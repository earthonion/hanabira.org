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DFC0B" w14:textId="77777777" w:rsidR="00515445" w:rsidRPr="00515445" w:rsidRDefault="00515445" w:rsidP="00515445">
      <w:pPr>
        <w:rPr>
          <w:lang w:val="vi-VN"/>
        </w:rPr>
      </w:pPr>
      <w:r w:rsidRPr="00515445">
        <w:rPr>
          <w:lang w:val="vi-VN"/>
        </w:rPr>
        <w:t xml:space="preserve">keyword: Absolute negative construction 'không … gì…' </w:t>
      </w:r>
    </w:p>
    <w:p w14:paraId="359B0325" w14:textId="77777777" w:rsidR="00515445" w:rsidRPr="00515445" w:rsidRDefault="00515445" w:rsidP="00515445">
      <w:pPr>
        <w:rPr>
          <w:lang w:val="vi-VN"/>
        </w:rPr>
      </w:pPr>
      <w:r w:rsidRPr="00515445">
        <w:rPr>
          <w:lang w:val="vi-VN"/>
        </w:rPr>
        <w:t xml:space="preserve">PROMPT: Generate grammar explanation for following Vietnamese grammar point: Absolute negative construction 'không … gì…' </w:t>
      </w:r>
    </w:p>
    <w:p w14:paraId="16D4716B" w14:textId="77777777" w:rsidR="00515445" w:rsidRPr="00515445" w:rsidRDefault="00515445" w:rsidP="00515445">
      <w:pPr>
        <w:rPr>
          <w:lang w:val="vi-VN"/>
        </w:rPr>
      </w:pPr>
      <w:r w:rsidRPr="00515445">
        <w:rPr>
          <w:lang w:val="vi-VN"/>
        </w:rPr>
        <w:t>RESPONSE: {</w:t>
      </w:r>
    </w:p>
    <w:p w14:paraId="6F0FDA94" w14:textId="77777777" w:rsidR="00515445" w:rsidRPr="00515445" w:rsidRDefault="00515445" w:rsidP="00515445">
      <w:pPr>
        <w:rPr>
          <w:lang w:val="vi-VN"/>
        </w:rPr>
      </w:pPr>
      <w:r w:rsidRPr="00515445">
        <w:rPr>
          <w:lang w:val="vi-VN"/>
        </w:rPr>
        <w:t xml:space="preserve">    "title": "Absolute negative construction 'không … gì…'",</w:t>
      </w:r>
    </w:p>
    <w:p w14:paraId="4E414F42" w14:textId="77777777" w:rsidR="00515445" w:rsidRPr="00515445" w:rsidRDefault="00515445" w:rsidP="00515445">
      <w:pPr>
        <w:rPr>
          <w:lang w:val="vi-VN"/>
        </w:rPr>
      </w:pPr>
      <w:r w:rsidRPr="00515445">
        <w:rPr>
          <w:lang w:val="vi-VN"/>
        </w:rPr>
        <w:t xml:space="preserve">    "short_explanation": "Used to assert that something does not exist or is not the case.",</w:t>
      </w:r>
    </w:p>
    <w:p w14:paraId="3A8A7B9B" w14:textId="77777777" w:rsidR="00515445" w:rsidRPr="00515445" w:rsidRDefault="00515445" w:rsidP="00515445">
      <w:pPr>
        <w:rPr>
          <w:lang w:val="vi-VN"/>
        </w:rPr>
      </w:pPr>
      <w:r w:rsidRPr="00515445">
        <w:rPr>
          <w:lang w:val="vi-VN"/>
        </w:rPr>
        <w:t xml:space="preserve">    "long_explanation": "The Vietnamese absolute negative construction 'không … gì…' is used to express the absolute absence of something or to deny the existence or occurrence of something to any degree, equivalent to 'no ... at all' in English. It reinforces the negative meaning of the sentence.",</w:t>
      </w:r>
    </w:p>
    <w:p w14:paraId="6DB4C0F9" w14:textId="77777777" w:rsidR="00515445" w:rsidRPr="00515445" w:rsidRDefault="00515445" w:rsidP="00515445">
      <w:pPr>
        <w:rPr>
          <w:lang w:val="vi-VN"/>
        </w:rPr>
      </w:pPr>
      <w:r w:rsidRPr="00515445">
        <w:rPr>
          <w:lang w:val="vi-VN"/>
        </w:rPr>
        <w:t xml:space="preserve">    "formation": "'Không' + noun/verb + 'gì'",</w:t>
      </w:r>
    </w:p>
    <w:p w14:paraId="4A5BFE3A" w14:textId="77777777" w:rsidR="00515445" w:rsidRPr="00515445" w:rsidRDefault="00515445" w:rsidP="00515445">
      <w:pPr>
        <w:rPr>
          <w:lang w:val="vi-VN"/>
        </w:rPr>
      </w:pPr>
      <w:r w:rsidRPr="00515445">
        <w:rPr>
          <w:lang w:val="vi-VN"/>
        </w:rPr>
        <w:t xml:space="preserve">    "examples": [</w:t>
      </w:r>
    </w:p>
    <w:p w14:paraId="4634D4F5" w14:textId="77777777" w:rsidR="00515445" w:rsidRPr="00515445" w:rsidRDefault="00515445" w:rsidP="00515445">
      <w:pPr>
        <w:rPr>
          <w:lang w:val="vi-VN"/>
        </w:rPr>
      </w:pPr>
      <w:r w:rsidRPr="00515445">
        <w:rPr>
          <w:lang w:val="vi-VN"/>
        </w:rPr>
        <w:t xml:space="preserve">      {</w:t>
      </w:r>
    </w:p>
    <w:p w14:paraId="73DA8554" w14:textId="77777777" w:rsidR="00515445" w:rsidRPr="00515445" w:rsidRDefault="00515445" w:rsidP="00515445">
      <w:pPr>
        <w:rPr>
          <w:lang w:val="vi-VN"/>
        </w:rPr>
      </w:pPr>
      <w:r w:rsidRPr="00515445">
        <w:rPr>
          <w:lang w:val="vi-VN"/>
        </w:rPr>
        <w:t xml:space="preserve">        "vn": "Tôi không có gì ngoài bút và sách.",</w:t>
      </w:r>
    </w:p>
    <w:p w14:paraId="2139EEEA" w14:textId="77777777" w:rsidR="00515445" w:rsidRPr="00515445" w:rsidRDefault="00515445" w:rsidP="00515445">
      <w:pPr>
        <w:rPr>
          <w:lang w:val="vi-VN"/>
        </w:rPr>
      </w:pPr>
      <w:r w:rsidRPr="00515445">
        <w:rPr>
          <w:lang w:val="vi-VN"/>
        </w:rPr>
        <w:t xml:space="preserve">        "en": "I have nothing but a pen and a book."</w:t>
      </w:r>
    </w:p>
    <w:p w14:paraId="468F432D" w14:textId="77777777" w:rsidR="00515445" w:rsidRPr="00515445" w:rsidRDefault="00515445" w:rsidP="00515445">
      <w:pPr>
        <w:rPr>
          <w:lang w:val="vi-VN"/>
        </w:rPr>
      </w:pPr>
      <w:r w:rsidRPr="00515445">
        <w:rPr>
          <w:lang w:val="vi-VN"/>
        </w:rPr>
        <w:t xml:space="preserve">      },</w:t>
      </w:r>
    </w:p>
    <w:p w14:paraId="0110E9B9" w14:textId="77777777" w:rsidR="00515445" w:rsidRPr="00515445" w:rsidRDefault="00515445" w:rsidP="00515445">
      <w:pPr>
        <w:rPr>
          <w:lang w:val="vi-VN"/>
        </w:rPr>
      </w:pPr>
      <w:r w:rsidRPr="00515445">
        <w:rPr>
          <w:lang w:val="vi-VN"/>
        </w:rPr>
        <w:t xml:space="preserve">      {</w:t>
      </w:r>
    </w:p>
    <w:p w14:paraId="00E2FF8E" w14:textId="77777777" w:rsidR="00515445" w:rsidRPr="00515445" w:rsidRDefault="00515445" w:rsidP="00515445">
      <w:pPr>
        <w:rPr>
          <w:lang w:val="vi-VN"/>
        </w:rPr>
      </w:pPr>
      <w:r w:rsidRPr="00515445">
        <w:rPr>
          <w:lang w:val="vi-VN"/>
        </w:rPr>
        <w:t xml:space="preserve">        "vn": "Anh ấy không biết gì về vấn đề này.",</w:t>
      </w:r>
    </w:p>
    <w:p w14:paraId="1F72978C" w14:textId="77777777" w:rsidR="00515445" w:rsidRPr="00515445" w:rsidRDefault="00515445" w:rsidP="00515445">
      <w:pPr>
        <w:rPr>
          <w:lang w:val="vi-VN"/>
        </w:rPr>
      </w:pPr>
      <w:r w:rsidRPr="00515445">
        <w:rPr>
          <w:lang w:val="vi-VN"/>
        </w:rPr>
        <w:t xml:space="preserve">        "en": "He knows nothing about this issue."</w:t>
      </w:r>
    </w:p>
    <w:p w14:paraId="0A2C943D" w14:textId="77777777" w:rsidR="00515445" w:rsidRPr="00515445" w:rsidRDefault="00515445" w:rsidP="00515445">
      <w:pPr>
        <w:rPr>
          <w:lang w:val="vi-VN"/>
        </w:rPr>
      </w:pPr>
      <w:r w:rsidRPr="00515445">
        <w:rPr>
          <w:lang w:val="vi-VN"/>
        </w:rPr>
        <w:t xml:space="preserve">      },</w:t>
      </w:r>
    </w:p>
    <w:p w14:paraId="6B3FA018" w14:textId="77777777" w:rsidR="00515445" w:rsidRPr="00515445" w:rsidRDefault="00515445" w:rsidP="00515445">
      <w:pPr>
        <w:rPr>
          <w:lang w:val="vi-VN"/>
        </w:rPr>
      </w:pPr>
      <w:r w:rsidRPr="00515445">
        <w:rPr>
          <w:lang w:val="vi-VN"/>
        </w:rPr>
        <w:t xml:space="preserve">      {</w:t>
      </w:r>
    </w:p>
    <w:p w14:paraId="02ED9632" w14:textId="77777777" w:rsidR="00515445" w:rsidRPr="00515445" w:rsidRDefault="00515445" w:rsidP="00515445">
      <w:pPr>
        <w:rPr>
          <w:lang w:val="vi-VN"/>
        </w:rPr>
      </w:pPr>
      <w:r w:rsidRPr="00515445">
        <w:rPr>
          <w:lang w:val="vi-VN"/>
        </w:rPr>
        <w:t xml:space="preserve">        "vn": "Chúng tôi không thảo luận gì hết.",</w:t>
      </w:r>
    </w:p>
    <w:p w14:paraId="6FA7B362" w14:textId="77777777" w:rsidR="00515445" w:rsidRPr="00515445" w:rsidRDefault="00515445" w:rsidP="00515445">
      <w:pPr>
        <w:rPr>
          <w:lang w:val="vi-VN"/>
        </w:rPr>
      </w:pPr>
      <w:r w:rsidRPr="00515445">
        <w:rPr>
          <w:lang w:val="vi-VN"/>
        </w:rPr>
        <w:t xml:space="preserve">        "en": "We didn't discuss anything at all."</w:t>
      </w:r>
    </w:p>
    <w:p w14:paraId="0F99B1CA" w14:textId="77777777" w:rsidR="00515445" w:rsidRPr="00515445" w:rsidRDefault="00515445" w:rsidP="00515445">
      <w:pPr>
        <w:rPr>
          <w:lang w:val="vi-VN"/>
        </w:rPr>
      </w:pPr>
      <w:r w:rsidRPr="00515445">
        <w:rPr>
          <w:lang w:val="vi-VN"/>
        </w:rPr>
        <w:t xml:space="preserve">      },</w:t>
      </w:r>
    </w:p>
    <w:p w14:paraId="16464E1B" w14:textId="77777777" w:rsidR="00515445" w:rsidRPr="00515445" w:rsidRDefault="00515445" w:rsidP="00515445">
      <w:pPr>
        <w:rPr>
          <w:lang w:val="vi-VN"/>
        </w:rPr>
      </w:pPr>
      <w:r w:rsidRPr="00515445">
        <w:rPr>
          <w:lang w:val="vi-VN"/>
        </w:rPr>
        <w:t xml:space="preserve">      {</w:t>
      </w:r>
    </w:p>
    <w:p w14:paraId="222F0C5F" w14:textId="68D5CAE3" w:rsidR="00515445" w:rsidRPr="00515445" w:rsidRDefault="00515445" w:rsidP="00515445">
      <w:pPr>
        <w:rPr>
          <w:lang w:val="vi-VN"/>
        </w:rPr>
      </w:pPr>
      <w:r w:rsidRPr="00515445">
        <w:rPr>
          <w:lang w:val="vi-VN"/>
        </w:rPr>
        <w:t xml:space="preserve">        "vn": "Cô ấy không hài lòng </w:t>
      </w:r>
      <w:del w:id="0" w:author="Canh Duc Nguyen" w:date="2023-10-11T07:31:00Z">
        <w:r w:rsidRPr="00515445" w:rsidDel="008D012E">
          <w:rPr>
            <w:lang w:val="vi-VN"/>
          </w:rPr>
          <w:delText xml:space="preserve">về </w:delText>
        </w:r>
      </w:del>
      <w:ins w:id="1" w:author="Canh Duc Nguyen" w:date="2023-10-15T14:58:00Z">
        <w:r w:rsidR="00917291">
          <w:rPr>
            <w:lang w:val="vi-VN"/>
          </w:rPr>
          <w:t xml:space="preserve">về </w:t>
        </w:r>
      </w:ins>
      <w:ins w:id="2" w:author="Canh Duc Nguyen" w:date="2023-10-11T07:31:00Z">
        <w:r w:rsidR="008D012E">
          <w:rPr>
            <w:lang w:val="vi-VN"/>
          </w:rPr>
          <w:t>bất cứ thứ</w:t>
        </w:r>
        <w:r w:rsidR="008D012E" w:rsidRPr="00515445">
          <w:rPr>
            <w:lang w:val="vi-VN"/>
          </w:rPr>
          <w:t xml:space="preserve"> </w:t>
        </w:r>
      </w:ins>
      <w:r w:rsidRPr="00515445">
        <w:rPr>
          <w:lang w:val="vi-VN"/>
        </w:rPr>
        <w:t xml:space="preserve">gì </w:t>
      </w:r>
      <w:del w:id="3" w:author="Canh Duc Nguyen" w:date="2023-10-11T07:31:00Z">
        <w:r w:rsidRPr="00515445" w:rsidDel="008D012E">
          <w:rPr>
            <w:lang w:val="vi-VN"/>
          </w:rPr>
          <w:delText xml:space="preserve">cả </w:delText>
        </w:r>
        <w:r w:rsidR="008D012E" w:rsidRPr="00515445" w:rsidDel="008D012E">
          <w:rPr>
            <w:lang w:val="vi-VN"/>
          </w:rPr>
          <w:delText>trên</w:delText>
        </w:r>
      </w:del>
      <w:del w:id="4" w:author="Canh Duc Nguyen" w:date="2023-10-15T14:06:00Z">
        <w:r w:rsidR="009A016F" w:rsidRPr="00515445" w:rsidDel="009A016F">
          <w:rPr>
            <w:lang w:val="vi-VN"/>
          </w:rPr>
          <w:delText xml:space="preserve"> </w:delText>
        </w:r>
      </w:del>
      <w:ins w:id="5" w:author="Canh Duc Nguyen" w:date="2023-10-15T14:58:00Z">
        <w:r w:rsidR="00917291">
          <w:rPr>
            <w:lang w:val="vi-VN"/>
          </w:rPr>
          <w:t xml:space="preserve">với </w:t>
        </w:r>
      </w:ins>
      <w:r w:rsidRPr="00515445">
        <w:rPr>
          <w:lang w:val="vi-VN"/>
        </w:rPr>
        <w:t>công việc mới của mình.",</w:t>
      </w:r>
    </w:p>
    <w:p w14:paraId="01FA5296" w14:textId="77777777" w:rsidR="00515445" w:rsidRPr="00515445" w:rsidRDefault="00515445" w:rsidP="00515445">
      <w:pPr>
        <w:rPr>
          <w:lang w:val="vi-VN"/>
        </w:rPr>
      </w:pPr>
      <w:r w:rsidRPr="00515445">
        <w:rPr>
          <w:lang w:val="vi-VN"/>
        </w:rPr>
        <w:t xml:space="preserve">        "en": "She's not happy about anything at all in her new job."</w:t>
      </w:r>
    </w:p>
    <w:p w14:paraId="7B3EEF33" w14:textId="77777777" w:rsidR="00515445" w:rsidRPr="00515445" w:rsidRDefault="00515445" w:rsidP="00515445">
      <w:pPr>
        <w:rPr>
          <w:lang w:val="vi-VN"/>
        </w:rPr>
      </w:pPr>
      <w:r w:rsidRPr="00515445">
        <w:rPr>
          <w:lang w:val="vi-VN"/>
        </w:rPr>
        <w:t xml:space="preserve">      }</w:t>
      </w:r>
    </w:p>
    <w:p w14:paraId="386B65E6" w14:textId="77777777" w:rsidR="00515445" w:rsidRPr="00515445" w:rsidRDefault="00515445" w:rsidP="00515445">
      <w:pPr>
        <w:rPr>
          <w:lang w:val="vi-VN"/>
        </w:rPr>
      </w:pPr>
      <w:r w:rsidRPr="00515445">
        <w:rPr>
          <w:lang w:val="vi-VN"/>
        </w:rPr>
        <w:t xml:space="preserve">    ]</w:t>
      </w:r>
    </w:p>
    <w:p w14:paraId="0B310864" w14:textId="77777777" w:rsidR="00515445" w:rsidRPr="00515445" w:rsidRDefault="00515445" w:rsidP="00515445">
      <w:pPr>
        <w:rPr>
          <w:lang w:val="vi-VN"/>
        </w:rPr>
      </w:pPr>
      <w:r w:rsidRPr="00515445">
        <w:rPr>
          <w:lang w:val="vi-VN"/>
        </w:rPr>
        <w:t>}</w:t>
      </w:r>
    </w:p>
    <w:p w14:paraId="731BA404" w14:textId="77777777" w:rsidR="00515445" w:rsidRPr="00515445" w:rsidRDefault="00515445" w:rsidP="00515445">
      <w:pPr>
        <w:rPr>
          <w:lang w:val="vi-VN"/>
        </w:rPr>
      </w:pPr>
      <w:r w:rsidRPr="00515445">
        <w:rPr>
          <w:lang w:val="vi-VN"/>
        </w:rPr>
        <w:t>-----------------------------</w:t>
      </w:r>
    </w:p>
    <w:p w14:paraId="0670166E" w14:textId="77777777" w:rsidR="00515445" w:rsidRPr="00515445" w:rsidRDefault="00515445" w:rsidP="00515445">
      <w:pPr>
        <w:rPr>
          <w:lang w:val="vi-VN"/>
        </w:rPr>
      </w:pPr>
      <w:r w:rsidRPr="00515445">
        <w:rPr>
          <w:lang w:val="vi-VN"/>
        </w:rPr>
        <w:t xml:space="preserve">keyword: Absolute-negative structure 'không … gì' </w:t>
      </w:r>
    </w:p>
    <w:p w14:paraId="15193FDF" w14:textId="77777777" w:rsidR="00515445" w:rsidRPr="00515445" w:rsidRDefault="00515445" w:rsidP="00515445">
      <w:pPr>
        <w:rPr>
          <w:lang w:val="vi-VN"/>
        </w:rPr>
      </w:pPr>
      <w:r w:rsidRPr="00515445">
        <w:rPr>
          <w:lang w:val="vi-VN"/>
        </w:rPr>
        <w:t xml:space="preserve">PROMPT: Generate grammar explanation for following Vietnamese grammar point: Absolute-negative structure 'không … gì' </w:t>
      </w:r>
    </w:p>
    <w:p w14:paraId="04B4138D" w14:textId="77777777" w:rsidR="00515445" w:rsidRPr="00515445" w:rsidRDefault="00515445" w:rsidP="00515445">
      <w:pPr>
        <w:rPr>
          <w:lang w:val="vi-VN"/>
        </w:rPr>
      </w:pPr>
      <w:r w:rsidRPr="00515445">
        <w:rPr>
          <w:lang w:val="vi-VN"/>
        </w:rPr>
        <w:t>RESPONSE: {</w:t>
      </w:r>
    </w:p>
    <w:p w14:paraId="0B5EAAEB" w14:textId="77777777" w:rsidR="00515445" w:rsidRPr="00515445" w:rsidRDefault="00515445" w:rsidP="00515445">
      <w:pPr>
        <w:rPr>
          <w:lang w:val="vi-VN"/>
        </w:rPr>
      </w:pPr>
      <w:r w:rsidRPr="00515445">
        <w:rPr>
          <w:lang w:val="vi-VN"/>
        </w:rPr>
        <w:t xml:space="preserve">    "title": "Absolute-negative structure 'không … gì'",</w:t>
      </w:r>
    </w:p>
    <w:p w14:paraId="49CFB0AB" w14:textId="77777777" w:rsidR="00515445" w:rsidRPr="00515445" w:rsidRDefault="00515445" w:rsidP="00515445">
      <w:pPr>
        <w:rPr>
          <w:lang w:val="vi-VN"/>
        </w:rPr>
      </w:pPr>
      <w:r w:rsidRPr="00515445">
        <w:rPr>
          <w:lang w:val="vi-VN"/>
        </w:rPr>
        <w:t xml:space="preserve">    "short_explanation": "Used to express the complete absence of something.",</w:t>
      </w:r>
    </w:p>
    <w:p w14:paraId="3FB96BE9" w14:textId="77777777" w:rsidR="00515445" w:rsidRPr="00515445" w:rsidRDefault="00515445" w:rsidP="00515445">
      <w:pPr>
        <w:rPr>
          <w:lang w:val="vi-VN"/>
        </w:rPr>
      </w:pPr>
      <w:r w:rsidRPr="00515445">
        <w:rPr>
          <w:lang w:val="vi-VN"/>
        </w:rPr>
        <w:t xml:space="preserve">    "long_explanation": "The Vietnamese structure 'không … gì' is used to denote the utter absence or non-existence of something. In English, it is equivalent to 'nothing' or 'not any'. It implies a definite negation, hence, it is called an absolute-negative structure. It is often used when you want to express that there is nothing of a particular category or type, or that something does not exist at all.",</w:t>
      </w:r>
    </w:p>
    <w:p w14:paraId="476D90AD" w14:textId="77777777" w:rsidR="00515445" w:rsidRPr="00515445" w:rsidRDefault="00515445" w:rsidP="00515445">
      <w:pPr>
        <w:rPr>
          <w:lang w:val="vi-VN"/>
        </w:rPr>
      </w:pPr>
      <w:r w:rsidRPr="00515445">
        <w:rPr>
          <w:lang w:val="vi-VN"/>
        </w:rPr>
        <w:t xml:space="preserve">    "formation": "không + (noun/verb) + gì",</w:t>
      </w:r>
    </w:p>
    <w:p w14:paraId="51541E2E" w14:textId="77777777" w:rsidR="00515445" w:rsidRPr="00515445" w:rsidRDefault="00515445" w:rsidP="00515445">
      <w:pPr>
        <w:rPr>
          <w:lang w:val="vi-VN"/>
        </w:rPr>
      </w:pPr>
      <w:r w:rsidRPr="00515445">
        <w:rPr>
          <w:lang w:val="vi-VN"/>
        </w:rPr>
        <w:t xml:space="preserve">    "examples": [</w:t>
      </w:r>
    </w:p>
    <w:p w14:paraId="2316A2AE" w14:textId="77777777" w:rsidR="00515445" w:rsidRPr="00515445" w:rsidRDefault="00515445" w:rsidP="00515445">
      <w:pPr>
        <w:rPr>
          <w:lang w:val="vi-VN"/>
        </w:rPr>
      </w:pPr>
      <w:r w:rsidRPr="00515445">
        <w:rPr>
          <w:lang w:val="vi-VN"/>
        </w:rPr>
        <w:lastRenderedPageBreak/>
        <w:t xml:space="preserve">      {</w:t>
      </w:r>
    </w:p>
    <w:p w14:paraId="366BAA21" w14:textId="77777777" w:rsidR="00515445" w:rsidRPr="00515445" w:rsidRDefault="00515445" w:rsidP="00515445">
      <w:pPr>
        <w:rPr>
          <w:lang w:val="vi-VN"/>
        </w:rPr>
      </w:pPr>
      <w:r w:rsidRPr="00515445">
        <w:rPr>
          <w:lang w:val="vi-VN"/>
        </w:rPr>
        <w:t xml:space="preserve">        "vn": "Anh không có gì để mặc.",</w:t>
      </w:r>
    </w:p>
    <w:p w14:paraId="5B6A8150" w14:textId="77777777" w:rsidR="00515445" w:rsidRPr="00515445" w:rsidRDefault="00515445" w:rsidP="00515445">
      <w:pPr>
        <w:rPr>
          <w:lang w:val="vi-VN"/>
        </w:rPr>
      </w:pPr>
      <w:r w:rsidRPr="00515445">
        <w:rPr>
          <w:lang w:val="vi-VN"/>
        </w:rPr>
        <w:t xml:space="preserve">        "en": "He has nothing to wear."</w:t>
      </w:r>
    </w:p>
    <w:p w14:paraId="1FEFC54A" w14:textId="77777777" w:rsidR="00515445" w:rsidRPr="00515445" w:rsidRDefault="00515445" w:rsidP="00515445">
      <w:pPr>
        <w:rPr>
          <w:lang w:val="vi-VN"/>
        </w:rPr>
      </w:pPr>
      <w:r w:rsidRPr="00515445">
        <w:rPr>
          <w:lang w:val="vi-VN"/>
        </w:rPr>
        <w:t xml:space="preserve">      },</w:t>
      </w:r>
    </w:p>
    <w:p w14:paraId="4C705896" w14:textId="77777777" w:rsidR="00515445" w:rsidRPr="00515445" w:rsidRDefault="00515445" w:rsidP="00515445">
      <w:pPr>
        <w:rPr>
          <w:lang w:val="vi-VN"/>
        </w:rPr>
      </w:pPr>
      <w:r w:rsidRPr="00515445">
        <w:rPr>
          <w:lang w:val="vi-VN"/>
        </w:rPr>
        <w:t xml:space="preserve">      {</w:t>
      </w:r>
    </w:p>
    <w:p w14:paraId="0D034EE2" w14:textId="46F8E422" w:rsidR="00515445" w:rsidRPr="00515445" w:rsidRDefault="00515445" w:rsidP="00515445">
      <w:pPr>
        <w:rPr>
          <w:lang w:val="vi-VN"/>
        </w:rPr>
      </w:pPr>
      <w:r w:rsidRPr="00515445">
        <w:rPr>
          <w:lang w:val="vi-VN"/>
        </w:rPr>
        <w:t xml:space="preserve">        "vn": "Chúng tôi không </w:t>
      </w:r>
      <w:ins w:id="6" w:author="Canh Duc Nguyen" w:date="2023-10-11T16:56:00Z">
        <w:r w:rsidR="004130C7">
          <w:rPr>
            <w:lang w:val="vi-VN"/>
          </w:rPr>
          <w:t xml:space="preserve">thể </w:t>
        </w:r>
      </w:ins>
      <w:r w:rsidRPr="00515445">
        <w:rPr>
          <w:lang w:val="vi-VN"/>
        </w:rPr>
        <w:t>thấy gì trong bóng tối.",</w:t>
      </w:r>
    </w:p>
    <w:p w14:paraId="52F5E627" w14:textId="77777777" w:rsidR="00515445" w:rsidRPr="00515445" w:rsidRDefault="00515445" w:rsidP="00515445">
      <w:pPr>
        <w:rPr>
          <w:lang w:val="vi-VN"/>
        </w:rPr>
      </w:pPr>
      <w:r w:rsidRPr="00515445">
        <w:rPr>
          <w:lang w:val="vi-VN"/>
        </w:rPr>
        <w:t xml:space="preserve">        "en": "We can't see anything in the dark."</w:t>
      </w:r>
    </w:p>
    <w:p w14:paraId="3E8B4CE5" w14:textId="77777777" w:rsidR="00515445" w:rsidRPr="00515445" w:rsidRDefault="00515445" w:rsidP="00515445">
      <w:pPr>
        <w:rPr>
          <w:lang w:val="vi-VN"/>
        </w:rPr>
      </w:pPr>
      <w:r w:rsidRPr="00515445">
        <w:rPr>
          <w:lang w:val="vi-VN"/>
        </w:rPr>
        <w:t xml:space="preserve">      },</w:t>
      </w:r>
    </w:p>
    <w:p w14:paraId="0111C829" w14:textId="77777777" w:rsidR="00515445" w:rsidRPr="00515445" w:rsidRDefault="00515445" w:rsidP="00515445">
      <w:pPr>
        <w:rPr>
          <w:lang w:val="vi-VN"/>
        </w:rPr>
      </w:pPr>
      <w:r w:rsidRPr="00515445">
        <w:rPr>
          <w:lang w:val="vi-VN"/>
        </w:rPr>
        <w:t xml:space="preserve">      {</w:t>
      </w:r>
    </w:p>
    <w:p w14:paraId="22386DA4" w14:textId="77777777" w:rsidR="00515445" w:rsidRPr="00515445" w:rsidRDefault="00515445" w:rsidP="00515445">
      <w:pPr>
        <w:rPr>
          <w:lang w:val="vi-VN"/>
        </w:rPr>
      </w:pPr>
      <w:r w:rsidRPr="00515445">
        <w:rPr>
          <w:lang w:val="vi-VN"/>
        </w:rPr>
        <w:t xml:space="preserve">        "vn": "Tôi không biết gì về vấn đề này.",</w:t>
      </w:r>
    </w:p>
    <w:p w14:paraId="69D2EE84" w14:textId="77777777" w:rsidR="00515445" w:rsidRPr="00515445" w:rsidRDefault="00515445" w:rsidP="00515445">
      <w:pPr>
        <w:rPr>
          <w:lang w:val="vi-VN"/>
        </w:rPr>
      </w:pPr>
      <w:r w:rsidRPr="00515445">
        <w:rPr>
          <w:lang w:val="vi-VN"/>
        </w:rPr>
        <w:t xml:space="preserve">        "en": "I don't know anything about this matter."</w:t>
      </w:r>
    </w:p>
    <w:p w14:paraId="5C151D4C" w14:textId="77777777" w:rsidR="00515445" w:rsidRPr="00515445" w:rsidRDefault="00515445" w:rsidP="00515445">
      <w:pPr>
        <w:rPr>
          <w:lang w:val="vi-VN"/>
        </w:rPr>
      </w:pPr>
      <w:r w:rsidRPr="00515445">
        <w:rPr>
          <w:lang w:val="vi-VN"/>
        </w:rPr>
        <w:t xml:space="preserve">      },</w:t>
      </w:r>
    </w:p>
    <w:p w14:paraId="3111DEF4" w14:textId="77777777" w:rsidR="00515445" w:rsidRPr="00515445" w:rsidRDefault="00515445" w:rsidP="00515445">
      <w:pPr>
        <w:rPr>
          <w:lang w:val="vi-VN"/>
        </w:rPr>
      </w:pPr>
      <w:r w:rsidRPr="00515445">
        <w:rPr>
          <w:lang w:val="vi-VN"/>
        </w:rPr>
        <w:t xml:space="preserve">      {</w:t>
      </w:r>
    </w:p>
    <w:p w14:paraId="15A2F12A" w14:textId="77777777" w:rsidR="00515445" w:rsidRPr="00515445" w:rsidRDefault="00515445" w:rsidP="00515445">
      <w:pPr>
        <w:rPr>
          <w:lang w:val="vi-VN"/>
        </w:rPr>
      </w:pPr>
      <w:r w:rsidRPr="00515445">
        <w:rPr>
          <w:lang w:val="vi-VN"/>
        </w:rPr>
        <w:t xml:space="preserve">        "vn": "Anh ấy không nói gì với tôi.",</w:t>
      </w:r>
    </w:p>
    <w:p w14:paraId="270A866A" w14:textId="77777777" w:rsidR="00515445" w:rsidRPr="00515445" w:rsidRDefault="00515445" w:rsidP="00515445">
      <w:pPr>
        <w:rPr>
          <w:lang w:val="vi-VN"/>
        </w:rPr>
      </w:pPr>
      <w:r w:rsidRPr="00515445">
        <w:rPr>
          <w:lang w:val="vi-VN"/>
        </w:rPr>
        <w:t xml:space="preserve">        "en": "He didn't say anything to me."</w:t>
      </w:r>
    </w:p>
    <w:p w14:paraId="59D36626" w14:textId="77777777" w:rsidR="00515445" w:rsidRPr="00515445" w:rsidRDefault="00515445" w:rsidP="00515445">
      <w:pPr>
        <w:rPr>
          <w:lang w:val="vi-VN"/>
        </w:rPr>
      </w:pPr>
      <w:r w:rsidRPr="00515445">
        <w:rPr>
          <w:lang w:val="vi-VN"/>
        </w:rPr>
        <w:t xml:space="preserve">      }</w:t>
      </w:r>
    </w:p>
    <w:p w14:paraId="1E02B140" w14:textId="77777777" w:rsidR="00515445" w:rsidRPr="00515445" w:rsidRDefault="00515445" w:rsidP="00515445">
      <w:pPr>
        <w:rPr>
          <w:lang w:val="vi-VN"/>
        </w:rPr>
      </w:pPr>
      <w:r w:rsidRPr="00515445">
        <w:rPr>
          <w:lang w:val="vi-VN"/>
        </w:rPr>
        <w:t xml:space="preserve">    ]</w:t>
      </w:r>
    </w:p>
    <w:p w14:paraId="685697E0" w14:textId="77777777" w:rsidR="00515445" w:rsidRPr="00515445" w:rsidRDefault="00515445" w:rsidP="00515445">
      <w:pPr>
        <w:rPr>
          <w:lang w:val="vi-VN"/>
        </w:rPr>
      </w:pPr>
      <w:r w:rsidRPr="00515445">
        <w:rPr>
          <w:lang w:val="vi-VN"/>
        </w:rPr>
        <w:t xml:space="preserve">  }</w:t>
      </w:r>
    </w:p>
    <w:p w14:paraId="5D0D4BFB" w14:textId="77777777" w:rsidR="00515445" w:rsidRPr="00515445" w:rsidRDefault="00515445" w:rsidP="00515445">
      <w:pPr>
        <w:rPr>
          <w:lang w:val="vi-VN"/>
        </w:rPr>
      </w:pPr>
      <w:r w:rsidRPr="00515445">
        <w:rPr>
          <w:lang w:val="vi-VN"/>
        </w:rPr>
        <w:t>-----------------------------</w:t>
      </w:r>
    </w:p>
    <w:p w14:paraId="6228D3B1" w14:textId="77777777" w:rsidR="00515445" w:rsidRPr="00515445" w:rsidRDefault="00515445" w:rsidP="00515445">
      <w:pPr>
        <w:rPr>
          <w:lang w:val="vi-VN"/>
        </w:rPr>
      </w:pPr>
      <w:r w:rsidRPr="00515445">
        <w:rPr>
          <w:lang w:val="vi-VN"/>
        </w:rPr>
        <w:t xml:space="preserve">keyword: Adjective 'gần' </w:t>
      </w:r>
    </w:p>
    <w:p w14:paraId="534E22A3" w14:textId="77777777" w:rsidR="00515445" w:rsidRPr="00515445" w:rsidRDefault="00515445" w:rsidP="00515445">
      <w:pPr>
        <w:rPr>
          <w:lang w:val="vi-VN"/>
        </w:rPr>
      </w:pPr>
      <w:r w:rsidRPr="00515445">
        <w:rPr>
          <w:lang w:val="vi-VN"/>
        </w:rPr>
        <w:t xml:space="preserve">PROMPT: Generate grammar explanation for following Vietnamese grammar point: Adjective 'gần' </w:t>
      </w:r>
    </w:p>
    <w:p w14:paraId="7793B249" w14:textId="77777777" w:rsidR="00515445" w:rsidRPr="00515445" w:rsidRDefault="00515445" w:rsidP="00515445">
      <w:pPr>
        <w:rPr>
          <w:lang w:val="vi-VN"/>
        </w:rPr>
      </w:pPr>
      <w:r w:rsidRPr="00515445">
        <w:rPr>
          <w:lang w:val="vi-VN"/>
        </w:rPr>
        <w:t xml:space="preserve">RESPONSE: { </w:t>
      </w:r>
    </w:p>
    <w:p w14:paraId="782B8A02" w14:textId="77777777" w:rsidR="00515445" w:rsidRPr="00515445" w:rsidRDefault="00515445" w:rsidP="00515445">
      <w:pPr>
        <w:rPr>
          <w:lang w:val="vi-VN"/>
        </w:rPr>
      </w:pPr>
      <w:r w:rsidRPr="00515445">
        <w:rPr>
          <w:lang w:val="vi-VN"/>
        </w:rPr>
        <w:t xml:space="preserve">  "title": "Adjective 'gần'",</w:t>
      </w:r>
    </w:p>
    <w:p w14:paraId="395A79B8" w14:textId="77777777" w:rsidR="00515445" w:rsidRPr="00515445" w:rsidRDefault="00515445" w:rsidP="00515445">
      <w:pPr>
        <w:rPr>
          <w:lang w:val="vi-VN"/>
        </w:rPr>
      </w:pPr>
      <w:r w:rsidRPr="00515445">
        <w:rPr>
          <w:lang w:val="vi-VN"/>
        </w:rPr>
        <w:t xml:space="preserve">  "short_explanation": "Used to describe something or someone is physically or metaphorically close or near.", </w:t>
      </w:r>
    </w:p>
    <w:p w14:paraId="5EFC5F95" w14:textId="77777777" w:rsidR="00515445" w:rsidRPr="00515445" w:rsidRDefault="00515445" w:rsidP="00515445">
      <w:pPr>
        <w:rPr>
          <w:lang w:val="vi-VN"/>
        </w:rPr>
      </w:pPr>
      <w:r w:rsidRPr="00515445">
        <w:rPr>
          <w:lang w:val="vi-VN"/>
        </w:rPr>
        <w:t xml:space="preserve">  "long_explanation": "The Vietnamese word 'gần' is an adjective used to describe something or someone that is close in terms of physical proximity or in a metaphorical sense. In English, it translates to 'near' or 'close'. It can be used to talk about distance between locations or the closeness of a relationship or similarity.", </w:t>
      </w:r>
    </w:p>
    <w:p w14:paraId="12EBCBDF" w14:textId="77777777" w:rsidR="00515445" w:rsidRPr="00515445" w:rsidRDefault="00515445" w:rsidP="00515445">
      <w:pPr>
        <w:rPr>
          <w:lang w:val="vi-VN"/>
        </w:rPr>
      </w:pPr>
      <w:r w:rsidRPr="00515445">
        <w:rPr>
          <w:lang w:val="vi-VN"/>
        </w:rPr>
        <w:t xml:space="preserve">  "formation": "example of grammar formation for given grammar point", </w:t>
      </w:r>
    </w:p>
    <w:p w14:paraId="7AF8DD56" w14:textId="77777777" w:rsidR="00515445" w:rsidRPr="00515445" w:rsidRDefault="00515445" w:rsidP="00515445">
      <w:pPr>
        <w:rPr>
          <w:lang w:val="vi-VN"/>
        </w:rPr>
      </w:pPr>
      <w:r w:rsidRPr="00515445">
        <w:rPr>
          <w:lang w:val="vi-VN"/>
        </w:rPr>
        <w:t xml:space="preserve">  "examples": [</w:t>
      </w:r>
    </w:p>
    <w:p w14:paraId="38501657" w14:textId="77777777" w:rsidR="00515445" w:rsidRPr="00515445" w:rsidRDefault="00515445" w:rsidP="00515445">
      <w:pPr>
        <w:rPr>
          <w:lang w:val="vi-VN"/>
        </w:rPr>
      </w:pPr>
      <w:r w:rsidRPr="00515445">
        <w:rPr>
          <w:lang w:val="vi-VN"/>
        </w:rPr>
        <w:t xml:space="preserve">    { </w:t>
      </w:r>
    </w:p>
    <w:p w14:paraId="7375E93C" w14:textId="3A02EF1F" w:rsidR="00515445" w:rsidRPr="00515445" w:rsidRDefault="00515445" w:rsidP="00515445">
      <w:pPr>
        <w:rPr>
          <w:lang w:val="vi-VN"/>
        </w:rPr>
      </w:pPr>
      <w:r w:rsidRPr="00515445">
        <w:rPr>
          <w:lang w:val="vi-VN"/>
        </w:rPr>
        <w:t xml:space="preserve">      "vn": "</w:t>
      </w:r>
      <w:ins w:id="7" w:author="Canh Duc Nguyen" w:date="2023-10-15T14:06:00Z">
        <w:r w:rsidR="009A016F">
          <w:rPr>
            <w:lang w:val="vi-VN"/>
          </w:rPr>
          <w:t>Ngôi t</w:t>
        </w:r>
      </w:ins>
      <w:del w:id="8" w:author="Canh Duc Nguyen" w:date="2023-10-15T14:06:00Z">
        <w:r w:rsidRPr="00515445" w:rsidDel="009A016F">
          <w:rPr>
            <w:lang w:val="vi-VN"/>
          </w:rPr>
          <w:delText>T</w:delText>
        </w:r>
      </w:del>
      <w:r w:rsidRPr="00515445">
        <w:rPr>
          <w:lang w:val="vi-VN"/>
        </w:rPr>
        <w:t xml:space="preserve">rường </w:t>
      </w:r>
      <w:del w:id="9" w:author="Canh Duc Nguyen" w:date="2023-10-15T14:06:00Z">
        <w:r w:rsidRPr="00515445" w:rsidDel="009A016F">
          <w:rPr>
            <w:lang w:val="vi-VN"/>
          </w:rPr>
          <w:delText xml:space="preserve">học </w:delText>
        </w:r>
      </w:del>
      <w:r w:rsidRPr="00515445">
        <w:rPr>
          <w:lang w:val="vi-VN"/>
        </w:rPr>
        <w:t>gần nhà tôi nhất nằm cách đây khoảng ba kilômét.",</w:t>
      </w:r>
    </w:p>
    <w:p w14:paraId="0D8196A4" w14:textId="77777777" w:rsidR="00515445" w:rsidRPr="00515445" w:rsidRDefault="00515445" w:rsidP="00515445">
      <w:pPr>
        <w:rPr>
          <w:lang w:val="vi-VN"/>
        </w:rPr>
      </w:pPr>
      <w:r w:rsidRPr="00515445">
        <w:rPr>
          <w:lang w:val="vi-VN"/>
        </w:rPr>
        <w:t xml:space="preserve">      "en": "The nearest school to my house is about three kilometers away."</w:t>
      </w:r>
    </w:p>
    <w:p w14:paraId="3F7CBE03" w14:textId="77777777" w:rsidR="00515445" w:rsidRPr="00515445" w:rsidRDefault="00515445" w:rsidP="00515445">
      <w:pPr>
        <w:rPr>
          <w:lang w:val="vi-VN"/>
        </w:rPr>
      </w:pPr>
      <w:r w:rsidRPr="00515445">
        <w:rPr>
          <w:lang w:val="vi-VN"/>
        </w:rPr>
        <w:t xml:space="preserve">    }, </w:t>
      </w:r>
    </w:p>
    <w:p w14:paraId="2F9247EA" w14:textId="77777777" w:rsidR="00515445" w:rsidRPr="00515445" w:rsidRDefault="00515445" w:rsidP="00515445">
      <w:pPr>
        <w:rPr>
          <w:lang w:val="vi-VN"/>
        </w:rPr>
      </w:pPr>
      <w:r w:rsidRPr="00515445">
        <w:rPr>
          <w:lang w:val="vi-VN"/>
        </w:rPr>
        <w:t xml:space="preserve">    { </w:t>
      </w:r>
    </w:p>
    <w:p w14:paraId="19DDB925" w14:textId="77777777" w:rsidR="00515445" w:rsidRPr="00515445" w:rsidRDefault="00515445" w:rsidP="00515445">
      <w:pPr>
        <w:rPr>
          <w:lang w:val="vi-VN"/>
        </w:rPr>
      </w:pPr>
      <w:r w:rsidRPr="00515445">
        <w:rPr>
          <w:lang w:val="vi-VN"/>
        </w:rPr>
        <w:t xml:space="preserve">      "vn": "Chúng tôi đã sống gần nhau trong suốt năm năm qua.", </w:t>
      </w:r>
    </w:p>
    <w:p w14:paraId="6A1491D0" w14:textId="77777777" w:rsidR="00515445" w:rsidRPr="00515445" w:rsidRDefault="00515445" w:rsidP="00515445">
      <w:pPr>
        <w:rPr>
          <w:lang w:val="vi-VN"/>
        </w:rPr>
      </w:pPr>
      <w:r w:rsidRPr="00515445">
        <w:rPr>
          <w:lang w:val="vi-VN"/>
        </w:rPr>
        <w:t xml:space="preserve">      "en": "We have lived close to each other for the past five years."</w:t>
      </w:r>
    </w:p>
    <w:p w14:paraId="322ABC71" w14:textId="77777777" w:rsidR="00515445" w:rsidRPr="00515445" w:rsidRDefault="00515445" w:rsidP="00515445">
      <w:pPr>
        <w:rPr>
          <w:lang w:val="vi-VN"/>
        </w:rPr>
      </w:pPr>
      <w:r w:rsidRPr="00515445">
        <w:rPr>
          <w:lang w:val="vi-VN"/>
        </w:rPr>
        <w:t xml:space="preserve">    }, </w:t>
      </w:r>
    </w:p>
    <w:p w14:paraId="2C8C19C3" w14:textId="77777777" w:rsidR="00515445" w:rsidRPr="00515445" w:rsidRDefault="00515445" w:rsidP="00515445">
      <w:pPr>
        <w:rPr>
          <w:lang w:val="vi-VN"/>
        </w:rPr>
      </w:pPr>
      <w:r w:rsidRPr="00515445">
        <w:rPr>
          <w:lang w:val="vi-VN"/>
        </w:rPr>
        <w:t xml:space="preserve">    { </w:t>
      </w:r>
    </w:p>
    <w:p w14:paraId="15C51819" w14:textId="4EFBD6F3" w:rsidR="00515445" w:rsidRPr="00515445" w:rsidRDefault="00515445" w:rsidP="00515445">
      <w:pPr>
        <w:rPr>
          <w:lang w:val="vi-VN"/>
        </w:rPr>
      </w:pPr>
      <w:r w:rsidRPr="00515445">
        <w:rPr>
          <w:lang w:val="vi-VN"/>
        </w:rPr>
        <w:t xml:space="preserve">      "vn": "Cấu trúc của ngôn ngữ này gần</w:t>
      </w:r>
      <w:ins w:id="10" w:author="Canh Duc Nguyen" w:date="2023-10-12T08:46:00Z">
        <w:r w:rsidR="0040423B">
          <w:rPr>
            <w:lang w:val="vi-VN"/>
          </w:rPr>
          <w:t xml:space="preserve"> giống</w:t>
        </w:r>
      </w:ins>
      <w:r w:rsidRPr="00515445">
        <w:rPr>
          <w:lang w:val="vi-VN"/>
        </w:rPr>
        <w:t xml:space="preserve"> với tiếng Việt hơn.", </w:t>
      </w:r>
    </w:p>
    <w:p w14:paraId="453A2AC8" w14:textId="77777777" w:rsidR="00515445" w:rsidRPr="00515445" w:rsidRDefault="00515445" w:rsidP="00515445">
      <w:pPr>
        <w:rPr>
          <w:lang w:val="vi-VN"/>
        </w:rPr>
      </w:pPr>
      <w:r w:rsidRPr="00515445">
        <w:rPr>
          <w:lang w:val="vi-VN"/>
        </w:rPr>
        <w:t xml:space="preserve">      "en": "The structure of this language is closer to Vietnamese."</w:t>
      </w:r>
    </w:p>
    <w:p w14:paraId="6388213B" w14:textId="77777777" w:rsidR="00515445" w:rsidRPr="00515445" w:rsidRDefault="00515445" w:rsidP="00515445">
      <w:pPr>
        <w:rPr>
          <w:lang w:val="vi-VN"/>
        </w:rPr>
      </w:pPr>
      <w:r w:rsidRPr="00515445">
        <w:rPr>
          <w:lang w:val="vi-VN"/>
        </w:rPr>
        <w:t xml:space="preserve">    }, </w:t>
      </w:r>
    </w:p>
    <w:p w14:paraId="786FC7D2" w14:textId="77777777" w:rsidR="00515445" w:rsidRPr="00515445" w:rsidRDefault="00515445" w:rsidP="00515445">
      <w:pPr>
        <w:rPr>
          <w:lang w:val="vi-VN"/>
        </w:rPr>
      </w:pPr>
      <w:r w:rsidRPr="00515445">
        <w:rPr>
          <w:lang w:val="vi-VN"/>
        </w:rPr>
        <w:lastRenderedPageBreak/>
        <w:t xml:space="preserve">    { </w:t>
      </w:r>
    </w:p>
    <w:p w14:paraId="7351B900" w14:textId="0F820BC7" w:rsidR="00515445" w:rsidRPr="00515445" w:rsidRDefault="00515445" w:rsidP="00515445">
      <w:pPr>
        <w:rPr>
          <w:lang w:val="vi-VN"/>
        </w:rPr>
      </w:pPr>
      <w:r w:rsidRPr="00515445">
        <w:rPr>
          <w:lang w:val="vi-VN"/>
        </w:rPr>
        <w:t xml:space="preserve">      "vn": "Ngày gần đây nhất</w:t>
      </w:r>
      <w:ins w:id="11" w:author="Canh Duc Nguyen" w:date="2023-10-12T08:46:00Z">
        <w:r w:rsidR="0040423B">
          <w:rPr>
            <w:lang w:val="vi-VN"/>
          </w:rPr>
          <w:t xml:space="preserve"> mà</w:t>
        </w:r>
      </w:ins>
      <w:r w:rsidRPr="00515445">
        <w:rPr>
          <w:lang w:val="vi-VN"/>
        </w:rPr>
        <w:t xml:space="preserve"> tôi gặp bạn ấy </w:t>
      </w:r>
      <w:ins w:id="12" w:author="Canh Duc Nguyen" w:date="2023-10-12T08:46:00Z">
        <w:r w:rsidR="0040423B">
          <w:rPr>
            <w:lang w:val="vi-VN"/>
          </w:rPr>
          <w:t xml:space="preserve">là </w:t>
        </w:r>
      </w:ins>
      <w:r w:rsidRPr="00515445">
        <w:rPr>
          <w:lang w:val="vi-VN"/>
        </w:rPr>
        <w:t xml:space="preserve">cách đây khoảng một tuần.", </w:t>
      </w:r>
    </w:p>
    <w:p w14:paraId="21331CA1" w14:textId="77777777" w:rsidR="00515445" w:rsidRPr="00515445" w:rsidRDefault="00515445" w:rsidP="00515445">
      <w:pPr>
        <w:rPr>
          <w:lang w:val="vi-VN"/>
        </w:rPr>
      </w:pPr>
      <w:r w:rsidRPr="00515445">
        <w:rPr>
          <w:lang w:val="vi-VN"/>
        </w:rPr>
        <w:t xml:space="preserve">      "en": "The most recent day I met him was about a week ago."</w:t>
      </w:r>
    </w:p>
    <w:p w14:paraId="40DE080E" w14:textId="77777777" w:rsidR="00515445" w:rsidRPr="00515445" w:rsidRDefault="00515445" w:rsidP="00515445">
      <w:pPr>
        <w:rPr>
          <w:lang w:val="vi-VN"/>
        </w:rPr>
      </w:pPr>
      <w:r w:rsidRPr="00515445">
        <w:rPr>
          <w:lang w:val="vi-VN"/>
        </w:rPr>
        <w:t xml:space="preserve">    }</w:t>
      </w:r>
    </w:p>
    <w:p w14:paraId="20E7EA70" w14:textId="77777777" w:rsidR="00515445" w:rsidRPr="00515445" w:rsidRDefault="00515445" w:rsidP="00515445">
      <w:pPr>
        <w:rPr>
          <w:lang w:val="vi-VN"/>
        </w:rPr>
      </w:pPr>
      <w:r w:rsidRPr="00515445">
        <w:rPr>
          <w:lang w:val="vi-VN"/>
        </w:rPr>
        <w:t xml:space="preserve">  ] </w:t>
      </w:r>
    </w:p>
    <w:p w14:paraId="7C198CFF" w14:textId="77777777" w:rsidR="00515445" w:rsidRPr="00515445" w:rsidRDefault="00515445" w:rsidP="00515445">
      <w:pPr>
        <w:rPr>
          <w:lang w:val="vi-VN"/>
        </w:rPr>
      </w:pPr>
      <w:r w:rsidRPr="00515445">
        <w:rPr>
          <w:lang w:val="vi-VN"/>
        </w:rPr>
        <w:t>}</w:t>
      </w:r>
    </w:p>
    <w:p w14:paraId="7B430952" w14:textId="77777777" w:rsidR="00515445" w:rsidRPr="00515445" w:rsidRDefault="00515445" w:rsidP="00515445">
      <w:pPr>
        <w:rPr>
          <w:lang w:val="vi-VN"/>
        </w:rPr>
      </w:pPr>
      <w:r w:rsidRPr="00515445">
        <w:rPr>
          <w:lang w:val="vi-VN"/>
        </w:rPr>
        <w:t>-----------------------------</w:t>
      </w:r>
    </w:p>
    <w:p w14:paraId="55C98433" w14:textId="77777777" w:rsidR="00515445" w:rsidRPr="00515445" w:rsidRDefault="00515445" w:rsidP="00515445">
      <w:pPr>
        <w:rPr>
          <w:lang w:val="vi-VN"/>
        </w:rPr>
      </w:pPr>
      <w:r w:rsidRPr="00515445">
        <w:rPr>
          <w:lang w:val="vi-VN"/>
        </w:rPr>
        <w:t xml:space="preserve">keyword: Adjective + 'hơn cả' </w:t>
      </w:r>
    </w:p>
    <w:p w14:paraId="2EE18AA5" w14:textId="77777777" w:rsidR="00515445" w:rsidRPr="00515445" w:rsidRDefault="00515445" w:rsidP="00515445">
      <w:pPr>
        <w:rPr>
          <w:lang w:val="vi-VN"/>
        </w:rPr>
      </w:pPr>
      <w:r w:rsidRPr="00515445">
        <w:rPr>
          <w:lang w:val="vi-VN"/>
        </w:rPr>
        <w:t xml:space="preserve">PROMPT: Generate grammar explanation for following Vietnamese grammar point: Adjective + 'hơn cả' </w:t>
      </w:r>
    </w:p>
    <w:p w14:paraId="1D90A7EC" w14:textId="77777777" w:rsidR="00515445" w:rsidRPr="00515445" w:rsidRDefault="00515445" w:rsidP="00515445">
      <w:pPr>
        <w:rPr>
          <w:lang w:val="vi-VN"/>
        </w:rPr>
      </w:pPr>
      <w:r w:rsidRPr="00515445">
        <w:rPr>
          <w:lang w:val="vi-VN"/>
        </w:rPr>
        <w:t xml:space="preserve">RESPONSE: { </w:t>
      </w:r>
    </w:p>
    <w:p w14:paraId="5186C341" w14:textId="77777777" w:rsidR="00515445" w:rsidRPr="00515445" w:rsidRDefault="00515445" w:rsidP="00515445">
      <w:pPr>
        <w:rPr>
          <w:lang w:val="vi-VN"/>
        </w:rPr>
      </w:pPr>
      <w:r w:rsidRPr="00515445">
        <w:rPr>
          <w:lang w:val="vi-VN"/>
        </w:rPr>
        <w:t xml:space="preserve">  "title": "Adjective + 'hơn cả'", </w:t>
      </w:r>
    </w:p>
    <w:p w14:paraId="39FD6922" w14:textId="77777777" w:rsidR="00515445" w:rsidRPr="00515445" w:rsidRDefault="00515445" w:rsidP="00515445">
      <w:pPr>
        <w:rPr>
          <w:lang w:val="vi-VN"/>
        </w:rPr>
      </w:pPr>
      <w:r w:rsidRPr="00515445">
        <w:rPr>
          <w:lang w:val="vi-VN"/>
        </w:rPr>
        <w:t xml:space="preserve">  "short_explanation": "Used to compare and intensify the degree of adjective.", </w:t>
      </w:r>
    </w:p>
    <w:p w14:paraId="49B712FF" w14:textId="77777777" w:rsidR="00515445" w:rsidRPr="00515445" w:rsidRDefault="00515445" w:rsidP="00515445">
      <w:pPr>
        <w:rPr>
          <w:lang w:val="vi-VN"/>
        </w:rPr>
      </w:pPr>
      <w:r w:rsidRPr="00515445">
        <w:rPr>
          <w:lang w:val="vi-VN"/>
        </w:rPr>
        <w:t xml:space="preserve">  "long_explanation": "The Vietnamese phrase 'hơn cả' is added after an adjective to create a comparative form and to intensify its degree. Equivalent to the English expression 'even more than', this phrase is used to describe something or someone having a greater degree or extent of the adjective than someone or something else.", </w:t>
      </w:r>
    </w:p>
    <w:p w14:paraId="0F608BB8" w14:textId="77777777" w:rsidR="00515445" w:rsidRPr="00515445" w:rsidRDefault="00515445" w:rsidP="00515445">
      <w:pPr>
        <w:rPr>
          <w:lang w:val="vi-VN"/>
        </w:rPr>
      </w:pPr>
      <w:r w:rsidRPr="00515445">
        <w:rPr>
          <w:lang w:val="vi-VN"/>
        </w:rPr>
        <w:t xml:space="preserve">  "formation": "Adjective + hơn cả + noun/pronoun", </w:t>
      </w:r>
    </w:p>
    <w:p w14:paraId="05DCC579" w14:textId="77777777" w:rsidR="00515445" w:rsidRPr="00515445" w:rsidRDefault="00515445" w:rsidP="00515445">
      <w:pPr>
        <w:rPr>
          <w:lang w:val="vi-VN"/>
        </w:rPr>
      </w:pPr>
      <w:r w:rsidRPr="00515445">
        <w:rPr>
          <w:lang w:val="vi-VN"/>
        </w:rPr>
        <w:t xml:space="preserve">  "examples": [ </w:t>
      </w:r>
    </w:p>
    <w:p w14:paraId="01906C35" w14:textId="77777777" w:rsidR="00515445" w:rsidRPr="00515445" w:rsidRDefault="00515445" w:rsidP="00515445">
      <w:pPr>
        <w:rPr>
          <w:lang w:val="vi-VN"/>
        </w:rPr>
      </w:pPr>
      <w:r w:rsidRPr="00515445">
        <w:rPr>
          <w:lang w:val="vi-VN"/>
        </w:rPr>
        <w:t xml:space="preserve">    { </w:t>
      </w:r>
    </w:p>
    <w:p w14:paraId="1C93D80A" w14:textId="77777777" w:rsidR="00515445" w:rsidRPr="00515445" w:rsidRDefault="00515445" w:rsidP="00515445">
      <w:pPr>
        <w:rPr>
          <w:lang w:val="vi-VN"/>
        </w:rPr>
      </w:pPr>
      <w:r w:rsidRPr="00515445">
        <w:rPr>
          <w:lang w:val="vi-VN"/>
        </w:rPr>
        <w:t xml:space="preserve">      "vn": "Trái tim cậu ấy nồng nhiệt hơn cả mặt trời.", </w:t>
      </w:r>
    </w:p>
    <w:p w14:paraId="6ED3C69B" w14:textId="77777777" w:rsidR="00515445" w:rsidRPr="00515445" w:rsidRDefault="00515445" w:rsidP="00515445">
      <w:pPr>
        <w:rPr>
          <w:lang w:val="vi-VN"/>
        </w:rPr>
      </w:pPr>
      <w:r w:rsidRPr="00515445">
        <w:rPr>
          <w:lang w:val="vi-VN"/>
        </w:rPr>
        <w:t xml:space="preserve">      "en": "His heart is warmer than even the sun.", </w:t>
      </w:r>
    </w:p>
    <w:p w14:paraId="4D771EE2" w14:textId="77777777" w:rsidR="00515445" w:rsidRPr="00515445" w:rsidRDefault="00515445" w:rsidP="00515445">
      <w:pPr>
        <w:rPr>
          <w:lang w:val="vi-VN"/>
        </w:rPr>
      </w:pPr>
      <w:r w:rsidRPr="00515445">
        <w:rPr>
          <w:lang w:val="vi-VN"/>
        </w:rPr>
        <w:t xml:space="preserve">    }, </w:t>
      </w:r>
    </w:p>
    <w:p w14:paraId="6DE89BD7" w14:textId="77777777" w:rsidR="00515445" w:rsidRPr="00515445" w:rsidRDefault="00515445" w:rsidP="00515445">
      <w:pPr>
        <w:rPr>
          <w:lang w:val="vi-VN"/>
        </w:rPr>
      </w:pPr>
      <w:r w:rsidRPr="00515445">
        <w:rPr>
          <w:lang w:val="vi-VN"/>
        </w:rPr>
        <w:t xml:space="preserve">    { </w:t>
      </w:r>
    </w:p>
    <w:p w14:paraId="0FAF7BD9" w14:textId="24A6863F" w:rsidR="00515445" w:rsidRPr="00515445" w:rsidRDefault="00515445" w:rsidP="00515445">
      <w:pPr>
        <w:rPr>
          <w:lang w:val="vi-VN"/>
        </w:rPr>
      </w:pPr>
      <w:r w:rsidRPr="00515445">
        <w:rPr>
          <w:lang w:val="vi-VN"/>
        </w:rPr>
        <w:t xml:space="preserve">      "vn": "Công việc này khó khăn hơn </w:t>
      </w:r>
      <w:del w:id="13" w:author="Canh Duc Nguyen" w:date="2023-10-12T08:52:00Z">
        <w:r w:rsidRPr="00515445" w:rsidDel="0040423B">
          <w:rPr>
            <w:lang w:val="vi-VN"/>
          </w:rPr>
          <w:delText xml:space="preserve">cả </w:delText>
        </w:r>
      </w:del>
      <w:r w:rsidRPr="00515445">
        <w:rPr>
          <w:lang w:val="vi-VN"/>
        </w:rPr>
        <w:t xml:space="preserve">tôi tưởng.", </w:t>
      </w:r>
    </w:p>
    <w:p w14:paraId="5A2EE728" w14:textId="77777777" w:rsidR="00515445" w:rsidRPr="00515445" w:rsidRDefault="00515445" w:rsidP="00515445">
      <w:pPr>
        <w:rPr>
          <w:lang w:val="vi-VN"/>
        </w:rPr>
      </w:pPr>
      <w:r w:rsidRPr="00515445">
        <w:rPr>
          <w:lang w:val="vi-VN"/>
        </w:rPr>
        <w:t xml:space="preserve">      "en": "This job is even more difficult than I thought.", </w:t>
      </w:r>
    </w:p>
    <w:p w14:paraId="5466D3A1" w14:textId="77777777" w:rsidR="00515445" w:rsidRPr="00515445" w:rsidRDefault="00515445" w:rsidP="00515445">
      <w:pPr>
        <w:rPr>
          <w:lang w:val="vi-VN"/>
        </w:rPr>
      </w:pPr>
      <w:r w:rsidRPr="00515445">
        <w:rPr>
          <w:lang w:val="vi-VN"/>
        </w:rPr>
        <w:t xml:space="preserve">    }, </w:t>
      </w:r>
    </w:p>
    <w:p w14:paraId="07D1A920" w14:textId="77777777" w:rsidR="00515445" w:rsidRPr="00515445" w:rsidRDefault="00515445" w:rsidP="00515445">
      <w:pPr>
        <w:rPr>
          <w:lang w:val="vi-VN"/>
        </w:rPr>
      </w:pPr>
      <w:r w:rsidRPr="00515445">
        <w:rPr>
          <w:lang w:val="vi-VN"/>
        </w:rPr>
        <w:t xml:space="preserve">    { </w:t>
      </w:r>
    </w:p>
    <w:p w14:paraId="1151D7BE" w14:textId="3DB4AAD9" w:rsidR="00515445" w:rsidRPr="00515445" w:rsidRDefault="00515445" w:rsidP="00515445">
      <w:pPr>
        <w:rPr>
          <w:lang w:val="vi-VN"/>
        </w:rPr>
      </w:pPr>
      <w:r w:rsidRPr="00515445">
        <w:rPr>
          <w:lang w:val="vi-VN"/>
        </w:rPr>
        <w:t xml:space="preserve">      "vn": "Anh ấy nhanh nhẹn hơn cả </w:t>
      </w:r>
      <w:del w:id="14" w:author="Canh Duc Nguyen" w:date="2023-10-12T08:49:00Z">
        <w:r w:rsidRPr="00515445" w:rsidDel="0040423B">
          <w:rPr>
            <w:lang w:val="vi-VN"/>
          </w:rPr>
          <w:delText>linh vật</w:delText>
        </w:r>
      </w:del>
      <w:ins w:id="15" w:author="Canh Duc Nguyen" w:date="2023-10-12T08:49:00Z">
        <w:r w:rsidR="0040423B">
          <w:rPr>
            <w:lang w:val="vi-VN"/>
          </w:rPr>
          <w:t>một con sóc</w:t>
        </w:r>
      </w:ins>
      <w:r w:rsidRPr="00515445">
        <w:rPr>
          <w:lang w:val="vi-VN"/>
        </w:rPr>
        <w:t xml:space="preserve">.", </w:t>
      </w:r>
    </w:p>
    <w:p w14:paraId="0BCE4076" w14:textId="77777777" w:rsidR="00515445" w:rsidRPr="00515445" w:rsidRDefault="00515445" w:rsidP="00515445">
      <w:pPr>
        <w:rPr>
          <w:lang w:val="vi-VN"/>
        </w:rPr>
      </w:pPr>
      <w:r w:rsidRPr="00515445">
        <w:rPr>
          <w:lang w:val="vi-VN"/>
        </w:rPr>
        <w:t xml:space="preserve">      "en": "He is even more agile than a squirrel.", </w:t>
      </w:r>
    </w:p>
    <w:p w14:paraId="028B9755" w14:textId="77777777" w:rsidR="00515445" w:rsidRPr="00515445" w:rsidRDefault="00515445" w:rsidP="00515445">
      <w:pPr>
        <w:rPr>
          <w:lang w:val="vi-VN"/>
        </w:rPr>
      </w:pPr>
      <w:r w:rsidRPr="00515445">
        <w:rPr>
          <w:lang w:val="vi-VN"/>
        </w:rPr>
        <w:t xml:space="preserve">    }, </w:t>
      </w:r>
    </w:p>
    <w:p w14:paraId="40394EA7" w14:textId="77777777" w:rsidR="00515445" w:rsidRPr="00515445" w:rsidRDefault="00515445" w:rsidP="00515445">
      <w:pPr>
        <w:rPr>
          <w:lang w:val="vi-VN"/>
        </w:rPr>
      </w:pPr>
      <w:r w:rsidRPr="00515445">
        <w:rPr>
          <w:lang w:val="vi-VN"/>
        </w:rPr>
        <w:t xml:space="preserve">    { </w:t>
      </w:r>
    </w:p>
    <w:p w14:paraId="718B2E0A" w14:textId="77777777" w:rsidR="00515445" w:rsidRPr="00515445" w:rsidRDefault="00515445" w:rsidP="00515445">
      <w:pPr>
        <w:rPr>
          <w:lang w:val="vi-VN"/>
        </w:rPr>
      </w:pPr>
      <w:r w:rsidRPr="00515445">
        <w:rPr>
          <w:lang w:val="vi-VN"/>
        </w:rPr>
        <w:t xml:space="preserve">      "vn": "Em yêu anh hơn cả bản thân mình.", </w:t>
      </w:r>
    </w:p>
    <w:p w14:paraId="03723085" w14:textId="77777777" w:rsidR="00515445" w:rsidRPr="00515445" w:rsidRDefault="00515445" w:rsidP="00515445">
      <w:pPr>
        <w:rPr>
          <w:lang w:val="vi-VN"/>
        </w:rPr>
      </w:pPr>
      <w:r w:rsidRPr="00515445">
        <w:rPr>
          <w:lang w:val="vi-VN"/>
        </w:rPr>
        <w:t xml:space="preserve">      "en": "I love you even more than myself.", </w:t>
      </w:r>
    </w:p>
    <w:p w14:paraId="4EBC0D98" w14:textId="77777777" w:rsidR="00515445" w:rsidRPr="00515445" w:rsidRDefault="00515445" w:rsidP="00515445">
      <w:pPr>
        <w:rPr>
          <w:lang w:val="vi-VN"/>
        </w:rPr>
      </w:pPr>
      <w:r w:rsidRPr="00515445">
        <w:rPr>
          <w:lang w:val="vi-VN"/>
        </w:rPr>
        <w:t xml:space="preserve">    } </w:t>
      </w:r>
    </w:p>
    <w:p w14:paraId="1F6271AA" w14:textId="77777777" w:rsidR="00515445" w:rsidRPr="00515445" w:rsidRDefault="00515445" w:rsidP="00515445">
      <w:pPr>
        <w:rPr>
          <w:lang w:val="vi-VN"/>
        </w:rPr>
      </w:pPr>
      <w:r w:rsidRPr="00515445">
        <w:rPr>
          <w:lang w:val="vi-VN"/>
        </w:rPr>
        <w:t xml:space="preserve">  ] </w:t>
      </w:r>
    </w:p>
    <w:p w14:paraId="1EAF3A63" w14:textId="77777777" w:rsidR="00515445" w:rsidRPr="00515445" w:rsidRDefault="00515445" w:rsidP="00515445">
      <w:pPr>
        <w:rPr>
          <w:lang w:val="vi-VN"/>
        </w:rPr>
      </w:pPr>
      <w:r w:rsidRPr="00515445">
        <w:rPr>
          <w:lang w:val="vi-VN"/>
        </w:rPr>
        <w:t>}</w:t>
      </w:r>
    </w:p>
    <w:p w14:paraId="435FA136" w14:textId="77777777" w:rsidR="00515445" w:rsidRPr="00515445" w:rsidRDefault="00515445" w:rsidP="00515445">
      <w:pPr>
        <w:rPr>
          <w:lang w:val="vi-VN"/>
        </w:rPr>
      </w:pPr>
      <w:r w:rsidRPr="00515445">
        <w:rPr>
          <w:lang w:val="vi-VN"/>
        </w:rPr>
        <w:t>-----------------------------</w:t>
      </w:r>
    </w:p>
    <w:p w14:paraId="46B865C4" w14:textId="77777777" w:rsidR="00515445" w:rsidRPr="00515445" w:rsidRDefault="00515445" w:rsidP="00515445">
      <w:pPr>
        <w:rPr>
          <w:lang w:val="vi-VN"/>
        </w:rPr>
      </w:pPr>
      <w:r w:rsidRPr="00515445">
        <w:rPr>
          <w:lang w:val="vi-VN"/>
        </w:rPr>
        <w:t xml:space="preserve">keyword: Adjective + ordinal number + 'sau' </w:t>
      </w:r>
    </w:p>
    <w:p w14:paraId="2B24DF2E" w14:textId="77777777" w:rsidR="00515445" w:rsidRPr="00515445" w:rsidRDefault="00515445" w:rsidP="00515445">
      <w:pPr>
        <w:rPr>
          <w:lang w:val="vi-VN"/>
        </w:rPr>
      </w:pPr>
      <w:r w:rsidRPr="00515445">
        <w:rPr>
          <w:lang w:val="vi-VN"/>
        </w:rPr>
        <w:t xml:space="preserve">PROMPT: Generate grammar explanation for following Vietnamese grammar point: Adjective + ordinal number + 'sau' </w:t>
      </w:r>
    </w:p>
    <w:p w14:paraId="4092AC6C" w14:textId="77777777" w:rsidR="00515445" w:rsidRPr="00515445" w:rsidRDefault="00515445" w:rsidP="00515445">
      <w:pPr>
        <w:rPr>
          <w:lang w:val="vi-VN"/>
        </w:rPr>
      </w:pPr>
      <w:r w:rsidRPr="00515445">
        <w:rPr>
          <w:lang w:val="vi-VN"/>
        </w:rPr>
        <w:t>RESPONSE: {</w:t>
      </w:r>
    </w:p>
    <w:p w14:paraId="55ED745D" w14:textId="06150719" w:rsidR="00515445" w:rsidRPr="00515445" w:rsidRDefault="00515445" w:rsidP="00515445">
      <w:pPr>
        <w:rPr>
          <w:lang w:val="vi-VN"/>
        </w:rPr>
      </w:pPr>
      <w:r w:rsidRPr="00515445">
        <w:rPr>
          <w:lang w:val="vi-VN"/>
        </w:rPr>
        <w:t xml:space="preserve">  "title": "Adjective + ordinal number + '</w:t>
      </w:r>
      <w:ins w:id="16" w:author="Canh Duc Nguyen" w:date="2023-10-12T09:04:00Z">
        <w:r w:rsidR="00D33485">
          <w:rPr>
            <w:lang w:val="vi-VN"/>
          </w:rPr>
          <w:t>này</w:t>
        </w:r>
      </w:ins>
      <w:del w:id="17" w:author="Canh Duc Nguyen" w:date="2023-10-12T09:04:00Z">
        <w:r w:rsidRPr="00515445" w:rsidDel="00D33485">
          <w:rPr>
            <w:lang w:val="vi-VN"/>
          </w:rPr>
          <w:delText>sau</w:delText>
        </w:r>
      </w:del>
      <w:r w:rsidRPr="00515445">
        <w:rPr>
          <w:lang w:val="vi-VN"/>
        </w:rPr>
        <w:t>'",</w:t>
      </w:r>
    </w:p>
    <w:p w14:paraId="1195F86B" w14:textId="77777777" w:rsidR="00515445" w:rsidRPr="00515445" w:rsidRDefault="00515445" w:rsidP="00515445">
      <w:pPr>
        <w:rPr>
          <w:lang w:val="vi-VN"/>
        </w:rPr>
      </w:pPr>
      <w:r w:rsidRPr="00515445">
        <w:rPr>
          <w:lang w:val="vi-VN"/>
        </w:rPr>
        <w:lastRenderedPageBreak/>
        <w:t xml:space="preserve">  "short_explanation": "This structure is used to indicate the order of items that happened sequentially according to the adjective used.",</w:t>
      </w:r>
    </w:p>
    <w:p w14:paraId="4167D22D" w14:textId="63E3450D" w:rsidR="00515445" w:rsidRPr="00515445" w:rsidRDefault="00515445" w:rsidP="00515445">
      <w:pPr>
        <w:rPr>
          <w:lang w:val="vi-VN"/>
        </w:rPr>
      </w:pPr>
      <w:r w:rsidRPr="00515445">
        <w:rPr>
          <w:lang w:val="vi-VN"/>
        </w:rPr>
        <w:t xml:space="preserve">  "long_explanation": "In Vietnamese, adjectives can be used together with ordinal numbers followed by 'sau' to indicate the order of items or events that happened sequentially. '</w:t>
      </w:r>
      <w:ins w:id="18" w:author="Canh Duc Nguyen" w:date="2023-10-12T09:04:00Z">
        <w:r w:rsidR="00D33485">
          <w:rPr>
            <w:lang w:val="vi-VN"/>
          </w:rPr>
          <w:t>Này</w:t>
        </w:r>
      </w:ins>
      <w:del w:id="19" w:author="Canh Duc Nguyen" w:date="2023-10-12T09:04:00Z">
        <w:r w:rsidRPr="00515445" w:rsidDel="00D33485">
          <w:rPr>
            <w:lang w:val="vi-VN"/>
          </w:rPr>
          <w:delText>Sau</w:delText>
        </w:r>
      </w:del>
      <w:r w:rsidRPr="00515445">
        <w:rPr>
          <w:lang w:val="vi-VN"/>
        </w:rPr>
        <w:t>' means '</w:t>
      </w:r>
      <w:ins w:id="20" w:author="Canh Duc Nguyen" w:date="2023-10-12T09:04:00Z">
        <w:r w:rsidR="00D33485">
          <w:rPr>
            <w:lang w:val="vi-VN"/>
          </w:rPr>
          <w:t>this</w:t>
        </w:r>
      </w:ins>
      <w:del w:id="21" w:author="Canh Duc Nguyen" w:date="2023-10-12T09:04:00Z">
        <w:r w:rsidRPr="00515445" w:rsidDel="00D33485">
          <w:rPr>
            <w:lang w:val="vi-VN"/>
          </w:rPr>
          <w:delText>after</w:delText>
        </w:r>
      </w:del>
      <w:r w:rsidRPr="00515445">
        <w:rPr>
          <w:lang w:val="vi-VN"/>
        </w:rPr>
        <w:t xml:space="preserve">'. The adjective describes the quality or characteristic of the item or event, the ordinal number indicates its order, and 'sau' emphasizes the happening of the event after another event or item.", </w:t>
      </w:r>
    </w:p>
    <w:p w14:paraId="46F6CFC1" w14:textId="22A38783" w:rsidR="00515445" w:rsidRPr="00515445" w:rsidRDefault="00515445" w:rsidP="00515445">
      <w:pPr>
        <w:rPr>
          <w:lang w:val="vi-VN"/>
        </w:rPr>
      </w:pPr>
      <w:r w:rsidRPr="00515445">
        <w:rPr>
          <w:lang w:val="vi-VN"/>
        </w:rPr>
        <w:t xml:space="preserve">  "formation": "'Adjective + ordinal number + </w:t>
      </w:r>
      <w:ins w:id="22" w:author="Canh Duc Nguyen" w:date="2023-10-12T09:04:00Z">
        <w:r w:rsidR="00D33485">
          <w:rPr>
            <w:lang w:val="vi-VN"/>
          </w:rPr>
          <w:t>này</w:t>
        </w:r>
      </w:ins>
      <w:del w:id="23" w:author="Canh Duc Nguyen" w:date="2023-10-12T09:04:00Z">
        <w:r w:rsidRPr="00515445" w:rsidDel="00D33485">
          <w:rPr>
            <w:lang w:val="vi-VN"/>
          </w:rPr>
          <w:delText>sau</w:delText>
        </w:r>
      </w:del>
      <w:r w:rsidRPr="00515445">
        <w:rPr>
          <w:lang w:val="vi-VN"/>
        </w:rPr>
        <w:t>'",</w:t>
      </w:r>
    </w:p>
    <w:p w14:paraId="058CFCED" w14:textId="77777777" w:rsidR="00515445" w:rsidRPr="00515445" w:rsidRDefault="00515445" w:rsidP="00515445">
      <w:pPr>
        <w:rPr>
          <w:lang w:val="vi-VN"/>
        </w:rPr>
      </w:pPr>
      <w:r w:rsidRPr="00515445">
        <w:rPr>
          <w:lang w:val="vi-VN"/>
        </w:rPr>
        <w:t xml:space="preserve">  "examples": [</w:t>
      </w:r>
    </w:p>
    <w:p w14:paraId="0CCFD376" w14:textId="77777777" w:rsidR="00515445" w:rsidRPr="00515445" w:rsidRDefault="00515445" w:rsidP="00515445">
      <w:pPr>
        <w:rPr>
          <w:lang w:val="vi-VN"/>
        </w:rPr>
      </w:pPr>
      <w:r w:rsidRPr="00515445">
        <w:rPr>
          <w:lang w:val="vi-VN"/>
        </w:rPr>
        <w:t xml:space="preserve">    {</w:t>
      </w:r>
    </w:p>
    <w:p w14:paraId="1BF014A9" w14:textId="7D5615F8" w:rsidR="00515445" w:rsidRPr="00515445" w:rsidRDefault="00515445" w:rsidP="00515445">
      <w:pPr>
        <w:rPr>
          <w:lang w:val="vi-VN"/>
        </w:rPr>
      </w:pPr>
      <w:r w:rsidRPr="00515445">
        <w:rPr>
          <w:lang w:val="vi-VN"/>
        </w:rPr>
        <w:t xml:space="preserve">      "vn": "Bữa tiệc vui nhất mà tôi đã tham gia là lễ kỷ niệm lần thứ ba </w:t>
      </w:r>
      <w:del w:id="24" w:author="Canh Duc Nguyen" w:date="2023-10-12T09:02:00Z">
        <w:r w:rsidRPr="00515445" w:rsidDel="00D33485">
          <w:rPr>
            <w:lang w:val="vi-VN"/>
          </w:rPr>
          <w:delText xml:space="preserve">sau </w:delText>
        </w:r>
      </w:del>
      <w:r w:rsidRPr="00515445">
        <w:rPr>
          <w:lang w:val="vi-VN"/>
        </w:rPr>
        <w:t>này.",</w:t>
      </w:r>
    </w:p>
    <w:p w14:paraId="6455531C" w14:textId="77777777" w:rsidR="00515445" w:rsidRPr="00515445" w:rsidRDefault="00515445" w:rsidP="00515445">
      <w:pPr>
        <w:rPr>
          <w:lang w:val="vi-VN"/>
        </w:rPr>
      </w:pPr>
      <w:r w:rsidRPr="00515445">
        <w:rPr>
          <w:lang w:val="vi-VN"/>
        </w:rPr>
        <w:t xml:space="preserve">      "en": "The happiest party I have attended is this third anniversary."</w:t>
      </w:r>
    </w:p>
    <w:p w14:paraId="38625075" w14:textId="77777777" w:rsidR="00515445" w:rsidRPr="00515445" w:rsidRDefault="00515445" w:rsidP="00515445">
      <w:pPr>
        <w:rPr>
          <w:lang w:val="vi-VN"/>
        </w:rPr>
      </w:pPr>
      <w:r w:rsidRPr="00515445">
        <w:rPr>
          <w:lang w:val="vi-VN"/>
        </w:rPr>
        <w:t xml:space="preserve">    },</w:t>
      </w:r>
    </w:p>
    <w:p w14:paraId="2EB578F0" w14:textId="77777777" w:rsidR="00515445" w:rsidRPr="00515445" w:rsidRDefault="00515445" w:rsidP="00515445">
      <w:pPr>
        <w:rPr>
          <w:lang w:val="vi-VN"/>
        </w:rPr>
      </w:pPr>
      <w:r w:rsidRPr="00515445">
        <w:rPr>
          <w:lang w:val="vi-VN"/>
        </w:rPr>
        <w:t xml:space="preserve">    {</w:t>
      </w:r>
    </w:p>
    <w:p w14:paraId="02ED6044" w14:textId="442EA1C3" w:rsidR="00515445" w:rsidRPr="00515445" w:rsidRDefault="00515445" w:rsidP="00515445">
      <w:pPr>
        <w:rPr>
          <w:lang w:val="vi-VN"/>
        </w:rPr>
      </w:pPr>
      <w:r w:rsidRPr="00515445">
        <w:rPr>
          <w:lang w:val="vi-VN"/>
        </w:rPr>
        <w:t xml:space="preserve">      "vn": "Bài kiểm tra khó nhất tôi đã làm là bài số ba</w:t>
      </w:r>
      <w:ins w:id="25" w:author="Canh Duc Nguyen" w:date="2023-10-12T09:03:00Z">
        <w:r w:rsidR="00D33485">
          <w:rPr>
            <w:lang w:val="vi-VN"/>
          </w:rPr>
          <w:t xml:space="preserve"> này</w:t>
        </w:r>
      </w:ins>
      <w:del w:id="26" w:author="Canh Duc Nguyen" w:date="2023-10-12T09:02:00Z">
        <w:r w:rsidRPr="00515445" w:rsidDel="00D33485">
          <w:rPr>
            <w:lang w:val="vi-VN"/>
          </w:rPr>
          <w:delText xml:space="preserve"> sau</w:delText>
        </w:r>
      </w:del>
      <w:r w:rsidRPr="00515445">
        <w:rPr>
          <w:lang w:val="vi-VN"/>
        </w:rPr>
        <w:t>.",</w:t>
      </w:r>
    </w:p>
    <w:p w14:paraId="6792B258" w14:textId="77777777" w:rsidR="00515445" w:rsidRPr="00515445" w:rsidRDefault="00515445" w:rsidP="00515445">
      <w:pPr>
        <w:rPr>
          <w:lang w:val="vi-VN"/>
        </w:rPr>
      </w:pPr>
      <w:r w:rsidRPr="00515445">
        <w:rPr>
          <w:lang w:val="vi-VN"/>
        </w:rPr>
        <w:t xml:space="preserve">      "en": "The hardest test I have taken is the third one."</w:t>
      </w:r>
    </w:p>
    <w:p w14:paraId="01D0C92B" w14:textId="77777777" w:rsidR="00515445" w:rsidRPr="00515445" w:rsidRDefault="00515445" w:rsidP="00515445">
      <w:pPr>
        <w:rPr>
          <w:lang w:val="vi-VN"/>
        </w:rPr>
      </w:pPr>
      <w:r w:rsidRPr="00515445">
        <w:rPr>
          <w:lang w:val="vi-VN"/>
        </w:rPr>
        <w:t xml:space="preserve">    },</w:t>
      </w:r>
    </w:p>
    <w:p w14:paraId="41C23004" w14:textId="77777777" w:rsidR="00515445" w:rsidRPr="00515445" w:rsidRDefault="00515445" w:rsidP="00515445">
      <w:pPr>
        <w:rPr>
          <w:lang w:val="vi-VN"/>
        </w:rPr>
      </w:pPr>
      <w:r w:rsidRPr="00515445">
        <w:rPr>
          <w:lang w:val="vi-VN"/>
        </w:rPr>
        <w:t xml:space="preserve">    {</w:t>
      </w:r>
    </w:p>
    <w:p w14:paraId="51B8E88A" w14:textId="21F575E1" w:rsidR="00515445" w:rsidRPr="00515445" w:rsidRDefault="00515445" w:rsidP="00515445">
      <w:pPr>
        <w:rPr>
          <w:lang w:val="vi-VN"/>
        </w:rPr>
      </w:pPr>
      <w:r w:rsidRPr="00515445">
        <w:rPr>
          <w:lang w:val="vi-VN"/>
        </w:rPr>
        <w:t xml:space="preserve">      "vn": "Bức tranh đẹp nhất trong cuộc triển </w:t>
      </w:r>
      <w:del w:id="27" w:author="Canh Duc Nguyen" w:date="2023-10-12T09:02:00Z">
        <w:r w:rsidRPr="00515445" w:rsidDel="00D33485">
          <w:rPr>
            <w:lang w:val="vi-VN"/>
          </w:rPr>
          <w:delText xml:space="preserve">làm </w:delText>
        </w:r>
      </w:del>
      <w:ins w:id="28" w:author="Canh Duc Nguyen" w:date="2023-10-12T09:02:00Z">
        <w:r w:rsidR="00D33485">
          <w:rPr>
            <w:lang w:val="vi-VN"/>
          </w:rPr>
          <w:t xml:space="preserve">lãm </w:t>
        </w:r>
      </w:ins>
      <w:r w:rsidRPr="00515445">
        <w:rPr>
          <w:lang w:val="vi-VN"/>
        </w:rPr>
        <w:t>là bức thứ tám</w:t>
      </w:r>
      <w:ins w:id="29" w:author="Canh Duc Nguyen" w:date="2023-10-12T09:03:00Z">
        <w:r w:rsidR="00D33485">
          <w:rPr>
            <w:lang w:val="vi-VN"/>
          </w:rPr>
          <w:t xml:space="preserve"> này</w:t>
        </w:r>
      </w:ins>
      <w:del w:id="30" w:author="Canh Duc Nguyen" w:date="2023-10-12T09:02:00Z">
        <w:r w:rsidRPr="00515445" w:rsidDel="00D33485">
          <w:rPr>
            <w:lang w:val="vi-VN"/>
          </w:rPr>
          <w:delText xml:space="preserve"> sau</w:delText>
        </w:r>
      </w:del>
      <w:r w:rsidRPr="00515445">
        <w:rPr>
          <w:lang w:val="vi-VN"/>
        </w:rPr>
        <w:t>.",</w:t>
      </w:r>
    </w:p>
    <w:p w14:paraId="3DBDD3DE" w14:textId="77777777" w:rsidR="00515445" w:rsidRPr="00515445" w:rsidRDefault="00515445" w:rsidP="00515445">
      <w:pPr>
        <w:rPr>
          <w:lang w:val="vi-VN"/>
        </w:rPr>
      </w:pPr>
      <w:r w:rsidRPr="00515445">
        <w:rPr>
          <w:lang w:val="vi-VN"/>
        </w:rPr>
        <w:t xml:space="preserve">      "en": "The most beautiful painting in the exhibition is the eight one."</w:t>
      </w:r>
    </w:p>
    <w:p w14:paraId="3675CE68" w14:textId="77777777" w:rsidR="00515445" w:rsidRPr="00515445" w:rsidRDefault="00515445" w:rsidP="00515445">
      <w:pPr>
        <w:rPr>
          <w:lang w:val="vi-VN"/>
        </w:rPr>
      </w:pPr>
      <w:r w:rsidRPr="00515445">
        <w:rPr>
          <w:lang w:val="vi-VN"/>
        </w:rPr>
        <w:t xml:space="preserve">    },</w:t>
      </w:r>
    </w:p>
    <w:p w14:paraId="607C2EB1" w14:textId="77777777" w:rsidR="00515445" w:rsidRPr="00515445" w:rsidRDefault="00515445" w:rsidP="00515445">
      <w:pPr>
        <w:rPr>
          <w:lang w:val="vi-VN"/>
        </w:rPr>
      </w:pPr>
      <w:r w:rsidRPr="00515445">
        <w:rPr>
          <w:lang w:val="vi-VN"/>
        </w:rPr>
        <w:t xml:space="preserve">    {</w:t>
      </w:r>
    </w:p>
    <w:p w14:paraId="17181E03" w14:textId="44A44565" w:rsidR="00515445" w:rsidRPr="00515445" w:rsidRDefault="00515445" w:rsidP="00515445">
      <w:pPr>
        <w:rPr>
          <w:lang w:val="vi-VN"/>
        </w:rPr>
      </w:pPr>
      <w:r w:rsidRPr="00515445">
        <w:rPr>
          <w:lang w:val="vi-VN"/>
        </w:rPr>
        <w:t xml:space="preserve">      "vn": "Chiếc váy đẹp nhất tôi đã mua là chiếc thứ tư </w:t>
      </w:r>
      <w:del w:id="31" w:author="Canh Duc Nguyen" w:date="2023-10-12T09:04:00Z">
        <w:r w:rsidRPr="00515445" w:rsidDel="00D33485">
          <w:rPr>
            <w:lang w:val="vi-VN"/>
          </w:rPr>
          <w:delText>sau</w:delText>
        </w:r>
      </w:del>
      <w:ins w:id="32" w:author="Canh Duc Nguyen" w:date="2023-10-12T09:04:00Z">
        <w:r w:rsidR="00D33485">
          <w:rPr>
            <w:lang w:val="vi-VN"/>
          </w:rPr>
          <w:t>này</w:t>
        </w:r>
      </w:ins>
      <w:r w:rsidRPr="00515445">
        <w:rPr>
          <w:lang w:val="vi-VN"/>
        </w:rPr>
        <w:t>.",</w:t>
      </w:r>
    </w:p>
    <w:p w14:paraId="1344072C" w14:textId="77777777" w:rsidR="00515445" w:rsidRPr="00515445" w:rsidRDefault="00515445" w:rsidP="00515445">
      <w:pPr>
        <w:rPr>
          <w:lang w:val="vi-VN"/>
        </w:rPr>
      </w:pPr>
      <w:r w:rsidRPr="00515445">
        <w:rPr>
          <w:lang w:val="vi-VN"/>
        </w:rPr>
        <w:t xml:space="preserve">      "en": "The most beautiful dress I have bought is the fourth one."</w:t>
      </w:r>
    </w:p>
    <w:p w14:paraId="33D3F1A9" w14:textId="77777777" w:rsidR="00515445" w:rsidRPr="00515445" w:rsidRDefault="00515445" w:rsidP="00515445">
      <w:pPr>
        <w:rPr>
          <w:lang w:val="vi-VN"/>
        </w:rPr>
      </w:pPr>
      <w:r w:rsidRPr="00515445">
        <w:rPr>
          <w:lang w:val="vi-VN"/>
        </w:rPr>
        <w:t xml:space="preserve">    }</w:t>
      </w:r>
    </w:p>
    <w:p w14:paraId="64EAAF98" w14:textId="77777777" w:rsidR="00515445" w:rsidRPr="00515445" w:rsidRDefault="00515445" w:rsidP="00515445">
      <w:pPr>
        <w:rPr>
          <w:lang w:val="vi-VN"/>
        </w:rPr>
      </w:pPr>
      <w:r w:rsidRPr="00515445">
        <w:rPr>
          <w:lang w:val="vi-VN"/>
        </w:rPr>
        <w:t xml:space="preserve">  ]</w:t>
      </w:r>
    </w:p>
    <w:p w14:paraId="1A5F33D6" w14:textId="77777777" w:rsidR="00515445" w:rsidRPr="00515445" w:rsidRDefault="00515445" w:rsidP="00515445">
      <w:pPr>
        <w:rPr>
          <w:lang w:val="vi-VN"/>
        </w:rPr>
      </w:pPr>
      <w:r w:rsidRPr="00515445">
        <w:rPr>
          <w:lang w:val="vi-VN"/>
        </w:rPr>
        <w:t>}</w:t>
      </w:r>
    </w:p>
    <w:p w14:paraId="51545582" w14:textId="77777777" w:rsidR="00515445" w:rsidRPr="00515445" w:rsidRDefault="00515445" w:rsidP="00515445">
      <w:pPr>
        <w:rPr>
          <w:lang w:val="vi-VN"/>
        </w:rPr>
      </w:pPr>
      <w:r w:rsidRPr="00515445">
        <w:rPr>
          <w:lang w:val="vi-VN"/>
        </w:rPr>
        <w:t>-----------------------------</w:t>
      </w:r>
    </w:p>
    <w:p w14:paraId="2B6141FB" w14:textId="77777777" w:rsidR="00515445" w:rsidRPr="00515445" w:rsidRDefault="00515445" w:rsidP="00515445">
      <w:pPr>
        <w:rPr>
          <w:lang w:val="vi-VN"/>
        </w:rPr>
      </w:pPr>
      <w:r w:rsidRPr="00515445">
        <w:rPr>
          <w:lang w:val="vi-VN"/>
        </w:rPr>
        <w:t xml:space="preserve">keyword: Adjective 'xa' </w:t>
      </w:r>
    </w:p>
    <w:p w14:paraId="4D2D0749" w14:textId="77777777" w:rsidR="00515445" w:rsidRPr="00515445" w:rsidRDefault="00515445" w:rsidP="00515445">
      <w:pPr>
        <w:rPr>
          <w:lang w:val="vi-VN"/>
        </w:rPr>
      </w:pPr>
      <w:r w:rsidRPr="00515445">
        <w:rPr>
          <w:lang w:val="vi-VN"/>
        </w:rPr>
        <w:t xml:space="preserve">PROMPT: Generate grammar explanation for following Vietnamese grammar point: Adjective 'xa' </w:t>
      </w:r>
    </w:p>
    <w:p w14:paraId="6608B687" w14:textId="77777777" w:rsidR="00D33485" w:rsidRDefault="00515445" w:rsidP="00515445">
      <w:pPr>
        <w:rPr>
          <w:ins w:id="33" w:author="Canh Duc Nguyen" w:date="2023-10-12T09:07:00Z"/>
          <w:lang w:val="vi-VN"/>
        </w:rPr>
      </w:pPr>
      <w:r w:rsidRPr="00515445">
        <w:rPr>
          <w:lang w:val="vi-VN"/>
        </w:rPr>
        <w:t xml:space="preserve">RESPONSE: { "title": "Adjective 'xa'", "short_explanation": "Used to express distance or remark that something is far.", "long_explanation": "The Vietnamese word 'xa' functions as an adjective that conveys the meaning of 'far' in English. It can be used to describe the physical distance between two places or to comment on the perception of a metaphorical distance, such as difficulty to achieve something.", </w:t>
      </w:r>
    </w:p>
    <w:p w14:paraId="0317C602" w14:textId="77777777" w:rsidR="00D33485" w:rsidRDefault="00515445" w:rsidP="00515445">
      <w:pPr>
        <w:rPr>
          <w:ins w:id="34" w:author="Canh Duc Nguyen" w:date="2023-10-12T09:07:00Z"/>
          <w:lang w:val="vi-VN"/>
        </w:rPr>
      </w:pPr>
      <w:r w:rsidRPr="00515445">
        <w:rPr>
          <w:lang w:val="vi-VN"/>
        </w:rPr>
        <w:t xml:space="preserve">"formation": "example of grammar formation for given grammar point", </w:t>
      </w:r>
    </w:p>
    <w:p w14:paraId="39DC4769" w14:textId="18F5FBB2" w:rsidR="00D33485" w:rsidRDefault="00515445" w:rsidP="00515445">
      <w:pPr>
        <w:rPr>
          <w:ins w:id="35" w:author="Canh Duc Nguyen" w:date="2023-10-12T09:07:00Z"/>
          <w:lang w:val="vi-VN"/>
        </w:rPr>
      </w:pPr>
      <w:del w:id="36" w:author="Canh Duc Nguyen" w:date="2023-10-12T09:07:00Z">
        <w:r w:rsidRPr="00515445" w:rsidDel="00D33485">
          <w:rPr>
            <w:lang w:val="vi-VN"/>
          </w:rPr>
          <w:delText>"</w:delText>
        </w:r>
      </w:del>
      <w:ins w:id="37" w:author="Canh Duc Nguyen" w:date="2023-10-12T09:07:00Z">
        <w:r w:rsidR="00D33485">
          <w:rPr>
            <w:lang w:val="vi-VN"/>
          </w:rPr>
          <w:t>“</w:t>
        </w:r>
      </w:ins>
      <w:r w:rsidRPr="00515445">
        <w:rPr>
          <w:lang w:val="vi-VN"/>
        </w:rPr>
        <w:t>examples</w:t>
      </w:r>
      <w:del w:id="38" w:author="Canh Duc Nguyen" w:date="2023-10-12T09:07:00Z">
        <w:r w:rsidRPr="00515445" w:rsidDel="00D33485">
          <w:rPr>
            <w:lang w:val="vi-VN"/>
          </w:rPr>
          <w:delText>"</w:delText>
        </w:r>
      </w:del>
      <w:ins w:id="39" w:author="Canh Duc Nguyen" w:date="2023-10-12T09:07:00Z">
        <w:r w:rsidR="00D33485">
          <w:rPr>
            <w:lang w:val="vi-VN"/>
          </w:rPr>
          <w:t>”</w:t>
        </w:r>
      </w:ins>
      <w:r w:rsidRPr="00515445">
        <w:rPr>
          <w:lang w:val="vi-VN"/>
        </w:rPr>
        <w:t xml:space="preserve">: [ </w:t>
      </w:r>
    </w:p>
    <w:p w14:paraId="40EFBB58" w14:textId="5077E108" w:rsidR="00D33485" w:rsidRDefault="00515445" w:rsidP="00515445">
      <w:pPr>
        <w:rPr>
          <w:ins w:id="40" w:author="Canh Duc Nguyen" w:date="2023-10-12T09:08:00Z"/>
          <w:lang w:val="vi-VN"/>
        </w:rPr>
      </w:pPr>
      <w:r w:rsidRPr="00515445">
        <w:rPr>
          <w:lang w:val="vi-VN"/>
        </w:rPr>
        <w:t>{ "vn": "</w:t>
      </w:r>
      <w:ins w:id="41" w:author="Canh Duc Nguyen" w:date="2023-10-12T09:08:00Z">
        <w:r w:rsidR="00D33485">
          <w:rPr>
            <w:lang w:val="vi-VN"/>
          </w:rPr>
          <w:t xml:space="preserve">Từ </w:t>
        </w:r>
      </w:ins>
      <w:r w:rsidRPr="00515445">
        <w:rPr>
          <w:lang w:val="vi-VN"/>
        </w:rPr>
        <w:t xml:space="preserve">Hà Nội </w:t>
      </w:r>
      <w:del w:id="42" w:author="Canh Duc Nguyen" w:date="2023-10-12T09:08:00Z">
        <w:r w:rsidRPr="00515445" w:rsidDel="00D33485">
          <w:rPr>
            <w:lang w:val="vi-VN"/>
          </w:rPr>
          <w:delText xml:space="preserve">so với </w:delText>
        </w:r>
      </w:del>
      <w:ins w:id="43" w:author="Canh Duc Nguyen" w:date="2023-10-12T09:08:00Z">
        <w:r w:rsidR="00D33485">
          <w:rPr>
            <w:lang w:val="vi-VN"/>
          </w:rPr>
          <w:t xml:space="preserve">đến </w:t>
        </w:r>
      </w:ins>
      <w:r w:rsidRPr="00515445">
        <w:rPr>
          <w:lang w:val="vi-VN"/>
        </w:rPr>
        <w:t xml:space="preserve">thành phố Hồ Chí Minh rất xa.", "en": "Hanoi is far from Ho Chi Minh City." }, </w:t>
      </w:r>
    </w:p>
    <w:p w14:paraId="05FA9700" w14:textId="1CB669DC" w:rsidR="00D33485" w:rsidRDefault="00515445" w:rsidP="00515445">
      <w:pPr>
        <w:rPr>
          <w:ins w:id="44" w:author="Canh Duc Nguyen" w:date="2023-10-12T09:08:00Z"/>
          <w:lang w:val="vi-VN"/>
        </w:rPr>
      </w:pPr>
      <w:r w:rsidRPr="00515445">
        <w:rPr>
          <w:lang w:val="vi-VN"/>
        </w:rPr>
        <w:t>{ "vn": "</w:t>
      </w:r>
      <w:ins w:id="45" w:author="Canh Duc Nguyen" w:date="2023-10-12T09:09:00Z">
        <w:r w:rsidR="00D33485">
          <w:rPr>
            <w:lang w:val="vi-VN"/>
          </w:rPr>
          <w:t>Cuốn s</w:t>
        </w:r>
      </w:ins>
      <w:del w:id="46" w:author="Canh Duc Nguyen" w:date="2023-10-12T09:09:00Z">
        <w:r w:rsidRPr="00515445" w:rsidDel="00D33485">
          <w:rPr>
            <w:lang w:val="vi-VN"/>
          </w:rPr>
          <w:delText>S</w:delText>
        </w:r>
      </w:del>
      <w:r w:rsidRPr="00515445">
        <w:rPr>
          <w:lang w:val="vi-VN"/>
        </w:rPr>
        <w:t xml:space="preserve">ách này </w:t>
      </w:r>
      <w:del w:id="47" w:author="Canh Duc Nguyen" w:date="2023-10-15T14:09:00Z">
        <w:r w:rsidRPr="00515445" w:rsidDel="009A016F">
          <w:rPr>
            <w:lang w:val="vi-VN"/>
          </w:rPr>
          <w:delText xml:space="preserve">đặt </w:delText>
        </w:r>
      </w:del>
      <w:ins w:id="48" w:author="Canh Duc Nguyen" w:date="2023-10-15T14:09:00Z">
        <w:r w:rsidR="009A016F">
          <w:rPr>
            <w:lang w:val="vi-VN"/>
          </w:rPr>
          <w:t xml:space="preserve">ở </w:t>
        </w:r>
      </w:ins>
      <w:ins w:id="49" w:author="Canh Duc Nguyen" w:date="2023-10-12T09:09:00Z">
        <w:r w:rsidR="00D33485">
          <w:rPr>
            <w:lang w:val="vi-VN"/>
          </w:rPr>
          <w:t xml:space="preserve">cách </w:t>
        </w:r>
      </w:ins>
      <w:del w:id="50" w:author="Canh Duc Nguyen" w:date="2023-10-12T09:09:00Z">
        <w:r w:rsidRPr="00515445" w:rsidDel="00D33485">
          <w:rPr>
            <w:lang w:val="vi-VN"/>
          </w:rPr>
          <w:delText xml:space="preserve">ở chỗ rất </w:delText>
        </w:r>
      </w:del>
      <w:r w:rsidRPr="00515445">
        <w:rPr>
          <w:lang w:val="vi-VN"/>
        </w:rPr>
        <w:t>xa</w:t>
      </w:r>
      <w:ins w:id="51" w:author="Canh Duc Nguyen" w:date="2023-10-12T09:09:00Z">
        <w:r w:rsidR="00D33485">
          <w:rPr>
            <w:lang w:val="vi-VN"/>
          </w:rPr>
          <w:t xml:space="preserve"> tôi quá</w:t>
        </w:r>
      </w:ins>
      <w:r w:rsidRPr="00515445">
        <w:rPr>
          <w:lang w:val="vi-VN"/>
        </w:rPr>
        <w:t xml:space="preserve">, tôi không thể lấy được.", "en": "'The book is placed too far, I can't reach for it." }, </w:t>
      </w:r>
    </w:p>
    <w:p w14:paraId="130E9863" w14:textId="7160C4C0" w:rsidR="00D33485" w:rsidRDefault="00515445" w:rsidP="00515445">
      <w:pPr>
        <w:rPr>
          <w:ins w:id="52" w:author="Canh Duc Nguyen" w:date="2023-10-12T09:08:00Z"/>
          <w:lang w:val="vi-VN"/>
        </w:rPr>
      </w:pPr>
      <w:r w:rsidRPr="00515445">
        <w:rPr>
          <w:lang w:val="vi-VN"/>
        </w:rPr>
        <w:t xml:space="preserve">{ "vn": "Giấc mơ trở thành một diễn viên nổi tiếng vẫn còn rất xa </w:t>
      </w:r>
      <w:ins w:id="53" w:author="Canh Duc Nguyen" w:date="2023-10-12T09:09:00Z">
        <w:r w:rsidR="00D33485">
          <w:rPr>
            <w:lang w:val="vi-VN"/>
          </w:rPr>
          <w:t xml:space="preserve">đối </w:t>
        </w:r>
      </w:ins>
      <w:r w:rsidRPr="00515445">
        <w:rPr>
          <w:lang w:val="vi-VN"/>
        </w:rPr>
        <w:t xml:space="preserve">với tôi.", "en": "The dream of becoming a famous actor is still far from me." }, </w:t>
      </w:r>
    </w:p>
    <w:p w14:paraId="537D51D6" w14:textId="49E6C9DF" w:rsidR="00515445" w:rsidRPr="00515445" w:rsidRDefault="00515445" w:rsidP="00515445">
      <w:pPr>
        <w:rPr>
          <w:lang w:val="vi-VN"/>
        </w:rPr>
      </w:pPr>
      <w:r w:rsidRPr="00515445">
        <w:rPr>
          <w:lang w:val="vi-VN"/>
        </w:rPr>
        <w:lastRenderedPageBreak/>
        <w:t xml:space="preserve">{ "vn": "Miền Nam </w:t>
      </w:r>
      <w:del w:id="54" w:author="Canh Duc Nguyen" w:date="2023-10-12T09:09:00Z">
        <w:r w:rsidRPr="00515445" w:rsidDel="00D33485">
          <w:rPr>
            <w:lang w:val="vi-VN"/>
          </w:rPr>
          <w:delText xml:space="preserve">so với </w:delText>
        </w:r>
      </w:del>
      <w:ins w:id="55" w:author="Canh Duc Nguyen" w:date="2023-10-12T09:09:00Z">
        <w:r w:rsidR="00D33485">
          <w:rPr>
            <w:lang w:val="vi-VN"/>
          </w:rPr>
          <w:t xml:space="preserve">cách </w:t>
        </w:r>
      </w:ins>
      <w:r w:rsidRPr="00515445">
        <w:rPr>
          <w:lang w:val="vi-VN"/>
        </w:rPr>
        <w:t>miền Bắc rất xa.", "en": "The South is far from the North." } ] }</w:t>
      </w:r>
    </w:p>
    <w:p w14:paraId="09B9622D" w14:textId="77777777" w:rsidR="00515445" w:rsidRPr="00515445" w:rsidRDefault="00515445" w:rsidP="00515445">
      <w:pPr>
        <w:rPr>
          <w:lang w:val="vi-VN"/>
        </w:rPr>
      </w:pPr>
      <w:r w:rsidRPr="00515445">
        <w:rPr>
          <w:lang w:val="vi-VN"/>
        </w:rPr>
        <w:t>-----------------------------</w:t>
      </w:r>
    </w:p>
    <w:p w14:paraId="27F80D40" w14:textId="77777777" w:rsidR="00515445" w:rsidRPr="00515445" w:rsidRDefault="00515445" w:rsidP="00515445">
      <w:pPr>
        <w:rPr>
          <w:lang w:val="vi-VN"/>
        </w:rPr>
      </w:pPr>
      <w:r w:rsidRPr="00515445">
        <w:rPr>
          <w:lang w:val="vi-VN"/>
        </w:rPr>
        <w:t xml:space="preserve">keyword: Adverb 'đã' </w:t>
      </w:r>
    </w:p>
    <w:p w14:paraId="72210CDD" w14:textId="77777777" w:rsidR="00515445" w:rsidRPr="00515445" w:rsidRDefault="00515445" w:rsidP="00515445">
      <w:pPr>
        <w:rPr>
          <w:lang w:val="vi-VN"/>
        </w:rPr>
      </w:pPr>
      <w:r w:rsidRPr="00515445">
        <w:rPr>
          <w:lang w:val="vi-VN"/>
        </w:rPr>
        <w:t xml:space="preserve">PROMPT: Generate grammar explanation for following Vietnamese grammar point: Adverb 'đã' </w:t>
      </w:r>
    </w:p>
    <w:p w14:paraId="78F77876" w14:textId="77777777" w:rsidR="00515445" w:rsidRPr="00515445" w:rsidRDefault="00515445" w:rsidP="00515445">
      <w:pPr>
        <w:rPr>
          <w:lang w:val="vi-VN"/>
        </w:rPr>
      </w:pPr>
      <w:r w:rsidRPr="00515445">
        <w:rPr>
          <w:lang w:val="vi-VN"/>
        </w:rPr>
        <w:t>RESPONSE: {</w:t>
      </w:r>
    </w:p>
    <w:p w14:paraId="48D54293" w14:textId="77777777" w:rsidR="00515445" w:rsidRPr="00515445" w:rsidRDefault="00515445" w:rsidP="00515445">
      <w:pPr>
        <w:rPr>
          <w:lang w:val="vi-VN"/>
        </w:rPr>
      </w:pPr>
      <w:r w:rsidRPr="00515445">
        <w:rPr>
          <w:lang w:val="vi-VN"/>
        </w:rPr>
        <w:t xml:space="preserve">    "title": "Adverb 'đã'",</w:t>
      </w:r>
    </w:p>
    <w:p w14:paraId="3867D70C" w14:textId="77777777" w:rsidR="00515445" w:rsidRPr="00515445" w:rsidRDefault="00515445" w:rsidP="00515445">
      <w:pPr>
        <w:rPr>
          <w:lang w:val="vi-VN"/>
        </w:rPr>
      </w:pPr>
      <w:r w:rsidRPr="00515445">
        <w:rPr>
          <w:lang w:val="vi-VN"/>
        </w:rPr>
        <w:t xml:space="preserve">    "short_explanation": "Used to denote past actions or events.",</w:t>
      </w:r>
    </w:p>
    <w:p w14:paraId="02B1B271" w14:textId="77777777" w:rsidR="00515445" w:rsidRPr="00515445" w:rsidRDefault="00515445" w:rsidP="00515445">
      <w:pPr>
        <w:rPr>
          <w:lang w:val="vi-VN"/>
        </w:rPr>
      </w:pPr>
      <w:r w:rsidRPr="00515445">
        <w:rPr>
          <w:lang w:val="vi-VN"/>
        </w:rPr>
        <w:t xml:space="preserve">    "long_explanation": "The Vietnamese adverb 'đã' is used to express completed actions or events in the past. It is the equivalent of the English past tense marker and is usually placed just before the main verb. Note, however, that 'đã' is optional and sometimes omitted in daily conversations especially where context makes the time reference clear.",</w:t>
      </w:r>
    </w:p>
    <w:p w14:paraId="76174CAC" w14:textId="77777777" w:rsidR="00515445" w:rsidRPr="00515445" w:rsidRDefault="00515445" w:rsidP="00515445">
      <w:pPr>
        <w:rPr>
          <w:lang w:val="vi-VN"/>
        </w:rPr>
      </w:pPr>
      <w:r w:rsidRPr="00515445">
        <w:rPr>
          <w:lang w:val="vi-VN"/>
        </w:rPr>
        <w:t xml:space="preserve">    "formation": "example of grammar formation for given grammar point",</w:t>
      </w:r>
    </w:p>
    <w:p w14:paraId="76E56875" w14:textId="77777777" w:rsidR="00515445" w:rsidRPr="00515445" w:rsidRDefault="00515445" w:rsidP="00515445">
      <w:pPr>
        <w:rPr>
          <w:lang w:val="vi-VN"/>
        </w:rPr>
      </w:pPr>
      <w:r w:rsidRPr="00515445">
        <w:rPr>
          <w:lang w:val="vi-VN"/>
        </w:rPr>
        <w:t xml:space="preserve">    "examples": [</w:t>
      </w:r>
    </w:p>
    <w:p w14:paraId="59E53894" w14:textId="77777777" w:rsidR="00515445" w:rsidRPr="00515445" w:rsidRDefault="00515445" w:rsidP="00515445">
      <w:pPr>
        <w:rPr>
          <w:lang w:val="vi-VN"/>
        </w:rPr>
      </w:pPr>
      <w:r w:rsidRPr="00515445">
        <w:rPr>
          <w:lang w:val="vi-VN"/>
        </w:rPr>
        <w:t xml:space="preserve">      {</w:t>
      </w:r>
    </w:p>
    <w:p w14:paraId="49B86B25" w14:textId="660D4360" w:rsidR="00515445" w:rsidRPr="00515445" w:rsidRDefault="00515445" w:rsidP="00515445">
      <w:pPr>
        <w:rPr>
          <w:lang w:val="vi-VN"/>
        </w:rPr>
      </w:pPr>
      <w:r w:rsidRPr="00515445">
        <w:rPr>
          <w:lang w:val="vi-VN"/>
        </w:rPr>
        <w:t xml:space="preserve">        "vn": "Tôi đã ăn cơm</w:t>
      </w:r>
      <w:ins w:id="56" w:author="Canh Duc Nguyen" w:date="2023-10-15T14:10:00Z">
        <w:r w:rsidR="009A016F">
          <w:rPr>
            <w:lang w:val="vi-VN"/>
          </w:rPr>
          <w:t xml:space="preserve"> rồi</w:t>
        </w:r>
      </w:ins>
      <w:r w:rsidRPr="00515445">
        <w:rPr>
          <w:lang w:val="vi-VN"/>
        </w:rPr>
        <w:t xml:space="preserve">. (Tôi </w:t>
      </w:r>
      <w:ins w:id="57" w:author="Canh Duc Nguyen" w:date="2023-10-15T14:10:00Z">
        <w:r w:rsidR="009A016F">
          <w:rPr>
            <w:lang w:val="vi-VN"/>
          </w:rPr>
          <w:t xml:space="preserve">đã </w:t>
        </w:r>
      </w:ins>
      <w:r w:rsidRPr="00515445">
        <w:rPr>
          <w:lang w:val="vi-VN"/>
        </w:rPr>
        <w:t>ăn cơm.)",</w:t>
      </w:r>
    </w:p>
    <w:p w14:paraId="42F33B10" w14:textId="77777777" w:rsidR="00515445" w:rsidRPr="00515445" w:rsidRDefault="00515445" w:rsidP="00515445">
      <w:pPr>
        <w:rPr>
          <w:lang w:val="vi-VN"/>
        </w:rPr>
      </w:pPr>
      <w:r w:rsidRPr="00515445">
        <w:rPr>
          <w:lang w:val="vi-VN"/>
        </w:rPr>
        <w:t xml:space="preserve">        "en": "I have eaten rice. (I ate rice.)"</w:t>
      </w:r>
    </w:p>
    <w:p w14:paraId="082DBFBD" w14:textId="77777777" w:rsidR="00515445" w:rsidRPr="00515445" w:rsidRDefault="00515445" w:rsidP="00515445">
      <w:pPr>
        <w:rPr>
          <w:lang w:val="vi-VN"/>
        </w:rPr>
      </w:pPr>
      <w:r w:rsidRPr="00515445">
        <w:rPr>
          <w:lang w:val="vi-VN"/>
        </w:rPr>
        <w:t xml:space="preserve">      },</w:t>
      </w:r>
    </w:p>
    <w:p w14:paraId="5E2170DA" w14:textId="77777777" w:rsidR="00515445" w:rsidRPr="00515445" w:rsidRDefault="00515445" w:rsidP="00515445">
      <w:pPr>
        <w:rPr>
          <w:lang w:val="vi-VN"/>
        </w:rPr>
      </w:pPr>
      <w:r w:rsidRPr="00515445">
        <w:rPr>
          <w:lang w:val="vi-VN"/>
        </w:rPr>
        <w:t xml:space="preserve">      {</w:t>
      </w:r>
    </w:p>
    <w:p w14:paraId="43F34811" w14:textId="77777777" w:rsidR="00515445" w:rsidRPr="00515445" w:rsidRDefault="00515445" w:rsidP="00515445">
      <w:pPr>
        <w:rPr>
          <w:lang w:val="vi-VN"/>
        </w:rPr>
      </w:pPr>
      <w:r w:rsidRPr="00515445">
        <w:rPr>
          <w:lang w:val="vi-VN"/>
        </w:rPr>
        <w:t xml:space="preserve">        "vn": "Anh ấy đã mua một chiếc điện thoại mới.",</w:t>
      </w:r>
    </w:p>
    <w:p w14:paraId="67208B17" w14:textId="77777777" w:rsidR="00515445" w:rsidRPr="00515445" w:rsidRDefault="00515445" w:rsidP="00515445">
      <w:pPr>
        <w:rPr>
          <w:lang w:val="vi-VN"/>
        </w:rPr>
      </w:pPr>
      <w:r w:rsidRPr="00515445">
        <w:rPr>
          <w:lang w:val="vi-VN"/>
        </w:rPr>
        <w:t xml:space="preserve">        "en": "He bought a new phone."</w:t>
      </w:r>
    </w:p>
    <w:p w14:paraId="6684E62B" w14:textId="77777777" w:rsidR="00515445" w:rsidRPr="00515445" w:rsidRDefault="00515445" w:rsidP="00515445">
      <w:pPr>
        <w:rPr>
          <w:lang w:val="vi-VN"/>
        </w:rPr>
      </w:pPr>
      <w:r w:rsidRPr="00515445">
        <w:rPr>
          <w:lang w:val="vi-VN"/>
        </w:rPr>
        <w:t xml:space="preserve">      },</w:t>
      </w:r>
    </w:p>
    <w:p w14:paraId="137EE048" w14:textId="77777777" w:rsidR="00515445" w:rsidRPr="00515445" w:rsidRDefault="00515445" w:rsidP="00515445">
      <w:pPr>
        <w:rPr>
          <w:lang w:val="vi-VN"/>
        </w:rPr>
      </w:pPr>
      <w:r w:rsidRPr="00515445">
        <w:rPr>
          <w:lang w:val="vi-VN"/>
        </w:rPr>
        <w:t xml:space="preserve">      {</w:t>
      </w:r>
    </w:p>
    <w:p w14:paraId="056EE9C6" w14:textId="77777777" w:rsidR="00515445" w:rsidRPr="00515445" w:rsidRDefault="00515445" w:rsidP="00515445">
      <w:pPr>
        <w:rPr>
          <w:lang w:val="vi-VN"/>
        </w:rPr>
      </w:pPr>
      <w:r w:rsidRPr="00515445">
        <w:rPr>
          <w:lang w:val="vi-VN"/>
        </w:rPr>
        <w:t xml:space="preserve">        "vn": "Họ đã học tiếng Anh ở trường đại học.",</w:t>
      </w:r>
    </w:p>
    <w:p w14:paraId="0B0B0C93" w14:textId="77777777" w:rsidR="00515445" w:rsidRPr="00515445" w:rsidRDefault="00515445" w:rsidP="00515445">
      <w:pPr>
        <w:rPr>
          <w:lang w:val="vi-VN"/>
        </w:rPr>
      </w:pPr>
      <w:r w:rsidRPr="00515445">
        <w:rPr>
          <w:lang w:val="vi-VN"/>
        </w:rPr>
        <w:t xml:space="preserve">        "en": "They studied English at university."</w:t>
      </w:r>
    </w:p>
    <w:p w14:paraId="41EE2D5B" w14:textId="77777777" w:rsidR="00515445" w:rsidRPr="00515445" w:rsidRDefault="00515445" w:rsidP="00515445">
      <w:pPr>
        <w:rPr>
          <w:lang w:val="vi-VN"/>
        </w:rPr>
      </w:pPr>
      <w:r w:rsidRPr="00515445">
        <w:rPr>
          <w:lang w:val="vi-VN"/>
        </w:rPr>
        <w:t xml:space="preserve">      },</w:t>
      </w:r>
    </w:p>
    <w:p w14:paraId="694EE09C" w14:textId="77777777" w:rsidR="00515445" w:rsidRPr="00515445" w:rsidRDefault="00515445" w:rsidP="00515445">
      <w:pPr>
        <w:rPr>
          <w:lang w:val="vi-VN"/>
        </w:rPr>
      </w:pPr>
      <w:r w:rsidRPr="00515445">
        <w:rPr>
          <w:lang w:val="vi-VN"/>
        </w:rPr>
        <w:t xml:space="preserve">      {</w:t>
      </w:r>
    </w:p>
    <w:p w14:paraId="120BB7BC" w14:textId="378DC48D" w:rsidR="00515445" w:rsidRPr="00515445" w:rsidRDefault="00515445" w:rsidP="00515445">
      <w:pPr>
        <w:rPr>
          <w:lang w:val="vi-VN"/>
        </w:rPr>
      </w:pPr>
      <w:r w:rsidRPr="00515445">
        <w:rPr>
          <w:lang w:val="vi-VN"/>
        </w:rPr>
        <w:t xml:space="preserve">        "vn": "Chúng tôi đã đi du lịch ở Việt Nam nhiều lần</w:t>
      </w:r>
      <w:ins w:id="58" w:author="Canh Duc Nguyen" w:date="2023-10-15T14:10:00Z">
        <w:r w:rsidR="009A016F">
          <w:rPr>
            <w:lang w:val="vi-VN"/>
          </w:rPr>
          <w:t xml:space="preserve"> </w:t>
        </w:r>
      </w:ins>
      <w:ins w:id="59" w:author="Canh Duc Nguyen" w:date="2023-10-15T14:11:00Z">
        <w:r w:rsidR="009A016F">
          <w:rPr>
            <w:lang w:val="vi-VN"/>
          </w:rPr>
          <w:t>rồi</w:t>
        </w:r>
      </w:ins>
      <w:r w:rsidRPr="00515445">
        <w:rPr>
          <w:lang w:val="vi-VN"/>
        </w:rPr>
        <w:t>.",</w:t>
      </w:r>
    </w:p>
    <w:p w14:paraId="669472D3" w14:textId="77777777" w:rsidR="00515445" w:rsidRPr="00515445" w:rsidRDefault="00515445" w:rsidP="00515445">
      <w:pPr>
        <w:rPr>
          <w:lang w:val="vi-VN"/>
        </w:rPr>
      </w:pPr>
      <w:r w:rsidRPr="00515445">
        <w:rPr>
          <w:lang w:val="vi-VN"/>
        </w:rPr>
        <w:t xml:space="preserve">        "en": "We have traveled in Vietnam many times."</w:t>
      </w:r>
    </w:p>
    <w:p w14:paraId="6805E616" w14:textId="77777777" w:rsidR="00515445" w:rsidRPr="00515445" w:rsidRDefault="00515445" w:rsidP="00515445">
      <w:pPr>
        <w:rPr>
          <w:lang w:val="vi-VN"/>
        </w:rPr>
      </w:pPr>
      <w:r w:rsidRPr="00515445">
        <w:rPr>
          <w:lang w:val="vi-VN"/>
        </w:rPr>
        <w:t xml:space="preserve">      }</w:t>
      </w:r>
    </w:p>
    <w:p w14:paraId="4558C73D" w14:textId="77777777" w:rsidR="00515445" w:rsidRPr="00515445" w:rsidRDefault="00515445" w:rsidP="00515445">
      <w:pPr>
        <w:rPr>
          <w:lang w:val="vi-VN"/>
        </w:rPr>
      </w:pPr>
      <w:r w:rsidRPr="00515445">
        <w:rPr>
          <w:lang w:val="vi-VN"/>
        </w:rPr>
        <w:t xml:space="preserve">    ]</w:t>
      </w:r>
    </w:p>
    <w:p w14:paraId="79E0428D" w14:textId="77777777" w:rsidR="00515445" w:rsidRPr="00515445" w:rsidRDefault="00515445" w:rsidP="00515445">
      <w:pPr>
        <w:rPr>
          <w:lang w:val="vi-VN"/>
        </w:rPr>
      </w:pPr>
      <w:r w:rsidRPr="00515445">
        <w:rPr>
          <w:lang w:val="vi-VN"/>
        </w:rPr>
        <w:t>}</w:t>
      </w:r>
    </w:p>
    <w:p w14:paraId="2B6621CC" w14:textId="77777777" w:rsidR="00515445" w:rsidRPr="00515445" w:rsidRDefault="00515445" w:rsidP="00515445">
      <w:pPr>
        <w:rPr>
          <w:lang w:val="vi-VN"/>
        </w:rPr>
      </w:pPr>
      <w:r w:rsidRPr="00515445">
        <w:rPr>
          <w:lang w:val="vi-VN"/>
        </w:rPr>
        <w:t>-----------------------------</w:t>
      </w:r>
    </w:p>
    <w:p w14:paraId="082B4B48" w14:textId="77777777" w:rsidR="00515445" w:rsidRPr="00515445" w:rsidRDefault="00515445" w:rsidP="00515445">
      <w:pPr>
        <w:rPr>
          <w:lang w:val="vi-VN"/>
        </w:rPr>
      </w:pPr>
      <w:r w:rsidRPr="00515445">
        <w:rPr>
          <w:lang w:val="vi-VN"/>
        </w:rPr>
        <w:t xml:space="preserve">keyword: Adverb 'đang' </w:t>
      </w:r>
    </w:p>
    <w:p w14:paraId="7FF3B729" w14:textId="77777777" w:rsidR="00515445" w:rsidRPr="00515445" w:rsidRDefault="00515445" w:rsidP="00515445">
      <w:pPr>
        <w:rPr>
          <w:lang w:val="vi-VN"/>
        </w:rPr>
      </w:pPr>
      <w:r w:rsidRPr="00515445">
        <w:rPr>
          <w:lang w:val="vi-VN"/>
        </w:rPr>
        <w:t xml:space="preserve">PROMPT: Generate grammar explanation for following Vietnamese grammar point: Adverb 'đang' </w:t>
      </w:r>
    </w:p>
    <w:p w14:paraId="43C68DF7" w14:textId="77777777" w:rsidR="00515445" w:rsidRPr="00515445" w:rsidRDefault="00515445" w:rsidP="00515445">
      <w:pPr>
        <w:rPr>
          <w:lang w:val="vi-VN"/>
        </w:rPr>
      </w:pPr>
      <w:r w:rsidRPr="00515445">
        <w:rPr>
          <w:lang w:val="vi-VN"/>
        </w:rPr>
        <w:t>RESPONSE: {</w:t>
      </w:r>
    </w:p>
    <w:p w14:paraId="33411020" w14:textId="77777777" w:rsidR="00515445" w:rsidRPr="00515445" w:rsidRDefault="00515445" w:rsidP="00515445">
      <w:pPr>
        <w:rPr>
          <w:lang w:val="vi-VN"/>
        </w:rPr>
      </w:pPr>
      <w:r w:rsidRPr="00515445">
        <w:rPr>
          <w:lang w:val="vi-VN"/>
        </w:rPr>
        <w:t>"title": "Adverb 'đang'",</w:t>
      </w:r>
    </w:p>
    <w:p w14:paraId="62147BD5" w14:textId="77777777" w:rsidR="00515445" w:rsidRPr="00515445" w:rsidRDefault="00515445" w:rsidP="00515445">
      <w:pPr>
        <w:rPr>
          <w:lang w:val="vi-VN"/>
        </w:rPr>
      </w:pPr>
      <w:r w:rsidRPr="00515445">
        <w:rPr>
          <w:lang w:val="vi-VN"/>
        </w:rPr>
        <w:t>"short_explanation": "Used to express an action that is currently in progress.",</w:t>
      </w:r>
    </w:p>
    <w:p w14:paraId="46DF7CE9" w14:textId="77777777" w:rsidR="00515445" w:rsidRPr="00515445" w:rsidRDefault="00515445" w:rsidP="00515445">
      <w:pPr>
        <w:rPr>
          <w:lang w:val="vi-VN"/>
        </w:rPr>
      </w:pPr>
      <w:r w:rsidRPr="00515445">
        <w:rPr>
          <w:lang w:val="vi-VN"/>
        </w:rPr>
        <w:t>"long_explanation": "The Vietnamese adverb 'đang' is used to indicate that an action or event is currently happening, or in progress. It is equivalent to 'am/is/are ...ing' in English. 'đang' usually appears before the main verb in a sentence.",</w:t>
      </w:r>
    </w:p>
    <w:p w14:paraId="06C7CB05" w14:textId="77777777" w:rsidR="00515445" w:rsidRPr="00515445" w:rsidRDefault="00515445" w:rsidP="00515445">
      <w:pPr>
        <w:rPr>
          <w:lang w:val="vi-VN"/>
        </w:rPr>
      </w:pPr>
      <w:r w:rsidRPr="00515445">
        <w:rPr>
          <w:lang w:val="vi-VN"/>
        </w:rPr>
        <w:t>"formation": "Subject + đang + verb",</w:t>
      </w:r>
    </w:p>
    <w:p w14:paraId="39C42029" w14:textId="77777777" w:rsidR="00515445" w:rsidRPr="00515445" w:rsidRDefault="00515445" w:rsidP="00515445">
      <w:pPr>
        <w:rPr>
          <w:lang w:val="vi-VN"/>
        </w:rPr>
      </w:pPr>
      <w:r w:rsidRPr="00515445">
        <w:rPr>
          <w:lang w:val="vi-VN"/>
        </w:rPr>
        <w:t>"examples": [</w:t>
      </w:r>
    </w:p>
    <w:p w14:paraId="34129837" w14:textId="77777777" w:rsidR="00515445" w:rsidRPr="00515445" w:rsidRDefault="00515445" w:rsidP="00515445">
      <w:pPr>
        <w:rPr>
          <w:lang w:val="vi-VN"/>
        </w:rPr>
      </w:pPr>
      <w:r w:rsidRPr="00515445">
        <w:rPr>
          <w:lang w:val="vi-VN"/>
        </w:rPr>
        <w:t xml:space="preserve">{ </w:t>
      </w:r>
    </w:p>
    <w:p w14:paraId="48664F38" w14:textId="77777777" w:rsidR="00515445" w:rsidRPr="00515445" w:rsidRDefault="00515445" w:rsidP="00515445">
      <w:pPr>
        <w:rPr>
          <w:lang w:val="vi-VN"/>
        </w:rPr>
      </w:pPr>
      <w:r w:rsidRPr="00515445">
        <w:rPr>
          <w:lang w:val="vi-VN"/>
        </w:rPr>
        <w:lastRenderedPageBreak/>
        <w:t>"vn": "Tôi đang ăn tối.",</w:t>
      </w:r>
    </w:p>
    <w:p w14:paraId="17F9FE00" w14:textId="77777777" w:rsidR="00515445" w:rsidRPr="00515445" w:rsidRDefault="00515445" w:rsidP="00515445">
      <w:pPr>
        <w:rPr>
          <w:lang w:val="vi-VN"/>
        </w:rPr>
      </w:pPr>
      <w:r w:rsidRPr="00515445">
        <w:rPr>
          <w:lang w:val="vi-VN"/>
        </w:rPr>
        <w:t xml:space="preserve">"en": "I am eating dinner." </w:t>
      </w:r>
    </w:p>
    <w:p w14:paraId="6C91F3A1" w14:textId="77777777" w:rsidR="00515445" w:rsidRPr="00515445" w:rsidRDefault="00515445" w:rsidP="00515445">
      <w:pPr>
        <w:rPr>
          <w:lang w:val="vi-VN"/>
        </w:rPr>
      </w:pPr>
      <w:r w:rsidRPr="00515445">
        <w:rPr>
          <w:lang w:val="vi-VN"/>
        </w:rPr>
        <w:t>},</w:t>
      </w:r>
    </w:p>
    <w:p w14:paraId="363C5915" w14:textId="77777777" w:rsidR="00515445" w:rsidRPr="00515445" w:rsidRDefault="00515445" w:rsidP="00515445">
      <w:pPr>
        <w:rPr>
          <w:lang w:val="vi-VN"/>
        </w:rPr>
      </w:pPr>
      <w:r w:rsidRPr="00515445">
        <w:rPr>
          <w:lang w:val="vi-VN"/>
        </w:rPr>
        <w:t xml:space="preserve">{ </w:t>
      </w:r>
    </w:p>
    <w:p w14:paraId="44323C31" w14:textId="77777777" w:rsidR="00515445" w:rsidRPr="00515445" w:rsidRDefault="00515445" w:rsidP="00515445">
      <w:pPr>
        <w:rPr>
          <w:lang w:val="vi-VN"/>
        </w:rPr>
      </w:pPr>
      <w:r w:rsidRPr="00515445">
        <w:rPr>
          <w:lang w:val="vi-VN"/>
        </w:rPr>
        <w:t>"vn": "Anh ấy đang học bài.",</w:t>
      </w:r>
    </w:p>
    <w:p w14:paraId="563BFB2B" w14:textId="77777777" w:rsidR="00515445" w:rsidRPr="00515445" w:rsidRDefault="00515445" w:rsidP="00515445">
      <w:pPr>
        <w:rPr>
          <w:lang w:val="vi-VN"/>
        </w:rPr>
      </w:pPr>
      <w:r w:rsidRPr="00515445">
        <w:rPr>
          <w:lang w:val="vi-VN"/>
        </w:rPr>
        <w:t xml:space="preserve">"en": "He is studying." </w:t>
      </w:r>
    </w:p>
    <w:p w14:paraId="561F7284" w14:textId="77777777" w:rsidR="00515445" w:rsidRPr="00515445" w:rsidRDefault="00515445" w:rsidP="00515445">
      <w:pPr>
        <w:rPr>
          <w:lang w:val="vi-VN"/>
        </w:rPr>
      </w:pPr>
      <w:r w:rsidRPr="00515445">
        <w:rPr>
          <w:lang w:val="vi-VN"/>
        </w:rPr>
        <w:t>},</w:t>
      </w:r>
    </w:p>
    <w:p w14:paraId="0F792040" w14:textId="77777777" w:rsidR="00515445" w:rsidRPr="00515445" w:rsidRDefault="00515445" w:rsidP="00515445">
      <w:pPr>
        <w:rPr>
          <w:lang w:val="vi-VN"/>
        </w:rPr>
      </w:pPr>
      <w:r w:rsidRPr="00515445">
        <w:rPr>
          <w:lang w:val="vi-VN"/>
        </w:rPr>
        <w:t xml:space="preserve">{ </w:t>
      </w:r>
    </w:p>
    <w:p w14:paraId="34D6F91D" w14:textId="77777777" w:rsidR="00515445" w:rsidRPr="00515445" w:rsidRDefault="00515445" w:rsidP="00515445">
      <w:pPr>
        <w:rPr>
          <w:lang w:val="vi-VN"/>
        </w:rPr>
      </w:pPr>
      <w:r w:rsidRPr="00515445">
        <w:rPr>
          <w:lang w:val="vi-VN"/>
        </w:rPr>
        <w:t>"vn": "Chúng tôi đang chơi bóng đá.",</w:t>
      </w:r>
    </w:p>
    <w:p w14:paraId="361F9A6A" w14:textId="77777777" w:rsidR="00515445" w:rsidRPr="00515445" w:rsidRDefault="00515445" w:rsidP="00515445">
      <w:pPr>
        <w:rPr>
          <w:lang w:val="vi-VN"/>
        </w:rPr>
      </w:pPr>
      <w:r w:rsidRPr="00515445">
        <w:rPr>
          <w:lang w:val="vi-VN"/>
        </w:rPr>
        <w:t xml:space="preserve">"en": "We are playing football." </w:t>
      </w:r>
    </w:p>
    <w:p w14:paraId="757395EB" w14:textId="77777777" w:rsidR="00515445" w:rsidRPr="00515445" w:rsidRDefault="00515445" w:rsidP="00515445">
      <w:pPr>
        <w:rPr>
          <w:lang w:val="vi-VN"/>
        </w:rPr>
      </w:pPr>
      <w:r w:rsidRPr="00515445">
        <w:rPr>
          <w:lang w:val="vi-VN"/>
        </w:rPr>
        <w:t>},</w:t>
      </w:r>
    </w:p>
    <w:p w14:paraId="6E4B4829" w14:textId="77777777" w:rsidR="00515445" w:rsidRPr="00515445" w:rsidRDefault="00515445" w:rsidP="00515445">
      <w:pPr>
        <w:rPr>
          <w:lang w:val="vi-VN"/>
        </w:rPr>
      </w:pPr>
      <w:r w:rsidRPr="00515445">
        <w:rPr>
          <w:lang w:val="vi-VN"/>
        </w:rPr>
        <w:t xml:space="preserve">{ </w:t>
      </w:r>
    </w:p>
    <w:p w14:paraId="591C4D65" w14:textId="77777777" w:rsidR="00515445" w:rsidRPr="00515445" w:rsidRDefault="00515445" w:rsidP="00515445">
      <w:pPr>
        <w:rPr>
          <w:lang w:val="vi-VN"/>
        </w:rPr>
      </w:pPr>
      <w:r w:rsidRPr="00515445">
        <w:rPr>
          <w:lang w:val="vi-VN"/>
        </w:rPr>
        <w:t>"vn": "Họ đang làm việc.",</w:t>
      </w:r>
    </w:p>
    <w:p w14:paraId="2DD20950" w14:textId="77777777" w:rsidR="00515445" w:rsidRPr="00515445" w:rsidRDefault="00515445" w:rsidP="00515445">
      <w:pPr>
        <w:rPr>
          <w:lang w:val="vi-VN"/>
        </w:rPr>
      </w:pPr>
      <w:r w:rsidRPr="00515445">
        <w:rPr>
          <w:lang w:val="vi-VN"/>
        </w:rPr>
        <w:t xml:space="preserve">"en": "They are working." </w:t>
      </w:r>
    </w:p>
    <w:p w14:paraId="6DBC11EF" w14:textId="77777777" w:rsidR="00515445" w:rsidRPr="00515445" w:rsidRDefault="00515445" w:rsidP="00515445">
      <w:pPr>
        <w:rPr>
          <w:lang w:val="vi-VN"/>
        </w:rPr>
      </w:pPr>
      <w:r w:rsidRPr="00515445">
        <w:rPr>
          <w:lang w:val="vi-VN"/>
        </w:rPr>
        <w:t>}</w:t>
      </w:r>
    </w:p>
    <w:p w14:paraId="6308EFCA" w14:textId="77777777" w:rsidR="00515445" w:rsidRPr="00515445" w:rsidRDefault="00515445" w:rsidP="00515445">
      <w:pPr>
        <w:rPr>
          <w:lang w:val="vi-VN"/>
        </w:rPr>
      </w:pPr>
      <w:r w:rsidRPr="00515445">
        <w:rPr>
          <w:lang w:val="vi-VN"/>
        </w:rPr>
        <w:t>]</w:t>
      </w:r>
    </w:p>
    <w:p w14:paraId="68E3FCDC" w14:textId="77777777" w:rsidR="00515445" w:rsidRPr="00515445" w:rsidRDefault="00515445" w:rsidP="00515445">
      <w:pPr>
        <w:rPr>
          <w:lang w:val="vi-VN"/>
        </w:rPr>
      </w:pPr>
      <w:r w:rsidRPr="00515445">
        <w:rPr>
          <w:lang w:val="vi-VN"/>
        </w:rPr>
        <w:t>}</w:t>
      </w:r>
    </w:p>
    <w:p w14:paraId="0D687405" w14:textId="77777777" w:rsidR="00515445" w:rsidRPr="00515445" w:rsidRDefault="00515445" w:rsidP="00515445">
      <w:pPr>
        <w:rPr>
          <w:lang w:val="vi-VN"/>
        </w:rPr>
      </w:pPr>
      <w:r w:rsidRPr="00515445">
        <w:rPr>
          <w:lang w:val="vi-VN"/>
        </w:rPr>
        <w:t>-----------------------------</w:t>
      </w:r>
    </w:p>
    <w:p w14:paraId="7B378D19" w14:textId="77777777" w:rsidR="00515445" w:rsidRPr="00515445" w:rsidRDefault="00515445" w:rsidP="00515445">
      <w:pPr>
        <w:rPr>
          <w:lang w:val="vi-VN"/>
        </w:rPr>
      </w:pPr>
      <w:r w:rsidRPr="00515445">
        <w:rPr>
          <w:lang w:val="vi-VN"/>
        </w:rPr>
        <w:t xml:space="preserve">keyword: Adverb of degree 'hết sức' </w:t>
      </w:r>
    </w:p>
    <w:p w14:paraId="1D2CFB82" w14:textId="77777777" w:rsidR="00515445" w:rsidRPr="00515445" w:rsidRDefault="00515445" w:rsidP="00515445">
      <w:pPr>
        <w:rPr>
          <w:lang w:val="vi-VN"/>
        </w:rPr>
      </w:pPr>
      <w:r w:rsidRPr="00515445">
        <w:rPr>
          <w:lang w:val="vi-VN"/>
        </w:rPr>
        <w:t xml:space="preserve">PROMPT: Generate grammar explanation for following Vietnamese grammar point: Adverb of degree 'hết sức' </w:t>
      </w:r>
    </w:p>
    <w:p w14:paraId="61B974A1" w14:textId="77777777" w:rsidR="00515445" w:rsidRPr="00515445" w:rsidRDefault="00515445" w:rsidP="00515445">
      <w:pPr>
        <w:rPr>
          <w:lang w:val="vi-VN"/>
        </w:rPr>
      </w:pPr>
      <w:r w:rsidRPr="00515445">
        <w:rPr>
          <w:lang w:val="vi-VN"/>
        </w:rPr>
        <w:t xml:space="preserve">RESPONSE: { </w:t>
      </w:r>
    </w:p>
    <w:p w14:paraId="22BC2C7E" w14:textId="77777777" w:rsidR="00515445" w:rsidRPr="00515445" w:rsidRDefault="00515445" w:rsidP="00515445">
      <w:pPr>
        <w:rPr>
          <w:lang w:val="vi-VN"/>
        </w:rPr>
      </w:pPr>
      <w:r w:rsidRPr="00515445">
        <w:rPr>
          <w:lang w:val="vi-VN"/>
        </w:rPr>
        <w:t xml:space="preserve">  "title": "Adverb of degree 'hết sức'", </w:t>
      </w:r>
    </w:p>
    <w:p w14:paraId="280395BF" w14:textId="77777777" w:rsidR="00515445" w:rsidRPr="00515445" w:rsidRDefault="00515445" w:rsidP="00515445">
      <w:pPr>
        <w:rPr>
          <w:lang w:val="vi-VN"/>
        </w:rPr>
      </w:pPr>
      <w:r w:rsidRPr="00515445">
        <w:rPr>
          <w:lang w:val="vi-VN"/>
        </w:rPr>
        <w:t xml:space="preserve">  "short_explanation": "Used to amplify the meaning of the verb, adjective or even the sentence.", </w:t>
      </w:r>
    </w:p>
    <w:p w14:paraId="2C948E2A" w14:textId="77777777" w:rsidR="00515445" w:rsidRPr="00515445" w:rsidRDefault="00515445" w:rsidP="00515445">
      <w:pPr>
        <w:rPr>
          <w:lang w:val="vi-VN"/>
        </w:rPr>
      </w:pPr>
      <w:r w:rsidRPr="00515445">
        <w:rPr>
          <w:lang w:val="vi-VN"/>
        </w:rPr>
        <w:t xml:space="preserve">  "long_explanation": "The Vietnamese phrase 'hết sức' is an adverb of degree that emphasizes the high degree of an action, circumstance, or attribute. It translates to 'extremely' or 'utterly' in English and is used to strengthen the meaning of the verb, adjective or even the whole sentence. Note that it is usually placed before the verb or adjective that it modifies.", </w:t>
      </w:r>
    </w:p>
    <w:p w14:paraId="5A1EA990" w14:textId="77777777" w:rsidR="00515445" w:rsidRPr="00515445" w:rsidRDefault="00515445" w:rsidP="00515445">
      <w:pPr>
        <w:rPr>
          <w:lang w:val="vi-VN"/>
        </w:rPr>
      </w:pPr>
      <w:r w:rsidRPr="00515445">
        <w:rPr>
          <w:lang w:val="vi-VN"/>
        </w:rPr>
        <w:t xml:space="preserve">  "formation": "hết sức + [verb/adjective]", </w:t>
      </w:r>
    </w:p>
    <w:p w14:paraId="655BDE04" w14:textId="77777777" w:rsidR="00515445" w:rsidRPr="00515445" w:rsidRDefault="00515445" w:rsidP="00515445">
      <w:pPr>
        <w:rPr>
          <w:lang w:val="vi-VN"/>
        </w:rPr>
      </w:pPr>
      <w:r w:rsidRPr="00515445">
        <w:rPr>
          <w:lang w:val="vi-VN"/>
        </w:rPr>
        <w:t xml:space="preserve">  "examples": [ </w:t>
      </w:r>
    </w:p>
    <w:p w14:paraId="10611E17" w14:textId="77777777" w:rsidR="00515445" w:rsidRPr="00515445" w:rsidRDefault="00515445" w:rsidP="00515445">
      <w:pPr>
        <w:rPr>
          <w:lang w:val="vi-VN"/>
        </w:rPr>
      </w:pPr>
      <w:r w:rsidRPr="00515445">
        <w:rPr>
          <w:lang w:val="vi-VN"/>
        </w:rPr>
        <w:t xml:space="preserve">    { </w:t>
      </w:r>
    </w:p>
    <w:p w14:paraId="78CC1BA3" w14:textId="77777777" w:rsidR="00515445" w:rsidRPr="00515445" w:rsidRDefault="00515445" w:rsidP="00515445">
      <w:pPr>
        <w:rPr>
          <w:lang w:val="vi-VN"/>
        </w:rPr>
      </w:pPr>
      <w:r w:rsidRPr="00515445">
        <w:rPr>
          <w:lang w:val="vi-VN"/>
        </w:rPr>
        <w:t xml:space="preserve">      "vn": "Anh ấy hết sức tử tế và luôn giúp đỡ người khác.", </w:t>
      </w:r>
    </w:p>
    <w:p w14:paraId="494D40C3" w14:textId="77777777" w:rsidR="00515445" w:rsidRPr="00515445" w:rsidRDefault="00515445" w:rsidP="00515445">
      <w:pPr>
        <w:rPr>
          <w:lang w:val="vi-VN"/>
        </w:rPr>
      </w:pPr>
      <w:r w:rsidRPr="00515445">
        <w:rPr>
          <w:lang w:val="vi-VN"/>
        </w:rPr>
        <w:t xml:space="preserve">      "en": "He is extremely kind and always helps others." </w:t>
      </w:r>
    </w:p>
    <w:p w14:paraId="33BA5F1E" w14:textId="77777777" w:rsidR="00515445" w:rsidRPr="00515445" w:rsidRDefault="00515445" w:rsidP="00515445">
      <w:pPr>
        <w:rPr>
          <w:lang w:val="vi-VN"/>
        </w:rPr>
      </w:pPr>
      <w:r w:rsidRPr="00515445">
        <w:rPr>
          <w:lang w:val="vi-VN"/>
        </w:rPr>
        <w:t xml:space="preserve">    }, </w:t>
      </w:r>
    </w:p>
    <w:p w14:paraId="0FDFD96B" w14:textId="77777777" w:rsidR="00515445" w:rsidRPr="00515445" w:rsidRDefault="00515445" w:rsidP="00515445">
      <w:pPr>
        <w:rPr>
          <w:lang w:val="vi-VN"/>
        </w:rPr>
      </w:pPr>
      <w:r w:rsidRPr="00515445">
        <w:rPr>
          <w:lang w:val="vi-VN"/>
        </w:rPr>
        <w:t xml:space="preserve">    { </w:t>
      </w:r>
    </w:p>
    <w:p w14:paraId="19A49758" w14:textId="77777777" w:rsidR="00515445" w:rsidRPr="00515445" w:rsidRDefault="00515445" w:rsidP="00515445">
      <w:pPr>
        <w:rPr>
          <w:lang w:val="vi-VN"/>
        </w:rPr>
      </w:pPr>
      <w:r w:rsidRPr="00515445">
        <w:rPr>
          <w:lang w:val="vi-VN"/>
        </w:rPr>
        <w:t xml:space="preserve">      "vn": "Đây là một vấn đề hết sức phức tạp, và chúng tôi cần thời gian để nghiên cứu.", </w:t>
      </w:r>
    </w:p>
    <w:p w14:paraId="5A4ECAA8" w14:textId="77777777" w:rsidR="00515445" w:rsidRPr="00515445" w:rsidRDefault="00515445" w:rsidP="00515445">
      <w:pPr>
        <w:rPr>
          <w:lang w:val="vi-VN"/>
        </w:rPr>
      </w:pPr>
      <w:r w:rsidRPr="00515445">
        <w:rPr>
          <w:lang w:val="vi-VN"/>
        </w:rPr>
        <w:t xml:space="preserve">      "en": "This is an extremely complicated issue, and we need time to research." </w:t>
      </w:r>
    </w:p>
    <w:p w14:paraId="1BC17802" w14:textId="77777777" w:rsidR="00515445" w:rsidRPr="00515445" w:rsidRDefault="00515445" w:rsidP="00515445">
      <w:pPr>
        <w:rPr>
          <w:lang w:val="vi-VN"/>
        </w:rPr>
      </w:pPr>
      <w:r w:rsidRPr="00515445">
        <w:rPr>
          <w:lang w:val="vi-VN"/>
        </w:rPr>
        <w:t xml:space="preserve">    }, </w:t>
      </w:r>
    </w:p>
    <w:p w14:paraId="6825AA8F" w14:textId="77777777" w:rsidR="00515445" w:rsidRPr="00515445" w:rsidRDefault="00515445" w:rsidP="00515445">
      <w:pPr>
        <w:rPr>
          <w:lang w:val="vi-VN"/>
        </w:rPr>
      </w:pPr>
      <w:r w:rsidRPr="00515445">
        <w:rPr>
          <w:lang w:val="vi-VN"/>
        </w:rPr>
        <w:t xml:space="preserve">    { </w:t>
      </w:r>
    </w:p>
    <w:p w14:paraId="080D14E2" w14:textId="77777777" w:rsidR="00515445" w:rsidRPr="00515445" w:rsidRDefault="00515445" w:rsidP="00515445">
      <w:pPr>
        <w:rPr>
          <w:lang w:val="vi-VN"/>
        </w:rPr>
      </w:pPr>
      <w:r w:rsidRPr="00515445">
        <w:rPr>
          <w:lang w:val="vi-VN"/>
        </w:rPr>
        <w:t xml:space="preserve">      "vn": "Tôi hết sức vui mừng khi nhận được thông báo về việc tuyển dụng.", </w:t>
      </w:r>
    </w:p>
    <w:p w14:paraId="78E6C8E9" w14:textId="77777777" w:rsidR="00515445" w:rsidRPr="00515445" w:rsidRDefault="00515445" w:rsidP="00515445">
      <w:pPr>
        <w:rPr>
          <w:lang w:val="vi-VN"/>
        </w:rPr>
      </w:pPr>
      <w:r w:rsidRPr="00515445">
        <w:rPr>
          <w:lang w:val="vi-VN"/>
        </w:rPr>
        <w:t xml:space="preserve">      "en": "I was extremely happy when I received the recruitment notice." </w:t>
      </w:r>
    </w:p>
    <w:p w14:paraId="48B6964B" w14:textId="77777777" w:rsidR="00515445" w:rsidRPr="00515445" w:rsidRDefault="00515445" w:rsidP="00515445">
      <w:pPr>
        <w:rPr>
          <w:lang w:val="vi-VN"/>
        </w:rPr>
      </w:pPr>
      <w:r w:rsidRPr="00515445">
        <w:rPr>
          <w:lang w:val="vi-VN"/>
        </w:rPr>
        <w:t xml:space="preserve">    }, </w:t>
      </w:r>
    </w:p>
    <w:p w14:paraId="1FB09AA2" w14:textId="77777777" w:rsidR="00515445" w:rsidRPr="00515445" w:rsidRDefault="00515445" w:rsidP="00515445">
      <w:pPr>
        <w:rPr>
          <w:lang w:val="vi-VN"/>
        </w:rPr>
      </w:pPr>
      <w:r w:rsidRPr="00515445">
        <w:rPr>
          <w:lang w:val="vi-VN"/>
        </w:rPr>
        <w:t xml:space="preserve">    { </w:t>
      </w:r>
    </w:p>
    <w:p w14:paraId="5528F518" w14:textId="77777777" w:rsidR="00515445" w:rsidRPr="00515445" w:rsidRDefault="00515445" w:rsidP="00515445">
      <w:pPr>
        <w:rPr>
          <w:lang w:val="vi-VN"/>
        </w:rPr>
      </w:pPr>
      <w:r w:rsidRPr="00515445">
        <w:rPr>
          <w:lang w:val="vi-VN"/>
        </w:rPr>
        <w:lastRenderedPageBreak/>
        <w:t xml:space="preserve">      "vn": "Những người nông dân đang làm việc hết sức chăm chỉ để thu hoạch lúa.", </w:t>
      </w:r>
    </w:p>
    <w:p w14:paraId="1F4F750F" w14:textId="77777777" w:rsidR="00515445" w:rsidRPr="00515445" w:rsidRDefault="00515445" w:rsidP="00515445">
      <w:pPr>
        <w:rPr>
          <w:lang w:val="vi-VN"/>
        </w:rPr>
      </w:pPr>
      <w:r w:rsidRPr="00515445">
        <w:rPr>
          <w:lang w:val="vi-VN"/>
        </w:rPr>
        <w:t xml:space="preserve">      "en": "The farmers are working extremely hard to harvest the rice." </w:t>
      </w:r>
    </w:p>
    <w:p w14:paraId="464A8409" w14:textId="77777777" w:rsidR="00515445" w:rsidRPr="00515445" w:rsidRDefault="00515445" w:rsidP="00515445">
      <w:pPr>
        <w:rPr>
          <w:lang w:val="vi-VN"/>
        </w:rPr>
      </w:pPr>
      <w:r w:rsidRPr="00515445">
        <w:rPr>
          <w:lang w:val="vi-VN"/>
        </w:rPr>
        <w:t xml:space="preserve">    } </w:t>
      </w:r>
    </w:p>
    <w:p w14:paraId="33B820F7" w14:textId="77777777" w:rsidR="00515445" w:rsidRPr="00515445" w:rsidRDefault="00515445" w:rsidP="00515445">
      <w:pPr>
        <w:rPr>
          <w:lang w:val="vi-VN"/>
        </w:rPr>
      </w:pPr>
      <w:r w:rsidRPr="00515445">
        <w:rPr>
          <w:lang w:val="vi-VN"/>
        </w:rPr>
        <w:t xml:space="preserve">  ] </w:t>
      </w:r>
    </w:p>
    <w:p w14:paraId="39D57973" w14:textId="77777777" w:rsidR="00515445" w:rsidRPr="00515445" w:rsidRDefault="00515445" w:rsidP="00515445">
      <w:pPr>
        <w:rPr>
          <w:lang w:val="vi-VN"/>
        </w:rPr>
      </w:pPr>
      <w:r w:rsidRPr="00515445">
        <w:rPr>
          <w:lang w:val="vi-VN"/>
        </w:rPr>
        <w:t>}</w:t>
      </w:r>
    </w:p>
    <w:p w14:paraId="4DA102D3" w14:textId="77777777" w:rsidR="00515445" w:rsidRPr="00515445" w:rsidRDefault="00515445" w:rsidP="00515445">
      <w:pPr>
        <w:rPr>
          <w:lang w:val="vi-VN"/>
        </w:rPr>
      </w:pPr>
      <w:r w:rsidRPr="00515445">
        <w:rPr>
          <w:lang w:val="vi-VN"/>
        </w:rPr>
        <w:t>-----------------------------</w:t>
      </w:r>
    </w:p>
    <w:p w14:paraId="34F62E85" w14:textId="77777777" w:rsidR="00515445" w:rsidRPr="00515445" w:rsidRDefault="00515445" w:rsidP="00515445">
      <w:pPr>
        <w:rPr>
          <w:lang w:val="vi-VN"/>
        </w:rPr>
      </w:pPr>
      <w:r w:rsidRPr="00515445">
        <w:rPr>
          <w:lang w:val="vi-VN"/>
        </w:rPr>
        <w:t xml:space="preserve">keyword: Adverb of degree 'hơi' </w:t>
      </w:r>
    </w:p>
    <w:p w14:paraId="6363844C" w14:textId="77777777" w:rsidR="00515445" w:rsidRPr="00515445" w:rsidRDefault="00515445" w:rsidP="00515445">
      <w:pPr>
        <w:rPr>
          <w:lang w:val="vi-VN"/>
        </w:rPr>
      </w:pPr>
      <w:r w:rsidRPr="00515445">
        <w:rPr>
          <w:lang w:val="vi-VN"/>
        </w:rPr>
        <w:t xml:space="preserve">PROMPT: Generate grammar explanation for following Vietnamese grammar point: Adverb of degree 'hơi' </w:t>
      </w:r>
    </w:p>
    <w:p w14:paraId="7BD74B98" w14:textId="77777777" w:rsidR="00515445" w:rsidRPr="00515445" w:rsidRDefault="00515445" w:rsidP="00515445">
      <w:pPr>
        <w:rPr>
          <w:lang w:val="vi-VN"/>
        </w:rPr>
      </w:pPr>
      <w:r w:rsidRPr="00515445">
        <w:rPr>
          <w:lang w:val="vi-VN"/>
        </w:rPr>
        <w:t xml:space="preserve">RESPONSE: { </w:t>
      </w:r>
    </w:p>
    <w:p w14:paraId="0D7C0D51" w14:textId="77777777" w:rsidR="00515445" w:rsidRPr="00515445" w:rsidRDefault="00515445" w:rsidP="00515445">
      <w:pPr>
        <w:rPr>
          <w:lang w:val="vi-VN"/>
        </w:rPr>
      </w:pPr>
      <w:r w:rsidRPr="00515445">
        <w:rPr>
          <w:lang w:val="vi-VN"/>
        </w:rPr>
        <w:t xml:space="preserve">"title": "Adverb of degree 'hơi'", </w:t>
      </w:r>
    </w:p>
    <w:p w14:paraId="6B17A315" w14:textId="77777777" w:rsidR="00515445" w:rsidRPr="00515445" w:rsidRDefault="00515445" w:rsidP="00515445">
      <w:pPr>
        <w:rPr>
          <w:lang w:val="vi-VN"/>
        </w:rPr>
      </w:pPr>
      <w:r w:rsidRPr="00515445">
        <w:rPr>
          <w:lang w:val="vi-VN"/>
        </w:rPr>
        <w:t xml:space="preserve">"short_explanation": "Used to moderate the intensity or degree of an adjective or verb.", </w:t>
      </w:r>
    </w:p>
    <w:p w14:paraId="04D8417C" w14:textId="77777777" w:rsidR="00515445" w:rsidRPr="00515445" w:rsidRDefault="00515445" w:rsidP="00515445">
      <w:pPr>
        <w:rPr>
          <w:lang w:val="vi-VN"/>
        </w:rPr>
      </w:pPr>
      <w:r w:rsidRPr="00515445">
        <w:rPr>
          <w:lang w:val="vi-VN"/>
        </w:rPr>
        <w:t xml:space="preserve">"long_explanation": "The Vietnamese word 'hơi' is an adverb of degree used to mitigate or lower the intensity or degree of an adjective or verb, similar to the English words 'a bit' or 'slightly'. It is typically used before adjectives or verbs to convey a lessened degree or intensity.", </w:t>
      </w:r>
    </w:p>
    <w:p w14:paraId="7754F840" w14:textId="77777777" w:rsidR="00515445" w:rsidRPr="00515445" w:rsidRDefault="00515445" w:rsidP="00515445">
      <w:pPr>
        <w:rPr>
          <w:lang w:val="vi-VN"/>
        </w:rPr>
      </w:pPr>
      <w:r w:rsidRPr="00515445">
        <w:rPr>
          <w:lang w:val="vi-VN"/>
        </w:rPr>
        <w:t xml:space="preserve">"formation": "hơi + adjective/verb", </w:t>
      </w:r>
    </w:p>
    <w:p w14:paraId="11C4B706" w14:textId="77777777" w:rsidR="00515445" w:rsidRPr="00515445" w:rsidRDefault="00515445" w:rsidP="00515445">
      <w:pPr>
        <w:rPr>
          <w:lang w:val="vi-VN"/>
        </w:rPr>
      </w:pPr>
      <w:r w:rsidRPr="00515445">
        <w:rPr>
          <w:lang w:val="vi-VN"/>
        </w:rPr>
        <w:t xml:space="preserve">"examples": [ </w:t>
      </w:r>
    </w:p>
    <w:p w14:paraId="42AE19C0" w14:textId="77777777" w:rsidR="00515445" w:rsidRPr="00515445" w:rsidRDefault="00515445" w:rsidP="00515445">
      <w:pPr>
        <w:rPr>
          <w:lang w:val="vi-VN"/>
        </w:rPr>
      </w:pPr>
      <w:r w:rsidRPr="00515445">
        <w:rPr>
          <w:lang w:val="vi-VN"/>
        </w:rPr>
        <w:t xml:space="preserve">{ </w:t>
      </w:r>
    </w:p>
    <w:p w14:paraId="2C1EB9E9" w14:textId="21836357" w:rsidR="00515445" w:rsidRPr="00515445" w:rsidRDefault="00515445" w:rsidP="00515445">
      <w:pPr>
        <w:rPr>
          <w:lang w:val="vi-VN"/>
        </w:rPr>
      </w:pPr>
      <w:r w:rsidRPr="00515445">
        <w:rPr>
          <w:lang w:val="vi-VN"/>
        </w:rPr>
        <w:t xml:space="preserve">"vn": "Tôi </w:t>
      </w:r>
      <w:ins w:id="60" w:author="Canh Duc Nguyen" w:date="2023-10-12T09:12:00Z">
        <w:r w:rsidR="007C45B7">
          <w:rPr>
            <w:lang w:val="vi-VN"/>
          </w:rPr>
          <w:t xml:space="preserve">cảm thấy </w:t>
        </w:r>
      </w:ins>
      <w:r w:rsidRPr="00515445">
        <w:rPr>
          <w:lang w:val="vi-VN"/>
        </w:rPr>
        <w:t xml:space="preserve">hơi mệt sau khi làm việc suốt ngày.", </w:t>
      </w:r>
    </w:p>
    <w:p w14:paraId="31CEED59" w14:textId="77777777" w:rsidR="00515445" w:rsidRPr="00515445" w:rsidRDefault="00515445" w:rsidP="00515445">
      <w:pPr>
        <w:rPr>
          <w:lang w:val="vi-VN"/>
        </w:rPr>
      </w:pPr>
      <w:r w:rsidRPr="00515445">
        <w:rPr>
          <w:lang w:val="vi-VN"/>
        </w:rPr>
        <w:t xml:space="preserve">"en": "I'm a bit tired after working all day.", </w:t>
      </w:r>
    </w:p>
    <w:p w14:paraId="6A7430AB" w14:textId="77777777" w:rsidR="00515445" w:rsidRPr="00515445" w:rsidRDefault="00515445" w:rsidP="00515445">
      <w:pPr>
        <w:rPr>
          <w:lang w:val="vi-VN"/>
        </w:rPr>
      </w:pPr>
      <w:r w:rsidRPr="00515445">
        <w:rPr>
          <w:lang w:val="vi-VN"/>
        </w:rPr>
        <w:t xml:space="preserve">}, </w:t>
      </w:r>
    </w:p>
    <w:p w14:paraId="067BF8F3" w14:textId="77777777" w:rsidR="00515445" w:rsidRPr="00515445" w:rsidRDefault="00515445" w:rsidP="00515445">
      <w:pPr>
        <w:rPr>
          <w:lang w:val="vi-VN"/>
        </w:rPr>
      </w:pPr>
      <w:r w:rsidRPr="00515445">
        <w:rPr>
          <w:lang w:val="vi-VN"/>
        </w:rPr>
        <w:t xml:space="preserve">{ </w:t>
      </w:r>
    </w:p>
    <w:p w14:paraId="5D0A3A2C" w14:textId="77777777" w:rsidR="00515445" w:rsidRPr="00515445" w:rsidRDefault="00515445" w:rsidP="00515445">
      <w:pPr>
        <w:rPr>
          <w:lang w:val="vi-VN"/>
        </w:rPr>
      </w:pPr>
      <w:r w:rsidRPr="00515445">
        <w:rPr>
          <w:lang w:val="vi-VN"/>
        </w:rPr>
        <w:t xml:space="preserve">"vn": "Cô ấy hơi buồn khi không thấy bạn tại bữa tiệc.", </w:t>
      </w:r>
    </w:p>
    <w:p w14:paraId="6C669727" w14:textId="77777777" w:rsidR="00515445" w:rsidRPr="00515445" w:rsidRDefault="00515445" w:rsidP="00515445">
      <w:pPr>
        <w:rPr>
          <w:lang w:val="vi-VN"/>
        </w:rPr>
      </w:pPr>
      <w:r w:rsidRPr="00515445">
        <w:rPr>
          <w:lang w:val="vi-VN"/>
        </w:rPr>
        <w:t xml:space="preserve">"en": "She was slightly sad because she didn't see her friend at the party.", </w:t>
      </w:r>
    </w:p>
    <w:p w14:paraId="36C1A5F6" w14:textId="77777777" w:rsidR="00515445" w:rsidRPr="00515445" w:rsidRDefault="00515445" w:rsidP="00515445">
      <w:pPr>
        <w:rPr>
          <w:lang w:val="vi-VN"/>
        </w:rPr>
      </w:pPr>
      <w:r w:rsidRPr="00515445">
        <w:rPr>
          <w:lang w:val="vi-VN"/>
        </w:rPr>
        <w:t xml:space="preserve">}, </w:t>
      </w:r>
    </w:p>
    <w:p w14:paraId="3E088C55" w14:textId="77777777" w:rsidR="00515445" w:rsidRPr="00515445" w:rsidRDefault="00515445" w:rsidP="00515445">
      <w:pPr>
        <w:rPr>
          <w:lang w:val="vi-VN"/>
        </w:rPr>
      </w:pPr>
      <w:r w:rsidRPr="00515445">
        <w:rPr>
          <w:lang w:val="vi-VN"/>
        </w:rPr>
        <w:t xml:space="preserve">{ </w:t>
      </w:r>
    </w:p>
    <w:p w14:paraId="68FC7B08" w14:textId="120A2B86" w:rsidR="00515445" w:rsidRPr="00515445" w:rsidRDefault="00515445" w:rsidP="00515445">
      <w:pPr>
        <w:rPr>
          <w:lang w:val="vi-VN"/>
        </w:rPr>
      </w:pPr>
      <w:r w:rsidRPr="00515445">
        <w:rPr>
          <w:lang w:val="vi-VN"/>
        </w:rPr>
        <w:t>"vn": "</w:t>
      </w:r>
      <w:del w:id="61" w:author="Canh Duc Nguyen" w:date="2023-10-12T09:12:00Z">
        <w:r w:rsidRPr="00515445" w:rsidDel="007C45B7">
          <w:rPr>
            <w:lang w:val="vi-VN"/>
          </w:rPr>
          <w:delText>Bữa</w:delText>
        </w:r>
      </w:del>
      <w:ins w:id="62" w:author="Canh Duc Nguyen" w:date="2023-10-12T09:12:00Z">
        <w:r w:rsidR="007C45B7">
          <w:rPr>
            <w:lang w:val="vi-VN"/>
          </w:rPr>
          <w:t>Món</w:t>
        </w:r>
      </w:ins>
      <w:r w:rsidRPr="00515445">
        <w:rPr>
          <w:lang w:val="vi-VN"/>
        </w:rPr>
        <w:t xml:space="preserve"> ăn</w:t>
      </w:r>
      <w:ins w:id="63" w:author="Canh Duc Nguyen" w:date="2023-10-12T09:12:00Z">
        <w:r w:rsidR="007C45B7">
          <w:rPr>
            <w:lang w:val="vi-VN"/>
          </w:rPr>
          <w:t xml:space="preserve"> này</w:t>
        </w:r>
      </w:ins>
      <w:r w:rsidRPr="00515445">
        <w:rPr>
          <w:lang w:val="vi-VN"/>
        </w:rPr>
        <w:t xml:space="preserve"> hơi mặn, </w:t>
      </w:r>
      <w:ins w:id="64" w:author="Canh Duc Nguyen" w:date="2023-10-12T09:13:00Z">
        <w:r w:rsidR="007C45B7">
          <w:rPr>
            <w:lang w:val="vi-VN"/>
          </w:rPr>
          <w:t xml:space="preserve">lần sau </w:t>
        </w:r>
      </w:ins>
      <w:r w:rsidRPr="00515445">
        <w:rPr>
          <w:lang w:val="vi-VN"/>
        </w:rPr>
        <w:t>tôi sẽ giảm lượng gia vị</w:t>
      </w:r>
      <w:del w:id="65" w:author="Canh Duc Nguyen" w:date="2023-10-12T09:13:00Z">
        <w:r w:rsidRPr="00515445" w:rsidDel="007C45B7">
          <w:rPr>
            <w:lang w:val="vi-VN"/>
          </w:rPr>
          <w:delText xml:space="preserve"> lần sau</w:delText>
        </w:r>
      </w:del>
      <w:r w:rsidRPr="00515445">
        <w:rPr>
          <w:lang w:val="vi-VN"/>
        </w:rPr>
        <w:t xml:space="preserve">.", </w:t>
      </w:r>
    </w:p>
    <w:p w14:paraId="3908E029" w14:textId="77777777" w:rsidR="00515445" w:rsidRPr="00515445" w:rsidRDefault="00515445" w:rsidP="00515445">
      <w:pPr>
        <w:rPr>
          <w:lang w:val="vi-VN"/>
        </w:rPr>
      </w:pPr>
      <w:r w:rsidRPr="00515445">
        <w:rPr>
          <w:lang w:val="vi-VN"/>
        </w:rPr>
        <w:t xml:space="preserve">"en": "The meal is a bit salty, I will reduce the amount of spices next time.", </w:t>
      </w:r>
    </w:p>
    <w:p w14:paraId="248C6135" w14:textId="77777777" w:rsidR="00515445" w:rsidRPr="00515445" w:rsidRDefault="00515445" w:rsidP="00515445">
      <w:pPr>
        <w:rPr>
          <w:lang w:val="vi-VN"/>
        </w:rPr>
      </w:pPr>
      <w:r w:rsidRPr="00515445">
        <w:rPr>
          <w:lang w:val="vi-VN"/>
        </w:rPr>
        <w:t xml:space="preserve">}, </w:t>
      </w:r>
    </w:p>
    <w:p w14:paraId="3879FFB4" w14:textId="77777777" w:rsidR="00515445" w:rsidRPr="00515445" w:rsidRDefault="00515445" w:rsidP="00515445">
      <w:pPr>
        <w:rPr>
          <w:lang w:val="vi-VN"/>
        </w:rPr>
      </w:pPr>
      <w:r w:rsidRPr="00515445">
        <w:rPr>
          <w:lang w:val="vi-VN"/>
        </w:rPr>
        <w:t xml:space="preserve">{ </w:t>
      </w:r>
    </w:p>
    <w:p w14:paraId="3B5360E0" w14:textId="381A8CAC" w:rsidR="00515445" w:rsidRPr="00515445" w:rsidRDefault="00515445" w:rsidP="00515445">
      <w:pPr>
        <w:rPr>
          <w:lang w:val="vi-VN"/>
        </w:rPr>
      </w:pPr>
      <w:r w:rsidRPr="00515445">
        <w:rPr>
          <w:lang w:val="vi-VN"/>
        </w:rPr>
        <w:t>"vn": "</w:t>
      </w:r>
      <w:del w:id="66" w:author="Canh Duc Nguyen" w:date="2023-10-12T09:13:00Z">
        <w:r w:rsidRPr="00515445" w:rsidDel="007C45B7">
          <w:rPr>
            <w:lang w:val="vi-VN"/>
          </w:rPr>
          <w:delText xml:space="preserve">Trời </w:delText>
        </w:r>
      </w:del>
      <w:ins w:id="67" w:author="Canh Duc Nguyen" w:date="2023-10-12T09:13:00Z">
        <w:r w:rsidR="007C45B7">
          <w:rPr>
            <w:lang w:val="vi-VN"/>
          </w:rPr>
          <w:t xml:space="preserve">Thời tiết </w:t>
        </w:r>
      </w:ins>
      <w:ins w:id="68" w:author="Canh Duc Nguyen" w:date="2023-10-12T09:14:00Z">
        <w:r w:rsidR="007C45B7">
          <w:rPr>
            <w:lang w:val="vi-VN"/>
          </w:rPr>
          <w:t xml:space="preserve">hôm nay </w:t>
        </w:r>
      </w:ins>
      <w:r w:rsidRPr="00515445">
        <w:rPr>
          <w:lang w:val="vi-VN"/>
        </w:rPr>
        <w:t>hơi nóng</w:t>
      </w:r>
      <w:del w:id="69" w:author="Canh Duc Nguyen" w:date="2023-10-12T09:14:00Z">
        <w:r w:rsidRPr="00515445" w:rsidDel="007C45B7">
          <w:rPr>
            <w:lang w:val="vi-VN"/>
          </w:rPr>
          <w:delText xml:space="preserve"> hôm nay</w:delText>
        </w:r>
      </w:del>
      <w:r w:rsidRPr="00515445">
        <w:rPr>
          <w:lang w:val="vi-VN"/>
        </w:rPr>
        <w:t xml:space="preserve">, nên tôi quyết định ở nhà.", </w:t>
      </w:r>
    </w:p>
    <w:p w14:paraId="08B84BF8" w14:textId="77777777" w:rsidR="00515445" w:rsidRPr="00515445" w:rsidRDefault="00515445" w:rsidP="00515445">
      <w:pPr>
        <w:rPr>
          <w:lang w:val="vi-VN"/>
        </w:rPr>
      </w:pPr>
      <w:r w:rsidRPr="00515445">
        <w:rPr>
          <w:lang w:val="vi-VN"/>
        </w:rPr>
        <w:t xml:space="preserve">"en": "It's slightly hot today, so I decided to stay home.", </w:t>
      </w:r>
    </w:p>
    <w:p w14:paraId="21470D5C" w14:textId="77777777" w:rsidR="00515445" w:rsidRPr="00515445" w:rsidRDefault="00515445" w:rsidP="00515445">
      <w:pPr>
        <w:rPr>
          <w:lang w:val="vi-VN"/>
        </w:rPr>
      </w:pPr>
      <w:r w:rsidRPr="00515445">
        <w:rPr>
          <w:lang w:val="vi-VN"/>
        </w:rPr>
        <w:t xml:space="preserve">} </w:t>
      </w:r>
    </w:p>
    <w:p w14:paraId="3DD858F7" w14:textId="77777777" w:rsidR="00515445" w:rsidRPr="00515445" w:rsidRDefault="00515445" w:rsidP="00515445">
      <w:pPr>
        <w:rPr>
          <w:lang w:val="vi-VN"/>
        </w:rPr>
      </w:pPr>
      <w:r w:rsidRPr="00515445">
        <w:rPr>
          <w:lang w:val="vi-VN"/>
        </w:rPr>
        <w:t xml:space="preserve">] </w:t>
      </w:r>
    </w:p>
    <w:p w14:paraId="2FD9CDB4" w14:textId="77777777" w:rsidR="00515445" w:rsidRPr="00515445" w:rsidRDefault="00515445" w:rsidP="00515445">
      <w:pPr>
        <w:rPr>
          <w:lang w:val="vi-VN"/>
        </w:rPr>
      </w:pPr>
      <w:r w:rsidRPr="00515445">
        <w:rPr>
          <w:lang w:val="vi-VN"/>
        </w:rPr>
        <w:t>}</w:t>
      </w:r>
    </w:p>
    <w:p w14:paraId="51B5414A" w14:textId="77777777" w:rsidR="00515445" w:rsidRPr="00515445" w:rsidRDefault="00515445" w:rsidP="00515445">
      <w:pPr>
        <w:rPr>
          <w:lang w:val="vi-VN"/>
        </w:rPr>
      </w:pPr>
      <w:r w:rsidRPr="00515445">
        <w:rPr>
          <w:lang w:val="vi-VN"/>
        </w:rPr>
        <w:t>-----------------------------</w:t>
      </w:r>
    </w:p>
    <w:p w14:paraId="319697FD" w14:textId="77777777" w:rsidR="00515445" w:rsidRPr="00515445" w:rsidRDefault="00515445" w:rsidP="00515445">
      <w:pPr>
        <w:rPr>
          <w:lang w:val="vi-VN"/>
        </w:rPr>
      </w:pPr>
      <w:r w:rsidRPr="00515445">
        <w:rPr>
          <w:lang w:val="vi-VN"/>
        </w:rPr>
        <w:t xml:space="preserve">keyword: Adverb of degree 'khá' </w:t>
      </w:r>
    </w:p>
    <w:p w14:paraId="79519228" w14:textId="77777777" w:rsidR="00515445" w:rsidRPr="00515445" w:rsidRDefault="00515445" w:rsidP="00515445">
      <w:pPr>
        <w:rPr>
          <w:lang w:val="vi-VN"/>
        </w:rPr>
      </w:pPr>
      <w:r w:rsidRPr="00515445">
        <w:rPr>
          <w:lang w:val="vi-VN"/>
        </w:rPr>
        <w:t xml:space="preserve">PROMPT: Generate grammar explanation for following Vietnamese grammar point: Adverb of degree 'khá' </w:t>
      </w:r>
    </w:p>
    <w:p w14:paraId="49611326" w14:textId="77777777" w:rsidR="00515445" w:rsidRPr="00515445" w:rsidRDefault="00515445" w:rsidP="00515445">
      <w:pPr>
        <w:rPr>
          <w:lang w:val="vi-VN"/>
        </w:rPr>
      </w:pPr>
      <w:r w:rsidRPr="00515445">
        <w:rPr>
          <w:lang w:val="vi-VN"/>
        </w:rPr>
        <w:t xml:space="preserve">RESPONSE: { </w:t>
      </w:r>
    </w:p>
    <w:p w14:paraId="2C2873FE" w14:textId="77777777" w:rsidR="00515445" w:rsidRPr="00515445" w:rsidRDefault="00515445" w:rsidP="00515445">
      <w:pPr>
        <w:rPr>
          <w:lang w:val="vi-VN"/>
        </w:rPr>
      </w:pPr>
      <w:r w:rsidRPr="00515445">
        <w:rPr>
          <w:lang w:val="vi-VN"/>
        </w:rPr>
        <w:t xml:space="preserve">  "title": "Adverb of degree 'khá'", </w:t>
      </w:r>
    </w:p>
    <w:p w14:paraId="26F6B34A" w14:textId="77777777" w:rsidR="00515445" w:rsidRPr="00515445" w:rsidRDefault="00515445" w:rsidP="00515445">
      <w:pPr>
        <w:rPr>
          <w:lang w:val="vi-VN"/>
        </w:rPr>
      </w:pPr>
      <w:r w:rsidRPr="00515445">
        <w:rPr>
          <w:lang w:val="vi-VN"/>
        </w:rPr>
        <w:t xml:space="preserve">  "short_explanation": "Used to express a medium level of intensity or degree.", </w:t>
      </w:r>
    </w:p>
    <w:p w14:paraId="6148D374" w14:textId="77777777" w:rsidR="00515445" w:rsidRPr="00515445" w:rsidRDefault="00515445" w:rsidP="00515445">
      <w:pPr>
        <w:rPr>
          <w:lang w:val="vi-VN"/>
        </w:rPr>
      </w:pPr>
      <w:r w:rsidRPr="00515445">
        <w:rPr>
          <w:lang w:val="vi-VN"/>
        </w:rPr>
        <w:lastRenderedPageBreak/>
        <w:t xml:space="preserve">  "long_explanation": "'Khá' is a Vietnamese adverb of degree used to show a medium level of intensity or degree. It typically comes before the adjective it modifies to express that something is rather, fairly or quite a certain way, but is not at the highest degree.", </w:t>
      </w:r>
    </w:p>
    <w:p w14:paraId="41E50479" w14:textId="77777777" w:rsidR="00515445" w:rsidRPr="00515445" w:rsidRDefault="00515445" w:rsidP="00515445">
      <w:pPr>
        <w:rPr>
          <w:lang w:val="vi-VN"/>
        </w:rPr>
      </w:pPr>
      <w:r w:rsidRPr="00515445">
        <w:rPr>
          <w:lang w:val="vi-VN"/>
        </w:rPr>
        <w:t xml:space="preserve">  "formation": "khá + adjective",</w:t>
      </w:r>
    </w:p>
    <w:p w14:paraId="09E96F0D" w14:textId="77777777" w:rsidR="00515445" w:rsidRPr="00515445" w:rsidRDefault="00515445" w:rsidP="00515445">
      <w:pPr>
        <w:rPr>
          <w:lang w:val="vi-VN"/>
        </w:rPr>
      </w:pPr>
      <w:r w:rsidRPr="00515445">
        <w:rPr>
          <w:lang w:val="vi-VN"/>
        </w:rPr>
        <w:t xml:space="preserve">  "examples": [ </w:t>
      </w:r>
    </w:p>
    <w:p w14:paraId="5B55F813" w14:textId="77777777" w:rsidR="00515445" w:rsidRPr="00515445" w:rsidRDefault="00515445" w:rsidP="00515445">
      <w:pPr>
        <w:rPr>
          <w:lang w:val="vi-VN"/>
        </w:rPr>
      </w:pPr>
      <w:r w:rsidRPr="00515445">
        <w:rPr>
          <w:lang w:val="vi-VN"/>
        </w:rPr>
        <w:t xml:space="preserve">    { </w:t>
      </w:r>
    </w:p>
    <w:p w14:paraId="0C1ACD24" w14:textId="77777777" w:rsidR="00515445" w:rsidRPr="00515445" w:rsidRDefault="00515445" w:rsidP="00515445">
      <w:pPr>
        <w:rPr>
          <w:lang w:val="vi-VN"/>
        </w:rPr>
      </w:pPr>
      <w:r w:rsidRPr="00515445">
        <w:rPr>
          <w:lang w:val="vi-VN"/>
        </w:rPr>
        <w:t xml:space="preserve">      "vn": "Cô ấy là một người khá thân thiện.", </w:t>
      </w:r>
    </w:p>
    <w:p w14:paraId="7B3CA88E" w14:textId="77777777" w:rsidR="00515445" w:rsidRPr="00515445" w:rsidRDefault="00515445" w:rsidP="00515445">
      <w:pPr>
        <w:rPr>
          <w:lang w:val="vi-VN"/>
        </w:rPr>
      </w:pPr>
      <w:r w:rsidRPr="00515445">
        <w:rPr>
          <w:lang w:val="vi-VN"/>
        </w:rPr>
        <w:t xml:space="preserve">      "en": "She is quite a friendly person."</w:t>
      </w:r>
    </w:p>
    <w:p w14:paraId="611B3E8E" w14:textId="77777777" w:rsidR="00515445" w:rsidRPr="00515445" w:rsidRDefault="00515445" w:rsidP="00515445">
      <w:pPr>
        <w:rPr>
          <w:lang w:val="vi-VN"/>
        </w:rPr>
      </w:pPr>
      <w:r w:rsidRPr="00515445">
        <w:rPr>
          <w:lang w:val="vi-VN"/>
        </w:rPr>
        <w:t xml:space="preserve">    },</w:t>
      </w:r>
    </w:p>
    <w:p w14:paraId="6D3BA7DF" w14:textId="77777777" w:rsidR="00515445" w:rsidRPr="00515445" w:rsidRDefault="00515445" w:rsidP="00515445">
      <w:pPr>
        <w:rPr>
          <w:lang w:val="vi-VN"/>
        </w:rPr>
      </w:pPr>
      <w:r w:rsidRPr="00515445">
        <w:rPr>
          <w:lang w:val="vi-VN"/>
        </w:rPr>
        <w:t xml:space="preserve">    { </w:t>
      </w:r>
    </w:p>
    <w:p w14:paraId="24A4117F" w14:textId="3ED292DE" w:rsidR="00515445" w:rsidRPr="00515445" w:rsidRDefault="00515445" w:rsidP="00515445">
      <w:pPr>
        <w:rPr>
          <w:lang w:val="vi-VN"/>
        </w:rPr>
      </w:pPr>
      <w:r w:rsidRPr="00515445">
        <w:rPr>
          <w:lang w:val="vi-VN"/>
        </w:rPr>
        <w:t xml:space="preserve">      "vn": "Món này khá ngon, tôi nghĩ bạn nên</w:t>
      </w:r>
      <w:ins w:id="70" w:author="Canh Duc Nguyen" w:date="2023-10-12T09:28:00Z">
        <w:r w:rsidR="000C3228">
          <w:rPr>
            <w:lang w:val="vi-VN"/>
          </w:rPr>
          <w:t xml:space="preserve"> ăn</w:t>
        </w:r>
      </w:ins>
      <w:r w:rsidRPr="00515445">
        <w:rPr>
          <w:lang w:val="vi-VN"/>
        </w:rPr>
        <w:t xml:space="preserve"> thử.", </w:t>
      </w:r>
    </w:p>
    <w:p w14:paraId="453FF5CD" w14:textId="77777777" w:rsidR="00515445" w:rsidRPr="00515445" w:rsidRDefault="00515445" w:rsidP="00515445">
      <w:pPr>
        <w:rPr>
          <w:lang w:val="vi-VN"/>
        </w:rPr>
      </w:pPr>
      <w:r w:rsidRPr="00515445">
        <w:rPr>
          <w:lang w:val="vi-VN"/>
        </w:rPr>
        <w:t xml:space="preserve">      "en": "This dish is quite delicious, I think you should try it." </w:t>
      </w:r>
    </w:p>
    <w:p w14:paraId="41C589F2" w14:textId="77777777" w:rsidR="00515445" w:rsidRPr="00515445" w:rsidRDefault="00515445" w:rsidP="00515445">
      <w:pPr>
        <w:rPr>
          <w:lang w:val="vi-VN"/>
        </w:rPr>
      </w:pPr>
      <w:r w:rsidRPr="00515445">
        <w:rPr>
          <w:lang w:val="vi-VN"/>
        </w:rPr>
        <w:t xml:space="preserve">    },</w:t>
      </w:r>
    </w:p>
    <w:p w14:paraId="5249E5E6" w14:textId="77777777" w:rsidR="00515445" w:rsidRPr="00515445" w:rsidRDefault="00515445" w:rsidP="00515445">
      <w:pPr>
        <w:rPr>
          <w:lang w:val="vi-VN"/>
        </w:rPr>
      </w:pPr>
      <w:r w:rsidRPr="00515445">
        <w:rPr>
          <w:lang w:val="vi-VN"/>
        </w:rPr>
        <w:t xml:space="preserve">    { </w:t>
      </w:r>
    </w:p>
    <w:p w14:paraId="7805925A" w14:textId="77777777" w:rsidR="00515445" w:rsidRPr="00515445" w:rsidRDefault="00515445" w:rsidP="00515445">
      <w:pPr>
        <w:rPr>
          <w:lang w:val="vi-VN"/>
        </w:rPr>
      </w:pPr>
      <w:r w:rsidRPr="00515445">
        <w:rPr>
          <w:lang w:val="vi-VN"/>
        </w:rPr>
        <w:t xml:space="preserve">      "vn": "Cuốn sách này khá hữu ích cho việc học tiếng Anh.", </w:t>
      </w:r>
    </w:p>
    <w:p w14:paraId="08CC72D2" w14:textId="77777777" w:rsidR="00515445" w:rsidRPr="00515445" w:rsidRDefault="00515445" w:rsidP="00515445">
      <w:pPr>
        <w:rPr>
          <w:lang w:val="vi-VN"/>
        </w:rPr>
      </w:pPr>
      <w:r w:rsidRPr="00515445">
        <w:rPr>
          <w:lang w:val="vi-VN"/>
        </w:rPr>
        <w:t xml:space="preserve">      "en": "This book is quite useful for learning English."</w:t>
      </w:r>
    </w:p>
    <w:p w14:paraId="265D99F6" w14:textId="77777777" w:rsidR="00515445" w:rsidRPr="00515445" w:rsidRDefault="00515445" w:rsidP="00515445">
      <w:pPr>
        <w:rPr>
          <w:lang w:val="vi-VN"/>
        </w:rPr>
      </w:pPr>
      <w:r w:rsidRPr="00515445">
        <w:rPr>
          <w:lang w:val="vi-VN"/>
        </w:rPr>
        <w:t xml:space="preserve">    },</w:t>
      </w:r>
    </w:p>
    <w:p w14:paraId="6FE84AA1" w14:textId="77777777" w:rsidR="00515445" w:rsidRPr="00515445" w:rsidRDefault="00515445" w:rsidP="00515445">
      <w:pPr>
        <w:rPr>
          <w:lang w:val="vi-VN"/>
        </w:rPr>
      </w:pPr>
      <w:r w:rsidRPr="00515445">
        <w:rPr>
          <w:lang w:val="vi-VN"/>
        </w:rPr>
        <w:t xml:space="preserve">    { </w:t>
      </w:r>
    </w:p>
    <w:p w14:paraId="3D8401A4" w14:textId="77777777" w:rsidR="00515445" w:rsidRPr="00515445" w:rsidRDefault="00515445" w:rsidP="00515445">
      <w:pPr>
        <w:rPr>
          <w:lang w:val="vi-VN"/>
        </w:rPr>
      </w:pPr>
      <w:r w:rsidRPr="00515445">
        <w:rPr>
          <w:lang w:val="vi-VN"/>
        </w:rPr>
        <w:t xml:space="preserve">      "vn": "Cô ấy hát khá hay.", </w:t>
      </w:r>
    </w:p>
    <w:p w14:paraId="0C3FD3DD" w14:textId="77777777" w:rsidR="00515445" w:rsidRPr="00515445" w:rsidRDefault="00515445" w:rsidP="00515445">
      <w:pPr>
        <w:rPr>
          <w:lang w:val="vi-VN"/>
        </w:rPr>
      </w:pPr>
      <w:r w:rsidRPr="00515445">
        <w:rPr>
          <w:lang w:val="vi-VN"/>
        </w:rPr>
        <w:t xml:space="preserve">      "en": "She sings quite well." </w:t>
      </w:r>
    </w:p>
    <w:p w14:paraId="07AF6C40" w14:textId="77777777" w:rsidR="00515445" w:rsidRPr="00515445" w:rsidRDefault="00515445" w:rsidP="00515445">
      <w:pPr>
        <w:rPr>
          <w:lang w:val="vi-VN"/>
        </w:rPr>
      </w:pPr>
      <w:r w:rsidRPr="00515445">
        <w:rPr>
          <w:lang w:val="vi-VN"/>
        </w:rPr>
        <w:t xml:space="preserve">    }</w:t>
      </w:r>
    </w:p>
    <w:p w14:paraId="6FD8981B" w14:textId="77777777" w:rsidR="00515445" w:rsidRPr="00515445" w:rsidRDefault="00515445" w:rsidP="00515445">
      <w:pPr>
        <w:rPr>
          <w:lang w:val="vi-VN"/>
        </w:rPr>
      </w:pPr>
      <w:r w:rsidRPr="00515445">
        <w:rPr>
          <w:lang w:val="vi-VN"/>
        </w:rPr>
        <w:t xml:space="preserve">  ] </w:t>
      </w:r>
    </w:p>
    <w:p w14:paraId="6350413D" w14:textId="77777777" w:rsidR="00515445" w:rsidRPr="00515445" w:rsidRDefault="00515445" w:rsidP="00515445">
      <w:pPr>
        <w:rPr>
          <w:lang w:val="vi-VN"/>
        </w:rPr>
      </w:pPr>
      <w:r w:rsidRPr="00515445">
        <w:rPr>
          <w:lang w:val="vi-VN"/>
        </w:rPr>
        <w:t>}</w:t>
      </w:r>
    </w:p>
    <w:p w14:paraId="18E39D8D" w14:textId="77777777" w:rsidR="00515445" w:rsidRPr="00515445" w:rsidRDefault="00515445" w:rsidP="00515445">
      <w:pPr>
        <w:rPr>
          <w:lang w:val="vi-VN"/>
        </w:rPr>
      </w:pPr>
      <w:r w:rsidRPr="00515445">
        <w:rPr>
          <w:lang w:val="vi-VN"/>
        </w:rPr>
        <w:t>-----------------------------</w:t>
      </w:r>
    </w:p>
    <w:p w14:paraId="6F1FDC46" w14:textId="77777777" w:rsidR="00515445" w:rsidRPr="00515445" w:rsidRDefault="00515445" w:rsidP="00515445">
      <w:pPr>
        <w:rPr>
          <w:lang w:val="vi-VN"/>
        </w:rPr>
      </w:pPr>
      <w:r w:rsidRPr="00515445">
        <w:rPr>
          <w:lang w:val="vi-VN"/>
        </w:rPr>
        <w:t xml:space="preserve">keyword: Adverb of degree 'lắm' </w:t>
      </w:r>
    </w:p>
    <w:p w14:paraId="34525028" w14:textId="77777777" w:rsidR="00515445" w:rsidRPr="00515445" w:rsidRDefault="00515445" w:rsidP="00515445">
      <w:pPr>
        <w:rPr>
          <w:lang w:val="vi-VN"/>
        </w:rPr>
      </w:pPr>
      <w:r w:rsidRPr="00515445">
        <w:rPr>
          <w:lang w:val="vi-VN"/>
        </w:rPr>
        <w:t xml:space="preserve">PROMPT: Generate grammar explanation for following Vietnamese grammar point: Adverb of degree 'lắm' </w:t>
      </w:r>
    </w:p>
    <w:p w14:paraId="54D9E991" w14:textId="77777777" w:rsidR="00515445" w:rsidRPr="00515445" w:rsidRDefault="00515445" w:rsidP="00515445">
      <w:pPr>
        <w:rPr>
          <w:lang w:val="vi-VN"/>
        </w:rPr>
      </w:pPr>
      <w:r w:rsidRPr="00515445">
        <w:rPr>
          <w:lang w:val="vi-VN"/>
        </w:rPr>
        <w:t>RESPONSE: {</w:t>
      </w:r>
    </w:p>
    <w:p w14:paraId="46E2541D" w14:textId="77777777" w:rsidR="00515445" w:rsidRPr="00515445" w:rsidRDefault="00515445" w:rsidP="00515445">
      <w:pPr>
        <w:rPr>
          <w:lang w:val="vi-VN"/>
        </w:rPr>
      </w:pPr>
      <w:r w:rsidRPr="00515445">
        <w:rPr>
          <w:lang w:val="vi-VN"/>
        </w:rPr>
        <w:t xml:space="preserve">    "title": "Adverb of degree 'lắm'",</w:t>
      </w:r>
    </w:p>
    <w:p w14:paraId="73C1C0B6" w14:textId="77777777" w:rsidR="00515445" w:rsidRPr="00515445" w:rsidRDefault="00515445" w:rsidP="00515445">
      <w:pPr>
        <w:rPr>
          <w:lang w:val="vi-VN"/>
        </w:rPr>
      </w:pPr>
      <w:r w:rsidRPr="00515445">
        <w:rPr>
          <w:lang w:val="vi-VN"/>
        </w:rPr>
        <w:t xml:space="preserve">    "short_explanation": "Used to emphasize or magnify the degree of an adjective or verb.",</w:t>
      </w:r>
    </w:p>
    <w:p w14:paraId="6B0B00B3" w14:textId="77777777" w:rsidR="00515445" w:rsidRPr="00515445" w:rsidRDefault="00515445" w:rsidP="00515445">
      <w:pPr>
        <w:rPr>
          <w:lang w:val="vi-VN"/>
        </w:rPr>
      </w:pPr>
      <w:r w:rsidRPr="00515445">
        <w:rPr>
          <w:lang w:val="vi-VN"/>
        </w:rPr>
        <w:t xml:space="preserve">    "long_explanation": "The Vietnamese word 'lắm' is an adverb of degree that is used to add emphasis or to magnify the degree of an adjective or verb. It is similar to using 'very', 'a lot', or 'so' in English. It is typically used after the adjective or verb that it is modifying.", </w:t>
      </w:r>
    </w:p>
    <w:p w14:paraId="2026B32A" w14:textId="77777777" w:rsidR="00515445" w:rsidRPr="00515445" w:rsidRDefault="00515445" w:rsidP="00515445">
      <w:pPr>
        <w:rPr>
          <w:lang w:val="vi-VN"/>
        </w:rPr>
      </w:pPr>
      <w:r w:rsidRPr="00515445">
        <w:rPr>
          <w:lang w:val="vi-VN"/>
        </w:rPr>
        <w:t xml:space="preserve">    "formation": "adjective/verb + lắm",</w:t>
      </w:r>
    </w:p>
    <w:p w14:paraId="07B40789" w14:textId="77777777" w:rsidR="00515445" w:rsidRPr="00515445" w:rsidRDefault="00515445" w:rsidP="00515445">
      <w:pPr>
        <w:rPr>
          <w:lang w:val="vi-VN"/>
        </w:rPr>
      </w:pPr>
      <w:r w:rsidRPr="00515445">
        <w:rPr>
          <w:lang w:val="vi-VN"/>
        </w:rPr>
        <w:t xml:space="preserve">    "examples": [</w:t>
      </w:r>
    </w:p>
    <w:p w14:paraId="2091CBDE" w14:textId="77777777" w:rsidR="00515445" w:rsidRPr="00515445" w:rsidRDefault="00515445" w:rsidP="00515445">
      <w:pPr>
        <w:rPr>
          <w:lang w:val="vi-VN"/>
        </w:rPr>
      </w:pPr>
      <w:r w:rsidRPr="00515445">
        <w:rPr>
          <w:lang w:val="vi-VN"/>
        </w:rPr>
        <w:t xml:space="preserve">        { </w:t>
      </w:r>
    </w:p>
    <w:p w14:paraId="1446C6DD" w14:textId="77777777" w:rsidR="00515445" w:rsidRPr="00515445" w:rsidRDefault="00515445" w:rsidP="00515445">
      <w:pPr>
        <w:rPr>
          <w:lang w:val="vi-VN"/>
        </w:rPr>
      </w:pPr>
      <w:r w:rsidRPr="00515445">
        <w:rPr>
          <w:lang w:val="vi-VN"/>
        </w:rPr>
        <w:t xml:space="preserve">            "vn": "Cô ấy đẹp lắm.", </w:t>
      </w:r>
    </w:p>
    <w:p w14:paraId="7A47BD23" w14:textId="77777777" w:rsidR="00515445" w:rsidRPr="00515445" w:rsidRDefault="00515445" w:rsidP="00515445">
      <w:pPr>
        <w:rPr>
          <w:lang w:val="vi-VN"/>
        </w:rPr>
      </w:pPr>
      <w:r w:rsidRPr="00515445">
        <w:rPr>
          <w:lang w:val="vi-VN"/>
        </w:rPr>
        <w:t xml:space="preserve">            "en": "She is very beautiful." </w:t>
      </w:r>
    </w:p>
    <w:p w14:paraId="2D2FD20A" w14:textId="77777777" w:rsidR="00515445" w:rsidRPr="00515445" w:rsidRDefault="00515445" w:rsidP="00515445">
      <w:pPr>
        <w:rPr>
          <w:lang w:val="vi-VN"/>
        </w:rPr>
      </w:pPr>
      <w:r w:rsidRPr="00515445">
        <w:rPr>
          <w:lang w:val="vi-VN"/>
        </w:rPr>
        <w:t xml:space="preserve">        },</w:t>
      </w:r>
    </w:p>
    <w:p w14:paraId="1E9999E2" w14:textId="77777777" w:rsidR="00515445" w:rsidRPr="00515445" w:rsidRDefault="00515445" w:rsidP="00515445">
      <w:pPr>
        <w:rPr>
          <w:lang w:val="vi-VN"/>
        </w:rPr>
      </w:pPr>
      <w:r w:rsidRPr="00515445">
        <w:rPr>
          <w:lang w:val="vi-VN"/>
        </w:rPr>
        <w:t xml:space="preserve">        { </w:t>
      </w:r>
    </w:p>
    <w:p w14:paraId="05B13B30" w14:textId="77777777" w:rsidR="00515445" w:rsidRPr="00515445" w:rsidRDefault="00515445" w:rsidP="00515445">
      <w:pPr>
        <w:rPr>
          <w:lang w:val="vi-VN"/>
        </w:rPr>
      </w:pPr>
      <w:r w:rsidRPr="00515445">
        <w:rPr>
          <w:lang w:val="vi-VN"/>
        </w:rPr>
        <w:t xml:space="preserve">            "vn": "Anh ấy nói tiếng Việt giỏi lắm.", </w:t>
      </w:r>
    </w:p>
    <w:p w14:paraId="7B3849DF" w14:textId="77777777" w:rsidR="00515445" w:rsidRPr="00515445" w:rsidRDefault="00515445" w:rsidP="00515445">
      <w:pPr>
        <w:rPr>
          <w:lang w:val="vi-VN"/>
        </w:rPr>
      </w:pPr>
      <w:r w:rsidRPr="00515445">
        <w:rPr>
          <w:lang w:val="vi-VN"/>
        </w:rPr>
        <w:t xml:space="preserve">            "en": "He speaks Vietnamese very well." </w:t>
      </w:r>
    </w:p>
    <w:p w14:paraId="3976DB03" w14:textId="77777777" w:rsidR="00515445" w:rsidRPr="00515445" w:rsidRDefault="00515445" w:rsidP="00515445">
      <w:pPr>
        <w:rPr>
          <w:lang w:val="vi-VN"/>
        </w:rPr>
      </w:pPr>
      <w:r w:rsidRPr="00515445">
        <w:rPr>
          <w:lang w:val="vi-VN"/>
        </w:rPr>
        <w:t xml:space="preserve">        }, </w:t>
      </w:r>
    </w:p>
    <w:p w14:paraId="1FBCC441" w14:textId="77777777" w:rsidR="00515445" w:rsidRPr="00515445" w:rsidRDefault="00515445" w:rsidP="00515445">
      <w:pPr>
        <w:rPr>
          <w:lang w:val="vi-VN"/>
        </w:rPr>
      </w:pPr>
      <w:r w:rsidRPr="00515445">
        <w:rPr>
          <w:lang w:val="vi-VN"/>
        </w:rPr>
        <w:t xml:space="preserve">        { </w:t>
      </w:r>
    </w:p>
    <w:p w14:paraId="27C1B400" w14:textId="77777777" w:rsidR="00515445" w:rsidRPr="00515445" w:rsidRDefault="00515445" w:rsidP="00515445">
      <w:pPr>
        <w:rPr>
          <w:lang w:val="vi-VN"/>
        </w:rPr>
      </w:pPr>
      <w:r w:rsidRPr="00515445">
        <w:rPr>
          <w:lang w:val="vi-VN"/>
        </w:rPr>
        <w:lastRenderedPageBreak/>
        <w:t xml:space="preserve">            "vn": "Tôi thích anh ấy lắm.", </w:t>
      </w:r>
    </w:p>
    <w:p w14:paraId="4D233B4A" w14:textId="77777777" w:rsidR="00515445" w:rsidRPr="00515445" w:rsidRDefault="00515445" w:rsidP="00515445">
      <w:pPr>
        <w:rPr>
          <w:lang w:val="vi-VN"/>
        </w:rPr>
      </w:pPr>
      <w:r w:rsidRPr="00515445">
        <w:rPr>
          <w:lang w:val="vi-VN"/>
        </w:rPr>
        <w:t xml:space="preserve">            "en": "I like him a lot." </w:t>
      </w:r>
    </w:p>
    <w:p w14:paraId="5BA6772C" w14:textId="77777777" w:rsidR="00515445" w:rsidRPr="00515445" w:rsidRDefault="00515445" w:rsidP="00515445">
      <w:pPr>
        <w:rPr>
          <w:lang w:val="vi-VN"/>
        </w:rPr>
      </w:pPr>
      <w:r w:rsidRPr="00515445">
        <w:rPr>
          <w:lang w:val="vi-VN"/>
        </w:rPr>
        <w:t xml:space="preserve">        },</w:t>
      </w:r>
    </w:p>
    <w:p w14:paraId="1C36C567" w14:textId="77777777" w:rsidR="00515445" w:rsidRPr="00515445" w:rsidRDefault="00515445" w:rsidP="00515445">
      <w:pPr>
        <w:rPr>
          <w:lang w:val="vi-VN"/>
        </w:rPr>
      </w:pPr>
      <w:r w:rsidRPr="00515445">
        <w:rPr>
          <w:lang w:val="vi-VN"/>
        </w:rPr>
        <w:t xml:space="preserve">        { </w:t>
      </w:r>
    </w:p>
    <w:p w14:paraId="7C3FC1E7" w14:textId="77777777" w:rsidR="00515445" w:rsidRPr="00515445" w:rsidRDefault="00515445" w:rsidP="00515445">
      <w:pPr>
        <w:rPr>
          <w:lang w:val="vi-VN"/>
        </w:rPr>
      </w:pPr>
      <w:r w:rsidRPr="00515445">
        <w:rPr>
          <w:lang w:val="vi-VN"/>
        </w:rPr>
        <w:t xml:space="preserve">            "vn": "Chị ấy học tập chăm chỉ lắm.", </w:t>
      </w:r>
    </w:p>
    <w:p w14:paraId="34FEB1AE" w14:textId="77777777" w:rsidR="00515445" w:rsidRPr="00515445" w:rsidRDefault="00515445" w:rsidP="00515445">
      <w:pPr>
        <w:rPr>
          <w:lang w:val="vi-VN"/>
        </w:rPr>
      </w:pPr>
      <w:r w:rsidRPr="00515445">
        <w:rPr>
          <w:lang w:val="vi-VN"/>
        </w:rPr>
        <w:t xml:space="preserve">            "en": "She studies very hard." </w:t>
      </w:r>
    </w:p>
    <w:p w14:paraId="29F3364E" w14:textId="77777777" w:rsidR="00515445" w:rsidRPr="00515445" w:rsidRDefault="00515445" w:rsidP="00515445">
      <w:pPr>
        <w:rPr>
          <w:lang w:val="vi-VN"/>
        </w:rPr>
      </w:pPr>
      <w:r w:rsidRPr="00515445">
        <w:rPr>
          <w:lang w:val="vi-VN"/>
        </w:rPr>
        <w:t xml:space="preserve">        }</w:t>
      </w:r>
    </w:p>
    <w:p w14:paraId="72771CDC" w14:textId="77777777" w:rsidR="00515445" w:rsidRPr="00515445" w:rsidRDefault="00515445" w:rsidP="00515445">
      <w:pPr>
        <w:rPr>
          <w:lang w:val="vi-VN"/>
        </w:rPr>
      </w:pPr>
      <w:r w:rsidRPr="00515445">
        <w:rPr>
          <w:lang w:val="vi-VN"/>
        </w:rPr>
        <w:t xml:space="preserve">    ] </w:t>
      </w:r>
    </w:p>
    <w:p w14:paraId="5E9B0B8C" w14:textId="77777777" w:rsidR="00515445" w:rsidRPr="00515445" w:rsidRDefault="00515445" w:rsidP="00515445">
      <w:pPr>
        <w:rPr>
          <w:lang w:val="vi-VN"/>
        </w:rPr>
      </w:pPr>
      <w:r w:rsidRPr="00515445">
        <w:rPr>
          <w:lang w:val="vi-VN"/>
        </w:rPr>
        <w:t>}</w:t>
      </w:r>
    </w:p>
    <w:p w14:paraId="7D16DBCA" w14:textId="77777777" w:rsidR="00515445" w:rsidRPr="00515445" w:rsidRDefault="00515445" w:rsidP="00515445">
      <w:pPr>
        <w:rPr>
          <w:lang w:val="vi-VN"/>
        </w:rPr>
      </w:pPr>
      <w:r w:rsidRPr="00515445">
        <w:rPr>
          <w:lang w:val="vi-VN"/>
        </w:rPr>
        <w:t>-----------------------------</w:t>
      </w:r>
    </w:p>
    <w:p w14:paraId="70FABDBB" w14:textId="77777777" w:rsidR="00515445" w:rsidRPr="00515445" w:rsidRDefault="00515445" w:rsidP="00515445">
      <w:pPr>
        <w:rPr>
          <w:lang w:val="vi-VN"/>
        </w:rPr>
      </w:pPr>
      <w:r w:rsidRPr="00515445">
        <w:rPr>
          <w:lang w:val="vi-VN"/>
        </w:rPr>
        <w:t xml:space="preserve">keyword: Adverb of degree 'quá' </w:t>
      </w:r>
    </w:p>
    <w:p w14:paraId="5E4D979B" w14:textId="77777777" w:rsidR="00515445" w:rsidRPr="00515445" w:rsidRDefault="00515445" w:rsidP="00515445">
      <w:pPr>
        <w:rPr>
          <w:lang w:val="vi-VN"/>
        </w:rPr>
      </w:pPr>
      <w:r w:rsidRPr="00515445">
        <w:rPr>
          <w:lang w:val="vi-VN"/>
        </w:rPr>
        <w:t xml:space="preserve">PROMPT: Generate grammar explanation for following Vietnamese grammar point: Adverb of degree 'quá' </w:t>
      </w:r>
    </w:p>
    <w:p w14:paraId="61BE0C11" w14:textId="77777777" w:rsidR="00515445" w:rsidRPr="00515445" w:rsidRDefault="00515445" w:rsidP="00515445">
      <w:pPr>
        <w:rPr>
          <w:lang w:val="vi-VN"/>
        </w:rPr>
      </w:pPr>
      <w:r w:rsidRPr="00515445">
        <w:rPr>
          <w:lang w:val="vi-VN"/>
        </w:rPr>
        <w:t>RESPONSE: {</w:t>
      </w:r>
    </w:p>
    <w:p w14:paraId="52E1E48E" w14:textId="77777777" w:rsidR="00515445" w:rsidRPr="00515445" w:rsidRDefault="00515445" w:rsidP="00515445">
      <w:pPr>
        <w:rPr>
          <w:lang w:val="vi-VN"/>
        </w:rPr>
      </w:pPr>
      <w:r w:rsidRPr="00515445">
        <w:rPr>
          <w:lang w:val="vi-VN"/>
        </w:rPr>
        <w:t xml:space="preserve">  "title": "Adverb of degree 'quá'",</w:t>
      </w:r>
    </w:p>
    <w:p w14:paraId="3F0A0982" w14:textId="77777777" w:rsidR="00515445" w:rsidRPr="00515445" w:rsidRDefault="00515445" w:rsidP="00515445">
      <w:pPr>
        <w:rPr>
          <w:lang w:val="vi-VN"/>
        </w:rPr>
      </w:pPr>
      <w:r w:rsidRPr="00515445">
        <w:rPr>
          <w:lang w:val="vi-VN"/>
        </w:rPr>
        <w:t xml:space="preserve">  "short_explanation": "Used to express the high degree or excessive amounts of something.",</w:t>
      </w:r>
    </w:p>
    <w:p w14:paraId="7F1B859B" w14:textId="77777777" w:rsidR="00515445" w:rsidRPr="00515445" w:rsidRDefault="00515445" w:rsidP="00515445">
      <w:pPr>
        <w:rPr>
          <w:lang w:val="vi-VN"/>
        </w:rPr>
      </w:pPr>
      <w:r w:rsidRPr="00515445">
        <w:rPr>
          <w:lang w:val="vi-VN"/>
        </w:rPr>
        <w:t xml:space="preserve">  "long_explanation": "The Vietnamese adverb 'quá' is similar to the English words 'too' or 'so' and is used to emphasize the high degree or excessive amounts of something. It is commonly placed in front of adjectives and verbs to enhance their intensity. However, please note that it often implies a negative meaning as in English when we use 'too'.",</w:t>
      </w:r>
    </w:p>
    <w:p w14:paraId="5DE19327" w14:textId="19776D42" w:rsidR="00515445" w:rsidRPr="00515445" w:rsidRDefault="00515445" w:rsidP="00515445">
      <w:pPr>
        <w:rPr>
          <w:lang w:val="vi-VN"/>
        </w:rPr>
      </w:pPr>
      <w:r w:rsidRPr="00515445">
        <w:rPr>
          <w:lang w:val="vi-VN"/>
        </w:rPr>
        <w:t xml:space="preserve">  "formation": "Adjectives/Verbs + quá</w:t>
      </w:r>
      <w:ins w:id="71" w:author="Canh Duc Nguyen" w:date="2023-10-12T09:57:00Z">
        <w:r w:rsidR="008A239A">
          <w:rPr>
            <w:lang w:val="vi-VN"/>
          </w:rPr>
          <w:t xml:space="preserve"> or quá + </w:t>
        </w:r>
        <w:r w:rsidR="008A239A" w:rsidRPr="00515445">
          <w:rPr>
            <w:lang w:val="vi-VN"/>
          </w:rPr>
          <w:t xml:space="preserve">Adjectives/Verbs </w:t>
        </w:r>
      </w:ins>
      <w:r w:rsidRPr="00515445">
        <w:rPr>
          <w:lang w:val="vi-VN"/>
        </w:rPr>
        <w:t>",</w:t>
      </w:r>
    </w:p>
    <w:p w14:paraId="31D72526" w14:textId="77777777" w:rsidR="00515445" w:rsidRPr="00515445" w:rsidRDefault="00515445" w:rsidP="00515445">
      <w:pPr>
        <w:rPr>
          <w:lang w:val="vi-VN"/>
        </w:rPr>
      </w:pPr>
      <w:r w:rsidRPr="00515445">
        <w:rPr>
          <w:lang w:val="vi-VN"/>
        </w:rPr>
        <w:t xml:space="preserve">  "examples": [</w:t>
      </w:r>
    </w:p>
    <w:p w14:paraId="25B8DE73" w14:textId="77777777" w:rsidR="00515445" w:rsidRPr="00515445" w:rsidRDefault="00515445" w:rsidP="00515445">
      <w:pPr>
        <w:rPr>
          <w:lang w:val="vi-VN"/>
        </w:rPr>
      </w:pPr>
      <w:r w:rsidRPr="00515445">
        <w:rPr>
          <w:lang w:val="vi-VN"/>
        </w:rPr>
        <w:t xml:space="preserve">    {</w:t>
      </w:r>
    </w:p>
    <w:p w14:paraId="403AABBB" w14:textId="7DB94545" w:rsidR="00515445" w:rsidRPr="00515445" w:rsidRDefault="00515445" w:rsidP="00515445">
      <w:pPr>
        <w:rPr>
          <w:lang w:val="vi-VN"/>
        </w:rPr>
      </w:pPr>
      <w:r w:rsidRPr="00515445">
        <w:rPr>
          <w:lang w:val="vi-VN"/>
        </w:rPr>
        <w:t xml:space="preserve">      "vn": "Món này </w:t>
      </w:r>
      <w:del w:id="72" w:author="Canh Duc Nguyen" w:date="2023-10-12T09:53:00Z">
        <w:r w:rsidRPr="00515445" w:rsidDel="008A239A">
          <w:rPr>
            <w:lang w:val="vi-VN"/>
          </w:rPr>
          <w:delText xml:space="preserve">quá </w:delText>
        </w:r>
      </w:del>
      <w:r w:rsidRPr="00515445">
        <w:rPr>
          <w:lang w:val="vi-VN"/>
        </w:rPr>
        <w:t>ngon</w:t>
      </w:r>
      <w:ins w:id="73" w:author="Canh Duc Nguyen" w:date="2023-10-12T09:53:00Z">
        <w:r w:rsidR="008A239A">
          <w:rPr>
            <w:lang w:val="vi-VN"/>
          </w:rPr>
          <w:t xml:space="preserve"> quá</w:t>
        </w:r>
      </w:ins>
      <w:r w:rsidRPr="00515445">
        <w:rPr>
          <w:lang w:val="vi-VN"/>
        </w:rPr>
        <w:t xml:space="preserve">, tôi </w:t>
      </w:r>
      <w:del w:id="74" w:author="Canh Duc Nguyen" w:date="2023-10-12T09:53:00Z">
        <w:r w:rsidRPr="00515445" w:rsidDel="008A239A">
          <w:rPr>
            <w:lang w:val="vi-VN"/>
          </w:rPr>
          <w:delText xml:space="preserve">không thể ngừng </w:delText>
        </w:r>
      </w:del>
      <w:r w:rsidRPr="00515445">
        <w:rPr>
          <w:lang w:val="vi-VN"/>
        </w:rPr>
        <w:t>ăn</w:t>
      </w:r>
      <w:ins w:id="75" w:author="Canh Duc Nguyen" w:date="2023-10-12T09:53:00Z">
        <w:r w:rsidR="008A239A">
          <w:rPr>
            <w:lang w:val="vi-VN"/>
          </w:rPr>
          <w:t xml:space="preserve"> hoài không chán</w:t>
        </w:r>
      </w:ins>
      <w:r w:rsidRPr="00515445">
        <w:rPr>
          <w:lang w:val="vi-VN"/>
        </w:rPr>
        <w:t>.",</w:t>
      </w:r>
    </w:p>
    <w:p w14:paraId="25DB097D" w14:textId="77777777" w:rsidR="00515445" w:rsidRPr="00515445" w:rsidRDefault="00515445" w:rsidP="00515445">
      <w:pPr>
        <w:rPr>
          <w:lang w:val="vi-VN"/>
        </w:rPr>
      </w:pPr>
      <w:r w:rsidRPr="00515445">
        <w:rPr>
          <w:lang w:val="vi-VN"/>
        </w:rPr>
        <w:t xml:space="preserve">      "en": "This dish is so delicious, I can't stop eating."</w:t>
      </w:r>
    </w:p>
    <w:p w14:paraId="5F07D11B" w14:textId="77777777" w:rsidR="00515445" w:rsidRPr="00515445" w:rsidRDefault="00515445" w:rsidP="00515445">
      <w:pPr>
        <w:rPr>
          <w:lang w:val="vi-VN"/>
        </w:rPr>
      </w:pPr>
      <w:r w:rsidRPr="00515445">
        <w:rPr>
          <w:lang w:val="vi-VN"/>
        </w:rPr>
        <w:t xml:space="preserve">    }, </w:t>
      </w:r>
    </w:p>
    <w:p w14:paraId="49EDEAB3" w14:textId="77777777" w:rsidR="00515445" w:rsidRPr="00515445" w:rsidRDefault="00515445" w:rsidP="00515445">
      <w:pPr>
        <w:rPr>
          <w:lang w:val="vi-VN"/>
        </w:rPr>
      </w:pPr>
      <w:r w:rsidRPr="00515445">
        <w:rPr>
          <w:lang w:val="vi-VN"/>
        </w:rPr>
        <w:t xml:space="preserve">    {</w:t>
      </w:r>
    </w:p>
    <w:p w14:paraId="4751B276" w14:textId="77777777" w:rsidR="00515445" w:rsidRPr="00515445" w:rsidRDefault="00515445" w:rsidP="00515445">
      <w:pPr>
        <w:rPr>
          <w:lang w:val="vi-VN"/>
        </w:rPr>
      </w:pPr>
      <w:r w:rsidRPr="00515445">
        <w:rPr>
          <w:lang w:val="vi-VN"/>
        </w:rPr>
        <w:t xml:space="preserve">      "vn": "Cô ấy quá tốt bụng đến nỗi luôn sẵn lòng giúp đỡ người khác.",</w:t>
      </w:r>
    </w:p>
    <w:p w14:paraId="2438461D" w14:textId="77777777" w:rsidR="00515445" w:rsidRPr="00515445" w:rsidRDefault="00515445" w:rsidP="00515445">
      <w:pPr>
        <w:rPr>
          <w:lang w:val="vi-VN"/>
        </w:rPr>
      </w:pPr>
      <w:r w:rsidRPr="00515445">
        <w:rPr>
          <w:lang w:val="vi-VN"/>
        </w:rPr>
        <w:t xml:space="preserve">      "en": "She is too kind to the point that she's always willing to help others."</w:t>
      </w:r>
    </w:p>
    <w:p w14:paraId="1DE699EF" w14:textId="77777777" w:rsidR="00515445" w:rsidRPr="00515445" w:rsidRDefault="00515445" w:rsidP="00515445">
      <w:pPr>
        <w:rPr>
          <w:lang w:val="vi-VN"/>
        </w:rPr>
      </w:pPr>
      <w:r w:rsidRPr="00515445">
        <w:rPr>
          <w:lang w:val="vi-VN"/>
        </w:rPr>
        <w:t xml:space="preserve">    }, </w:t>
      </w:r>
    </w:p>
    <w:p w14:paraId="32AC1FAC" w14:textId="77777777" w:rsidR="00515445" w:rsidRPr="00515445" w:rsidRDefault="00515445" w:rsidP="00515445">
      <w:pPr>
        <w:rPr>
          <w:lang w:val="vi-VN"/>
        </w:rPr>
      </w:pPr>
      <w:r w:rsidRPr="00515445">
        <w:rPr>
          <w:lang w:val="vi-VN"/>
        </w:rPr>
        <w:t xml:space="preserve">    {</w:t>
      </w:r>
    </w:p>
    <w:p w14:paraId="1047C5A8" w14:textId="0CF5FE4F" w:rsidR="00515445" w:rsidRPr="00515445" w:rsidRDefault="00515445" w:rsidP="00515445">
      <w:pPr>
        <w:rPr>
          <w:lang w:val="vi-VN"/>
        </w:rPr>
      </w:pPr>
      <w:r w:rsidRPr="00515445">
        <w:rPr>
          <w:lang w:val="vi-VN"/>
        </w:rPr>
        <w:t xml:space="preserve">      "vn": "Tôi quá mệt </w:t>
      </w:r>
      <w:del w:id="76" w:author="Canh Duc Nguyen" w:date="2023-10-12T09:57:00Z">
        <w:r w:rsidRPr="00515445" w:rsidDel="00C47C93">
          <w:rPr>
            <w:lang w:val="vi-VN"/>
          </w:rPr>
          <w:delText xml:space="preserve">để </w:delText>
        </w:r>
      </w:del>
      <w:ins w:id="77" w:author="Canh Duc Nguyen" w:date="2023-10-12T09:57:00Z">
        <w:r w:rsidR="00C47C93">
          <w:rPr>
            <w:lang w:val="vi-VN"/>
          </w:rPr>
          <w:t xml:space="preserve">và không thể </w:t>
        </w:r>
      </w:ins>
      <w:r w:rsidRPr="00515445">
        <w:rPr>
          <w:lang w:val="vi-VN"/>
        </w:rPr>
        <w:t xml:space="preserve">làm </w:t>
      </w:r>
      <w:ins w:id="78" w:author="Canh Duc Nguyen" w:date="2023-10-12T09:58:00Z">
        <w:r w:rsidR="00C47C93">
          <w:rPr>
            <w:lang w:val="vi-VN"/>
          </w:rPr>
          <w:t xml:space="preserve">thêm </w:t>
        </w:r>
      </w:ins>
      <w:r w:rsidRPr="00515445">
        <w:rPr>
          <w:lang w:val="vi-VN"/>
        </w:rPr>
        <w:t>bất cứ điều gì nữa.",</w:t>
      </w:r>
    </w:p>
    <w:p w14:paraId="2C766C0A" w14:textId="77777777" w:rsidR="00515445" w:rsidRPr="00515445" w:rsidRDefault="00515445" w:rsidP="00515445">
      <w:pPr>
        <w:rPr>
          <w:lang w:val="vi-VN"/>
        </w:rPr>
      </w:pPr>
      <w:r w:rsidRPr="00515445">
        <w:rPr>
          <w:lang w:val="vi-VN"/>
        </w:rPr>
        <w:t xml:space="preserve">      "en": "I'm too tired to do anything else."</w:t>
      </w:r>
    </w:p>
    <w:p w14:paraId="561B8357" w14:textId="77777777" w:rsidR="00515445" w:rsidRPr="00515445" w:rsidRDefault="00515445" w:rsidP="00515445">
      <w:pPr>
        <w:rPr>
          <w:lang w:val="vi-VN"/>
        </w:rPr>
      </w:pPr>
      <w:r w:rsidRPr="00515445">
        <w:rPr>
          <w:lang w:val="vi-VN"/>
        </w:rPr>
        <w:t xml:space="preserve">    }, </w:t>
      </w:r>
    </w:p>
    <w:p w14:paraId="788A73EC" w14:textId="77777777" w:rsidR="00515445" w:rsidRPr="00515445" w:rsidRDefault="00515445" w:rsidP="00515445">
      <w:pPr>
        <w:rPr>
          <w:lang w:val="vi-VN"/>
        </w:rPr>
      </w:pPr>
      <w:r w:rsidRPr="00515445">
        <w:rPr>
          <w:lang w:val="vi-VN"/>
        </w:rPr>
        <w:t xml:space="preserve">    {</w:t>
      </w:r>
    </w:p>
    <w:p w14:paraId="728E2456" w14:textId="6FF56451" w:rsidR="00515445" w:rsidRPr="00515445" w:rsidRDefault="00515445" w:rsidP="00515445">
      <w:pPr>
        <w:rPr>
          <w:lang w:val="vi-VN"/>
        </w:rPr>
      </w:pPr>
      <w:r w:rsidRPr="00515445">
        <w:rPr>
          <w:lang w:val="vi-VN"/>
        </w:rPr>
        <w:t xml:space="preserve">      "vn": "Quả này </w:t>
      </w:r>
      <w:del w:id="79" w:author="Canh Duc Nguyen" w:date="2023-10-12T09:58:00Z">
        <w:r w:rsidRPr="00515445" w:rsidDel="00C47C93">
          <w:rPr>
            <w:lang w:val="vi-VN"/>
          </w:rPr>
          <w:delText xml:space="preserve">quá </w:delText>
        </w:r>
      </w:del>
      <w:r w:rsidRPr="00515445">
        <w:rPr>
          <w:lang w:val="vi-VN"/>
        </w:rPr>
        <w:t>chín</w:t>
      </w:r>
      <w:ins w:id="80" w:author="Canh Duc Nguyen" w:date="2023-10-12T09:58:00Z">
        <w:r w:rsidR="00C47C93">
          <w:rPr>
            <w:lang w:val="vi-VN"/>
          </w:rPr>
          <w:t xml:space="preserve"> quá rồi</w:t>
        </w:r>
      </w:ins>
      <w:r w:rsidRPr="00515445">
        <w:rPr>
          <w:lang w:val="vi-VN"/>
        </w:rPr>
        <w:t>, không thể ăn được nữa.",</w:t>
      </w:r>
    </w:p>
    <w:p w14:paraId="5214DDF8" w14:textId="77777777" w:rsidR="00515445" w:rsidRPr="00515445" w:rsidRDefault="00515445" w:rsidP="00515445">
      <w:pPr>
        <w:rPr>
          <w:lang w:val="vi-VN"/>
        </w:rPr>
      </w:pPr>
      <w:r w:rsidRPr="00515445">
        <w:rPr>
          <w:lang w:val="vi-VN"/>
        </w:rPr>
        <w:t xml:space="preserve">      "en": "This fruit is too ripe, it's not edible anymore."</w:t>
      </w:r>
    </w:p>
    <w:p w14:paraId="05944E23" w14:textId="77777777" w:rsidR="00515445" w:rsidRPr="00515445" w:rsidRDefault="00515445" w:rsidP="00515445">
      <w:pPr>
        <w:rPr>
          <w:lang w:val="vi-VN"/>
        </w:rPr>
      </w:pPr>
      <w:r w:rsidRPr="00515445">
        <w:rPr>
          <w:lang w:val="vi-VN"/>
        </w:rPr>
        <w:t xml:space="preserve">    }</w:t>
      </w:r>
    </w:p>
    <w:p w14:paraId="25863C6E" w14:textId="77777777" w:rsidR="00515445" w:rsidRPr="00515445" w:rsidRDefault="00515445" w:rsidP="00515445">
      <w:pPr>
        <w:rPr>
          <w:lang w:val="vi-VN"/>
        </w:rPr>
      </w:pPr>
      <w:r w:rsidRPr="00515445">
        <w:rPr>
          <w:lang w:val="vi-VN"/>
        </w:rPr>
        <w:t xml:space="preserve">  ]</w:t>
      </w:r>
    </w:p>
    <w:p w14:paraId="29C905C7" w14:textId="77777777" w:rsidR="00515445" w:rsidRPr="00515445" w:rsidRDefault="00515445" w:rsidP="00515445">
      <w:pPr>
        <w:rPr>
          <w:lang w:val="vi-VN"/>
        </w:rPr>
      </w:pPr>
      <w:r w:rsidRPr="00515445">
        <w:rPr>
          <w:lang w:val="vi-VN"/>
        </w:rPr>
        <w:t>}</w:t>
      </w:r>
    </w:p>
    <w:p w14:paraId="1FEF7784" w14:textId="77777777" w:rsidR="00515445" w:rsidRPr="00515445" w:rsidRDefault="00515445" w:rsidP="00515445">
      <w:pPr>
        <w:rPr>
          <w:lang w:val="vi-VN"/>
        </w:rPr>
      </w:pPr>
      <w:r w:rsidRPr="00515445">
        <w:rPr>
          <w:lang w:val="vi-VN"/>
        </w:rPr>
        <w:t>-----------------------------</w:t>
      </w:r>
    </w:p>
    <w:p w14:paraId="40C8BCB9" w14:textId="77777777" w:rsidR="00515445" w:rsidRPr="00515445" w:rsidRDefault="00515445" w:rsidP="00515445">
      <w:pPr>
        <w:rPr>
          <w:lang w:val="vi-VN"/>
        </w:rPr>
      </w:pPr>
      <w:r w:rsidRPr="00515445">
        <w:rPr>
          <w:lang w:val="vi-VN"/>
        </w:rPr>
        <w:t xml:space="preserve">keyword: Adverb of degree 'rất' </w:t>
      </w:r>
    </w:p>
    <w:p w14:paraId="6FFCE0C4" w14:textId="77777777" w:rsidR="00515445" w:rsidRPr="00515445" w:rsidRDefault="00515445" w:rsidP="00515445">
      <w:pPr>
        <w:rPr>
          <w:lang w:val="vi-VN"/>
        </w:rPr>
      </w:pPr>
      <w:r w:rsidRPr="00515445">
        <w:rPr>
          <w:lang w:val="vi-VN"/>
        </w:rPr>
        <w:t xml:space="preserve">PROMPT: Generate grammar explanation for following Vietnamese grammar point: Adverb of degree 'rất' </w:t>
      </w:r>
    </w:p>
    <w:p w14:paraId="5347BE0E" w14:textId="77777777" w:rsidR="00515445" w:rsidRPr="00515445" w:rsidRDefault="00515445" w:rsidP="00515445">
      <w:pPr>
        <w:rPr>
          <w:lang w:val="vi-VN"/>
        </w:rPr>
      </w:pPr>
      <w:r w:rsidRPr="00515445">
        <w:rPr>
          <w:lang w:val="vi-VN"/>
        </w:rPr>
        <w:lastRenderedPageBreak/>
        <w:t xml:space="preserve">RESPONSE: { </w:t>
      </w:r>
    </w:p>
    <w:p w14:paraId="02530CDC" w14:textId="77777777" w:rsidR="00515445" w:rsidRPr="00515445" w:rsidRDefault="00515445" w:rsidP="00515445">
      <w:pPr>
        <w:rPr>
          <w:lang w:val="vi-VN"/>
        </w:rPr>
      </w:pPr>
      <w:r w:rsidRPr="00515445">
        <w:rPr>
          <w:lang w:val="vi-VN"/>
        </w:rPr>
        <w:t>"title": "Adverb of degree 'rất'",</w:t>
      </w:r>
    </w:p>
    <w:p w14:paraId="47210B5E" w14:textId="77777777" w:rsidR="00515445" w:rsidRPr="00515445" w:rsidRDefault="00515445" w:rsidP="00515445">
      <w:pPr>
        <w:rPr>
          <w:lang w:val="vi-VN"/>
        </w:rPr>
      </w:pPr>
      <w:r w:rsidRPr="00515445">
        <w:rPr>
          <w:lang w:val="vi-VN"/>
        </w:rPr>
        <w:t>"short_explanation": "'Rất' is used to intensify or stress the degree of an adjective or an adverb.",</w:t>
      </w:r>
    </w:p>
    <w:p w14:paraId="59BDFEE0" w14:textId="77777777" w:rsidR="00515445" w:rsidRPr="00515445" w:rsidRDefault="00515445" w:rsidP="00515445">
      <w:pPr>
        <w:rPr>
          <w:lang w:val="vi-VN"/>
        </w:rPr>
      </w:pPr>
      <w:r w:rsidRPr="00515445">
        <w:rPr>
          <w:lang w:val="vi-VN"/>
        </w:rPr>
        <w:t>"long_explanation": "The Vietnamese word 'rất' can be used as an adverb of degree, equivalent to the English word 'very'. It's used to intensify or stress the degree of an adjective or an adverb, and typically precedes these word types in a sentence. It is a very common way to express high degree or intensity in Vietnamese.",</w:t>
      </w:r>
    </w:p>
    <w:p w14:paraId="68E7AD2A" w14:textId="77777777" w:rsidR="00515445" w:rsidRPr="00515445" w:rsidRDefault="00515445" w:rsidP="00515445">
      <w:pPr>
        <w:rPr>
          <w:lang w:val="vi-VN"/>
        </w:rPr>
      </w:pPr>
      <w:r w:rsidRPr="00515445">
        <w:rPr>
          <w:lang w:val="vi-VN"/>
        </w:rPr>
        <w:t>"formation": "'rất' + adjective/adverb",</w:t>
      </w:r>
    </w:p>
    <w:p w14:paraId="1AEB23A3" w14:textId="77777777" w:rsidR="00515445" w:rsidRPr="00515445" w:rsidRDefault="00515445" w:rsidP="00515445">
      <w:pPr>
        <w:rPr>
          <w:lang w:val="vi-VN"/>
        </w:rPr>
      </w:pPr>
      <w:r w:rsidRPr="00515445">
        <w:rPr>
          <w:lang w:val="vi-VN"/>
        </w:rPr>
        <w:t>"examples": [</w:t>
      </w:r>
    </w:p>
    <w:p w14:paraId="49C2F5F6" w14:textId="77777777" w:rsidR="00515445" w:rsidRPr="00515445" w:rsidRDefault="00515445" w:rsidP="00515445">
      <w:pPr>
        <w:rPr>
          <w:lang w:val="vi-VN"/>
        </w:rPr>
      </w:pPr>
      <w:r w:rsidRPr="00515445">
        <w:rPr>
          <w:lang w:val="vi-VN"/>
        </w:rPr>
        <w:t xml:space="preserve">  {</w:t>
      </w:r>
    </w:p>
    <w:p w14:paraId="5762BEB9" w14:textId="77777777" w:rsidR="00515445" w:rsidRPr="00515445" w:rsidRDefault="00515445" w:rsidP="00515445">
      <w:pPr>
        <w:rPr>
          <w:lang w:val="vi-VN"/>
        </w:rPr>
      </w:pPr>
      <w:r w:rsidRPr="00515445">
        <w:rPr>
          <w:lang w:val="vi-VN"/>
        </w:rPr>
        <w:t xml:space="preserve">    "vn": "Anh ấy rất thông minh và năng động.",</w:t>
      </w:r>
    </w:p>
    <w:p w14:paraId="023BAFAE" w14:textId="77777777" w:rsidR="00515445" w:rsidRPr="00515445" w:rsidRDefault="00515445" w:rsidP="00515445">
      <w:pPr>
        <w:rPr>
          <w:lang w:val="vi-VN"/>
        </w:rPr>
      </w:pPr>
      <w:r w:rsidRPr="00515445">
        <w:rPr>
          <w:lang w:val="vi-VN"/>
        </w:rPr>
        <w:t xml:space="preserve">    "en": "He is very intelligent and dynamic."</w:t>
      </w:r>
    </w:p>
    <w:p w14:paraId="46CF4BFA" w14:textId="77777777" w:rsidR="00515445" w:rsidRPr="00515445" w:rsidRDefault="00515445" w:rsidP="00515445">
      <w:pPr>
        <w:rPr>
          <w:lang w:val="vi-VN"/>
        </w:rPr>
      </w:pPr>
      <w:r w:rsidRPr="00515445">
        <w:rPr>
          <w:lang w:val="vi-VN"/>
        </w:rPr>
        <w:t xml:space="preserve">  }, </w:t>
      </w:r>
    </w:p>
    <w:p w14:paraId="19A27E48" w14:textId="77777777" w:rsidR="00515445" w:rsidRPr="00515445" w:rsidRDefault="00515445" w:rsidP="00515445">
      <w:pPr>
        <w:rPr>
          <w:lang w:val="vi-VN"/>
        </w:rPr>
      </w:pPr>
      <w:r w:rsidRPr="00515445">
        <w:rPr>
          <w:lang w:val="vi-VN"/>
        </w:rPr>
        <w:t xml:space="preserve">  { </w:t>
      </w:r>
    </w:p>
    <w:p w14:paraId="09D34D14" w14:textId="77777777" w:rsidR="00515445" w:rsidRPr="00515445" w:rsidRDefault="00515445" w:rsidP="00515445">
      <w:pPr>
        <w:rPr>
          <w:lang w:val="vi-VN"/>
        </w:rPr>
      </w:pPr>
      <w:r w:rsidRPr="00515445">
        <w:rPr>
          <w:lang w:val="vi-VN"/>
        </w:rPr>
        <w:t xml:space="preserve">    "vn": "Tôi rất thích ăn phở.",</w:t>
      </w:r>
    </w:p>
    <w:p w14:paraId="0A409F3B" w14:textId="77777777" w:rsidR="00515445" w:rsidRPr="00515445" w:rsidRDefault="00515445" w:rsidP="00515445">
      <w:pPr>
        <w:rPr>
          <w:lang w:val="vi-VN"/>
        </w:rPr>
      </w:pPr>
      <w:r w:rsidRPr="00515445">
        <w:rPr>
          <w:lang w:val="vi-VN"/>
        </w:rPr>
        <w:t xml:space="preserve">    "en": "I really love eating pho."</w:t>
      </w:r>
    </w:p>
    <w:p w14:paraId="6C295F4A" w14:textId="77777777" w:rsidR="00515445" w:rsidRPr="00515445" w:rsidRDefault="00515445" w:rsidP="00515445">
      <w:pPr>
        <w:rPr>
          <w:lang w:val="vi-VN"/>
        </w:rPr>
      </w:pPr>
      <w:r w:rsidRPr="00515445">
        <w:rPr>
          <w:lang w:val="vi-VN"/>
        </w:rPr>
        <w:t xml:space="preserve">  }, </w:t>
      </w:r>
    </w:p>
    <w:p w14:paraId="0A399751" w14:textId="77777777" w:rsidR="00515445" w:rsidRPr="00515445" w:rsidRDefault="00515445" w:rsidP="00515445">
      <w:pPr>
        <w:rPr>
          <w:lang w:val="vi-VN"/>
        </w:rPr>
      </w:pPr>
      <w:r w:rsidRPr="00515445">
        <w:rPr>
          <w:lang w:val="vi-VN"/>
        </w:rPr>
        <w:t xml:space="preserve">  { </w:t>
      </w:r>
    </w:p>
    <w:p w14:paraId="5E6EB473" w14:textId="61ED21DB" w:rsidR="00515445" w:rsidRPr="00515445" w:rsidRDefault="00515445" w:rsidP="00515445">
      <w:pPr>
        <w:rPr>
          <w:lang w:val="vi-VN"/>
        </w:rPr>
      </w:pPr>
      <w:r w:rsidRPr="00515445">
        <w:rPr>
          <w:lang w:val="vi-VN"/>
        </w:rPr>
        <w:t xml:space="preserve">    "vn": "Giáo viên của chúng </w:t>
      </w:r>
      <w:del w:id="81" w:author="Canh Duc Nguyen" w:date="2023-10-12T09:59:00Z">
        <w:r w:rsidRPr="00515445" w:rsidDel="00C47C93">
          <w:rPr>
            <w:lang w:val="vi-VN"/>
          </w:rPr>
          <w:delText xml:space="preserve">ta </w:delText>
        </w:r>
      </w:del>
      <w:ins w:id="82" w:author="Canh Duc Nguyen" w:date="2023-10-12T09:59:00Z">
        <w:r w:rsidR="00C47C93">
          <w:rPr>
            <w:lang w:val="vi-VN"/>
          </w:rPr>
          <w:t xml:space="preserve">tôi </w:t>
        </w:r>
      </w:ins>
      <w:r w:rsidRPr="00515445">
        <w:rPr>
          <w:lang w:val="vi-VN"/>
        </w:rPr>
        <w:t>rất nghiêm khắc.",</w:t>
      </w:r>
    </w:p>
    <w:p w14:paraId="580D7831" w14:textId="77777777" w:rsidR="00515445" w:rsidRPr="00515445" w:rsidRDefault="00515445" w:rsidP="00515445">
      <w:pPr>
        <w:rPr>
          <w:lang w:val="vi-VN"/>
        </w:rPr>
      </w:pPr>
      <w:r w:rsidRPr="00515445">
        <w:rPr>
          <w:lang w:val="vi-VN"/>
        </w:rPr>
        <w:t xml:space="preserve">    "en": "Our teacher is very strict."</w:t>
      </w:r>
    </w:p>
    <w:p w14:paraId="17C8D688" w14:textId="77777777" w:rsidR="00515445" w:rsidRPr="00515445" w:rsidRDefault="00515445" w:rsidP="00515445">
      <w:pPr>
        <w:rPr>
          <w:lang w:val="vi-VN"/>
        </w:rPr>
      </w:pPr>
      <w:r w:rsidRPr="00515445">
        <w:rPr>
          <w:lang w:val="vi-VN"/>
        </w:rPr>
        <w:t xml:space="preserve">  }, </w:t>
      </w:r>
    </w:p>
    <w:p w14:paraId="0EDAD402" w14:textId="77777777" w:rsidR="00515445" w:rsidRPr="00515445" w:rsidRDefault="00515445" w:rsidP="00515445">
      <w:pPr>
        <w:rPr>
          <w:lang w:val="vi-VN"/>
        </w:rPr>
      </w:pPr>
      <w:r w:rsidRPr="00515445">
        <w:rPr>
          <w:lang w:val="vi-VN"/>
        </w:rPr>
        <w:t xml:space="preserve">  { </w:t>
      </w:r>
    </w:p>
    <w:p w14:paraId="7C0417D5" w14:textId="77777777" w:rsidR="00515445" w:rsidRPr="00515445" w:rsidRDefault="00515445" w:rsidP="00515445">
      <w:pPr>
        <w:rPr>
          <w:lang w:val="vi-VN"/>
        </w:rPr>
      </w:pPr>
      <w:r w:rsidRPr="00515445">
        <w:rPr>
          <w:lang w:val="vi-VN"/>
        </w:rPr>
        <w:t xml:space="preserve">    "vn": "Điều này rất quan trọng đối với tôi.",</w:t>
      </w:r>
    </w:p>
    <w:p w14:paraId="44132EAE" w14:textId="77777777" w:rsidR="00515445" w:rsidRPr="00515445" w:rsidRDefault="00515445" w:rsidP="00515445">
      <w:pPr>
        <w:rPr>
          <w:lang w:val="vi-VN"/>
        </w:rPr>
      </w:pPr>
      <w:r w:rsidRPr="00515445">
        <w:rPr>
          <w:lang w:val="vi-VN"/>
        </w:rPr>
        <w:t xml:space="preserve">    "en": "This is very important to me."</w:t>
      </w:r>
    </w:p>
    <w:p w14:paraId="2EF29D0F" w14:textId="77777777" w:rsidR="00515445" w:rsidRPr="00515445" w:rsidRDefault="00515445" w:rsidP="00515445">
      <w:pPr>
        <w:rPr>
          <w:lang w:val="vi-VN"/>
        </w:rPr>
      </w:pPr>
      <w:r w:rsidRPr="00515445">
        <w:rPr>
          <w:lang w:val="vi-VN"/>
        </w:rPr>
        <w:t xml:space="preserve">  }]</w:t>
      </w:r>
    </w:p>
    <w:p w14:paraId="2C8005BE" w14:textId="77777777" w:rsidR="00515445" w:rsidRPr="00515445" w:rsidRDefault="00515445" w:rsidP="00515445">
      <w:pPr>
        <w:rPr>
          <w:lang w:val="vi-VN"/>
        </w:rPr>
      </w:pPr>
      <w:r w:rsidRPr="00515445">
        <w:rPr>
          <w:lang w:val="vi-VN"/>
        </w:rPr>
        <w:t>}</w:t>
      </w:r>
    </w:p>
    <w:p w14:paraId="466913D4" w14:textId="77777777" w:rsidR="00515445" w:rsidRPr="00515445" w:rsidRDefault="00515445" w:rsidP="00515445">
      <w:pPr>
        <w:rPr>
          <w:lang w:val="vi-VN"/>
        </w:rPr>
      </w:pPr>
      <w:r w:rsidRPr="00515445">
        <w:rPr>
          <w:lang w:val="vi-VN"/>
        </w:rPr>
        <w:t>-----------------------------</w:t>
      </w:r>
    </w:p>
    <w:p w14:paraId="482A82A2" w14:textId="77777777" w:rsidR="00515445" w:rsidRPr="00515445" w:rsidRDefault="00515445" w:rsidP="00515445">
      <w:pPr>
        <w:rPr>
          <w:lang w:val="vi-VN"/>
        </w:rPr>
      </w:pPr>
      <w:r w:rsidRPr="00515445">
        <w:rPr>
          <w:lang w:val="vi-VN"/>
        </w:rPr>
        <w:t xml:space="preserve">keyword: Adverb of degree 'thế' </w:t>
      </w:r>
    </w:p>
    <w:p w14:paraId="21E259CB" w14:textId="77777777" w:rsidR="00515445" w:rsidRPr="00515445" w:rsidRDefault="00515445" w:rsidP="00515445">
      <w:pPr>
        <w:rPr>
          <w:lang w:val="vi-VN"/>
        </w:rPr>
      </w:pPr>
      <w:r w:rsidRPr="00515445">
        <w:rPr>
          <w:lang w:val="vi-VN"/>
        </w:rPr>
        <w:t xml:space="preserve">PROMPT: Generate grammar explanation for following Vietnamese grammar point: Adverb of degree 'thế' </w:t>
      </w:r>
    </w:p>
    <w:p w14:paraId="039B8B87" w14:textId="77777777" w:rsidR="00515445" w:rsidRPr="00515445" w:rsidRDefault="00515445" w:rsidP="00515445">
      <w:pPr>
        <w:rPr>
          <w:lang w:val="vi-VN"/>
        </w:rPr>
      </w:pPr>
      <w:r w:rsidRPr="00515445">
        <w:rPr>
          <w:lang w:val="vi-VN"/>
        </w:rPr>
        <w:t>RESPONSE: {</w:t>
      </w:r>
    </w:p>
    <w:p w14:paraId="0144782A" w14:textId="77777777" w:rsidR="00515445" w:rsidRPr="00515445" w:rsidRDefault="00515445" w:rsidP="00515445">
      <w:pPr>
        <w:rPr>
          <w:lang w:val="vi-VN"/>
        </w:rPr>
      </w:pPr>
      <w:r w:rsidRPr="00515445">
        <w:rPr>
          <w:lang w:val="vi-VN"/>
        </w:rPr>
        <w:t xml:space="preserve">  "title": "Adverb of degree 'thế'",</w:t>
      </w:r>
    </w:p>
    <w:p w14:paraId="3AC286A0" w14:textId="77777777" w:rsidR="00515445" w:rsidRPr="00515445" w:rsidRDefault="00515445" w:rsidP="00515445">
      <w:pPr>
        <w:rPr>
          <w:lang w:val="vi-VN"/>
        </w:rPr>
      </w:pPr>
      <w:r w:rsidRPr="00515445">
        <w:rPr>
          <w:lang w:val="vi-VN"/>
        </w:rPr>
        <w:t xml:space="preserve">  "short_explanation": "Used to express the degree or extent of a certain action or state.",</w:t>
      </w:r>
    </w:p>
    <w:p w14:paraId="53B377C6" w14:textId="77777777" w:rsidR="00515445" w:rsidRPr="00515445" w:rsidRDefault="00515445" w:rsidP="00515445">
      <w:pPr>
        <w:rPr>
          <w:lang w:val="vi-VN"/>
        </w:rPr>
      </w:pPr>
      <w:r w:rsidRPr="00515445">
        <w:rPr>
          <w:lang w:val="vi-VN"/>
        </w:rPr>
        <w:t xml:space="preserve">  "long_explanation": "The Vietnamese word 'thế' is an adverb of degree and used to quantify the magnitude or measure of a certain action or state. In English, it is similar to the adverbs 'so', 'such', or 'that'. This adverb is commonly used in both spoken and written language to intensify the degree or importance of the adjective or verb it accompanies.",</w:t>
      </w:r>
    </w:p>
    <w:p w14:paraId="2706CF75" w14:textId="77777777" w:rsidR="00515445" w:rsidRPr="00515445" w:rsidRDefault="00515445" w:rsidP="00515445">
      <w:pPr>
        <w:rPr>
          <w:lang w:val="vi-VN"/>
        </w:rPr>
      </w:pPr>
      <w:r w:rsidRPr="00515445">
        <w:rPr>
          <w:lang w:val="vi-VN"/>
        </w:rPr>
        <w:t xml:space="preserve">  "formation": "This adverb is usually placed before an adjective or after a verb to indicate the degree or intensity.",</w:t>
      </w:r>
    </w:p>
    <w:p w14:paraId="4B517DE4" w14:textId="77777777" w:rsidR="00515445" w:rsidRPr="00515445" w:rsidRDefault="00515445" w:rsidP="00515445">
      <w:pPr>
        <w:rPr>
          <w:lang w:val="vi-VN"/>
        </w:rPr>
      </w:pPr>
      <w:r w:rsidRPr="00515445">
        <w:rPr>
          <w:lang w:val="vi-VN"/>
        </w:rPr>
        <w:t xml:space="preserve">  "examples": [</w:t>
      </w:r>
    </w:p>
    <w:p w14:paraId="10576B1F" w14:textId="77777777" w:rsidR="00515445" w:rsidRPr="00515445" w:rsidRDefault="00515445" w:rsidP="00515445">
      <w:pPr>
        <w:rPr>
          <w:lang w:val="vi-VN"/>
        </w:rPr>
      </w:pPr>
      <w:r w:rsidRPr="00515445">
        <w:rPr>
          <w:lang w:val="vi-VN"/>
        </w:rPr>
        <w:t xml:space="preserve">    {</w:t>
      </w:r>
    </w:p>
    <w:p w14:paraId="04B54F32" w14:textId="65EAA31F" w:rsidR="00515445" w:rsidRPr="00515445" w:rsidRDefault="00515445" w:rsidP="00515445">
      <w:pPr>
        <w:rPr>
          <w:lang w:val="vi-VN"/>
        </w:rPr>
      </w:pPr>
      <w:r w:rsidRPr="00515445">
        <w:rPr>
          <w:lang w:val="vi-VN"/>
        </w:rPr>
        <w:t xml:space="preserve">      "vn": "</w:t>
      </w:r>
      <w:del w:id="83" w:author="Canh Duc Nguyen" w:date="2023-10-12T10:26:00Z">
        <w:r w:rsidRPr="00515445" w:rsidDel="00393F4D">
          <w:rPr>
            <w:lang w:val="vi-VN"/>
          </w:rPr>
          <w:delText xml:space="preserve">Em </w:delText>
        </w:r>
      </w:del>
      <w:ins w:id="84" w:author="Canh Duc Nguyen" w:date="2023-10-12T10:26:00Z">
        <w:r w:rsidR="00393F4D">
          <w:rPr>
            <w:lang w:val="vi-VN"/>
          </w:rPr>
          <w:t xml:space="preserve">Dù </w:t>
        </w:r>
      </w:ins>
      <w:r w:rsidRPr="00515445">
        <w:rPr>
          <w:lang w:val="vi-VN"/>
        </w:rPr>
        <w:t xml:space="preserve">thế nào </w:t>
      </w:r>
      <w:ins w:id="85" w:author="Canh Duc Nguyen" w:date="2023-10-12T10:27:00Z">
        <w:r w:rsidR="00393F4D">
          <w:rPr>
            <w:lang w:val="vi-VN"/>
          </w:rPr>
          <w:t xml:space="preserve">tôi </w:t>
        </w:r>
      </w:ins>
      <w:r w:rsidRPr="00515445">
        <w:rPr>
          <w:lang w:val="vi-VN"/>
        </w:rPr>
        <w:t>cũng không muốn nói chuyện với anh ta.",</w:t>
      </w:r>
    </w:p>
    <w:p w14:paraId="3AABD6DB" w14:textId="77777777" w:rsidR="00515445" w:rsidRPr="00515445" w:rsidRDefault="00515445" w:rsidP="00515445">
      <w:pPr>
        <w:rPr>
          <w:lang w:val="vi-VN"/>
        </w:rPr>
      </w:pPr>
      <w:r w:rsidRPr="00515445">
        <w:rPr>
          <w:lang w:val="vi-VN"/>
        </w:rPr>
        <w:t xml:space="preserve">      "en": "I absolutely don't want to talk to him."</w:t>
      </w:r>
    </w:p>
    <w:p w14:paraId="6D5E510B" w14:textId="77777777" w:rsidR="00515445" w:rsidRPr="00515445" w:rsidRDefault="00515445" w:rsidP="00515445">
      <w:pPr>
        <w:rPr>
          <w:lang w:val="vi-VN"/>
        </w:rPr>
      </w:pPr>
      <w:r w:rsidRPr="00515445">
        <w:rPr>
          <w:lang w:val="vi-VN"/>
        </w:rPr>
        <w:lastRenderedPageBreak/>
        <w:t xml:space="preserve">    },</w:t>
      </w:r>
    </w:p>
    <w:p w14:paraId="565809C2" w14:textId="77777777" w:rsidR="00515445" w:rsidRPr="00515445" w:rsidRDefault="00515445" w:rsidP="00515445">
      <w:pPr>
        <w:rPr>
          <w:lang w:val="vi-VN"/>
        </w:rPr>
      </w:pPr>
      <w:r w:rsidRPr="00515445">
        <w:rPr>
          <w:lang w:val="vi-VN"/>
        </w:rPr>
        <w:t xml:space="preserve">    {</w:t>
      </w:r>
    </w:p>
    <w:p w14:paraId="0A7B2D93" w14:textId="58BE4FAA" w:rsidR="00515445" w:rsidRPr="00515445" w:rsidRDefault="00515445" w:rsidP="00515445">
      <w:pPr>
        <w:rPr>
          <w:lang w:val="vi-VN"/>
        </w:rPr>
      </w:pPr>
      <w:r w:rsidRPr="00515445">
        <w:rPr>
          <w:lang w:val="vi-VN"/>
        </w:rPr>
        <w:t xml:space="preserve">      "vn": "</w:t>
      </w:r>
      <w:del w:id="86" w:author="Canh Duc Nguyen" w:date="2023-10-12T10:27:00Z">
        <w:r w:rsidRPr="00515445" w:rsidDel="00393F4D">
          <w:rPr>
            <w:lang w:val="vi-VN"/>
          </w:rPr>
          <w:delText xml:space="preserve">Anh </w:delText>
        </w:r>
      </w:del>
      <w:ins w:id="87" w:author="Canh Duc Nguyen" w:date="2023-10-12T10:27:00Z">
        <w:r w:rsidR="00393F4D">
          <w:rPr>
            <w:lang w:val="vi-VN"/>
          </w:rPr>
          <w:t xml:space="preserve">Dù </w:t>
        </w:r>
      </w:ins>
      <w:r w:rsidRPr="00515445">
        <w:rPr>
          <w:lang w:val="vi-VN"/>
        </w:rPr>
        <w:t xml:space="preserve">thế nào </w:t>
      </w:r>
      <w:ins w:id="88" w:author="Canh Duc Nguyen" w:date="2023-10-12T10:27:00Z">
        <w:r w:rsidR="00393F4D">
          <w:rPr>
            <w:lang w:val="vi-VN"/>
          </w:rPr>
          <w:t xml:space="preserve">bạn </w:t>
        </w:r>
      </w:ins>
      <w:r w:rsidRPr="00515445">
        <w:rPr>
          <w:lang w:val="vi-VN"/>
        </w:rPr>
        <w:t>cũng phải đến buổi tiệc của em.",</w:t>
      </w:r>
    </w:p>
    <w:p w14:paraId="32900891" w14:textId="77777777" w:rsidR="00515445" w:rsidRPr="00515445" w:rsidRDefault="00515445" w:rsidP="00515445">
      <w:pPr>
        <w:rPr>
          <w:lang w:val="vi-VN"/>
        </w:rPr>
      </w:pPr>
      <w:r w:rsidRPr="00515445">
        <w:rPr>
          <w:lang w:val="vi-VN"/>
        </w:rPr>
        <w:t xml:space="preserve">      "en": "You must come to my party no matter what."</w:t>
      </w:r>
    </w:p>
    <w:p w14:paraId="5AA563F0" w14:textId="77777777" w:rsidR="00515445" w:rsidRPr="00515445" w:rsidRDefault="00515445" w:rsidP="00515445">
      <w:pPr>
        <w:rPr>
          <w:lang w:val="vi-VN"/>
        </w:rPr>
      </w:pPr>
      <w:r w:rsidRPr="00515445">
        <w:rPr>
          <w:lang w:val="vi-VN"/>
        </w:rPr>
        <w:t xml:space="preserve">    },</w:t>
      </w:r>
    </w:p>
    <w:p w14:paraId="15F7D00C" w14:textId="77777777" w:rsidR="00515445" w:rsidRPr="00515445" w:rsidRDefault="00515445" w:rsidP="00515445">
      <w:pPr>
        <w:rPr>
          <w:lang w:val="vi-VN"/>
        </w:rPr>
      </w:pPr>
      <w:r w:rsidRPr="00515445">
        <w:rPr>
          <w:lang w:val="vi-VN"/>
        </w:rPr>
        <w:t xml:space="preserve">    {</w:t>
      </w:r>
    </w:p>
    <w:p w14:paraId="5EF51860" w14:textId="77777777" w:rsidR="00515445" w:rsidRPr="00515445" w:rsidRDefault="00515445" w:rsidP="00515445">
      <w:pPr>
        <w:rPr>
          <w:lang w:val="vi-VN"/>
        </w:rPr>
      </w:pPr>
      <w:r w:rsidRPr="00515445">
        <w:rPr>
          <w:lang w:val="vi-VN"/>
        </w:rPr>
        <w:t xml:space="preserve">      "vn": "Chiếc áo này đắt thế!",</w:t>
      </w:r>
    </w:p>
    <w:p w14:paraId="7BB507AB" w14:textId="77777777" w:rsidR="00515445" w:rsidRPr="00515445" w:rsidRDefault="00515445" w:rsidP="00515445">
      <w:pPr>
        <w:rPr>
          <w:lang w:val="vi-VN"/>
        </w:rPr>
      </w:pPr>
      <w:r w:rsidRPr="00515445">
        <w:rPr>
          <w:lang w:val="vi-VN"/>
        </w:rPr>
        <w:t xml:space="preserve">      "en": "This shirt is so expensive!"</w:t>
      </w:r>
    </w:p>
    <w:p w14:paraId="6AF4216E" w14:textId="77777777" w:rsidR="00515445" w:rsidRPr="00515445" w:rsidRDefault="00515445" w:rsidP="00515445">
      <w:pPr>
        <w:rPr>
          <w:lang w:val="vi-VN"/>
        </w:rPr>
      </w:pPr>
      <w:r w:rsidRPr="00515445">
        <w:rPr>
          <w:lang w:val="vi-VN"/>
        </w:rPr>
        <w:t xml:space="preserve">    },</w:t>
      </w:r>
    </w:p>
    <w:p w14:paraId="32B371F9" w14:textId="77777777" w:rsidR="00515445" w:rsidRPr="00515445" w:rsidRDefault="00515445" w:rsidP="00515445">
      <w:pPr>
        <w:rPr>
          <w:lang w:val="vi-VN"/>
        </w:rPr>
      </w:pPr>
      <w:r w:rsidRPr="00515445">
        <w:rPr>
          <w:lang w:val="vi-VN"/>
        </w:rPr>
        <w:t xml:space="preserve">    {</w:t>
      </w:r>
    </w:p>
    <w:p w14:paraId="29281E6C" w14:textId="6A244FEE" w:rsidR="00515445" w:rsidRPr="00515445" w:rsidRDefault="00515445" w:rsidP="00515445">
      <w:pPr>
        <w:rPr>
          <w:lang w:val="vi-VN"/>
        </w:rPr>
      </w:pPr>
      <w:r w:rsidRPr="00515445">
        <w:rPr>
          <w:lang w:val="vi-VN"/>
        </w:rPr>
        <w:t xml:space="preserve">      "vn": "Anh yêu em </w:t>
      </w:r>
      <w:del w:id="89" w:author="Canh Duc Nguyen" w:date="2023-10-12T10:27:00Z">
        <w:r w:rsidRPr="00515445" w:rsidDel="00393F4D">
          <w:rPr>
            <w:lang w:val="vi-VN"/>
          </w:rPr>
          <w:delText xml:space="preserve">đến </w:delText>
        </w:r>
      </w:del>
      <w:ins w:id="90" w:author="Canh Duc Nguyen" w:date="2023-10-12T10:27:00Z">
        <w:r w:rsidR="00393F4D">
          <w:rPr>
            <w:lang w:val="vi-VN"/>
          </w:rPr>
          <w:t xml:space="preserve">nhiều như </w:t>
        </w:r>
      </w:ins>
      <w:r w:rsidRPr="00515445">
        <w:rPr>
          <w:lang w:val="vi-VN"/>
        </w:rPr>
        <w:t>thế</w:t>
      </w:r>
      <w:ins w:id="91" w:author="Canh Duc Nguyen" w:date="2023-10-12T10:27:00Z">
        <w:r w:rsidR="00393F4D">
          <w:rPr>
            <w:lang w:val="vi-VN"/>
          </w:rPr>
          <w:t xml:space="preserve"> đấy</w:t>
        </w:r>
      </w:ins>
      <w:r w:rsidRPr="00515445">
        <w:rPr>
          <w:lang w:val="vi-VN"/>
        </w:rPr>
        <w:t>.",</w:t>
      </w:r>
    </w:p>
    <w:p w14:paraId="0323DB39" w14:textId="77777777" w:rsidR="00515445" w:rsidRPr="00515445" w:rsidRDefault="00515445" w:rsidP="00515445">
      <w:pPr>
        <w:rPr>
          <w:lang w:val="vi-VN"/>
        </w:rPr>
      </w:pPr>
      <w:r w:rsidRPr="00515445">
        <w:rPr>
          <w:lang w:val="vi-VN"/>
        </w:rPr>
        <w:t xml:space="preserve">      "en": "I love you so much."</w:t>
      </w:r>
    </w:p>
    <w:p w14:paraId="119DBFD9" w14:textId="77777777" w:rsidR="00515445" w:rsidRPr="00515445" w:rsidRDefault="00515445" w:rsidP="00515445">
      <w:pPr>
        <w:rPr>
          <w:lang w:val="vi-VN"/>
        </w:rPr>
      </w:pPr>
      <w:r w:rsidRPr="00515445">
        <w:rPr>
          <w:lang w:val="vi-VN"/>
        </w:rPr>
        <w:t xml:space="preserve">    }</w:t>
      </w:r>
    </w:p>
    <w:p w14:paraId="6BD5ACC4" w14:textId="77777777" w:rsidR="00515445" w:rsidRPr="00515445" w:rsidRDefault="00515445" w:rsidP="00515445">
      <w:pPr>
        <w:rPr>
          <w:lang w:val="vi-VN"/>
        </w:rPr>
      </w:pPr>
      <w:r w:rsidRPr="00515445">
        <w:rPr>
          <w:lang w:val="vi-VN"/>
        </w:rPr>
        <w:t xml:space="preserve">  ]</w:t>
      </w:r>
    </w:p>
    <w:p w14:paraId="7F51D03D" w14:textId="77777777" w:rsidR="00515445" w:rsidRPr="00515445" w:rsidRDefault="00515445" w:rsidP="00515445">
      <w:pPr>
        <w:rPr>
          <w:lang w:val="vi-VN"/>
        </w:rPr>
      </w:pPr>
      <w:r w:rsidRPr="00515445">
        <w:rPr>
          <w:lang w:val="vi-VN"/>
        </w:rPr>
        <w:t>}</w:t>
      </w:r>
    </w:p>
    <w:p w14:paraId="00AEA9BA" w14:textId="77777777" w:rsidR="00515445" w:rsidRPr="00515445" w:rsidRDefault="00515445" w:rsidP="00515445">
      <w:pPr>
        <w:rPr>
          <w:lang w:val="vi-VN"/>
        </w:rPr>
      </w:pPr>
      <w:r w:rsidRPr="00515445">
        <w:rPr>
          <w:lang w:val="vi-VN"/>
        </w:rPr>
        <w:t>-----------------------------</w:t>
      </w:r>
    </w:p>
    <w:p w14:paraId="47B1F7E5" w14:textId="77777777" w:rsidR="00515445" w:rsidRPr="00515445" w:rsidRDefault="00515445" w:rsidP="00515445">
      <w:pPr>
        <w:rPr>
          <w:lang w:val="vi-VN"/>
        </w:rPr>
      </w:pPr>
      <w:r w:rsidRPr="00515445">
        <w:rPr>
          <w:lang w:val="vi-VN"/>
        </w:rPr>
        <w:t xml:space="preserve">keyword: Affixation 'cuộc họp' </w:t>
      </w:r>
    </w:p>
    <w:p w14:paraId="117FF64B" w14:textId="77777777" w:rsidR="00515445" w:rsidRPr="00515445" w:rsidRDefault="00515445" w:rsidP="00515445">
      <w:pPr>
        <w:rPr>
          <w:lang w:val="vi-VN"/>
        </w:rPr>
      </w:pPr>
      <w:r w:rsidRPr="00515445">
        <w:rPr>
          <w:lang w:val="vi-VN"/>
        </w:rPr>
        <w:t xml:space="preserve">PROMPT: Generate grammar explanation for following Vietnamese grammar point: Affixation 'cuộc họp' </w:t>
      </w:r>
    </w:p>
    <w:p w14:paraId="751861FA" w14:textId="77777777" w:rsidR="00515445" w:rsidRPr="00515445" w:rsidRDefault="00515445" w:rsidP="00515445">
      <w:pPr>
        <w:rPr>
          <w:lang w:val="vi-VN"/>
        </w:rPr>
      </w:pPr>
      <w:r w:rsidRPr="00515445">
        <w:rPr>
          <w:lang w:val="vi-VN"/>
        </w:rPr>
        <w:t>RESPONSE: {</w:t>
      </w:r>
    </w:p>
    <w:p w14:paraId="43739FA4" w14:textId="77777777" w:rsidR="00515445" w:rsidRPr="00515445" w:rsidRDefault="00515445" w:rsidP="00515445">
      <w:pPr>
        <w:rPr>
          <w:lang w:val="vi-VN"/>
        </w:rPr>
      </w:pPr>
      <w:r w:rsidRPr="00515445">
        <w:rPr>
          <w:lang w:val="vi-VN"/>
        </w:rPr>
        <w:t xml:space="preserve">    "title": "Affixation 'cuộc họp'",</w:t>
      </w:r>
    </w:p>
    <w:p w14:paraId="45C03F1A" w14:textId="77777777" w:rsidR="00515445" w:rsidRPr="00515445" w:rsidRDefault="00515445" w:rsidP="00515445">
      <w:pPr>
        <w:rPr>
          <w:lang w:val="vi-VN"/>
        </w:rPr>
      </w:pPr>
      <w:r w:rsidRPr="00515445">
        <w:rPr>
          <w:lang w:val="vi-VN"/>
        </w:rPr>
        <w:t xml:space="preserve">    "short_explanation": "Used to express the concept of 'a meeting' or 'the meeting'.",</w:t>
      </w:r>
    </w:p>
    <w:p w14:paraId="7B41B131" w14:textId="77777777" w:rsidR="00515445" w:rsidRPr="00515445" w:rsidRDefault="00515445" w:rsidP="00515445">
      <w:pPr>
        <w:rPr>
          <w:lang w:val="vi-VN"/>
        </w:rPr>
      </w:pPr>
      <w:r w:rsidRPr="00515445">
        <w:rPr>
          <w:lang w:val="vi-VN"/>
        </w:rPr>
        <w:t xml:space="preserve">    "long_explanation": "The Vietnamese affixation 'cuộc họp' represents the concept of a meeting. The term 'cuộc' is a classifier or measure word for abstract events or activities, and 'họp' means to meet or gather. So, 'cuộc họp' literally translates to 'the meeting' in English. It is used to refer to a formal discussion or an assembly of people for a particular purpose.",</w:t>
      </w:r>
    </w:p>
    <w:p w14:paraId="2237A275" w14:textId="77777777" w:rsidR="00515445" w:rsidRPr="00515445" w:rsidRDefault="00515445" w:rsidP="00515445">
      <w:pPr>
        <w:rPr>
          <w:lang w:val="vi-VN"/>
        </w:rPr>
      </w:pPr>
      <w:r w:rsidRPr="00515445">
        <w:rPr>
          <w:lang w:val="vi-VN"/>
        </w:rPr>
        <w:t xml:space="preserve">    "formation": "cuộc + Verb (or Noun that is an activity)",</w:t>
      </w:r>
    </w:p>
    <w:p w14:paraId="4B602D82" w14:textId="77777777" w:rsidR="00515445" w:rsidRPr="00515445" w:rsidRDefault="00515445" w:rsidP="00515445">
      <w:pPr>
        <w:rPr>
          <w:lang w:val="vi-VN"/>
        </w:rPr>
      </w:pPr>
      <w:r w:rsidRPr="00515445">
        <w:rPr>
          <w:lang w:val="vi-VN"/>
        </w:rPr>
        <w:t xml:space="preserve">    "examples": [</w:t>
      </w:r>
    </w:p>
    <w:p w14:paraId="43BEA73F" w14:textId="77777777" w:rsidR="00515445" w:rsidRPr="00515445" w:rsidRDefault="00515445" w:rsidP="00515445">
      <w:pPr>
        <w:rPr>
          <w:lang w:val="vi-VN"/>
        </w:rPr>
      </w:pPr>
      <w:r w:rsidRPr="00515445">
        <w:rPr>
          <w:lang w:val="vi-VN"/>
        </w:rPr>
        <w:t xml:space="preserve">       {</w:t>
      </w:r>
    </w:p>
    <w:p w14:paraId="0422FF9F" w14:textId="77777777" w:rsidR="00515445" w:rsidRPr="00515445" w:rsidRDefault="00515445" w:rsidP="00515445">
      <w:pPr>
        <w:rPr>
          <w:lang w:val="vi-VN"/>
        </w:rPr>
      </w:pPr>
      <w:r w:rsidRPr="00515445">
        <w:rPr>
          <w:lang w:val="vi-VN"/>
        </w:rPr>
        <w:t xml:space="preserve">         "vn": "Cuộc họp đã kết thúc lúc 5 giờ chiều.",</w:t>
      </w:r>
    </w:p>
    <w:p w14:paraId="4DB5212C" w14:textId="77777777" w:rsidR="00515445" w:rsidRPr="00515445" w:rsidRDefault="00515445" w:rsidP="00515445">
      <w:pPr>
        <w:rPr>
          <w:lang w:val="vi-VN"/>
        </w:rPr>
      </w:pPr>
      <w:r w:rsidRPr="00515445">
        <w:rPr>
          <w:lang w:val="vi-VN"/>
        </w:rPr>
        <w:t xml:space="preserve">         "en": "The meeting ended at 5 o'clock in the afternoon."</w:t>
      </w:r>
    </w:p>
    <w:p w14:paraId="38C6677B" w14:textId="77777777" w:rsidR="00515445" w:rsidRPr="00515445" w:rsidRDefault="00515445" w:rsidP="00515445">
      <w:pPr>
        <w:rPr>
          <w:lang w:val="vi-VN"/>
        </w:rPr>
      </w:pPr>
      <w:r w:rsidRPr="00515445">
        <w:rPr>
          <w:lang w:val="vi-VN"/>
        </w:rPr>
        <w:t xml:space="preserve">       },</w:t>
      </w:r>
    </w:p>
    <w:p w14:paraId="2E7CB300" w14:textId="77777777" w:rsidR="00515445" w:rsidRPr="00515445" w:rsidRDefault="00515445" w:rsidP="00515445">
      <w:pPr>
        <w:rPr>
          <w:lang w:val="vi-VN"/>
        </w:rPr>
      </w:pPr>
      <w:r w:rsidRPr="00515445">
        <w:rPr>
          <w:lang w:val="vi-VN"/>
        </w:rPr>
        <w:t xml:space="preserve">       {</w:t>
      </w:r>
    </w:p>
    <w:p w14:paraId="00EBCE43" w14:textId="1ED27FF9" w:rsidR="00515445" w:rsidRPr="00515445" w:rsidRDefault="00515445" w:rsidP="00515445">
      <w:pPr>
        <w:rPr>
          <w:lang w:val="vi-VN"/>
        </w:rPr>
      </w:pPr>
      <w:r w:rsidRPr="00515445">
        <w:rPr>
          <w:lang w:val="vi-VN"/>
        </w:rPr>
        <w:t xml:space="preserve">         "vn": "Chúng tôi đang lên kế hoạch cho cuộc họp </w:t>
      </w:r>
      <w:del w:id="92" w:author="Canh Duc Nguyen" w:date="2023-10-12T10:28:00Z">
        <w:r w:rsidRPr="00515445" w:rsidDel="00393F4D">
          <w:rPr>
            <w:lang w:val="vi-VN"/>
          </w:rPr>
          <w:delText xml:space="preserve">kế </w:delText>
        </w:r>
      </w:del>
      <w:r w:rsidRPr="00515445">
        <w:rPr>
          <w:lang w:val="vi-VN"/>
        </w:rPr>
        <w:t>tiếp</w:t>
      </w:r>
      <w:ins w:id="93" w:author="Canh Duc Nguyen" w:date="2023-10-12T10:28:00Z">
        <w:r w:rsidR="00A130EC">
          <w:rPr>
            <w:lang w:val="vi-VN"/>
          </w:rPr>
          <w:t xml:space="preserve"> theo</w:t>
        </w:r>
      </w:ins>
      <w:r w:rsidRPr="00515445">
        <w:rPr>
          <w:lang w:val="vi-VN"/>
        </w:rPr>
        <w:t>.",</w:t>
      </w:r>
    </w:p>
    <w:p w14:paraId="715489D9" w14:textId="77777777" w:rsidR="00515445" w:rsidRPr="00515445" w:rsidRDefault="00515445" w:rsidP="00515445">
      <w:pPr>
        <w:rPr>
          <w:lang w:val="vi-VN"/>
        </w:rPr>
      </w:pPr>
      <w:r w:rsidRPr="00515445">
        <w:rPr>
          <w:lang w:val="vi-VN"/>
        </w:rPr>
        <w:t xml:space="preserve">         "en": "We are planning the next meeting."</w:t>
      </w:r>
    </w:p>
    <w:p w14:paraId="53393BCC" w14:textId="77777777" w:rsidR="00515445" w:rsidRPr="00515445" w:rsidRDefault="00515445" w:rsidP="00515445">
      <w:pPr>
        <w:rPr>
          <w:lang w:val="vi-VN"/>
        </w:rPr>
      </w:pPr>
      <w:r w:rsidRPr="00515445">
        <w:rPr>
          <w:lang w:val="vi-VN"/>
        </w:rPr>
        <w:t xml:space="preserve">       },</w:t>
      </w:r>
    </w:p>
    <w:p w14:paraId="55B7F0FA" w14:textId="77777777" w:rsidR="00515445" w:rsidRPr="00515445" w:rsidRDefault="00515445" w:rsidP="00515445">
      <w:pPr>
        <w:rPr>
          <w:lang w:val="vi-VN"/>
        </w:rPr>
      </w:pPr>
      <w:r w:rsidRPr="00515445">
        <w:rPr>
          <w:lang w:val="vi-VN"/>
        </w:rPr>
        <w:t xml:space="preserve">       {</w:t>
      </w:r>
    </w:p>
    <w:p w14:paraId="0CA487EE" w14:textId="4E614901" w:rsidR="00515445" w:rsidRPr="00515445" w:rsidRDefault="00515445" w:rsidP="00515445">
      <w:pPr>
        <w:rPr>
          <w:lang w:val="vi-VN"/>
        </w:rPr>
      </w:pPr>
      <w:r w:rsidRPr="00515445">
        <w:rPr>
          <w:lang w:val="vi-VN"/>
        </w:rPr>
        <w:t xml:space="preserve">         "vn": "Cuộc họp </w:t>
      </w:r>
      <w:ins w:id="94" w:author="Canh Duc Nguyen" w:date="2023-10-12T10:29:00Z">
        <w:r w:rsidR="00A130EC">
          <w:rPr>
            <w:lang w:val="vi-VN"/>
          </w:rPr>
          <w:t xml:space="preserve">đã </w:t>
        </w:r>
      </w:ins>
      <w:r w:rsidRPr="00515445">
        <w:rPr>
          <w:lang w:val="vi-VN"/>
        </w:rPr>
        <w:t xml:space="preserve">bắt đầu đúng giờ và diễn ra </w:t>
      </w:r>
      <w:del w:id="95" w:author="Canh Duc Nguyen" w:date="2023-10-12T10:29:00Z">
        <w:r w:rsidRPr="00515445" w:rsidDel="00A130EC">
          <w:rPr>
            <w:lang w:val="vi-VN"/>
          </w:rPr>
          <w:delText>hiệu quả</w:delText>
        </w:r>
      </w:del>
      <w:ins w:id="96" w:author="Canh Duc Nguyen" w:date="2023-10-12T10:29:00Z">
        <w:r w:rsidR="00A130EC">
          <w:rPr>
            <w:lang w:val="vi-VN"/>
          </w:rPr>
          <w:t>thành công tốt đẹp</w:t>
        </w:r>
      </w:ins>
      <w:r w:rsidRPr="00515445">
        <w:rPr>
          <w:lang w:val="vi-VN"/>
        </w:rPr>
        <w:t>.",</w:t>
      </w:r>
    </w:p>
    <w:p w14:paraId="1EFF7886" w14:textId="77777777" w:rsidR="00515445" w:rsidRPr="00515445" w:rsidRDefault="00515445" w:rsidP="00515445">
      <w:pPr>
        <w:rPr>
          <w:lang w:val="vi-VN"/>
        </w:rPr>
      </w:pPr>
      <w:r w:rsidRPr="00515445">
        <w:rPr>
          <w:lang w:val="vi-VN"/>
        </w:rPr>
        <w:t xml:space="preserve">         "en": "The meeting started on time and was productive."</w:t>
      </w:r>
    </w:p>
    <w:p w14:paraId="49BF75F6" w14:textId="77777777" w:rsidR="00515445" w:rsidRPr="00515445" w:rsidRDefault="00515445" w:rsidP="00515445">
      <w:pPr>
        <w:rPr>
          <w:lang w:val="vi-VN"/>
        </w:rPr>
      </w:pPr>
      <w:r w:rsidRPr="00515445">
        <w:rPr>
          <w:lang w:val="vi-VN"/>
        </w:rPr>
        <w:t xml:space="preserve">       },</w:t>
      </w:r>
    </w:p>
    <w:p w14:paraId="511D2A92" w14:textId="77777777" w:rsidR="00515445" w:rsidRPr="00515445" w:rsidRDefault="00515445" w:rsidP="00515445">
      <w:pPr>
        <w:rPr>
          <w:lang w:val="vi-VN"/>
        </w:rPr>
      </w:pPr>
      <w:r w:rsidRPr="00515445">
        <w:rPr>
          <w:lang w:val="vi-VN"/>
        </w:rPr>
        <w:t xml:space="preserve">       {</w:t>
      </w:r>
    </w:p>
    <w:p w14:paraId="66F6F276" w14:textId="1B54F9E1" w:rsidR="00515445" w:rsidRPr="00515445" w:rsidRDefault="00515445" w:rsidP="00515445">
      <w:pPr>
        <w:rPr>
          <w:lang w:val="vi-VN"/>
        </w:rPr>
      </w:pPr>
      <w:r w:rsidRPr="00515445">
        <w:rPr>
          <w:lang w:val="vi-VN"/>
        </w:rPr>
        <w:t xml:space="preserve">         "vn": "Cuộc họp đã trôi qua mà không </w:t>
      </w:r>
      <w:ins w:id="97" w:author="Canh Duc Nguyen" w:date="2023-10-12T10:35:00Z">
        <w:r w:rsidR="00A130EC">
          <w:rPr>
            <w:lang w:val="vi-VN"/>
          </w:rPr>
          <w:t>đạt được</w:t>
        </w:r>
      </w:ins>
      <w:del w:id="98" w:author="Canh Duc Nguyen" w:date="2023-10-12T10:34:00Z">
        <w:r w:rsidRPr="00515445" w:rsidDel="00A130EC">
          <w:rPr>
            <w:lang w:val="vi-VN"/>
          </w:rPr>
          <w:delText>có</w:delText>
        </w:r>
      </w:del>
      <w:r w:rsidRPr="00515445">
        <w:rPr>
          <w:lang w:val="vi-VN"/>
        </w:rPr>
        <w:t xml:space="preserve"> tiến </w:t>
      </w:r>
      <w:del w:id="99" w:author="Canh Duc Nguyen" w:date="2023-10-12T10:35:00Z">
        <w:r w:rsidRPr="00515445" w:rsidDel="00A130EC">
          <w:rPr>
            <w:lang w:val="vi-VN"/>
          </w:rPr>
          <w:delText>trình</w:delText>
        </w:r>
      </w:del>
      <w:ins w:id="100" w:author="Canh Duc Nguyen" w:date="2023-10-12T10:35:00Z">
        <w:r w:rsidR="00A130EC">
          <w:rPr>
            <w:lang w:val="vi-VN"/>
          </w:rPr>
          <w:t>triển</w:t>
        </w:r>
      </w:ins>
      <w:r w:rsidRPr="00515445">
        <w:rPr>
          <w:lang w:val="vi-VN"/>
        </w:rPr>
        <w:t xml:space="preserve"> nà</w:t>
      </w:r>
      <w:ins w:id="101" w:author="Canh Duc Nguyen" w:date="2023-10-12T10:35:00Z">
        <w:r w:rsidR="00A130EC">
          <w:rPr>
            <w:lang w:val="vi-VN"/>
          </w:rPr>
          <w:t>o</w:t>
        </w:r>
      </w:ins>
      <w:del w:id="102" w:author="Canh Duc Nguyen" w:date="2023-10-12T10:35:00Z">
        <w:r w:rsidRPr="00515445" w:rsidDel="00A130EC">
          <w:rPr>
            <w:lang w:val="vi-VN"/>
          </w:rPr>
          <w:delText>o được thực hiện</w:delText>
        </w:r>
      </w:del>
      <w:r w:rsidRPr="00515445">
        <w:rPr>
          <w:lang w:val="vi-VN"/>
        </w:rPr>
        <w:t>.",</w:t>
      </w:r>
    </w:p>
    <w:p w14:paraId="2AC08763" w14:textId="77777777" w:rsidR="00515445" w:rsidRPr="00515445" w:rsidRDefault="00515445" w:rsidP="00515445">
      <w:pPr>
        <w:rPr>
          <w:lang w:val="vi-VN"/>
        </w:rPr>
      </w:pPr>
      <w:r w:rsidRPr="00515445">
        <w:rPr>
          <w:lang w:val="vi-VN"/>
        </w:rPr>
        <w:t xml:space="preserve">         "en": "The meeting went by without any progress being made."</w:t>
      </w:r>
    </w:p>
    <w:p w14:paraId="3716B7BC" w14:textId="77777777" w:rsidR="00515445" w:rsidRPr="00515445" w:rsidRDefault="00515445" w:rsidP="00515445">
      <w:pPr>
        <w:rPr>
          <w:lang w:val="vi-VN"/>
        </w:rPr>
      </w:pPr>
      <w:r w:rsidRPr="00515445">
        <w:rPr>
          <w:lang w:val="vi-VN"/>
        </w:rPr>
        <w:t xml:space="preserve">       }</w:t>
      </w:r>
    </w:p>
    <w:p w14:paraId="7D9367CF" w14:textId="77777777" w:rsidR="00515445" w:rsidRPr="00515445" w:rsidRDefault="00515445" w:rsidP="00515445">
      <w:pPr>
        <w:rPr>
          <w:lang w:val="vi-VN"/>
        </w:rPr>
      </w:pPr>
      <w:r w:rsidRPr="00515445">
        <w:rPr>
          <w:lang w:val="vi-VN"/>
        </w:rPr>
        <w:lastRenderedPageBreak/>
        <w:t xml:space="preserve">    ]</w:t>
      </w:r>
    </w:p>
    <w:p w14:paraId="1B02591A" w14:textId="77777777" w:rsidR="00515445" w:rsidRPr="00515445" w:rsidRDefault="00515445" w:rsidP="00515445">
      <w:pPr>
        <w:rPr>
          <w:lang w:val="vi-VN"/>
        </w:rPr>
      </w:pPr>
      <w:r w:rsidRPr="00515445">
        <w:rPr>
          <w:lang w:val="vi-VN"/>
        </w:rPr>
        <w:t>}</w:t>
      </w:r>
    </w:p>
    <w:p w14:paraId="4420F94F" w14:textId="77777777" w:rsidR="00515445" w:rsidRPr="00515445" w:rsidRDefault="00515445" w:rsidP="00515445">
      <w:pPr>
        <w:rPr>
          <w:lang w:val="vi-VN"/>
        </w:rPr>
      </w:pPr>
      <w:r w:rsidRPr="00515445">
        <w:rPr>
          <w:lang w:val="vi-VN"/>
        </w:rPr>
        <w:t>-----------------------------</w:t>
      </w:r>
    </w:p>
    <w:p w14:paraId="400934C0" w14:textId="27200C02" w:rsidR="00515445" w:rsidRPr="00515445" w:rsidRDefault="00515445" w:rsidP="00515445">
      <w:pPr>
        <w:rPr>
          <w:lang w:val="vi-VN"/>
        </w:rPr>
      </w:pPr>
      <w:r w:rsidRPr="00515445">
        <w:rPr>
          <w:lang w:val="vi-VN"/>
        </w:rPr>
        <w:t xml:space="preserve">keyword: Affixation 'cuộc </w:t>
      </w:r>
      <w:del w:id="103" w:author="Canh Duc Nguyen" w:date="2023-10-12T10:59:00Z">
        <w:r w:rsidRPr="00515445" w:rsidDel="00A8503C">
          <w:rPr>
            <w:lang w:val="vi-VN"/>
          </w:rPr>
          <w:delText xml:space="preserve">nói </w:delText>
        </w:r>
      </w:del>
      <w:ins w:id="104" w:author="Canh Duc Nguyen" w:date="2023-10-12T10:59:00Z">
        <w:r w:rsidR="00A8503C">
          <w:rPr>
            <w:lang w:val="vi-VN"/>
          </w:rPr>
          <w:t xml:space="preserve">trò </w:t>
        </w:r>
      </w:ins>
      <w:r w:rsidRPr="00515445">
        <w:rPr>
          <w:lang w:val="vi-VN"/>
        </w:rPr>
        <w:t xml:space="preserve">chuyện' </w:t>
      </w:r>
    </w:p>
    <w:p w14:paraId="3C39768D" w14:textId="79BA1BD5" w:rsidR="00515445" w:rsidRPr="00515445" w:rsidRDefault="00515445" w:rsidP="00515445">
      <w:pPr>
        <w:rPr>
          <w:lang w:val="vi-VN"/>
        </w:rPr>
      </w:pPr>
      <w:r w:rsidRPr="00515445">
        <w:rPr>
          <w:lang w:val="vi-VN"/>
        </w:rPr>
        <w:t xml:space="preserve">PROMPT: Generate grammar explanation for following Vietnamese grammar point: Affixation 'cuộc </w:t>
      </w:r>
      <w:del w:id="105" w:author="Canh Duc Nguyen" w:date="2023-10-12T10:59:00Z">
        <w:r w:rsidRPr="00515445" w:rsidDel="00A8503C">
          <w:rPr>
            <w:lang w:val="vi-VN"/>
          </w:rPr>
          <w:delText xml:space="preserve">nói </w:delText>
        </w:r>
      </w:del>
      <w:ins w:id="106" w:author="Canh Duc Nguyen" w:date="2023-10-12T10:59:00Z">
        <w:r w:rsidR="00A8503C">
          <w:rPr>
            <w:lang w:val="vi-VN"/>
          </w:rPr>
          <w:t xml:space="preserve">trò </w:t>
        </w:r>
      </w:ins>
      <w:r w:rsidRPr="00515445">
        <w:rPr>
          <w:lang w:val="vi-VN"/>
        </w:rPr>
        <w:t xml:space="preserve">chuyện' </w:t>
      </w:r>
    </w:p>
    <w:p w14:paraId="0385E009" w14:textId="77777777" w:rsidR="00515445" w:rsidRPr="00515445" w:rsidRDefault="00515445" w:rsidP="00515445">
      <w:pPr>
        <w:rPr>
          <w:lang w:val="vi-VN"/>
        </w:rPr>
      </w:pPr>
      <w:r w:rsidRPr="00515445">
        <w:rPr>
          <w:lang w:val="vi-VN"/>
        </w:rPr>
        <w:t xml:space="preserve">RESPONSE: { </w:t>
      </w:r>
    </w:p>
    <w:p w14:paraId="41F06075" w14:textId="77777777" w:rsidR="00515445" w:rsidRPr="00515445" w:rsidRDefault="00515445" w:rsidP="00515445">
      <w:pPr>
        <w:rPr>
          <w:lang w:val="vi-VN"/>
        </w:rPr>
      </w:pPr>
      <w:r w:rsidRPr="00515445">
        <w:rPr>
          <w:lang w:val="vi-VN"/>
        </w:rPr>
        <w:t xml:space="preserve">  "title": "Affixation 'cuộc nói chuyện'", </w:t>
      </w:r>
    </w:p>
    <w:p w14:paraId="3DB14245" w14:textId="77777777" w:rsidR="00515445" w:rsidRPr="00515445" w:rsidRDefault="00515445" w:rsidP="00515445">
      <w:pPr>
        <w:rPr>
          <w:lang w:val="vi-VN"/>
        </w:rPr>
      </w:pPr>
      <w:r w:rsidRPr="00515445">
        <w:rPr>
          <w:lang w:val="vi-VN"/>
        </w:rPr>
        <w:t xml:space="preserve">  "short_explanation": "Used to describe an ongoing dialogue or conversation.", </w:t>
      </w:r>
    </w:p>
    <w:p w14:paraId="54481BC5" w14:textId="16FA6951" w:rsidR="00515445" w:rsidRPr="00515445" w:rsidRDefault="00515445" w:rsidP="00515445">
      <w:pPr>
        <w:rPr>
          <w:lang w:val="vi-VN"/>
        </w:rPr>
      </w:pPr>
      <w:r w:rsidRPr="00515445">
        <w:rPr>
          <w:lang w:val="vi-VN"/>
        </w:rPr>
        <w:t xml:space="preserve">  "long_explanation": "The Vietnamese phrase 'cuộc </w:t>
      </w:r>
      <w:del w:id="107" w:author="Canh Duc Nguyen" w:date="2023-10-12T10:59:00Z">
        <w:r w:rsidRPr="00515445" w:rsidDel="00A8503C">
          <w:rPr>
            <w:lang w:val="vi-VN"/>
          </w:rPr>
          <w:delText xml:space="preserve">nói </w:delText>
        </w:r>
      </w:del>
      <w:ins w:id="108" w:author="Canh Duc Nguyen" w:date="2023-10-12T10:59:00Z">
        <w:r w:rsidR="00A8503C">
          <w:rPr>
            <w:lang w:val="vi-VN"/>
          </w:rPr>
          <w:t xml:space="preserve">trò </w:t>
        </w:r>
      </w:ins>
      <w:r w:rsidRPr="00515445">
        <w:rPr>
          <w:lang w:val="vi-VN"/>
        </w:rPr>
        <w:t>chuyện' is a compound noun that consists of the noun 'nói chuyện' (communication or conversation) that is prefixed by the classifier 'cuộc'</w:t>
      </w:r>
      <w:ins w:id="109" w:author="Canh Duc Nguyen" w:date="2023-10-12T11:04:00Z">
        <w:r w:rsidR="00275543">
          <w:rPr>
            <w:lang w:val="vi-VN"/>
          </w:rPr>
          <w:t xml:space="preserve"> or ‘buổi’</w:t>
        </w:r>
      </w:ins>
      <w:r w:rsidRPr="00515445">
        <w:rPr>
          <w:lang w:val="vi-VN"/>
        </w:rPr>
        <w:t xml:space="preserve">. This formation is used to refer to a dialogue, talk, or conversation. It is equivalent to 'the conversation' or 'the talk' in English. This phrase can be used in a variety of contexts ranging from informal chats to formal meetings or discussions.", </w:t>
      </w:r>
    </w:p>
    <w:p w14:paraId="6D5E3213" w14:textId="39F16496" w:rsidR="00515445" w:rsidRPr="00515445" w:rsidRDefault="00515445" w:rsidP="00515445">
      <w:pPr>
        <w:rPr>
          <w:lang w:val="vi-VN"/>
        </w:rPr>
      </w:pPr>
      <w:r w:rsidRPr="00515445">
        <w:rPr>
          <w:lang w:val="vi-VN"/>
        </w:rPr>
        <w:t xml:space="preserve">  "formation": "cuộc + </w:t>
      </w:r>
      <w:del w:id="110" w:author="Canh Duc Nguyen" w:date="2023-10-12T11:02:00Z">
        <w:r w:rsidRPr="00515445" w:rsidDel="00275543">
          <w:rPr>
            <w:lang w:val="vi-VN"/>
          </w:rPr>
          <w:delText xml:space="preserve">nói </w:delText>
        </w:r>
      </w:del>
      <w:ins w:id="111" w:author="Canh Duc Nguyen" w:date="2023-10-12T11:02:00Z">
        <w:r w:rsidR="00275543">
          <w:rPr>
            <w:lang w:val="vi-VN"/>
          </w:rPr>
          <w:t xml:space="preserve">trò </w:t>
        </w:r>
      </w:ins>
      <w:r w:rsidRPr="00515445">
        <w:rPr>
          <w:lang w:val="vi-VN"/>
        </w:rPr>
        <w:t xml:space="preserve">chuyện", </w:t>
      </w:r>
    </w:p>
    <w:p w14:paraId="51B3F71E" w14:textId="77777777" w:rsidR="00515445" w:rsidRPr="00515445" w:rsidRDefault="00515445" w:rsidP="00515445">
      <w:pPr>
        <w:rPr>
          <w:lang w:val="vi-VN"/>
        </w:rPr>
      </w:pPr>
      <w:r w:rsidRPr="00515445">
        <w:rPr>
          <w:lang w:val="vi-VN"/>
        </w:rPr>
        <w:t xml:space="preserve">  "examples": [ </w:t>
      </w:r>
    </w:p>
    <w:p w14:paraId="001C0940" w14:textId="77777777" w:rsidR="00515445" w:rsidRPr="00515445" w:rsidRDefault="00515445" w:rsidP="00515445">
      <w:pPr>
        <w:rPr>
          <w:lang w:val="vi-VN"/>
        </w:rPr>
      </w:pPr>
      <w:r w:rsidRPr="00515445">
        <w:rPr>
          <w:lang w:val="vi-VN"/>
        </w:rPr>
        <w:t xml:space="preserve">    { </w:t>
      </w:r>
    </w:p>
    <w:p w14:paraId="4E9B9D70" w14:textId="0D9E3E40" w:rsidR="00515445" w:rsidRPr="00515445" w:rsidRDefault="00515445" w:rsidP="00515445">
      <w:pPr>
        <w:rPr>
          <w:lang w:val="vi-VN"/>
        </w:rPr>
      </w:pPr>
      <w:r w:rsidRPr="00515445">
        <w:rPr>
          <w:lang w:val="vi-VN"/>
        </w:rPr>
        <w:t xml:space="preserve">      "vn": "Cuộc </w:t>
      </w:r>
      <w:del w:id="112" w:author="Canh Duc Nguyen" w:date="2023-10-12T11:02:00Z">
        <w:r w:rsidRPr="00515445" w:rsidDel="00275543">
          <w:rPr>
            <w:lang w:val="vi-VN"/>
          </w:rPr>
          <w:delText xml:space="preserve">nói </w:delText>
        </w:r>
      </w:del>
      <w:ins w:id="113" w:author="Canh Duc Nguyen" w:date="2023-10-12T11:02:00Z">
        <w:r w:rsidR="00275543">
          <w:rPr>
            <w:lang w:val="vi-VN"/>
          </w:rPr>
          <w:t xml:space="preserve">trò </w:t>
        </w:r>
      </w:ins>
      <w:r w:rsidRPr="00515445">
        <w:rPr>
          <w:lang w:val="vi-VN"/>
        </w:rPr>
        <w:t xml:space="preserve">chuyện với người bạn đã giúp tôi giải quyết vấn đề.", </w:t>
      </w:r>
    </w:p>
    <w:p w14:paraId="42F3AC94" w14:textId="77777777" w:rsidR="00515445" w:rsidRPr="00515445" w:rsidRDefault="00515445" w:rsidP="00515445">
      <w:pPr>
        <w:rPr>
          <w:lang w:val="vi-VN"/>
        </w:rPr>
      </w:pPr>
      <w:r w:rsidRPr="00515445">
        <w:rPr>
          <w:lang w:val="vi-VN"/>
        </w:rPr>
        <w:t xml:space="preserve">      "en": "The conversation with the friend helped me to solve the problem.", </w:t>
      </w:r>
    </w:p>
    <w:p w14:paraId="1930784B" w14:textId="77777777" w:rsidR="00515445" w:rsidRPr="00515445" w:rsidRDefault="00515445" w:rsidP="00515445">
      <w:pPr>
        <w:rPr>
          <w:lang w:val="vi-VN"/>
        </w:rPr>
      </w:pPr>
      <w:r w:rsidRPr="00515445">
        <w:rPr>
          <w:lang w:val="vi-VN"/>
        </w:rPr>
        <w:t xml:space="preserve">    }, </w:t>
      </w:r>
    </w:p>
    <w:p w14:paraId="73839681" w14:textId="77777777" w:rsidR="00515445" w:rsidRPr="00515445" w:rsidRDefault="00515445" w:rsidP="00515445">
      <w:pPr>
        <w:rPr>
          <w:lang w:val="vi-VN"/>
        </w:rPr>
      </w:pPr>
      <w:r w:rsidRPr="00515445">
        <w:rPr>
          <w:lang w:val="vi-VN"/>
        </w:rPr>
        <w:t xml:space="preserve">    { </w:t>
      </w:r>
    </w:p>
    <w:p w14:paraId="1A31DB16" w14:textId="22333242" w:rsidR="00515445" w:rsidRPr="00515445" w:rsidRDefault="00515445" w:rsidP="00515445">
      <w:pPr>
        <w:rPr>
          <w:lang w:val="vi-VN"/>
        </w:rPr>
      </w:pPr>
      <w:r w:rsidRPr="00515445">
        <w:rPr>
          <w:lang w:val="vi-VN"/>
        </w:rPr>
        <w:t xml:space="preserve">      "vn": "Cuộc </w:t>
      </w:r>
      <w:del w:id="114" w:author="Canh Duc Nguyen" w:date="2023-10-12T11:02:00Z">
        <w:r w:rsidRPr="00515445" w:rsidDel="00275543">
          <w:rPr>
            <w:lang w:val="vi-VN"/>
          </w:rPr>
          <w:delText xml:space="preserve">nói </w:delText>
        </w:r>
      </w:del>
      <w:ins w:id="115" w:author="Canh Duc Nguyen" w:date="2023-10-12T11:02:00Z">
        <w:r w:rsidR="00275543">
          <w:rPr>
            <w:lang w:val="vi-VN"/>
          </w:rPr>
          <w:t xml:space="preserve">trò </w:t>
        </w:r>
      </w:ins>
      <w:r w:rsidRPr="00515445">
        <w:rPr>
          <w:lang w:val="vi-VN"/>
        </w:rPr>
        <w:t xml:space="preserve">chuyện với giảng viên đã </w:t>
      </w:r>
      <w:del w:id="116" w:author="Canh Duc Nguyen" w:date="2023-10-12T11:02:00Z">
        <w:r w:rsidRPr="00515445" w:rsidDel="00275543">
          <w:rPr>
            <w:lang w:val="vi-VN"/>
          </w:rPr>
          <w:delText xml:space="preserve">làm </w:delText>
        </w:r>
      </w:del>
      <w:ins w:id="117" w:author="Canh Duc Nguyen" w:date="2023-10-12T11:03:00Z">
        <w:r w:rsidR="00275543">
          <w:rPr>
            <w:lang w:val="vi-VN"/>
          </w:rPr>
          <w:t xml:space="preserve">giúp </w:t>
        </w:r>
      </w:ins>
      <w:r w:rsidRPr="00515445">
        <w:rPr>
          <w:lang w:val="vi-VN"/>
        </w:rPr>
        <w:t xml:space="preserve">tôi hiểu rõ hơn về đề tài nghiên cứu của mình.", </w:t>
      </w:r>
    </w:p>
    <w:p w14:paraId="05AE9703" w14:textId="77777777" w:rsidR="00515445" w:rsidRPr="00515445" w:rsidRDefault="00515445" w:rsidP="00515445">
      <w:pPr>
        <w:rPr>
          <w:lang w:val="vi-VN"/>
        </w:rPr>
      </w:pPr>
      <w:r w:rsidRPr="00515445">
        <w:rPr>
          <w:lang w:val="vi-VN"/>
        </w:rPr>
        <w:t xml:space="preserve">      "en": "The talk with my lecturer made me understand more about my own research topic.", </w:t>
      </w:r>
    </w:p>
    <w:p w14:paraId="15E41486" w14:textId="77777777" w:rsidR="00515445" w:rsidRPr="00515445" w:rsidRDefault="00515445" w:rsidP="00515445">
      <w:pPr>
        <w:rPr>
          <w:lang w:val="vi-VN"/>
        </w:rPr>
      </w:pPr>
      <w:r w:rsidRPr="00515445">
        <w:rPr>
          <w:lang w:val="vi-VN"/>
        </w:rPr>
        <w:t xml:space="preserve">    }, </w:t>
      </w:r>
    </w:p>
    <w:p w14:paraId="69F428A0" w14:textId="77777777" w:rsidR="00515445" w:rsidRPr="00515445" w:rsidRDefault="00515445" w:rsidP="00515445">
      <w:pPr>
        <w:rPr>
          <w:lang w:val="vi-VN"/>
        </w:rPr>
      </w:pPr>
      <w:r w:rsidRPr="00515445">
        <w:rPr>
          <w:lang w:val="vi-VN"/>
        </w:rPr>
        <w:t xml:space="preserve">    { </w:t>
      </w:r>
    </w:p>
    <w:p w14:paraId="56C77B0F" w14:textId="16DEF478" w:rsidR="00515445" w:rsidRPr="00515445" w:rsidRDefault="00515445" w:rsidP="00515445">
      <w:pPr>
        <w:rPr>
          <w:lang w:val="vi-VN"/>
        </w:rPr>
      </w:pPr>
      <w:r w:rsidRPr="00515445">
        <w:rPr>
          <w:lang w:val="vi-VN"/>
        </w:rPr>
        <w:t xml:space="preserve">      "vn": "Mẹ tôi muốn có cuộc nói chuyện nghiêm túc về</w:t>
      </w:r>
      <w:ins w:id="118" w:author="Canh Duc Nguyen" w:date="2023-10-12T11:03:00Z">
        <w:r w:rsidR="00275543">
          <w:rPr>
            <w:lang w:val="vi-VN"/>
          </w:rPr>
          <w:t xml:space="preserve"> con đường học tập trong tương lai </w:t>
        </w:r>
      </w:ins>
      <w:del w:id="119" w:author="Canh Duc Nguyen" w:date="2023-10-12T11:03:00Z">
        <w:r w:rsidRPr="00515445" w:rsidDel="00275543">
          <w:rPr>
            <w:lang w:val="vi-VN"/>
          </w:rPr>
          <w:delText xml:space="preserve"> tương lai học vấn </w:delText>
        </w:r>
      </w:del>
      <w:r w:rsidRPr="00515445">
        <w:rPr>
          <w:lang w:val="vi-VN"/>
        </w:rPr>
        <w:t xml:space="preserve">của tôi.", </w:t>
      </w:r>
    </w:p>
    <w:p w14:paraId="3DC8CEBC" w14:textId="77777777" w:rsidR="00515445" w:rsidRPr="00515445" w:rsidRDefault="00515445" w:rsidP="00515445">
      <w:pPr>
        <w:rPr>
          <w:lang w:val="vi-VN"/>
        </w:rPr>
      </w:pPr>
      <w:r w:rsidRPr="00515445">
        <w:rPr>
          <w:lang w:val="vi-VN"/>
        </w:rPr>
        <w:t xml:space="preserve">      "en": "My mother wants to have a serious discussion about my academic future.", </w:t>
      </w:r>
    </w:p>
    <w:p w14:paraId="5BAFC56E" w14:textId="77777777" w:rsidR="00515445" w:rsidRPr="00515445" w:rsidRDefault="00515445" w:rsidP="00515445">
      <w:pPr>
        <w:rPr>
          <w:lang w:val="vi-VN"/>
        </w:rPr>
      </w:pPr>
      <w:r w:rsidRPr="00515445">
        <w:rPr>
          <w:lang w:val="vi-VN"/>
        </w:rPr>
        <w:t xml:space="preserve">    }, </w:t>
      </w:r>
    </w:p>
    <w:p w14:paraId="01360394" w14:textId="77777777" w:rsidR="00515445" w:rsidRPr="00515445" w:rsidRDefault="00515445" w:rsidP="00515445">
      <w:pPr>
        <w:rPr>
          <w:lang w:val="vi-VN"/>
        </w:rPr>
      </w:pPr>
      <w:r w:rsidRPr="00515445">
        <w:rPr>
          <w:lang w:val="vi-VN"/>
        </w:rPr>
        <w:t xml:space="preserve">    { </w:t>
      </w:r>
    </w:p>
    <w:p w14:paraId="1033E67D" w14:textId="46A512C1" w:rsidR="00515445" w:rsidRPr="00515445" w:rsidRDefault="00515445" w:rsidP="00515445">
      <w:pPr>
        <w:rPr>
          <w:lang w:val="vi-VN"/>
        </w:rPr>
      </w:pPr>
      <w:r w:rsidRPr="00515445">
        <w:rPr>
          <w:lang w:val="vi-VN"/>
        </w:rPr>
        <w:t xml:space="preserve">      "vn": "Chúng tôi sẽ tiếp tục cuộc </w:t>
      </w:r>
      <w:del w:id="120" w:author="Canh Duc Nguyen" w:date="2023-10-12T11:04:00Z">
        <w:r w:rsidRPr="00515445" w:rsidDel="00275543">
          <w:rPr>
            <w:lang w:val="vi-VN"/>
          </w:rPr>
          <w:delText xml:space="preserve">nói </w:delText>
        </w:r>
      </w:del>
      <w:ins w:id="121" w:author="Canh Duc Nguyen" w:date="2023-10-12T11:04:00Z">
        <w:r w:rsidR="00275543">
          <w:rPr>
            <w:lang w:val="vi-VN"/>
          </w:rPr>
          <w:t xml:space="preserve">trò </w:t>
        </w:r>
      </w:ins>
      <w:r w:rsidRPr="00515445">
        <w:rPr>
          <w:lang w:val="vi-VN"/>
        </w:rPr>
        <w:t xml:space="preserve">chuyện này vào sáng mai.", </w:t>
      </w:r>
    </w:p>
    <w:p w14:paraId="321DF2D9" w14:textId="77777777" w:rsidR="00515445" w:rsidRPr="00515445" w:rsidRDefault="00515445" w:rsidP="00515445">
      <w:pPr>
        <w:rPr>
          <w:lang w:val="vi-VN"/>
        </w:rPr>
      </w:pPr>
      <w:r w:rsidRPr="00515445">
        <w:rPr>
          <w:lang w:val="vi-VN"/>
        </w:rPr>
        <w:t xml:space="preserve">      "en": "We will continue this talk tomorrow morning.", </w:t>
      </w:r>
    </w:p>
    <w:p w14:paraId="41FA3EF8" w14:textId="77777777" w:rsidR="00515445" w:rsidRPr="00515445" w:rsidRDefault="00515445" w:rsidP="00515445">
      <w:pPr>
        <w:rPr>
          <w:lang w:val="vi-VN"/>
        </w:rPr>
      </w:pPr>
      <w:r w:rsidRPr="00515445">
        <w:rPr>
          <w:lang w:val="vi-VN"/>
        </w:rPr>
        <w:t xml:space="preserve">    } </w:t>
      </w:r>
    </w:p>
    <w:p w14:paraId="384E80E8" w14:textId="77777777" w:rsidR="00515445" w:rsidRPr="00515445" w:rsidRDefault="00515445" w:rsidP="00515445">
      <w:pPr>
        <w:rPr>
          <w:lang w:val="vi-VN"/>
        </w:rPr>
      </w:pPr>
      <w:r w:rsidRPr="00515445">
        <w:rPr>
          <w:lang w:val="vi-VN"/>
        </w:rPr>
        <w:t xml:space="preserve">  ] </w:t>
      </w:r>
    </w:p>
    <w:p w14:paraId="36B4071E" w14:textId="77777777" w:rsidR="00515445" w:rsidRPr="00515445" w:rsidRDefault="00515445" w:rsidP="00515445">
      <w:pPr>
        <w:rPr>
          <w:lang w:val="vi-VN"/>
        </w:rPr>
      </w:pPr>
      <w:r w:rsidRPr="00515445">
        <w:rPr>
          <w:lang w:val="vi-VN"/>
        </w:rPr>
        <w:t>}</w:t>
      </w:r>
    </w:p>
    <w:p w14:paraId="3381E4A3" w14:textId="77777777" w:rsidR="00515445" w:rsidRPr="00515445" w:rsidRDefault="00515445" w:rsidP="00515445">
      <w:pPr>
        <w:rPr>
          <w:lang w:val="vi-VN"/>
        </w:rPr>
      </w:pPr>
      <w:r w:rsidRPr="00515445">
        <w:rPr>
          <w:lang w:val="vi-VN"/>
        </w:rPr>
        <w:t>-----------------------------</w:t>
      </w:r>
    </w:p>
    <w:p w14:paraId="192D19C8" w14:textId="77777777" w:rsidR="00515445" w:rsidRPr="00515445" w:rsidRDefault="00515445" w:rsidP="00515445">
      <w:pPr>
        <w:rPr>
          <w:lang w:val="vi-VN"/>
        </w:rPr>
      </w:pPr>
      <w:r w:rsidRPr="00515445">
        <w:rPr>
          <w:lang w:val="vi-VN"/>
        </w:rPr>
        <w:t xml:space="preserve">keyword: Affixation 'cuộc sống' </w:t>
      </w:r>
    </w:p>
    <w:p w14:paraId="7242DBF4" w14:textId="77777777" w:rsidR="00515445" w:rsidRPr="00515445" w:rsidRDefault="00515445" w:rsidP="00515445">
      <w:pPr>
        <w:rPr>
          <w:lang w:val="vi-VN"/>
        </w:rPr>
      </w:pPr>
      <w:r w:rsidRPr="00515445">
        <w:rPr>
          <w:lang w:val="vi-VN"/>
        </w:rPr>
        <w:t xml:space="preserve">PROMPT: Generate grammar explanation for following Vietnamese grammar point: Affixation 'cuộc sống' </w:t>
      </w:r>
    </w:p>
    <w:p w14:paraId="09FD18BA" w14:textId="77777777" w:rsidR="00515445" w:rsidRPr="00515445" w:rsidRDefault="00515445" w:rsidP="00515445">
      <w:pPr>
        <w:rPr>
          <w:lang w:val="vi-VN"/>
        </w:rPr>
      </w:pPr>
      <w:r w:rsidRPr="00515445">
        <w:rPr>
          <w:lang w:val="vi-VN"/>
        </w:rPr>
        <w:t>RESPONSE: {</w:t>
      </w:r>
    </w:p>
    <w:p w14:paraId="4DAA5F6D" w14:textId="77777777" w:rsidR="00515445" w:rsidRPr="00515445" w:rsidRDefault="00515445" w:rsidP="00515445">
      <w:pPr>
        <w:rPr>
          <w:lang w:val="vi-VN"/>
        </w:rPr>
      </w:pPr>
      <w:r w:rsidRPr="00515445">
        <w:rPr>
          <w:lang w:val="vi-VN"/>
        </w:rPr>
        <w:t xml:space="preserve">    "title": "Affixation 'cuộc sống'",</w:t>
      </w:r>
    </w:p>
    <w:p w14:paraId="1C1BB9DB" w14:textId="77777777" w:rsidR="00515445" w:rsidRPr="00515445" w:rsidRDefault="00515445" w:rsidP="00515445">
      <w:pPr>
        <w:rPr>
          <w:lang w:val="vi-VN"/>
        </w:rPr>
      </w:pPr>
      <w:r w:rsidRPr="00515445">
        <w:rPr>
          <w:lang w:val="vi-VN"/>
        </w:rPr>
        <w:t xml:space="preserve">    "short_explanation": "Used to talk about life in general or in specific contexts.",</w:t>
      </w:r>
    </w:p>
    <w:p w14:paraId="6EB5D78E" w14:textId="77777777" w:rsidR="00515445" w:rsidRPr="00515445" w:rsidRDefault="00515445" w:rsidP="00515445">
      <w:pPr>
        <w:rPr>
          <w:lang w:val="vi-VN"/>
        </w:rPr>
      </w:pPr>
      <w:r w:rsidRPr="00515445">
        <w:rPr>
          <w:lang w:val="vi-VN"/>
        </w:rPr>
        <w:lastRenderedPageBreak/>
        <w:t xml:space="preserve">    "long_explanation": "In Vietnamese, 'cuộc sống' refers to 'life'. It is an example of affixation, where 'cuộc' is a classifier affix that helps define the noun 'sống' (live/life). This phrase can be used in a variety of contexts to speak about life in general, or to refer to certain specific aspects or periods of life.",</w:t>
      </w:r>
    </w:p>
    <w:p w14:paraId="511B49FC" w14:textId="77777777" w:rsidR="00515445" w:rsidRPr="00515445" w:rsidRDefault="00515445" w:rsidP="00515445">
      <w:pPr>
        <w:rPr>
          <w:lang w:val="vi-VN"/>
        </w:rPr>
      </w:pPr>
      <w:r w:rsidRPr="00515445">
        <w:rPr>
          <w:lang w:val="vi-VN"/>
        </w:rPr>
        <w:t xml:space="preserve">    "formation": "example of grammar formation for given grammar point",</w:t>
      </w:r>
    </w:p>
    <w:p w14:paraId="1EF23BDD" w14:textId="77777777" w:rsidR="00515445" w:rsidRPr="00515445" w:rsidRDefault="00515445" w:rsidP="00515445">
      <w:pPr>
        <w:rPr>
          <w:lang w:val="vi-VN"/>
        </w:rPr>
      </w:pPr>
      <w:r w:rsidRPr="00515445">
        <w:rPr>
          <w:lang w:val="vi-VN"/>
        </w:rPr>
        <w:t xml:space="preserve">    "examples": [</w:t>
      </w:r>
    </w:p>
    <w:p w14:paraId="4DEF55AA" w14:textId="77777777" w:rsidR="00515445" w:rsidRPr="00515445" w:rsidRDefault="00515445" w:rsidP="00515445">
      <w:pPr>
        <w:rPr>
          <w:lang w:val="vi-VN"/>
        </w:rPr>
      </w:pPr>
      <w:r w:rsidRPr="00515445">
        <w:rPr>
          <w:lang w:val="vi-VN"/>
        </w:rPr>
        <w:t xml:space="preserve">      {</w:t>
      </w:r>
    </w:p>
    <w:p w14:paraId="71B6466D" w14:textId="7CDE7E4B" w:rsidR="00515445" w:rsidRPr="00515445" w:rsidRDefault="00515445" w:rsidP="00515445">
      <w:pPr>
        <w:rPr>
          <w:lang w:val="vi-VN"/>
        </w:rPr>
      </w:pPr>
      <w:r w:rsidRPr="00515445">
        <w:rPr>
          <w:lang w:val="vi-VN"/>
        </w:rPr>
        <w:t xml:space="preserve">         "vn": "Cuộc sống ở nông thôn khác </w:t>
      </w:r>
      <w:ins w:id="122" w:author="Canh Duc Nguyen" w:date="2023-10-12T11:10:00Z">
        <w:r w:rsidR="001D78C0">
          <w:rPr>
            <w:lang w:val="vi-VN"/>
          </w:rPr>
          <w:t xml:space="preserve">xa </w:t>
        </w:r>
      </w:ins>
      <w:r w:rsidRPr="00515445">
        <w:rPr>
          <w:lang w:val="vi-VN"/>
        </w:rPr>
        <w:t>nhiều so với cuộc sống ở thành thị.",</w:t>
      </w:r>
    </w:p>
    <w:p w14:paraId="78B8C479" w14:textId="77777777" w:rsidR="00515445" w:rsidRPr="00515445" w:rsidRDefault="00515445" w:rsidP="00515445">
      <w:pPr>
        <w:rPr>
          <w:lang w:val="vi-VN"/>
        </w:rPr>
      </w:pPr>
      <w:r w:rsidRPr="00515445">
        <w:rPr>
          <w:lang w:val="vi-VN"/>
        </w:rPr>
        <w:t xml:space="preserve">         "en": "Life in the countryside is very different from life in the city."</w:t>
      </w:r>
    </w:p>
    <w:p w14:paraId="63563FFB" w14:textId="77777777" w:rsidR="00515445" w:rsidRPr="00515445" w:rsidRDefault="00515445" w:rsidP="00515445">
      <w:pPr>
        <w:rPr>
          <w:lang w:val="vi-VN"/>
        </w:rPr>
      </w:pPr>
      <w:r w:rsidRPr="00515445">
        <w:rPr>
          <w:lang w:val="vi-VN"/>
        </w:rPr>
        <w:t xml:space="preserve">      },</w:t>
      </w:r>
    </w:p>
    <w:p w14:paraId="7EE15AEB" w14:textId="77777777" w:rsidR="00515445" w:rsidRPr="00515445" w:rsidRDefault="00515445" w:rsidP="00515445">
      <w:pPr>
        <w:rPr>
          <w:lang w:val="vi-VN"/>
        </w:rPr>
      </w:pPr>
      <w:r w:rsidRPr="00515445">
        <w:rPr>
          <w:lang w:val="vi-VN"/>
        </w:rPr>
        <w:t xml:space="preserve">      {</w:t>
      </w:r>
    </w:p>
    <w:p w14:paraId="2669E84D" w14:textId="77777777" w:rsidR="00515445" w:rsidRPr="00515445" w:rsidRDefault="00515445" w:rsidP="00515445">
      <w:pPr>
        <w:rPr>
          <w:lang w:val="vi-VN"/>
        </w:rPr>
      </w:pPr>
      <w:r w:rsidRPr="00515445">
        <w:rPr>
          <w:lang w:val="vi-VN"/>
        </w:rPr>
        <w:t xml:space="preserve">         "vn": "Cuộc sống sinh viên có những khó khăn riêng, nhưng cũng rất thú vị.",</w:t>
      </w:r>
    </w:p>
    <w:p w14:paraId="4801A046" w14:textId="77777777" w:rsidR="00515445" w:rsidRPr="00515445" w:rsidRDefault="00515445" w:rsidP="00515445">
      <w:pPr>
        <w:rPr>
          <w:lang w:val="vi-VN"/>
        </w:rPr>
      </w:pPr>
      <w:r w:rsidRPr="00515445">
        <w:rPr>
          <w:lang w:val="vi-VN"/>
        </w:rPr>
        <w:t xml:space="preserve">         "en": "Student life has its own challenges, but it's also very interesting."</w:t>
      </w:r>
    </w:p>
    <w:p w14:paraId="016E7028" w14:textId="77777777" w:rsidR="00515445" w:rsidRPr="00515445" w:rsidRDefault="00515445" w:rsidP="00515445">
      <w:pPr>
        <w:rPr>
          <w:lang w:val="vi-VN"/>
        </w:rPr>
      </w:pPr>
      <w:r w:rsidRPr="00515445">
        <w:rPr>
          <w:lang w:val="vi-VN"/>
        </w:rPr>
        <w:t xml:space="preserve">      },</w:t>
      </w:r>
    </w:p>
    <w:p w14:paraId="04D15007" w14:textId="77777777" w:rsidR="00515445" w:rsidRPr="00515445" w:rsidRDefault="00515445" w:rsidP="00515445">
      <w:pPr>
        <w:rPr>
          <w:lang w:val="vi-VN"/>
        </w:rPr>
      </w:pPr>
      <w:r w:rsidRPr="00515445">
        <w:rPr>
          <w:lang w:val="vi-VN"/>
        </w:rPr>
        <w:t xml:space="preserve">      {</w:t>
      </w:r>
    </w:p>
    <w:p w14:paraId="6CF7D76F" w14:textId="77777777" w:rsidR="00515445" w:rsidRPr="00515445" w:rsidRDefault="00515445" w:rsidP="00515445">
      <w:pPr>
        <w:rPr>
          <w:lang w:val="vi-VN"/>
        </w:rPr>
      </w:pPr>
      <w:r w:rsidRPr="00515445">
        <w:rPr>
          <w:lang w:val="vi-VN"/>
        </w:rPr>
        <w:t xml:space="preserve">         "vn": "Cuộc sống sau khi nghỉ hưu có thể rất nhàm chán nếu bạn không có kế hoạch cho mình.",</w:t>
      </w:r>
    </w:p>
    <w:p w14:paraId="7B10C02F" w14:textId="77777777" w:rsidR="00515445" w:rsidRPr="00515445" w:rsidRDefault="00515445" w:rsidP="00515445">
      <w:pPr>
        <w:rPr>
          <w:lang w:val="vi-VN"/>
        </w:rPr>
      </w:pPr>
      <w:r w:rsidRPr="00515445">
        <w:rPr>
          <w:lang w:val="vi-VN"/>
        </w:rPr>
        <w:t xml:space="preserve">         "en": "Life after retirement can be very boring if you don't have any plans for yourself."</w:t>
      </w:r>
    </w:p>
    <w:p w14:paraId="4CA9C116" w14:textId="77777777" w:rsidR="00515445" w:rsidRPr="00515445" w:rsidRDefault="00515445" w:rsidP="00515445">
      <w:pPr>
        <w:rPr>
          <w:lang w:val="vi-VN"/>
        </w:rPr>
      </w:pPr>
      <w:r w:rsidRPr="00515445">
        <w:rPr>
          <w:lang w:val="vi-VN"/>
        </w:rPr>
        <w:t xml:space="preserve">      },</w:t>
      </w:r>
    </w:p>
    <w:p w14:paraId="27614621" w14:textId="77777777" w:rsidR="00515445" w:rsidRPr="00515445" w:rsidRDefault="00515445" w:rsidP="00515445">
      <w:pPr>
        <w:rPr>
          <w:lang w:val="vi-VN"/>
        </w:rPr>
      </w:pPr>
      <w:r w:rsidRPr="00515445">
        <w:rPr>
          <w:lang w:val="vi-VN"/>
        </w:rPr>
        <w:t xml:space="preserve">      {</w:t>
      </w:r>
    </w:p>
    <w:p w14:paraId="59CC315C" w14:textId="77777777" w:rsidR="00515445" w:rsidRPr="00515445" w:rsidRDefault="00515445" w:rsidP="00515445">
      <w:pPr>
        <w:rPr>
          <w:lang w:val="vi-VN"/>
        </w:rPr>
      </w:pPr>
      <w:r w:rsidRPr="00515445">
        <w:rPr>
          <w:lang w:val="vi-VN"/>
        </w:rPr>
        <w:t xml:space="preserve">         "vn": "Cuộc sống với công nghệ internet đã mở ra cánh cửa kiến thức mới cho mọi người.",</w:t>
      </w:r>
    </w:p>
    <w:p w14:paraId="098E7A4E" w14:textId="77777777" w:rsidR="00515445" w:rsidRPr="00515445" w:rsidRDefault="00515445" w:rsidP="00515445">
      <w:pPr>
        <w:rPr>
          <w:lang w:val="vi-VN"/>
        </w:rPr>
      </w:pPr>
      <w:r w:rsidRPr="00515445">
        <w:rPr>
          <w:lang w:val="vi-VN"/>
        </w:rPr>
        <w:t xml:space="preserve">         "en": "Life with internet technology has opened up new doors of knowledge for everyone."</w:t>
      </w:r>
    </w:p>
    <w:p w14:paraId="39F6BAAF" w14:textId="77777777" w:rsidR="00515445" w:rsidRPr="00515445" w:rsidRDefault="00515445" w:rsidP="00515445">
      <w:pPr>
        <w:rPr>
          <w:lang w:val="vi-VN"/>
        </w:rPr>
      </w:pPr>
      <w:r w:rsidRPr="00515445">
        <w:rPr>
          <w:lang w:val="vi-VN"/>
        </w:rPr>
        <w:t xml:space="preserve">      }</w:t>
      </w:r>
    </w:p>
    <w:p w14:paraId="496495D4" w14:textId="77777777" w:rsidR="00515445" w:rsidRPr="00515445" w:rsidRDefault="00515445" w:rsidP="00515445">
      <w:pPr>
        <w:rPr>
          <w:lang w:val="vi-VN"/>
        </w:rPr>
      </w:pPr>
      <w:r w:rsidRPr="00515445">
        <w:rPr>
          <w:lang w:val="vi-VN"/>
        </w:rPr>
        <w:t xml:space="preserve">    ] </w:t>
      </w:r>
    </w:p>
    <w:p w14:paraId="32D4C015" w14:textId="77777777" w:rsidR="00515445" w:rsidRPr="00515445" w:rsidRDefault="00515445" w:rsidP="00515445">
      <w:pPr>
        <w:rPr>
          <w:lang w:val="vi-VN"/>
        </w:rPr>
      </w:pPr>
      <w:r w:rsidRPr="00515445">
        <w:rPr>
          <w:lang w:val="vi-VN"/>
        </w:rPr>
        <w:t>}</w:t>
      </w:r>
    </w:p>
    <w:p w14:paraId="26D9A5D8" w14:textId="77777777" w:rsidR="00515445" w:rsidRPr="00515445" w:rsidRDefault="00515445" w:rsidP="00515445">
      <w:pPr>
        <w:rPr>
          <w:lang w:val="vi-VN"/>
        </w:rPr>
      </w:pPr>
      <w:r w:rsidRPr="00515445">
        <w:rPr>
          <w:lang w:val="vi-VN"/>
        </w:rPr>
        <w:t>-----------------------------</w:t>
      </w:r>
    </w:p>
    <w:p w14:paraId="06BC1C80" w14:textId="030EB189" w:rsidR="00515445" w:rsidRPr="00515445" w:rsidRDefault="00515445" w:rsidP="00515445">
      <w:pPr>
        <w:rPr>
          <w:lang w:val="vi-VN"/>
        </w:rPr>
      </w:pPr>
      <w:r w:rsidRPr="00515445">
        <w:rPr>
          <w:lang w:val="vi-VN"/>
        </w:rPr>
        <w:t>keyword: Affixation '</w:t>
      </w:r>
      <w:ins w:id="123" w:author="Canh Duc Nguyen" w:date="2023-10-12T11:12:00Z">
        <w:r w:rsidR="001D78C0">
          <w:rPr>
            <w:lang w:val="vi-VN"/>
          </w:rPr>
          <w:t>thành</w:t>
        </w:r>
      </w:ins>
      <w:del w:id="124" w:author="Canh Duc Nguyen" w:date="2023-10-12T11:12:00Z">
        <w:r w:rsidRPr="00515445" w:rsidDel="001D78C0">
          <w:rPr>
            <w:lang w:val="vi-VN"/>
          </w:rPr>
          <w:delText>đảng</w:delText>
        </w:r>
      </w:del>
      <w:r w:rsidRPr="00515445">
        <w:rPr>
          <w:lang w:val="vi-VN"/>
        </w:rPr>
        <w:t xml:space="preserve"> viên' </w:t>
      </w:r>
    </w:p>
    <w:p w14:paraId="799E037C" w14:textId="77777777" w:rsidR="00515445" w:rsidRPr="00515445" w:rsidRDefault="00515445" w:rsidP="00515445">
      <w:pPr>
        <w:rPr>
          <w:lang w:val="vi-VN"/>
        </w:rPr>
      </w:pPr>
      <w:r w:rsidRPr="00515445">
        <w:rPr>
          <w:lang w:val="vi-VN"/>
        </w:rPr>
        <w:t xml:space="preserve">PROMPT: Generate grammar explanation for following Vietnamese grammar point: Affixation 'đảng viên' </w:t>
      </w:r>
    </w:p>
    <w:p w14:paraId="3DF89399" w14:textId="77777777" w:rsidR="00515445" w:rsidRPr="00515445" w:rsidRDefault="00515445" w:rsidP="00515445">
      <w:pPr>
        <w:rPr>
          <w:lang w:val="vi-VN"/>
        </w:rPr>
      </w:pPr>
      <w:r w:rsidRPr="00515445">
        <w:rPr>
          <w:lang w:val="vi-VN"/>
        </w:rPr>
        <w:t>RESPONSE: {</w:t>
      </w:r>
    </w:p>
    <w:p w14:paraId="04432F79" w14:textId="3F3478FF" w:rsidR="00515445" w:rsidRPr="00515445" w:rsidRDefault="00515445" w:rsidP="00515445">
      <w:pPr>
        <w:rPr>
          <w:lang w:val="vi-VN"/>
        </w:rPr>
      </w:pPr>
      <w:r w:rsidRPr="00515445">
        <w:rPr>
          <w:lang w:val="vi-VN"/>
        </w:rPr>
        <w:t xml:space="preserve">  "title": "Affixation '</w:t>
      </w:r>
      <w:ins w:id="125" w:author="Canh Duc Nguyen" w:date="2023-10-12T11:12:00Z">
        <w:r w:rsidR="001D78C0">
          <w:rPr>
            <w:lang w:val="vi-VN"/>
          </w:rPr>
          <w:t>thành</w:t>
        </w:r>
      </w:ins>
      <w:del w:id="126" w:author="Canh Duc Nguyen" w:date="2023-10-12T11:12:00Z">
        <w:r w:rsidRPr="00515445" w:rsidDel="001D78C0">
          <w:rPr>
            <w:lang w:val="vi-VN"/>
          </w:rPr>
          <w:delText>đảng</w:delText>
        </w:r>
      </w:del>
      <w:r w:rsidRPr="00515445">
        <w:rPr>
          <w:lang w:val="vi-VN"/>
        </w:rPr>
        <w:t xml:space="preserve"> viên'",</w:t>
      </w:r>
    </w:p>
    <w:p w14:paraId="2080F519" w14:textId="77777777" w:rsidR="00515445" w:rsidRPr="00515445" w:rsidRDefault="00515445" w:rsidP="00515445">
      <w:pPr>
        <w:rPr>
          <w:lang w:val="vi-VN"/>
        </w:rPr>
      </w:pPr>
      <w:r w:rsidRPr="00515445">
        <w:rPr>
          <w:lang w:val="vi-VN"/>
        </w:rPr>
        <w:t xml:space="preserve">  "short_explanation": "Used to denote a member of a specific organization or party.",</w:t>
      </w:r>
    </w:p>
    <w:p w14:paraId="0E478625" w14:textId="0297D164" w:rsidR="00515445" w:rsidRPr="00515445" w:rsidRDefault="00515445" w:rsidP="00515445">
      <w:pPr>
        <w:rPr>
          <w:lang w:val="vi-VN"/>
        </w:rPr>
      </w:pPr>
      <w:r w:rsidRPr="00515445">
        <w:rPr>
          <w:lang w:val="vi-VN"/>
        </w:rPr>
        <w:t xml:space="preserve">  "long_explanation": "The Vietnamese term '</w:t>
      </w:r>
      <w:ins w:id="127" w:author="Canh Duc Nguyen" w:date="2023-10-12T11:12:00Z">
        <w:r w:rsidR="001D78C0">
          <w:rPr>
            <w:lang w:val="vi-VN"/>
          </w:rPr>
          <w:t>thành</w:t>
        </w:r>
      </w:ins>
      <w:del w:id="128" w:author="Canh Duc Nguyen" w:date="2023-10-12T11:12:00Z">
        <w:r w:rsidRPr="00515445" w:rsidDel="001D78C0">
          <w:rPr>
            <w:lang w:val="vi-VN"/>
          </w:rPr>
          <w:delText>đảng</w:delText>
        </w:r>
      </w:del>
      <w:r w:rsidRPr="00515445">
        <w:rPr>
          <w:lang w:val="vi-VN"/>
        </w:rPr>
        <w:t xml:space="preserve"> viên' is used to refer to a member of a specific organization, political party or group. The word '</w:t>
      </w:r>
      <w:ins w:id="129" w:author="Canh Duc Nguyen" w:date="2023-10-12T11:13:00Z">
        <w:r w:rsidR="001D78C0">
          <w:rPr>
            <w:lang w:val="vi-VN"/>
          </w:rPr>
          <w:t>thành</w:t>
        </w:r>
      </w:ins>
      <w:del w:id="130" w:author="Canh Duc Nguyen" w:date="2023-10-12T11:13:00Z">
        <w:r w:rsidRPr="00515445" w:rsidDel="001D78C0">
          <w:rPr>
            <w:lang w:val="vi-VN"/>
          </w:rPr>
          <w:delText>đảng</w:delText>
        </w:r>
      </w:del>
      <w:r w:rsidRPr="00515445">
        <w:rPr>
          <w:lang w:val="vi-VN"/>
        </w:rPr>
        <w:t>' means party, and 'viên' is a suffix meaning member. Together, '</w:t>
      </w:r>
      <w:ins w:id="131" w:author="Canh Duc Nguyen" w:date="2023-10-12T11:14:00Z">
        <w:r w:rsidR="001D78C0">
          <w:rPr>
            <w:lang w:val="vi-VN"/>
          </w:rPr>
          <w:t>thành</w:t>
        </w:r>
      </w:ins>
      <w:del w:id="132" w:author="Canh Duc Nguyen" w:date="2023-10-12T11:14:00Z">
        <w:r w:rsidRPr="00515445" w:rsidDel="001D78C0">
          <w:rPr>
            <w:lang w:val="vi-VN"/>
          </w:rPr>
          <w:delText>đảng</w:delText>
        </w:r>
      </w:del>
      <w:r w:rsidRPr="00515445">
        <w:rPr>
          <w:lang w:val="vi-VN"/>
        </w:rPr>
        <w:t xml:space="preserve"> viên' means a member of a party. This term can be used for both political parties and other types of organizations. However, it is most commonly used in political context.",</w:t>
      </w:r>
    </w:p>
    <w:p w14:paraId="68F1E68C" w14:textId="6D0FC987" w:rsidR="00515445" w:rsidRPr="00515445" w:rsidRDefault="00515445" w:rsidP="00515445">
      <w:pPr>
        <w:rPr>
          <w:lang w:val="vi-VN"/>
        </w:rPr>
      </w:pPr>
      <w:r w:rsidRPr="00515445">
        <w:rPr>
          <w:lang w:val="vi-VN"/>
        </w:rPr>
        <w:t xml:space="preserve">  "formation": "</w:t>
      </w:r>
      <w:ins w:id="133" w:author="Canh Duc Nguyen" w:date="2023-10-12T11:16:00Z">
        <w:r w:rsidR="001D78C0" w:rsidRPr="00515445">
          <w:rPr>
            <w:lang w:val="vi-VN"/>
          </w:rPr>
          <w:t>'</w:t>
        </w:r>
      </w:ins>
      <w:ins w:id="134" w:author="Canh Duc Nguyen" w:date="2023-10-12T11:17:00Z">
        <w:r w:rsidR="001D78C0">
          <w:rPr>
            <w:lang w:val="vi-VN"/>
          </w:rPr>
          <w:t>thành</w:t>
        </w:r>
      </w:ins>
      <w:ins w:id="135" w:author="Canh Duc Nguyen" w:date="2023-10-12T11:16:00Z">
        <w:r w:rsidR="001D78C0" w:rsidRPr="00515445">
          <w:rPr>
            <w:lang w:val="vi-VN"/>
          </w:rPr>
          <w:t xml:space="preserve"> viên </w:t>
        </w:r>
        <w:r w:rsidR="001D78C0">
          <w:rPr>
            <w:lang w:val="vi-VN"/>
          </w:rPr>
          <w:t xml:space="preserve">+ </w:t>
        </w:r>
      </w:ins>
      <w:r w:rsidRPr="00515445">
        <w:rPr>
          <w:lang w:val="vi-VN"/>
        </w:rPr>
        <w:t>name of the organization/party</w:t>
      </w:r>
      <w:del w:id="136" w:author="Canh Duc Nguyen" w:date="2023-10-12T11:16:00Z">
        <w:r w:rsidRPr="00515445" w:rsidDel="001D78C0">
          <w:rPr>
            <w:lang w:val="vi-VN"/>
          </w:rPr>
          <w:delText xml:space="preserve"> + 'đảng viên</w:delText>
        </w:r>
      </w:del>
      <w:r w:rsidRPr="00515445">
        <w:rPr>
          <w:lang w:val="vi-VN"/>
        </w:rPr>
        <w:t>'",</w:t>
      </w:r>
    </w:p>
    <w:p w14:paraId="2326700A" w14:textId="77777777" w:rsidR="00515445" w:rsidRPr="00515445" w:rsidRDefault="00515445" w:rsidP="00515445">
      <w:pPr>
        <w:rPr>
          <w:lang w:val="vi-VN"/>
        </w:rPr>
      </w:pPr>
      <w:r w:rsidRPr="00515445">
        <w:rPr>
          <w:lang w:val="vi-VN"/>
        </w:rPr>
        <w:t xml:space="preserve">  "examples": [</w:t>
      </w:r>
    </w:p>
    <w:p w14:paraId="14A4E7AF" w14:textId="77777777" w:rsidR="00515445" w:rsidRPr="00515445" w:rsidRDefault="00515445" w:rsidP="00515445">
      <w:pPr>
        <w:rPr>
          <w:lang w:val="vi-VN"/>
        </w:rPr>
      </w:pPr>
      <w:r w:rsidRPr="00515445">
        <w:rPr>
          <w:lang w:val="vi-VN"/>
        </w:rPr>
        <w:t xml:space="preserve">    {</w:t>
      </w:r>
    </w:p>
    <w:p w14:paraId="1558D2F5" w14:textId="6DF4F857" w:rsidR="00515445" w:rsidRPr="00515445" w:rsidRDefault="00515445" w:rsidP="00515445">
      <w:pPr>
        <w:rPr>
          <w:lang w:val="vi-VN"/>
        </w:rPr>
      </w:pPr>
      <w:r w:rsidRPr="00515445">
        <w:rPr>
          <w:lang w:val="vi-VN"/>
        </w:rPr>
        <w:t xml:space="preserve">      "vn": "Anh ấy là một </w:t>
      </w:r>
      <w:del w:id="137" w:author="Canh Duc Nguyen" w:date="2023-10-12T11:17:00Z">
        <w:r w:rsidRPr="00515445" w:rsidDel="001D78C0">
          <w:rPr>
            <w:lang w:val="vi-VN"/>
          </w:rPr>
          <w:delText xml:space="preserve">đảng </w:delText>
        </w:r>
      </w:del>
      <w:ins w:id="138" w:author="Canh Duc Nguyen" w:date="2023-10-12T11:17:00Z">
        <w:r w:rsidR="001D78C0">
          <w:rPr>
            <w:lang w:val="vi-VN"/>
          </w:rPr>
          <w:t xml:space="preserve">thành </w:t>
        </w:r>
      </w:ins>
      <w:r w:rsidRPr="00515445">
        <w:rPr>
          <w:lang w:val="vi-VN"/>
        </w:rPr>
        <w:t>viên</w:t>
      </w:r>
      <w:ins w:id="139" w:author="Canh Duc Nguyen" w:date="2023-10-12T11:17:00Z">
        <w:r w:rsidR="001D78C0">
          <w:rPr>
            <w:lang w:val="vi-VN"/>
          </w:rPr>
          <w:t xml:space="preserve"> (đảng viên)</w:t>
        </w:r>
      </w:ins>
      <w:r w:rsidRPr="00515445">
        <w:rPr>
          <w:lang w:val="vi-VN"/>
        </w:rPr>
        <w:t xml:space="preserve"> của Đảng Cộng sản Việt Nam.",</w:t>
      </w:r>
    </w:p>
    <w:p w14:paraId="0BA1C531" w14:textId="77777777" w:rsidR="00515445" w:rsidRPr="00515445" w:rsidRDefault="00515445" w:rsidP="00515445">
      <w:pPr>
        <w:rPr>
          <w:lang w:val="vi-VN"/>
        </w:rPr>
      </w:pPr>
      <w:r w:rsidRPr="00515445">
        <w:rPr>
          <w:lang w:val="vi-VN"/>
        </w:rPr>
        <w:t xml:space="preserve">      "en": "He is a member of the Communist Party of Vietnam."</w:t>
      </w:r>
    </w:p>
    <w:p w14:paraId="5816A784" w14:textId="77777777" w:rsidR="00515445" w:rsidRPr="00515445" w:rsidRDefault="00515445" w:rsidP="00515445">
      <w:pPr>
        <w:rPr>
          <w:lang w:val="vi-VN"/>
        </w:rPr>
      </w:pPr>
      <w:r w:rsidRPr="00515445">
        <w:rPr>
          <w:lang w:val="vi-VN"/>
        </w:rPr>
        <w:t xml:space="preserve">    },  </w:t>
      </w:r>
    </w:p>
    <w:p w14:paraId="78254E10" w14:textId="77777777" w:rsidR="00515445" w:rsidRPr="00515445" w:rsidRDefault="00515445" w:rsidP="00515445">
      <w:pPr>
        <w:rPr>
          <w:lang w:val="vi-VN"/>
        </w:rPr>
      </w:pPr>
      <w:r w:rsidRPr="00515445">
        <w:rPr>
          <w:lang w:val="vi-VN"/>
        </w:rPr>
        <w:t xml:space="preserve">    {</w:t>
      </w:r>
    </w:p>
    <w:p w14:paraId="4A30B738" w14:textId="366A3851" w:rsidR="00515445" w:rsidRPr="00515445" w:rsidRDefault="00515445" w:rsidP="00515445">
      <w:pPr>
        <w:rPr>
          <w:lang w:val="vi-VN"/>
        </w:rPr>
      </w:pPr>
      <w:r w:rsidRPr="00515445">
        <w:rPr>
          <w:lang w:val="vi-VN"/>
        </w:rPr>
        <w:lastRenderedPageBreak/>
        <w:t xml:space="preserve">      "vn": "Tôi là </w:t>
      </w:r>
      <w:del w:id="140" w:author="Canh Duc Nguyen" w:date="2023-10-12T11:17:00Z">
        <w:r w:rsidRPr="00515445" w:rsidDel="001D78C0">
          <w:rPr>
            <w:lang w:val="vi-VN"/>
          </w:rPr>
          <w:delText xml:space="preserve">đảng </w:delText>
        </w:r>
      </w:del>
      <w:ins w:id="141" w:author="Canh Duc Nguyen" w:date="2023-10-12T11:17:00Z">
        <w:r w:rsidR="001D78C0">
          <w:rPr>
            <w:lang w:val="vi-VN"/>
          </w:rPr>
          <w:t xml:space="preserve">Thành </w:t>
        </w:r>
      </w:ins>
      <w:r w:rsidRPr="00515445">
        <w:rPr>
          <w:lang w:val="vi-VN"/>
        </w:rPr>
        <w:t>viên của Hội Sinh viên Việt Nam.",</w:t>
      </w:r>
    </w:p>
    <w:p w14:paraId="49F1BF7A" w14:textId="77777777" w:rsidR="00515445" w:rsidRPr="00515445" w:rsidRDefault="00515445" w:rsidP="00515445">
      <w:pPr>
        <w:rPr>
          <w:lang w:val="vi-VN"/>
        </w:rPr>
      </w:pPr>
      <w:r w:rsidRPr="00515445">
        <w:rPr>
          <w:lang w:val="vi-VN"/>
        </w:rPr>
        <w:t xml:space="preserve">      "en": "I am a member of the Vietnam Student Association."</w:t>
      </w:r>
    </w:p>
    <w:p w14:paraId="5A4B86E2" w14:textId="77777777" w:rsidR="00515445" w:rsidRPr="00515445" w:rsidRDefault="00515445" w:rsidP="00515445">
      <w:pPr>
        <w:rPr>
          <w:lang w:val="vi-VN"/>
        </w:rPr>
      </w:pPr>
      <w:r w:rsidRPr="00515445">
        <w:rPr>
          <w:lang w:val="vi-VN"/>
        </w:rPr>
        <w:t xml:space="preserve">    },</w:t>
      </w:r>
    </w:p>
    <w:p w14:paraId="1E826498" w14:textId="77777777" w:rsidR="00515445" w:rsidRPr="00515445" w:rsidRDefault="00515445" w:rsidP="00515445">
      <w:pPr>
        <w:rPr>
          <w:lang w:val="vi-VN"/>
        </w:rPr>
      </w:pPr>
      <w:r w:rsidRPr="00515445">
        <w:rPr>
          <w:lang w:val="vi-VN"/>
        </w:rPr>
        <w:t xml:space="preserve">    {</w:t>
      </w:r>
    </w:p>
    <w:p w14:paraId="0B59E28E" w14:textId="3BA5082B" w:rsidR="00515445" w:rsidRPr="00515445" w:rsidRDefault="00515445" w:rsidP="00515445">
      <w:pPr>
        <w:rPr>
          <w:lang w:val="vi-VN"/>
        </w:rPr>
      </w:pPr>
      <w:r w:rsidRPr="00515445">
        <w:rPr>
          <w:lang w:val="vi-VN"/>
        </w:rPr>
        <w:t xml:space="preserve">      "vn": "Cô ấy là </w:t>
      </w:r>
      <w:del w:id="142" w:author="Canh Duc Nguyen" w:date="2023-10-12T11:17:00Z">
        <w:r w:rsidRPr="00515445" w:rsidDel="001D78C0">
          <w:rPr>
            <w:lang w:val="vi-VN"/>
          </w:rPr>
          <w:delText xml:space="preserve">đảng </w:delText>
        </w:r>
      </w:del>
      <w:ins w:id="143" w:author="Canh Duc Nguyen" w:date="2023-10-12T11:17:00Z">
        <w:r w:rsidR="001D78C0">
          <w:rPr>
            <w:lang w:val="vi-VN"/>
          </w:rPr>
          <w:t xml:space="preserve">thành </w:t>
        </w:r>
      </w:ins>
      <w:r w:rsidRPr="00515445">
        <w:rPr>
          <w:lang w:val="vi-VN"/>
        </w:rPr>
        <w:t>viên của Đảng Dân chủ Mỹ.",</w:t>
      </w:r>
    </w:p>
    <w:p w14:paraId="12551211" w14:textId="77777777" w:rsidR="00515445" w:rsidRPr="00515445" w:rsidRDefault="00515445" w:rsidP="00515445">
      <w:pPr>
        <w:rPr>
          <w:lang w:val="vi-VN"/>
        </w:rPr>
      </w:pPr>
      <w:r w:rsidRPr="00515445">
        <w:rPr>
          <w:lang w:val="vi-VN"/>
        </w:rPr>
        <w:t xml:space="preserve">      "en": "She is a member of the American Democratic Party."</w:t>
      </w:r>
    </w:p>
    <w:p w14:paraId="64A2DDA8" w14:textId="77777777" w:rsidR="00515445" w:rsidRPr="00515445" w:rsidRDefault="00515445" w:rsidP="00515445">
      <w:pPr>
        <w:rPr>
          <w:lang w:val="vi-VN"/>
        </w:rPr>
      </w:pPr>
      <w:r w:rsidRPr="00515445">
        <w:rPr>
          <w:lang w:val="vi-VN"/>
        </w:rPr>
        <w:t xml:space="preserve">    },</w:t>
      </w:r>
    </w:p>
    <w:p w14:paraId="571E5ACF" w14:textId="77777777" w:rsidR="00515445" w:rsidRPr="00515445" w:rsidRDefault="00515445" w:rsidP="00515445">
      <w:pPr>
        <w:rPr>
          <w:lang w:val="vi-VN"/>
        </w:rPr>
      </w:pPr>
      <w:r w:rsidRPr="00515445">
        <w:rPr>
          <w:lang w:val="vi-VN"/>
        </w:rPr>
        <w:t xml:space="preserve">    {</w:t>
      </w:r>
    </w:p>
    <w:p w14:paraId="428E9CCD" w14:textId="4BA89C89" w:rsidR="00515445" w:rsidRPr="00515445" w:rsidRDefault="00515445" w:rsidP="00515445">
      <w:pPr>
        <w:rPr>
          <w:lang w:val="vi-VN"/>
        </w:rPr>
      </w:pPr>
      <w:r w:rsidRPr="00515445">
        <w:rPr>
          <w:lang w:val="vi-VN"/>
        </w:rPr>
        <w:t xml:space="preserve">      "vn": "Cha tôi từng là đảng viên</w:t>
      </w:r>
      <w:ins w:id="144" w:author="Canh Duc Nguyen" w:date="2023-10-12T11:17:00Z">
        <w:r w:rsidR="001D78C0">
          <w:rPr>
            <w:lang w:val="vi-VN"/>
          </w:rPr>
          <w:t xml:space="preserve"> (thành viên)</w:t>
        </w:r>
      </w:ins>
      <w:r w:rsidRPr="00515445">
        <w:rPr>
          <w:lang w:val="vi-VN"/>
        </w:rPr>
        <w:t xml:space="preserve"> của Đảng Cộng sản.",</w:t>
      </w:r>
    </w:p>
    <w:p w14:paraId="742249FF" w14:textId="77777777" w:rsidR="00515445" w:rsidRPr="00515445" w:rsidRDefault="00515445" w:rsidP="00515445">
      <w:pPr>
        <w:rPr>
          <w:lang w:val="vi-VN"/>
        </w:rPr>
      </w:pPr>
      <w:r w:rsidRPr="00515445">
        <w:rPr>
          <w:lang w:val="vi-VN"/>
        </w:rPr>
        <w:t xml:space="preserve">      "en": "My father used to be a member of the Communist Party."</w:t>
      </w:r>
    </w:p>
    <w:p w14:paraId="627DC08F" w14:textId="77777777" w:rsidR="00515445" w:rsidRPr="00515445" w:rsidRDefault="00515445" w:rsidP="00515445">
      <w:pPr>
        <w:rPr>
          <w:lang w:val="vi-VN"/>
        </w:rPr>
      </w:pPr>
      <w:r w:rsidRPr="00515445">
        <w:rPr>
          <w:lang w:val="vi-VN"/>
        </w:rPr>
        <w:t xml:space="preserve">    }</w:t>
      </w:r>
    </w:p>
    <w:p w14:paraId="0D5110A2" w14:textId="77777777" w:rsidR="00515445" w:rsidRPr="00515445" w:rsidRDefault="00515445" w:rsidP="00515445">
      <w:pPr>
        <w:rPr>
          <w:lang w:val="vi-VN"/>
        </w:rPr>
      </w:pPr>
      <w:r w:rsidRPr="00515445">
        <w:rPr>
          <w:lang w:val="vi-VN"/>
        </w:rPr>
        <w:t xml:space="preserve">  ]</w:t>
      </w:r>
    </w:p>
    <w:p w14:paraId="79F7D2CA" w14:textId="77777777" w:rsidR="00515445" w:rsidRPr="00515445" w:rsidRDefault="00515445" w:rsidP="00515445">
      <w:pPr>
        <w:rPr>
          <w:lang w:val="vi-VN"/>
        </w:rPr>
      </w:pPr>
      <w:r w:rsidRPr="00515445">
        <w:rPr>
          <w:lang w:val="vi-VN"/>
        </w:rPr>
        <w:t>}</w:t>
      </w:r>
    </w:p>
    <w:p w14:paraId="335E9B93" w14:textId="77777777" w:rsidR="00515445" w:rsidRPr="00515445" w:rsidRDefault="00515445" w:rsidP="00515445">
      <w:pPr>
        <w:rPr>
          <w:lang w:val="vi-VN"/>
        </w:rPr>
      </w:pPr>
      <w:r w:rsidRPr="00515445">
        <w:rPr>
          <w:lang w:val="vi-VN"/>
        </w:rPr>
        <w:t>-----------------------------</w:t>
      </w:r>
    </w:p>
    <w:p w14:paraId="4F832A8C" w14:textId="77777777" w:rsidR="00515445" w:rsidRPr="00515445" w:rsidRDefault="00515445" w:rsidP="00515445">
      <w:pPr>
        <w:rPr>
          <w:lang w:val="vi-VN"/>
        </w:rPr>
      </w:pPr>
      <w:r w:rsidRPr="00515445">
        <w:rPr>
          <w:lang w:val="vi-VN"/>
        </w:rPr>
        <w:t xml:space="preserve">keyword: Affixation 'hội viên' </w:t>
      </w:r>
    </w:p>
    <w:p w14:paraId="76041605" w14:textId="77777777" w:rsidR="00515445" w:rsidRPr="00515445" w:rsidRDefault="00515445" w:rsidP="00515445">
      <w:pPr>
        <w:rPr>
          <w:lang w:val="vi-VN"/>
        </w:rPr>
      </w:pPr>
      <w:r w:rsidRPr="00515445">
        <w:rPr>
          <w:lang w:val="vi-VN"/>
        </w:rPr>
        <w:t xml:space="preserve">PROMPT: Generate grammar explanation for following Vietnamese grammar point: Affixation 'hội viên' </w:t>
      </w:r>
    </w:p>
    <w:p w14:paraId="15CDC3DE" w14:textId="77777777" w:rsidR="00515445" w:rsidRPr="00515445" w:rsidRDefault="00515445" w:rsidP="00515445">
      <w:pPr>
        <w:rPr>
          <w:lang w:val="vi-VN"/>
        </w:rPr>
      </w:pPr>
      <w:r w:rsidRPr="00515445">
        <w:rPr>
          <w:lang w:val="vi-VN"/>
        </w:rPr>
        <w:t>RESPONSE: {</w:t>
      </w:r>
    </w:p>
    <w:p w14:paraId="11DFCD7B" w14:textId="77777777" w:rsidR="00515445" w:rsidRPr="00515445" w:rsidRDefault="00515445" w:rsidP="00515445">
      <w:pPr>
        <w:rPr>
          <w:lang w:val="vi-VN"/>
        </w:rPr>
      </w:pPr>
      <w:r w:rsidRPr="00515445">
        <w:rPr>
          <w:lang w:val="vi-VN"/>
        </w:rPr>
        <w:t xml:space="preserve">    "title": "Affixation 'hội viên'",</w:t>
      </w:r>
    </w:p>
    <w:p w14:paraId="51DA9324" w14:textId="77777777" w:rsidR="00515445" w:rsidRPr="00515445" w:rsidRDefault="00515445" w:rsidP="00515445">
      <w:pPr>
        <w:rPr>
          <w:lang w:val="vi-VN"/>
        </w:rPr>
      </w:pPr>
      <w:r w:rsidRPr="00515445">
        <w:rPr>
          <w:lang w:val="vi-VN"/>
        </w:rPr>
        <w:t xml:space="preserve">    "short_explanation": "Used to refer to a member or a participant of a group or organization",</w:t>
      </w:r>
    </w:p>
    <w:p w14:paraId="494BB367" w14:textId="77777777" w:rsidR="00515445" w:rsidRPr="00515445" w:rsidRDefault="00515445" w:rsidP="00515445">
      <w:pPr>
        <w:rPr>
          <w:lang w:val="vi-VN"/>
        </w:rPr>
      </w:pPr>
      <w:r w:rsidRPr="00515445">
        <w:rPr>
          <w:lang w:val="vi-VN"/>
        </w:rPr>
        <w:t xml:space="preserve">    "long_explanation": "The Vietnamese term 'hội viên' is a noun form that refers to a member, participant or a regular customer of a group, organization, club or a service. It is used to indicate one's role or position in relation to a larger group or context. It often goes with the name of the group or the organization.",</w:t>
      </w:r>
    </w:p>
    <w:p w14:paraId="782E62C3" w14:textId="4C5C1469" w:rsidR="00515445" w:rsidRPr="00515445" w:rsidRDefault="00515445" w:rsidP="00515445">
      <w:pPr>
        <w:rPr>
          <w:lang w:val="vi-VN"/>
        </w:rPr>
      </w:pPr>
      <w:r w:rsidRPr="00515445">
        <w:rPr>
          <w:lang w:val="vi-VN"/>
        </w:rPr>
        <w:t xml:space="preserve">    "formation": "</w:t>
      </w:r>
      <w:ins w:id="145" w:author="Canh Duc Nguyen" w:date="2023-10-12T11:18:00Z">
        <w:r w:rsidR="001D78C0" w:rsidRPr="00515445">
          <w:rPr>
            <w:lang w:val="vi-VN"/>
          </w:rPr>
          <w:t>'hội viên'</w:t>
        </w:r>
        <w:r w:rsidR="001D78C0">
          <w:rPr>
            <w:lang w:val="vi-VN"/>
          </w:rPr>
          <w:t xml:space="preserve"> + </w:t>
        </w:r>
      </w:ins>
      <w:r w:rsidRPr="00515445">
        <w:rPr>
          <w:lang w:val="vi-VN"/>
        </w:rPr>
        <w:t>Name of Group/Organization</w:t>
      </w:r>
      <w:del w:id="146" w:author="Canh Duc Nguyen" w:date="2023-10-12T11:18:00Z">
        <w:r w:rsidRPr="00515445" w:rsidDel="001D78C0">
          <w:rPr>
            <w:lang w:val="vi-VN"/>
          </w:rPr>
          <w:delText xml:space="preserve"> + 'hội viên'</w:delText>
        </w:r>
      </w:del>
      <w:r w:rsidRPr="00515445">
        <w:rPr>
          <w:lang w:val="vi-VN"/>
        </w:rPr>
        <w:t>",</w:t>
      </w:r>
    </w:p>
    <w:p w14:paraId="268FC5B5" w14:textId="77777777" w:rsidR="00515445" w:rsidRPr="00515445" w:rsidRDefault="00515445" w:rsidP="00515445">
      <w:pPr>
        <w:rPr>
          <w:lang w:val="vi-VN"/>
        </w:rPr>
      </w:pPr>
      <w:r w:rsidRPr="00515445">
        <w:rPr>
          <w:lang w:val="vi-VN"/>
        </w:rPr>
        <w:t xml:space="preserve">    "examples": [</w:t>
      </w:r>
    </w:p>
    <w:p w14:paraId="74A075C3" w14:textId="77777777" w:rsidR="00515445" w:rsidRPr="00515445" w:rsidRDefault="00515445" w:rsidP="00515445">
      <w:pPr>
        <w:rPr>
          <w:lang w:val="vi-VN"/>
        </w:rPr>
      </w:pPr>
      <w:r w:rsidRPr="00515445">
        <w:rPr>
          <w:lang w:val="vi-VN"/>
        </w:rPr>
        <w:t xml:space="preserve">      {</w:t>
      </w:r>
    </w:p>
    <w:p w14:paraId="4AD29ED8" w14:textId="77777777" w:rsidR="00515445" w:rsidRPr="00515445" w:rsidRDefault="00515445" w:rsidP="00515445">
      <w:pPr>
        <w:rPr>
          <w:lang w:val="vi-VN"/>
        </w:rPr>
      </w:pPr>
      <w:r w:rsidRPr="00515445">
        <w:rPr>
          <w:lang w:val="vi-VN"/>
        </w:rPr>
        <w:t xml:space="preserve">        "vn": "Anh ấy là hội viên của câu lạc bộ golf này.",</w:t>
      </w:r>
    </w:p>
    <w:p w14:paraId="0D24989E" w14:textId="77777777" w:rsidR="00515445" w:rsidRPr="00515445" w:rsidRDefault="00515445" w:rsidP="00515445">
      <w:pPr>
        <w:rPr>
          <w:lang w:val="vi-VN"/>
        </w:rPr>
      </w:pPr>
      <w:r w:rsidRPr="00515445">
        <w:rPr>
          <w:lang w:val="vi-VN"/>
        </w:rPr>
        <w:t xml:space="preserve">        "en": "He is a member of this golf club."</w:t>
      </w:r>
    </w:p>
    <w:p w14:paraId="4FFF9833" w14:textId="77777777" w:rsidR="00515445" w:rsidRPr="00515445" w:rsidRDefault="00515445" w:rsidP="00515445">
      <w:pPr>
        <w:rPr>
          <w:lang w:val="vi-VN"/>
        </w:rPr>
      </w:pPr>
      <w:r w:rsidRPr="00515445">
        <w:rPr>
          <w:lang w:val="vi-VN"/>
        </w:rPr>
        <w:t xml:space="preserve">      },</w:t>
      </w:r>
    </w:p>
    <w:p w14:paraId="1B7EBC37" w14:textId="77777777" w:rsidR="00515445" w:rsidRPr="00515445" w:rsidRDefault="00515445" w:rsidP="00515445">
      <w:pPr>
        <w:rPr>
          <w:lang w:val="vi-VN"/>
        </w:rPr>
      </w:pPr>
      <w:r w:rsidRPr="00515445">
        <w:rPr>
          <w:lang w:val="vi-VN"/>
        </w:rPr>
        <w:t xml:space="preserve">      {</w:t>
      </w:r>
    </w:p>
    <w:p w14:paraId="68073BBB" w14:textId="77777777" w:rsidR="00515445" w:rsidRPr="00515445" w:rsidRDefault="00515445" w:rsidP="00515445">
      <w:pPr>
        <w:rPr>
          <w:lang w:val="vi-VN"/>
        </w:rPr>
      </w:pPr>
      <w:r w:rsidRPr="00515445">
        <w:rPr>
          <w:lang w:val="vi-VN"/>
        </w:rPr>
        <w:t xml:space="preserve">        "vn": "Tôi muốn trở thành hội viên của thư viện này.",</w:t>
      </w:r>
    </w:p>
    <w:p w14:paraId="788B6626" w14:textId="77777777" w:rsidR="00515445" w:rsidRPr="00515445" w:rsidRDefault="00515445" w:rsidP="00515445">
      <w:pPr>
        <w:rPr>
          <w:lang w:val="vi-VN"/>
        </w:rPr>
      </w:pPr>
      <w:r w:rsidRPr="00515445">
        <w:rPr>
          <w:lang w:val="vi-VN"/>
        </w:rPr>
        <w:t xml:space="preserve">        "en": "I want to become a member of this library."</w:t>
      </w:r>
    </w:p>
    <w:p w14:paraId="16DAAB41" w14:textId="77777777" w:rsidR="00515445" w:rsidRPr="00515445" w:rsidRDefault="00515445" w:rsidP="00515445">
      <w:pPr>
        <w:rPr>
          <w:lang w:val="vi-VN"/>
        </w:rPr>
      </w:pPr>
      <w:r w:rsidRPr="00515445">
        <w:rPr>
          <w:lang w:val="vi-VN"/>
        </w:rPr>
        <w:t xml:space="preserve">      },</w:t>
      </w:r>
    </w:p>
    <w:p w14:paraId="5DE8A238" w14:textId="77777777" w:rsidR="00515445" w:rsidRPr="00515445" w:rsidRDefault="00515445" w:rsidP="00515445">
      <w:pPr>
        <w:rPr>
          <w:lang w:val="vi-VN"/>
        </w:rPr>
      </w:pPr>
      <w:r w:rsidRPr="00515445">
        <w:rPr>
          <w:lang w:val="vi-VN"/>
        </w:rPr>
        <w:t xml:space="preserve">      {</w:t>
      </w:r>
    </w:p>
    <w:p w14:paraId="40A434BB" w14:textId="28A27F9B" w:rsidR="00515445" w:rsidRPr="00515445" w:rsidRDefault="00515445" w:rsidP="00515445">
      <w:pPr>
        <w:rPr>
          <w:lang w:val="vi-VN"/>
        </w:rPr>
      </w:pPr>
      <w:r w:rsidRPr="00515445">
        <w:rPr>
          <w:lang w:val="vi-VN"/>
        </w:rPr>
        <w:t xml:space="preserve">        "vn": "Chỉ hội viên mới đủ điều kiện </w:t>
      </w:r>
      <w:ins w:id="147" w:author="Canh Duc Nguyen" w:date="2023-10-12T11:22:00Z">
        <w:r w:rsidR="001D78C0">
          <w:rPr>
            <w:lang w:val="vi-VN"/>
          </w:rPr>
          <w:t xml:space="preserve">để </w:t>
        </w:r>
      </w:ins>
      <w:r w:rsidRPr="00515445">
        <w:rPr>
          <w:lang w:val="vi-VN"/>
        </w:rPr>
        <w:t>mua các sản phẩm giảm giá trong cửa hàng này.",</w:t>
      </w:r>
    </w:p>
    <w:p w14:paraId="7687C378" w14:textId="77777777" w:rsidR="00515445" w:rsidRPr="00515445" w:rsidRDefault="00515445" w:rsidP="00515445">
      <w:pPr>
        <w:rPr>
          <w:lang w:val="vi-VN"/>
        </w:rPr>
      </w:pPr>
      <w:r w:rsidRPr="00515445">
        <w:rPr>
          <w:lang w:val="vi-VN"/>
        </w:rPr>
        <w:t xml:space="preserve">        "en": "Only members are eligible to purchase discounted products in this store."</w:t>
      </w:r>
    </w:p>
    <w:p w14:paraId="5162D51E" w14:textId="77777777" w:rsidR="00515445" w:rsidRPr="00515445" w:rsidRDefault="00515445" w:rsidP="00515445">
      <w:pPr>
        <w:rPr>
          <w:lang w:val="vi-VN"/>
        </w:rPr>
      </w:pPr>
      <w:r w:rsidRPr="00515445">
        <w:rPr>
          <w:lang w:val="vi-VN"/>
        </w:rPr>
        <w:t xml:space="preserve">      },</w:t>
      </w:r>
    </w:p>
    <w:p w14:paraId="5796C9C5" w14:textId="77777777" w:rsidR="00515445" w:rsidRPr="00515445" w:rsidRDefault="00515445" w:rsidP="00515445">
      <w:pPr>
        <w:rPr>
          <w:lang w:val="vi-VN"/>
        </w:rPr>
      </w:pPr>
      <w:r w:rsidRPr="00515445">
        <w:rPr>
          <w:lang w:val="vi-VN"/>
        </w:rPr>
        <w:t xml:space="preserve">      {</w:t>
      </w:r>
    </w:p>
    <w:p w14:paraId="4EC77DA8" w14:textId="79A8E3CF" w:rsidR="00515445" w:rsidRPr="00515445" w:rsidRDefault="00515445" w:rsidP="00515445">
      <w:pPr>
        <w:rPr>
          <w:lang w:val="vi-VN"/>
        </w:rPr>
      </w:pPr>
      <w:r w:rsidRPr="00515445">
        <w:rPr>
          <w:lang w:val="vi-VN"/>
        </w:rPr>
        <w:t xml:space="preserve">        "vn": "Hội viên </w:t>
      </w:r>
      <w:ins w:id="148" w:author="Canh Duc Nguyen" w:date="2023-10-12T11:24:00Z">
        <w:r w:rsidR="00745B66" w:rsidRPr="00515445">
          <w:rPr>
            <w:lang w:val="vi-VN"/>
          </w:rPr>
          <w:t xml:space="preserve">sẽ </w:t>
        </w:r>
      </w:ins>
      <w:r w:rsidRPr="00515445">
        <w:rPr>
          <w:lang w:val="vi-VN"/>
        </w:rPr>
        <w:t xml:space="preserve">thường xuyên </w:t>
      </w:r>
      <w:del w:id="149" w:author="Canh Duc Nguyen" w:date="2023-10-12T11:24:00Z">
        <w:r w:rsidRPr="00515445" w:rsidDel="00745B66">
          <w:rPr>
            <w:lang w:val="vi-VN"/>
          </w:rPr>
          <w:delText xml:space="preserve">sẽ </w:delText>
        </w:r>
      </w:del>
      <w:r w:rsidRPr="00515445">
        <w:rPr>
          <w:lang w:val="vi-VN"/>
        </w:rPr>
        <w:t>nhận được những ưu đãi đặc biệt.",</w:t>
      </w:r>
    </w:p>
    <w:p w14:paraId="562C6FDF" w14:textId="77777777" w:rsidR="00515445" w:rsidRPr="00515445" w:rsidRDefault="00515445" w:rsidP="00515445">
      <w:pPr>
        <w:rPr>
          <w:lang w:val="vi-VN"/>
        </w:rPr>
      </w:pPr>
      <w:r w:rsidRPr="00515445">
        <w:rPr>
          <w:lang w:val="vi-VN"/>
        </w:rPr>
        <w:t xml:space="preserve">        "en": "Regular members will receive special offers."</w:t>
      </w:r>
    </w:p>
    <w:p w14:paraId="01CC8FB0" w14:textId="77777777" w:rsidR="00515445" w:rsidRPr="00515445" w:rsidRDefault="00515445" w:rsidP="00515445">
      <w:pPr>
        <w:rPr>
          <w:lang w:val="vi-VN"/>
        </w:rPr>
      </w:pPr>
      <w:r w:rsidRPr="00515445">
        <w:rPr>
          <w:lang w:val="vi-VN"/>
        </w:rPr>
        <w:t xml:space="preserve">      }</w:t>
      </w:r>
    </w:p>
    <w:p w14:paraId="1FB105F7" w14:textId="77777777" w:rsidR="00515445" w:rsidRPr="00515445" w:rsidRDefault="00515445" w:rsidP="00515445">
      <w:pPr>
        <w:rPr>
          <w:lang w:val="vi-VN"/>
        </w:rPr>
      </w:pPr>
      <w:r w:rsidRPr="00515445">
        <w:rPr>
          <w:lang w:val="vi-VN"/>
        </w:rPr>
        <w:t xml:space="preserve">    ]  </w:t>
      </w:r>
    </w:p>
    <w:p w14:paraId="653EA2F5" w14:textId="77777777" w:rsidR="00515445" w:rsidRPr="00515445" w:rsidRDefault="00515445" w:rsidP="00515445">
      <w:pPr>
        <w:rPr>
          <w:lang w:val="vi-VN"/>
        </w:rPr>
      </w:pPr>
      <w:r w:rsidRPr="00515445">
        <w:rPr>
          <w:lang w:val="vi-VN"/>
        </w:rPr>
        <w:t>}</w:t>
      </w:r>
    </w:p>
    <w:p w14:paraId="2EFE73C3" w14:textId="77777777" w:rsidR="00515445" w:rsidRPr="00515445" w:rsidRDefault="00515445" w:rsidP="00515445">
      <w:pPr>
        <w:rPr>
          <w:lang w:val="vi-VN"/>
        </w:rPr>
      </w:pPr>
      <w:r w:rsidRPr="00515445">
        <w:rPr>
          <w:lang w:val="vi-VN"/>
        </w:rPr>
        <w:lastRenderedPageBreak/>
        <w:t>-----------------------------</w:t>
      </w:r>
    </w:p>
    <w:p w14:paraId="72ABC2BF" w14:textId="77777777" w:rsidR="00515445" w:rsidRPr="00515445" w:rsidRDefault="00515445" w:rsidP="00515445">
      <w:pPr>
        <w:rPr>
          <w:lang w:val="vi-VN"/>
        </w:rPr>
      </w:pPr>
      <w:r w:rsidRPr="00515445">
        <w:rPr>
          <w:lang w:val="vi-VN"/>
        </w:rPr>
        <w:t xml:space="preserve">keyword: Affixation 'nhà thơ' </w:t>
      </w:r>
    </w:p>
    <w:p w14:paraId="425B2175" w14:textId="77777777" w:rsidR="00515445" w:rsidRPr="00515445" w:rsidRDefault="00515445" w:rsidP="00515445">
      <w:pPr>
        <w:rPr>
          <w:lang w:val="vi-VN"/>
        </w:rPr>
      </w:pPr>
      <w:r w:rsidRPr="00515445">
        <w:rPr>
          <w:lang w:val="vi-VN"/>
        </w:rPr>
        <w:t xml:space="preserve">PROMPT: Generate grammar explanation for following Vietnamese grammar point: Affixation 'nhà thơ' </w:t>
      </w:r>
    </w:p>
    <w:p w14:paraId="3D1F59F3" w14:textId="77777777" w:rsidR="00515445" w:rsidRPr="00515445" w:rsidRDefault="00515445" w:rsidP="00515445">
      <w:pPr>
        <w:rPr>
          <w:lang w:val="vi-VN"/>
        </w:rPr>
      </w:pPr>
      <w:r w:rsidRPr="00515445">
        <w:rPr>
          <w:lang w:val="vi-VN"/>
        </w:rPr>
        <w:t xml:space="preserve">RESPONSE: { </w:t>
      </w:r>
    </w:p>
    <w:p w14:paraId="76CA8DF3" w14:textId="77777777" w:rsidR="00515445" w:rsidRPr="00515445" w:rsidRDefault="00515445" w:rsidP="00515445">
      <w:pPr>
        <w:rPr>
          <w:lang w:val="vi-VN"/>
        </w:rPr>
      </w:pPr>
      <w:r w:rsidRPr="00515445">
        <w:rPr>
          <w:lang w:val="vi-VN"/>
        </w:rPr>
        <w:t xml:space="preserve">  "title": "Affixation 'nhà thơ'", </w:t>
      </w:r>
    </w:p>
    <w:p w14:paraId="53B498D7" w14:textId="77777777" w:rsidR="00515445" w:rsidRPr="00515445" w:rsidRDefault="00515445" w:rsidP="00515445">
      <w:pPr>
        <w:rPr>
          <w:lang w:val="vi-VN"/>
        </w:rPr>
      </w:pPr>
      <w:r w:rsidRPr="00515445">
        <w:rPr>
          <w:lang w:val="vi-VN"/>
        </w:rPr>
        <w:t xml:space="preserve">  "short_explanation": "Used to express occupations or roles.", </w:t>
      </w:r>
    </w:p>
    <w:p w14:paraId="525849CB" w14:textId="77777777" w:rsidR="00515445" w:rsidRPr="00515445" w:rsidRDefault="00515445" w:rsidP="00515445">
      <w:pPr>
        <w:rPr>
          <w:lang w:val="vi-VN"/>
        </w:rPr>
      </w:pPr>
      <w:r w:rsidRPr="00515445">
        <w:rPr>
          <w:lang w:val="vi-VN"/>
        </w:rPr>
        <w:t xml:space="preserve">  "long_explanation": "In Vietnamese, 'nhà thơ' is an example of affixation where 'nhà' acts as a prefix that means 'house' and 'thơ' is the root word which means 'poetry'. When combined, 'nhà thơ' means 'poet'. This is often used to indicate a person's occupation or role.", </w:t>
      </w:r>
    </w:p>
    <w:p w14:paraId="2013DAD9" w14:textId="77777777" w:rsidR="00515445" w:rsidRPr="00515445" w:rsidRDefault="00515445" w:rsidP="00515445">
      <w:pPr>
        <w:rPr>
          <w:lang w:val="vi-VN"/>
        </w:rPr>
      </w:pPr>
      <w:r w:rsidRPr="00515445">
        <w:rPr>
          <w:lang w:val="vi-VN"/>
        </w:rPr>
        <w:t xml:space="preserve">  "formation": "example of grammar formation for given grammar point",</w:t>
      </w:r>
    </w:p>
    <w:p w14:paraId="34BF721A" w14:textId="77777777" w:rsidR="00515445" w:rsidRPr="00515445" w:rsidRDefault="00515445" w:rsidP="00515445">
      <w:pPr>
        <w:rPr>
          <w:lang w:val="vi-VN"/>
        </w:rPr>
      </w:pPr>
      <w:r w:rsidRPr="00515445">
        <w:rPr>
          <w:lang w:val="vi-VN"/>
        </w:rPr>
        <w:t xml:space="preserve">  "examples": [ </w:t>
      </w:r>
    </w:p>
    <w:p w14:paraId="2F891CEC" w14:textId="77777777" w:rsidR="00515445" w:rsidRPr="00515445" w:rsidRDefault="00515445" w:rsidP="00515445">
      <w:pPr>
        <w:rPr>
          <w:lang w:val="vi-VN"/>
        </w:rPr>
      </w:pPr>
      <w:r w:rsidRPr="00515445">
        <w:rPr>
          <w:lang w:val="vi-VN"/>
        </w:rPr>
        <w:t xml:space="preserve">    { </w:t>
      </w:r>
    </w:p>
    <w:p w14:paraId="3A275C88" w14:textId="77777777" w:rsidR="00515445" w:rsidRPr="00515445" w:rsidRDefault="00515445" w:rsidP="00515445">
      <w:pPr>
        <w:rPr>
          <w:lang w:val="vi-VN"/>
        </w:rPr>
      </w:pPr>
      <w:r w:rsidRPr="00515445">
        <w:rPr>
          <w:lang w:val="vi-VN"/>
        </w:rPr>
        <w:t xml:space="preserve">      "vn": "Hà Huyền Chi là một nhà thơ nổi tiếng ở Việt Nam.", </w:t>
      </w:r>
    </w:p>
    <w:p w14:paraId="13159C3C" w14:textId="77777777" w:rsidR="00515445" w:rsidRPr="00515445" w:rsidRDefault="00515445" w:rsidP="00515445">
      <w:pPr>
        <w:rPr>
          <w:lang w:val="vi-VN"/>
        </w:rPr>
      </w:pPr>
      <w:r w:rsidRPr="00515445">
        <w:rPr>
          <w:lang w:val="vi-VN"/>
        </w:rPr>
        <w:t xml:space="preserve">      "en": "Hà Huyền Chi is a famous poet in Vietnam."</w:t>
      </w:r>
    </w:p>
    <w:p w14:paraId="3F176092" w14:textId="77777777" w:rsidR="00515445" w:rsidRPr="00515445" w:rsidRDefault="00515445" w:rsidP="00515445">
      <w:pPr>
        <w:rPr>
          <w:lang w:val="vi-VN"/>
        </w:rPr>
      </w:pPr>
      <w:r w:rsidRPr="00515445">
        <w:rPr>
          <w:lang w:val="vi-VN"/>
        </w:rPr>
        <w:t xml:space="preserve">    }, </w:t>
      </w:r>
    </w:p>
    <w:p w14:paraId="7EE09268" w14:textId="77777777" w:rsidR="00515445" w:rsidRPr="00515445" w:rsidRDefault="00515445" w:rsidP="00515445">
      <w:pPr>
        <w:rPr>
          <w:lang w:val="vi-VN"/>
        </w:rPr>
      </w:pPr>
      <w:r w:rsidRPr="00515445">
        <w:rPr>
          <w:lang w:val="vi-VN"/>
        </w:rPr>
        <w:t xml:space="preserve">    { </w:t>
      </w:r>
    </w:p>
    <w:p w14:paraId="085DAA07" w14:textId="63BD2340" w:rsidR="00515445" w:rsidRPr="00515445" w:rsidRDefault="00515445" w:rsidP="00515445">
      <w:pPr>
        <w:rPr>
          <w:lang w:val="vi-VN"/>
        </w:rPr>
      </w:pPr>
      <w:r w:rsidRPr="00515445">
        <w:rPr>
          <w:lang w:val="vi-VN"/>
        </w:rPr>
        <w:t xml:space="preserve">      "vn": "Bạn </w:t>
      </w:r>
      <w:ins w:id="150" w:author="Canh Duc Nguyen" w:date="2023-10-12T11:33:00Z">
        <w:r w:rsidR="00047330">
          <w:rPr>
            <w:lang w:val="vi-VN"/>
          </w:rPr>
          <w:t xml:space="preserve">có </w:t>
        </w:r>
      </w:ins>
      <w:r w:rsidRPr="00515445">
        <w:rPr>
          <w:lang w:val="vi-VN"/>
        </w:rPr>
        <w:t xml:space="preserve">biết nhà thơ nào viết bài thơ này không?", </w:t>
      </w:r>
    </w:p>
    <w:p w14:paraId="0C5086F8" w14:textId="77777777" w:rsidR="00515445" w:rsidRPr="00515445" w:rsidRDefault="00515445" w:rsidP="00515445">
      <w:pPr>
        <w:rPr>
          <w:lang w:val="vi-VN"/>
        </w:rPr>
      </w:pPr>
      <w:r w:rsidRPr="00515445">
        <w:rPr>
          <w:lang w:val="vi-VN"/>
        </w:rPr>
        <w:t xml:space="preserve">      "en": "Do you know which poet wrote this poem?", </w:t>
      </w:r>
    </w:p>
    <w:p w14:paraId="085682F5" w14:textId="77777777" w:rsidR="00515445" w:rsidRPr="00515445" w:rsidRDefault="00515445" w:rsidP="00515445">
      <w:pPr>
        <w:rPr>
          <w:lang w:val="vi-VN"/>
        </w:rPr>
      </w:pPr>
      <w:r w:rsidRPr="00515445">
        <w:rPr>
          <w:lang w:val="vi-VN"/>
        </w:rPr>
        <w:t xml:space="preserve">    },</w:t>
      </w:r>
    </w:p>
    <w:p w14:paraId="79EAA095" w14:textId="77777777" w:rsidR="00515445" w:rsidRPr="00515445" w:rsidRDefault="00515445" w:rsidP="00515445">
      <w:pPr>
        <w:rPr>
          <w:lang w:val="vi-VN"/>
        </w:rPr>
      </w:pPr>
      <w:r w:rsidRPr="00515445">
        <w:rPr>
          <w:lang w:val="vi-VN"/>
        </w:rPr>
        <w:t xml:space="preserve">    { </w:t>
      </w:r>
    </w:p>
    <w:p w14:paraId="391F5B15" w14:textId="703A3FF2" w:rsidR="00515445" w:rsidRPr="00515445" w:rsidRDefault="00515445" w:rsidP="00515445">
      <w:pPr>
        <w:rPr>
          <w:lang w:val="vi-VN"/>
        </w:rPr>
      </w:pPr>
      <w:r w:rsidRPr="00515445">
        <w:rPr>
          <w:lang w:val="vi-VN"/>
        </w:rPr>
        <w:t xml:space="preserve">      "vn": "Nhà thơ Nguyễn Đình Chính đã dành cả cuộc đời mình cho </w:t>
      </w:r>
      <w:del w:id="151" w:author="Canh Duc Nguyen" w:date="2023-10-12T11:36:00Z">
        <w:r w:rsidRPr="00515445" w:rsidDel="00047330">
          <w:rPr>
            <w:lang w:val="vi-VN"/>
          </w:rPr>
          <w:delText>điều mình yêu thích nhất</w:delText>
        </w:r>
      </w:del>
      <w:ins w:id="152" w:author="Canh Duc Nguyen" w:date="2023-10-12T11:36:00Z">
        <w:r w:rsidR="00047330">
          <w:rPr>
            <w:lang w:val="vi-VN"/>
          </w:rPr>
          <w:t>niềm đam mê lớn nhất</w:t>
        </w:r>
      </w:ins>
      <w:r w:rsidRPr="00515445">
        <w:rPr>
          <w:lang w:val="vi-VN"/>
        </w:rPr>
        <w:t xml:space="preserve">, đó là thơ ca.", </w:t>
      </w:r>
    </w:p>
    <w:p w14:paraId="02F5FE23" w14:textId="77777777" w:rsidR="00515445" w:rsidRPr="00515445" w:rsidRDefault="00515445" w:rsidP="00515445">
      <w:pPr>
        <w:rPr>
          <w:lang w:val="vi-VN"/>
        </w:rPr>
      </w:pPr>
      <w:r w:rsidRPr="00515445">
        <w:rPr>
          <w:lang w:val="vi-VN"/>
        </w:rPr>
        <w:t xml:space="preserve">      "en": "The poet Nguyễn Đình Chính has dedicated his whole life to his greatest passion, that is poetry.", </w:t>
      </w:r>
    </w:p>
    <w:p w14:paraId="32233F76" w14:textId="77777777" w:rsidR="00515445" w:rsidRPr="00515445" w:rsidRDefault="00515445" w:rsidP="00515445">
      <w:pPr>
        <w:rPr>
          <w:lang w:val="vi-VN"/>
        </w:rPr>
      </w:pPr>
      <w:r w:rsidRPr="00515445">
        <w:rPr>
          <w:lang w:val="vi-VN"/>
        </w:rPr>
        <w:t xml:space="preserve">    }, </w:t>
      </w:r>
    </w:p>
    <w:p w14:paraId="0D4654EF" w14:textId="77777777" w:rsidR="00515445" w:rsidRPr="00515445" w:rsidRDefault="00515445" w:rsidP="00515445">
      <w:pPr>
        <w:rPr>
          <w:lang w:val="vi-VN"/>
        </w:rPr>
      </w:pPr>
      <w:r w:rsidRPr="00515445">
        <w:rPr>
          <w:lang w:val="vi-VN"/>
        </w:rPr>
        <w:t xml:space="preserve">    { </w:t>
      </w:r>
    </w:p>
    <w:p w14:paraId="5E350EBE" w14:textId="4CE2CD5F" w:rsidR="00515445" w:rsidRPr="00515445" w:rsidRDefault="00515445" w:rsidP="00515445">
      <w:pPr>
        <w:rPr>
          <w:lang w:val="vi-VN"/>
        </w:rPr>
      </w:pPr>
      <w:r w:rsidRPr="00515445">
        <w:rPr>
          <w:lang w:val="vi-VN"/>
        </w:rPr>
        <w:t xml:space="preserve">      "vn": "</w:t>
      </w:r>
      <w:ins w:id="153" w:author="Canh Duc Nguyen" w:date="2023-10-12T11:37:00Z">
        <w:r w:rsidR="00047330">
          <w:rPr>
            <w:lang w:val="vi-VN"/>
          </w:rPr>
          <w:t>Bài t</w:t>
        </w:r>
      </w:ins>
      <w:del w:id="154" w:author="Canh Duc Nguyen" w:date="2023-10-12T11:37:00Z">
        <w:r w:rsidRPr="00515445" w:rsidDel="00047330">
          <w:rPr>
            <w:lang w:val="vi-VN"/>
          </w:rPr>
          <w:delText>T</w:delText>
        </w:r>
      </w:del>
      <w:r w:rsidRPr="00515445">
        <w:rPr>
          <w:lang w:val="vi-VN"/>
        </w:rPr>
        <w:t xml:space="preserve">hơ của nhà thơ Bùi Giáng luôn tạo cho tôi cảm giác thư thái và thanh tịnh.", </w:t>
      </w:r>
    </w:p>
    <w:p w14:paraId="34837886" w14:textId="77777777" w:rsidR="00515445" w:rsidRPr="00515445" w:rsidRDefault="00515445" w:rsidP="00515445">
      <w:pPr>
        <w:rPr>
          <w:lang w:val="vi-VN"/>
        </w:rPr>
      </w:pPr>
      <w:r w:rsidRPr="00515445">
        <w:rPr>
          <w:lang w:val="vi-VN"/>
        </w:rPr>
        <w:t xml:space="preserve">      "en": "The poetry of the poet Bùi Giáng always gives me a feeling of relaxation and purity."</w:t>
      </w:r>
    </w:p>
    <w:p w14:paraId="32B37CEE" w14:textId="77777777" w:rsidR="00515445" w:rsidRPr="00515445" w:rsidRDefault="00515445" w:rsidP="00515445">
      <w:pPr>
        <w:rPr>
          <w:lang w:val="vi-VN"/>
        </w:rPr>
      </w:pPr>
      <w:r w:rsidRPr="00515445">
        <w:rPr>
          <w:lang w:val="vi-VN"/>
        </w:rPr>
        <w:t xml:space="preserve">    }</w:t>
      </w:r>
    </w:p>
    <w:p w14:paraId="2ACC7E8B" w14:textId="77777777" w:rsidR="00515445" w:rsidRPr="00515445" w:rsidRDefault="00515445" w:rsidP="00515445">
      <w:pPr>
        <w:rPr>
          <w:lang w:val="vi-VN"/>
        </w:rPr>
      </w:pPr>
      <w:r w:rsidRPr="00515445">
        <w:rPr>
          <w:lang w:val="vi-VN"/>
        </w:rPr>
        <w:t xml:space="preserve">  ]</w:t>
      </w:r>
    </w:p>
    <w:p w14:paraId="021F6A4D" w14:textId="77777777" w:rsidR="00515445" w:rsidRPr="00515445" w:rsidRDefault="00515445" w:rsidP="00515445">
      <w:pPr>
        <w:rPr>
          <w:lang w:val="vi-VN"/>
        </w:rPr>
      </w:pPr>
      <w:r w:rsidRPr="00515445">
        <w:rPr>
          <w:lang w:val="vi-VN"/>
        </w:rPr>
        <w:t>}</w:t>
      </w:r>
    </w:p>
    <w:p w14:paraId="0A3DAA3F" w14:textId="77777777" w:rsidR="00515445" w:rsidRPr="00515445" w:rsidRDefault="00515445" w:rsidP="00515445">
      <w:pPr>
        <w:rPr>
          <w:lang w:val="vi-VN"/>
        </w:rPr>
      </w:pPr>
      <w:r w:rsidRPr="00515445">
        <w:rPr>
          <w:lang w:val="vi-VN"/>
        </w:rPr>
        <w:t>-----------------------------</w:t>
      </w:r>
    </w:p>
    <w:p w14:paraId="7AB8F50C" w14:textId="77777777" w:rsidR="00515445" w:rsidRPr="00515445" w:rsidRDefault="00515445" w:rsidP="00515445">
      <w:pPr>
        <w:rPr>
          <w:lang w:val="vi-VN"/>
        </w:rPr>
      </w:pPr>
      <w:r w:rsidRPr="00515445">
        <w:rPr>
          <w:lang w:val="vi-VN"/>
        </w:rPr>
        <w:t xml:space="preserve">keyword: Affixation 'nhà văn' </w:t>
      </w:r>
    </w:p>
    <w:p w14:paraId="249DCD1B" w14:textId="77777777" w:rsidR="00515445" w:rsidRPr="00515445" w:rsidRDefault="00515445" w:rsidP="00515445">
      <w:pPr>
        <w:rPr>
          <w:lang w:val="vi-VN"/>
        </w:rPr>
      </w:pPr>
      <w:r w:rsidRPr="00515445">
        <w:rPr>
          <w:lang w:val="vi-VN"/>
        </w:rPr>
        <w:t xml:space="preserve">PROMPT: Generate grammar explanation for following Vietnamese grammar point: Affixation 'nhà văn' </w:t>
      </w:r>
    </w:p>
    <w:p w14:paraId="54D243D3" w14:textId="77777777" w:rsidR="00515445" w:rsidRPr="00515445" w:rsidRDefault="00515445" w:rsidP="00515445">
      <w:pPr>
        <w:rPr>
          <w:lang w:val="vi-VN"/>
        </w:rPr>
      </w:pPr>
      <w:r w:rsidRPr="00515445">
        <w:rPr>
          <w:lang w:val="vi-VN"/>
        </w:rPr>
        <w:t>RESPONSE: {</w:t>
      </w:r>
    </w:p>
    <w:p w14:paraId="2180C647" w14:textId="77777777" w:rsidR="00515445" w:rsidRPr="00515445" w:rsidRDefault="00515445" w:rsidP="00515445">
      <w:pPr>
        <w:rPr>
          <w:lang w:val="vi-VN"/>
        </w:rPr>
      </w:pPr>
      <w:r w:rsidRPr="00515445">
        <w:rPr>
          <w:lang w:val="vi-VN"/>
        </w:rPr>
        <w:t xml:space="preserve">  "title": "Affixation 'nhà văn'",</w:t>
      </w:r>
    </w:p>
    <w:p w14:paraId="6443565A" w14:textId="77777777" w:rsidR="00515445" w:rsidRPr="00515445" w:rsidRDefault="00515445" w:rsidP="00515445">
      <w:pPr>
        <w:rPr>
          <w:lang w:val="vi-VN"/>
        </w:rPr>
      </w:pPr>
      <w:r w:rsidRPr="00515445">
        <w:rPr>
          <w:lang w:val="vi-VN"/>
        </w:rPr>
        <w:t xml:space="preserve">  "short_explanation": "Used to describe a person who writes as a professional career.",</w:t>
      </w:r>
    </w:p>
    <w:p w14:paraId="06549C41" w14:textId="77777777" w:rsidR="00515445" w:rsidRPr="00515445" w:rsidRDefault="00515445" w:rsidP="00515445">
      <w:pPr>
        <w:rPr>
          <w:lang w:val="vi-VN"/>
        </w:rPr>
      </w:pPr>
      <w:r w:rsidRPr="00515445">
        <w:rPr>
          <w:lang w:val="vi-VN"/>
        </w:rPr>
        <w:t xml:space="preserve">  "long_explanation": "'Nhà văn' is a Vietnamese term usually encompassing the meaning of a 'author' or 'writer' in English. The term is made up of two words, where 'nhà' literally means 'house' but is used in a broader sense to represent a place, domain or a person associated with a specific activity, and 'văn' represents literature. So combined together, 'nhà văn' is someone who is associated with the domain of literature, specifically a writer.",</w:t>
      </w:r>
    </w:p>
    <w:p w14:paraId="76FB301E" w14:textId="7F77D1A7" w:rsidR="00515445" w:rsidRPr="00515445" w:rsidRDefault="00515445" w:rsidP="00515445">
      <w:pPr>
        <w:rPr>
          <w:lang w:val="vi-VN"/>
        </w:rPr>
      </w:pPr>
      <w:r w:rsidRPr="00515445">
        <w:rPr>
          <w:lang w:val="vi-VN"/>
        </w:rPr>
        <w:lastRenderedPageBreak/>
        <w:t xml:space="preserve">  "formation": "noun example of grammar formation for given grammar point: nhà</w:t>
      </w:r>
      <w:ins w:id="155" w:author="Canh Duc Nguyen" w:date="2023-10-12T12:13:00Z">
        <w:r w:rsidR="0069285D">
          <w:rPr>
            <w:lang w:val="vi-VN"/>
          </w:rPr>
          <w:t xml:space="preserve"> văn</w:t>
        </w:r>
      </w:ins>
      <w:r w:rsidRPr="00515445">
        <w:rPr>
          <w:lang w:val="vi-VN"/>
        </w:rPr>
        <w:t xml:space="preserve"> + [activity]",</w:t>
      </w:r>
    </w:p>
    <w:p w14:paraId="1D71EC2E" w14:textId="77777777" w:rsidR="00515445" w:rsidRPr="00515445" w:rsidRDefault="00515445" w:rsidP="00515445">
      <w:pPr>
        <w:rPr>
          <w:lang w:val="vi-VN"/>
        </w:rPr>
      </w:pPr>
      <w:r w:rsidRPr="00515445">
        <w:rPr>
          <w:lang w:val="vi-VN"/>
        </w:rPr>
        <w:t xml:space="preserve">  "examples": [</w:t>
      </w:r>
    </w:p>
    <w:p w14:paraId="367E6F29" w14:textId="77777777" w:rsidR="00515445" w:rsidRPr="00515445" w:rsidRDefault="00515445" w:rsidP="00515445">
      <w:pPr>
        <w:rPr>
          <w:lang w:val="vi-VN"/>
        </w:rPr>
      </w:pPr>
      <w:r w:rsidRPr="00515445">
        <w:rPr>
          <w:lang w:val="vi-VN"/>
        </w:rPr>
        <w:t xml:space="preserve">    {</w:t>
      </w:r>
    </w:p>
    <w:p w14:paraId="2B7B588E" w14:textId="77777777" w:rsidR="00515445" w:rsidRPr="00515445" w:rsidRDefault="00515445" w:rsidP="00515445">
      <w:pPr>
        <w:rPr>
          <w:lang w:val="vi-VN"/>
        </w:rPr>
      </w:pPr>
      <w:r w:rsidRPr="00515445">
        <w:rPr>
          <w:lang w:val="vi-VN"/>
        </w:rPr>
        <w:t xml:space="preserve">      "vn": "Ông ấy là một nhà văn nổi tiếng.",</w:t>
      </w:r>
    </w:p>
    <w:p w14:paraId="3600FF33" w14:textId="77777777" w:rsidR="00515445" w:rsidRPr="00515445" w:rsidRDefault="00515445" w:rsidP="00515445">
      <w:pPr>
        <w:rPr>
          <w:lang w:val="vi-VN"/>
        </w:rPr>
      </w:pPr>
      <w:r w:rsidRPr="00515445">
        <w:rPr>
          <w:lang w:val="vi-VN"/>
        </w:rPr>
        <w:t xml:space="preserve">      "en": "He is a famous writer."</w:t>
      </w:r>
    </w:p>
    <w:p w14:paraId="5F4B2988" w14:textId="77777777" w:rsidR="00515445" w:rsidRPr="00515445" w:rsidRDefault="00515445" w:rsidP="00515445">
      <w:pPr>
        <w:rPr>
          <w:lang w:val="vi-VN"/>
        </w:rPr>
      </w:pPr>
      <w:r w:rsidRPr="00515445">
        <w:rPr>
          <w:lang w:val="vi-VN"/>
        </w:rPr>
        <w:t xml:space="preserve">    },</w:t>
      </w:r>
    </w:p>
    <w:p w14:paraId="618536B9" w14:textId="77777777" w:rsidR="00515445" w:rsidRPr="00515445" w:rsidRDefault="00515445" w:rsidP="00515445">
      <w:pPr>
        <w:rPr>
          <w:lang w:val="vi-VN"/>
        </w:rPr>
      </w:pPr>
      <w:r w:rsidRPr="00515445">
        <w:rPr>
          <w:lang w:val="vi-VN"/>
        </w:rPr>
        <w:t xml:space="preserve">    {</w:t>
      </w:r>
    </w:p>
    <w:p w14:paraId="4E913BC3" w14:textId="77777777" w:rsidR="00515445" w:rsidRPr="00515445" w:rsidRDefault="00515445" w:rsidP="00515445">
      <w:pPr>
        <w:rPr>
          <w:lang w:val="vi-VN"/>
        </w:rPr>
      </w:pPr>
      <w:r w:rsidRPr="00515445">
        <w:rPr>
          <w:lang w:val="vi-VN"/>
        </w:rPr>
        <w:t xml:space="preserve">      "vn": "Con gái tôi mơ ước trở thành một nhà văn.",</w:t>
      </w:r>
    </w:p>
    <w:p w14:paraId="34AE788A" w14:textId="77777777" w:rsidR="00515445" w:rsidRPr="00515445" w:rsidRDefault="00515445" w:rsidP="00515445">
      <w:pPr>
        <w:rPr>
          <w:lang w:val="vi-VN"/>
        </w:rPr>
      </w:pPr>
      <w:r w:rsidRPr="00515445">
        <w:rPr>
          <w:lang w:val="vi-VN"/>
        </w:rPr>
        <w:t xml:space="preserve">      "en": "My daughter dreams of becoming a writer."</w:t>
      </w:r>
    </w:p>
    <w:p w14:paraId="245311AA" w14:textId="77777777" w:rsidR="00515445" w:rsidRPr="00515445" w:rsidRDefault="00515445" w:rsidP="00515445">
      <w:pPr>
        <w:rPr>
          <w:lang w:val="vi-VN"/>
        </w:rPr>
      </w:pPr>
      <w:r w:rsidRPr="00515445">
        <w:rPr>
          <w:lang w:val="vi-VN"/>
        </w:rPr>
        <w:t xml:space="preserve">    },</w:t>
      </w:r>
    </w:p>
    <w:p w14:paraId="21D95DD5" w14:textId="77777777" w:rsidR="00515445" w:rsidRPr="00515445" w:rsidRDefault="00515445" w:rsidP="00515445">
      <w:pPr>
        <w:rPr>
          <w:lang w:val="vi-VN"/>
        </w:rPr>
      </w:pPr>
      <w:r w:rsidRPr="00515445">
        <w:rPr>
          <w:lang w:val="vi-VN"/>
        </w:rPr>
        <w:t xml:space="preserve">    {</w:t>
      </w:r>
    </w:p>
    <w:p w14:paraId="2AF17B43" w14:textId="75C10DEC" w:rsidR="00515445" w:rsidRPr="00515445" w:rsidRDefault="00515445" w:rsidP="00515445">
      <w:pPr>
        <w:rPr>
          <w:lang w:val="vi-VN"/>
        </w:rPr>
      </w:pPr>
      <w:r w:rsidRPr="00515445">
        <w:rPr>
          <w:lang w:val="vi-VN"/>
        </w:rPr>
        <w:t xml:space="preserve">      "vn": "Nhà </w:t>
      </w:r>
      <w:del w:id="156" w:author="Canh Duc Nguyen" w:date="2023-10-12T12:16:00Z">
        <w:r w:rsidRPr="00515445" w:rsidDel="0069285D">
          <w:rPr>
            <w:lang w:val="vi-VN"/>
          </w:rPr>
          <w:delText xml:space="preserve">văn </w:delText>
        </w:r>
      </w:del>
      <w:ins w:id="157" w:author="Canh Duc Nguyen" w:date="2023-10-12T12:16:00Z">
        <w:r w:rsidR="0069285D">
          <w:rPr>
            <w:lang w:val="vi-VN"/>
          </w:rPr>
          <w:t xml:space="preserve">thơ </w:t>
        </w:r>
      </w:ins>
      <w:r w:rsidRPr="00515445">
        <w:rPr>
          <w:lang w:val="vi-VN"/>
        </w:rPr>
        <w:t>Nguyễn Du là tác giả của Truyện Kiều.",</w:t>
      </w:r>
    </w:p>
    <w:p w14:paraId="0D128CBD" w14:textId="77777777" w:rsidR="00515445" w:rsidRPr="00515445" w:rsidRDefault="00515445" w:rsidP="00515445">
      <w:pPr>
        <w:rPr>
          <w:lang w:val="vi-VN"/>
        </w:rPr>
      </w:pPr>
      <w:r w:rsidRPr="00515445">
        <w:rPr>
          <w:lang w:val="vi-VN"/>
        </w:rPr>
        <w:t xml:space="preserve">      "en": "The author Nguyen Du is the writer of The Tale of Kieu."</w:t>
      </w:r>
    </w:p>
    <w:p w14:paraId="1BADE882" w14:textId="77777777" w:rsidR="00515445" w:rsidRPr="00515445" w:rsidRDefault="00515445" w:rsidP="00515445">
      <w:pPr>
        <w:rPr>
          <w:lang w:val="vi-VN"/>
        </w:rPr>
      </w:pPr>
      <w:r w:rsidRPr="00515445">
        <w:rPr>
          <w:lang w:val="vi-VN"/>
        </w:rPr>
        <w:t xml:space="preserve">    },</w:t>
      </w:r>
    </w:p>
    <w:p w14:paraId="79BD7F64" w14:textId="77777777" w:rsidR="00515445" w:rsidRPr="00515445" w:rsidRDefault="00515445" w:rsidP="00515445">
      <w:pPr>
        <w:rPr>
          <w:lang w:val="vi-VN"/>
        </w:rPr>
      </w:pPr>
      <w:r w:rsidRPr="00515445">
        <w:rPr>
          <w:lang w:val="vi-VN"/>
        </w:rPr>
        <w:t xml:space="preserve">    {</w:t>
      </w:r>
    </w:p>
    <w:p w14:paraId="75CD1A0F" w14:textId="77777777" w:rsidR="00515445" w:rsidRPr="00515445" w:rsidRDefault="00515445" w:rsidP="00515445">
      <w:pPr>
        <w:rPr>
          <w:lang w:val="vi-VN"/>
        </w:rPr>
      </w:pPr>
      <w:r w:rsidRPr="00515445">
        <w:rPr>
          <w:lang w:val="vi-VN"/>
        </w:rPr>
        <w:t xml:space="preserve">      "vn": "Tôi đang đọc một cuốn sách mới của nhà văn yêu thích của mình.",</w:t>
      </w:r>
    </w:p>
    <w:p w14:paraId="586D9F85" w14:textId="77777777" w:rsidR="00515445" w:rsidRPr="00515445" w:rsidRDefault="00515445" w:rsidP="00515445">
      <w:pPr>
        <w:rPr>
          <w:lang w:val="vi-VN"/>
        </w:rPr>
      </w:pPr>
      <w:r w:rsidRPr="00515445">
        <w:rPr>
          <w:lang w:val="vi-VN"/>
        </w:rPr>
        <w:t xml:space="preserve">      "en": "I'm reading a new book from my favorite writer."</w:t>
      </w:r>
    </w:p>
    <w:p w14:paraId="008D84B7" w14:textId="77777777" w:rsidR="00515445" w:rsidRPr="00515445" w:rsidRDefault="00515445" w:rsidP="00515445">
      <w:pPr>
        <w:rPr>
          <w:lang w:val="vi-VN"/>
        </w:rPr>
      </w:pPr>
      <w:r w:rsidRPr="00515445">
        <w:rPr>
          <w:lang w:val="vi-VN"/>
        </w:rPr>
        <w:t xml:space="preserve">    }</w:t>
      </w:r>
    </w:p>
    <w:p w14:paraId="50291A53" w14:textId="77777777" w:rsidR="00515445" w:rsidRPr="00515445" w:rsidRDefault="00515445" w:rsidP="00515445">
      <w:pPr>
        <w:rPr>
          <w:lang w:val="vi-VN"/>
        </w:rPr>
      </w:pPr>
      <w:r w:rsidRPr="00515445">
        <w:rPr>
          <w:lang w:val="vi-VN"/>
        </w:rPr>
        <w:t xml:space="preserve">  ]</w:t>
      </w:r>
    </w:p>
    <w:p w14:paraId="53E3C4AF" w14:textId="77777777" w:rsidR="00515445" w:rsidRPr="00515445" w:rsidRDefault="00515445" w:rsidP="00515445">
      <w:pPr>
        <w:rPr>
          <w:lang w:val="vi-VN"/>
        </w:rPr>
      </w:pPr>
      <w:r w:rsidRPr="00515445">
        <w:rPr>
          <w:lang w:val="vi-VN"/>
        </w:rPr>
        <w:t>}</w:t>
      </w:r>
    </w:p>
    <w:p w14:paraId="63FD4D68" w14:textId="77777777" w:rsidR="00515445" w:rsidRPr="00515445" w:rsidRDefault="00515445" w:rsidP="00515445">
      <w:pPr>
        <w:rPr>
          <w:lang w:val="vi-VN"/>
        </w:rPr>
      </w:pPr>
      <w:r w:rsidRPr="00515445">
        <w:rPr>
          <w:lang w:val="vi-VN"/>
        </w:rPr>
        <w:t>-----------------------------</w:t>
      </w:r>
    </w:p>
    <w:p w14:paraId="078F74D6" w14:textId="77777777" w:rsidR="00515445" w:rsidRPr="00515445" w:rsidRDefault="00515445" w:rsidP="00515445">
      <w:pPr>
        <w:rPr>
          <w:lang w:val="vi-VN"/>
        </w:rPr>
      </w:pPr>
      <w:r w:rsidRPr="00515445">
        <w:rPr>
          <w:lang w:val="vi-VN"/>
        </w:rPr>
        <w:t xml:space="preserve">keyword: Affixation 'sự thay đổi' </w:t>
      </w:r>
    </w:p>
    <w:p w14:paraId="2581F85B" w14:textId="77777777" w:rsidR="00515445" w:rsidRPr="00515445" w:rsidRDefault="00515445" w:rsidP="00515445">
      <w:pPr>
        <w:rPr>
          <w:lang w:val="vi-VN"/>
        </w:rPr>
      </w:pPr>
      <w:r w:rsidRPr="00515445">
        <w:rPr>
          <w:lang w:val="vi-VN"/>
        </w:rPr>
        <w:t xml:space="preserve">PROMPT: Generate grammar explanation for following Vietnamese grammar point: Affixation 'sự thay đổi' </w:t>
      </w:r>
    </w:p>
    <w:p w14:paraId="062180E5" w14:textId="77777777" w:rsidR="00515445" w:rsidRPr="00515445" w:rsidRDefault="00515445" w:rsidP="00515445">
      <w:pPr>
        <w:rPr>
          <w:lang w:val="vi-VN"/>
        </w:rPr>
      </w:pPr>
      <w:r w:rsidRPr="00515445">
        <w:rPr>
          <w:lang w:val="vi-VN"/>
        </w:rPr>
        <w:t>RESPONSE: {</w:t>
      </w:r>
    </w:p>
    <w:p w14:paraId="4E5A8FC2" w14:textId="77777777" w:rsidR="00515445" w:rsidRPr="00515445" w:rsidRDefault="00515445" w:rsidP="00515445">
      <w:pPr>
        <w:rPr>
          <w:lang w:val="vi-VN"/>
        </w:rPr>
      </w:pPr>
      <w:r w:rsidRPr="00515445">
        <w:rPr>
          <w:lang w:val="vi-VN"/>
        </w:rPr>
        <w:t xml:space="preserve">  "title": "Affixation 'sự thay đổi'",</w:t>
      </w:r>
    </w:p>
    <w:p w14:paraId="0349D2A8" w14:textId="77777777" w:rsidR="00515445" w:rsidRPr="00515445" w:rsidRDefault="00515445" w:rsidP="00515445">
      <w:pPr>
        <w:rPr>
          <w:lang w:val="vi-VN"/>
        </w:rPr>
      </w:pPr>
      <w:r w:rsidRPr="00515445">
        <w:rPr>
          <w:lang w:val="vi-VN"/>
        </w:rPr>
        <w:t xml:space="preserve">  "short_explanation": "Used to express the concept of 'change' or 'alteration'.",</w:t>
      </w:r>
    </w:p>
    <w:p w14:paraId="42232DF4" w14:textId="77777777" w:rsidR="00515445" w:rsidRPr="00515445" w:rsidRDefault="00515445" w:rsidP="00515445">
      <w:pPr>
        <w:rPr>
          <w:lang w:val="vi-VN"/>
        </w:rPr>
      </w:pPr>
      <w:r w:rsidRPr="00515445">
        <w:rPr>
          <w:lang w:val="vi-VN"/>
        </w:rPr>
        <w:t xml:space="preserve">  "long_explanation": "'sự thay đổi' is a phrase in Vietnamese language which expresses the concept of 'change' or 'alteration'. It is a form of affixation, which is a common feature in Vietnamese language. The phrase 'sự thay đổi' can be added before or after a noun to describe something has been or will be changed or altered.",</w:t>
      </w:r>
    </w:p>
    <w:p w14:paraId="5AA6C8F3" w14:textId="617A4EAF" w:rsidR="00515445" w:rsidRPr="00515445" w:rsidRDefault="00515445" w:rsidP="00515445">
      <w:pPr>
        <w:rPr>
          <w:lang w:val="vi-VN"/>
        </w:rPr>
      </w:pPr>
      <w:r w:rsidRPr="00515445">
        <w:rPr>
          <w:lang w:val="vi-VN"/>
        </w:rPr>
        <w:t xml:space="preserve">  "formation": "sự thay đổi + [noun] or [noun] + </w:t>
      </w:r>
      <w:del w:id="158" w:author="Canh Duc Nguyen" w:date="2023-10-12T12:19:00Z">
        <w:r w:rsidRPr="00515445" w:rsidDel="0069285D">
          <w:rPr>
            <w:lang w:val="vi-VN"/>
          </w:rPr>
          <w:delText xml:space="preserve">sự </w:delText>
        </w:r>
      </w:del>
      <w:r w:rsidRPr="00515445">
        <w:rPr>
          <w:lang w:val="vi-VN"/>
        </w:rPr>
        <w:t>thay đổi",</w:t>
      </w:r>
    </w:p>
    <w:p w14:paraId="4B7804EB" w14:textId="77777777" w:rsidR="00515445" w:rsidRPr="00515445" w:rsidRDefault="00515445" w:rsidP="00515445">
      <w:pPr>
        <w:rPr>
          <w:lang w:val="vi-VN"/>
        </w:rPr>
      </w:pPr>
      <w:r w:rsidRPr="00515445">
        <w:rPr>
          <w:lang w:val="vi-VN"/>
        </w:rPr>
        <w:t xml:space="preserve">  "examples": [</w:t>
      </w:r>
    </w:p>
    <w:p w14:paraId="566181C3" w14:textId="77777777" w:rsidR="00515445" w:rsidRPr="00515445" w:rsidRDefault="00515445" w:rsidP="00515445">
      <w:pPr>
        <w:rPr>
          <w:lang w:val="vi-VN"/>
        </w:rPr>
      </w:pPr>
      <w:r w:rsidRPr="00515445">
        <w:rPr>
          <w:lang w:val="vi-VN"/>
        </w:rPr>
        <w:t xml:space="preserve">    {</w:t>
      </w:r>
    </w:p>
    <w:p w14:paraId="75BC003C" w14:textId="66707148" w:rsidR="00515445" w:rsidRPr="00515445" w:rsidRDefault="00515445" w:rsidP="00515445">
      <w:pPr>
        <w:rPr>
          <w:lang w:val="vi-VN"/>
        </w:rPr>
      </w:pPr>
      <w:r w:rsidRPr="00515445">
        <w:rPr>
          <w:lang w:val="vi-VN"/>
        </w:rPr>
        <w:t xml:space="preserve">      "vn": "Sự thay đổi thời tiết có thể làm ảnh hưởng đến cuộc sống hằng ngày của chúng </w:t>
      </w:r>
      <w:del w:id="159" w:author="Canh Duc Nguyen" w:date="2023-10-12T12:19:00Z">
        <w:r w:rsidRPr="00515445" w:rsidDel="0069285D">
          <w:rPr>
            <w:lang w:val="vi-VN"/>
          </w:rPr>
          <w:delText>tôi</w:delText>
        </w:r>
      </w:del>
      <w:ins w:id="160" w:author="Canh Duc Nguyen" w:date="2023-10-12T12:19:00Z">
        <w:r w:rsidR="0069285D">
          <w:rPr>
            <w:lang w:val="vi-VN"/>
          </w:rPr>
          <w:t>ta</w:t>
        </w:r>
      </w:ins>
      <w:r w:rsidRPr="00515445">
        <w:rPr>
          <w:lang w:val="vi-VN"/>
        </w:rPr>
        <w:t>.",</w:t>
      </w:r>
    </w:p>
    <w:p w14:paraId="4861FB4D" w14:textId="77777777" w:rsidR="00515445" w:rsidRPr="00515445" w:rsidRDefault="00515445" w:rsidP="00515445">
      <w:pPr>
        <w:rPr>
          <w:lang w:val="vi-VN"/>
        </w:rPr>
      </w:pPr>
      <w:r w:rsidRPr="00515445">
        <w:rPr>
          <w:lang w:val="vi-VN"/>
        </w:rPr>
        <w:t xml:space="preserve">      "en": "The change in weather can affect our daily lives."</w:t>
      </w:r>
    </w:p>
    <w:p w14:paraId="71F29C66" w14:textId="77777777" w:rsidR="00515445" w:rsidRPr="00515445" w:rsidRDefault="00515445" w:rsidP="00515445">
      <w:pPr>
        <w:rPr>
          <w:lang w:val="vi-VN"/>
        </w:rPr>
      </w:pPr>
      <w:r w:rsidRPr="00515445">
        <w:rPr>
          <w:lang w:val="vi-VN"/>
        </w:rPr>
        <w:t xml:space="preserve">    },</w:t>
      </w:r>
    </w:p>
    <w:p w14:paraId="0366F6AF" w14:textId="77777777" w:rsidR="00515445" w:rsidRPr="00515445" w:rsidRDefault="00515445" w:rsidP="00515445">
      <w:pPr>
        <w:rPr>
          <w:lang w:val="vi-VN"/>
        </w:rPr>
      </w:pPr>
      <w:r w:rsidRPr="00515445">
        <w:rPr>
          <w:lang w:val="vi-VN"/>
        </w:rPr>
        <w:t xml:space="preserve">    {</w:t>
      </w:r>
    </w:p>
    <w:p w14:paraId="20125432" w14:textId="18A519E3" w:rsidR="00515445" w:rsidRPr="00515445" w:rsidRDefault="00515445" w:rsidP="00515445">
      <w:pPr>
        <w:rPr>
          <w:lang w:val="vi-VN"/>
        </w:rPr>
      </w:pPr>
      <w:r w:rsidRPr="00515445">
        <w:rPr>
          <w:lang w:val="vi-VN"/>
        </w:rPr>
        <w:t xml:space="preserve">      "vn": "Công nghệ thay đổi nhanh chóng, </w:t>
      </w:r>
      <w:ins w:id="161" w:author="Canh Duc Nguyen" w:date="2023-10-12T12:22:00Z">
        <w:r w:rsidR="005E0DE6">
          <w:rPr>
            <w:lang w:val="vi-VN"/>
          </w:rPr>
          <w:t xml:space="preserve">chúng ta </w:t>
        </w:r>
      </w:ins>
      <w:r w:rsidRPr="00515445">
        <w:rPr>
          <w:lang w:val="vi-VN"/>
        </w:rPr>
        <w:t>cần phải luôn cập nhật để không bị tụt hậu.",</w:t>
      </w:r>
    </w:p>
    <w:p w14:paraId="7A34B39D" w14:textId="77777777" w:rsidR="00515445" w:rsidRPr="00515445" w:rsidRDefault="00515445" w:rsidP="00515445">
      <w:pPr>
        <w:rPr>
          <w:lang w:val="vi-VN"/>
        </w:rPr>
      </w:pPr>
      <w:r w:rsidRPr="00515445">
        <w:rPr>
          <w:lang w:val="vi-VN"/>
        </w:rPr>
        <w:t xml:space="preserve">      "en": "Technology changes quickly, we need to update regularly to not be left behind."</w:t>
      </w:r>
    </w:p>
    <w:p w14:paraId="52DB89BE" w14:textId="77777777" w:rsidR="00515445" w:rsidRPr="00515445" w:rsidRDefault="00515445" w:rsidP="00515445">
      <w:pPr>
        <w:rPr>
          <w:lang w:val="vi-VN"/>
        </w:rPr>
      </w:pPr>
      <w:r w:rsidRPr="00515445">
        <w:rPr>
          <w:lang w:val="vi-VN"/>
        </w:rPr>
        <w:t xml:space="preserve">    },</w:t>
      </w:r>
    </w:p>
    <w:p w14:paraId="4B4013AB" w14:textId="77777777" w:rsidR="00515445" w:rsidRPr="00515445" w:rsidRDefault="00515445" w:rsidP="00515445">
      <w:pPr>
        <w:rPr>
          <w:lang w:val="vi-VN"/>
        </w:rPr>
      </w:pPr>
      <w:r w:rsidRPr="00515445">
        <w:rPr>
          <w:lang w:val="vi-VN"/>
        </w:rPr>
        <w:t xml:space="preserve">    {</w:t>
      </w:r>
    </w:p>
    <w:p w14:paraId="743F5232" w14:textId="4D5695B7" w:rsidR="00515445" w:rsidRPr="00515445" w:rsidRDefault="00515445" w:rsidP="00515445">
      <w:pPr>
        <w:rPr>
          <w:lang w:val="vi-VN"/>
        </w:rPr>
      </w:pPr>
      <w:r w:rsidRPr="00515445">
        <w:rPr>
          <w:lang w:val="vi-VN"/>
        </w:rPr>
        <w:lastRenderedPageBreak/>
        <w:t xml:space="preserve">      "vn": "Phong cách sống của anh ấy đã </w:t>
      </w:r>
      <w:del w:id="162" w:author="Canh Duc Nguyen" w:date="2023-10-12T12:27:00Z">
        <w:r w:rsidRPr="00515445" w:rsidDel="005E0DE6">
          <w:rPr>
            <w:lang w:val="vi-VN"/>
          </w:rPr>
          <w:delText xml:space="preserve">có sự </w:delText>
        </w:r>
      </w:del>
      <w:r w:rsidRPr="00515445">
        <w:rPr>
          <w:lang w:val="vi-VN"/>
        </w:rPr>
        <w:t>thay đổi sau khi anh ấy đi du học.",</w:t>
      </w:r>
    </w:p>
    <w:p w14:paraId="3C414884" w14:textId="77777777" w:rsidR="00515445" w:rsidRPr="00515445" w:rsidRDefault="00515445" w:rsidP="00515445">
      <w:pPr>
        <w:rPr>
          <w:lang w:val="vi-VN"/>
        </w:rPr>
      </w:pPr>
      <w:r w:rsidRPr="00515445">
        <w:rPr>
          <w:lang w:val="vi-VN"/>
        </w:rPr>
        <w:t xml:space="preserve">      "en": "His lifestyle has changed after he went to study abroad."</w:t>
      </w:r>
    </w:p>
    <w:p w14:paraId="2F87CFA3" w14:textId="77777777" w:rsidR="00515445" w:rsidRPr="00515445" w:rsidRDefault="00515445" w:rsidP="00515445">
      <w:pPr>
        <w:rPr>
          <w:lang w:val="vi-VN"/>
        </w:rPr>
      </w:pPr>
      <w:r w:rsidRPr="00515445">
        <w:rPr>
          <w:lang w:val="vi-VN"/>
        </w:rPr>
        <w:t xml:space="preserve">    },</w:t>
      </w:r>
    </w:p>
    <w:p w14:paraId="08357856" w14:textId="77777777" w:rsidR="00515445" w:rsidRPr="00515445" w:rsidRDefault="00515445" w:rsidP="00515445">
      <w:pPr>
        <w:rPr>
          <w:lang w:val="vi-VN"/>
        </w:rPr>
      </w:pPr>
      <w:r w:rsidRPr="00515445">
        <w:rPr>
          <w:lang w:val="vi-VN"/>
        </w:rPr>
        <w:t xml:space="preserve">    {</w:t>
      </w:r>
    </w:p>
    <w:p w14:paraId="06561FBC" w14:textId="77777777" w:rsidR="00515445" w:rsidRPr="00515445" w:rsidRDefault="00515445" w:rsidP="00515445">
      <w:pPr>
        <w:rPr>
          <w:lang w:val="vi-VN"/>
        </w:rPr>
      </w:pPr>
      <w:r w:rsidRPr="00515445">
        <w:rPr>
          <w:lang w:val="vi-VN"/>
        </w:rPr>
        <w:t xml:space="preserve">      "vn": "Sự thay đổi trong kế hoạch đã làm mọi người cảm thấy bối rối.",</w:t>
      </w:r>
    </w:p>
    <w:p w14:paraId="310C3462" w14:textId="77777777" w:rsidR="00515445" w:rsidRPr="00515445" w:rsidRDefault="00515445" w:rsidP="00515445">
      <w:pPr>
        <w:rPr>
          <w:lang w:val="vi-VN"/>
        </w:rPr>
      </w:pPr>
      <w:r w:rsidRPr="00515445">
        <w:rPr>
          <w:lang w:val="vi-VN"/>
        </w:rPr>
        <w:t xml:space="preserve">      "en": "The change in plans has left everyone confused."</w:t>
      </w:r>
    </w:p>
    <w:p w14:paraId="3C425936" w14:textId="77777777" w:rsidR="00515445" w:rsidRPr="00515445" w:rsidRDefault="00515445" w:rsidP="00515445">
      <w:pPr>
        <w:rPr>
          <w:lang w:val="vi-VN"/>
        </w:rPr>
      </w:pPr>
      <w:r w:rsidRPr="00515445">
        <w:rPr>
          <w:lang w:val="vi-VN"/>
        </w:rPr>
        <w:t xml:space="preserve">    }</w:t>
      </w:r>
    </w:p>
    <w:p w14:paraId="58653CA4" w14:textId="77777777" w:rsidR="00515445" w:rsidRPr="00515445" w:rsidRDefault="00515445" w:rsidP="00515445">
      <w:pPr>
        <w:rPr>
          <w:lang w:val="vi-VN"/>
        </w:rPr>
      </w:pPr>
      <w:r w:rsidRPr="00515445">
        <w:rPr>
          <w:lang w:val="vi-VN"/>
        </w:rPr>
        <w:t xml:space="preserve">  ]</w:t>
      </w:r>
    </w:p>
    <w:p w14:paraId="3ED4391E" w14:textId="77777777" w:rsidR="00515445" w:rsidRPr="00515445" w:rsidRDefault="00515445" w:rsidP="00515445">
      <w:pPr>
        <w:rPr>
          <w:lang w:val="vi-VN"/>
        </w:rPr>
      </w:pPr>
      <w:r w:rsidRPr="00515445">
        <w:rPr>
          <w:lang w:val="vi-VN"/>
        </w:rPr>
        <w:t>}</w:t>
      </w:r>
    </w:p>
    <w:p w14:paraId="6EA0100F" w14:textId="77777777" w:rsidR="00515445" w:rsidRPr="00515445" w:rsidRDefault="00515445" w:rsidP="00515445">
      <w:pPr>
        <w:rPr>
          <w:lang w:val="vi-VN"/>
        </w:rPr>
      </w:pPr>
      <w:r w:rsidRPr="00515445">
        <w:rPr>
          <w:lang w:val="vi-VN"/>
        </w:rPr>
        <w:t>-----------------------------</w:t>
      </w:r>
    </w:p>
    <w:p w14:paraId="0D94F954" w14:textId="77777777" w:rsidR="00515445" w:rsidRPr="00515445" w:rsidRDefault="00515445" w:rsidP="00515445">
      <w:pPr>
        <w:rPr>
          <w:lang w:val="vi-VN"/>
        </w:rPr>
      </w:pPr>
      <w:r w:rsidRPr="00515445">
        <w:rPr>
          <w:lang w:val="vi-VN"/>
        </w:rPr>
        <w:t xml:space="preserve">keyword: Affixation 'việc kiểm tra' </w:t>
      </w:r>
    </w:p>
    <w:p w14:paraId="272DB1F5" w14:textId="77777777" w:rsidR="00515445" w:rsidRPr="00515445" w:rsidRDefault="00515445" w:rsidP="00515445">
      <w:pPr>
        <w:rPr>
          <w:lang w:val="vi-VN"/>
        </w:rPr>
      </w:pPr>
      <w:r w:rsidRPr="00515445">
        <w:rPr>
          <w:lang w:val="vi-VN"/>
        </w:rPr>
        <w:t xml:space="preserve">PROMPT: Generate grammar explanation for following Vietnamese grammar point: Affixation 'việc kiểm tra' </w:t>
      </w:r>
    </w:p>
    <w:p w14:paraId="1F10BE73" w14:textId="77777777" w:rsidR="00515445" w:rsidRPr="00515445" w:rsidRDefault="00515445" w:rsidP="00515445">
      <w:pPr>
        <w:rPr>
          <w:lang w:val="vi-VN"/>
        </w:rPr>
      </w:pPr>
      <w:r w:rsidRPr="00515445">
        <w:rPr>
          <w:lang w:val="vi-VN"/>
        </w:rPr>
        <w:t>RESPONSE: {</w:t>
      </w:r>
    </w:p>
    <w:p w14:paraId="60670F54" w14:textId="77777777" w:rsidR="00515445" w:rsidRPr="00515445" w:rsidRDefault="00515445" w:rsidP="00515445">
      <w:pPr>
        <w:rPr>
          <w:lang w:val="vi-VN"/>
        </w:rPr>
      </w:pPr>
      <w:r w:rsidRPr="00515445">
        <w:rPr>
          <w:lang w:val="vi-VN"/>
        </w:rPr>
        <w:t xml:space="preserve">    "title": "Affixation 'việc kiểm tra'",</w:t>
      </w:r>
    </w:p>
    <w:p w14:paraId="6CC3E347" w14:textId="77777777" w:rsidR="00515445" w:rsidRPr="00515445" w:rsidRDefault="00515445" w:rsidP="00515445">
      <w:pPr>
        <w:rPr>
          <w:lang w:val="vi-VN"/>
        </w:rPr>
      </w:pPr>
      <w:r w:rsidRPr="00515445">
        <w:rPr>
          <w:lang w:val="vi-VN"/>
        </w:rPr>
        <w:t xml:space="preserve">    "short_explanation": "Used to construct a noun phrase indicating an action or process.",</w:t>
      </w:r>
    </w:p>
    <w:p w14:paraId="31F30BDC" w14:textId="77777777" w:rsidR="00515445" w:rsidRPr="00515445" w:rsidRDefault="00515445" w:rsidP="00515445">
      <w:pPr>
        <w:rPr>
          <w:lang w:val="vi-VN"/>
        </w:rPr>
      </w:pPr>
      <w:r w:rsidRPr="00515445">
        <w:rPr>
          <w:lang w:val="vi-VN"/>
        </w:rPr>
        <w:t xml:space="preserve">    "long_explanation": "The Vietnamese affixation 'việc kiểm tra' is used to construct a noun phrase, referring to the action or process of 'checking' or 'examining'. The 'việc' indicates the action, and 'kiểm tra' means 'to check' or 'to examine'. Therefore, 'việc kiểm tra' is equivalent to 'the task of checking/examining' in English.",</w:t>
      </w:r>
    </w:p>
    <w:p w14:paraId="541AD482" w14:textId="77777777" w:rsidR="00515445" w:rsidRPr="00515445" w:rsidRDefault="00515445" w:rsidP="00515445">
      <w:pPr>
        <w:rPr>
          <w:lang w:val="vi-VN"/>
        </w:rPr>
      </w:pPr>
      <w:r w:rsidRPr="00515445">
        <w:rPr>
          <w:lang w:val="vi-VN"/>
        </w:rPr>
        <w:t xml:space="preserve">    "formation": "example of grammar formation for given grammar point",</w:t>
      </w:r>
    </w:p>
    <w:p w14:paraId="2457540C" w14:textId="77777777" w:rsidR="00515445" w:rsidRPr="00515445" w:rsidRDefault="00515445" w:rsidP="00515445">
      <w:pPr>
        <w:rPr>
          <w:lang w:val="vi-VN"/>
        </w:rPr>
      </w:pPr>
      <w:r w:rsidRPr="00515445">
        <w:rPr>
          <w:lang w:val="vi-VN"/>
        </w:rPr>
        <w:t xml:space="preserve">    "examples": [</w:t>
      </w:r>
    </w:p>
    <w:p w14:paraId="45401B83" w14:textId="77777777" w:rsidR="00515445" w:rsidRPr="00515445" w:rsidRDefault="00515445" w:rsidP="00515445">
      <w:pPr>
        <w:rPr>
          <w:lang w:val="vi-VN"/>
        </w:rPr>
      </w:pPr>
      <w:r w:rsidRPr="00515445">
        <w:rPr>
          <w:lang w:val="vi-VN"/>
        </w:rPr>
        <w:t xml:space="preserve">        {</w:t>
      </w:r>
    </w:p>
    <w:p w14:paraId="476C518C" w14:textId="518547FE" w:rsidR="00515445" w:rsidRPr="00515445" w:rsidRDefault="00515445" w:rsidP="00515445">
      <w:pPr>
        <w:rPr>
          <w:lang w:val="vi-VN"/>
        </w:rPr>
      </w:pPr>
      <w:r w:rsidRPr="00515445">
        <w:rPr>
          <w:lang w:val="vi-VN"/>
        </w:rPr>
        <w:t xml:space="preserve">            "vn": "Việc kiểm tra hành lý trước khi lên máy bay là</w:t>
      </w:r>
      <w:ins w:id="163" w:author="Canh Duc Nguyen" w:date="2023-10-12T12:29:00Z">
        <w:r w:rsidR="005E0DE6">
          <w:rPr>
            <w:lang w:val="vi-VN"/>
          </w:rPr>
          <w:t xml:space="preserve"> rất</w:t>
        </w:r>
      </w:ins>
      <w:r w:rsidRPr="00515445">
        <w:rPr>
          <w:lang w:val="vi-VN"/>
        </w:rPr>
        <w:t xml:space="preserve"> quan trọng.",</w:t>
      </w:r>
    </w:p>
    <w:p w14:paraId="21814359" w14:textId="77777777" w:rsidR="00515445" w:rsidRPr="00515445" w:rsidRDefault="00515445" w:rsidP="00515445">
      <w:pPr>
        <w:rPr>
          <w:lang w:val="vi-VN"/>
        </w:rPr>
      </w:pPr>
      <w:r w:rsidRPr="00515445">
        <w:rPr>
          <w:lang w:val="vi-VN"/>
        </w:rPr>
        <w:t xml:space="preserve">            "en": "The task of checking luggage before getting on the plane is important."</w:t>
      </w:r>
    </w:p>
    <w:p w14:paraId="77017EDA" w14:textId="77777777" w:rsidR="00515445" w:rsidRPr="00515445" w:rsidRDefault="00515445" w:rsidP="00515445">
      <w:pPr>
        <w:rPr>
          <w:lang w:val="vi-VN"/>
        </w:rPr>
      </w:pPr>
      <w:r w:rsidRPr="00515445">
        <w:rPr>
          <w:lang w:val="vi-VN"/>
        </w:rPr>
        <w:t xml:space="preserve">        },</w:t>
      </w:r>
    </w:p>
    <w:p w14:paraId="0F6C6304" w14:textId="77777777" w:rsidR="00515445" w:rsidRPr="00515445" w:rsidRDefault="00515445" w:rsidP="00515445">
      <w:pPr>
        <w:rPr>
          <w:lang w:val="vi-VN"/>
        </w:rPr>
      </w:pPr>
      <w:r w:rsidRPr="00515445">
        <w:rPr>
          <w:lang w:val="vi-VN"/>
        </w:rPr>
        <w:t xml:space="preserve">        {</w:t>
      </w:r>
    </w:p>
    <w:p w14:paraId="4C1F40A2" w14:textId="4ABC00CF" w:rsidR="00515445" w:rsidRPr="00515445" w:rsidRDefault="00515445" w:rsidP="00515445">
      <w:pPr>
        <w:rPr>
          <w:lang w:val="vi-VN"/>
        </w:rPr>
      </w:pPr>
      <w:r w:rsidRPr="00515445">
        <w:rPr>
          <w:lang w:val="vi-VN"/>
        </w:rPr>
        <w:t xml:space="preserve">            "vn": "Việc kiểm tra thông tin trước khi đưa tin là trách nhiệm của </w:t>
      </w:r>
      <w:del w:id="164" w:author="Canh Duc Nguyen" w:date="2023-10-12T12:33:00Z">
        <w:r w:rsidRPr="00515445" w:rsidDel="0063344F">
          <w:rPr>
            <w:lang w:val="vi-VN"/>
          </w:rPr>
          <w:delText>một báo chí</w:delText>
        </w:r>
      </w:del>
      <w:ins w:id="165" w:author="Canh Duc Nguyen" w:date="2023-10-12T12:33:00Z">
        <w:r w:rsidR="0063344F">
          <w:rPr>
            <w:lang w:val="vi-VN"/>
          </w:rPr>
          <w:t>toà soạn</w:t>
        </w:r>
      </w:ins>
      <w:r w:rsidRPr="00515445">
        <w:rPr>
          <w:lang w:val="vi-VN"/>
        </w:rPr>
        <w:t>.",</w:t>
      </w:r>
    </w:p>
    <w:p w14:paraId="65FF58D2" w14:textId="77777777" w:rsidR="00515445" w:rsidRPr="00515445" w:rsidRDefault="00515445" w:rsidP="00515445">
      <w:pPr>
        <w:rPr>
          <w:lang w:val="vi-VN"/>
        </w:rPr>
      </w:pPr>
      <w:r w:rsidRPr="00515445">
        <w:rPr>
          <w:lang w:val="vi-VN"/>
        </w:rPr>
        <w:t xml:space="preserve">            "en": "The task of checking information before reporting is the responsibility of a press."</w:t>
      </w:r>
    </w:p>
    <w:p w14:paraId="0FFF658E" w14:textId="77777777" w:rsidR="00515445" w:rsidRPr="00515445" w:rsidRDefault="00515445" w:rsidP="00515445">
      <w:pPr>
        <w:rPr>
          <w:lang w:val="vi-VN"/>
        </w:rPr>
      </w:pPr>
      <w:r w:rsidRPr="00515445">
        <w:rPr>
          <w:lang w:val="vi-VN"/>
        </w:rPr>
        <w:t xml:space="preserve">        },</w:t>
      </w:r>
    </w:p>
    <w:p w14:paraId="53E7B653" w14:textId="77777777" w:rsidR="00515445" w:rsidRPr="00515445" w:rsidRDefault="00515445" w:rsidP="00515445">
      <w:pPr>
        <w:rPr>
          <w:lang w:val="vi-VN"/>
        </w:rPr>
      </w:pPr>
      <w:r w:rsidRPr="00515445">
        <w:rPr>
          <w:lang w:val="vi-VN"/>
        </w:rPr>
        <w:t xml:space="preserve">        {</w:t>
      </w:r>
    </w:p>
    <w:p w14:paraId="7B4A81C3" w14:textId="402E461E" w:rsidR="00515445" w:rsidRPr="00515445" w:rsidRDefault="00515445" w:rsidP="00515445">
      <w:pPr>
        <w:rPr>
          <w:lang w:val="vi-VN"/>
        </w:rPr>
      </w:pPr>
      <w:r w:rsidRPr="00515445">
        <w:rPr>
          <w:lang w:val="vi-VN"/>
        </w:rPr>
        <w:t xml:space="preserve">            "vn": "Việc kiểm tra học sinh hàng ngày là một phần </w:t>
      </w:r>
      <w:del w:id="166" w:author="Canh Duc Nguyen" w:date="2023-10-12T12:33:00Z">
        <w:r w:rsidRPr="00515445" w:rsidDel="0063344F">
          <w:rPr>
            <w:lang w:val="vi-VN"/>
          </w:rPr>
          <w:delText xml:space="preserve">của </w:delText>
        </w:r>
      </w:del>
      <w:ins w:id="167" w:author="Canh Duc Nguyen" w:date="2023-10-12T12:33:00Z">
        <w:r w:rsidR="0063344F">
          <w:rPr>
            <w:lang w:val="vi-VN"/>
          </w:rPr>
          <w:t xml:space="preserve">trong </w:t>
        </w:r>
      </w:ins>
      <w:r w:rsidRPr="00515445">
        <w:rPr>
          <w:lang w:val="vi-VN"/>
        </w:rPr>
        <w:t>công việc</w:t>
      </w:r>
      <w:ins w:id="168" w:author="Canh Duc Nguyen" w:date="2023-10-12T12:33:00Z">
        <w:r w:rsidR="0063344F">
          <w:rPr>
            <w:lang w:val="vi-VN"/>
          </w:rPr>
          <w:t xml:space="preserve"> của</w:t>
        </w:r>
      </w:ins>
      <w:r w:rsidRPr="00515445">
        <w:rPr>
          <w:lang w:val="vi-VN"/>
        </w:rPr>
        <w:t xml:space="preserve"> giáo viên.",</w:t>
      </w:r>
    </w:p>
    <w:p w14:paraId="74612074" w14:textId="77777777" w:rsidR="00515445" w:rsidRPr="00515445" w:rsidRDefault="00515445" w:rsidP="00515445">
      <w:pPr>
        <w:rPr>
          <w:lang w:val="vi-VN"/>
        </w:rPr>
      </w:pPr>
      <w:r w:rsidRPr="00515445">
        <w:rPr>
          <w:lang w:val="vi-VN"/>
        </w:rPr>
        <w:t xml:space="preserve">            "en": "Examining students daily is a part of a teacher's job."</w:t>
      </w:r>
    </w:p>
    <w:p w14:paraId="4D2703B1" w14:textId="77777777" w:rsidR="00515445" w:rsidRPr="00515445" w:rsidRDefault="00515445" w:rsidP="00515445">
      <w:pPr>
        <w:rPr>
          <w:lang w:val="vi-VN"/>
        </w:rPr>
      </w:pPr>
      <w:r w:rsidRPr="00515445">
        <w:rPr>
          <w:lang w:val="vi-VN"/>
        </w:rPr>
        <w:t xml:space="preserve">        },</w:t>
      </w:r>
    </w:p>
    <w:p w14:paraId="6CC57963" w14:textId="77777777" w:rsidR="00515445" w:rsidRPr="00515445" w:rsidRDefault="00515445" w:rsidP="00515445">
      <w:pPr>
        <w:rPr>
          <w:lang w:val="vi-VN"/>
        </w:rPr>
      </w:pPr>
      <w:r w:rsidRPr="00515445">
        <w:rPr>
          <w:lang w:val="vi-VN"/>
        </w:rPr>
        <w:t xml:space="preserve">        {</w:t>
      </w:r>
    </w:p>
    <w:p w14:paraId="6ECEADDE" w14:textId="259BAD09" w:rsidR="00515445" w:rsidRPr="00515445" w:rsidRDefault="00515445" w:rsidP="00515445">
      <w:pPr>
        <w:rPr>
          <w:lang w:val="vi-VN"/>
        </w:rPr>
      </w:pPr>
      <w:r w:rsidRPr="00515445">
        <w:rPr>
          <w:lang w:val="vi-VN"/>
        </w:rPr>
        <w:t xml:space="preserve">            "vn": "Việc kiểm tra thực phẩm</w:t>
      </w:r>
      <w:ins w:id="169" w:author="Canh Duc Nguyen" w:date="2023-10-12T12:34:00Z">
        <w:r w:rsidR="0063344F">
          <w:rPr>
            <w:lang w:val="vi-VN"/>
          </w:rPr>
          <w:t xml:space="preserve"> được bán tại</w:t>
        </w:r>
      </w:ins>
      <w:r w:rsidRPr="00515445">
        <w:rPr>
          <w:lang w:val="vi-VN"/>
        </w:rPr>
        <w:t xml:space="preserve"> các cửa hàng </w:t>
      </w:r>
      <w:del w:id="170" w:author="Canh Duc Nguyen" w:date="2023-10-12T12:34:00Z">
        <w:r w:rsidRPr="00515445" w:rsidDel="0063344F">
          <w:rPr>
            <w:lang w:val="vi-VN"/>
          </w:rPr>
          <w:delText xml:space="preserve">bán </w:delText>
        </w:r>
      </w:del>
      <w:r w:rsidRPr="00515445">
        <w:rPr>
          <w:lang w:val="vi-VN"/>
        </w:rPr>
        <w:t>không chỉ là trách nhiệm của cơ quan quản lý mà còn của người tiêu dùng.",</w:t>
      </w:r>
    </w:p>
    <w:p w14:paraId="09F114DD" w14:textId="77777777" w:rsidR="00515445" w:rsidRPr="00515445" w:rsidRDefault="00515445" w:rsidP="00515445">
      <w:pPr>
        <w:rPr>
          <w:lang w:val="vi-VN"/>
        </w:rPr>
      </w:pPr>
      <w:r w:rsidRPr="00515445">
        <w:rPr>
          <w:lang w:val="vi-VN"/>
        </w:rPr>
        <w:t xml:space="preserve">            "en": "Checking the food that stores sell is not only the responsibility of the management agencies but also of the consumers."</w:t>
      </w:r>
    </w:p>
    <w:p w14:paraId="00BA1577" w14:textId="77777777" w:rsidR="00515445" w:rsidRPr="00515445" w:rsidRDefault="00515445" w:rsidP="00515445">
      <w:pPr>
        <w:rPr>
          <w:lang w:val="vi-VN"/>
        </w:rPr>
      </w:pPr>
      <w:r w:rsidRPr="00515445">
        <w:rPr>
          <w:lang w:val="vi-VN"/>
        </w:rPr>
        <w:t xml:space="preserve">        }</w:t>
      </w:r>
    </w:p>
    <w:p w14:paraId="7DD62C07" w14:textId="77777777" w:rsidR="00515445" w:rsidRPr="00515445" w:rsidRDefault="00515445" w:rsidP="00515445">
      <w:pPr>
        <w:rPr>
          <w:lang w:val="vi-VN"/>
        </w:rPr>
      </w:pPr>
      <w:r w:rsidRPr="00515445">
        <w:rPr>
          <w:lang w:val="vi-VN"/>
        </w:rPr>
        <w:t xml:space="preserve">    ]</w:t>
      </w:r>
    </w:p>
    <w:p w14:paraId="1C63F26C" w14:textId="77777777" w:rsidR="00515445" w:rsidRPr="00515445" w:rsidRDefault="00515445" w:rsidP="00515445">
      <w:pPr>
        <w:rPr>
          <w:lang w:val="vi-VN"/>
        </w:rPr>
      </w:pPr>
      <w:r w:rsidRPr="00515445">
        <w:rPr>
          <w:lang w:val="vi-VN"/>
        </w:rPr>
        <w:t>}</w:t>
      </w:r>
    </w:p>
    <w:p w14:paraId="4157CB10" w14:textId="77777777" w:rsidR="00515445" w:rsidRPr="00515445" w:rsidRDefault="00515445" w:rsidP="00515445">
      <w:pPr>
        <w:rPr>
          <w:lang w:val="vi-VN"/>
        </w:rPr>
      </w:pPr>
      <w:r w:rsidRPr="00515445">
        <w:rPr>
          <w:lang w:val="vi-VN"/>
        </w:rPr>
        <w:t>-----------------------------</w:t>
      </w:r>
    </w:p>
    <w:p w14:paraId="6015F6A2" w14:textId="77777777" w:rsidR="00515445" w:rsidRPr="00515445" w:rsidRDefault="00515445" w:rsidP="00515445">
      <w:pPr>
        <w:rPr>
          <w:lang w:val="vi-VN"/>
        </w:rPr>
      </w:pPr>
      <w:r w:rsidRPr="00515445">
        <w:rPr>
          <w:lang w:val="vi-VN"/>
        </w:rPr>
        <w:t xml:space="preserve">keyword: Amount-of-time question word 'bao lâu' </w:t>
      </w:r>
    </w:p>
    <w:p w14:paraId="45A38C2D" w14:textId="77777777" w:rsidR="00515445" w:rsidRPr="00515445" w:rsidRDefault="00515445" w:rsidP="00515445">
      <w:pPr>
        <w:rPr>
          <w:lang w:val="vi-VN"/>
        </w:rPr>
      </w:pPr>
      <w:r w:rsidRPr="00515445">
        <w:rPr>
          <w:lang w:val="vi-VN"/>
        </w:rPr>
        <w:lastRenderedPageBreak/>
        <w:t xml:space="preserve">PROMPT: Generate grammar explanation for following Vietnamese grammar point: Amount-of-time question word 'bao lâu' </w:t>
      </w:r>
    </w:p>
    <w:p w14:paraId="2E4586B2" w14:textId="77777777" w:rsidR="00515445" w:rsidRPr="00515445" w:rsidRDefault="00515445" w:rsidP="00515445">
      <w:pPr>
        <w:rPr>
          <w:lang w:val="vi-VN"/>
        </w:rPr>
      </w:pPr>
      <w:r w:rsidRPr="00515445">
        <w:rPr>
          <w:lang w:val="vi-VN"/>
        </w:rPr>
        <w:t xml:space="preserve">RESPONSE: { </w:t>
      </w:r>
    </w:p>
    <w:p w14:paraId="3C4D272B" w14:textId="77777777" w:rsidR="00515445" w:rsidRPr="00515445" w:rsidRDefault="00515445" w:rsidP="00515445">
      <w:pPr>
        <w:rPr>
          <w:lang w:val="vi-VN"/>
        </w:rPr>
      </w:pPr>
      <w:r w:rsidRPr="00515445">
        <w:rPr>
          <w:lang w:val="vi-VN"/>
        </w:rPr>
        <w:t xml:space="preserve">"title": "Amount-of-time question word 'bao lâu'", </w:t>
      </w:r>
    </w:p>
    <w:p w14:paraId="76E4618D" w14:textId="77777777" w:rsidR="00515445" w:rsidRPr="00515445" w:rsidRDefault="00515445" w:rsidP="00515445">
      <w:pPr>
        <w:rPr>
          <w:lang w:val="vi-VN"/>
        </w:rPr>
      </w:pPr>
      <w:r w:rsidRPr="00515445">
        <w:rPr>
          <w:lang w:val="vi-VN"/>
        </w:rPr>
        <w:t xml:space="preserve">"short_explanation": "Used to inquire about the duration or length of time an action takes or an event lasts.", </w:t>
      </w:r>
    </w:p>
    <w:p w14:paraId="327F629F" w14:textId="77777777" w:rsidR="00515445" w:rsidRPr="00515445" w:rsidRDefault="00515445" w:rsidP="00515445">
      <w:pPr>
        <w:rPr>
          <w:lang w:val="vi-VN"/>
        </w:rPr>
      </w:pPr>
      <w:r w:rsidRPr="00515445">
        <w:rPr>
          <w:lang w:val="vi-VN"/>
        </w:rPr>
        <w:t xml:space="preserve">"long_explanation": "The Vietnamese term 'bao lâu' is a question word frequently used for asking about the length of time or duration. It's direct English equivalent would be 'how long'. This expression is generally used to know about the duration of an event, action, or a specific period.", </w:t>
      </w:r>
    </w:p>
    <w:p w14:paraId="5BF7461A" w14:textId="77777777" w:rsidR="00515445" w:rsidRPr="00515445" w:rsidRDefault="00515445" w:rsidP="00515445">
      <w:pPr>
        <w:rPr>
          <w:lang w:val="vi-VN"/>
        </w:rPr>
      </w:pPr>
      <w:r w:rsidRPr="00515445">
        <w:rPr>
          <w:lang w:val="vi-VN"/>
        </w:rPr>
        <w:t xml:space="preserve">"formation": "Formation for this grammar point would be '[Subject + Verb + Object] + bao lâu + [extra information if available]', which translates to 'How long does [Subject + Verb + Object] take?' in English.", </w:t>
      </w:r>
    </w:p>
    <w:p w14:paraId="38493334" w14:textId="77777777" w:rsidR="00515445" w:rsidRPr="00515445" w:rsidRDefault="00515445" w:rsidP="00515445">
      <w:pPr>
        <w:rPr>
          <w:lang w:val="vi-VN"/>
        </w:rPr>
      </w:pPr>
      <w:r w:rsidRPr="00515445">
        <w:rPr>
          <w:lang w:val="vi-VN"/>
        </w:rPr>
        <w:t>"examples": [</w:t>
      </w:r>
    </w:p>
    <w:p w14:paraId="6B3E30F9" w14:textId="77777777" w:rsidR="00515445" w:rsidRPr="00515445" w:rsidRDefault="00515445" w:rsidP="00515445">
      <w:pPr>
        <w:rPr>
          <w:lang w:val="vi-VN"/>
        </w:rPr>
      </w:pPr>
      <w:r w:rsidRPr="00515445">
        <w:rPr>
          <w:lang w:val="vi-VN"/>
        </w:rPr>
        <w:t xml:space="preserve">{ </w:t>
      </w:r>
    </w:p>
    <w:p w14:paraId="4BE9AD8D" w14:textId="4D1C885B" w:rsidR="00515445" w:rsidRPr="00515445" w:rsidRDefault="00515445" w:rsidP="00515445">
      <w:pPr>
        <w:rPr>
          <w:lang w:val="vi-VN"/>
        </w:rPr>
      </w:pPr>
      <w:r w:rsidRPr="00515445">
        <w:rPr>
          <w:lang w:val="vi-VN"/>
        </w:rPr>
        <w:t>"vn": "</w:t>
      </w:r>
      <w:del w:id="171" w:author="Canh Duc Nguyen" w:date="2023-10-12T12:44:00Z">
        <w:r w:rsidRPr="00515445" w:rsidDel="005D032F">
          <w:rPr>
            <w:lang w:val="vi-VN"/>
          </w:rPr>
          <w:delText>B</w:delText>
        </w:r>
      </w:del>
      <w:del w:id="172" w:author="Canh Duc Nguyen" w:date="2023-10-12T12:45:00Z">
        <w:r w:rsidRPr="00515445" w:rsidDel="005D032F">
          <w:rPr>
            <w:lang w:val="vi-VN"/>
          </w:rPr>
          <w:delText>ao lâu để</w:delText>
        </w:r>
      </w:del>
      <w:r w:rsidRPr="00515445">
        <w:rPr>
          <w:lang w:val="vi-VN"/>
        </w:rPr>
        <w:t xml:space="preserve"> </w:t>
      </w:r>
      <w:ins w:id="173" w:author="Canh Duc Nguyen" w:date="2023-10-12T12:45:00Z">
        <w:r w:rsidR="005D032F">
          <w:rPr>
            <w:lang w:val="vi-VN"/>
          </w:rPr>
          <w:t>C</w:t>
        </w:r>
      </w:ins>
      <w:del w:id="174" w:author="Canh Duc Nguyen" w:date="2023-10-12T12:45:00Z">
        <w:r w:rsidRPr="00515445" w:rsidDel="005D032F">
          <w:rPr>
            <w:lang w:val="vi-VN"/>
          </w:rPr>
          <w:delText>c</w:delText>
        </w:r>
      </w:del>
      <w:r w:rsidRPr="00515445">
        <w:rPr>
          <w:lang w:val="vi-VN"/>
        </w:rPr>
        <w:t>uốn sách này</w:t>
      </w:r>
      <w:ins w:id="175" w:author="Canh Duc Nguyen" w:date="2023-10-12T12:45:00Z">
        <w:r w:rsidR="005D032F">
          <w:rPr>
            <w:lang w:val="vi-VN"/>
          </w:rPr>
          <w:t xml:space="preserve"> bao lâu nữa</w:t>
        </w:r>
      </w:ins>
      <w:r w:rsidRPr="00515445">
        <w:rPr>
          <w:lang w:val="vi-VN"/>
        </w:rPr>
        <w:t xml:space="preserve"> </w:t>
      </w:r>
      <w:del w:id="176" w:author="Canh Duc Nguyen" w:date="2023-10-12T12:45:00Z">
        <w:r w:rsidRPr="00515445" w:rsidDel="005D032F">
          <w:rPr>
            <w:lang w:val="vi-VN"/>
          </w:rPr>
          <w:delText xml:space="preserve">có thể </w:delText>
        </w:r>
      </w:del>
      <w:ins w:id="177" w:author="Canh Duc Nguyen" w:date="2023-10-12T12:45:00Z">
        <w:r w:rsidR="005D032F">
          <w:rPr>
            <w:lang w:val="vi-VN"/>
          </w:rPr>
          <w:t xml:space="preserve">sẽ </w:t>
        </w:r>
      </w:ins>
      <w:r w:rsidRPr="00515445">
        <w:rPr>
          <w:lang w:val="vi-VN"/>
        </w:rPr>
        <w:t xml:space="preserve">được giao đến nhà tôi? Có thể mất khoảng mười ngày.", </w:t>
      </w:r>
    </w:p>
    <w:p w14:paraId="5EB3E60B" w14:textId="77777777" w:rsidR="00515445" w:rsidRPr="00515445" w:rsidRDefault="00515445" w:rsidP="00515445">
      <w:pPr>
        <w:rPr>
          <w:lang w:val="vi-VN"/>
        </w:rPr>
      </w:pPr>
      <w:r w:rsidRPr="00515445">
        <w:rPr>
          <w:lang w:val="vi-VN"/>
        </w:rPr>
        <w:t xml:space="preserve">"en": "How long for this book to be delivered to my house? It could take about ten days.", </w:t>
      </w:r>
    </w:p>
    <w:p w14:paraId="368D1C72" w14:textId="77777777" w:rsidR="00515445" w:rsidRPr="00515445" w:rsidRDefault="00515445" w:rsidP="00515445">
      <w:pPr>
        <w:rPr>
          <w:lang w:val="vi-VN"/>
        </w:rPr>
      </w:pPr>
      <w:r w:rsidRPr="00515445">
        <w:rPr>
          <w:lang w:val="vi-VN"/>
        </w:rPr>
        <w:t xml:space="preserve">}, </w:t>
      </w:r>
    </w:p>
    <w:p w14:paraId="5E892332" w14:textId="77777777" w:rsidR="00515445" w:rsidRPr="00515445" w:rsidRDefault="00515445" w:rsidP="00515445">
      <w:pPr>
        <w:rPr>
          <w:lang w:val="vi-VN"/>
        </w:rPr>
      </w:pPr>
      <w:r w:rsidRPr="00515445">
        <w:rPr>
          <w:lang w:val="vi-VN"/>
        </w:rPr>
        <w:t xml:space="preserve">{ </w:t>
      </w:r>
    </w:p>
    <w:p w14:paraId="4E181093" w14:textId="1D523C96" w:rsidR="00515445" w:rsidRPr="00515445" w:rsidRDefault="00515445" w:rsidP="00515445">
      <w:pPr>
        <w:rPr>
          <w:lang w:val="vi-VN"/>
        </w:rPr>
      </w:pPr>
      <w:r w:rsidRPr="00515445">
        <w:rPr>
          <w:lang w:val="vi-VN"/>
        </w:rPr>
        <w:t>"vn": "</w:t>
      </w:r>
      <w:del w:id="178" w:author="Canh Duc Nguyen" w:date="2023-10-12T12:44:00Z">
        <w:r w:rsidRPr="00515445" w:rsidDel="005D032F">
          <w:rPr>
            <w:lang w:val="vi-VN"/>
          </w:rPr>
          <w:delText xml:space="preserve">Bao lâu </w:delText>
        </w:r>
      </w:del>
      <w:ins w:id="179" w:author="Canh Duc Nguyen" w:date="2023-10-12T12:44:00Z">
        <w:r w:rsidR="005D032F">
          <w:rPr>
            <w:lang w:val="vi-VN"/>
          </w:rPr>
          <w:t>B</w:t>
        </w:r>
      </w:ins>
      <w:del w:id="180" w:author="Canh Duc Nguyen" w:date="2023-10-12T12:44:00Z">
        <w:r w:rsidRPr="00515445" w:rsidDel="005D032F">
          <w:rPr>
            <w:lang w:val="vi-VN"/>
          </w:rPr>
          <w:delText>b</w:delText>
        </w:r>
      </w:del>
      <w:r w:rsidRPr="00515445">
        <w:rPr>
          <w:lang w:val="vi-VN"/>
        </w:rPr>
        <w:t>ạn đã học tiếng Nhật</w:t>
      </w:r>
      <w:ins w:id="181" w:author="Canh Duc Nguyen" w:date="2023-10-12T12:45:00Z">
        <w:r w:rsidR="005D032F">
          <w:rPr>
            <w:lang w:val="vi-VN"/>
          </w:rPr>
          <w:t xml:space="preserve"> trong bao lâu</w:t>
        </w:r>
      </w:ins>
      <w:r w:rsidRPr="00515445">
        <w:rPr>
          <w:lang w:val="vi-VN"/>
        </w:rPr>
        <w:t xml:space="preserve"> để trở nên thông thạo?", </w:t>
      </w:r>
    </w:p>
    <w:p w14:paraId="0C40C853" w14:textId="77777777" w:rsidR="00515445" w:rsidRPr="00515445" w:rsidRDefault="00515445" w:rsidP="00515445">
      <w:pPr>
        <w:rPr>
          <w:lang w:val="vi-VN"/>
        </w:rPr>
      </w:pPr>
      <w:r w:rsidRPr="00515445">
        <w:rPr>
          <w:lang w:val="vi-VN"/>
        </w:rPr>
        <w:t xml:space="preserve">"en": "How long have you studied Japanese to become fluent?", </w:t>
      </w:r>
    </w:p>
    <w:p w14:paraId="2C51C15D" w14:textId="77777777" w:rsidR="00515445" w:rsidRPr="00515445" w:rsidRDefault="00515445" w:rsidP="00515445">
      <w:pPr>
        <w:rPr>
          <w:lang w:val="vi-VN"/>
        </w:rPr>
      </w:pPr>
      <w:r w:rsidRPr="00515445">
        <w:rPr>
          <w:lang w:val="vi-VN"/>
        </w:rPr>
        <w:t xml:space="preserve">},  </w:t>
      </w:r>
    </w:p>
    <w:p w14:paraId="5773E2E0" w14:textId="77777777" w:rsidR="00515445" w:rsidRPr="00515445" w:rsidRDefault="00515445" w:rsidP="00515445">
      <w:pPr>
        <w:rPr>
          <w:lang w:val="vi-VN"/>
        </w:rPr>
      </w:pPr>
      <w:r w:rsidRPr="00515445">
        <w:rPr>
          <w:lang w:val="vi-VN"/>
        </w:rPr>
        <w:t xml:space="preserve">{ </w:t>
      </w:r>
    </w:p>
    <w:p w14:paraId="13D3A044" w14:textId="77777777" w:rsidR="00515445" w:rsidRPr="00515445" w:rsidRDefault="00515445" w:rsidP="00515445">
      <w:pPr>
        <w:rPr>
          <w:lang w:val="vi-VN"/>
        </w:rPr>
      </w:pPr>
      <w:r w:rsidRPr="00515445">
        <w:rPr>
          <w:lang w:val="vi-VN"/>
        </w:rPr>
        <w:t xml:space="preserve">"vn": "Đi bộ từ nhà bạn đến trạm xe bus mất bao lâu?", </w:t>
      </w:r>
    </w:p>
    <w:p w14:paraId="38B811F7" w14:textId="77777777" w:rsidR="00515445" w:rsidRPr="00515445" w:rsidRDefault="00515445" w:rsidP="00515445">
      <w:pPr>
        <w:rPr>
          <w:lang w:val="vi-VN"/>
        </w:rPr>
      </w:pPr>
      <w:r w:rsidRPr="00515445">
        <w:rPr>
          <w:lang w:val="vi-VN"/>
        </w:rPr>
        <w:t xml:space="preserve">"en": "How long does it take to walk from your house to the bus station?", </w:t>
      </w:r>
    </w:p>
    <w:p w14:paraId="08961297" w14:textId="77777777" w:rsidR="00515445" w:rsidRPr="00515445" w:rsidRDefault="00515445" w:rsidP="00515445">
      <w:pPr>
        <w:rPr>
          <w:lang w:val="vi-VN"/>
        </w:rPr>
      </w:pPr>
      <w:r w:rsidRPr="00515445">
        <w:rPr>
          <w:lang w:val="vi-VN"/>
        </w:rPr>
        <w:t xml:space="preserve">}, </w:t>
      </w:r>
    </w:p>
    <w:p w14:paraId="0053E6E1" w14:textId="77777777" w:rsidR="00515445" w:rsidRPr="00515445" w:rsidRDefault="00515445" w:rsidP="00515445">
      <w:pPr>
        <w:rPr>
          <w:lang w:val="vi-VN"/>
        </w:rPr>
      </w:pPr>
      <w:r w:rsidRPr="00515445">
        <w:rPr>
          <w:lang w:val="vi-VN"/>
        </w:rPr>
        <w:t xml:space="preserve">{ </w:t>
      </w:r>
    </w:p>
    <w:p w14:paraId="2DCCE5CF" w14:textId="5DEE64DE" w:rsidR="00515445" w:rsidRPr="00515445" w:rsidRDefault="00515445" w:rsidP="00515445">
      <w:pPr>
        <w:rPr>
          <w:lang w:val="vi-VN"/>
        </w:rPr>
      </w:pPr>
      <w:r w:rsidRPr="00515445">
        <w:rPr>
          <w:lang w:val="vi-VN"/>
        </w:rPr>
        <w:t>"vn": "</w:t>
      </w:r>
      <w:del w:id="182" w:author="Canh Duc Nguyen" w:date="2023-10-12T12:49:00Z">
        <w:r w:rsidRPr="00515445" w:rsidDel="005D032F">
          <w:rPr>
            <w:lang w:val="vi-VN"/>
          </w:rPr>
          <w:delText>Bao lâu</w:delText>
        </w:r>
      </w:del>
      <w:ins w:id="183" w:author="Canh Duc Nguyen" w:date="2023-10-12T12:49:00Z">
        <w:r w:rsidR="005D032F">
          <w:rPr>
            <w:lang w:val="vi-VN"/>
          </w:rPr>
          <w:t>Đ</w:t>
        </w:r>
      </w:ins>
      <w:del w:id="184" w:author="Canh Duc Nguyen" w:date="2023-10-12T12:49:00Z">
        <w:r w:rsidRPr="00515445" w:rsidDel="005D032F">
          <w:rPr>
            <w:lang w:val="vi-VN"/>
          </w:rPr>
          <w:delText xml:space="preserve"> đ</w:delText>
        </w:r>
      </w:del>
      <w:r w:rsidRPr="00515445">
        <w:rPr>
          <w:lang w:val="vi-VN"/>
        </w:rPr>
        <w:t>ể chuẩn bị một bữa tối lãng mạn cho hai người</w:t>
      </w:r>
      <w:ins w:id="185" w:author="Canh Duc Nguyen" w:date="2023-10-12T12:49:00Z">
        <w:r w:rsidR="005D032F">
          <w:rPr>
            <w:lang w:val="vi-VN"/>
          </w:rPr>
          <w:t xml:space="preserve"> thì mất bao lâu</w:t>
        </w:r>
      </w:ins>
      <w:r w:rsidRPr="00515445">
        <w:rPr>
          <w:lang w:val="vi-VN"/>
        </w:rPr>
        <w:t xml:space="preserve">? Mất khoảng hai giờ.", </w:t>
      </w:r>
    </w:p>
    <w:p w14:paraId="28990627" w14:textId="77777777" w:rsidR="00515445" w:rsidRPr="00515445" w:rsidRDefault="00515445" w:rsidP="00515445">
      <w:pPr>
        <w:rPr>
          <w:lang w:val="vi-VN"/>
        </w:rPr>
      </w:pPr>
      <w:r w:rsidRPr="00515445">
        <w:rPr>
          <w:lang w:val="vi-VN"/>
        </w:rPr>
        <w:t xml:space="preserve">"en": "How long does it take to prepare a romantic dinner for two? It takes about two hours.", </w:t>
      </w:r>
    </w:p>
    <w:p w14:paraId="118DC0C4" w14:textId="77777777" w:rsidR="00515445" w:rsidRPr="00515445" w:rsidRDefault="00515445" w:rsidP="00515445">
      <w:pPr>
        <w:rPr>
          <w:lang w:val="vi-VN"/>
        </w:rPr>
      </w:pPr>
      <w:r w:rsidRPr="00515445">
        <w:rPr>
          <w:lang w:val="vi-VN"/>
        </w:rPr>
        <w:t xml:space="preserve">} </w:t>
      </w:r>
    </w:p>
    <w:p w14:paraId="0628D455" w14:textId="77777777" w:rsidR="00515445" w:rsidRPr="00515445" w:rsidRDefault="00515445" w:rsidP="00515445">
      <w:pPr>
        <w:rPr>
          <w:lang w:val="vi-VN"/>
        </w:rPr>
      </w:pPr>
      <w:r w:rsidRPr="00515445">
        <w:rPr>
          <w:lang w:val="vi-VN"/>
        </w:rPr>
        <w:t xml:space="preserve">] </w:t>
      </w:r>
    </w:p>
    <w:p w14:paraId="67666C09" w14:textId="77777777" w:rsidR="00515445" w:rsidRPr="00515445" w:rsidRDefault="00515445" w:rsidP="00515445">
      <w:pPr>
        <w:rPr>
          <w:lang w:val="vi-VN"/>
        </w:rPr>
      </w:pPr>
      <w:r w:rsidRPr="00515445">
        <w:rPr>
          <w:lang w:val="vi-VN"/>
        </w:rPr>
        <w:t>}</w:t>
      </w:r>
    </w:p>
    <w:p w14:paraId="5F4B8716" w14:textId="77777777" w:rsidR="00515445" w:rsidRPr="00515445" w:rsidRDefault="00515445" w:rsidP="00515445">
      <w:pPr>
        <w:rPr>
          <w:lang w:val="vi-VN"/>
        </w:rPr>
      </w:pPr>
      <w:r w:rsidRPr="00515445">
        <w:rPr>
          <w:lang w:val="vi-VN"/>
        </w:rPr>
        <w:t>-----------------------------</w:t>
      </w:r>
    </w:p>
    <w:p w14:paraId="6F8A2D75" w14:textId="77777777" w:rsidR="00515445" w:rsidRPr="00515445" w:rsidRDefault="00515445" w:rsidP="00515445">
      <w:pPr>
        <w:rPr>
          <w:lang w:val="vi-VN"/>
        </w:rPr>
      </w:pPr>
      <w:r w:rsidRPr="00515445">
        <w:rPr>
          <w:lang w:val="vi-VN"/>
        </w:rPr>
        <w:t xml:space="preserve">keyword: Ask-for-more-information particle 'à' </w:t>
      </w:r>
    </w:p>
    <w:p w14:paraId="22FED2DF" w14:textId="77777777" w:rsidR="00515445" w:rsidRPr="00515445" w:rsidRDefault="00515445" w:rsidP="00515445">
      <w:pPr>
        <w:rPr>
          <w:lang w:val="vi-VN"/>
        </w:rPr>
      </w:pPr>
      <w:r w:rsidRPr="00515445">
        <w:rPr>
          <w:lang w:val="vi-VN"/>
        </w:rPr>
        <w:t xml:space="preserve">PROMPT: Generate grammar explanation for following Vietnamese grammar point: Ask-for-more-information particle 'à' </w:t>
      </w:r>
    </w:p>
    <w:p w14:paraId="24EC881C" w14:textId="77777777" w:rsidR="00515445" w:rsidRPr="00515445" w:rsidRDefault="00515445" w:rsidP="00515445">
      <w:pPr>
        <w:rPr>
          <w:lang w:val="vi-VN"/>
        </w:rPr>
      </w:pPr>
      <w:r w:rsidRPr="00515445">
        <w:rPr>
          <w:lang w:val="vi-VN"/>
        </w:rPr>
        <w:t xml:space="preserve">RESPONSE: {     </w:t>
      </w:r>
    </w:p>
    <w:p w14:paraId="212E5E82" w14:textId="77777777" w:rsidR="00515445" w:rsidRPr="00515445" w:rsidRDefault="00515445" w:rsidP="00515445">
      <w:pPr>
        <w:rPr>
          <w:lang w:val="vi-VN"/>
        </w:rPr>
      </w:pPr>
      <w:r w:rsidRPr="00515445">
        <w:rPr>
          <w:lang w:val="vi-VN"/>
        </w:rPr>
        <w:t xml:space="preserve">"title": "Ask-for-more-information particle 'à'",     </w:t>
      </w:r>
    </w:p>
    <w:p w14:paraId="0AEC6DE2" w14:textId="77777777" w:rsidR="00515445" w:rsidRPr="00515445" w:rsidRDefault="00515445" w:rsidP="00515445">
      <w:pPr>
        <w:rPr>
          <w:lang w:val="vi-VN"/>
        </w:rPr>
      </w:pPr>
      <w:r w:rsidRPr="00515445">
        <w:rPr>
          <w:lang w:val="vi-VN"/>
        </w:rPr>
        <w:t xml:space="preserve">"short_explanation": "Used to prompt the listener to provide more details or to confirm information.",     </w:t>
      </w:r>
    </w:p>
    <w:p w14:paraId="2B40239C" w14:textId="77777777" w:rsidR="00515445" w:rsidRPr="00515445" w:rsidRDefault="00515445" w:rsidP="00515445">
      <w:pPr>
        <w:rPr>
          <w:lang w:val="vi-VN"/>
        </w:rPr>
      </w:pPr>
      <w:r w:rsidRPr="00515445">
        <w:rPr>
          <w:lang w:val="vi-VN"/>
        </w:rPr>
        <w:t xml:space="preserve">"long_explanation": "The Vietnamese particle 'à' is used at the end of a statement to prompt the listener to provide more information or to confirm what has been said. It is similar to English expressions like 'right?' or 'isn't it?'. Its use can encourage a more responsive conversation.",     </w:t>
      </w:r>
    </w:p>
    <w:p w14:paraId="56A2ED77" w14:textId="77777777" w:rsidR="00515445" w:rsidRPr="00515445" w:rsidRDefault="00515445" w:rsidP="00515445">
      <w:pPr>
        <w:rPr>
          <w:lang w:val="vi-VN"/>
        </w:rPr>
      </w:pPr>
      <w:r w:rsidRPr="00515445">
        <w:rPr>
          <w:lang w:val="vi-VN"/>
        </w:rPr>
        <w:t>"formation": "statement + à",</w:t>
      </w:r>
    </w:p>
    <w:p w14:paraId="437CC73F" w14:textId="77777777" w:rsidR="00515445" w:rsidRPr="00515445" w:rsidRDefault="00515445" w:rsidP="00515445">
      <w:pPr>
        <w:rPr>
          <w:lang w:val="vi-VN"/>
        </w:rPr>
      </w:pPr>
      <w:r w:rsidRPr="00515445">
        <w:rPr>
          <w:lang w:val="vi-VN"/>
        </w:rPr>
        <w:lastRenderedPageBreak/>
        <w:t>"examples": [</w:t>
      </w:r>
    </w:p>
    <w:p w14:paraId="24F48DA3" w14:textId="77777777" w:rsidR="00515445" w:rsidRPr="00515445" w:rsidRDefault="00515445" w:rsidP="00515445">
      <w:pPr>
        <w:rPr>
          <w:lang w:val="vi-VN"/>
        </w:rPr>
      </w:pPr>
      <w:r w:rsidRPr="00515445">
        <w:rPr>
          <w:lang w:val="vi-VN"/>
        </w:rPr>
        <w:t xml:space="preserve">   {         </w:t>
      </w:r>
    </w:p>
    <w:p w14:paraId="54EA6035" w14:textId="77777777" w:rsidR="00515445" w:rsidRPr="00515445" w:rsidRDefault="00515445" w:rsidP="00515445">
      <w:pPr>
        <w:rPr>
          <w:lang w:val="vi-VN"/>
        </w:rPr>
      </w:pPr>
      <w:r w:rsidRPr="00515445">
        <w:rPr>
          <w:lang w:val="vi-VN"/>
        </w:rPr>
        <w:t xml:space="preserve">   "vn": "Bạn là người Mỹ à? Tôi nghĩ bạn là người Anh.",         </w:t>
      </w:r>
    </w:p>
    <w:p w14:paraId="3E79C1B9" w14:textId="77777777" w:rsidR="00515445" w:rsidRPr="00515445" w:rsidRDefault="00515445" w:rsidP="00515445">
      <w:pPr>
        <w:rPr>
          <w:lang w:val="vi-VN"/>
        </w:rPr>
      </w:pPr>
      <w:r w:rsidRPr="00515445">
        <w:rPr>
          <w:lang w:val="vi-VN"/>
        </w:rPr>
        <w:t xml:space="preserve">   "en": "You're American, right? I thought you were British.",       </w:t>
      </w:r>
    </w:p>
    <w:p w14:paraId="6009A255" w14:textId="77777777" w:rsidR="00515445" w:rsidRPr="00515445" w:rsidRDefault="00515445" w:rsidP="00515445">
      <w:pPr>
        <w:rPr>
          <w:lang w:val="vi-VN"/>
        </w:rPr>
      </w:pPr>
      <w:r w:rsidRPr="00515445">
        <w:rPr>
          <w:lang w:val="vi-VN"/>
        </w:rPr>
        <w:t xml:space="preserve">   },       </w:t>
      </w:r>
    </w:p>
    <w:p w14:paraId="6CA585B2" w14:textId="77777777" w:rsidR="00515445" w:rsidRPr="00515445" w:rsidRDefault="00515445" w:rsidP="00515445">
      <w:pPr>
        <w:rPr>
          <w:lang w:val="vi-VN"/>
        </w:rPr>
      </w:pPr>
      <w:r w:rsidRPr="00515445">
        <w:rPr>
          <w:lang w:val="vi-VN"/>
        </w:rPr>
        <w:t xml:space="preserve">   {         </w:t>
      </w:r>
    </w:p>
    <w:p w14:paraId="2506F04E" w14:textId="77777777" w:rsidR="00515445" w:rsidRPr="00515445" w:rsidRDefault="00515445" w:rsidP="00515445">
      <w:pPr>
        <w:rPr>
          <w:lang w:val="vi-VN"/>
        </w:rPr>
      </w:pPr>
      <w:r w:rsidRPr="00515445">
        <w:rPr>
          <w:lang w:val="vi-VN"/>
        </w:rPr>
        <w:t xml:space="preserve">   "vn": "Con học bài xong rồi à?",         </w:t>
      </w:r>
    </w:p>
    <w:p w14:paraId="163DB6BB" w14:textId="77777777" w:rsidR="00515445" w:rsidRPr="00515445" w:rsidRDefault="00515445" w:rsidP="00515445">
      <w:pPr>
        <w:rPr>
          <w:lang w:val="vi-VN"/>
        </w:rPr>
      </w:pPr>
      <w:r w:rsidRPr="00515445">
        <w:rPr>
          <w:lang w:val="vi-VN"/>
        </w:rPr>
        <w:t xml:space="preserve">   "en": "You have finished your homework, haven't you?",       </w:t>
      </w:r>
    </w:p>
    <w:p w14:paraId="5897E7F8" w14:textId="77777777" w:rsidR="00515445" w:rsidRPr="00515445" w:rsidRDefault="00515445" w:rsidP="00515445">
      <w:pPr>
        <w:rPr>
          <w:lang w:val="vi-VN"/>
        </w:rPr>
      </w:pPr>
      <w:r w:rsidRPr="00515445">
        <w:rPr>
          <w:lang w:val="vi-VN"/>
        </w:rPr>
        <w:t xml:space="preserve">   },</w:t>
      </w:r>
    </w:p>
    <w:p w14:paraId="56AAEC3C" w14:textId="77777777" w:rsidR="00515445" w:rsidRPr="00515445" w:rsidRDefault="00515445" w:rsidP="00515445">
      <w:pPr>
        <w:rPr>
          <w:lang w:val="vi-VN"/>
        </w:rPr>
      </w:pPr>
      <w:r w:rsidRPr="00515445">
        <w:rPr>
          <w:lang w:val="vi-VN"/>
        </w:rPr>
        <w:t xml:space="preserve">   {         </w:t>
      </w:r>
    </w:p>
    <w:p w14:paraId="76359D26" w14:textId="58BA8404" w:rsidR="00515445" w:rsidRPr="00515445" w:rsidRDefault="00515445" w:rsidP="00515445">
      <w:pPr>
        <w:rPr>
          <w:lang w:val="vi-VN"/>
        </w:rPr>
      </w:pPr>
      <w:r w:rsidRPr="00515445">
        <w:rPr>
          <w:lang w:val="vi-VN"/>
        </w:rPr>
        <w:t xml:space="preserve">   "vn": "Hôm nay nóng quá à</w:t>
      </w:r>
      <w:ins w:id="186" w:author="Canh Duc Nguyen" w:date="2023-10-12T13:11:00Z">
        <w:r w:rsidR="00F21980">
          <w:rPr>
            <w:lang w:val="vi-VN"/>
          </w:rPr>
          <w:t xml:space="preserve"> (nhỉ)</w:t>
        </w:r>
      </w:ins>
      <w:r w:rsidRPr="00515445">
        <w:rPr>
          <w:lang w:val="vi-VN"/>
        </w:rPr>
        <w:t xml:space="preserve">? Tôi mới mua </w:t>
      </w:r>
      <w:ins w:id="187" w:author="Canh Duc Nguyen" w:date="2023-10-12T13:11:00Z">
        <w:r w:rsidR="00F21980">
          <w:rPr>
            <w:lang w:val="vi-VN"/>
          </w:rPr>
          <w:t xml:space="preserve">ít </w:t>
        </w:r>
      </w:ins>
      <w:r w:rsidRPr="00515445">
        <w:rPr>
          <w:lang w:val="vi-VN"/>
        </w:rPr>
        <w:t>kem</w:t>
      </w:r>
      <w:del w:id="188" w:author="Canh Duc Nguyen" w:date="2023-10-12T13:11:00Z">
        <w:r w:rsidRPr="00515445" w:rsidDel="00F21980">
          <w:rPr>
            <w:lang w:val="vi-VN"/>
          </w:rPr>
          <w:delText xml:space="preserve"> về</w:delText>
        </w:r>
      </w:del>
      <w:r w:rsidRPr="00515445">
        <w:rPr>
          <w:lang w:val="vi-VN"/>
        </w:rPr>
        <w:t xml:space="preserve">, bạn có muốn ăn không?",         </w:t>
      </w:r>
    </w:p>
    <w:p w14:paraId="01DAB577" w14:textId="77777777" w:rsidR="00515445" w:rsidRPr="00515445" w:rsidRDefault="00515445" w:rsidP="00515445">
      <w:pPr>
        <w:rPr>
          <w:lang w:val="vi-VN"/>
        </w:rPr>
      </w:pPr>
      <w:r w:rsidRPr="00515445">
        <w:rPr>
          <w:lang w:val="vi-VN"/>
        </w:rPr>
        <w:t xml:space="preserve">   "en": "It's really hot today, isn't it? I just bought some ice cream, would you like some?",       </w:t>
      </w:r>
    </w:p>
    <w:p w14:paraId="3E70570B" w14:textId="77777777" w:rsidR="00515445" w:rsidRPr="00515445" w:rsidRDefault="00515445" w:rsidP="00515445">
      <w:pPr>
        <w:rPr>
          <w:lang w:val="vi-VN"/>
        </w:rPr>
      </w:pPr>
      <w:r w:rsidRPr="00515445">
        <w:rPr>
          <w:lang w:val="vi-VN"/>
        </w:rPr>
        <w:t xml:space="preserve">   },</w:t>
      </w:r>
    </w:p>
    <w:p w14:paraId="76C81F68" w14:textId="77777777" w:rsidR="00515445" w:rsidRPr="00515445" w:rsidRDefault="00515445" w:rsidP="00515445">
      <w:pPr>
        <w:rPr>
          <w:lang w:val="vi-VN"/>
        </w:rPr>
      </w:pPr>
      <w:r w:rsidRPr="00515445">
        <w:rPr>
          <w:lang w:val="vi-VN"/>
        </w:rPr>
        <w:t xml:space="preserve">   {         </w:t>
      </w:r>
    </w:p>
    <w:p w14:paraId="7669C486" w14:textId="13049FDD" w:rsidR="00515445" w:rsidRPr="00515445" w:rsidRDefault="00515445" w:rsidP="00515445">
      <w:pPr>
        <w:rPr>
          <w:lang w:val="vi-VN"/>
        </w:rPr>
      </w:pPr>
      <w:r w:rsidRPr="00515445">
        <w:rPr>
          <w:lang w:val="vi-VN"/>
        </w:rPr>
        <w:t xml:space="preserve">   "vn": "Bạn đã đến Việt Nam nhiều lần</w:t>
      </w:r>
      <w:ins w:id="189" w:author="Canh Duc Nguyen" w:date="2023-10-12T13:11:00Z">
        <w:r w:rsidR="00F21980">
          <w:rPr>
            <w:lang w:val="vi-VN"/>
          </w:rPr>
          <w:t xml:space="preserve"> rồi</w:t>
        </w:r>
      </w:ins>
      <w:r w:rsidRPr="00515445">
        <w:rPr>
          <w:lang w:val="vi-VN"/>
        </w:rPr>
        <w:t xml:space="preserve"> à? Bạn thích điểm nào nhất?",         </w:t>
      </w:r>
    </w:p>
    <w:p w14:paraId="52A55086" w14:textId="77777777" w:rsidR="00515445" w:rsidRPr="00515445" w:rsidRDefault="00515445" w:rsidP="00515445">
      <w:pPr>
        <w:rPr>
          <w:lang w:val="vi-VN"/>
        </w:rPr>
      </w:pPr>
      <w:r w:rsidRPr="00515445">
        <w:rPr>
          <w:lang w:val="vi-VN"/>
        </w:rPr>
        <w:t xml:space="preserve">   "en": "You've been to Vietnam many times, haven't you? What's your favorite spot?",       </w:t>
      </w:r>
    </w:p>
    <w:p w14:paraId="2B0F0AA9" w14:textId="77777777" w:rsidR="00515445" w:rsidRPr="00515445" w:rsidRDefault="00515445" w:rsidP="00515445">
      <w:pPr>
        <w:rPr>
          <w:lang w:val="vi-VN"/>
        </w:rPr>
      </w:pPr>
      <w:r w:rsidRPr="00515445">
        <w:rPr>
          <w:lang w:val="vi-VN"/>
        </w:rPr>
        <w:t xml:space="preserve">   }     </w:t>
      </w:r>
    </w:p>
    <w:p w14:paraId="7B18B109" w14:textId="77777777" w:rsidR="00515445" w:rsidRPr="00515445" w:rsidRDefault="00515445" w:rsidP="00515445">
      <w:pPr>
        <w:rPr>
          <w:lang w:val="vi-VN"/>
        </w:rPr>
      </w:pPr>
      <w:r w:rsidRPr="00515445">
        <w:rPr>
          <w:lang w:val="vi-VN"/>
        </w:rPr>
        <w:t xml:space="preserve">]   </w:t>
      </w:r>
    </w:p>
    <w:p w14:paraId="7D4C9695" w14:textId="77777777" w:rsidR="00515445" w:rsidRPr="00515445" w:rsidRDefault="00515445" w:rsidP="00515445">
      <w:pPr>
        <w:rPr>
          <w:lang w:val="vi-VN"/>
        </w:rPr>
      </w:pPr>
      <w:r w:rsidRPr="00515445">
        <w:rPr>
          <w:lang w:val="vi-VN"/>
        </w:rPr>
        <w:t>}</w:t>
      </w:r>
    </w:p>
    <w:p w14:paraId="7E39DD1E" w14:textId="77777777" w:rsidR="00515445" w:rsidRPr="00515445" w:rsidRDefault="00515445" w:rsidP="00515445">
      <w:pPr>
        <w:rPr>
          <w:lang w:val="vi-VN"/>
        </w:rPr>
      </w:pPr>
      <w:r w:rsidRPr="00515445">
        <w:rPr>
          <w:lang w:val="vi-VN"/>
        </w:rPr>
        <w:t>-----------------------------</w:t>
      </w:r>
    </w:p>
    <w:p w14:paraId="0CE4C602" w14:textId="77777777" w:rsidR="00515445" w:rsidRPr="00515445" w:rsidRDefault="00515445" w:rsidP="00515445">
      <w:pPr>
        <w:rPr>
          <w:lang w:val="vi-VN"/>
        </w:rPr>
      </w:pPr>
      <w:r w:rsidRPr="00515445">
        <w:rPr>
          <w:lang w:val="vi-VN"/>
        </w:rPr>
        <w:t xml:space="preserve">keyword: 'bác sĩ' as second personal pronoun </w:t>
      </w:r>
    </w:p>
    <w:p w14:paraId="3F8CE2D0" w14:textId="77777777" w:rsidR="00515445" w:rsidRPr="00515445" w:rsidRDefault="00515445" w:rsidP="00515445">
      <w:pPr>
        <w:rPr>
          <w:lang w:val="vi-VN"/>
        </w:rPr>
      </w:pPr>
      <w:r w:rsidRPr="00515445">
        <w:rPr>
          <w:lang w:val="vi-VN"/>
        </w:rPr>
        <w:t xml:space="preserve">PROMPT: Generate grammar explanation for following Vietnamese grammar point: 'bác sĩ' as second personal pronoun </w:t>
      </w:r>
    </w:p>
    <w:p w14:paraId="1AE62639" w14:textId="77777777" w:rsidR="00515445" w:rsidRPr="00515445" w:rsidRDefault="00515445" w:rsidP="00515445">
      <w:pPr>
        <w:rPr>
          <w:lang w:val="vi-VN"/>
        </w:rPr>
      </w:pPr>
      <w:r w:rsidRPr="00515445">
        <w:rPr>
          <w:lang w:val="vi-VN"/>
        </w:rPr>
        <w:t>RESPONSE: {</w:t>
      </w:r>
    </w:p>
    <w:p w14:paraId="0A551853" w14:textId="77777777" w:rsidR="00515445" w:rsidRPr="00515445" w:rsidRDefault="00515445" w:rsidP="00515445">
      <w:pPr>
        <w:rPr>
          <w:lang w:val="vi-VN"/>
        </w:rPr>
      </w:pPr>
      <w:r w:rsidRPr="00515445">
        <w:rPr>
          <w:lang w:val="vi-VN"/>
        </w:rPr>
        <w:t xml:space="preserve">  "title": "Second personal pronoun 'bác sĩ'",</w:t>
      </w:r>
    </w:p>
    <w:p w14:paraId="7D92E3CB" w14:textId="77777777" w:rsidR="00515445" w:rsidRPr="00515445" w:rsidRDefault="00515445" w:rsidP="00515445">
      <w:pPr>
        <w:rPr>
          <w:lang w:val="vi-VN"/>
        </w:rPr>
      </w:pPr>
      <w:r w:rsidRPr="00515445">
        <w:rPr>
          <w:lang w:val="vi-VN"/>
        </w:rPr>
        <w:t xml:space="preserve">  "short_explanation": "Used as a respectful term to address someone who is a doctor.",</w:t>
      </w:r>
    </w:p>
    <w:p w14:paraId="0739D311" w14:textId="77777777" w:rsidR="00515445" w:rsidRPr="00515445" w:rsidRDefault="00515445" w:rsidP="00515445">
      <w:pPr>
        <w:rPr>
          <w:lang w:val="vi-VN"/>
        </w:rPr>
      </w:pPr>
      <w:r w:rsidRPr="00515445">
        <w:rPr>
          <w:lang w:val="vi-VN"/>
        </w:rPr>
        <w:t xml:space="preserve">  "long_explanation": "In Vietnamese, 'bác sĩ' is originally a word that means 'doctor'. However, it is also commonly used as a second personal pronoun to respectfully address someone who is a doctor. It is equivalent to addressing someone as 'Doctor' in English. When used as a pronoun, it can be used both in formal and informal contexts to show respect and politeness.",</w:t>
      </w:r>
    </w:p>
    <w:p w14:paraId="5062F171" w14:textId="7691BEF8" w:rsidR="00515445" w:rsidRPr="00515445" w:rsidRDefault="00515445" w:rsidP="00515445">
      <w:pPr>
        <w:rPr>
          <w:lang w:val="vi-VN"/>
        </w:rPr>
      </w:pPr>
      <w:r w:rsidRPr="00515445">
        <w:rPr>
          <w:lang w:val="vi-VN"/>
        </w:rPr>
        <w:t xml:space="preserve">  "formation": "</w:t>
      </w:r>
      <w:del w:id="190" w:author="Canh Duc Nguyen" w:date="2023-10-12T13:44:00Z">
        <w:r w:rsidRPr="00515445" w:rsidDel="00C1710A">
          <w:rPr>
            <w:lang w:val="vi-VN"/>
          </w:rPr>
          <w:delText xml:space="preserve">prefix + </w:delText>
        </w:r>
      </w:del>
      <w:r w:rsidRPr="00515445">
        <w:rPr>
          <w:lang w:val="vi-VN"/>
        </w:rPr>
        <w:t>'bác sĩ'</w:t>
      </w:r>
      <w:ins w:id="191" w:author="Canh Duc Nguyen" w:date="2023-10-12T13:44:00Z">
        <w:r w:rsidR="00C1710A">
          <w:rPr>
            <w:lang w:val="vi-VN"/>
          </w:rPr>
          <w:t xml:space="preserve"> + verb</w:t>
        </w:r>
      </w:ins>
      <w:r w:rsidRPr="00515445">
        <w:rPr>
          <w:lang w:val="vi-VN"/>
        </w:rPr>
        <w:t>",</w:t>
      </w:r>
    </w:p>
    <w:p w14:paraId="7ED553B7" w14:textId="77777777" w:rsidR="00515445" w:rsidRPr="00515445" w:rsidRDefault="00515445" w:rsidP="00515445">
      <w:pPr>
        <w:rPr>
          <w:lang w:val="vi-VN"/>
        </w:rPr>
      </w:pPr>
      <w:r w:rsidRPr="00515445">
        <w:rPr>
          <w:lang w:val="vi-VN"/>
        </w:rPr>
        <w:t xml:space="preserve">  "examples": [</w:t>
      </w:r>
    </w:p>
    <w:p w14:paraId="58F98140" w14:textId="77777777" w:rsidR="00515445" w:rsidRPr="00515445" w:rsidRDefault="00515445" w:rsidP="00515445">
      <w:pPr>
        <w:rPr>
          <w:lang w:val="vi-VN"/>
        </w:rPr>
      </w:pPr>
      <w:r w:rsidRPr="00515445">
        <w:rPr>
          <w:lang w:val="vi-VN"/>
        </w:rPr>
        <w:t xml:space="preserve">    {</w:t>
      </w:r>
    </w:p>
    <w:p w14:paraId="76E05222" w14:textId="123F9D89" w:rsidR="00515445" w:rsidRPr="00515445" w:rsidRDefault="00515445" w:rsidP="00515445">
      <w:pPr>
        <w:rPr>
          <w:lang w:val="vi-VN"/>
        </w:rPr>
      </w:pPr>
      <w:r w:rsidRPr="00515445">
        <w:rPr>
          <w:lang w:val="vi-VN"/>
        </w:rPr>
        <w:t xml:space="preserve">      "vn": "Bác sĩ có thể cho </w:t>
      </w:r>
      <w:del w:id="192" w:author="Canh Duc Nguyen" w:date="2023-10-12T13:45:00Z">
        <w:r w:rsidRPr="00515445" w:rsidDel="00C1710A">
          <w:rPr>
            <w:lang w:val="vi-VN"/>
          </w:rPr>
          <w:delText xml:space="preserve">tôi </w:delText>
        </w:r>
      </w:del>
      <w:r w:rsidRPr="00515445">
        <w:rPr>
          <w:lang w:val="vi-VN"/>
        </w:rPr>
        <w:t>biết tôi cần phải làm gì không?",</w:t>
      </w:r>
    </w:p>
    <w:p w14:paraId="16BBD30C" w14:textId="77777777" w:rsidR="00515445" w:rsidRPr="00515445" w:rsidRDefault="00515445" w:rsidP="00515445">
      <w:pPr>
        <w:rPr>
          <w:lang w:val="vi-VN"/>
        </w:rPr>
      </w:pPr>
      <w:r w:rsidRPr="00515445">
        <w:rPr>
          <w:lang w:val="vi-VN"/>
        </w:rPr>
        <w:t xml:space="preserve">      "en": "Doctor, could you tell me what I should do?"</w:t>
      </w:r>
    </w:p>
    <w:p w14:paraId="3E9C2E07" w14:textId="77777777" w:rsidR="00515445" w:rsidRPr="00515445" w:rsidRDefault="00515445" w:rsidP="00515445">
      <w:pPr>
        <w:rPr>
          <w:lang w:val="vi-VN"/>
        </w:rPr>
      </w:pPr>
      <w:r w:rsidRPr="00515445">
        <w:rPr>
          <w:lang w:val="vi-VN"/>
        </w:rPr>
        <w:t xml:space="preserve">    },</w:t>
      </w:r>
    </w:p>
    <w:p w14:paraId="089EA501" w14:textId="77777777" w:rsidR="00515445" w:rsidRPr="00515445" w:rsidRDefault="00515445" w:rsidP="00515445">
      <w:pPr>
        <w:rPr>
          <w:lang w:val="vi-VN"/>
        </w:rPr>
      </w:pPr>
      <w:r w:rsidRPr="00515445">
        <w:rPr>
          <w:lang w:val="vi-VN"/>
        </w:rPr>
        <w:t xml:space="preserve">    {</w:t>
      </w:r>
    </w:p>
    <w:p w14:paraId="492CBE67" w14:textId="787FAFF8" w:rsidR="00515445" w:rsidRPr="00515445" w:rsidRDefault="00515445" w:rsidP="00515445">
      <w:pPr>
        <w:rPr>
          <w:lang w:val="vi-VN"/>
        </w:rPr>
      </w:pPr>
      <w:r w:rsidRPr="00515445">
        <w:rPr>
          <w:lang w:val="vi-VN"/>
        </w:rPr>
        <w:t xml:space="preserve">      "vn": "Bác sĩ đã giải thích cho tôi về </w:t>
      </w:r>
      <w:del w:id="193" w:author="Canh Duc Nguyen" w:date="2023-10-12T13:45:00Z">
        <w:r w:rsidRPr="00515445" w:rsidDel="00C1710A">
          <w:rPr>
            <w:lang w:val="vi-VN"/>
          </w:rPr>
          <w:delText xml:space="preserve">tương lai của việc </w:delText>
        </w:r>
      </w:del>
      <w:ins w:id="194" w:author="Canh Duc Nguyen" w:date="2023-10-12T13:45:00Z">
        <w:r w:rsidR="00C1710A">
          <w:rPr>
            <w:lang w:val="vi-VN"/>
          </w:rPr>
          <w:t xml:space="preserve">liệu trình </w:t>
        </w:r>
      </w:ins>
      <w:r w:rsidRPr="00515445">
        <w:rPr>
          <w:lang w:val="vi-VN"/>
        </w:rPr>
        <w:t>điều trị của tôi.",</w:t>
      </w:r>
    </w:p>
    <w:p w14:paraId="5491413F" w14:textId="77777777" w:rsidR="00515445" w:rsidRPr="00515445" w:rsidRDefault="00515445" w:rsidP="00515445">
      <w:pPr>
        <w:rPr>
          <w:lang w:val="vi-VN"/>
        </w:rPr>
      </w:pPr>
      <w:r w:rsidRPr="00515445">
        <w:rPr>
          <w:lang w:val="vi-VN"/>
        </w:rPr>
        <w:t xml:space="preserve">      "en": "The doctor explained to me about the future of my treatment."</w:t>
      </w:r>
    </w:p>
    <w:p w14:paraId="6380E0D5" w14:textId="77777777" w:rsidR="00515445" w:rsidRPr="00515445" w:rsidRDefault="00515445" w:rsidP="00515445">
      <w:pPr>
        <w:rPr>
          <w:lang w:val="vi-VN"/>
        </w:rPr>
      </w:pPr>
      <w:r w:rsidRPr="00515445">
        <w:rPr>
          <w:lang w:val="vi-VN"/>
        </w:rPr>
        <w:t xml:space="preserve">    },</w:t>
      </w:r>
    </w:p>
    <w:p w14:paraId="623E2823" w14:textId="77777777" w:rsidR="00515445" w:rsidRPr="00515445" w:rsidRDefault="00515445" w:rsidP="00515445">
      <w:pPr>
        <w:rPr>
          <w:lang w:val="vi-VN"/>
        </w:rPr>
      </w:pPr>
      <w:r w:rsidRPr="00515445">
        <w:rPr>
          <w:lang w:val="vi-VN"/>
        </w:rPr>
        <w:t xml:space="preserve">    {</w:t>
      </w:r>
    </w:p>
    <w:p w14:paraId="0596C1FA" w14:textId="456C538B" w:rsidR="00515445" w:rsidRPr="00515445" w:rsidRDefault="00515445" w:rsidP="00515445">
      <w:pPr>
        <w:rPr>
          <w:lang w:val="vi-VN"/>
        </w:rPr>
      </w:pPr>
      <w:r w:rsidRPr="00515445">
        <w:rPr>
          <w:lang w:val="vi-VN"/>
        </w:rPr>
        <w:t xml:space="preserve">      "vn": "Bác sĩ có thể cho </w:t>
      </w:r>
      <w:del w:id="195" w:author="Canh Duc Nguyen" w:date="2023-10-12T13:45:00Z">
        <w:r w:rsidRPr="00515445" w:rsidDel="00C1710A">
          <w:rPr>
            <w:lang w:val="vi-VN"/>
          </w:rPr>
          <w:delText xml:space="preserve">tôi </w:delText>
        </w:r>
      </w:del>
      <w:r w:rsidRPr="00515445">
        <w:rPr>
          <w:lang w:val="vi-VN"/>
        </w:rPr>
        <w:t>biết tôi cần uống thuốc này</w:t>
      </w:r>
      <w:ins w:id="196" w:author="Canh Duc Nguyen" w:date="2023-10-12T13:45:00Z">
        <w:r w:rsidR="00C1710A">
          <w:rPr>
            <w:lang w:val="vi-VN"/>
          </w:rPr>
          <w:t xml:space="preserve"> trong</w:t>
        </w:r>
      </w:ins>
      <w:r w:rsidRPr="00515445">
        <w:rPr>
          <w:lang w:val="vi-VN"/>
        </w:rPr>
        <w:t xml:space="preserve"> bao lâu không?",</w:t>
      </w:r>
    </w:p>
    <w:p w14:paraId="039C3F95" w14:textId="77777777" w:rsidR="00515445" w:rsidRPr="00515445" w:rsidRDefault="00515445" w:rsidP="00515445">
      <w:pPr>
        <w:rPr>
          <w:lang w:val="vi-VN"/>
        </w:rPr>
      </w:pPr>
      <w:r w:rsidRPr="00515445">
        <w:rPr>
          <w:lang w:val="vi-VN"/>
        </w:rPr>
        <w:t xml:space="preserve">      "en": "Doctor, could you tell me how long I need to take this medicine?"</w:t>
      </w:r>
    </w:p>
    <w:p w14:paraId="1C3FED9B" w14:textId="77777777" w:rsidR="00515445" w:rsidRPr="00515445" w:rsidRDefault="00515445" w:rsidP="00515445">
      <w:pPr>
        <w:rPr>
          <w:lang w:val="vi-VN"/>
        </w:rPr>
      </w:pPr>
      <w:r w:rsidRPr="00515445">
        <w:rPr>
          <w:lang w:val="vi-VN"/>
        </w:rPr>
        <w:t xml:space="preserve">    },</w:t>
      </w:r>
    </w:p>
    <w:p w14:paraId="5B8B08CE" w14:textId="77777777" w:rsidR="00515445" w:rsidRPr="00515445" w:rsidRDefault="00515445" w:rsidP="00515445">
      <w:pPr>
        <w:rPr>
          <w:lang w:val="vi-VN"/>
        </w:rPr>
      </w:pPr>
      <w:r w:rsidRPr="00515445">
        <w:rPr>
          <w:lang w:val="vi-VN"/>
        </w:rPr>
        <w:lastRenderedPageBreak/>
        <w:t xml:space="preserve">    {</w:t>
      </w:r>
    </w:p>
    <w:p w14:paraId="7FDDBB32" w14:textId="77777777" w:rsidR="00515445" w:rsidRPr="00515445" w:rsidRDefault="00515445" w:rsidP="00515445">
      <w:pPr>
        <w:rPr>
          <w:lang w:val="vi-VN"/>
        </w:rPr>
      </w:pPr>
      <w:r w:rsidRPr="00515445">
        <w:rPr>
          <w:lang w:val="vi-VN"/>
        </w:rPr>
        <w:t xml:space="preserve">      "vn": "Bác sĩ đã đưa ra lời khuyên rất hữu ích về cách tôi có thể cải thiện sức khỏe của mình.",</w:t>
      </w:r>
    </w:p>
    <w:p w14:paraId="786370BC" w14:textId="77777777" w:rsidR="00515445" w:rsidRPr="00515445" w:rsidRDefault="00515445" w:rsidP="00515445">
      <w:pPr>
        <w:rPr>
          <w:lang w:val="vi-VN"/>
        </w:rPr>
      </w:pPr>
      <w:r w:rsidRPr="00515445">
        <w:rPr>
          <w:lang w:val="vi-VN"/>
        </w:rPr>
        <w:t xml:space="preserve">      "en": "The doctor gave very useful advice on how I could improve my health."</w:t>
      </w:r>
    </w:p>
    <w:p w14:paraId="19E8DB01" w14:textId="77777777" w:rsidR="00515445" w:rsidRPr="00515445" w:rsidRDefault="00515445" w:rsidP="00515445">
      <w:pPr>
        <w:rPr>
          <w:lang w:val="vi-VN"/>
        </w:rPr>
      </w:pPr>
      <w:r w:rsidRPr="00515445">
        <w:rPr>
          <w:lang w:val="vi-VN"/>
        </w:rPr>
        <w:t xml:space="preserve">    }</w:t>
      </w:r>
    </w:p>
    <w:p w14:paraId="15266ED6" w14:textId="77777777" w:rsidR="00515445" w:rsidRPr="00515445" w:rsidRDefault="00515445" w:rsidP="00515445">
      <w:pPr>
        <w:rPr>
          <w:lang w:val="vi-VN"/>
        </w:rPr>
      </w:pPr>
      <w:r w:rsidRPr="00515445">
        <w:rPr>
          <w:lang w:val="vi-VN"/>
        </w:rPr>
        <w:t xml:space="preserve">  ]</w:t>
      </w:r>
    </w:p>
    <w:p w14:paraId="7E76C76E" w14:textId="77777777" w:rsidR="00515445" w:rsidRPr="00515445" w:rsidRDefault="00515445" w:rsidP="00515445">
      <w:pPr>
        <w:rPr>
          <w:lang w:val="vi-VN"/>
        </w:rPr>
      </w:pPr>
      <w:r w:rsidRPr="00515445">
        <w:rPr>
          <w:lang w:val="vi-VN"/>
        </w:rPr>
        <w:t>}</w:t>
      </w:r>
    </w:p>
    <w:p w14:paraId="2DCDAFF0" w14:textId="77777777" w:rsidR="00515445" w:rsidRPr="00515445" w:rsidRDefault="00515445" w:rsidP="00515445">
      <w:pPr>
        <w:rPr>
          <w:lang w:val="vi-VN"/>
        </w:rPr>
      </w:pPr>
      <w:r w:rsidRPr="00515445">
        <w:rPr>
          <w:lang w:val="vi-VN"/>
        </w:rPr>
        <w:t>-----------------------------</w:t>
      </w:r>
    </w:p>
    <w:p w14:paraId="46E35018" w14:textId="77777777" w:rsidR="00515445" w:rsidRPr="00515445" w:rsidRDefault="00515445" w:rsidP="00515445">
      <w:pPr>
        <w:rPr>
          <w:lang w:val="vi-VN"/>
        </w:rPr>
      </w:pPr>
      <w:r w:rsidRPr="00515445">
        <w:rPr>
          <w:lang w:val="vi-VN"/>
        </w:rPr>
        <w:t xml:space="preserve">keyword: 'Bận' meaning 'to be busy' </w:t>
      </w:r>
    </w:p>
    <w:p w14:paraId="1984949E" w14:textId="77777777" w:rsidR="00515445" w:rsidRPr="00515445" w:rsidRDefault="00515445" w:rsidP="00515445">
      <w:pPr>
        <w:rPr>
          <w:lang w:val="vi-VN"/>
        </w:rPr>
      </w:pPr>
      <w:r w:rsidRPr="00515445">
        <w:rPr>
          <w:lang w:val="vi-VN"/>
        </w:rPr>
        <w:t xml:space="preserve">PROMPT: Generate grammar explanation for following Vietnamese grammar point: 'Bận' meaning 'to be busy' </w:t>
      </w:r>
    </w:p>
    <w:p w14:paraId="0E463A75" w14:textId="77777777" w:rsidR="00515445" w:rsidRPr="00515445" w:rsidRDefault="00515445" w:rsidP="00515445">
      <w:pPr>
        <w:rPr>
          <w:lang w:val="vi-VN"/>
        </w:rPr>
      </w:pPr>
      <w:r w:rsidRPr="00515445">
        <w:rPr>
          <w:lang w:val="vi-VN"/>
        </w:rPr>
        <w:t xml:space="preserve">RESPONSE: {  </w:t>
      </w:r>
    </w:p>
    <w:p w14:paraId="373D51CD" w14:textId="77777777" w:rsidR="00515445" w:rsidRPr="00515445" w:rsidRDefault="00515445" w:rsidP="00515445">
      <w:pPr>
        <w:rPr>
          <w:lang w:val="vi-VN"/>
        </w:rPr>
      </w:pPr>
      <w:r w:rsidRPr="00515445">
        <w:rPr>
          <w:lang w:val="vi-VN"/>
        </w:rPr>
        <w:t xml:space="preserve">   "title":"Word 'Bận' meaning 'to be busy'",</w:t>
      </w:r>
    </w:p>
    <w:p w14:paraId="46780142" w14:textId="77777777" w:rsidR="00515445" w:rsidRPr="00515445" w:rsidRDefault="00515445" w:rsidP="00515445">
      <w:pPr>
        <w:rPr>
          <w:lang w:val="vi-VN"/>
        </w:rPr>
      </w:pPr>
      <w:r w:rsidRPr="00515445">
        <w:rPr>
          <w:lang w:val="vi-VN"/>
        </w:rPr>
        <w:t xml:space="preserve">   "short_explanation":"'Bận' translates to 'busy' in English and is used to express that someone is occupied with something.",</w:t>
      </w:r>
    </w:p>
    <w:p w14:paraId="04D52E60" w14:textId="77777777" w:rsidR="00515445" w:rsidRPr="00515445" w:rsidRDefault="00515445" w:rsidP="00515445">
      <w:pPr>
        <w:rPr>
          <w:lang w:val="vi-VN"/>
        </w:rPr>
      </w:pPr>
      <w:r w:rsidRPr="00515445">
        <w:rPr>
          <w:lang w:val="vi-VN"/>
        </w:rPr>
        <w:t xml:space="preserve">   "long_explanation":"The word 'Bận' in Vietnamese is used to denote that someone is busy or preoccupied with something. It is used to describe a state of being engaged or occupied with work, tasks or chores. This word can be used in different contexts to convey the idea of being involved in a task, not having free time or being unavailable for a certain period.",</w:t>
      </w:r>
    </w:p>
    <w:p w14:paraId="0160D3D9" w14:textId="77777777" w:rsidR="00515445" w:rsidRPr="00515445" w:rsidRDefault="00515445" w:rsidP="00515445">
      <w:pPr>
        <w:rPr>
          <w:lang w:val="vi-VN"/>
        </w:rPr>
      </w:pPr>
      <w:r w:rsidRPr="00515445">
        <w:rPr>
          <w:lang w:val="vi-VN"/>
        </w:rPr>
        <w:t xml:space="preserve">   "formation":"example of grammar formation for given grammar point",</w:t>
      </w:r>
    </w:p>
    <w:p w14:paraId="7AABDD6E" w14:textId="77777777" w:rsidR="00515445" w:rsidRPr="00515445" w:rsidRDefault="00515445" w:rsidP="00515445">
      <w:pPr>
        <w:rPr>
          <w:lang w:val="vi-VN"/>
        </w:rPr>
      </w:pPr>
      <w:r w:rsidRPr="00515445">
        <w:rPr>
          <w:lang w:val="vi-VN"/>
        </w:rPr>
        <w:t xml:space="preserve">   "examples":[  </w:t>
      </w:r>
    </w:p>
    <w:p w14:paraId="2E5ACE9B" w14:textId="77777777" w:rsidR="00515445" w:rsidRPr="00515445" w:rsidRDefault="00515445" w:rsidP="00515445">
      <w:pPr>
        <w:rPr>
          <w:lang w:val="vi-VN"/>
        </w:rPr>
      </w:pPr>
      <w:r w:rsidRPr="00515445">
        <w:rPr>
          <w:lang w:val="vi-VN"/>
        </w:rPr>
        <w:t xml:space="preserve">      {  </w:t>
      </w:r>
    </w:p>
    <w:p w14:paraId="6CB4E919" w14:textId="5EA916F9" w:rsidR="00515445" w:rsidRPr="00515445" w:rsidRDefault="00515445" w:rsidP="00515445">
      <w:pPr>
        <w:rPr>
          <w:lang w:val="vi-VN"/>
        </w:rPr>
      </w:pPr>
      <w:r w:rsidRPr="00515445">
        <w:rPr>
          <w:lang w:val="vi-VN"/>
        </w:rPr>
        <w:t xml:space="preserve">         "vn":"Tôi rất bận, </w:t>
      </w:r>
      <w:ins w:id="197" w:author="Canh Duc Nguyen" w:date="2023-10-12T13:47:00Z">
        <w:r w:rsidR="00C1710A">
          <w:rPr>
            <w:lang w:val="vi-VN"/>
          </w:rPr>
          <w:t xml:space="preserve">tôi </w:t>
        </w:r>
      </w:ins>
      <w:r w:rsidRPr="00515445">
        <w:rPr>
          <w:lang w:val="vi-VN"/>
        </w:rPr>
        <w:t xml:space="preserve">không thể </w:t>
      </w:r>
      <w:ins w:id="198" w:author="Canh Duc Nguyen" w:date="2023-10-12T13:47:00Z">
        <w:r w:rsidR="00C1710A">
          <w:rPr>
            <w:lang w:val="vi-VN"/>
          </w:rPr>
          <w:t xml:space="preserve">tham </w:t>
        </w:r>
      </w:ins>
      <w:r w:rsidRPr="00515445">
        <w:rPr>
          <w:lang w:val="vi-VN"/>
        </w:rPr>
        <w:t>dự bữa tiệc của bạn được.",</w:t>
      </w:r>
    </w:p>
    <w:p w14:paraId="735F4749" w14:textId="77777777" w:rsidR="00515445" w:rsidRPr="00515445" w:rsidRDefault="00515445" w:rsidP="00515445">
      <w:pPr>
        <w:rPr>
          <w:lang w:val="vi-VN"/>
        </w:rPr>
      </w:pPr>
      <w:r w:rsidRPr="00515445">
        <w:rPr>
          <w:lang w:val="vi-VN"/>
        </w:rPr>
        <w:t xml:space="preserve">         "en":"I'm very busy, I can't attend your party."</w:t>
      </w:r>
    </w:p>
    <w:p w14:paraId="293EA83E" w14:textId="77777777" w:rsidR="00515445" w:rsidRPr="00515445" w:rsidRDefault="00515445" w:rsidP="00515445">
      <w:pPr>
        <w:rPr>
          <w:lang w:val="vi-VN"/>
        </w:rPr>
      </w:pPr>
      <w:r w:rsidRPr="00515445">
        <w:rPr>
          <w:lang w:val="vi-VN"/>
        </w:rPr>
        <w:t xml:space="preserve">      },</w:t>
      </w:r>
    </w:p>
    <w:p w14:paraId="63C91B94" w14:textId="77777777" w:rsidR="00515445" w:rsidRPr="00515445" w:rsidRDefault="00515445" w:rsidP="00515445">
      <w:pPr>
        <w:rPr>
          <w:lang w:val="vi-VN"/>
        </w:rPr>
      </w:pPr>
      <w:r w:rsidRPr="00515445">
        <w:rPr>
          <w:lang w:val="vi-VN"/>
        </w:rPr>
        <w:t xml:space="preserve">      {  </w:t>
      </w:r>
    </w:p>
    <w:p w14:paraId="3533DA6D" w14:textId="046933D6" w:rsidR="00515445" w:rsidRPr="00515445" w:rsidRDefault="00515445" w:rsidP="00515445">
      <w:pPr>
        <w:rPr>
          <w:lang w:val="vi-VN"/>
        </w:rPr>
      </w:pPr>
      <w:r w:rsidRPr="00515445">
        <w:rPr>
          <w:lang w:val="vi-VN"/>
        </w:rPr>
        <w:t xml:space="preserve">         "vn":"Anh ấy </w:t>
      </w:r>
      <w:ins w:id="199" w:author="Canh Duc Nguyen" w:date="2023-10-12T13:59:00Z">
        <w:r w:rsidR="00C1710A">
          <w:rPr>
            <w:lang w:val="vi-VN"/>
          </w:rPr>
          <w:t xml:space="preserve">đang </w:t>
        </w:r>
      </w:ins>
      <w:r w:rsidRPr="00515445">
        <w:rPr>
          <w:lang w:val="vi-VN"/>
        </w:rPr>
        <w:t>bận chuẩn bị cho kỳ thi sắp tới.",</w:t>
      </w:r>
    </w:p>
    <w:p w14:paraId="214F6363" w14:textId="77777777" w:rsidR="00515445" w:rsidRPr="00515445" w:rsidRDefault="00515445" w:rsidP="00515445">
      <w:pPr>
        <w:rPr>
          <w:lang w:val="vi-VN"/>
        </w:rPr>
      </w:pPr>
      <w:r w:rsidRPr="00515445">
        <w:rPr>
          <w:lang w:val="vi-VN"/>
        </w:rPr>
        <w:t xml:space="preserve">         "en":"He's busy preparing for the upcoming exam."</w:t>
      </w:r>
    </w:p>
    <w:p w14:paraId="7DA493FE" w14:textId="77777777" w:rsidR="00515445" w:rsidRPr="00515445" w:rsidRDefault="00515445" w:rsidP="00515445">
      <w:pPr>
        <w:rPr>
          <w:lang w:val="vi-VN"/>
        </w:rPr>
      </w:pPr>
      <w:r w:rsidRPr="00515445">
        <w:rPr>
          <w:lang w:val="vi-VN"/>
        </w:rPr>
        <w:t xml:space="preserve">      },</w:t>
      </w:r>
    </w:p>
    <w:p w14:paraId="2DCE7EF8" w14:textId="77777777" w:rsidR="00515445" w:rsidRPr="00515445" w:rsidRDefault="00515445" w:rsidP="00515445">
      <w:pPr>
        <w:rPr>
          <w:lang w:val="vi-VN"/>
        </w:rPr>
      </w:pPr>
      <w:r w:rsidRPr="00515445">
        <w:rPr>
          <w:lang w:val="vi-VN"/>
        </w:rPr>
        <w:t xml:space="preserve">      {  </w:t>
      </w:r>
    </w:p>
    <w:p w14:paraId="65E9C822" w14:textId="76DD835D" w:rsidR="00515445" w:rsidRPr="00515445" w:rsidRDefault="00515445" w:rsidP="00515445">
      <w:pPr>
        <w:rPr>
          <w:lang w:val="vi-VN"/>
        </w:rPr>
      </w:pPr>
      <w:r w:rsidRPr="00515445">
        <w:rPr>
          <w:lang w:val="vi-VN"/>
        </w:rPr>
        <w:t xml:space="preserve">         "vn":"Tôi xin lỗi, tôi bận vào thứ tư</w:t>
      </w:r>
      <w:ins w:id="200" w:author="Canh Duc Nguyen" w:date="2023-10-12T13:59:00Z">
        <w:r w:rsidR="00A34805">
          <w:rPr>
            <w:lang w:val="vi-VN"/>
          </w:rPr>
          <w:t xml:space="preserve"> tuần</w:t>
        </w:r>
      </w:ins>
      <w:r w:rsidRPr="00515445">
        <w:rPr>
          <w:lang w:val="vi-VN"/>
        </w:rPr>
        <w:t xml:space="preserve"> tới</w:t>
      </w:r>
      <w:ins w:id="201" w:author="Canh Duc Nguyen" w:date="2023-10-12T13:59:00Z">
        <w:r w:rsidR="00A34805">
          <w:rPr>
            <w:lang w:val="vi-VN"/>
          </w:rPr>
          <w:t xml:space="preserve"> rồi</w:t>
        </w:r>
      </w:ins>
      <w:r w:rsidRPr="00515445">
        <w:rPr>
          <w:lang w:val="vi-VN"/>
        </w:rPr>
        <w:t>.",</w:t>
      </w:r>
    </w:p>
    <w:p w14:paraId="54AFAA99" w14:textId="77777777" w:rsidR="00515445" w:rsidRPr="00515445" w:rsidRDefault="00515445" w:rsidP="00515445">
      <w:pPr>
        <w:rPr>
          <w:lang w:val="vi-VN"/>
        </w:rPr>
      </w:pPr>
      <w:r w:rsidRPr="00515445">
        <w:rPr>
          <w:lang w:val="vi-VN"/>
        </w:rPr>
        <w:t xml:space="preserve">         "en":"I'm sorry, I'm busy next Wednesday."</w:t>
      </w:r>
    </w:p>
    <w:p w14:paraId="72309F26" w14:textId="77777777" w:rsidR="00515445" w:rsidRPr="00515445" w:rsidRDefault="00515445" w:rsidP="00515445">
      <w:pPr>
        <w:rPr>
          <w:lang w:val="vi-VN"/>
        </w:rPr>
      </w:pPr>
      <w:r w:rsidRPr="00515445">
        <w:rPr>
          <w:lang w:val="vi-VN"/>
        </w:rPr>
        <w:t xml:space="preserve">      },</w:t>
      </w:r>
    </w:p>
    <w:p w14:paraId="4E566067" w14:textId="77777777" w:rsidR="00515445" w:rsidRPr="00515445" w:rsidRDefault="00515445" w:rsidP="00515445">
      <w:pPr>
        <w:rPr>
          <w:lang w:val="vi-VN"/>
        </w:rPr>
      </w:pPr>
      <w:r w:rsidRPr="00515445">
        <w:rPr>
          <w:lang w:val="vi-VN"/>
        </w:rPr>
        <w:t xml:space="preserve">      {  </w:t>
      </w:r>
    </w:p>
    <w:p w14:paraId="62BD22F6" w14:textId="5A25E95C" w:rsidR="00515445" w:rsidRPr="00515445" w:rsidRDefault="00515445" w:rsidP="00515445">
      <w:pPr>
        <w:rPr>
          <w:lang w:val="vi-VN"/>
        </w:rPr>
      </w:pPr>
      <w:r w:rsidRPr="00515445">
        <w:rPr>
          <w:lang w:val="vi-VN"/>
        </w:rPr>
        <w:t xml:space="preserve">         "vn":"Cô ấy bận lắm, </w:t>
      </w:r>
      <w:ins w:id="202" w:author="Canh Duc Nguyen" w:date="2023-10-12T13:59:00Z">
        <w:r w:rsidR="00A34805">
          <w:rPr>
            <w:lang w:val="vi-VN"/>
          </w:rPr>
          <w:t xml:space="preserve">cô ấy </w:t>
        </w:r>
      </w:ins>
      <w:r w:rsidRPr="00515445">
        <w:rPr>
          <w:lang w:val="vi-VN"/>
        </w:rPr>
        <w:t>không thể gặp bạn ngay bây giờ.",</w:t>
      </w:r>
    </w:p>
    <w:p w14:paraId="0CF32584" w14:textId="77777777" w:rsidR="00515445" w:rsidRPr="00515445" w:rsidRDefault="00515445" w:rsidP="00515445">
      <w:pPr>
        <w:rPr>
          <w:lang w:val="vi-VN"/>
        </w:rPr>
      </w:pPr>
      <w:r w:rsidRPr="00515445">
        <w:rPr>
          <w:lang w:val="vi-VN"/>
        </w:rPr>
        <w:t xml:space="preserve">         "en":"She is very busy, she can't meet you right now."</w:t>
      </w:r>
    </w:p>
    <w:p w14:paraId="66F2ECE0" w14:textId="77777777" w:rsidR="00515445" w:rsidRPr="00515445" w:rsidRDefault="00515445" w:rsidP="00515445">
      <w:pPr>
        <w:rPr>
          <w:lang w:val="vi-VN"/>
        </w:rPr>
      </w:pPr>
      <w:r w:rsidRPr="00515445">
        <w:rPr>
          <w:lang w:val="vi-VN"/>
        </w:rPr>
        <w:t xml:space="preserve">      }</w:t>
      </w:r>
    </w:p>
    <w:p w14:paraId="107648DC" w14:textId="77777777" w:rsidR="00515445" w:rsidRPr="00515445" w:rsidRDefault="00515445" w:rsidP="00515445">
      <w:pPr>
        <w:rPr>
          <w:lang w:val="vi-VN"/>
        </w:rPr>
      </w:pPr>
      <w:r w:rsidRPr="00515445">
        <w:rPr>
          <w:lang w:val="vi-VN"/>
        </w:rPr>
        <w:t xml:space="preserve">   ]</w:t>
      </w:r>
    </w:p>
    <w:p w14:paraId="24D5E096" w14:textId="77777777" w:rsidR="00515445" w:rsidRPr="00515445" w:rsidRDefault="00515445" w:rsidP="00515445">
      <w:pPr>
        <w:rPr>
          <w:lang w:val="vi-VN"/>
        </w:rPr>
      </w:pPr>
      <w:r w:rsidRPr="00515445">
        <w:rPr>
          <w:lang w:val="vi-VN"/>
        </w:rPr>
        <w:t>}</w:t>
      </w:r>
    </w:p>
    <w:p w14:paraId="3C15AAF7" w14:textId="77777777" w:rsidR="00515445" w:rsidRPr="00515445" w:rsidRDefault="00515445" w:rsidP="00515445">
      <w:pPr>
        <w:rPr>
          <w:lang w:val="vi-VN"/>
        </w:rPr>
      </w:pPr>
      <w:r w:rsidRPr="00515445">
        <w:rPr>
          <w:lang w:val="vi-VN"/>
        </w:rPr>
        <w:t>-----------------------------</w:t>
      </w:r>
    </w:p>
    <w:p w14:paraId="264CA2B8" w14:textId="77777777" w:rsidR="00515445" w:rsidRPr="00515445" w:rsidRDefault="00515445" w:rsidP="00515445">
      <w:pPr>
        <w:rPr>
          <w:lang w:val="vi-VN"/>
        </w:rPr>
      </w:pPr>
      <w:r w:rsidRPr="00515445">
        <w:rPr>
          <w:lang w:val="vi-VN"/>
        </w:rPr>
        <w:t xml:space="preserve">keyword: Borrowing: 'cách mạng' </w:t>
      </w:r>
    </w:p>
    <w:p w14:paraId="650B3047" w14:textId="77777777" w:rsidR="00515445" w:rsidRPr="00515445" w:rsidRDefault="00515445" w:rsidP="00515445">
      <w:pPr>
        <w:rPr>
          <w:lang w:val="vi-VN"/>
        </w:rPr>
      </w:pPr>
      <w:r w:rsidRPr="00515445">
        <w:rPr>
          <w:lang w:val="vi-VN"/>
        </w:rPr>
        <w:t xml:space="preserve">PROMPT: Generate grammar explanation for following Vietnamese grammar point: Borrowing: 'cách mạng' </w:t>
      </w:r>
    </w:p>
    <w:p w14:paraId="7947FFE9" w14:textId="77777777" w:rsidR="00515445" w:rsidRPr="00515445" w:rsidRDefault="00515445" w:rsidP="00515445">
      <w:pPr>
        <w:rPr>
          <w:lang w:val="vi-VN"/>
        </w:rPr>
      </w:pPr>
      <w:r w:rsidRPr="00515445">
        <w:rPr>
          <w:lang w:val="vi-VN"/>
        </w:rPr>
        <w:t>RESPONSE: {</w:t>
      </w:r>
    </w:p>
    <w:p w14:paraId="5A3191F7" w14:textId="77777777" w:rsidR="00515445" w:rsidRPr="00515445" w:rsidRDefault="00515445" w:rsidP="00515445">
      <w:pPr>
        <w:rPr>
          <w:lang w:val="vi-VN"/>
        </w:rPr>
      </w:pPr>
      <w:r w:rsidRPr="00515445">
        <w:rPr>
          <w:lang w:val="vi-VN"/>
        </w:rPr>
        <w:lastRenderedPageBreak/>
        <w:t xml:space="preserve">  "title": "Borrowing: 'cách mạng'",</w:t>
      </w:r>
    </w:p>
    <w:p w14:paraId="3AB9A864" w14:textId="77777777" w:rsidR="00515445" w:rsidRPr="00515445" w:rsidRDefault="00515445" w:rsidP="00515445">
      <w:pPr>
        <w:rPr>
          <w:lang w:val="vi-VN"/>
        </w:rPr>
      </w:pPr>
      <w:r w:rsidRPr="00515445">
        <w:rPr>
          <w:lang w:val="vi-VN"/>
        </w:rPr>
        <w:t xml:space="preserve">  "short_explanation": "'Cách mạng' is a borrowed term in Vietnamese used to refer to a revolution or a radical change.",</w:t>
      </w:r>
    </w:p>
    <w:p w14:paraId="7F7DE13C" w14:textId="77777777" w:rsidR="00515445" w:rsidRPr="00515445" w:rsidRDefault="00515445" w:rsidP="00515445">
      <w:pPr>
        <w:rPr>
          <w:lang w:val="vi-VN"/>
        </w:rPr>
      </w:pPr>
      <w:r w:rsidRPr="00515445">
        <w:rPr>
          <w:lang w:val="vi-VN"/>
        </w:rPr>
        <w:t xml:space="preserve">  "long_explanation": "The term 'cách mạng' is a borrowed phrase from French ('Révolution') and is used in Vietnamese to refer to a revolution, a significant and radical change, particularly in politics or social structure. It's also used metaphorically to describe drastic changes in other fields like technology, economy, etc.",</w:t>
      </w:r>
    </w:p>
    <w:p w14:paraId="1B36C3FE" w14:textId="77777777" w:rsidR="00515445" w:rsidRPr="00515445" w:rsidRDefault="00515445" w:rsidP="00515445">
      <w:pPr>
        <w:rPr>
          <w:lang w:val="vi-VN"/>
        </w:rPr>
      </w:pPr>
      <w:r w:rsidRPr="00515445">
        <w:rPr>
          <w:lang w:val="vi-VN"/>
        </w:rPr>
        <w:t xml:space="preserve">  "formation": "It can stand alone as a noun or be combined with other words to form compound nouns",</w:t>
      </w:r>
    </w:p>
    <w:p w14:paraId="1F09B13B" w14:textId="77777777" w:rsidR="00515445" w:rsidRPr="00515445" w:rsidRDefault="00515445" w:rsidP="00515445">
      <w:pPr>
        <w:rPr>
          <w:lang w:val="vi-VN"/>
        </w:rPr>
      </w:pPr>
      <w:r w:rsidRPr="00515445">
        <w:rPr>
          <w:lang w:val="vi-VN"/>
        </w:rPr>
        <w:t xml:space="preserve">  "examples": [</w:t>
      </w:r>
    </w:p>
    <w:p w14:paraId="51E0E2A0" w14:textId="77777777" w:rsidR="00515445" w:rsidRPr="00515445" w:rsidRDefault="00515445" w:rsidP="00515445">
      <w:pPr>
        <w:rPr>
          <w:lang w:val="vi-VN"/>
        </w:rPr>
      </w:pPr>
      <w:r w:rsidRPr="00515445">
        <w:rPr>
          <w:lang w:val="vi-VN"/>
        </w:rPr>
        <w:t xml:space="preserve">    {</w:t>
      </w:r>
    </w:p>
    <w:p w14:paraId="3B62E4D3" w14:textId="3EA4BA80" w:rsidR="00515445" w:rsidRPr="00515445" w:rsidRDefault="00515445" w:rsidP="00515445">
      <w:pPr>
        <w:rPr>
          <w:lang w:val="vi-VN"/>
        </w:rPr>
      </w:pPr>
      <w:r w:rsidRPr="00515445">
        <w:rPr>
          <w:lang w:val="vi-VN"/>
        </w:rPr>
        <w:t xml:space="preserve">      "vn": "</w:t>
      </w:r>
      <w:ins w:id="203" w:author="Canh Duc Nguyen" w:date="2023-10-12T14:22:00Z">
        <w:r w:rsidR="008F361A">
          <w:rPr>
            <w:lang w:val="vi-VN"/>
          </w:rPr>
          <w:t xml:space="preserve">Cuộc </w:t>
        </w:r>
      </w:ins>
      <w:r w:rsidRPr="00515445">
        <w:rPr>
          <w:lang w:val="vi-VN"/>
        </w:rPr>
        <w:t>Cách mạng Công nghiệp đã thay đổi cả thế giới.",</w:t>
      </w:r>
    </w:p>
    <w:p w14:paraId="5BF13E2E" w14:textId="77777777" w:rsidR="00515445" w:rsidRPr="00515445" w:rsidRDefault="00515445" w:rsidP="00515445">
      <w:pPr>
        <w:rPr>
          <w:lang w:val="vi-VN"/>
        </w:rPr>
      </w:pPr>
      <w:r w:rsidRPr="00515445">
        <w:rPr>
          <w:lang w:val="vi-VN"/>
        </w:rPr>
        <w:t xml:space="preserve">      "en": "The Industrial Revolution changed the whole world."</w:t>
      </w:r>
    </w:p>
    <w:p w14:paraId="50EB4825" w14:textId="77777777" w:rsidR="00515445" w:rsidRPr="00515445" w:rsidRDefault="00515445" w:rsidP="00515445">
      <w:pPr>
        <w:rPr>
          <w:lang w:val="vi-VN"/>
        </w:rPr>
      </w:pPr>
      <w:r w:rsidRPr="00515445">
        <w:rPr>
          <w:lang w:val="vi-VN"/>
        </w:rPr>
        <w:t xml:space="preserve">    },</w:t>
      </w:r>
    </w:p>
    <w:p w14:paraId="6D3BA0AF" w14:textId="77777777" w:rsidR="00515445" w:rsidRPr="00515445" w:rsidRDefault="00515445" w:rsidP="00515445">
      <w:pPr>
        <w:rPr>
          <w:lang w:val="vi-VN"/>
        </w:rPr>
      </w:pPr>
      <w:r w:rsidRPr="00515445">
        <w:rPr>
          <w:lang w:val="vi-VN"/>
        </w:rPr>
        <w:t xml:space="preserve">    {</w:t>
      </w:r>
    </w:p>
    <w:p w14:paraId="23905356" w14:textId="259E556B" w:rsidR="00515445" w:rsidRPr="00515445" w:rsidRDefault="00515445" w:rsidP="00515445">
      <w:pPr>
        <w:rPr>
          <w:lang w:val="vi-VN"/>
        </w:rPr>
      </w:pPr>
      <w:r w:rsidRPr="00515445">
        <w:rPr>
          <w:lang w:val="vi-VN"/>
        </w:rPr>
        <w:t xml:space="preserve">      "vn": "</w:t>
      </w:r>
      <w:ins w:id="204" w:author="Canh Duc Nguyen" w:date="2023-10-12T14:22:00Z">
        <w:r w:rsidR="008F361A">
          <w:rPr>
            <w:lang w:val="vi-VN"/>
          </w:rPr>
          <w:t xml:space="preserve">Cuộc </w:t>
        </w:r>
      </w:ins>
      <w:r w:rsidRPr="00515445">
        <w:rPr>
          <w:lang w:val="vi-VN"/>
        </w:rPr>
        <w:t>Cách mạng Nông nghiệp tạo ra một bước tiến trong sản xuất nông nghiệp.",</w:t>
      </w:r>
    </w:p>
    <w:p w14:paraId="72D9C429" w14:textId="77777777" w:rsidR="00515445" w:rsidRPr="00515445" w:rsidRDefault="00515445" w:rsidP="00515445">
      <w:pPr>
        <w:rPr>
          <w:lang w:val="vi-VN"/>
        </w:rPr>
      </w:pPr>
      <w:r w:rsidRPr="00515445">
        <w:rPr>
          <w:lang w:val="vi-VN"/>
        </w:rPr>
        <w:t xml:space="preserve">      "en": "The Agricultural Revolution marked a major progress in agricultural production."</w:t>
      </w:r>
    </w:p>
    <w:p w14:paraId="27474265" w14:textId="77777777" w:rsidR="00515445" w:rsidRPr="00515445" w:rsidRDefault="00515445" w:rsidP="00515445">
      <w:pPr>
        <w:rPr>
          <w:lang w:val="vi-VN"/>
        </w:rPr>
      </w:pPr>
      <w:r w:rsidRPr="00515445">
        <w:rPr>
          <w:lang w:val="vi-VN"/>
        </w:rPr>
        <w:t xml:space="preserve">    },</w:t>
      </w:r>
    </w:p>
    <w:p w14:paraId="73CAECF0" w14:textId="77777777" w:rsidR="00515445" w:rsidRPr="00515445" w:rsidRDefault="00515445" w:rsidP="00515445">
      <w:pPr>
        <w:rPr>
          <w:lang w:val="vi-VN"/>
        </w:rPr>
      </w:pPr>
      <w:r w:rsidRPr="00515445">
        <w:rPr>
          <w:lang w:val="vi-VN"/>
        </w:rPr>
        <w:t xml:space="preserve">    {</w:t>
      </w:r>
    </w:p>
    <w:p w14:paraId="4AF0A1A2" w14:textId="465F0F07" w:rsidR="00515445" w:rsidRPr="00515445" w:rsidRDefault="00515445" w:rsidP="00515445">
      <w:pPr>
        <w:rPr>
          <w:lang w:val="vi-VN"/>
        </w:rPr>
      </w:pPr>
      <w:r w:rsidRPr="00515445">
        <w:rPr>
          <w:lang w:val="vi-VN"/>
        </w:rPr>
        <w:t xml:space="preserve">      "vn": "</w:t>
      </w:r>
      <w:ins w:id="205" w:author="Canh Duc Nguyen" w:date="2023-10-12T14:22:00Z">
        <w:r w:rsidR="008F361A">
          <w:rPr>
            <w:lang w:val="vi-VN"/>
          </w:rPr>
          <w:t xml:space="preserve">Cuộc </w:t>
        </w:r>
      </w:ins>
      <w:r w:rsidRPr="00515445">
        <w:rPr>
          <w:lang w:val="vi-VN"/>
        </w:rPr>
        <w:t xml:space="preserve">Cách mạng Khoa học đã mở rộng </w:t>
      </w:r>
      <w:del w:id="206" w:author="Canh Duc Nguyen" w:date="2023-10-12T14:23:00Z">
        <w:r w:rsidRPr="00515445" w:rsidDel="008F361A">
          <w:rPr>
            <w:lang w:val="vi-VN"/>
          </w:rPr>
          <w:delText xml:space="preserve">biên giới kiến thức </w:delText>
        </w:r>
      </w:del>
      <w:ins w:id="207" w:author="Canh Duc Nguyen" w:date="2023-10-12T14:23:00Z">
        <w:r w:rsidR="008F361A">
          <w:rPr>
            <w:lang w:val="vi-VN"/>
          </w:rPr>
          <w:t xml:space="preserve">tầm hiểu biết </w:t>
        </w:r>
      </w:ins>
      <w:r w:rsidRPr="00515445">
        <w:rPr>
          <w:lang w:val="vi-VN"/>
        </w:rPr>
        <w:t>của con người.",</w:t>
      </w:r>
    </w:p>
    <w:p w14:paraId="0C7593A7" w14:textId="77777777" w:rsidR="00515445" w:rsidRPr="00515445" w:rsidRDefault="00515445" w:rsidP="00515445">
      <w:pPr>
        <w:rPr>
          <w:lang w:val="vi-VN"/>
        </w:rPr>
      </w:pPr>
      <w:r w:rsidRPr="00515445">
        <w:rPr>
          <w:lang w:val="vi-VN"/>
        </w:rPr>
        <w:t xml:space="preserve">      "en": "The Scientific Revolution expanded the frontiers of human knowledge."</w:t>
      </w:r>
    </w:p>
    <w:p w14:paraId="15AE324E" w14:textId="77777777" w:rsidR="00515445" w:rsidRPr="00515445" w:rsidRDefault="00515445" w:rsidP="00515445">
      <w:pPr>
        <w:rPr>
          <w:lang w:val="vi-VN"/>
        </w:rPr>
      </w:pPr>
      <w:r w:rsidRPr="00515445">
        <w:rPr>
          <w:lang w:val="vi-VN"/>
        </w:rPr>
        <w:t xml:space="preserve">    },</w:t>
      </w:r>
    </w:p>
    <w:p w14:paraId="56CC9C7F" w14:textId="77777777" w:rsidR="00515445" w:rsidRPr="00515445" w:rsidRDefault="00515445" w:rsidP="00515445">
      <w:pPr>
        <w:rPr>
          <w:lang w:val="vi-VN"/>
        </w:rPr>
      </w:pPr>
      <w:r w:rsidRPr="00515445">
        <w:rPr>
          <w:lang w:val="vi-VN"/>
        </w:rPr>
        <w:t xml:space="preserve">    {</w:t>
      </w:r>
    </w:p>
    <w:p w14:paraId="029C9CE4" w14:textId="77777777" w:rsidR="00515445" w:rsidRPr="00515445" w:rsidRDefault="00515445" w:rsidP="00515445">
      <w:pPr>
        <w:rPr>
          <w:lang w:val="vi-VN"/>
        </w:rPr>
      </w:pPr>
      <w:r w:rsidRPr="00515445">
        <w:rPr>
          <w:lang w:val="vi-VN"/>
        </w:rPr>
        <w:t xml:space="preserve">      "vn": "Cuộc Cách mạng Viễn thông đã tạo ra một cuộc 'cách mạng' trong giao tiếp.",</w:t>
      </w:r>
    </w:p>
    <w:p w14:paraId="4D3B87C1" w14:textId="77777777" w:rsidR="00515445" w:rsidRPr="00515445" w:rsidRDefault="00515445" w:rsidP="00515445">
      <w:pPr>
        <w:rPr>
          <w:lang w:val="vi-VN"/>
        </w:rPr>
      </w:pPr>
      <w:r w:rsidRPr="00515445">
        <w:rPr>
          <w:lang w:val="vi-VN"/>
        </w:rPr>
        <w:t xml:space="preserve">      "en": "The Telecommunications Revolution caused a 'revolution' in communication."</w:t>
      </w:r>
    </w:p>
    <w:p w14:paraId="7FD3E867" w14:textId="77777777" w:rsidR="00515445" w:rsidRPr="00515445" w:rsidRDefault="00515445" w:rsidP="00515445">
      <w:pPr>
        <w:rPr>
          <w:lang w:val="vi-VN"/>
        </w:rPr>
      </w:pPr>
      <w:r w:rsidRPr="00515445">
        <w:rPr>
          <w:lang w:val="vi-VN"/>
        </w:rPr>
        <w:t xml:space="preserve">    }</w:t>
      </w:r>
    </w:p>
    <w:p w14:paraId="7F87C0D5" w14:textId="77777777" w:rsidR="00515445" w:rsidRPr="00515445" w:rsidRDefault="00515445" w:rsidP="00515445">
      <w:pPr>
        <w:rPr>
          <w:lang w:val="vi-VN"/>
        </w:rPr>
      </w:pPr>
      <w:r w:rsidRPr="00515445">
        <w:rPr>
          <w:lang w:val="vi-VN"/>
        </w:rPr>
        <w:t xml:space="preserve">  ]</w:t>
      </w:r>
    </w:p>
    <w:p w14:paraId="15FDB088" w14:textId="77777777" w:rsidR="00515445" w:rsidRPr="00515445" w:rsidRDefault="00515445" w:rsidP="00515445">
      <w:pPr>
        <w:rPr>
          <w:lang w:val="vi-VN"/>
        </w:rPr>
      </w:pPr>
      <w:r w:rsidRPr="00515445">
        <w:rPr>
          <w:lang w:val="vi-VN"/>
        </w:rPr>
        <w:t>}</w:t>
      </w:r>
    </w:p>
    <w:p w14:paraId="4069FC57" w14:textId="77777777" w:rsidR="00515445" w:rsidRPr="00515445" w:rsidRDefault="00515445" w:rsidP="00515445">
      <w:pPr>
        <w:rPr>
          <w:lang w:val="vi-VN"/>
        </w:rPr>
      </w:pPr>
      <w:r w:rsidRPr="00515445">
        <w:rPr>
          <w:lang w:val="vi-VN"/>
        </w:rPr>
        <w:t>-----------------------------</w:t>
      </w:r>
    </w:p>
    <w:p w14:paraId="3D027284" w14:textId="77777777" w:rsidR="00515445" w:rsidRPr="00515445" w:rsidRDefault="00515445" w:rsidP="00515445">
      <w:pPr>
        <w:rPr>
          <w:lang w:val="vi-VN"/>
        </w:rPr>
      </w:pPr>
      <w:r w:rsidRPr="00515445">
        <w:rPr>
          <w:lang w:val="vi-VN"/>
        </w:rPr>
        <w:t xml:space="preserve">keyword: Borrowing: 'cảnh sát' </w:t>
      </w:r>
    </w:p>
    <w:p w14:paraId="21F014C9" w14:textId="77777777" w:rsidR="00515445" w:rsidRPr="00515445" w:rsidRDefault="00515445" w:rsidP="00515445">
      <w:pPr>
        <w:rPr>
          <w:lang w:val="vi-VN"/>
        </w:rPr>
      </w:pPr>
      <w:r w:rsidRPr="00515445">
        <w:rPr>
          <w:lang w:val="vi-VN"/>
        </w:rPr>
        <w:t xml:space="preserve">PROMPT: Generate grammar explanation for following Vietnamese grammar point: Borrowing: 'cảnh sát' </w:t>
      </w:r>
    </w:p>
    <w:p w14:paraId="125A2CE7" w14:textId="77777777" w:rsidR="00515445" w:rsidRPr="00515445" w:rsidRDefault="00515445" w:rsidP="00515445">
      <w:pPr>
        <w:rPr>
          <w:lang w:val="vi-VN"/>
        </w:rPr>
      </w:pPr>
      <w:r w:rsidRPr="00515445">
        <w:rPr>
          <w:lang w:val="vi-VN"/>
        </w:rPr>
        <w:t xml:space="preserve">RESPONSE: {     </w:t>
      </w:r>
    </w:p>
    <w:p w14:paraId="28795124" w14:textId="77777777" w:rsidR="00515445" w:rsidRPr="00515445" w:rsidRDefault="00515445" w:rsidP="00515445">
      <w:pPr>
        <w:rPr>
          <w:lang w:val="vi-VN"/>
        </w:rPr>
      </w:pPr>
      <w:r w:rsidRPr="00515445">
        <w:rPr>
          <w:lang w:val="vi-VN"/>
        </w:rPr>
        <w:t>"title": "Borrowing: 'cảnh sát'",</w:t>
      </w:r>
    </w:p>
    <w:p w14:paraId="512AA6E5" w14:textId="77777777" w:rsidR="00515445" w:rsidRPr="00515445" w:rsidRDefault="00515445" w:rsidP="00515445">
      <w:pPr>
        <w:rPr>
          <w:lang w:val="vi-VN"/>
        </w:rPr>
      </w:pPr>
      <w:r w:rsidRPr="00515445">
        <w:rPr>
          <w:lang w:val="vi-VN"/>
        </w:rPr>
        <w:t xml:space="preserve">"short_explanation": "This is a term borrowed from another language and is used in Vietnamese.", </w:t>
      </w:r>
    </w:p>
    <w:p w14:paraId="6C5190B5" w14:textId="77777777" w:rsidR="00515445" w:rsidRPr="00515445" w:rsidRDefault="00515445" w:rsidP="00515445">
      <w:pPr>
        <w:rPr>
          <w:lang w:val="vi-VN"/>
        </w:rPr>
      </w:pPr>
      <w:r w:rsidRPr="00515445">
        <w:rPr>
          <w:lang w:val="vi-VN"/>
        </w:rPr>
        <w:t xml:space="preserve">"long_explanation": "The Vietnamese term 'cảnh sát' is a borrowed word from the French language 'gendarmerie', meaning police. Borrowed words are not uncommon in Vietnamese, as it has been influenced by various other languages over the years. It's an integral part of understanding the language's evolution and its current form.", </w:t>
      </w:r>
    </w:p>
    <w:p w14:paraId="102950B7" w14:textId="77777777" w:rsidR="00515445" w:rsidRPr="00515445" w:rsidRDefault="00515445" w:rsidP="00515445">
      <w:pPr>
        <w:rPr>
          <w:lang w:val="vi-VN"/>
        </w:rPr>
      </w:pPr>
      <w:r w:rsidRPr="00515445">
        <w:rPr>
          <w:lang w:val="vi-VN"/>
        </w:rPr>
        <w:t xml:space="preserve">"formation": "Using the borrowed term as is in Vietnamese language", </w:t>
      </w:r>
    </w:p>
    <w:p w14:paraId="1C0A319B" w14:textId="77777777" w:rsidR="00515445" w:rsidRPr="00515445" w:rsidRDefault="00515445" w:rsidP="00515445">
      <w:pPr>
        <w:rPr>
          <w:lang w:val="vi-VN"/>
        </w:rPr>
      </w:pPr>
      <w:r w:rsidRPr="00515445">
        <w:rPr>
          <w:lang w:val="vi-VN"/>
        </w:rPr>
        <w:t>"examples": [</w:t>
      </w:r>
    </w:p>
    <w:p w14:paraId="4E1DD8D4" w14:textId="77777777" w:rsidR="00515445" w:rsidRPr="00515445" w:rsidRDefault="00515445" w:rsidP="00515445">
      <w:pPr>
        <w:rPr>
          <w:lang w:val="vi-VN"/>
        </w:rPr>
      </w:pPr>
      <w:r w:rsidRPr="00515445">
        <w:rPr>
          <w:lang w:val="vi-VN"/>
        </w:rPr>
        <w:t xml:space="preserve">{         </w:t>
      </w:r>
    </w:p>
    <w:p w14:paraId="6A142ED4" w14:textId="77777777" w:rsidR="00515445" w:rsidRPr="00515445" w:rsidRDefault="00515445" w:rsidP="00515445">
      <w:pPr>
        <w:rPr>
          <w:lang w:val="vi-VN"/>
        </w:rPr>
      </w:pPr>
      <w:r w:rsidRPr="00515445">
        <w:rPr>
          <w:lang w:val="vi-VN"/>
        </w:rPr>
        <w:t>"vn": "Cảnh sát đã tiếp cận và bắt giữ nghi phạm.",</w:t>
      </w:r>
    </w:p>
    <w:p w14:paraId="235577D9" w14:textId="77777777" w:rsidR="00515445" w:rsidRPr="00515445" w:rsidRDefault="00515445" w:rsidP="00515445">
      <w:pPr>
        <w:rPr>
          <w:lang w:val="vi-VN"/>
        </w:rPr>
      </w:pPr>
      <w:r w:rsidRPr="00515445">
        <w:rPr>
          <w:lang w:val="vi-VN"/>
        </w:rPr>
        <w:lastRenderedPageBreak/>
        <w:t xml:space="preserve">"en": "The police approached and arrested the suspect.",       </w:t>
      </w:r>
    </w:p>
    <w:p w14:paraId="20E38AD6" w14:textId="77777777" w:rsidR="00515445" w:rsidRPr="00515445" w:rsidRDefault="00515445" w:rsidP="00515445">
      <w:pPr>
        <w:rPr>
          <w:lang w:val="vi-VN"/>
        </w:rPr>
      </w:pPr>
      <w:r w:rsidRPr="00515445">
        <w:rPr>
          <w:lang w:val="vi-VN"/>
        </w:rPr>
        <w:t xml:space="preserve">},       </w:t>
      </w:r>
    </w:p>
    <w:p w14:paraId="545206C3" w14:textId="77777777" w:rsidR="00515445" w:rsidRPr="00515445" w:rsidRDefault="00515445" w:rsidP="00515445">
      <w:pPr>
        <w:rPr>
          <w:lang w:val="vi-VN"/>
        </w:rPr>
      </w:pPr>
      <w:r w:rsidRPr="00515445">
        <w:rPr>
          <w:lang w:val="vi-VN"/>
        </w:rPr>
        <w:t xml:space="preserve">{         </w:t>
      </w:r>
    </w:p>
    <w:p w14:paraId="69DA4A91" w14:textId="77777777" w:rsidR="00515445" w:rsidRPr="00515445" w:rsidRDefault="00515445" w:rsidP="00515445">
      <w:pPr>
        <w:rPr>
          <w:lang w:val="vi-VN"/>
        </w:rPr>
      </w:pPr>
      <w:r w:rsidRPr="00515445">
        <w:rPr>
          <w:lang w:val="vi-VN"/>
        </w:rPr>
        <w:t>"vn": "Cảnh sát đang điều tra vụ cướp ngân hàng.",</w:t>
      </w:r>
    </w:p>
    <w:p w14:paraId="766B93CF" w14:textId="77777777" w:rsidR="00515445" w:rsidRPr="00515445" w:rsidRDefault="00515445" w:rsidP="00515445">
      <w:pPr>
        <w:rPr>
          <w:lang w:val="vi-VN"/>
        </w:rPr>
      </w:pPr>
      <w:r w:rsidRPr="00515445">
        <w:rPr>
          <w:lang w:val="vi-VN"/>
        </w:rPr>
        <w:t xml:space="preserve">"en": "The police is investigating the bank robbery.",       </w:t>
      </w:r>
    </w:p>
    <w:p w14:paraId="18126510" w14:textId="77777777" w:rsidR="00515445" w:rsidRPr="00515445" w:rsidRDefault="00515445" w:rsidP="00515445">
      <w:pPr>
        <w:rPr>
          <w:lang w:val="vi-VN"/>
        </w:rPr>
      </w:pPr>
      <w:r w:rsidRPr="00515445">
        <w:rPr>
          <w:lang w:val="vi-VN"/>
        </w:rPr>
        <w:t xml:space="preserve">},       </w:t>
      </w:r>
    </w:p>
    <w:p w14:paraId="14BBC9D7" w14:textId="77777777" w:rsidR="00515445" w:rsidRPr="00515445" w:rsidRDefault="00515445" w:rsidP="00515445">
      <w:pPr>
        <w:rPr>
          <w:lang w:val="vi-VN"/>
        </w:rPr>
      </w:pPr>
      <w:r w:rsidRPr="00515445">
        <w:rPr>
          <w:lang w:val="vi-VN"/>
        </w:rPr>
        <w:t xml:space="preserve">{         </w:t>
      </w:r>
    </w:p>
    <w:p w14:paraId="033B0B56" w14:textId="4F6E3F91" w:rsidR="00515445" w:rsidRPr="00515445" w:rsidRDefault="00515445" w:rsidP="00515445">
      <w:pPr>
        <w:rPr>
          <w:lang w:val="vi-VN"/>
        </w:rPr>
      </w:pPr>
      <w:r w:rsidRPr="00515445">
        <w:rPr>
          <w:lang w:val="vi-VN"/>
        </w:rPr>
        <w:t xml:space="preserve">"vn": "Bạn cần liên hệ với cảnh sát nếu </w:t>
      </w:r>
      <w:del w:id="208" w:author="Canh Duc Nguyen" w:date="2023-10-12T14:27:00Z">
        <w:r w:rsidRPr="00515445" w:rsidDel="008F361A">
          <w:rPr>
            <w:lang w:val="vi-VN"/>
          </w:rPr>
          <w:delText xml:space="preserve">bạn </w:delText>
        </w:r>
      </w:del>
      <w:r w:rsidRPr="00515445">
        <w:rPr>
          <w:lang w:val="vi-VN"/>
        </w:rPr>
        <w:t>phát hiện ra bất kì dấu hiệu</w:t>
      </w:r>
      <w:ins w:id="209" w:author="Canh Duc Nguyen" w:date="2023-10-12T14:27:00Z">
        <w:r w:rsidR="008F361A">
          <w:rPr>
            <w:lang w:val="vi-VN"/>
          </w:rPr>
          <w:t xml:space="preserve"> khả</w:t>
        </w:r>
      </w:ins>
      <w:r w:rsidRPr="00515445">
        <w:rPr>
          <w:lang w:val="vi-VN"/>
        </w:rPr>
        <w:t xml:space="preserve"> nghi </w:t>
      </w:r>
      <w:del w:id="210" w:author="Canh Duc Nguyen" w:date="2023-10-12T14:27:00Z">
        <w:r w:rsidRPr="00515445" w:rsidDel="008F361A">
          <w:rPr>
            <w:lang w:val="vi-VN"/>
          </w:rPr>
          <w:delText xml:space="preserve">ngờ </w:delText>
        </w:r>
      </w:del>
      <w:r w:rsidRPr="00515445">
        <w:rPr>
          <w:lang w:val="vi-VN"/>
        </w:rPr>
        <w:t xml:space="preserve">nào.",         </w:t>
      </w:r>
    </w:p>
    <w:p w14:paraId="0B2E87A3" w14:textId="77777777" w:rsidR="00515445" w:rsidRPr="00515445" w:rsidRDefault="00515445" w:rsidP="00515445">
      <w:pPr>
        <w:rPr>
          <w:lang w:val="vi-VN"/>
        </w:rPr>
      </w:pPr>
      <w:r w:rsidRPr="00515445">
        <w:rPr>
          <w:lang w:val="vi-VN"/>
        </w:rPr>
        <w:t xml:space="preserve">"en": "You need to contact the police if you notice any suspicious signs.",       </w:t>
      </w:r>
    </w:p>
    <w:p w14:paraId="13161DD6" w14:textId="77777777" w:rsidR="00515445" w:rsidRPr="00515445" w:rsidRDefault="00515445" w:rsidP="00515445">
      <w:pPr>
        <w:rPr>
          <w:lang w:val="vi-VN"/>
        </w:rPr>
      </w:pPr>
      <w:r w:rsidRPr="00515445">
        <w:rPr>
          <w:lang w:val="vi-VN"/>
        </w:rPr>
        <w:t xml:space="preserve">},       </w:t>
      </w:r>
    </w:p>
    <w:p w14:paraId="528345E4" w14:textId="77777777" w:rsidR="00515445" w:rsidRPr="00515445" w:rsidRDefault="00515445" w:rsidP="00515445">
      <w:pPr>
        <w:rPr>
          <w:lang w:val="vi-VN"/>
        </w:rPr>
      </w:pPr>
      <w:r w:rsidRPr="00515445">
        <w:rPr>
          <w:lang w:val="vi-VN"/>
        </w:rPr>
        <w:t xml:space="preserve">{         </w:t>
      </w:r>
    </w:p>
    <w:p w14:paraId="111D1E66" w14:textId="77777777" w:rsidR="00515445" w:rsidRPr="00515445" w:rsidRDefault="00515445" w:rsidP="00515445">
      <w:pPr>
        <w:rPr>
          <w:lang w:val="vi-VN"/>
        </w:rPr>
      </w:pPr>
      <w:r w:rsidRPr="00515445">
        <w:rPr>
          <w:lang w:val="vi-VN"/>
        </w:rPr>
        <w:t xml:space="preserve">"vn": "Cảnh sát đã tìm thấy manh mối quan trọng trong vụ án.",         </w:t>
      </w:r>
    </w:p>
    <w:p w14:paraId="2523F3C4" w14:textId="77777777" w:rsidR="00515445" w:rsidRPr="00515445" w:rsidRDefault="00515445" w:rsidP="00515445">
      <w:pPr>
        <w:rPr>
          <w:lang w:val="vi-VN"/>
        </w:rPr>
      </w:pPr>
      <w:r w:rsidRPr="00515445">
        <w:rPr>
          <w:lang w:val="vi-VN"/>
        </w:rPr>
        <w:t xml:space="preserve">"en": "The police found important evidence in the case.",       </w:t>
      </w:r>
    </w:p>
    <w:p w14:paraId="6F4B6F55" w14:textId="77777777" w:rsidR="00515445" w:rsidRPr="00515445" w:rsidRDefault="00515445" w:rsidP="00515445">
      <w:pPr>
        <w:rPr>
          <w:lang w:val="vi-VN"/>
        </w:rPr>
      </w:pPr>
      <w:r w:rsidRPr="00515445">
        <w:rPr>
          <w:lang w:val="vi-VN"/>
        </w:rPr>
        <w:t xml:space="preserve">}     </w:t>
      </w:r>
    </w:p>
    <w:p w14:paraId="3BFAF482" w14:textId="77777777" w:rsidR="00515445" w:rsidRPr="00515445" w:rsidRDefault="00515445" w:rsidP="00515445">
      <w:pPr>
        <w:rPr>
          <w:lang w:val="vi-VN"/>
        </w:rPr>
      </w:pPr>
      <w:r w:rsidRPr="00515445">
        <w:rPr>
          <w:lang w:val="vi-VN"/>
        </w:rPr>
        <w:t xml:space="preserve">]   </w:t>
      </w:r>
    </w:p>
    <w:p w14:paraId="2582F6F8" w14:textId="77777777" w:rsidR="00515445" w:rsidRPr="00515445" w:rsidRDefault="00515445" w:rsidP="00515445">
      <w:pPr>
        <w:rPr>
          <w:lang w:val="vi-VN"/>
        </w:rPr>
      </w:pPr>
      <w:r w:rsidRPr="00515445">
        <w:rPr>
          <w:lang w:val="vi-VN"/>
        </w:rPr>
        <w:t>}</w:t>
      </w:r>
    </w:p>
    <w:p w14:paraId="2C495678" w14:textId="77777777" w:rsidR="00515445" w:rsidRPr="00515445" w:rsidRDefault="00515445" w:rsidP="00515445">
      <w:pPr>
        <w:rPr>
          <w:lang w:val="vi-VN"/>
        </w:rPr>
      </w:pPr>
      <w:r w:rsidRPr="00515445">
        <w:rPr>
          <w:lang w:val="vi-VN"/>
        </w:rPr>
        <w:t>-----------------------------</w:t>
      </w:r>
    </w:p>
    <w:p w14:paraId="14871349" w14:textId="77777777" w:rsidR="00515445" w:rsidRPr="00515445" w:rsidRDefault="00515445" w:rsidP="00515445">
      <w:pPr>
        <w:rPr>
          <w:lang w:val="vi-VN"/>
        </w:rPr>
      </w:pPr>
      <w:r w:rsidRPr="00515445">
        <w:rPr>
          <w:lang w:val="vi-VN"/>
        </w:rPr>
        <w:t xml:space="preserve">keyword: Borrowing: 'đại sứ quán' </w:t>
      </w:r>
    </w:p>
    <w:p w14:paraId="1CFB9B42" w14:textId="77777777" w:rsidR="00515445" w:rsidRPr="00515445" w:rsidRDefault="00515445" w:rsidP="00515445">
      <w:pPr>
        <w:rPr>
          <w:lang w:val="vi-VN"/>
        </w:rPr>
      </w:pPr>
      <w:r w:rsidRPr="00515445">
        <w:rPr>
          <w:lang w:val="vi-VN"/>
        </w:rPr>
        <w:t xml:space="preserve">PROMPT: Generate grammar explanation for following Vietnamese grammar point: Borrowing: 'đại sứ quán' </w:t>
      </w:r>
    </w:p>
    <w:p w14:paraId="7B7FEE3E" w14:textId="77777777" w:rsidR="00515445" w:rsidRPr="00515445" w:rsidRDefault="00515445" w:rsidP="00515445">
      <w:pPr>
        <w:rPr>
          <w:lang w:val="vi-VN"/>
        </w:rPr>
      </w:pPr>
      <w:r w:rsidRPr="00515445">
        <w:rPr>
          <w:lang w:val="vi-VN"/>
        </w:rPr>
        <w:t>RESPONSE: {</w:t>
      </w:r>
    </w:p>
    <w:p w14:paraId="75E3B45C" w14:textId="77777777" w:rsidR="00515445" w:rsidRPr="00515445" w:rsidRDefault="00515445" w:rsidP="00515445">
      <w:pPr>
        <w:rPr>
          <w:lang w:val="vi-VN"/>
        </w:rPr>
      </w:pPr>
      <w:r w:rsidRPr="00515445">
        <w:rPr>
          <w:lang w:val="vi-VN"/>
        </w:rPr>
        <w:t xml:space="preserve">  "title": "Borrowing: 'đại sứ quán'",</w:t>
      </w:r>
    </w:p>
    <w:p w14:paraId="3B8B2695" w14:textId="77777777" w:rsidR="00515445" w:rsidRPr="00515445" w:rsidRDefault="00515445" w:rsidP="00515445">
      <w:pPr>
        <w:rPr>
          <w:lang w:val="vi-VN"/>
        </w:rPr>
      </w:pPr>
      <w:r w:rsidRPr="00515445">
        <w:rPr>
          <w:lang w:val="vi-VN"/>
        </w:rPr>
        <w:t xml:space="preserve">  "short_explanation": "A borrowed word from foreign languages to represent 'embassy'.",</w:t>
      </w:r>
    </w:p>
    <w:p w14:paraId="6453F107" w14:textId="77777777" w:rsidR="00515445" w:rsidRPr="00515445" w:rsidRDefault="00515445" w:rsidP="00515445">
      <w:pPr>
        <w:rPr>
          <w:lang w:val="vi-VN"/>
        </w:rPr>
      </w:pPr>
      <w:r w:rsidRPr="00515445">
        <w:rPr>
          <w:lang w:val="vi-VN"/>
        </w:rPr>
        <w:t xml:space="preserve">  "long_explanation": "'Đại sứ quán' is a Vietnamese term for 'embassy', a word borrowed from foreign languages. Using borrowed words is a common practice in the Vietnamese language to represent foreign concepts or items. The term 'đại sứ quán' consists of two parts: 'đại sứ', meaning 'ambassador', and 'quán', a traditional Vietnamese term for a place.",</w:t>
      </w:r>
    </w:p>
    <w:p w14:paraId="03527DA7" w14:textId="77777777" w:rsidR="00515445" w:rsidRPr="00515445" w:rsidRDefault="00515445" w:rsidP="00515445">
      <w:pPr>
        <w:rPr>
          <w:lang w:val="vi-VN"/>
        </w:rPr>
      </w:pPr>
      <w:r w:rsidRPr="00515445">
        <w:rPr>
          <w:lang w:val="vi-VN"/>
        </w:rPr>
        <w:t xml:space="preserve">  "examples": [</w:t>
      </w:r>
    </w:p>
    <w:p w14:paraId="0EAB168F" w14:textId="77777777" w:rsidR="00515445" w:rsidRPr="00515445" w:rsidRDefault="00515445" w:rsidP="00515445">
      <w:pPr>
        <w:rPr>
          <w:lang w:val="vi-VN"/>
        </w:rPr>
      </w:pPr>
      <w:r w:rsidRPr="00515445">
        <w:rPr>
          <w:lang w:val="vi-VN"/>
        </w:rPr>
        <w:t xml:space="preserve">    {</w:t>
      </w:r>
    </w:p>
    <w:p w14:paraId="548D29D7" w14:textId="77777777" w:rsidR="00515445" w:rsidRPr="00515445" w:rsidRDefault="00515445" w:rsidP="00515445">
      <w:pPr>
        <w:rPr>
          <w:lang w:val="vi-VN"/>
        </w:rPr>
      </w:pPr>
      <w:r w:rsidRPr="00515445">
        <w:rPr>
          <w:lang w:val="vi-VN"/>
        </w:rPr>
        <w:t xml:space="preserve">      "vn": "Đại sứ quán Mỹ ở Việt Nam nằm ở đâu? Nó nằm ở Hà Nội.",</w:t>
      </w:r>
    </w:p>
    <w:p w14:paraId="468B0F4C" w14:textId="77777777" w:rsidR="00515445" w:rsidRPr="00515445" w:rsidRDefault="00515445" w:rsidP="00515445">
      <w:pPr>
        <w:rPr>
          <w:lang w:val="vi-VN"/>
        </w:rPr>
      </w:pPr>
      <w:r w:rsidRPr="00515445">
        <w:rPr>
          <w:lang w:val="vi-VN"/>
        </w:rPr>
        <w:t xml:space="preserve">      "en": "Where is the American Embassy in Vietnam? It's in Hanoi."</w:t>
      </w:r>
    </w:p>
    <w:p w14:paraId="5FD6A98E" w14:textId="77777777" w:rsidR="00515445" w:rsidRPr="00515445" w:rsidRDefault="00515445" w:rsidP="00515445">
      <w:pPr>
        <w:rPr>
          <w:lang w:val="vi-VN"/>
        </w:rPr>
      </w:pPr>
      <w:r w:rsidRPr="00515445">
        <w:rPr>
          <w:lang w:val="vi-VN"/>
        </w:rPr>
        <w:t xml:space="preserve">    },</w:t>
      </w:r>
    </w:p>
    <w:p w14:paraId="49338959" w14:textId="77777777" w:rsidR="00515445" w:rsidRPr="00515445" w:rsidRDefault="00515445" w:rsidP="00515445">
      <w:pPr>
        <w:rPr>
          <w:lang w:val="vi-VN"/>
        </w:rPr>
      </w:pPr>
      <w:r w:rsidRPr="00515445">
        <w:rPr>
          <w:lang w:val="vi-VN"/>
        </w:rPr>
        <w:t xml:space="preserve">    {</w:t>
      </w:r>
    </w:p>
    <w:p w14:paraId="5928F039" w14:textId="77777777" w:rsidR="00515445" w:rsidRPr="00515445" w:rsidRDefault="00515445" w:rsidP="00515445">
      <w:pPr>
        <w:rPr>
          <w:lang w:val="vi-VN"/>
        </w:rPr>
      </w:pPr>
      <w:r w:rsidRPr="00515445">
        <w:rPr>
          <w:lang w:val="vi-VN"/>
        </w:rPr>
        <w:t xml:space="preserve">      "vn": "Tôi cần làm visa du lịch, vì vậy tôi cần liên hệ với đại sứ quán Mỹ.",</w:t>
      </w:r>
    </w:p>
    <w:p w14:paraId="1294B332" w14:textId="77777777" w:rsidR="00515445" w:rsidRPr="00515445" w:rsidRDefault="00515445" w:rsidP="00515445">
      <w:pPr>
        <w:rPr>
          <w:lang w:val="vi-VN"/>
        </w:rPr>
      </w:pPr>
      <w:r w:rsidRPr="00515445">
        <w:rPr>
          <w:lang w:val="vi-VN"/>
        </w:rPr>
        <w:t xml:space="preserve">      "en": "I need to apply for a tourist visa, so I need to contact the American embassy."</w:t>
      </w:r>
    </w:p>
    <w:p w14:paraId="6DAB3BA2" w14:textId="77777777" w:rsidR="00515445" w:rsidRPr="00515445" w:rsidRDefault="00515445" w:rsidP="00515445">
      <w:pPr>
        <w:rPr>
          <w:lang w:val="vi-VN"/>
        </w:rPr>
      </w:pPr>
      <w:r w:rsidRPr="00515445">
        <w:rPr>
          <w:lang w:val="vi-VN"/>
        </w:rPr>
        <w:t xml:space="preserve">    },</w:t>
      </w:r>
    </w:p>
    <w:p w14:paraId="5D1BB813" w14:textId="77777777" w:rsidR="00515445" w:rsidRPr="00515445" w:rsidRDefault="00515445" w:rsidP="00515445">
      <w:pPr>
        <w:rPr>
          <w:lang w:val="vi-VN"/>
        </w:rPr>
      </w:pPr>
      <w:r w:rsidRPr="00515445">
        <w:rPr>
          <w:lang w:val="vi-VN"/>
        </w:rPr>
        <w:t xml:space="preserve">    {</w:t>
      </w:r>
    </w:p>
    <w:p w14:paraId="0B71A545" w14:textId="77777777" w:rsidR="00515445" w:rsidRPr="00515445" w:rsidRDefault="00515445" w:rsidP="00515445">
      <w:pPr>
        <w:rPr>
          <w:lang w:val="vi-VN"/>
        </w:rPr>
      </w:pPr>
      <w:r w:rsidRPr="00515445">
        <w:rPr>
          <w:lang w:val="vi-VN"/>
        </w:rPr>
        <w:t xml:space="preserve">      "vn": "Đại sứ quán Anh ở Việt Nam đã phát đi thông báo quan trọng đến công dân của họ.",</w:t>
      </w:r>
    </w:p>
    <w:p w14:paraId="21DDFEEB" w14:textId="77777777" w:rsidR="00515445" w:rsidRPr="00515445" w:rsidRDefault="00515445" w:rsidP="00515445">
      <w:pPr>
        <w:rPr>
          <w:lang w:val="vi-VN"/>
        </w:rPr>
      </w:pPr>
      <w:r w:rsidRPr="00515445">
        <w:rPr>
          <w:lang w:val="vi-VN"/>
        </w:rPr>
        <w:t xml:space="preserve">      "en": "The British Embassy in Vietnam has issued an important notice to their citizens."</w:t>
      </w:r>
    </w:p>
    <w:p w14:paraId="5C892F59" w14:textId="77777777" w:rsidR="00515445" w:rsidRPr="00515445" w:rsidRDefault="00515445" w:rsidP="00515445">
      <w:pPr>
        <w:rPr>
          <w:lang w:val="vi-VN"/>
        </w:rPr>
      </w:pPr>
      <w:r w:rsidRPr="00515445">
        <w:rPr>
          <w:lang w:val="vi-VN"/>
        </w:rPr>
        <w:t xml:space="preserve">    },</w:t>
      </w:r>
    </w:p>
    <w:p w14:paraId="15EA4918" w14:textId="77777777" w:rsidR="00515445" w:rsidRPr="00515445" w:rsidRDefault="00515445" w:rsidP="00515445">
      <w:pPr>
        <w:rPr>
          <w:lang w:val="vi-VN"/>
        </w:rPr>
      </w:pPr>
      <w:r w:rsidRPr="00515445">
        <w:rPr>
          <w:lang w:val="vi-VN"/>
        </w:rPr>
        <w:t xml:space="preserve">    {</w:t>
      </w:r>
    </w:p>
    <w:p w14:paraId="5802D670" w14:textId="77777777" w:rsidR="00515445" w:rsidRPr="00515445" w:rsidRDefault="00515445" w:rsidP="00515445">
      <w:pPr>
        <w:rPr>
          <w:lang w:val="vi-VN"/>
        </w:rPr>
      </w:pPr>
      <w:r w:rsidRPr="00515445">
        <w:rPr>
          <w:lang w:val="vi-VN"/>
        </w:rPr>
        <w:t xml:space="preserve">      "vn": "Khi gặp khó khăn ở nước ngoài, bạn nên liên lạc với đại sứ quán Việt Nam tại quốc gia đó.",</w:t>
      </w:r>
    </w:p>
    <w:p w14:paraId="7FE973C8" w14:textId="77777777" w:rsidR="00515445" w:rsidRPr="00515445" w:rsidRDefault="00515445" w:rsidP="00515445">
      <w:pPr>
        <w:rPr>
          <w:lang w:val="vi-VN"/>
        </w:rPr>
      </w:pPr>
      <w:r w:rsidRPr="00515445">
        <w:rPr>
          <w:lang w:val="vi-VN"/>
        </w:rPr>
        <w:lastRenderedPageBreak/>
        <w:t xml:space="preserve">      "en": "If you encounter difficulties abroad, you should contact the Vietnamese Embassy in that country."</w:t>
      </w:r>
    </w:p>
    <w:p w14:paraId="3A0BAB7B" w14:textId="77777777" w:rsidR="00515445" w:rsidRPr="00515445" w:rsidRDefault="00515445" w:rsidP="00515445">
      <w:pPr>
        <w:rPr>
          <w:lang w:val="vi-VN"/>
        </w:rPr>
      </w:pPr>
      <w:r w:rsidRPr="00515445">
        <w:rPr>
          <w:lang w:val="vi-VN"/>
        </w:rPr>
        <w:t xml:space="preserve">    }</w:t>
      </w:r>
    </w:p>
    <w:p w14:paraId="6CBE4FD8" w14:textId="77777777" w:rsidR="00515445" w:rsidRPr="00515445" w:rsidRDefault="00515445" w:rsidP="00515445">
      <w:pPr>
        <w:rPr>
          <w:lang w:val="vi-VN"/>
        </w:rPr>
      </w:pPr>
      <w:r w:rsidRPr="00515445">
        <w:rPr>
          <w:lang w:val="vi-VN"/>
        </w:rPr>
        <w:t xml:space="preserve">  ]</w:t>
      </w:r>
    </w:p>
    <w:p w14:paraId="5C09FA38" w14:textId="77777777" w:rsidR="00515445" w:rsidRPr="00515445" w:rsidRDefault="00515445" w:rsidP="00515445">
      <w:pPr>
        <w:rPr>
          <w:lang w:val="vi-VN"/>
        </w:rPr>
      </w:pPr>
      <w:r w:rsidRPr="00515445">
        <w:rPr>
          <w:lang w:val="vi-VN"/>
        </w:rPr>
        <w:t>}</w:t>
      </w:r>
    </w:p>
    <w:p w14:paraId="05D10DA4" w14:textId="77777777" w:rsidR="00515445" w:rsidRPr="00515445" w:rsidRDefault="00515445" w:rsidP="00515445">
      <w:pPr>
        <w:rPr>
          <w:lang w:val="vi-VN"/>
        </w:rPr>
      </w:pPr>
      <w:r w:rsidRPr="00515445">
        <w:rPr>
          <w:lang w:val="vi-VN"/>
        </w:rPr>
        <w:t>-----------------------------</w:t>
      </w:r>
    </w:p>
    <w:p w14:paraId="4004F125" w14:textId="77777777" w:rsidR="00515445" w:rsidRPr="00515445" w:rsidRDefault="00515445" w:rsidP="00515445">
      <w:pPr>
        <w:rPr>
          <w:lang w:val="vi-VN"/>
        </w:rPr>
      </w:pPr>
      <w:r w:rsidRPr="00515445">
        <w:rPr>
          <w:lang w:val="vi-VN"/>
        </w:rPr>
        <w:t xml:space="preserve">keyword: Borrowing: 'độc lập' </w:t>
      </w:r>
    </w:p>
    <w:p w14:paraId="18A3E47F" w14:textId="77777777" w:rsidR="00515445" w:rsidRPr="00515445" w:rsidRDefault="00515445" w:rsidP="00515445">
      <w:pPr>
        <w:rPr>
          <w:lang w:val="vi-VN"/>
        </w:rPr>
      </w:pPr>
      <w:r w:rsidRPr="00515445">
        <w:rPr>
          <w:lang w:val="vi-VN"/>
        </w:rPr>
        <w:t xml:space="preserve">PROMPT: Generate grammar explanation for following Vietnamese grammar point: Borrowing: 'độc lập' </w:t>
      </w:r>
    </w:p>
    <w:p w14:paraId="62819D9F" w14:textId="77777777" w:rsidR="00515445" w:rsidRPr="00515445" w:rsidRDefault="00515445" w:rsidP="00515445">
      <w:pPr>
        <w:rPr>
          <w:lang w:val="vi-VN"/>
        </w:rPr>
      </w:pPr>
      <w:r w:rsidRPr="00515445">
        <w:rPr>
          <w:lang w:val="vi-VN"/>
        </w:rPr>
        <w:t xml:space="preserve">RESPONSE: { </w:t>
      </w:r>
    </w:p>
    <w:p w14:paraId="2188D386" w14:textId="77777777" w:rsidR="00515445" w:rsidRPr="00515445" w:rsidRDefault="00515445" w:rsidP="00515445">
      <w:pPr>
        <w:rPr>
          <w:lang w:val="vi-VN"/>
        </w:rPr>
      </w:pPr>
      <w:r w:rsidRPr="00515445">
        <w:rPr>
          <w:lang w:val="vi-VN"/>
        </w:rPr>
        <w:t xml:space="preserve">  "title": "Borrowing: 'độc lập'",</w:t>
      </w:r>
    </w:p>
    <w:p w14:paraId="192791B3" w14:textId="77777777" w:rsidR="00515445" w:rsidRPr="00515445" w:rsidRDefault="00515445" w:rsidP="00515445">
      <w:pPr>
        <w:rPr>
          <w:lang w:val="vi-VN"/>
        </w:rPr>
      </w:pPr>
      <w:r w:rsidRPr="00515445">
        <w:rPr>
          <w:lang w:val="vi-VN"/>
        </w:rPr>
        <w:t xml:space="preserve">  "short_explanation": "This term is borrowed from Chinese and is used to express the meaning of 'independence' or 'autonomy'", </w:t>
      </w:r>
    </w:p>
    <w:p w14:paraId="1E0D4796" w14:textId="77777777" w:rsidR="00515445" w:rsidRPr="00515445" w:rsidRDefault="00515445" w:rsidP="00515445">
      <w:pPr>
        <w:rPr>
          <w:lang w:val="vi-VN"/>
        </w:rPr>
      </w:pPr>
      <w:r w:rsidRPr="00515445">
        <w:rPr>
          <w:lang w:val="vi-VN"/>
        </w:rPr>
        <w:t xml:space="preserve">  "long_explanation": "The term 'độc lập' in Vietnamese is a borrowed word from Chinese ('</w:t>
      </w:r>
      <w:r w:rsidRPr="00515445">
        <w:rPr>
          <w:rFonts w:ascii="MS Gothic" w:eastAsia="MS Gothic" w:hAnsi="MS Gothic" w:cs="MS Gothic" w:hint="eastAsia"/>
          <w:lang w:val="vi-VN"/>
        </w:rPr>
        <w:t>獨立</w:t>
      </w:r>
      <w:r w:rsidRPr="00515445">
        <w:rPr>
          <w:lang w:val="vi-VN"/>
        </w:rPr>
        <w:t xml:space="preserve">'), which carries the meaning of 'independence' or 'autonomy'. It is frequently used in contexts relating to politics, countries, or individual freedom. Although borrowed, it has been adapted into the Vietnamese language system and is used frequently just like any other Vietnamese word.", </w:t>
      </w:r>
    </w:p>
    <w:p w14:paraId="7E800ADF" w14:textId="77777777" w:rsidR="00515445" w:rsidRPr="00515445" w:rsidRDefault="00515445" w:rsidP="00515445">
      <w:pPr>
        <w:rPr>
          <w:lang w:val="vi-VN"/>
        </w:rPr>
      </w:pPr>
      <w:r w:rsidRPr="00515445">
        <w:rPr>
          <w:lang w:val="vi-VN"/>
        </w:rPr>
        <w:t xml:space="preserve">  "formation": "Standard verb formation is applied for 'độc lập'.",</w:t>
      </w:r>
    </w:p>
    <w:p w14:paraId="112E14DC" w14:textId="77777777" w:rsidR="00515445" w:rsidRPr="00515445" w:rsidRDefault="00515445" w:rsidP="00515445">
      <w:pPr>
        <w:rPr>
          <w:lang w:val="vi-VN"/>
        </w:rPr>
      </w:pPr>
      <w:r w:rsidRPr="00515445">
        <w:rPr>
          <w:lang w:val="vi-VN"/>
        </w:rPr>
        <w:t xml:space="preserve">  "examples": [</w:t>
      </w:r>
    </w:p>
    <w:p w14:paraId="2FE2FB8A" w14:textId="77777777" w:rsidR="00515445" w:rsidRPr="00515445" w:rsidRDefault="00515445" w:rsidP="00515445">
      <w:pPr>
        <w:rPr>
          <w:lang w:val="vi-VN"/>
        </w:rPr>
      </w:pPr>
      <w:r w:rsidRPr="00515445">
        <w:rPr>
          <w:lang w:val="vi-VN"/>
        </w:rPr>
        <w:t xml:space="preserve">    { </w:t>
      </w:r>
    </w:p>
    <w:p w14:paraId="31D898C7" w14:textId="327FF580" w:rsidR="00515445" w:rsidRPr="00515445" w:rsidRDefault="00515445" w:rsidP="00515445">
      <w:pPr>
        <w:rPr>
          <w:lang w:val="vi-VN"/>
        </w:rPr>
      </w:pPr>
      <w:r w:rsidRPr="00515445">
        <w:rPr>
          <w:lang w:val="vi-VN"/>
        </w:rPr>
        <w:t xml:space="preserve">      "vn": "Việt Nam lấy lại được độc lập vào năm 1945 sau nhiều năm</w:t>
      </w:r>
      <w:ins w:id="211" w:author="Canh Duc Nguyen" w:date="2023-10-12T14:30:00Z">
        <w:r w:rsidR="008F361A">
          <w:rPr>
            <w:lang w:val="vi-VN"/>
          </w:rPr>
          <w:t xml:space="preserve"> kháng chiến</w:t>
        </w:r>
      </w:ins>
      <w:r w:rsidRPr="00515445">
        <w:rPr>
          <w:lang w:val="vi-VN"/>
        </w:rPr>
        <w:t xml:space="preserve"> chống Pháp.", </w:t>
      </w:r>
    </w:p>
    <w:p w14:paraId="5D69D43F" w14:textId="77777777" w:rsidR="00515445" w:rsidRPr="00515445" w:rsidRDefault="00515445" w:rsidP="00515445">
      <w:pPr>
        <w:rPr>
          <w:lang w:val="vi-VN"/>
        </w:rPr>
      </w:pPr>
      <w:r w:rsidRPr="00515445">
        <w:rPr>
          <w:lang w:val="vi-VN"/>
        </w:rPr>
        <w:t xml:space="preserve">      "en": "Vietnam regained its independence in 1945 after many years of fighting against France." </w:t>
      </w:r>
    </w:p>
    <w:p w14:paraId="40005971" w14:textId="77777777" w:rsidR="00515445" w:rsidRPr="00515445" w:rsidRDefault="00515445" w:rsidP="00515445">
      <w:pPr>
        <w:rPr>
          <w:lang w:val="vi-VN"/>
        </w:rPr>
      </w:pPr>
      <w:r w:rsidRPr="00515445">
        <w:rPr>
          <w:lang w:val="vi-VN"/>
        </w:rPr>
        <w:t xml:space="preserve">    }, </w:t>
      </w:r>
    </w:p>
    <w:p w14:paraId="687414BF" w14:textId="77777777" w:rsidR="00515445" w:rsidRPr="00515445" w:rsidRDefault="00515445" w:rsidP="00515445">
      <w:pPr>
        <w:rPr>
          <w:lang w:val="vi-VN"/>
        </w:rPr>
      </w:pPr>
      <w:r w:rsidRPr="00515445">
        <w:rPr>
          <w:lang w:val="vi-VN"/>
        </w:rPr>
        <w:t xml:space="preserve">    { </w:t>
      </w:r>
    </w:p>
    <w:p w14:paraId="484CD547" w14:textId="77777777" w:rsidR="00515445" w:rsidRPr="00515445" w:rsidRDefault="00515445" w:rsidP="00515445">
      <w:pPr>
        <w:rPr>
          <w:lang w:val="vi-VN"/>
        </w:rPr>
      </w:pPr>
      <w:r w:rsidRPr="00515445">
        <w:rPr>
          <w:lang w:val="vi-VN"/>
        </w:rPr>
        <w:t xml:space="preserve">      "vn": "Một quốc gia độc lập có quyền tự quyết định các vấn đề nội bộ của mình.",  </w:t>
      </w:r>
    </w:p>
    <w:p w14:paraId="469EE23A" w14:textId="77777777" w:rsidR="00515445" w:rsidRPr="00515445" w:rsidRDefault="00515445" w:rsidP="00515445">
      <w:pPr>
        <w:rPr>
          <w:lang w:val="vi-VN"/>
        </w:rPr>
      </w:pPr>
      <w:r w:rsidRPr="00515445">
        <w:rPr>
          <w:lang w:val="vi-VN"/>
        </w:rPr>
        <w:t xml:space="preserve">      "en": "An independent country has the right to decide its own internal affairs."</w:t>
      </w:r>
    </w:p>
    <w:p w14:paraId="5859B851" w14:textId="77777777" w:rsidR="00515445" w:rsidRPr="00515445" w:rsidRDefault="00515445" w:rsidP="00515445">
      <w:pPr>
        <w:rPr>
          <w:lang w:val="vi-VN"/>
        </w:rPr>
      </w:pPr>
      <w:r w:rsidRPr="00515445">
        <w:rPr>
          <w:lang w:val="vi-VN"/>
        </w:rPr>
        <w:t xml:space="preserve">    }, </w:t>
      </w:r>
    </w:p>
    <w:p w14:paraId="0500CED3" w14:textId="77777777" w:rsidR="00515445" w:rsidRPr="00515445" w:rsidRDefault="00515445" w:rsidP="00515445">
      <w:pPr>
        <w:rPr>
          <w:lang w:val="vi-VN"/>
        </w:rPr>
      </w:pPr>
      <w:r w:rsidRPr="00515445">
        <w:rPr>
          <w:lang w:val="vi-VN"/>
        </w:rPr>
        <w:t xml:space="preserve">    { </w:t>
      </w:r>
    </w:p>
    <w:p w14:paraId="0B0B2E80" w14:textId="08BD6412" w:rsidR="00515445" w:rsidRPr="00515445" w:rsidRDefault="00515445" w:rsidP="00515445">
      <w:pPr>
        <w:rPr>
          <w:lang w:val="vi-VN"/>
        </w:rPr>
      </w:pPr>
      <w:r w:rsidRPr="00515445">
        <w:rPr>
          <w:lang w:val="vi-VN"/>
        </w:rPr>
        <w:t xml:space="preserve">      "vn": "Học </w:t>
      </w:r>
      <w:ins w:id="212" w:author="Canh Duc Nguyen" w:date="2023-10-12T14:31:00Z">
        <w:r w:rsidR="008F361A">
          <w:rPr>
            <w:lang w:val="vi-VN"/>
          </w:rPr>
          <w:t xml:space="preserve">một cách </w:t>
        </w:r>
      </w:ins>
      <w:r w:rsidRPr="00515445">
        <w:rPr>
          <w:lang w:val="vi-VN"/>
        </w:rPr>
        <w:t xml:space="preserve">độc lập là một kỹ năng quan trọng </w:t>
      </w:r>
      <w:del w:id="213" w:author="Canh Duc Nguyen" w:date="2023-10-12T14:32:00Z">
        <w:r w:rsidRPr="00515445" w:rsidDel="008F361A">
          <w:rPr>
            <w:lang w:val="vi-VN"/>
          </w:rPr>
          <w:delText xml:space="preserve">để </w:delText>
        </w:r>
      </w:del>
      <w:ins w:id="214" w:author="Canh Duc Nguyen" w:date="2023-10-12T14:32:00Z">
        <w:r w:rsidR="008F361A">
          <w:rPr>
            <w:lang w:val="vi-VN"/>
          </w:rPr>
          <w:t xml:space="preserve">cần </w:t>
        </w:r>
      </w:ins>
      <w:r w:rsidRPr="00515445">
        <w:rPr>
          <w:lang w:val="vi-VN"/>
        </w:rPr>
        <w:t xml:space="preserve">phát triển trong suốt cuộc đời.", </w:t>
      </w:r>
    </w:p>
    <w:p w14:paraId="4703A0AB" w14:textId="77777777" w:rsidR="00515445" w:rsidRPr="00515445" w:rsidRDefault="00515445" w:rsidP="00515445">
      <w:pPr>
        <w:rPr>
          <w:lang w:val="vi-VN"/>
        </w:rPr>
      </w:pPr>
      <w:r w:rsidRPr="00515445">
        <w:rPr>
          <w:lang w:val="vi-VN"/>
        </w:rPr>
        <w:t xml:space="preserve">      "en": "Learning to be independent is an important skill to develop throughout life." </w:t>
      </w:r>
    </w:p>
    <w:p w14:paraId="7137947D" w14:textId="77777777" w:rsidR="00515445" w:rsidRPr="00515445" w:rsidRDefault="00515445" w:rsidP="00515445">
      <w:pPr>
        <w:rPr>
          <w:lang w:val="vi-VN"/>
        </w:rPr>
      </w:pPr>
      <w:r w:rsidRPr="00515445">
        <w:rPr>
          <w:lang w:val="vi-VN"/>
        </w:rPr>
        <w:t xml:space="preserve">    }, </w:t>
      </w:r>
    </w:p>
    <w:p w14:paraId="7C486D7A" w14:textId="77777777" w:rsidR="00515445" w:rsidRPr="00515445" w:rsidRDefault="00515445" w:rsidP="00515445">
      <w:pPr>
        <w:rPr>
          <w:lang w:val="vi-VN"/>
        </w:rPr>
      </w:pPr>
      <w:r w:rsidRPr="00515445">
        <w:rPr>
          <w:lang w:val="vi-VN"/>
        </w:rPr>
        <w:t xml:space="preserve">    { </w:t>
      </w:r>
    </w:p>
    <w:p w14:paraId="019CDB15" w14:textId="77777777" w:rsidR="00515445" w:rsidRPr="00515445" w:rsidRDefault="00515445" w:rsidP="00515445">
      <w:pPr>
        <w:rPr>
          <w:lang w:val="vi-VN"/>
        </w:rPr>
      </w:pPr>
      <w:r w:rsidRPr="00515445">
        <w:rPr>
          <w:lang w:val="vi-VN"/>
        </w:rPr>
        <w:t xml:space="preserve">      "vn": "Việc chúng ta nên độc lập về tài chính là rất quan trọng.", </w:t>
      </w:r>
    </w:p>
    <w:p w14:paraId="798D6E8C" w14:textId="77777777" w:rsidR="00515445" w:rsidRPr="00515445" w:rsidRDefault="00515445" w:rsidP="00515445">
      <w:pPr>
        <w:rPr>
          <w:lang w:val="vi-VN"/>
        </w:rPr>
      </w:pPr>
      <w:r w:rsidRPr="00515445">
        <w:rPr>
          <w:lang w:val="vi-VN"/>
        </w:rPr>
        <w:t xml:space="preserve">      "en": "It is very important for us to be financially independent." </w:t>
      </w:r>
    </w:p>
    <w:p w14:paraId="41D6DA5C" w14:textId="77777777" w:rsidR="00515445" w:rsidRPr="00515445" w:rsidRDefault="00515445" w:rsidP="00515445">
      <w:pPr>
        <w:rPr>
          <w:lang w:val="vi-VN"/>
        </w:rPr>
      </w:pPr>
      <w:r w:rsidRPr="00515445">
        <w:rPr>
          <w:lang w:val="vi-VN"/>
        </w:rPr>
        <w:t xml:space="preserve">    }</w:t>
      </w:r>
    </w:p>
    <w:p w14:paraId="6A83D735" w14:textId="77777777" w:rsidR="00515445" w:rsidRPr="00515445" w:rsidRDefault="00515445" w:rsidP="00515445">
      <w:pPr>
        <w:rPr>
          <w:lang w:val="vi-VN"/>
        </w:rPr>
      </w:pPr>
      <w:r w:rsidRPr="00515445">
        <w:rPr>
          <w:lang w:val="vi-VN"/>
        </w:rPr>
        <w:t xml:space="preserve">  ] </w:t>
      </w:r>
    </w:p>
    <w:p w14:paraId="5EE3F9A6" w14:textId="77777777" w:rsidR="00515445" w:rsidRPr="00515445" w:rsidRDefault="00515445" w:rsidP="00515445">
      <w:pPr>
        <w:rPr>
          <w:lang w:val="vi-VN"/>
        </w:rPr>
      </w:pPr>
      <w:r w:rsidRPr="00515445">
        <w:rPr>
          <w:lang w:val="vi-VN"/>
        </w:rPr>
        <w:t>}</w:t>
      </w:r>
    </w:p>
    <w:p w14:paraId="6AED36A2" w14:textId="77777777" w:rsidR="00515445" w:rsidRPr="00515445" w:rsidRDefault="00515445" w:rsidP="00515445">
      <w:pPr>
        <w:rPr>
          <w:lang w:val="vi-VN"/>
        </w:rPr>
      </w:pPr>
      <w:r w:rsidRPr="00515445">
        <w:rPr>
          <w:lang w:val="vi-VN"/>
        </w:rPr>
        <w:t>-----------------------------</w:t>
      </w:r>
    </w:p>
    <w:p w14:paraId="2955E32F" w14:textId="77777777" w:rsidR="00515445" w:rsidRPr="00515445" w:rsidRDefault="00515445" w:rsidP="00515445">
      <w:pPr>
        <w:rPr>
          <w:lang w:val="vi-VN"/>
        </w:rPr>
      </w:pPr>
      <w:r w:rsidRPr="00515445">
        <w:rPr>
          <w:lang w:val="vi-VN"/>
        </w:rPr>
        <w:t xml:space="preserve">keyword: '(Càng) ngày càng' in the sense of gradual increase </w:t>
      </w:r>
    </w:p>
    <w:p w14:paraId="5EF93EFD" w14:textId="77777777" w:rsidR="00515445" w:rsidRPr="00515445" w:rsidRDefault="00515445" w:rsidP="00515445">
      <w:pPr>
        <w:rPr>
          <w:lang w:val="vi-VN"/>
        </w:rPr>
      </w:pPr>
      <w:r w:rsidRPr="00515445">
        <w:rPr>
          <w:lang w:val="vi-VN"/>
        </w:rPr>
        <w:t xml:space="preserve">PROMPT: Generate grammar explanation for following Vietnamese grammar point: '(Càng) ngày càng' in the sense of gradual increase </w:t>
      </w:r>
    </w:p>
    <w:p w14:paraId="1AF2639A" w14:textId="77777777" w:rsidR="00515445" w:rsidRPr="00515445" w:rsidRDefault="00515445" w:rsidP="00515445">
      <w:pPr>
        <w:rPr>
          <w:lang w:val="vi-VN"/>
        </w:rPr>
      </w:pPr>
      <w:r w:rsidRPr="00515445">
        <w:rPr>
          <w:lang w:val="vi-VN"/>
        </w:rPr>
        <w:lastRenderedPageBreak/>
        <w:t xml:space="preserve">RESPONSE: { </w:t>
      </w:r>
    </w:p>
    <w:p w14:paraId="5FE3CFCE" w14:textId="77777777" w:rsidR="00515445" w:rsidRPr="00515445" w:rsidRDefault="00515445" w:rsidP="00515445">
      <w:pPr>
        <w:rPr>
          <w:lang w:val="vi-VN"/>
        </w:rPr>
      </w:pPr>
      <w:r w:rsidRPr="00515445">
        <w:rPr>
          <w:lang w:val="vi-VN"/>
        </w:rPr>
        <w:t xml:space="preserve">"title": "(Càng) ngày càng", </w:t>
      </w:r>
    </w:p>
    <w:p w14:paraId="41A7E8E7" w14:textId="77777777" w:rsidR="00515445" w:rsidRPr="00515445" w:rsidRDefault="00515445" w:rsidP="00515445">
      <w:pPr>
        <w:rPr>
          <w:lang w:val="vi-VN"/>
        </w:rPr>
      </w:pPr>
      <w:r w:rsidRPr="00515445">
        <w:rPr>
          <w:lang w:val="vi-VN"/>
        </w:rPr>
        <w:t xml:space="preserve">"short_explanation": "The expression '(càng) ngày càng' is used to indicate a gradual increase or change over time.", </w:t>
      </w:r>
    </w:p>
    <w:p w14:paraId="619EC24E" w14:textId="77777777" w:rsidR="00515445" w:rsidRPr="00515445" w:rsidRDefault="00515445" w:rsidP="00515445">
      <w:pPr>
        <w:rPr>
          <w:lang w:val="vi-VN"/>
        </w:rPr>
      </w:pPr>
      <w:r w:rsidRPr="00515445">
        <w:rPr>
          <w:lang w:val="vi-VN"/>
        </w:rPr>
        <w:t xml:space="preserve">"long_explanation": "The Vietnamese expression '(càng) ngày càng' is an equivalent to the English phrasing of 'day by day' or 'increasingly'. It denotes a gradual increase, intensification, or development in a certain action or condition over time.", </w:t>
      </w:r>
    </w:p>
    <w:p w14:paraId="229102C1" w14:textId="77777777" w:rsidR="00515445" w:rsidRPr="00515445" w:rsidRDefault="00515445" w:rsidP="00515445">
      <w:pPr>
        <w:rPr>
          <w:lang w:val="vi-VN"/>
        </w:rPr>
      </w:pPr>
      <w:r w:rsidRPr="00515445">
        <w:rPr>
          <w:lang w:val="vi-VN"/>
        </w:rPr>
        <w:t xml:space="preserve">"formation": "subject + (càng) ngày càng + adjective/verb", </w:t>
      </w:r>
    </w:p>
    <w:p w14:paraId="3023667A" w14:textId="77777777" w:rsidR="00515445" w:rsidRPr="00515445" w:rsidRDefault="00515445" w:rsidP="00515445">
      <w:pPr>
        <w:rPr>
          <w:lang w:val="vi-VN"/>
        </w:rPr>
      </w:pPr>
      <w:r w:rsidRPr="00515445">
        <w:rPr>
          <w:lang w:val="vi-VN"/>
        </w:rPr>
        <w:t xml:space="preserve">"examples": [ </w:t>
      </w:r>
    </w:p>
    <w:p w14:paraId="591F3148" w14:textId="77777777" w:rsidR="00515445" w:rsidRPr="00515445" w:rsidRDefault="00515445" w:rsidP="00515445">
      <w:pPr>
        <w:rPr>
          <w:lang w:val="vi-VN"/>
        </w:rPr>
      </w:pPr>
      <w:r w:rsidRPr="00515445">
        <w:rPr>
          <w:lang w:val="vi-VN"/>
        </w:rPr>
        <w:t>{</w:t>
      </w:r>
    </w:p>
    <w:p w14:paraId="1CB284A1" w14:textId="77777777" w:rsidR="00515445" w:rsidRPr="00515445" w:rsidRDefault="00515445" w:rsidP="00515445">
      <w:pPr>
        <w:rPr>
          <w:lang w:val="vi-VN"/>
        </w:rPr>
      </w:pPr>
      <w:r w:rsidRPr="00515445">
        <w:rPr>
          <w:lang w:val="vi-VN"/>
        </w:rPr>
        <w:t xml:space="preserve"> "vn": "Càng ngày tôi càng yêu mến nơi này.", </w:t>
      </w:r>
    </w:p>
    <w:p w14:paraId="0796D66E" w14:textId="77777777" w:rsidR="00515445" w:rsidRPr="00515445" w:rsidRDefault="00515445" w:rsidP="00515445">
      <w:pPr>
        <w:rPr>
          <w:lang w:val="vi-VN"/>
        </w:rPr>
      </w:pPr>
      <w:r w:rsidRPr="00515445">
        <w:rPr>
          <w:lang w:val="vi-VN"/>
        </w:rPr>
        <w:t xml:space="preserve"> "en": "Day by day, I am increasingly fond of this place."</w:t>
      </w:r>
    </w:p>
    <w:p w14:paraId="40ACE771" w14:textId="77777777" w:rsidR="00515445" w:rsidRPr="00515445" w:rsidRDefault="00515445" w:rsidP="00515445">
      <w:pPr>
        <w:rPr>
          <w:lang w:val="vi-VN"/>
        </w:rPr>
      </w:pPr>
      <w:r w:rsidRPr="00515445">
        <w:rPr>
          <w:lang w:val="vi-VN"/>
        </w:rPr>
        <w:t xml:space="preserve">}, </w:t>
      </w:r>
    </w:p>
    <w:p w14:paraId="4437BDB5" w14:textId="77777777" w:rsidR="00515445" w:rsidRPr="00515445" w:rsidRDefault="00515445" w:rsidP="00515445">
      <w:pPr>
        <w:rPr>
          <w:lang w:val="vi-VN"/>
        </w:rPr>
      </w:pPr>
      <w:r w:rsidRPr="00515445">
        <w:rPr>
          <w:lang w:val="vi-VN"/>
        </w:rPr>
        <w:t xml:space="preserve">{ </w:t>
      </w:r>
    </w:p>
    <w:p w14:paraId="2975928F" w14:textId="77777777" w:rsidR="00515445" w:rsidRPr="00515445" w:rsidRDefault="00515445" w:rsidP="00515445">
      <w:pPr>
        <w:rPr>
          <w:lang w:val="vi-VN"/>
        </w:rPr>
      </w:pPr>
      <w:r w:rsidRPr="00515445">
        <w:rPr>
          <w:lang w:val="vi-VN"/>
        </w:rPr>
        <w:t xml:space="preserve"> "vn": "Thành phố này càng ngày càng đông đúc và náo nhiệt.", </w:t>
      </w:r>
    </w:p>
    <w:p w14:paraId="1E844E92" w14:textId="77777777" w:rsidR="00515445" w:rsidRPr="00515445" w:rsidRDefault="00515445" w:rsidP="00515445">
      <w:pPr>
        <w:rPr>
          <w:lang w:val="vi-VN"/>
        </w:rPr>
      </w:pPr>
      <w:r w:rsidRPr="00515445">
        <w:rPr>
          <w:lang w:val="vi-VN"/>
        </w:rPr>
        <w:t xml:space="preserve"> "en": "This city is becoming more and more crowded and bustling day by day." </w:t>
      </w:r>
    </w:p>
    <w:p w14:paraId="54C6E99D" w14:textId="77777777" w:rsidR="00515445" w:rsidRPr="00515445" w:rsidRDefault="00515445" w:rsidP="00515445">
      <w:pPr>
        <w:rPr>
          <w:lang w:val="vi-VN"/>
        </w:rPr>
      </w:pPr>
      <w:r w:rsidRPr="00515445">
        <w:rPr>
          <w:lang w:val="vi-VN"/>
        </w:rPr>
        <w:t xml:space="preserve">}, </w:t>
      </w:r>
    </w:p>
    <w:p w14:paraId="6DFD1D2D" w14:textId="77777777" w:rsidR="00515445" w:rsidRPr="00515445" w:rsidRDefault="00515445" w:rsidP="00515445">
      <w:pPr>
        <w:rPr>
          <w:lang w:val="vi-VN"/>
        </w:rPr>
      </w:pPr>
      <w:r w:rsidRPr="00515445">
        <w:rPr>
          <w:lang w:val="vi-VN"/>
        </w:rPr>
        <w:t xml:space="preserve">{ </w:t>
      </w:r>
    </w:p>
    <w:p w14:paraId="22552BD4" w14:textId="77777777" w:rsidR="00515445" w:rsidRPr="00515445" w:rsidRDefault="00515445" w:rsidP="00515445">
      <w:pPr>
        <w:rPr>
          <w:lang w:val="vi-VN"/>
        </w:rPr>
      </w:pPr>
      <w:r w:rsidRPr="00515445">
        <w:rPr>
          <w:lang w:val="vi-VN"/>
        </w:rPr>
        <w:t xml:space="preserve"> "vn": "Càng ngày càng lạnh vào cuối năm.", </w:t>
      </w:r>
    </w:p>
    <w:p w14:paraId="387F2DD2" w14:textId="77777777" w:rsidR="00515445" w:rsidRPr="00515445" w:rsidRDefault="00515445" w:rsidP="00515445">
      <w:pPr>
        <w:rPr>
          <w:lang w:val="vi-VN"/>
        </w:rPr>
      </w:pPr>
      <w:r w:rsidRPr="00515445">
        <w:rPr>
          <w:lang w:val="vi-VN"/>
        </w:rPr>
        <w:t xml:space="preserve"> "en": "The weather is getting colder day by day towards the end of the year."</w:t>
      </w:r>
    </w:p>
    <w:p w14:paraId="020DA7E9" w14:textId="77777777" w:rsidR="00515445" w:rsidRPr="00515445" w:rsidRDefault="00515445" w:rsidP="00515445">
      <w:pPr>
        <w:rPr>
          <w:lang w:val="vi-VN"/>
        </w:rPr>
      </w:pPr>
      <w:r w:rsidRPr="00515445">
        <w:rPr>
          <w:lang w:val="vi-VN"/>
        </w:rPr>
        <w:t xml:space="preserve"> }, </w:t>
      </w:r>
    </w:p>
    <w:p w14:paraId="60EF4838" w14:textId="77777777" w:rsidR="00515445" w:rsidRPr="00515445" w:rsidRDefault="00515445" w:rsidP="00515445">
      <w:pPr>
        <w:rPr>
          <w:lang w:val="vi-VN"/>
        </w:rPr>
      </w:pPr>
      <w:r w:rsidRPr="00515445">
        <w:rPr>
          <w:lang w:val="vi-VN"/>
        </w:rPr>
        <w:t xml:space="preserve">{ </w:t>
      </w:r>
    </w:p>
    <w:p w14:paraId="56B27D7D" w14:textId="695B2111" w:rsidR="00515445" w:rsidRPr="00515445" w:rsidRDefault="00515445" w:rsidP="00515445">
      <w:pPr>
        <w:rPr>
          <w:lang w:val="vi-VN"/>
        </w:rPr>
      </w:pPr>
      <w:r w:rsidRPr="00515445">
        <w:rPr>
          <w:lang w:val="vi-VN"/>
        </w:rPr>
        <w:t xml:space="preserve"> "vn": "Chất lượng dịch vụ của chúng tôi </w:t>
      </w:r>
      <w:ins w:id="215" w:author="Canh Duc Nguyen" w:date="2023-10-12T14:36:00Z">
        <w:r w:rsidR="00883FA1">
          <w:rPr>
            <w:lang w:val="vi-VN"/>
          </w:rPr>
          <w:t xml:space="preserve">càng </w:t>
        </w:r>
      </w:ins>
      <w:r w:rsidRPr="00515445">
        <w:rPr>
          <w:lang w:val="vi-VN"/>
        </w:rPr>
        <w:t xml:space="preserve">ngày càng tốt hơn.", </w:t>
      </w:r>
    </w:p>
    <w:p w14:paraId="1884F988" w14:textId="77777777" w:rsidR="00515445" w:rsidRPr="00515445" w:rsidRDefault="00515445" w:rsidP="00515445">
      <w:pPr>
        <w:rPr>
          <w:lang w:val="vi-VN"/>
        </w:rPr>
      </w:pPr>
      <w:r w:rsidRPr="00515445">
        <w:rPr>
          <w:lang w:val="vi-VN"/>
        </w:rPr>
        <w:t xml:space="preserve"> "en": "Our service quality is getting better and better each day." </w:t>
      </w:r>
    </w:p>
    <w:p w14:paraId="40659712" w14:textId="77777777" w:rsidR="00515445" w:rsidRPr="00515445" w:rsidRDefault="00515445" w:rsidP="00515445">
      <w:pPr>
        <w:rPr>
          <w:lang w:val="vi-VN"/>
        </w:rPr>
      </w:pPr>
      <w:r w:rsidRPr="00515445">
        <w:rPr>
          <w:lang w:val="vi-VN"/>
        </w:rPr>
        <w:t xml:space="preserve">} </w:t>
      </w:r>
    </w:p>
    <w:p w14:paraId="14615E04" w14:textId="77777777" w:rsidR="00515445" w:rsidRPr="00515445" w:rsidRDefault="00515445" w:rsidP="00515445">
      <w:pPr>
        <w:rPr>
          <w:lang w:val="vi-VN"/>
        </w:rPr>
      </w:pPr>
      <w:r w:rsidRPr="00515445">
        <w:rPr>
          <w:lang w:val="vi-VN"/>
        </w:rPr>
        <w:t xml:space="preserve">] </w:t>
      </w:r>
    </w:p>
    <w:p w14:paraId="76607613" w14:textId="77777777" w:rsidR="00515445" w:rsidRPr="00515445" w:rsidRDefault="00515445" w:rsidP="00515445">
      <w:pPr>
        <w:rPr>
          <w:lang w:val="vi-VN"/>
        </w:rPr>
      </w:pPr>
      <w:r w:rsidRPr="00515445">
        <w:rPr>
          <w:lang w:val="vi-VN"/>
        </w:rPr>
        <w:t>}</w:t>
      </w:r>
    </w:p>
    <w:p w14:paraId="6D9EA0B3" w14:textId="77777777" w:rsidR="00515445" w:rsidRPr="00515445" w:rsidRDefault="00515445" w:rsidP="00515445">
      <w:pPr>
        <w:rPr>
          <w:lang w:val="vi-VN"/>
        </w:rPr>
      </w:pPr>
      <w:r w:rsidRPr="00515445">
        <w:rPr>
          <w:lang w:val="vi-VN"/>
        </w:rPr>
        <w:t>-----------------------------</w:t>
      </w:r>
    </w:p>
    <w:p w14:paraId="7987DF25" w14:textId="0854BA8E" w:rsidR="00515445" w:rsidRPr="00515445" w:rsidRDefault="00515445" w:rsidP="00515445">
      <w:pPr>
        <w:rPr>
          <w:lang w:val="vi-VN"/>
        </w:rPr>
      </w:pPr>
      <w:r w:rsidRPr="00515445">
        <w:rPr>
          <w:lang w:val="vi-VN"/>
        </w:rPr>
        <w:t>keyword: Causative verb 'làm/làm cho</w:t>
      </w:r>
      <w:ins w:id="216" w:author="Canh Duc Nguyen" w:date="2023-10-12T14:39:00Z">
        <w:r w:rsidR="00883FA1">
          <w:rPr>
            <w:lang w:val="vi-VN"/>
          </w:rPr>
          <w:t>/khiến</w:t>
        </w:r>
      </w:ins>
      <w:r w:rsidRPr="00515445">
        <w:rPr>
          <w:lang w:val="vi-VN"/>
        </w:rPr>
        <w:t xml:space="preserve">' </w:t>
      </w:r>
    </w:p>
    <w:p w14:paraId="6C8892D6" w14:textId="77777777" w:rsidR="00515445" w:rsidRPr="00515445" w:rsidRDefault="00515445" w:rsidP="00515445">
      <w:pPr>
        <w:rPr>
          <w:lang w:val="vi-VN"/>
        </w:rPr>
      </w:pPr>
      <w:r w:rsidRPr="00515445">
        <w:rPr>
          <w:lang w:val="vi-VN"/>
        </w:rPr>
        <w:t xml:space="preserve">PROMPT: Generate grammar explanation for following Vietnamese grammar point: Causative verb 'làm/làm cho' </w:t>
      </w:r>
    </w:p>
    <w:p w14:paraId="4E761A72" w14:textId="77777777" w:rsidR="00515445" w:rsidRPr="00515445" w:rsidRDefault="00515445" w:rsidP="00515445">
      <w:pPr>
        <w:rPr>
          <w:lang w:val="vi-VN"/>
        </w:rPr>
      </w:pPr>
      <w:r w:rsidRPr="00515445">
        <w:rPr>
          <w:lang w:val="vi-VN"/>
        </w:rPr>
        <w:t xml:space="preserve">RESPONSE: { </w:t>
      </w:r>
    </w:p>
    <w:p w14:paraId="23E16740" w14:textId="58888C42" w:rsidR="00515445" w:rsidRPr="00515445" w:rsidRDefault="00515445" w:rsidP="00515445">
      <w:pPr>
        <w:rPr>
          <w:lang w:val="vi-VN"/>
        </w:rPr>
      </w:pPr>
      <w:r w:rsidRPr="00515445">
        <w:rPr>
          <w:lang w:val="vi-VN"/>
        </w:rPr>
        <w:t xml:space="preserve">  "title": "Causative verb 'làm/làm cho</w:t>
      </w:r>
      <w:ins w:id="217" w:author="Canh Duc Nguyen" w:date="2023-10-12T14:39:00Z">
        <w:r w:rsidR="00883FA1">
          <w:rPr>
            <w:lang w:val="vi-VN"/>
          </w:rPr>
          <w:t>/khiến</w:t>
        </w:r>
      </w:ins>
      <w:r w:rsidRPr="00515445">
        <w:rPr>
          <w:lang w:val="vi-VN"/>
        </w:rPr>
        <w:t>'",</w:t>
      </w:r>
    </w:p>
    <w:p w14:paraId="1942C1F1" w14:textId="77777777" w:rsidR="00515445" w:rsidRPr="00515445" w:rsidRDefault="00515445" w:rsidP="00515445">
      <w:pPr>
        <w:rPr>
          <w:lang w:val="vi-VN"/>
        </w:rPr>
      </w:pPr>
      <w:r w:rsidRPr="00515445">
        <w:rPr>
          <w:lang w:val="vi-VN"/>
        </w:rPr>
        <w:t xml:space="preserve">  "short_explanation": "Used to show the cause of an action or a result, which makes someone or something do something.",</w:t>
      </w:r>
    </w:p>
    <w:p w14:paraId="3116FD2A" w14:textId="77777777" w:rsidR="00515445" w:rsidRPr="00515445" w:rsidRDefault="00515445" w:rsidP="00515445">
      <w:pPr>
        <w:rPr>
          <w:lang w:val="vi-VN"/>
        </w:rPr>
      </w:pPr>
      <w:r w:rsidRPr="00515445">
        <w:rPr>
          <w:lang w:val="vi-VN"/>
        </w:rPr>
        <w:t xml:space="preserve">  "long_explanation": "The Vietnamese phrase 'làm' or 'làm cho' is a causative verb used to express the cause of an action or result. The subjects cause or make someone or something do something. 'Làm' can be used alone when the receiver of the action is clear from the context, while 'làm cho' is used when the receiver is not clear or has not been mentioned previously.", </w:t>
      </w:r>
    </w:p>
    <w:p w14:paraId="59FAFA17" w14:textId="32915EDF" w:rsidR="00515445" w:rsidRPr="00515445" w:rsidRDefault="00515445" w:rsidP="00515445">
      <w:pPr>
        <w:rPr>
          <w:lang w:val="vi-VN"/>
        </w:rPr>
      </w:pPr>
      <w:r w:rsidRPr="00515445">
        <w:rPr>
          <w:lang w:val="vi-VN"/>
        </w:rPr>
        <w:t xml:space="preserve">  "formation": "Subject + làm/làm cho</w:t>
      </w:r>
      <w:ins w:id="218" w:author="Canh Duc Nguyen" w:date="2023-10-12T14:39:00Z">
        <w:r w:rsidR="00883FA1">
          <w:rPr>
            <w:lang w:val="vi-VN"/>
          </w:rPr>
          <w:t>/khiến</w:t>
        </w:r>
      </w:ins>
      <w:r w:rsidRPr="00515445">
        <w:rPr>
          <w:lang w:val="vi-VN"/>
        </w:rPr>
        <w:t xml:space="preserve"> + Agent (Person/Thing) + Verb/Adjective.",</w:t>
      </w:r>
    </w:p>
    <w:p w14:paraId="0C59294A" w14:textId="77777777" w:rsidR="00515445" w:rsidRPr="00515445" w:rsidRDefault="00515445" w:rsidP="00515445">
      <w:pPr>
        <w:rPr>
          <w:lang w:val="vi-VN"/>
        </w:rPr>
      </w:pPr>
      <w:r w:rsidRPr="00515445">
        <w:rPr>
          <w:lang w:val="vi-VN"/>
        </w:rPr>
        <w:t xml:space="preserve">  "examples": [ </w:t>
      </w:r>
    </w:p>
    <w:p w14:paraId="5391A2B2" w14:textId="77777777" w:rsidR="00515445" w:rsidRPr="00515445" w:rsidRDefault="00515445" w:rsidP="00515445">
      <w:pPr>
        <w:rPr>
          <w:lang w:val="vi-VN"/>
        </w:rPr>
      </w:pPr>
      <w:r w:rsidRPr="00515445">
        <w:rPr>
          <w:lang w:val="vi-VN"/>
        </w:rPr>
        <w:t xml:space="preserve">    { </w:t>
      </w:r>
    </w:p>
    <w:p w14:paraId="151B63F4" w14:textId="744230C5" w:rsidR="00515445" w:rsidRPr="00515445" w:rsidRDefault="00515445" w:rsidP="00515445">
      <w:pPr>
        <w:rPr>
          <w:lang w:val="vi-VN"/>
        </w:rPr>
      </w:pPr>
      <w:r w:rsidRPr="00515445">
        <w:rPr>
          <w:lang w:val="vi-VN"/>
        </w:rPr>
        <w:t xml:space="preserve">      "vn": "Tôi làm mẹ tôi khóc vì </w:t>
      </w:r>
      <w:ins w:id="219" w:author="Canh Duc Nguyen" w:date="2023-10-12T14:37:00Z">
        <w:r w:rsidR="00883FA1">
          <w:rPr>
            <w:lang w:val="vi-VN"/>
          </w:rPr>
          <w:t xml:space="preserve">kết quả </w:t>
        </w:r>
      </w:ins>
      <w:r w:rsidRPr="00515445">
        <w:rPr>
          <w:lang w:val="vi-VN"/>
        </w:rPr>
        <w:t>học</w:t>
      </w:r>
      <w:ins w:id="220" w:author="Canh Duc Nguyen" w:date="2023-10-12T14:37:00Z">
        <w:r w:rsidR="00883FA1">
          <w:rPr>
            <w:lang w:val="vi-VN"/>
          </w:rPr>
          <w:t xml:space="preserve"> tập</w:t>
        </w:r>
      </w:ins>
      <w:r w:rsidRPr="00515445">
        <w:rPr>
          <w:lang w:val="vi-VN"/>
        </w:rPr>
        <w:t xml:space="preserve"> kém.", </w:t>
      </w:r>
    </w:p>
    <w:p w14:paraId="56D64096" w14:textId="77777777" w:rsidR="00515445" w:rsidRPr="00515445" w:rsidRDefault="00515445" w:rsidP="00515445">
      <w:pPr>
        <w:rPr>
          <w:lang w:val="vi-VN"/>
        </w:rPr>
      </w:pPr>
      <w:r w:rsidRPr="00515445">
        <w:rPr>
          <w:lang w:val="vi-VN"/>
        </w:rPr>
        <w:t xml:space="preserve">      "en": "I made my mom cry because of my poor studying." </w:t>
      </w:r>
    </w:p>
    <w:p w14:paraId="74789620" w14:textId="77777777" w:rsidR="00515445" w:rsidRPr="00515445" w:rsidRDefault="00515445" w:rsidP="00515445">
      <w:pPr>
        <w:rPr>
          <w:lang w:val="vi-VN"/>
        </w:rPr>
      </w:pPr>
      <w:r w:rsidRPr="00515445">
        <w:rPr>
          <w:lang w:val="vi-VN"/>
        </w:rPr>
        <w:lastRenderedPageBreak/>
        <w:t xml:space="preserve">    }, </w:t>
      </w:r>
    </w:p>
    <w:p w14:paraId="51244F72" w14:textId="77777777" w:rsidR="00515445" w:rsidRPr="00515445" w:rsidRDefault="00515445" w:rsidP="00515445">
      <w:pPr>
        <w:rPr>
          <w:lang w:val="vi-VN"/>
        </w:rPr>
      </w:pPr>
      <w:r w:rsidRPr="00515445">
        <w:rPr>
          <w:lang w:val="vi-VN"/>
        </w:rPr>
        <w:t xml:space="preserve">    { </w:t>
      </w:r>
    </w:p>
    <w:p w14:paraId="7908B1FC" w14:textId="77777777" w:rsidR="00515445" w:rsidRPr="00515445" w:rsidRDefault="00515445" w:rsidP="00515445">
      <w:pPr>
        <w:rPr>
          <w:lang w:val="vi-VN"/>
        </w:rPr>
      </w:pPr>
      <w:r w:rsidRPr="00515445">
        <w:rPr>
          <w:lang w:val="vi-VN"/>
        </w:rPr>
        <w:t xml:space="preserve">      "vn": "Anh ấy làm cho tôi cảm thấy tự tin hơn.", </w:t>
      </w:r>
    </w:p>
    <w:p w14:paraId="5DA10E20" w14:textId="77777777" w:rsidR="00515445" w:rsidRPr="00515445" w:rsidRDefault="00515445" w:rsidP="00515445">
      <w:pPr>
        <w:rPr>
          <w:lang w:val="vi-VN"/>
        </w:rPr>
      </w:pPr>
      <w:r w:rsidRPr="00515445">
        <w:rPr>
          <w:lang w:val="vi-VN"/>
        </w:rPr>
        <w:t xml:space="preserve">      "en": "He makes me feel more confident." </w:t>
      </w:r>
    </w:p>
    <w:p w14:paraId="06A7CBF4" w14:textId="77777777" w:rsidR="00515445" w:rsidRPr="00515445" w:rsidRDefault="00515445" w:rsidP="00515445">
      <w:pPr>
        <w:rPr>
          <w:lang w:val="vi-VN"/>
        </w:rPr>
      </w:pPr>
      <w:r w:rsidRPr="00515445">
        <w:rPr>
          <w:lang w:val="vi-VN"/>
        </w:rPr>
        <w:t xml:space="preserve">    }, </w:t>
      </w:r>
    </w:p>
    <w:p w14:paraId="6E47F973" w14:textId="77777777" w:rsidR="00515445" w:rsidRPr="00515445" w:rsidRDefault="00515445" w:rsidP="00515445">
      <w:pPr>
        <w:rPr>
          <w:lang w:val="vi-VN"/>
        </w:rPr>
      </w:pPr>
      <w:r w:rsidRPr="00515445">
        <w:rPr>
          <w:lang w:val="vi-VN"/>
        </w:rPr>
        <w:t xml:space="preserve">    { </w:t>
      </w:r>
    </w:p>
    <w:p w14:paraId="5A399841" w14:textId="77777777" w:rsidR="00515445" w:rsidRPr="00515445" w:rsidRDefault="00515445" w:rsidP="00515445">
      <w:pPr>
        <w:rPr>
          <w:lang w:val="vi-VN"/>
        </w:rPr>
      </w:pPr>
      <w:r w:rsidRPr="00515445">
        <w:rPr>
          <w:lang w:val="vi-VN"/>
        </w:rPr>
        <w:t xml:space="preserve">      "vn": "Cái nóng khiến tôi mệt mỏi.", </w:t>
      </w:r>
    </w:p>
    <w:p w14:paraId="6E92C99B" w14:textId="77777777" w:rsidR="00515445" w:rsidRPr="00515445" w:rsidRDefault="00515445" w:rsidP="00515445">
      <w:pPr>
        <w:rPr>
          <w:lang w:val="vi-VN"/>
        </w:rPr>
      </w:pPr>
      <w:r w:rsidRPr="00515445">
        <w:rPr>
          <w:lang w:val="vi-VN"/>
        </w:rPr>
        <w:t xml:space="preserve">      "en": "The heat makes me tired." </w:t>
      </w:r>
    </w:p>
    <w:p w14:paraId="104D30E7" w14:textId="77777777" w:rsidR="00515445" w:rsidRPr="00515445" w:rsidRDefault="00515445" w:rsidP="00515445">
      <w:pPr>
        <w:rPr>
          <w:lang w:val="vi-VN"/>
        </w:rPr>
      </w:pPr>
      <w:r w:rsidRPr="00515445">
        <w:rPr>
          <w:lang w:val="vi-VN"/>
        </w:rPr>
        <w:t xml:space="preserve">    }, </w:t>
      </w:r>
    </w:p>
    <w:p w14:paraId="7C59CF7A" w14:textId="77777777" w:rsidR="00515445" w:rsidRPr="00515445" w:rsidRDefault="00515445" w:rsidP="00515445">
      <w:pPr>
        <w:rPr>
          <w:lang w:val="vi-VN"/>
        </w:rPr>
      </w:pPr>
      <w:r w:rsidRPr="00515445">
        <w:rPr>
          <w:lang w:val="vi-VN"/>
        </w:rPr>
        <w:t xml:space="preserve">    { </w:t>
      </w:r>
    </w:p>
    <w:p w14:paraId="1C79790D" w14:textId="3E377925" w:rsidR="00515445" w:rsidRPr="00515445" w:rsidRDefault="00515445" w:rsidP="00515445">
      <w:pPr>
        <w:rPr>
          <w:lang w:val="vi-VN"/>
        </w:rPr>
      </w:pPr>
      <w:r w:rsidRPr="00515445">
        <w:rPr>
          <w:lang w:val="vi-VN"/>
        </w:rPr>
        <w:t xml:space="preserve">      "vn": "</w:t>
      </w:r>
      <w:del w:id="221" w:author="Canh Duc Nguyen" w:date="2023-10-12T14:40:00Z">
        <w:r w:rsidRPr="00515445" w:rsidDel="00883FA1">
          <w:rPr>
            <w:lang w:val="vi-VN"/>
          </w:rPr>
          <w:delText xml:space="preserve">Việc làm </w:delText>
        </w:r>
      </w:del>
      <w:ins w:id="222" w:author="Canh Duc Nguyen" w:date="2023-10-12T14:40:00Z">
        <w:r w:rsidR="00883FA1">
          <w:rPr>
            <w:lang w:val="vi-VN"/>
          </w:rPr>
          <w:t xml:space="preserve">Làm việc </w:t>
        </w:r>
      </w:ins>
      <w:r w:rsidRPr="00515445">
        <w:rPr>
          <w:lang w:val="vi-VN"/>
        </w:rPr>
        <w:t xml:space="preserve">quá </w:t>
      </w:r>
      <w:del w:id="223" w:author="Canh Duc Nguyen" w:date="2023-10-12T14:40:00Z">
        <w:r w:rsidRPr="00515445" w:rsidDel="00883FA1">
          <w:rPr>
            <w:lang w:val="vi-VN"/>
          </w:rPr>
          <w:delText xml:space="preserve">nhiều </w:delText>
        </w:r>
      </w:del>
      <w:ins w:id="224" w:author="Canh Duc Nguyen" w:date="2023-10-12T14:40:00Z">
        <w:r w:rsidR="00883FA1">
          <w:rPr>
            <w:lang w:val="vi-VN"/>
          </w:rPr>
          <w:t xml:space="preserve">sức </w:t>
        </w:r>
      </w:ins>
      <w:del w:id="225" w:author="Canh Duc Nguyen" w:date="2023-10-12T14:40:00Z">
        <w:r w:rsidRPr="00515445" w:rsidDel="00883FA1">
          <w:rPr>
            <w:lang w:val="vi-VN"/>
          </w:rPr>
          <w:delText>làm cho</w:delText>
        </w:r>
      </w:del>
      <w:ins w:id="226" w:author="Canh Duc Nguyen" w:date="2023-10-12T14:40:00Z">
        <w:r w:rsidR="00883FA1">
          <w:rPr>
            <w:lang w:val="vi-VN"/>
          </w:rPr>
          <w:t>khiến</w:t>
        </w:r>
      </w:ins>
      <w:r w:rsidRPr="00515445">
        <w:rPr>
          <w:lang w:val="vi-VN"/>
        </w:rPr>
        <w:t xml:space="preserve"> tôi bị ốm.", </w:t>
      </w:r>
    </w:p>
    <w:p w14:paraId="7B25B99E" w14:textId="77777777" w:rsidR="00515445" w:rsidRPr="00515445" w:rsidRDefault="00515445" w:rsidP="00515445">
      <w:pPr>
        <w:rPr>
          <w:lang w:val="vi-VN"/>
        </w:rPr>
      </w:pPr>
      <w:r w:rsidRPr="00515445">
        <w:rPr>
          <w:lang w:val="vi-VN"/>
        </w:rPr>
        <w:t xml:space="preserve">      "en": "Overworking makes me sick." </w:t>
      </w:r>
    </w:p>
    <w:p w14:paraId="714ED0B1" w14:textId="77777777" w:rsidR="00515445" w:rsidRPr="00515445" w:rsidRDefault="00515445" w:rsidP="00515445">
      <w:pPr>
        <w:rPr>
          <w:lang w:val="vi-VN"/>
        </w:rPr>
      </w:pPr>
      <w:r w:rsidRPr="00515445">
        <w:rPr>
          <w:lang w:val="vi-VN"/>
        </w:rPr>
        <w:t xml:space="preserve">    } </w:t>
      </w:r>
    </w:p>
    <w:p w14:paraId="77A8FE86" w14:textId="77777777" w:rsidR="00515445" w:rsidRPr="00515445" w:rsidRDefault="00515445" w:rsidP="00515445">
      <w:pPr>
        <w:rPr>
          <w:lang w:val="vi-VN"/>
        </w:rPr>
      </w:pPr>
      <w:r w:rsidRPr="00515445">
        <w:rPr>
          <w:lang w:val="vi-VN"/>
        </w:rPr>
        <w:t xml:space="preserve">  ] </w:t>
      </w:r>
    </w:p>
    <w:p w14:paraId="29394DFF" w14:textId="77777777" w:rsidR="00515445" w:rsidRPr="00515445" w:rsidRDefault="00515445" w:rsidP="00515445">
      <w:pPr>
        <w:rPr>
          <w:lang w:val="vi-VN"/>
        </w:rPr>
      </w:pPr>
      <w:r w:rsidRPr="00515445">
        <w:rPr>
          <w:lang w:val="vi-VN"/>
        </w:rPr>
        <w:t>}</w:t>
      </w:r>
    </w:p>
    <w:p w14:paraId="1671F818" w14:textId="77777777" w:rsidR="00515445" w:rsidRPr="00515445" w:rsidRDefault="00515445" w:rsidP="00515445">
      <w:pPr>
        <w:rPr>
          <w:lang w:val="vi-VN"/>
        </w:rPr>
      </w:pPr>
      <w:r w:rsidRPr="00515445">
        <w:rPr>
          <w:lang w:val="vi-VN"/>
        </w:rPr>
        <w:t>-----------------------------</w:t>
      </w:r>
    </w:p>
    <w:p w14:paraId="2D477CFF" w14:textId="77777777" w:rsidR="00515445" w:rsidRPr="00515445" w:rsidRDefault="00515445" w:rsidP="00515445">
      <w:pPr>
        <w:rPr>
          <w:lang w:val="vi-VN"/>
        </w:rPr>
      </w:pPr>
      <w:r w:rsidRPr="00515445">
        <w:rPr>
          <w:lang w:val="vi-VN"/>
        </w:rPr>
        <w:t xml:space="preserve">keyword: Clarification particle 'hả' </w:t>
      </w:r>
    </w:p>
    <w:p w14:paraId="2A931908" w14:textId="77777777" w:rsidR="00515445" w:rsidRPr="00515445" w:rsidRDefault="00515445" w:rsidP="00515445">
      <w:pPr>
        <w:rPr>
          <w:lang w:val="vi-VN"/>
        </w:rPr>
      </w:pPr>
      <w:r w:rsidRPr="00515445">
        <w:rPr>
          <w:lang w:val="vi-VN"/>
        </w:rPr>
        <w:t xml:space="preserve">PROMPT: Generate grammar explanation for following Vietnamese grammar point: Clarification particle 'hả' </w:t>
      </w:r>
    </w:p>
    <w:p w14:paraId="68340BF0" w14:textId="77777777" w:rsidR="00515445" w:rsidRPr="00515445" w:rsidRDefault="00515445" w:rsidP="00515445">
      <w:pPr>
        <w:rPr>
          <w:lang w:val="vi-VN"/>
        </w:rPr>
      </w:pPr>
      <w:r w:rsidRPr="00515445">
        <w:rPr>
          <w:lang w:val="vi-VN"/>
        </w:rPr>
        <w:t xml:space="preserve">RESPONSE: { </w:t>
      </w:r>
    </w:p>
    <w:p w14:paraId="2FBAF3B2" w14:textId="77777777" w:rsidR="00515445" w:rsidRPr="00515445" w:rsidRDefault="00515445" w:rsidP="00515445">
      <w:pPr>
        <w:rPr>
          <w:lang w:val="vi-VN"/>
        </w:rPr>
      </w:pPr>
      <w:r w:rsidRPr="00515445">
        <w:rPr>
          <w:lang w:val="vi-VN"/>
        </w:rPr>
        <w:t xml:space="preserve">  "title": "Clarification particle 'hả'", </w:t>
      </w:r>
    </w:p>
    <w:p w14:paraId="3223B0A8" w14:textId="77777777" w:rsidR="00515445" w:rsidRPr="00515445" w:rsidRDefault="00515445" w:rsidP="00515445">
      <w:pPr>
        <w:rPr>
          <w:lang w:val="vi-VN"/>
        </w:rPr>
      </w:pPr>
      <w:r w:rsidRPr="00515445">
        <w:rPr>
          <w:lang w:val="vi-VN"/>
        </w:rPr>
        <w:t xml:space="preserve">  "short_explanation": "Used to express surprise or seeking confirmation.", </w:t>
      </w:r>
    </w:p>
    <w:p w14:paraId="1E3CF154" w14:textId="77777777" w:rsidR="00515445" w:rsidRPr="00515445" w:rsidRDefault="00515445" w:rsidP="00515445">
      <w:pPr>
        <w:rPr>
          <w:lang w:val="vi-VN"/>
        </w:rPr>
      </w:pPr>
      <w:r w:rsidRPr="00515445">
        <w:rPr>
          <w:lang w:val="vi-VN"/>
        </w:rPr>
        <w:t xml:space="preserve">  "long_explanation": "The Vietnamese grammar particle 'hả' is often used at the end of a sentence to express surprise or to seek confirmation from the listener. It is alike to using 'really?' or 'is that so?' in English. It can be used in both statements and questions to convey a sense of disbelief or inquiry about the information being discussed.", </w:t>
      </w:r>
    </w:p>
    <w:p w14:paraId="2302E441" w14:textId="77777777" w:rsidR="00515445" w:rsidRPr="00515445" w:rsidRDefault="00515445" w:rsidP="00515445">
      <w:pPr>
        <w:rPr>
          <w:lang w:val="vi-VN"/>
        </w:rPr>
      </w:pPr>
      <w:r w:rsidRPr="00515445">
        <w:rPr>
          <w:lang w:val="vi-VN"/>
        </w:rPr>
        <w:t xml:space="preserve">  "formation": "example of grammar formation for given grammar point", </w:t>
      </w:r>
    </w:p>
    <w:p w14:paraId="40FB690E" w14:textId="77777777" w:rsidR="00515445" w:rsidRPr="00515445" w:rsidRDefault="00515445" w:rsidP="00515445">
      <w:pPr>
        <w:rPr>
          <w:lang w:val="vi-VN"/>
        </w:rPr>
      </w:pPr>
      <w:r w:rsidRPr="00515445">
        <w:rPr>
          <w:lang w:val="vi-VN"/>
        </w:rPr>
        <w:t xml:space="preserve">  "examples": [ </w:t>
      </w:r>
    </w:p>
    <w:p w14:paraId="07FA16F4" w14:textId="77777777" w:rsidR="00515445" w:rsidRPr="00515445" w:rsidRDefault="00515445" w:rsidP="00515445">
      <w:pPr>
        <w:rPr>
          <w:lang w:val="vi-VN"/>
        </w:rPr>
      </w:pPr>
      <w:r w:rsidRPr="00515445">
        <w:rPr>
          <w:lang w:val="vi-VN"/>
        </w:rPr>
        <w:t xml:space="preserve">    { </w:t>
      </w:r>
    </w:p>
    <w:p w14:paraId="204F5274" w14:textId="77777777" w:rsidR="00515445" w:rsidRPr="00515445" w:rsidRDefault="00515445" w:rsidP="00515445">
      <w:pPr>
        <w:rPr>
          <w:lang w:val="vi-VN"/>
        </w:rPr>
      </w:pPr>
      <w:r w:rsidRPr="00515445">
        <w:rPr>
          <w:lang w:val="vi-VN"/>
        </w:rPr>
        <w:t xml:space="preserve">      "vn": "Bạn đã chia tay bạn trai của mình hả?", </w:t>
      </w:r>
    </w:p>
    <w:p w14:paraId="1E1AEE61" w14:textId="77777777" w:rsidR="00515445" w:rsidRPr="00515445" w:rsidRDefault="00515445" w:rsidP="00515445">
      <w:pPr>
        <w:rPr>
          <w:lang w:val="vi-VN"/>
        </w:rPr>
      </w:pPr>
      <w:r w:rsidRPr="00515445">
        <w:rPr>
          <w:lang w:val="vi-VN"/>
        </w:rPr>
        <w:t xml:space="preserve">      "en": "You've broken up with your boyfriend, is that so?", </w:t>
      </w:r>
    </w:p>
    <w:p w14:paraId="0A37C899" w14:textId="77777777" w:rsidR="00515445" w:rsidRPr="00515445" w:rsidRDefault="00515445" w:rsidP="00515445">
      <w:pPr>
        <w:rPr>
          <w:lang w:val="vi-VN"/>
        </w:rPr>
      </w:pPr>
      <w:r w:rsidRPr="00515445">
        <w:rPr>
          <w:lang w:val="vi-VN"/>
        </w:rPr>
        <w:t xml:space="preserve">    }, </w:t>
      </w:r>
    </w:p>
    <w:p w14:paraId="19174264" w14:textId="77777777" w:rsidR="00515445" w:rsidRPr="00515445" w:rsidRDefault="00515445" w:rsidP="00515445">
      <w:pPr>
        <w:rPr>
          <w:lang w:val="vi-VN"/>
        </w:rPr>
      </w:pPr>
      <w:r w:rsidRPr="00515445">
        <w:rPr>
          <w:lang w:val="vi-VN"/>
        </w:rPr>
        <w:t xml:space="preserve">    { </w:t>
      </w:r>
    </w:p>
    <w:p w14:paraId="2C5AC1A2" w14:textId="77777777" w:rsidR="00515445" w:rsidRPr="00515445" w:rsidRDefault="00515445" w:rsidP="00515445">
      <w:pPr>
        <w:rPr>
          <w:lang w:val="vi-VN"/>
        </w:rPr>
      </w:pPr>
      <w:r w:rsidRPr="00515445">
        <w:rPr>
          <w:lang w:val="vi-VN"/>
        </w:rPr>
        <w:t xml:space="preserve">      "vn": "Thiếu niên nên đọc sách hơn chơi điện tử hả?", </w:t>
      </w:r>
    </w:p>
    <w:p w14:paraId="30C32C62" w14:textId="77777777" w:rsidR="00515445" w:rsidRPr="00515445" w:rsidRDefault="00515445" w:rsidP="00515445">
      <w:pPr>
        <w:rPr>
          <w:lang w:val="vi-VN"/>
        </w:rPr>
      </w:pPr>
      <w:r w:rsidRPr="00515445">
        <w:rPr>
          <w:lang w:val="vi-VN"/>
        </w:rPr>
        <w:t xml:space="preserve">      "en": "Young people should read books more than playing electronic games, really?", </w:t>
      </w:r>
    </w:p>
    <w:p w14:paraId="4A8A7ED9" w14:textId="77777777" w:rsidR="00515445" w:rsidRPr="00515445" w:rsidRDefault="00515445" w:rsidP="00515445">
      <w:pPr>
        <w:rPr>
          <w:lang w:val="vi-VN"/>
        </w:rPr>
      </w:pPr>
      <w:r w:rsidRPr="00515445">
        <w:rPr>
          <w:lang w:val="vi-VN"/>
        </w:rPr>
        <w:t xml:space="preserve">    }, </w:t>
      </w:r>
    </w:p>
    <w:p w14:paraId="3E311D1B" w14:textId="77777777" w:rsidR="00515445" w:rsidRPr="00515445" w:rsidRDefault="00515445" w:rsidP="00515445">
      <w:pPr>
        <w:rPr>
          <w:lang w:val="vi-VN"/>
        </w:rPr>
      </w:pPr>
      <w:r w:rsidRPr="00515445">
        <w:rPr>
          <w:lang w:val="vi-VN"/>
        </w:rPr>
        <w:t xml:space="preserve">    { </w:t>
      </w:r>
    </w:p>
    <w:p w14:paraId="7D365937" w14:textId="77777777" w:rsidR="00515445" w:rsidRPr="00515445" w:rsidRDefault="00515445" w:rsidP="00515445">
      <w:pPr>
        <w:rPr>
          <w:lang w:val="vi-VN"/>
        </w:rPr>
      </w:pPr>
      <w:r w:rsidRPr="00515445">
        <w:rPr>
          <w:lang w:val="vi-VN"/>
        </w:rPr>
        <w:t xml:space="preserve">      "vn": "Hôm nay là thứ sáu hả?", </w:t>
      </w:r>
    </w:p>
    <w:p w14:paraId="29098CF7" w14:textId="77777777" w:rsidR="00515445" w:rsidRPr="00515445" w:rsidRDefault="00515445" w:rsidP="00515445">
      <w:pPr>
        <w:rPr>
          <w:lang w:val="vi-VN"/>
        </w:rPr>
      </w:pPr>
      <w:r w:rsidRPr="00515445">
        <w:rPr>
          <w:lang w:val="vi-VN"/>
        </w:rPr>
        <w:t xml:space="preserve">      "en": "Today is Friday, really?", </w:t>
      </w:r>
    </w:p>
    <w:p w14:paraId="6E71AE7A" w14:textId="77777777" w:rsidR="00515445" w:rsidRPr="00515445" w:rsidRDefault="00515445" w:rsidP="00515445">
      <w:pPr>
        <w:rPr>
          <w:lang w:val="vi-VN"/>
        </w:rPr>
      </w:pPr>
      <w:r w:rsidRPr="00515445">
        <w:rPr>
          <w:lang w:val="vi-VN"/>
        </w:rPr>
        <w:t xml:space="preserve">    }, </w:t>
      </w:r>
    </w:p>
    <w:p w14:paraId="1A3F7ADB" w14:textId="77777777" w:rsidR="00515445" w:rsidRPr="00515445" w:rsidRDefault="00515445" w:rsidP="00515445">
      <w:pPr>
        <w:rPr>
          <w:lang w:val="vi-VN"/>
        </w:rPr>
      </w:pPr>
      <w:r w:rsidRPr="00515445">
        <w:rPr>
          <w:lang w:val="vi-VN"/>
        </w:rPr>
        <w:t xml:space="preserve">    { </w:t>
      </w:r>
    </w:p>
    <w:p w14:paraId="1058D2B1" w14:textId="77777777" w:rsidR="00515445" w:rsidRPr="00515445" w:rsidRDefault="00515445" w:rsidP="00515445">
      <w:pPr>
        <w:rPr>
          <w:lang w:val="vi-VN"/>
        </w:rPr>
      </w:pPr>
      <w:r w:rsidRPr="00515445">
        <w:rPr>
          <w:lang w:val="vi-VN"/>
        </w:rPr>
        <w:t xml:space="preserve">      "vn": "Anh ấy bị tai nạn hả?",</w:t>
      </w:r>
    </w:p>
    <w:p w14:paraId="3A978D71" w14:textId="77777777" w:rsidR="00515445" w:rsidRPr="00515445" w:rsidRDefault="00515445" w:rsidP="00515445">
      <w:pPr>
        <w:rPr>
          <w:lang w:val="vi-VN"/>
        </w:rPr>
      </w:pPr>
      <w:r w:rsidRPr="00515445">
        <w:rPr>
          <w:lang w:val="vi-VN"/>
        </w:rPr>
        <w:t xml:space="preserve">      "en": "He had an accident, is that so?", </w:t>
      </w:r>
    </w:p>
    <w:p w14:paraId="631A0A48" w14:textId="77777777" w:rsidR="00515445" w:rsidRPr="00515445" w:rsidRDefault="00515445" w:rsidP="00515445">
      <w:pPr>
        <w:rPr>
          <w:lang w:val="vi-VN"/>
        </w:rPr>
      </w:pPr>
      <w:r w:rsidRPr="00515445">
        <w:rPr>
          <w:lang w:val="vi-VN"/>
        </w:rPr>
        <w:t xml:space="preserve">    }</w:t>
      </w:r>
    </w:p>
    <w:p w14:paraId="79094B03" w14:textId="77777777" w:rsidR="00515445" w:rsidRPr="00515445" w:rsidRDefault="00515445" w:rsidP="00515445">
      <w:pPr>
        <w:rPr>
          <w:lang w:val="vi-VN"/>
        </w:rPr>
      </w:pPr>
      <w:r w:rsidRPr="00515445">
        <w:rPr>
          <w:lang w:val="vi-VN"/>
        </w:rPr>
        <w:lastRenderedPageBreak/>
        <w:t xml:space="preserve">  ] </w:t>
      </w:r>
    </w:p>
    <w:p w14:paraId="748FB0A4" w14:textId="77777777" w:rsidR="00515445" w:rsidRPr="00515445" w:rsidRDefault="00515445" w:rsidP="00515445">
      <w:pPr>
        <w:rPr>
          <w:lang w:val="vi-VN"/>
        </w:rPr>
      </w:pPr>
      <w:r w:rsidRPr="00515445">
        <w:rPr>
          <w:lang w:val="vi-VN"/>
        </w:rPr>
        <w:t>}</w:t>
      </w:r>
    </w:p>
    <w:p w14:paraId="47787BD7" w14:textId="77777777" w:rsidR="00515445" w:rsidRPr="00515445" w:rsidRDefault="00515445" w:rsidP="00515445">
      <w:pPr>
        <w:rPr>
          <w:lang w:val="vi-VN"/>
        </w:rPr>
      </w:pPr>
      <w:r w:rsidRPr="00515445">
        <w:rPr>
          <w:lang w:val="vi-VN"/>
        </w:rPr>
        <w:t>-----------------------------</w:t>
      </w:r>
    </w:p>
    <w:p w14:paraId="7433AF1C" w14:textId="77777777" w:rsidR="00515445" w:rsidRPr="00515445" w:rsidRDefault="00515445" w:rsidP="00515445">
      <w:pPr>
        <w:rPr>
          <w:lang w:val="vi-VN"/>
        </w:rPr>
      </w:pPr>
      <w:r w:rsidRPr="00515445">
        <w:rPr>
          <w:lang w:val="vi-VN"/>
        </w:rPr>
        <w:t xml:space="preserve">keyword: Clarification question particle 'vậy' </w:t>
      </w:r>
    </w:p>
    <w:p w14:paraId="7DD1B45D" w14:textId="77777777" w:rsidR="00515445" w:rsidRPr="00515445" w:rsidRDefault="00515445" w:rsidP="00515445">
      <w:pPr>
        <w:rPr>
          <w:lang w:val="vi-VN"/>
        </w:rPr>
      </w:pPr>
      <w:r w:rsidRPr="00515445">
        <w:rPr>
          <w:lang w:val="vi-VN"/>
        </w:rPr>
        <w:t xml:space="preserve">PROMPT: Generate grammar explanation for following Vietnamese grammar point: Clarification question particle 'vậy' </w:t>
      </w:r>
    </w:p>
    <w:p w14:paraId="710142E7" w14:textId="77777777" w:rsidR="00515445" w:rsidRPr="00515445" w:rsidRDefault="00515445" w:rsidP="00515445">
      <w:pPr>
        <w:rPr>
          <w:lang w:val="vi-VN"/>
        </w:rPr>
      </w:pPr>
      <w:r w:rsidRPr="00515445">
        <w:rPr>
          <w:lang w:val="vi-VN"/>
        </w:rPr>
        <w:t xml:space="preserve">RESPONSE: { </w:t>
      </w:r>
    </w:p>
    <w:p w14:paraId="58708024" w14:textId="77777777" w:rsidR="00515445" w:rsidRPr="00515445" w:rsidRDefault="00515445" w:rsidP="00515445">
      <w:pPr>
        <w:rPr>
          <w:lang w:val="vi-VN"/>
        </w:rPr>
      </w:pPr>
      <w:r w:rsidRPr="00515445">
        <w:rPr>
          <w:lang w:val="vi-VN"/>
        </w:rPr>
        <w:t xml:space="preserve">  "title": "Clarification question particle 'vậy'", </w:t>
      </w:r>
    </w:p>
    <w:p w14:paraId="6EF0D864" w14:textId="7D4A235C" w:rsidR="00515445" w:rsidRPr="00515445" w:rsidRDefault="00515445" w:rsidP="00515445">
      <w:pPr>
        <w:rPr>
          <w:lang w:val="vi-VN"/>
        </w:rPr>
      </w:pPr>
      <w:r w:rsidRPr="00515445">
        <w:rPr>
          <w:lang w:val="vi-VN"/>
        </w:rPr>
        <w:t xml:space="preserve">  "short_explanation": "'vậy' is used at the </w:t>
      </w:r>
      <w:del w:id="227" w:author="Canh Duc Nguyen" w:date="2023-10-12T15:03:00Z">
        <w:r w:rsidRPr="00515445" w:rsidDel="00527FF6">
          <w:rPr>
            <w:lang w:val="vi-VN"/>
          </w:rPr>
          <w:delText xml:space="preserve">end </w:delText>
        </w:r>
      </w:del>
      <w:ins w:id="228" w:author="Canh Duc Nguyen" w:date="2023-10-12T15:03:00Z">
        <w:r w:rsidR="00527FF6">
          <w:rPr>
            <w:lang w:val="vi-VN"/>
          </w:rPr>
          <w:t xml:space="preserve">beginning </w:t>
        </w:r>
      </w:ins>
      <w:ins w:id="229" w:author="Canh Duc Nguyen" w:date="2023-10-12T15:05:00Z">
        <w:r w:rsidR="00527FF6">
          <w:rPr>
            <w:lang w:val="vi-VN"/>
          </w:rPr>
          <w:t xml:space="preserve">or at the end </w:t>
        </w:r>
      </w:ins>
      <w:r w:rsidRPr="00515445">
        <w:rPr>
          <w:lang w:val="vi-VN"/>
        </w:rPr>
        <w:t xml:space="preserve">of a sentence to ask for confirmation or clarification.", </w:t>
      </w:r>
    </w:p>
    <w:p w14:paraId="28AA6313" w14:textId="39E3D09D" w:rsidR="00515445" w:rsidRPr="00515445" w:rsidRDefault="00515445" w:rsidP="00515445">
      <w:pPr>
        <w:rPr>
          <w:lang w:val="vi-VN"/>
        </w:rPr>
      </w:pPr>
      <w:r w:rsidRPr="00515445">
        <w:rPr>
          <w:lang w:val="vi-VN"/>
        </w:rPr>
        <w:t xml:space="preserve">  "long_explanation": "In Vietnamese, 'vậy' is a particle that is commonly placed at the </w:t>
      </w:r>
      <w:del w:id="230" w:author="Canh Duc Nguyen" w:date="2023-10-12T14:58:00Z">
        <w:r w:rsidRPr="00515445" w:rsidDel="00527FF6">
          <w:rPr>
            <w:lang w:val="vi-VN"/>
          </w:rPr>
          <w:delText xml:space="preserve">end </w:delText>
        </w:r>
      </w:del>
      <w:ins w:id="231" w:author="Canh Duc Nguyen" w:date="2023-10-12T14:59:00Z">
        <w:r w:rsidR="00527FF6" w:rsidRPr="00527FF6">
          <w:rPr>
            <w:lang w:val="vi-VN"/>
          </w:rPr>
          <w:t xml:space="preserve">beginning </w:t>
        </w:r>
      </w:ins>
      <w:ins w:id="232" w:author="Canh Duc Nguyen" w:date="2023-10-12T15:05:00Z">
        <w:r w:rsidR="00527FF6">
          <w:rPr>
            <w:lang w:val="vi-VN"/>
          </w:rPr>
          <w:t xml:space="preserve">or the end </w:t>
        </w:r>
      </w:ins>
      <w:r w:rsidRPr="00515445">
        <w:rPr>
          <w:lang w:val="vi-VN"/>
        </w:rPr>
        <w:t xml:space="preserve">of a sentence to form a clarification question. It expresses a request for confirmation or further explanation about a fact or an action. It is similar to the English expressions 'is that so', 'really' or 'what about'.", </w:t>
      </w:r>
    </w:p>
    <w:p w14:paraId="2BA79536" w14:textId="29FA534F" w:rsidR="00515445" w:rsidRPr="00515445" w:rsidRDefault="00515445" w:rsidP="00515445">
      <w:pPr>
        <w:rPr>
          <w:lang w:val="vi-VN"/>
        </w:rPr>
      </w:pPr>
      <w:r w:rsidRPr="00515445">
        <w:rPr>
          <w:lang w:val="vi-VN"/>
        </w:rPr>
        <w:t xml:space="preserve">  "formation": "</w:t>
      </w:r>
      <w:ins w:id="233" w:author="Canh Duc Nguyen" w:date="2023-10-12T14:58:00Z">
        <w:r w:rsidR="00527FF6" w:rsidRPr="00527FF6">
          <w:rPr>
            <w:lang w:val="vi-VN"/>
          </w:rPr>
          <w:t xml:space="preserve"> </w:t>
        </w:r>
        <w:r w:rsidR="00527FF6" w:rsidRPr="00515445">
          <w:rPr>
            <w:lang w:val="vi-VN"/>
          </w:rPr>
          <w:t xml:space="preserve">vậy </w:t>
        </w:r>
        <w:r w:rsidR="00527FF6">
          <w:rPr>
            <w:lang w:val="vi-VN"/>
          </w:rPr>
          <w:t xml:space="preserve">+ </w:t>
        </w:r>
      </w:ins>
      <w:r w:rsidRPr="00515445">
        <w:rPr>
          <w:lang w:val="vi-VN"/>
        </w:rPr>
        <w:t>Statement +</w:t>
      </w:r>
      <w:ins w:id="234" w:author="Canh Duc Nguyen" w:date="2023-10-12T14:59:00Z">
        <w:r w:rsidR="00527FF6">
          <w:rPr>
            <w:lang w:val="vi-VN"/>
          </w:rPr>
          <w:t xml:space="preserve"> sao/chứ…</w:t>
        </w:r>
      </w:ins>
      <w:del w:id="235" w:author="Canh Duc Nguyen" w:date="2023-10-12T14:58:00Z">
        <w:r w:rsidRPr="00515445" w:rsidDel="00527FF6">
          <w:rPr>
            <w:lang w:val="vi-VN"/>
          </w:rPr>
          <w:delText xml:space="preserve"> vậy</w:delText>
        </w:r>
      </w:del>
      <w:r w:rsidRPr="00515445">
        <w:rPr>
          <w:lang w:val="vi-VN"/>
        </w:rPr>
        <w:t>?"</w:t>
      </w:r>
      <w:ins w:id="236" w:author="Canh Duc Nguyen" w:date="2023-10-12T15:06:00Z">
        <w:r w:rsidR="00527FF6">
          <w:rPr>
            <w:lang w:val="vi-VN"/>
          </w:rPr>
          <w:t xml:space="preserve"> / “</w:t>
        </w:r>
        <w:r w:rsidR="00527FF6" w:rsidRPr="00515445">
          <w:rPr>
            <w:lang w:val="vi-VN"/>
          </w:rPr>
          <w:t>Statement +</w:t>
        </w:r>
        <w:r w:rsidR="00527FF6">
          <w:rPr>
            <w:lang w:val="vi-VN"/>
          </w:rPr>
          <w:t xml:space="preserve"> vậy?”</w:t>
        </w:r>
      </w:ins>
      <w:r w:rsidRPr="00515445">
        <w:rPr>
          <w:lang w:val="vi-VN"/>
        </w:rPr>
        <w:t>,</w:t>
      </w:r>
    </w:p>
    <w:p w14:paraId="57141321" w14:textId="77777777" w:rsidR="00515445" w:rsidRPr="00515445" w:rsidRDefault="00515445" w:rsidP="00515445">
      <w:pPr>
        <w:rPr>
          <w:lang w:val="vi-VN"/>
        </w:rPr>
      </w:pPr>
      <w:r w:rsidRPr="00515445">
        <w:rPr>
          <w:lang w:val="vi-VN"/>
        </w:rPr>
        <w:t xml:space="preserve">  "examples": [ </w:t>
      </w:r>
    </w:p>
    <w:p w14:paraId="382EC303" w14:textId="77777777" w:rsidR="00515445" w:rsidRPr="00515445" w:rsidRDefault="00515445" w:rsidP="00515445">
      <w:pPr>
        <w:rPr>
          <w:lang w:val="vi-VN"/>
        </w:rPr>
      </w:pPr>
      <w:r w:rsidRPr="00515445">
        <w:rPr>
          <w:lang w:val="vi-VN"/>
        </w:rPr>
        <w:t xml:space="preserve">    { </w:t>
      </w:r>
    </w:p>
    <w:p w14:paraId="74FC24C0" w14:textId="2CADCC6D" w:rsidR="00515445" w:rsidRPr="00515445" w:rsidRDefault="00515445" w:rsidP="00515445">
      <w:pPr>
        <w:rPr>
          <w:lang w:val="vi-VN"/>
        </w:rPr>
      </w:pPr>
      <w:r w:rsidRPr="00515445">
        <w:rPr>
          <w:lang w:val="vi-VN"/>
        </w:rPr>
        <w:t xml:space="preserve">      "vn": "</w:t>
      </w:r>
      <w:ins w:id="237" w:author="Canh Duc Nguyen" w:date="2023-10-12T14:57:00Z">
        <w:r w:rsidR="00527FF6">
          <w:rPr>
            <w:lang w:val="vi-VN"/>
          </w:rPr>
          <w:t>Vậy,</w:t>
        </w:r>
      </w:ins>
      <w:ins w:id="238" w:author="Canh Duc Nguyen" w:date="2023-10-12T14:58:00Z">
        <w:r w:rsidR="00527FF6">
          <w:rPr>
            <w:lang w:val="vi-VN"/>
          </w:rPr>
          <w:t xml:space="preserve"> a</w:t>
        </w:r>
      </w:ins>
      <w:del w:id="239" w:author="Canh Duc Nguyen" w:date="2023-10-12T14:58:00Z">
        <w:r w:rsidRPr="00515445" w:rsidDel="00527FF6">
          <w:rPr>
            <w:lang w:val="vi-VN"/>
          </w:rPr>
          <w:delText>A</w:delText>
        </w:r>
      </w:del>
      <w:r w:rsidRPr="00515445">
        <w:rPr>
          <w:lang w:val="vi-VN"/>
        </w:rPr>
        <w:t xml:space="preserve">nh không thích món này </w:t>
      </w:r>
      <w:del w:id="240" w:author="Canh Duc Nguyen" w:date="2023-10-12T14:58:00Z">
        <w:r w:rsidRPr="00515445" w:rsidDel="00527FF6">
          <w:rPr>
            <w:lang w:val="vi-VN"/>
          </w:rPr>
          <w:delText>vậy</w:delText>
        </w:r>
      </w:del>
      <w:ins w:id="241" w:author="Canh Duc Nguyen" w:date="2023-10-12T14:58:00Z">
        <w:r w:rsidR="00527FF6">
          <w:rPr>
            <w:lang w:val="vi-VN"/>
          </w:rPr>
          <w:t>sao</w:t>
        </w:r>
      </w:ins>
      <w:r w:rsidRPr="00515445">
        <w:rPr>
          <w:lang w:val="vi-VN"/>
        </w:rPr>
        <w:t xml:space="preserve">?", </w:t>
      </w:r>
    </w:p>
    <w:p w14:paraId="081AD1B7" w14:textId="77777777" w:rsidR="00515445" w:rsidRPr="00515445" w:rsidRDefault="00515445" w:rsidP="00515445">
      <w:pPr>
        <w:rPr>
          <w:lang w:val="vi-VN"/>
        </w:rPr>
      </w:pPr>
      <w:r w:rsidRPr="00515445">
        <w:rPr>
          <w:lang w:val="vi-VN"/>
        </w:rPr>
        <w:t xml:space="preserve">      "en": "So, you don't like this dish?", </w:t>
      </w:r>
    </w:p>
    <w:p w14:paraId="07EC059E" w14:textId="77777777" w:rsidR="00515445" w:rsidRPr="00515445" w:rsidRDefault="00515445" w:rsidP="00515445">
      <w:pPr>
        <w:rPr>
          <w:lang w:val="vi-VN"/>
        </w:rPr>
      </w:pPr>
      <w:r w:rsidRPr="00515445">
        <w:rPr>
          <w:lang w:val="vi-VN"/>
        </w:rPr>
        <w:t xml:space="preserve">    }, </w:t>
      </w:r>
    </w:p>
    <w:p w14:paraId="04A0315B" w14:textId="77777777" w:rsidR="00515445" w:rsidRPr="00515445" w:rsidRDefault="00515445" w:rsidP="00515445">
      <w:pPr>
        <w:rPr>
          <w:lang w:val="vi-VN"/>
        </w:rPr>
      </w:pPr>
      <w:r w:rsidRPr="00515445">
        <w:rPr>
          <w:lang w:val="vi-VN"/>
        </w:rPr>
        <w:t xml:space="preserve">    { </w:t>
      </w:r>
    </w:p>
    <w:p w14:paraId="109210F5" w14:textId="05541E9D" w:rsidR="00515445" w:rsidRPr="00515445" w:rsidRDefault="00515445" w:rsidP="00515445">
      <w:pPr>
        <w:rPr>
          <w:lang w:val="vi-VN"/>
        </w:rPr>
      </w:pPr>
      <w:r w:rsidRPr="00515445">
        <w:rPr>
          <w:lang w:val="vi-VN"/>
        </w:rPr>
        <w:t xml:space="preserve">      "vn": "</w:t>
      </w:r>
      <w:ins w:id="242" w:author="Canh Duc Nguyen" w:date="2023-10-12T14:58:00Z">
        <w:r w:rsidR="00527FF6">
          <w:rPr>
            <w:lang w:val="vi-VN"/>
          </w:rPr>
          <w:t>Vậy e</w:t>
        </w:r>
      </w:ins>
      <w:del w:id="243" w:author="Canh Duc Nguyen" w:date="2023-10-12T14:58:00Z">
        <w:r w:rsidRPr="00515445" w:rsidDel="00527FF6">
          <w:rPr>
            <w:lang w:val="vi-VN"/>
          </w:rPr>
          <w:delText>E</w:delText>
        </w:r>
      </w:del>
      <w:r w:rsidRPr="00515445">
        <w:rPr>
          <w:lang w:val="vi-VN"/>
        </w:rPr>
        <w:t xml:space="preserve">m sẽ đến sớm hơn </w:t>
      </w:r>
      <w:del w:id="244" w:author="Canh Duc Nguyen" w:date="2023-10-12T14:58:00Z">
        <w:r w:rsidRPr="00515445" w:rsidDel="00527FF6">
          <w:rPr>
            <w:lang w:val="vi-VN"/>
          </w:rPr>
          <w:delText>vậy</w:delText>
        </w:r>
      </w:del>
      <w:ins w:id="245" w:author="Canh Duc Nguyen" w:date="2023-10-12T14:58:00Z">
        <w:r w:rsidR="00527FF6">
          <w:rPr>
            <w:lang w:val="vi-VN"/>
          </w:rPr>
          <w:t>chứ</w:t>
        </w:r>
      </w:ins>
      <w:r w:rsidRPr="00515445">
        <w:rPr>
          <w:lang w:val="vi-VN"/>
        </w:rPr>
        <w:t xml:space="preserve">?", </w:t>
      </w:r>
    </w:p>
    <w:p w14:paraId="4EA13083" w14:textId="77777777" w:rsidR="00515445" w:rsidRPr="00515445" w:rsidRDefault="00515445" w:rsidP="00515445">
      <w:pPr>
        <w:rPr>
          <w:lang w:val="vi-VN"/>
        </w:rPr>
      </w:pPr>
      <w:r w:rsidRPr="00515445">
        <w:rPr>
          <w:lang w:val="vi-VN"/>
        </w:rPr>
        <w:t xml:space="preserve">      "en": "So, you'll arrive earlier?",</w:t>
      </w:r>
    </w:p>
    <w:p w14:paraId="18CF038F" w14:textId="77777777" w:rsidR="00515445" w:rsidRPr="00515445" w:rsidRDefault="00515445" w:rsidP="00515445">
      <w:pPr>
        <w:rPr>
          <w:lang w:val="vi-VN"/>
        </w:rPr>
      </w:pPr>
      <w:r w:rsidRPr="00515445">
        <w:rPr>
          <w:lang w:val="vi-VN"/>
        </w:rPr>
        <w:t xml:space="preserve">    }, </w:t>
      </w:r>
    </w:p>
    <w:p w14:paraId="58C842FD" w14:textId="77777777" w:rsidR="00515445" w:rsidRPr="00515445" w:rsidRDefault="00515445" w:rsidP="00515445">
      <w:pPr>
        <w:rPr>
          <w:lang w:val="vi-VN"/>
        </w:rPr>
      </w:pPr>
      <w:r w:rsidRPr="00515445">
        <w:rPr>
          <w:lang w:val="vi-VN"/>
        </w:rPr>
        <w:t xml:space="preserve">    { </w:t>
      </w:r>
    </w:p>
    <w:p w14:paraId="15BECD0A" w14:textId="5BD1B590" w:rsidR="00515445" w:rsidRPr="00515445" w:rsidRDefault="00515445" w:rsidP="00515445">
      <w:pPr>
        <w:rPr>
          <w:lang w:val="vi-VN"/>
        </w:rPr>
      </w:pPr>
      <w:r w:rsidRPr="00515445">
        <w:rPr>
          <w:lang w:val="vi-VN"/>
        </w:rPr>
        <w:t xml:space="preserve">      "vn": "</w:t>
      </w:r>
      <w:ins w:id="246" w:author="Canh Duc Nguyen" w:date="2023-10-12T15:03:00Z">
        <w:r w:rsidR="00527FF6">
          <w:rPr>
            <w:lang w:val="vi-VN"/>
          </w:rPr>
          <w:t xml:space="preserve">Vậy </w:t>
        </w:r>
      </w:ins>
      <w:del w:id="247" w:author="Canh Duc Nguyen" w:date="2023-10-12T15:03:00Z">
        <w:r w:rsidRPr="00515445" w:rsidDel="00527FF6">
          <w:rPr>
            <w:lang w:val="vi-VN"/>
          </w:rPr>
          <w:delText xml:space="preserve">Mình </w:delText>
        </w:r>
      </w:del>
      <w:ins w:id="248" w:author="Canh Duc Nguyen" w:date="2023-10-12T15:03:00Z">
        <w:r w:rsidR="00527FF6">
          <w:rPr>
            <w:lang w:val="vi-VN"/>
          </w:rPr>
          <w:t xml:space="preserve">chúng ta </w:t>
        </w:r>
      </w:ins>
      <w:r w:rsidRPr="00515445">
        <w:rPr>
          <w:lang w:val="vi-VN"/>
        </w:rPr>
        <w:t xml:space="preserve">sẽ đi xem phim sau </w:t>
      </w:r>
      <w:del w:id="249" w:author="Canh Duc Nguyen" w:date="2023-10-12T15:03:00Z">
        <w:r w:rsidRPr="00515445" w:rsidDel="00527FF6">
          <w:rPr>
            <w:lang w:val="vi-VN"/>
          </w:rPr>
          <w:delText>công việc</w:delText>
        </w:r>
      </w:del>
      <w:ins w:id="250" w:author="Canh Duc Nguyen" w:date="2023-10-12T15:03:00Z">
        <w:r w:rsidR="00527FF6">
          <w:rPr>
            <w:lang w:val="vi-VN"/>
          </w:rPr>
          <w:t>khi tan làm</w:t>
        </w:r>
      </w:ins>
      <w:r w:rsidRPr="00515445">
        <w:rPr>
          <w:lang w:val="vi-VN"/>
        </w:rPr>
        <w:t xml:space="preserve"> </w:t>
      </w:r>
      <w:del w:id="251" w:author="Canh Duc Nguyen" w:date="2023-10-12T15:03:00Z">
        <w:r w:rsidRPr="00515445" w:rsidDel="00527FF6">
          <w:rPr>
            <w:lang w:val="vi-VN"/>
          </w:rPr>
          <w:delText>vậy</w:delText>
        </w:r>
      </w:del>
      <w:ins w:id="252" w:author="Canh Duc Nguyen" w:date="2023-10-12T15:03:00Z">
        <w:r w:rsidR="00527FF6">
          <w:rPr>
            <w:lang w:val="vi-VN"/>
          </w:rPr>
          <w:t>nhé</w:t>
        </w:r>
      </w:ins>
      <w:r w:rsidRPr="00515445">
        <w:rPr>
          <w:lang w:val="vi-VN"/>
        </w:rPr>
        <w:t xml:space="preserve">?", </w:t>
      </w:r>
    </w:p>
    <w:p w14:paraId="53CCA60A" w14:textId="77777777" w:rsidR="00515445" w:rsidRPr="00515445" w:rsidRDefault="00515445" w:rsidP="00515445">
      <w:pPr>
        <w:rPr>
          <w:lang w:val="vi-VN"/>
        </w:rPr>
      </w:pPr>
      <w:r w:rsidRPr="00515445">
        <w:rPr>
          <w:lang w:val="vi-VN"/>
        </w:rPr>
        <w:t xml:space="preserve">      "en": "So, we are going to watch a movie after work?", </w:t>
      </w:r>
    </w:p>
    <w:p w14:paraId="6D0AAA51" w14:textId="77777777" w:rsidR="00515445" w:rsidRPr="00515445" w:rsidRDefault="00515445" w:rsidP="00515445">
      <w:pPr>
        <w:rPr>
          <w:lang w:val="vi-VN"/>
        </w:rPr>
      </w:pPr>
      <w:r w:rsidRPr="00515445">
        <w:rPr>
          <w:lang w:val="vi-VN"/>
        </w:rPr>
        <w:t xml:space="preserve">    }, </w:t>
      </w:r>
    </w:p>
    <w:p w14:paraId="4D34D9B7" w14:textId="77777777" w:rsidR="00515445" w:rsidRPr="00515445" w:rsidRDefault="00515445" w:rsidP="00515445">
      <w:pPr>
        <w:rPr>
          <w:lang w:val="vi-VN"/>
        </w:rPr>
      </w:pPr>
      <w:r w:rsidRPr="00515445">
        <w:rPr>
          <w:lang w:val="vi-VN"/>
        </w:rPr>
        <w:t xml:space="preserve">    { </w:t>
      </w:r>
    </w:p>
    <w:p w14:paraId="7F9117B8" w14:textId="306A22AC" w:rsidR="00515445" w:rsidRPr="00515445" w:rsidRDefault="00515445" w:rsidP="00515445">
      <w:pPr>
        <w:rPr>
          <w:lang w:val="vi-VN"/>
        </w:rPr>
      </w:pPr>
      <w:r w:rsidRPr="00515445">
        <w:rPr>
          <w:lang w:val="vi-VN"/>
        </w:rPr>
        <w:t xml:space="preserve">      "vn": "Mưa đã </w:t>
      </w:r>
      <w:ins w:id="253" w:author="Canh Duc Nguyen" w:date="2023-10-12T15:05:00Z">
        <w:r w:rsidR="00527FF6">
          <w:rPr>
            <w:lang w:val="vi-VN"/>
          </w:rPr>
          <w:t xml:space="preserve">ngớt chưa </w:t>
        </w:r>
      </w:ins>
      <w:del w:id="254" w:author="Canh Duc Nguyen" w:date="2023-10-12T15:05:00Z">
        <w:r w:rsidRPr="00515445" w:rsidDel="00527FF6">
          <w:rPr>
            <w:lang w:val="vi-VN"/>
          </w:rPr>
          <w:delText xml:space="preserve">dừng lại </w:delText>
        </w:r>
      </w:del>
      <w:r w:rsidRPr="00515445">
        <w:rPr>
          <w:lang w:val="vi-VN"/>
        </w:rPr>
        <w:t xml:space="preserve">vậy?", </w:t>
      </w:r>
    </w:p>
    <w:p w14:paraId="7C47F0AA" w14:textId="77777777" w:rsidR="00515445" w:rsidRPr="00515445" w:rsidRDefault="00515445" w:rsidP="00515445">
      <w:pPr>
        <w:rPr>
          <w:lang w:val="vi-VN"/>
        </w:rPr>
      </w:pPr>
      <w:r w:rsidRPr="00515445">
        <w:rPr>
          <w:lang w:val="vi-VN"/>
        </w:rPr>
        <w:t xml:space="preserve">      "en": "The rain has stopped, has it not?",</w:t>
      </w:r>
    </w:p>
    <w:p w14:paraId="6EE8AF81" w14:textId="77777777" w:rsidR="00515445" w:rsidRPr="00515445" w:rsidRDefault="00515445" w:rsidP="00515445">
      <w:pPr>
        <w:rPr>
          <w:lang w:val="vi-VN"/>
        </w:rPr>
      </w:pPr>
      <w:r w:rsidRPr="00515445">
        <w:rPr>
          <w:lang w:val="vi-VN"/>
        </w:rPr>
        <w:t xml:space="preserve">    } </w:t>
      </w:r>
    </w:p>
    <w:p w14:paraId="6FA1CA8B" w14:textId="77777777" w:rsidR="00515445" w:rsidRPr="00515445" w:rsidRDefault="00515445" w:rsidP="00515445">
      <w:pPr>
        <w:rPr>
          <w:lang w:val="vi-VN"/>
        </w:rPr>
      </w:pPr>
      <w:r w:rsidRPr="00515445">
        <w:rPr>
          <w:lang w:val="vi-VN"/>
        </w:rPr>
        <w:t xml:space="preserve">  ] </w:t>
      </w:r>
    </w:p>
    <w:p w14:paraId="2CE418E1" w14:textId="77777777" w:rsidR="00515445" w:rsidRPr="00515445" w:rsidRDefault="00515445" w:rsidP="00515445">
      <w:pPr>
        <w:rPr>
          <w:lang w:val="vi-VN"/>
        </w:rPr>
      </w:pPr>
      <w:r w:rsidRPr="00515445">
        <w:rPr>
          <w:lang w:val="vi-VN"/>
        </w:rPr>
        <w:t>}</w:t>
      </w:r>
    </w:p>
    <w:p w14:paraId="459B363F" w14:textId="77777777" w:rsidR="00515445" w:rsidRPr="00515445" w:rsidRDefault="00515445" w:rsidP="00515445">
      <w:pPr>
        <w:rPr>
          <w:lang w:val="vi-VN"/>
        </w:rPr>
      </w:pPr>
      <w:r w:rsidRPr="00515445">
        <w:rPr>
          <w:lang w:val="vi-VN"/>
        </w:rPr>
        <w:t>-----------------------------</w:t>
      </w:r>
    </w:p>
    <w:p w14:paraId="6E7CE5CD" w14:textId="09345441" w:rsidR="00515445" w:rsidRPr="00515445" w:rsidRDefault="00515445" w:rsidP="00515445">
      <w:pPr>
        <w:rPr>
          <w:lang w:val="vi-VN"/>
        </w:rPr>
      </w:pPr>
      <w:r w:rsidRPr="00515445">
        <w:rPr>
          <w:lang w:val="vi-VN"/>
        </w:rPr>
        <w:t>keyword: Classifier 'cái</w:t>
      </w:r>
      <w:ins w:id="255" w:author="Canh Duc Nguyen" w:date="2023-10-12T15:10:00Z">
        <w:r w:rsidR="00527FF6">
          <w:rPr>
            <w:lang w:val="vi-VN"/>
          </w:rPr>
          <w:t>/chiếc</w:t>
        </w:r>
      </w:ins>
      <w:r w:rsidRPr="00515445">
        <w:rPr>
          <w:lang w:val="vi-VN"/>
        </w:rPr>
        <w:t xml:space="preserve">' </w:t>
      </w:r>
    </w:p>
    <w:p w14:paraId="4888DE49" w14:textId="77777777" w:rsidR="00515445" w:rsidRPr="00515445" w:rsidRDefault="00515445" w:rsidP="00515445">
      <w:pPr>
        <w:rPr>
          <w:lang w:val="vi-VN"/>
        </w:rPr>
      </w:pPr>
      <w:r w:rsidRPr="00515445">
        <w:rPr>
          <w:lang w:val="vi-VN"/>
        </w:rPr>
        <w:t xml:space="preserve">PROMPT: Generate grammar explanation for following Vietnamese grammar point: Classifier 'cái' </w:t>
      </w:r>
    </w:p>
    <w:p w14:paraId="45C47740" w14:textId="77777777" w:rsidR="00515445" w:rsidRPr="00515445" w:rsidRDefault="00515445" w:rsidP="00515445">
      <w:pPr>
        <w:rPr>
          <w:lang w:val="vi-VN"/>
        </w:rPr>
      </w:pPr>
      <w:r w:rsidRPr="00515445">
        <w:rPr>
          <w:lang w:val="vi-VN"/>
        </w:rPr>
        <w:t>RESPONSE: {</w:t>
      </w:r>
    </w:p>
    <w:p w14:paraId="1D1FBF33" w14:textId="06933F5C" w:rsidR="00515445" w:rsidRPr="00515445" w:rsidRDefault="00515445" w:rsidP="00515445">
      <w:pPr>
        <w:rPr>
          <w:lang w:val="vi-VN"/>
        </w:rPr>
      </w:pPr>
      <w:r w:rsidRPr="00515445">
        <w:rPr>
          <w:lang w:val="vi-VN"/>
        </w:rPr>
        <w:t xml:space="preserve">    "title": "Classifier 'cái</w:t>
      </w:r>
      <w:ins w:id="256" w:author="Canh Duc Nguyen" w:date="2023-10-12T15:10:00Z">
        <w:r w:rsidR="00527FF6">
          <w:rPr>
            <w:lang w:val="vi-VN"/>
          </w:rPr>
          <w:t>/chiếc</w:t>
        </w:r>
      </w:ins>
      <w:r w:rsidRPr="00515445">
        <w:rPr>
          <w:lang w:val="vi-VN"/>
        </w:rPr>
        <w:t>'",</w:t>
      </w:r>
    </w:p>
    <w:p w14:paraId="65F6BF0C" w14:textId="77777777" w:rsidR="00515445" w:rsidRPr="00515445" w:rsidRDefault="00515445" w:rsidP="00515445">
      <w:pPr>
        <w:rPr>
          <w:lang w:val="vi-VN"/>
        </w:rPr>
      </w:pPr>
      <w:r w:rsidRPr="00515445">
        <w:rPr>
          <w:lang w:val="vi-VN"/>
        </w:rPr>
        <w:t xml:space="preserve">    "short_explanation": "Used as a generic classifier for various kinds of objects and things.",</w:t>
      </w:r>
    </w:p>
    <w:p w14:paraId="460C200D" w14:textId="77777777" w:rsidR="00515445" w:rsidRPr="00515445" w:rsidRDefault="00515445" w:rsidP="00515445">
      <w:pPr>
        <w:rPr>
          <w:lang w:val="vi-VN"/>
        </w:rPr>
      </w:pPr>
      <w:r w:rsidRPr="00515445">
        <w:rPr>
          <w:lang w:val="vi-VN"/>
        </w:rPr>
        <w:t xml:space="preserve">    "long_explanation": "The Vietnamese word 'cái' is a classifier used to count or classify various kinds of objects or things. This is equivalent to the use of 'a' or 'an' in English. 'Cái' can also be used as a placeholder for a wide range of objects if the exact classifier isn’t known or relevant.",</w:t>
      </w:r>
    </w:p>
    <w:p w14:paraId="5A3673C1" w14:textId="77777777" w:rsidR="00515445" w:rsidRPr="00515445" w:rsidRDefault="00515445" w:rsidP="00515445">
      <w:pPr>
        <w:rPr>
          <w:lang w:val="vi-VN"/>
        </w:rPr>
      </w:pPr>
      <w:r w:rsidRPr="00515445">
        <w:rPr>
          <w:lang w:val="vi-VN"/>
        </w:rPr>
        <w:lastRenderedPageBreak/>
        <w:t xml:space="preserve">    "formation": "example of grammar formation for given grammar point",</w:t>
      </w:r>
    </w:p>
    <w:p w14:paraId="76039591" w14:textId="77777777" w:rsidR="00515445" w:rsidRPr="00515445" w:rsidRDefault="00515445" w:rsidP="00515445">
      <w:pPr>
        <w:rPr>
          <w:lang w:val="vi-VN"/>
        </w:rPr>
      </w:pPr>
      <w:r w:rsidRPr="00515445">
        <w:rPr>
          <w:lang w:val="vi-VN"/>
        </w:rPr>
        <w:t xml:space="preserve">    "examples": [</w:t>
      </w:r>
    </w:p>
    <w:p w14:paraId="028DCF72" w14:textId="77777777" w:rsidR="00515445" w:rsidRPr="00515445" w:rsidRDefault="00515445" w:rsidP="00515445">
      <w:pPr>
        <w:rPr>
          <w:lang w:val="vi-VN"/>
        </w:rPr>
      </w:pPr>
      <w:r w:rsidRPr="00515445">
        <w:rPr>
          <w:lang w:val="vi-VN"/>
        </w:rPr>
        <w:t xml:space="preserve">       {</w:t>
      </w:r>
    </w:p>
    <w:p w14:paraId="155BEDF5" w14:textId="77777777" w:rsidR="00515445" w:rsidRPr="00515445" w:rsidRDefault="00515445" w:rsidP="00515445">
      <w:pPr>
        <w:rPr>
          <w:lang w:val="vi-VN"/>
        </w:rPr>
      </w:pPr>
      <w:r w:rsidRPr="00515445">
        <w:rPr>
          <w:lang w:val="vi-VN"/>
        </w:rPr>
        <w:t xml:space="preserve">         "vn": "Cô ấy có một cái bàn mới trong phòng của mình.",</w:t>
      </w:r>
    </w:p>
    <w:p w14:paraId="02C48390" w14:textId="77777777" w:rsidR="00515445" w:rsidRPr="00515445" w:rsidRDefault="00515445" w:rsidP="00515445">
      <w:pPr>
        <w:rPr>
          <w:lang w:val="vi-VN"/>
        </w:rPr>
      </w:pPr>
      <w:r w:rsidRPr="00515445">
        <w:rPr>
          <w:lang w:val="vi-VN"/>
        </w:rPr>
        <w:t xml:space="preserve">         "en": "She has a new table in her room."</w:t>
      </w:r>
    </w:p>
    <w:p w14:paraId="47F7CE3B" w14:textId="77777777" w:rsidR="00515445" w:rsidRPr="00515445" w:rsidRDefault="00515445" w:rsidP="00515445">
      <w:pPr>
        <w:rPr>
          <w:lang w:val="vi-VN"/>
        </w:rPr>
      </w:pPr>
      <w:r w:rsidRPr="00515445">
        <w:rPr>
          <w:lang w:val="vi-VN"/>
        </w:rPr>
        <w:t xml:space="preserve">       },</w:t>
      </w:r>
    </w:p>
    <w:p w14:paraId="08AF79A4" w14:textId="77777777" w:rsidR="00515445" w:rsidRPr="00515445" w:rsidRDefault="00515445" w:rsidP="00515445">
      <w:pPr>
        <w:rPr>
          <w:lang w:val="vi-VN"/>
        </w:rPr>
      </w:pPr>
      <w:r w:rsidRPr="00515445">
        <w:rPr>
          <w:lang w:val="vi-VN"/>
        </w:rPr>
        <w:t xml:space="preserve">       {</w:t>
      </w:r>
    </w:p>
    <w:p w14:paraId="4EDA48A4" w14:textId="05C9526A" w:rsidR="00515445" w:rsidRPr="00515445" w:rsidRDefault="00515445" w:rsidP="00515445">
      <w:pPr>
        <w:rPr>
          <w:lang w:val="vi-VN"/>
        </w:rPr>
      </w:pPr>
      <w:r w:rsidRPr="00515445">
        <w:rPr>
          <w:lang w:val="vi-VN"/>
        </w:rPr>
        <w:t xml:space="preserve">         "vn": "Em trai tôi </w:t>
      </w:r>
      <w:del w:id="257" w:author="Canh Duc Nguyen" w:date="2023-10-12T15:07:00Z">
        <w:r w:rsidRPr="00515445" w:rsidDel="00527FF6">
          <w:rPr>
            <w:lang w:val="vi-VN"/>
          </w:rPr>
          <w:delText xml:space="preserve">đã </w:delText>
        </w:r>
      </w:del>
      <w:ins w:id="258" w:author="Canh Duc Nguyen" w:date="2023-10-12T15:07:00Z">
        <w:r w:rsidR="00527FF6">
          <w:rPr>
            <w:lang w:val="vi-VN"/>
          </w:rPr>
          <w:t xml:space="preserve">bị </w:t>
        </w:r>
      </w:ins>
      <w:r w:rsidRPr="00515445">
        <w:rPr>
          <w:lang w:val="vi-VN"/>
        </w:rPr>
        <w:t>mất cái khẩu trang của mình.",</w:t>
      </w:r>
    </w:p>
    <w:p w14:paraId="2721A108" w14:textId="77777777" w:rsidR="00515445" w:rsidRPr="00515445" w:rsidRDefault="00515445" w:rsidP="00515445">
      <w:pPr>
        <w:rPr>
          <w:lang w:val="vi-VN"/>
        </w:rPr>
      </w:pPr>
      <w:r w:rsidRPr="00515445">
        <w:rPr>
          <w:lang w:val="vi-VN"/>
        </w:rPr>
        <w:t xml:space="preserve">         "en": "My younger brother has lost his mask."</w:t>
      </w:r>
    </w:p>
    <w:p w14:paraId="502B877F" w14:textId="77777777" w:rsidR="00515445" w:rsidRPr="00515445" w:rsidRDefault="00515445" w:rsidP="00515445">
      <w:pPr>
        <w:rPr>
          <w:lang w:val="vi-VN"/>
        </w:rPr>
      </w:pPr>
      <w:r w:rsidRPr="00515445">
        <w:rPr>
          <w:lang w:val="vi-VN"/>
        </w:rPr>
        <w:t xml:space="preserve">       },</w:t>
      </w:r>
    </w:p>
    <w:p w14:paraId="30F9F9F1" w14:textId="77777777" w:rsidR="00515445" w:rsidRPr="00515445" w:rsidRDefault="00515445" w:rsidP="00515445">
      <w:pPr>
        <w:rPr>
          <w:lang w:val="vi-VN"/>
        </w:rPr>
      </w:pPr>
      <w:r w:rsidRPr="00515445">
        <w:rPr>
          <w:lang w:val="vi-VN"/>
        </w:rPr>
        <w:t xml:space="preserve">       {</w:t>
      </w:r>
    </w:p>
    <w:p w14:paraId="00F64E1F" w14:textId="2B3857CA" w:rsidR="00515445" w:rsidRPr="00515445" w:rsidRDefault="00515445" w:rsidP="00515445">
      <w:pPr>
        <w:rPr>
          <w:lang w:val="vi-VN"/>
        </w:rPr>
      </w:pPr>
      <w:r w:rsidRPr="00515445">
        <w:rPr>
          <w:lang w:val="vi-VN"/>
        </w:rPr>
        <w:t xml:space="preserve">         "vn": "Tôi định mua một </w:t>
      </w:r>
      <w:del w:id="259" w:author="Canh Duc Nguyen" w:date="2023-10-12T15:10:00Z">
        <w:r w:rsidRPr="00515445" w:rsidDel="00527FF6">
          <w:rPr>
            <w:lang w:val="vi-VN"/>
          </w:rPr>
          <w:delText xml:space="preserve">cái </w:delText>
        </w:r>
      </w:del>
      <w:ins w:id="260" w:author="Canh Duc Nguyen" w:date="2023-10-12T15:10:00Z">
        <w:r w:rsidR="00527FF6">
          <w:rPr>
            <w:lang w:val="vi-VN"/>
          </w:rPr>
          <w:t xml:space="preserve">chiếc </w:t>
        </w:r>
      </w:ins>
      <w:r w:rsidRPr="00515445">
        <w:rPr>
          <w:lang w:val="vi-VN"/>
        </w:rPr>
        <w:t>xe đạp mới.",</w:t>
      </w:r>
    </w:p>
    <w:p w14:paraId="041FBE40" w14:textId="77777777" w:rsidR="00515445" w:rsidRPr="00515445" w:rsidRDefault="00515445" w:rsidP="00515445">
      <w:pPr>
        <w:rPr>
          <w:lang w:val="vi-VN"/>
        </w:rPr>
      </w:pPr>
      <w:r w:rsidRPr="00515445">
        <w:rPr>
          <w:lang w:val="vi-VN"/>
        </w:rPr>
        <w:t xml:space="preserve">         "en": "I'm planning on buying a new bicycle."</w:t>
      </w:r>
    </w:p>
    <w:p w14:paraId="50D25F90" w14:textId="77777777" w:rsidR="00515445" w:rsidRPr="00515445" w:rsidRDefault="00515445" w:rsidP="00515445">
      <w:pPr>
        <w:rPr>
          <w:lang w:val="vi-VN"/>
        </w:rPr>
      </w:pPr>
      <w:r w:rsidRPr="00515445">
        <w:rPr>
          <w:lang w:val="vi-VN"/>
        </w:rPr>
        <w:t xml:space="preserve">       },</w:t>
      </w:r>
    </w:p>
    <w:p w14:paraId="31A8F323" w14:textId="77777777" w:rsidR="00515445" w:rsidRPr="00515445" w:rsidRDefault="00515445" w:rsidP="00515445">
      <w:pPr>
        <w:rPr>
          <w:lang w:val="vi-VN"/>
        </w:rPr>
      </w:pPr>
      <w:r w:rsidRPr="00515445">
        <w:rPr>
          <w:lang w:val="vi-VN"/>
        </w:rPr>
        <w:t xml:space="preserve">       {</w:t>
      </w:r>
    </w:p>
    <w:p w14:paraId="39846373" w14:textId="750F7E70" w:rsidR="00515445" w:rsidRPr="00515445" w:rsidRDefault="00515445" w:rsidP="00515445">
      <w:pPr>
        <w:rPr>
          <w:lang w:val="vi-VN"/>
        </w:rPr>
      </w:pPr>
      <w:r w:rsidRPr="00515445">
        <w:rPr>
          <w:lang w:val="vi-VN"/>
        </w:rPr>
        <w:t xml:space="preserve">         "vn": "Bạn có </w:t>
      </w:r>
      <w:del w:id="261" w:author="Canh Duc Nguyen" w:date="2023-10-12T15:13:00Z">
        <w:r w:rsidRPr="00515445" w:rsidDel="00990DE2">
          <w:rPr>
            <w:lang w:val="vi-VN"/>
          </w:rPr>
          <w:delText xml:space="preserve">thể </w:delText>
        </w:r>
      </w:del>
      <w:r w:rsidRPr="00515445">
        <w:rPr>
          <w:lang w:val="vi-VN"/>
        </w:rPr>
        <w:t>mượn cái bút của tôi không?",</w:t>
      </w:r>
    </w:p>
    <w:p w14:paraId="26E81589" w14:textId="696FCB3A" w:rsidR="00515445" w:rsidRPr="00515445" w:rsidRDefault="00515445" w:rsidP="00515445">
      <w:pPr>
        <w:rPr>
          <w:lang w:val="vi-VN"/>
        </w:rPr>
      </w:pPr>
      <w:r w:rsidRPr="00515445">
        <w:rPr>
          <w:lang w:val="vi-VN"/>
        </w:rPr>
        <w:t xml:space="preserve">         "en": "</w:t>
      </w:r>
      <w:del w:id="262" w:author="Canh Duc Nguyen" w:date="2023-10-12T15:13:00Z">
        <w:r w:rsidRPr="00515445" w:rsidDel="00990DE2">
          <w:rPr>
            <w:lang w:val="vi-VN"/>
          </w:rPr>
          <w:delText xml:space="preserve">Can </w:delText>
        </w:r>
      </w:del>
      <w:ins w:id="263" w:author="Canh Duc Nguyen" w:date="2023-10-12T15:13:00Z">
        <w:r w:rsidR="00990DE2">
          <w:rPr>
            <w:lang w:val="vi-VN"/>
          </w:rPr>
          <w:t xml:space="preserve">do </w:t>
        </w:r>
      </w:ins>
      <w:r w:rsidRPr="00515445">
        <w:rPr>
          <w:lang w:val="vi-VN"/>
        </w:rPr>
        <w:t>you borrow my pen?"</w:t>
      </w:r>
    </w:p>
    <w:p w14:paraId="308EEBAF" w14:textId="77777777" w:rsidR="00515445" w:rsidRPr="00515445" w:rsidRDefault="00515445" w:rsidP="00515445">
      <w:pPr>
        <w:rPr>
          <w:lang w:val="vi-VN"/>
        </w:rPr>
      </w:pPr>
      <w:r w:rsidRPr="00515445">
        <w:rPr>
          <w:lang w:val="vi-VN"/>
        </w:rPr>
        <w:t xml:space="preserve">       }</w:t>
      </w:r>
    </w:p>
    <w:p w14:paraId="75F453EA" w14:textId="77777777" w:rsidR="00515445" w:rsidRPr="00515445" w:rsidRDefault="00515445" w:rsidP="00515445">
      <w:pPr>
        <w:rPr>
          <w:lang w:val="vi-VN"/>
        </w:rPr>
      </w:pPr>
      <w:r w:rsidRPr="00515445">
        <w:rPr>
          <w:lang w:val="vi-VN"/>
        </w:rPr>
        <w:t xml:space="preserve">    ]</w:t>
      </w:r>
    </w:p>
    <w:p w14:paraId="394432D1" w14:textId="77777777" w:rsidR="00515445" w:rsidRPr="00515445" w:rsidRDefault="00515445" w:rsidP="00515445">
      <w:pPr>
        <w:rPr>
          <w:lang w:val="vi-VN"/>
        </w:rPr>
      </w:pPr>
      <w:r w:rsidRPr="00515445">
        <w:rPr>
          <w:lang w:val="vi-VN"/>
        </w:rPr>
        <w:t xml:space="preserve">  }</w:t>
      </w:r>
    </w:p>
    <w:p w14:paraId="085E4AAE" w14:textId="77777777" w:rsidR="00515445" w:rsidRPr="00515445" w:rsidRDefault="00515445" w:rsidP="00515445">
      <w:pPr>
        <w:rPr>
          <w:lang w:val="vi-VN"/>
        </w:rPr>
      </w:pPr>
      <w:r w:rsidRPr="00515445">
        <w:rPr>
          <w:lang w:val="vi-VN"/>
        </w:rPr>
        <w:t>-----------------------------</w:t>
      </w:r>
    </w:p>
    <w:p w14:paraId="2463A504" w14:textId="77777777" w:rsidR="00515445" w:rsidRPr="00515445" w:rsidRDefault="00515445" w:rsidP="00515445">
      <w:pPr>
        <w:rPr>
          <w:lang w:val="vi-VN"/>
        </w:rPr>
      </w:pPr>
      <w:r w:rsidRPr="00515445">
        <w:rPr>
          <w:lang w:val="vi-VN"/>
        </w:rPr>
        <w:t xml:space="preserve">keyword: Classifier 'cây' </w:t>
      </w:r>
    </w:p>
    <w:p w14:paraId="1DBE5FF3" w14:textId="77777777" w:rsidR="00515445" w:rsidRPr="00515445" w:rsidRDefault="00515445" w:rsidP="00515445">
      <w:pPr>
        <w:rPr>
          <w:lang w:val="vi-VN"/>
        </w:rPr>
      </w:pPr>
      <w:r w:rsidRPr="00515445">
        <w:rPr>
          <w:lang w:val="vi-VN"/>
        </w:rPr>
        <w:t xml:space="preserve">PROMPT: Generate grammar explanation for following Vietnamese grammar point: Classifier 'cây' </w:t>
      </w:r>
    </w:p>
    <w:p w14:paraId="2B73AA6C" w14:textId="77777777" w:rsidR="00515445" w:rsidRPr="00515445" w:rsidRDefault="00515445" w:rsidP="00515445">
      <w:pPr>
        <w:rPr>
          <w:lang w:val="vi-VN"/>
        </w:rPr>
      </w:pPr>
      <w:r w:rsidRPr="00515445">
        <w:rPr>
          <w:lang w:val="vi-VN"/>
        </w:rPr>
        <w:t xml:space="preserve">RESPONSE: { </w:t>
      </w:r>
    </w:p>
    <w:p w14:paraId="0F5DAD1B" w14:textId="77777777" w:rsidR="00515445" w:rsidRPr="00515445" w:rsidRDefault="00515445" w:rsidP="00515445">
      <w:pPr>
        <w:rPr>
          <w:lang w:val="vi-VN"/>
        </w:rPr>
      </w:pPr>
      <w:r w:rsidRPr="00515445">
        <w:rPr>
          <w:lang w:val="vi-VN"/>
        </w:rPr>
        <w:t xml:space="preserve">    "title": "Classifier 'cây'", </w:t>
      </w:r>
    </w:p>
    <w:p w14:paraId="17C69D4F" w14:textId="77777777" w:rsidR="00515445" w:rsidRPr="00515445" w:rsidRDefault="00515445" w:rsidP="00515445">
      <w:pPr>
        <w:rPr>
          <w:lang w:val="vi-VN"/>
        </w:rPr>
      </w:pPr>
      <w:r w:rsidRPr="00515445">
        <w:rPr>
          <w:lang w:val="vi-VN"/>
        </w:rPr>
        <w:t xml:space="preserve">    "short_explanation": "Used to denote unit of count for elongated objects.", </w:t>
      </w:r>
    </w:p>
    <w:p w14:paraId="398D9187" w14:textId="77777777" w:rsidR="00515445" w:rsidRPr="00515445" w:rsidRDefault="00515445" w:rsidP="00515445">
      <w:pPr>
        <w:rPr>
          <w:lang w:val="vi-VN"/>
        </w:rPr>
      </w:pPr>
      <w:r w:rsidRPr="00515445">
        <w:rPr>
          <w:lang w:val="vi-VN"/>
        </w:rPr>
        <w:t xml:space="preserve">    "long_explanation": "The Vietnamese classifier 'cây' is typically used to denote a unit of count for long, rod-like, or elongated objects. This is equivalent to 'a piece of' or 'a stick of' in English when referring to such items. Generally, it is used with many objects like trees, pens, roads, rivers, and so on.",</w:t>
      </w:r>
    </w:p>
    <w:p w14:paraId="0714B9DE" w14:textId="77777777" w:rsidR="00515445" w:rsidRPr="00515445" w:rsidRDefault="00515445" w:rsidP="00515445">
      <w:pPr>
        <w:rPr>
          <w:lang w:val="vi-VN"/>
        </w:rPr>
      </w:pPr>
      <w:r w:rsidRPr="00515445">
        <w:rPr>
          <w:lang w:val="vi-VN"/>
        </w:rPr>
        <w:t xml:space="preserve">    "formation": "cây + [noun for elongated object]",</w:t>
      </w:r>
    </w:p>
    <w:p w14:paraId="412B3A9D" w14:textId="77777777" w:rsidR="00515445" w:rsidRPr="00515445" w:rsidRDefault="00515445" w:rsidP="00515445">
      <w:pPr>
        <w:rPr>
          <w:lang w:val="vi-VN"/>
        </w:rPr>
      </w:pPr>
      <w:r w:rsidRPr="00515445">
        <w:rPr>
          <w:lang w:val="vi-VN"/>
        </w:rPr>
        <w:t xml:space="preserve">    "examples": [ </w:t>
      </w:r>
    </w:p>
    <w:p w14:paraId="32745F05" w14:textId="77777777" w:rsidR="00515445" w:rsidRPr="00515445" w:rsidRDefault="00515445" w:rsidP="00515445">
      <w:pPr>
        <w:rPr>
          <w:lang w:val="vi-VN"/>
        </w:rPr>
      </w:pPr>
      <w:r w:rsidRPr="00515445">
        <w:rPr>
          <w:lang w:val="vi-VN"/>
        </w:rPr>
        <w:t xml:space="preserve">        { </w:t>
      </w:r>
    </w:p>
    <w:p w14:paraId="356E0F52" w14:textId="77777777" w:rsidR="00515445" w:rsidRPr="00515445" w:rsidRDefault="00515445" w:rsidP="00515445">
      <w:pPr>
        <w:rPr>
          <w:lang w:val="vi-VN"/>
        </w:rPr>
      </w:pPr>
      <w:r w:rsidRPr="00515445">
        <w:rPr>
          <w:lang w:val="vi-VN"/>
        </w:rPr>
        <w:t xml:space="preserve">            "vn": "Tôi có một cây bút màu xanh.", </w:t>
      </w:r>
    </w:p>
    <w:p w14:paraId="5A4E81B9" w14:textId="77777777" w:rsidR="00515445" w:rsidRPr="00515445" w:rsidRDefault="00515445" w:rsidP="00515445">
      <w:pPr>
        <w:rPr>
          <w:lang w:val="vi-VN"/>
        </w:rPr>
      </w:pPr>
      <w:r w:rsidRPr="00515445">
        <w:rPr>
          <w:lang w:val="vi-VN"/>
        </w:rPr>
        <w:t xml:space="preserve">            "en": "I have a green pen.", </w:t>
      </w:r>
    </w:p>
    <w:p w14:paraId="10D3743F" w14:textId="77777777" w:rsidR="00515445" w:rsidRPr="00515445" w:rsidRDefault="00515445" w:rsidP="00515445">
      <w:pPr>
        <w:rPr>
          <w:lang w:val="vi-VN"/>
        </w:rPr>
      </w:pPr>
      <w:r w:rsidRPr="00515445">
        <w:rPr>
          <w:lang w:val="vi-VN"/>
        </w:rPr>
        <w:t xml:space="preserve">        }, </w:t>
      </w:r>
    </w:p>
    <w:p w14:paraId="1B1F46CB" w14:textId="77777777" w:rsidR="00515445" w:rsidRPr="00515445" w:rsidRDefault="00515445" w:rsidP="00515445">
      <w:pPr>
        <w:rPr>
          <w:lang w:val="vi-VN"/>
        </w:rPr>
      </w:pPr>
      <w:r w:rsidRPr="00515445">
        <w:rPr>
          <w:lang w:val="vi-VN"/>
        </w:rPr>
        <w:t xml:space="preserve">        { </w:t>
      </w:r>
    </w:p>
    <w:p w14:paraId="19EB8C2D" w14:textId="77777777" w:rsidR="00515445" w:rsidRPr="00515445" w:rsidRDefault="00515445" w:rsidP="00515445">
      <w:pPr>
        <w:rPr>
          <w:lang w:val="vi-VN"/>
        </w:rPr>
      </w:pPr>
      <w:r w:rsidRPr="00515445">
        <w:rPr>
          <w:lang w:val="vi-VN"/>
        </w:rPr>
        <w:t xml:space="preserve">            "vn": "Cô ấy đang cầm một cây dù màu đỏ.", </w:t>
      </w:r>
    </w:p>
    <w:p w14:paraId="7C6D5730" w14:textId="77777777" w:rsidR="00515445" w:rsidRPr="00515445" w:rsidRDefault="00515445" w:rsidP="00515445">
      <w:pPr>
        <w:rPr>
          <w:lang w:val="vi-VN"/>
        </w:rPr>
      </w:pPr>
      <w:r w:rsidRPr="00515445">
        <w:rPr>
          <w:lang w:val="vi-VN"/>
        </w:rPr>
        <w:t xml:space="preserve">            "en": "She is holding a red umbrella.", </w:t>
      </w:r>
    </w:p>
    <w:p w14:paraId="09B6B929" w14:textId="77777777" w:rsidR="00515445" w:rsidRPr="00515445" w:rsidRDefault="00515445" w:rsidP="00515445">
      <w:pPr>
        <w:rPr>
          <w:lang w:val="vi-VN"/>
        </w:rPr>
      </w:pPr>
      <w:r w:rsidRPr="00515445">
        <w:rPr>
          <w:lang w:val="vi-VN"/>
        </w:rPr>
        <w:t xml:space="preserve">        }, </w:t>
      </w:r>
    </w:p>
    <w:p w14:paraId="41EA22F3" w14:textId="77777777" w:rsidR="00515445" w:rsidRPr="00515445" w:rsidRDefault="00515445" w:rsidP="00515445">
      <w:pPr>
        <w:rPr>
          <w:lang w:val="vi-VN"/>
        </w:rPr>
      </w:pPr>
      <w:r w:rsidRPr="00515445">
        <w:rPr>
          <w:lang w:val="vi-VN"/>
        </w:rPr>
        <w:t xml:space="preserve">        { </w:t>
      </w:r>
    </w:p>
    <w:p w14:paraId="4E4BA1F0" w14:textId="52E628C1" w:rsidR="00515445" w:rsidRPr="00515445" w:rsidRDefault="00515445" w:rsidP="00515445">
      <w:pPr>
        <w:rPr>
          <w:lang w:val="vi-VN"/>
        </w:rPr>
      </w:pPr>
      <w:r w:rsidRPr="00515445">
        <w:rPr>
          <w:lang w:val="vi-VN"/>
        </w:rPr>
        <w:t xml:space="preserve">            "vn": "Có một cây cầu lớn </w:t>
      </w:r>
      <w:ins w:id="264" w:author="Canh Duc Nguyen" w:date="2023-10-12T15:14:00Z">
        <w:r w:rsidR="00990DE2">
          <w:rPr>
            <w:lang w:val="vi-VN"/>
          </w:rPr>
          <w:t xml:space="preserve">bắc </w:t>
        </w:r>
      </w:ins>
      <w:r w:rsidRPr="00515445">
        <w:rPr>
          <w:lang w:val="vi-VN"/>
        </w:rPr>
        <w:t xml:space="preserve">qua sông.", </w:t>
      </w:r>
    </w:p>
    <w:p w14:paraId="46904FF9" w14:textId="77777777" w:rsidR="00515445" w:rsidRPr="00515445" w:rsidRDefault="00515445" w:rsidP="00515445">
      <w:pPr>
        <w:rPr>
          <w:lang w:val="vi-VN"/>
        </w:rPr>
      </w:pPr>
      <w:r w:rsidRPr="00515445">
        <w:rPr>
          <w:lang w:val="vi-VN"/>
        </w:rPr>
        <w:t xml:space="preserve">            "en": "There is a large bridge over the river.", </w:t>
      </w:r>
    </w:p>
    <w:p w14:paraId="2958F0DB" w14:textId="77777777" w:rsidR="00515445" w:rsidRPr="00515445" w:rsidRDefault="00515445" w:rsidP="00515445">
      <w:pPr>
        <w:rPr>
          <w:lang w:val="vi-VN"/>
        </w:rPr>
      </w:pPr>
      <w:r w:rsidRPr="00515445">
        <w:rPr>
          <w:lang w:val="vi-VN"/>
        </w:rPr>
        <w:lastRenderedPageBreak/>
        <w:t xml:space="preserve">        }, </w:t>
      </w:r>
    </w:p>
    <w:p w14:paraId="541CBC87" w14:textId="77777777" w:rsidR="00515445" w:rsidRPr="00515445" w:rsidRDefault="00515445" w:rsidP="00515445">
      <w:pPr>
        <w:rPr>
          <w:lang w:val="vi-VN"/>
        </w:rPr>
      </w:pPr>
      <w:r w:rsidRPr="00515445">
        <w:rPr>
          <w:lang w:val="vi-VN"/>
        </w:rPr>
        <w:t xml:space="preserve">        { </w:t>
      </w:r>
    </w:p>
    <w:p w14:paraId="6D795F02" w14:textId="6534663C" w:rsidR="00515445" w:rsidRPr="00515445" w:rsidRDefault="00515445" w:rsidP="00515445">
      <w:pPr>
        <w:rPr>
          <w:lang w:val="vi-VN"/>
        </w:rPr>
      </w:pPr>
      <w:r w:rsidRPr="00515445">
        <w:rPr>
          <w:lang w:val="vi-VN"/>
        </w:rPr>
        <w:t xml:space="preserve">            "vn": "</w:t>
      </w:r>
      <w:del w:id="265" w:author="Canh Duc Nguyen" w:date="2023-10-12T15:14:00Z">
        <w:r w:rsidRPr="00515445" w:rsidDel="00990DE2">
          <w:rPr>
            <w:lang w:val="vi-VN"/>
          </w:rPr>
          <w:delText xml:space="preserve">Cây </w:delText>
        </w:r>
      </w:del>
      <w:ins w:id="266" w:author="Canh Duc Nguyen" w:date="2023-10-12T15:14:00Z">
        <w:r w:rsidR="00990DE2">
          <w:rPr>
            <w:lang w:val="vi-VN"/>
          </w:rPr>
          <w:t xml:space="preserve">Con </w:t>
        </w:r>
      </w:ins>
      <w:r w:rsidRPr="00515445">
        <w:rPr>
          <w:lang w:val="vi-VN"/>
        </w:rPr>
        <w:t xml:space="preserve">đường này dẫn đến nhà tôi.", </w:t>
      </w:r>
    </w:p>
    <w:p w14:paraId="643EB301" w14:textId="77777777" w:rsidR="00515445" w:rsidRPr="00515445" w:rsidRDefault="00515445" w:rsidP="00515445">
      <w:pPr>
        <w:rPr>
          <w:lang w:val="vi-VN"/>
        </w:rPr>
      </w:pPr>
      <w:r w:rsidRPr="00515445">
        <w:rPr>
          <w:lang w:val="vi-VN"/>
        </w:rPr>
        <w:t xml:space="preserve">            "en": "This road leads to my house.", </w:t>
      </w:r>
    </w:p>
    <w:p w14:paraId="54662120" w14:textId="77777777" w:rsidR="00515445" w:rsidRPr="00515445" w:rsidRDefault="00515445" w:rsidP="00515445">
      <w:pPr>
        <w:rPr>
          <w:lang w:val="vi-VN"/>
        </w:rPr>
      </w:pPr>
      <w:r w:rsidRPr="00515445">
        <w:rPr>
          <w:lang w:val="vi-VN"/>
        </w:rPr>
        <w:t xml:space="preserve">        } </w:t>
      </w:r>
    </w:p>
    <w:p w14:paraId="6D11BAD0" w14:textId="77777777" w:rsidR="00515445" w:rsidRPr="00515445" w:rsidRDefault="00515445" w:rsidP="00515445">
      <w:pPr>
        <w:rPr>
          <w:lang w:val="vi-VN"/>
        </w:rPr>
      </w:pPr>
      <w:r w:rsidRPr="00515445">
        <w:rPr>
          <w:lang w:val="vi-VN"/>
        </w:rPr>
        <w:t xml:space="preserve">    ] </w:t>
      </w:r>
    </w:p>
    <w:p w14:paraId="5C38B6DF" w14:textId="77777777" w:rsidR="00515445" w:rsidRPr="00515445" w:rsidRDefault="00515445" w:rsidP="00515445">
      <w:pPr>
        <w:rPr>
          <w:lang w:val="vi-VN"/>
        </w:rPr>
      </w:pPr>
      <w:r w:rsidRPr="00515445">
        <w:rPr>
          <w:lang w:val="vi-VN"/>
        </w:rPr>
        <w:t>}</w:t>
      </w:r>
    </w:p>
    <w:p w14:paraId="06CC65DA" w14:textId="77777777" w:rsidR="00515445" w:rsidRPr="00515445" w:rsidRDefault="00515445" w:rsidP="00515445">
      <w:pPr>
        <w:rPr>
          <w:lang w:val="vi-VN"/>
        </w:rPr>
      </w:pPr>
      <w:r w:rsidRPr="00515445">
        <w:rPr>
          <w:lang w:val="vi-VN"/>
        </w:rPr>
        <w:t>-----------------------------</w:t>
      </w:r>
    </w:p>
    <w:p w14:paraId="6A6C11B1" w14:textId="77777777" w:rsidR="00515445" w:rsidRPr="00515445" w:rsidRDefault="00515445" w:rsidP="00515445">
      <w:pPr>
        <w:rPr>
          <w:lang w:val="vi-VN"/>
        </w:rPr>
      </w:pPr>
      <w:r w:rsidRPr="00515445">
        <w:rPr>
          <w:lang w:val="vi-VN"/>
        </w:rPr>
        <w:t xml:space="preserve">keyword: Classifier 'chiếc' </w:t>
      </w:r>
    </w:p>
    <w:p w14:paraId="4EEFA7AA" w14:textId="77777777" w:rsidR="00515445" w:rsidRPr="00515445" w:rsidRDefault="00515445" w:rsidP="00515445">
      <w:pPr>
        <w:rPr>
          <w:lang w:val="vi-VN"/>
        </w:rPr>
      </w:pPr>
      <w:r w:rsidRPr="00515445">
        <w:rPr>
          <w:lang w:val="vi-VN"/>
        </w:rPr>
        <w:t xml:space="preserve">PROMPT: Generate grammar explanation for following Vietnamese grammar point: Classifier 'chiếc' </w:t>
      </w:r>
    </w:p>
    <w:p w14:paraId="5B0001F8" w14:textId="77777777" w:rsidR="00515445" w:rsidRPr="00515445" w:rsidRDefault="00515445" w:rsidP="00515445">
      <w:pPr>
        <w:rPr>
          <w:lang w:val="vi-VN"/>
        </w:rPr>
      </w:pPr>
      <w:r w:rsidRPr="00515445">
        <w:rPr>
          <w:lang w:val="vi-VN"/>
        </w:rPr>
        <w:t>RESPONSE: {</w:t>
      </w:r>
    </w:p>
    <w:p w14:paraId="2A585F70" w14:textId="77777777" w:rsidR="00515445" w:rsidRPr="00515445" w:rsidRDefault="00515445" w:rsidP="00515445">
      <w:pPr>
        <w:rPr>
          <w:lang w:val="vi-VN"/>
        </w:rPr>
      </w:pPr>
      <w:r w:rsidRPr="00515445">
        <w:rPr>
          <w:lang w:val="vi-VN"/>
        </w:rPr>
        <w:t xml:space="preserve">  "title": "Classifier 'chiếc'",</w:t>
      </w:r>
    </w:p>
    <w:p w14:paraId="1B520516" w14:textId="77777777" w:rsidR="00515445" w:rsidRPr="00515445" w:rsidRDefault="00515445" w:rsidP="00515445">
      <w:pPr>
        <w:rPr>
          <w:lang w:val="vi-VN"/>
        </w:rPr>
      </w:pPr>
      <w:r w:rsidRPr="00515445">
        <w:rPr>
          <w:lang w:val="vi-VN"/>
        </w:rPr>
        <w:t xml:space="preserve">  "short_explanation": "Used for certain singular items, especially vehicles, or small boats.",</w:t>
      </w:r>
    </w:p>
    <w:p w14:paraId="3499D5B7" w14:textId="77777777" w:rsidR="00515445" w:rsidRPr="00515445" w:rsidRDefault="00515445" w:rsidP="00515445">
      <w:pPr>
        <w:rPr>
          <w:lang w:val="vi-VN"/>
        </w:rPr>
      </w:pPr>
      <w:r w:rsidRPr="00515445">
        <w:rPr>
          <w:lang w:val="vi-VN"/>
        </w:rPr>
        <w:t xml:space="preserve">  "long_explanation": "In Vietnamese, 'chiếc' is a classifier used for certain singular items. These items might include vehicles, small boats, and other objects. The word 'chiếc' is placed before the noun to denote one unit of that noun. It's similar to 'a' or 'an' in English when referring to a unit of something.",</w:t>
      </w:r>
    </w:p>
    <w:p w14:paraId="0CA89437" w14:textId="77777777" w:rsidR="00515445" w:rsidRPr="00515445" w:rsidRDefault="00515445" w:rsidP="00515445">
      <w:pPr>
        <w:rPr>
          <w:lang w:val="vi-VN"/>
        </w:rPr>
      </w:pPr>
      <w:r w:rsidRPr="00515445">
        <w:rPr>
          <w:lang w:val="vi-VN"/>
        </w:rPr>
        <w:t xml:space="preserve">  "formation": "chiếc + (noun)",</w:t>
      </w:r>
    </w:p>
    <w:p w14:paraId="3A4AC771" w14:textId="77777777" w:rsidR="00515445" w:rsidRPr="00515445" w:rsidRDefault="00515445" w:rsidP="00515445">
      <w:pPr>
        <w:rPr>
          <w:lang w:val="vi-VN"/>
        </w:rPr>
      </w:pPr>
      <w:r w:rsidRPr="00515445">
        <w:rPr>
          <w:lang w:val="vi-VN"/>
        </w:rPr>
        <w:t xml:space="preserve">  "examples": [</w:t>
      </w:r>
    </w:p>
    <w:p w14:paraId="61D1FC23" w14:textId="77777777" w:rsidR="00515445" w:rsidRPr="00515445" w:rsidRDefault="00515445" w:rsidP="00515445">
      <w:pPr>
        <w:rPr>
          <w:lang w:val="vi-VN"/>
        </w:rPr>
      </w:pPr>
      <w:r w:rsidRPr="00515445">
        <w:rPr>
          <w:lang w:val="vi-VN"/>
        </w:rPr>
        <w:t xml:space="preserve">    {</w:t>
      </w:r>
    </w:p>
    <w:p w14:paraId="4FC2AC7F" w14:textId="77777777" w:rsidR="00515445" w:rsidRPr="00515445" w:rsidRDefault="00515445" w:rsidP="00515445">
      <w:pPr>
        <w:rPr>
          <w:lang w:val="vi-VN"/>
        </w:rPr>
      </w:pPr>
      <w:r w:rsidRPr="00515445">
        <w:rPr>
          <w:lang w:val="vi-VN"/>
        </w:rPr>
        <w:t xml:space="preserve">      "vn": "Tôi đã mua một chiếc xe mới.",</w:t>
      </w:r>
    </w:p>
    <w:p w14:paraId="7A605F8C" w14:textId="77777777" w:rsidR="00515445" w:rsidRPr="00515445" w:rsidRDefault="00515445" w:rsidP="00515445">
      <w:pPr>
        <w:rPr>
          <w:lang w:val="vi-VN"/>
        </w:rPr>
      </w:pPr>
      <w:r w:rsidRPr="00515445">
        <w:rPr>
          <w:lang w:val="vi-VN"/>
        </w:rPr>
        <w:t xml:space="preserve">      "en": "I have bought a new car."</w:t>
      </w:r>
    </w:p>
    <w:p w14:paraId="5E3E6EC6" w14:textId="77777777" w:rsidR="00515445" w:rsidRPr="00515445" w:rsidRDefault="00515445" w:rsidP="00515445">
      <w:pPr>
        <w:rPr>
          <w:lang w:val="vi-VN"/>
        </w:rPr>
      </w:pPr>
      <w:r w:rsidRPr="00515445">
        <w:rPr>
          <w:lang w:val="vi-VN"/>
        </w:rPr>
        <w:t xml:space="preserve">    },</w:t>
      </w:r>
    </w:p>
    <w:p w14:paraId="1C2C97F2" w14:textId="77777777" w:rsidR="00515445" w:rsidRPr="00515445" w:rsidRDefault="00515445" w:rsidP="00515445">
      <w:pPr>
        <w:rPr>
          <w:lang w:val="vi-VN"/>
        </w:rPr>
      </w:pPr>
      <w:r w:rsidRPr="00515445">
        <w:rPr>
          <w:lang w:val="vi-VN"/>
        </w:rPr>
        <w:t xml:space="preserve">    {</w:t>
      </w:r>
    </w:p>
    <w:p w14:paraId="75CDD59C" w14:textId="61F43667" w:rsidR="00515445" w:rsidRPr="00515445" w:rsidRDefault="00515445" w:rsidP="00515445">
      <w:pPr>
        <w:rPr>
          <w:lang w:val="vi-VN"/>
        </w:rPr>
      </w:pPr>
      <w:r w:rsidRPr="00515445">
        <w:rPr>
          <w:lang w:val="vi-VN"/>
        </w:rPr>
        <w:t xml:space="preserve">      "vn": "Chiếc thuyền nhỏ của ông ấy đang </w:t>
      </w:r>
      <w:del w:id="267" w:author="Canh Duc Nguyen" w:date="2023-10-12T15:22:00Z">
        <w:r w:rsidRPr="00515445" w:rsidDel="00C12B16">
          <w:rPr>
            <w:lang w:val="vi-VN"/>
          </w:rPr>
          <w:delText xml:space="preserve">dừng </w:delText>
        </w:r>
      </w:del>
      <w:ins w:id="268" w:author="Canh Duc Nguyen" w:date="2023-10-12T15:22:00Z">
        <w:r w:rsidR="00C12B16">
          <w:rPr>
            <w:lang w:val="vi-VN"/>
          </w:rPr>
          <w:t xml:space="preserve">đỗ </w:t>
        </w:r>
      </w:ins>
      <w:r w:rsidRPr="00515445">
        <w:rPr>
          <w:lang w:val="vi-VN"/>
        </w:rPr>
        <w:t>ở bến.",</w:t>
      </w:r>
    </w:p>
    <w:p w14:paraId="7488B270" w14:textId="77777777" w:rsidR="00515445" w:rsidRPr="00515445" w:rsidRDefault="00515445" w:rsidP="00515445">
      <w:pPr>
        <w:rPr>
          <w:lang w:val="vi-VN"/>
        </w:rPr>
      </w:pPr>
      <w:r w:rsidRPr="00515445">
        <w:rPr>
          <w:lang w:val="vi-VN"/>
        </w:rPr>
        <w:t xml:space="preserve">      "en": "His small boat is docked at the pier."</w:t>
      </w:r>
    </w:p>
    <w:p w14:paraId="3B325AC3" w14:textId="77777777" w:rsidR="00515445" w:rsidRPr="00515445" w:rsidRDefault="00515445" w:rsidP="00515445">
      <w:pPr>
        <w:rPr>
          <w:lang w:val="vi-VN"/>
        </w:rPr>
      </w:pPr>
      <w:r w:rsidRPr="00515445">
        <w:rPr>
          <w:lang w:val="vi-VN"/>
        </w:rPr>
        <w:t xml:space="preserve">    },</w:t>
      </w:r>
    </w:p>
    <w:p w14:paraId="15D0D039" w14:textId="77777777" w:rsidR="00515445" w:rsidRPr="00515445" w:rsidRDefault="00515445" w:rsidP="00515445">
      <w:pPr>
        <w:rPr>
          <w:lang w:val="vi-VN"/>
        </w:rPr>
      </w:pPr>
      <w:r w:rsidRPr="00515445">
        <w:rPr>
          <w:lang w:val="vi-VN"/>
        </w:rPr>
        <w:t xml:space="preserve">    {</w:t>
      </w:r>
    </w:p>
    <w:p w14:paraId="06D0C4F8" w14:textId="77777777" w:rsidR="00515445" w:rsidRPr="00515445" w:rsidRDefault="00515445" w:rsidP="00515445">
      <w:pPr>
        <w:rPr>
          <w:lang w:val="vi-VN"/>
        </w:rPr>
      </w:pPr>
      <w:r w:rsidRPr="00515445">
        <w:rPr>
          <w:lang w:val="vi-VN"/>
        </w:rPr>
        <w:t xml:space="preserve">      "vn": "Tôi thích chiếc áo này vì nó rất đẹp.",</w:t>
      </w:r>
    </w:p>
    <w:p w14:paraId="122122A8" w14:textId="77777777" w:rsidR="00515445" w:rsidRPr="00515445" w:rsidRDefault="00515445" w:rsidP="00515445">
      <w:pPr>
        <w:rPr>
          <w:lang w:val="vi-VN"/>
        </w:rPr>
      </w:pPr>
      <w:r w:rsidRPr="00515445">
        <w:rPr>
          <w:lang w:val="vi-VN"/>
        </w:rPr>
        <w:t xml:space="preserve">      "en": "I like this shirt because it's very beautiful."</w:t>
      </w:r>
    </w:p>
    <w:p w14:paraId="1C3B423A" w14:textId="77777777" w:rsidR="00515445" w:rsidRPr="00515445" w:rsidRDefault="00515445" w:rsidP="00515445">
      <w:pPr>
        <w:rPr>
          <w:lang w:val="vi-VN"/>
        </w:rPr>
      </w:pPr>
      <w:r w:rsidRPr="00515445">
        <w:rPr>
          <w:lang w:val="vi-VN"/>
        </w:rPr>
        <w:t xml:space="preserve">    },</w:t>
      </w:r>
    </w:p>
    <w:p w14:paraId="28687194" w14:textId="77777777" w:rsidR="00515445" w:rsidRPr="00515445" w:rsidRDefault="00515445" w:rsidP="00515445">
      <w:pPr>
        <w:rPr>
          <w:lang w:val="vi-VN"/>
        </w:rPr>
      </w:pPr>
      <w:r w:rsidRPr="00515445">
        <w:rPr>
          <w:lang w:val="vi-VN"/>
        </w:rPr>
        <w:t xml:space="preserve">    {</w:t>
      </w:r>
    </w:p>
    <w:p w14:paraId="49DA11AF" w14:textId="5A391AA1" w:rsidR="00515445" w:rsidRPr="00515445" w:rsidRDefault="00515445" w:rsidP="00515445">
      <w:pPr>
        <w:rPr>
          <w:lang w:val="vi-VN"/>
        </w:rPr>
      </w:pPr>
      <w:r w:rsidRPr="00515445">
        <w:rPr>
          <w:lang w:val="vi-VN"/>
        </w:rPr>
        <w:t xml:space="preserve">      "vn": "Chiếc kính của bạn ấy </w:t>
      </w:r>
      <w:ins w:id="269" w:author="Canh Duc Nguyen" w:date="2023-10-12T15:23:00Z">
        <w:r w:rsidR="00C12B16">
          <w:rPr>
            <w:lang w:val="vi-VN"/>
          </w:rPr>
          <w:t xml:space="preserve">thật </w:t>
        </w:r>
      </w:ins>
      <w:r w:rsidRPr="00515445">
        <w:rPr>
          <w:lang w:val="vi-VN"/>
        </w:rPr>
        <w:t>độc đáo và sáng tạo.",</w:t>
      </w:r>
    </w:p>
    <w:p w14:paraId="4DE53506" w14:textId="77777777" w:rsidR="00515445" w:rsidRPr="00515445" w:rsidRDefault="00515445" w:rsidP="00515445">
      <w:pPr>
        <w:rPr>
          <w:lang w:val="vi-VN"/>
        </w:rPr>
      </w:pPr>
      <w:r w:rsidRPr="00515445">
        <w:rPr>
          <w:lang w:val="vi-VN"/>
        </w:rPr>
        <w:t xml:space="preserve">      "en": "His glasses are unique and creative."</w:t>
      </w:r>
    </w:p>
    <w:p w14:paraId="6D3007D6" w14:textId="77777777" w:rsidR="00515445" w:rsidRPr="00515445" w:rsidRDefault="00515445" w:rsidP="00515445">
      <w:pPr>
        <w:rPr>
          <w:lang w:val="vi-VN"/>
        </w:rPr>
      </w:pPr>
      <w:r w:rsidRPr="00515445">
        <w:rPr>
          <w:lang w:val="vi-VN"/>
        </w:rPr>
        <w:t xml:space="preserve">    }</w:t>
      </w:r>
    </w:p>
    <w:p w14:paraId="66A982B8" w14:textId="77777777" w:rsidR="00515445" w:rsidRPr="00515445" w:rsidRDefault="00515445" w:rsidP="00515445">
      <w:pPr>
        <w:rPr>
          <w:lang w:val="vi-VN"/>
        </w:rPr>
      </w:pPr>
      <w:r w:rsidRPr="00515445">
        <w:rPr>
          <w:lang w:val="vi-VN"/>
        </w:rPr>
        <w:t xml:space="preserve">  ]</w:t>
      </w:r>
    </w:p>
    <w:p w14:paraId="1008AEEE" w14:textId="77777777" w:rsidR="00515445" w:rsidRPr="00515445" w:rsidRDefault="00515445" w:rsidP="00515445">
      <w:pPr>
        <w:rPr>
          <w:lang w:val="vi-VN"/>
        </w:rPr>
      </w:pPr>
      <w:r w:rsidRPr="00515445">
        <w:rPr>
          <w:lang w:val="vi-VN"/>
        </w:rPr>
        <w:t>}</w:t>
      </w:r>
    </w:p>
    <w:p w14:paraId="382B8B05" w14:textId="77777777" w:rsidR="00515445" w:rsidRPr="00515445" w:rsidRDefault="00515445" w:rsidP="00515445">
      <w:pPr>
        <w:rPr>
          <w:lang w:val="vi-VN"/>
        </w:rPr>
      </w:pPr>
      <w:r w:rsidRPr="00515445">
        <w:rPr>
          <w:lang w:val="vi-VN"/>
        </w:rPr>
        <w:t>-----------------------------</w:t>
      </w:r>
    </w:p>
    <w:p w14:paraId="79811F3F" w14:textId="77777777" w:rsidR="00515445" w:rsidRPr="00515445" w:rsidRDefault="00515445" w:rsidP="00515445">
      <w:pPr>
        <w:rPr>
          <w:lang w:val="vi-VN"/>
        </w:rPr>
      </w:pPr>
      <w:r w:rsidRPr="00515445">
        <w:rPr>
          <w:lang w:val="vi-VN"/>
        </w:rPr>
        <w:t xml:space="preserve">keyword: Classifier 'con' </w:t>
      </w:r>
    </w:p>
    <w:p w14:paraId="6998AB52" w14:textId="77777777" w:rsidR="00515445" w:rsidRPr="00515445" w:rsidRDefault="00515445" w:rsidP="00515445">
      <w:pPr>
        <w:rPr>
          <w:lang w:val="vi-VN"/>
        </w:rPr>
      </w:pPr>
      <w:r w:rsidRPr="00515445">
        <w:rPr>
          <w:lang w:val="vi-VN"/>
        </w:rPr>
        <w:t xml:space="preserve">PROMPT: Generate grammar explanation for following Vietnamese grammar point: Classifier 'con' </w:t>
      </w:r>
    </w:p>
    <w:p w14:paraId="20F15729" w14:textId="77777777" w:rsidR="00515445" w:rsidRPr="00515445" w:rsidRDefault="00515445" w:rsidP="00515445">
      <w:pPr>
        <w:rPr>
          <w:lang w:val="vi-VN"/>
        </w:rPr>
      </w:pPr>
      <w:r w:rsidRPr="00515445">
        <w:rPr>
          <w:lang w:val="vi-VN"/>
        </w:rPr>
        <w:t xml:space="preserve">RESPONSE: { </w:t>
      </w:r>
    </w:p>
    <w:p w14:paraId="65A988B9" w14:textId="77777777" w:rsidR="00515445" w:rsidRPr="00515445" w:rsidRDefault="00515445" w:rsidP="00515445">
      <w:pPr>
        <w:rPr>
          <w:lang w:val="vi-VN"/>
        </w:rPr>
      </w:pPr>
      <w:r w:rsidRPr="00515445">
        <w:rPr>
          <w:lang w:val="vi-VN"/>
        </w:rPr>
        <w:t xml:space="preserve">  "title": "Classifier 'con'", </w:t>
      </w:r>
    </w:p>
    <w:p w14:paraId="33EF1054" w14:textId="77777777" w:rsidR="00515445" w:rsidRPr="00515445" w:rsidRDefault="00515445" w:rsidP="00515445">
      <w:pPr>
        <w:rPr>
          <w:lang w:val="vi-VN"/>
        </w:rPr>
      </w:pPr>
      <w:r w:rsidRPr="00515445">
        <w:rPr>
          <w:lang w:val="vi-VN"/>
        </w:rPr>
        <w:lastRenderedPageBreak/>
        <w:t xml:space="preserve">  "short_explanation": "Used to classify animals or children in Vietnamese.", </w:t>
      </w:r>
    </w:p>
    <w:p w14:paraId="7552284D" w14:textId="77777777" w:rsidR="00515445" w:rsidRPr="00515445" w:rsidRDefault="00515445" w:rsidP="00515445">
      <w:pPr>
        <w:rPr>
          <w:lang w:val="vi-VN"/>
        </w:rPr>
      </w:pPr>
      <w:r w:rsidRPr="00515445">
        <w:rPr>
          <w:lang w:val="vi-VN"/>
        </w:rPr>
        <w:t xml:space="preserve">  "long_explanation": "In Vietnamese, the word 'con' is a classifier which is typically used when referring to animals or children. It is an important part of the language as it denotates the quantities of animals or children. It is somewhat similar to using words such as 'a', 'an', or 'the' in English, but is more specific and is used to show respect for what is being talked about.", </w:t>
      </w:r>
    </w:p>
    <w:p w14:paraId="6BE0FE3E" w14:textId="77777777" w:rsidR="00515445" w:rsidRPr="00515445" w:rsidRDefault="00515445" w:rsidP="00515445">
      <w:pPr>
        <w:rPr>
          <w:lang w:val="vi-VN"/>
        </w:rPr>
      </w:pPr>
      <w:r w:rsidRPr="00515445">
        <w:rPr>
          <w:lang w:val="vi-VN"/>
        </w:rPr>
        <w:t xml:space="preserve">  "formation": "formation of the classifier 'con' is usually [Number] + 'con' + [Noun]", </w:t>
      </w:r>
    </w:p>
    <w:p w14:paraId="31867C7F" w14:textId="77777777" w:rsidR="00515445" w:rsidRPr="00515445" w:rsidRDefault="00515445" w:rsidP="00515445">
      <w:pPr>
        <w:rPr>
          <w:lang w:val="vi-VN"/>
        </w:rPr>
      </w:pPr>
      <w:r w:rsidRPr="00515445">
        <w:rPr>
          <w:lang w:val="vi-VN"/>
        </w:rPr>
        <w:t xml:space="preserve">  "examples": [ </w:t>
      </w:r>
    </w:p>
    <w:p w14:paraId="0F62E43D" w14:textId="77777777" w:rsidR="00515445" w:rsidRPr="00515445" w:rsidRDefault="00515445" w:rsidP="00515445">
      <w:pPr>
        <w:rPr>
          <w:lang w:val="vi-VN"/>
        </w:rPr>
      </w:pPr>
      <w:r w:rsidRPr="00515445">
        <w:rPr>
          <w:lang w:val="vi-VN"/>
        </w:rPr>
        <w:t xml:space="preserve">    { </w:t>
      </w:r>
    </w:p>
    <w:p w14:paraId="5FDAB24E" w14:textId="77777777" w:rsidR="00515445" w:rsidRPr="00515445" w:rsidRDefault="00515445" w:rsidP="00515445">
      <w:pPr>
        <w:rPr>
          <w:lang w:val="vi-VN"/>
        </w:rPr>
      </w:pPr>
      <w:r w:rsidRPr="00515445">
        <w:rPr>
          <w:lang w:val="vi-VN"/>
        </w:rPr>
        <w:t xml:space="preserve">      "vn": "Đây là con mèo của tôi. Nó rất đáng yêu và quấn quít.", </w:t>
      </w:r>
    </w:p>
    <w:p w14:paraId="63F73260" w14:textId="77777777" w:rsidR="00515445" w:rsidRPr="00515445" w:rsidRDefault="00515445" w:rsidP="00515445">
      <w:pPr>
        <w:rPr>
          <w:lang w:val="vi-VN"/>
        </w:rPr>
      </w:pPr>
      <w:r w:rsidRPr="00515445">
        <w:rPr>
          <w:lang w:val="vi-VN"/>
        </w:rPr>
        <w:t xml:space="preserve">      "en": "This is my cat. It is very adorable and affectionate."</w:t>
      </w:r>
    </w:p>
    <w:p w14:paraId="1D547720" w14:textId="77777777" w:rsidR="00515445" w:rsidRPr="00515445" w:rsidRDefault="00515445" w:rsidP="00515445">
      <w:pPr>
        <w:rPr>
          <w:lang w:val="vi-VN"/>
        </w:rPr>
      </w:pPr>
      <w:r w:rsidRPr="00515445">
        <w:rPr>
          <w:lang w:val="vi-VN"/>
        </w:rPr>
        <w:t xml:space="preserve">    }, </w:t>
      </w:r>
    </w:p>
    <w:p w14:paraId="4C6ACFD4" w14:textId="77777777" w:rsidR="00515445" w:rsidRPr="00515445" w:rsidRDefault="00515445" w:rsidP="00515445">
      <w:pPr>
        <w:rPr>
          <w:lang w:val="vi-VN"/>
        </w:rPr>
      </w:pPr>
      <w:r w:rsidRPr="00515445">
        <w:rPr>
          <w:lang w:val="vi-VN"/>
        </w:rPr>
        <w:t xml:space="preserve">    { </w:t>
      </w:r>
    </w:p>
    <w:p w14:paraId="38B3E39D" w14:textId="77777777" w:rsidR="00515445" w:rsidRPr="00515445" w:rsidRDefault="00515445" w:rsidP="00515445">
      <w:pPr>
        <w:rPr>
          <w:lang w:val="vi-VN"/>
        </w:rPr>
      </w:pPr>
      <w:r w:rsidRPr="00515445">
        <w:rPr>
          <w:lang w:val="vi-VN"/>
        </w:rPr>
        <w:t xml:space="preserve">      "vn": "Tôi có ba con chó ở nhà.", </w:t>
      </w:r>
    </w:p>
    <w:p w14:paraId="682FD194" w14:textId="77777777" w:rsidR="00515445" w:rsidRPr="00515445" w:rsidRDefault="00515445" w:rsidP="00515445">
      <w:pPr>
        <w:rPr>
          <w:lang w:val="vi-VN"/>
        </w:rPr>
      </w:pPr>
      <w:r w:rsidRPr="00515445">
        <w:rPr>
          <w:lang w:val="vi-VN"/>
        </w:rPr>
        <w:t xml:space="preserve">      "en": "I have three dogs at home."</w:t>
      </w:r>
    </w:p>
    <w:p w14:paraId="0D8808EA" w14:textId="77777777" w:rsidR="00515445" w:rsidRPr="00515445" w:rsidRDefault="00515445" w:rsidP="00515445">
      <w:pPr>
        <w:rPr>
          <w:lang w:val="vi-VN"/>
        </w:rPr>
      </w:pPr>
      <w:r w:rsidRPr="00515445">
        <w:rPr>
          <w:lang w:val="vi-VN"/>
        </w:rPr>
        <w:t xml:space="preserve">    }, </w:t>
      </w:r>
    </w:p>
    <w:p w14:paraId="36CAACEF" w14:textId="77777777" w:rsidR="00515445" w:rsidRPr="00515445" w:rsidRDefault="00515445" w:rsidP="00515445">
      <w:pPr>
        <w:rPr>
          <w:lang w:val="vi-VN"/>
        </w:rPr>
      </w:pPr>
      <w:r w:rsidRPr="00515445">
        <w:rPr>
          <w:lang w:val="vi-VN"/>
        </w:rPr>
        <w:t xml:space="preserve">    { </w:t>
      </w:r>
    </w:p>
    <w:p w14:paraId="185921F2" w14:textId="77777777" w:rsidR="00515445" w:rsidRPr="00515445" w:rsidRDefault="00515445" w:rsidP="00515445">
      <w:pPr>
        <w:rPr>
          <w:lang w:val="vi-VN"/>
        </w:rPr>
      </w:pPr>
      <w:r w:rsidRPr="00515445">
        <w:rPr>
          <w:lang w:val="vi-VN"/>
        </w:rPr>
        <w:t xml:space="preserve">      "vn": "Bạn có bao nhiêu con gấu teddy?", </w:t>
      </w:r>
    </w:p>
    <w:p w14:paraId="2E780194" w14:textId="77777777" w:rsidR="00515445" w:rsidRPr="00515445" w:rsidRDefault="00515445" w:rsidP="00515445">
      <w:pPr>
        <w:rPr>
          <w:lang w:val="vi-VN"/>
        </w:rPr>
      </w:pPr>
      <w:r w:rsidRPr="00515445">
        <w:rPr>
          <w:lang w:val="vi-VN"/>
        </w:rPr>
        <w:t xml:space="preserve">      "en": "How many teddy bears do you have?"</w:t>
      </w:r>
    </w:p>
    <w:p w14:paraId="4CE15B3D" w14:textId="77777777" w:rsidR="00515445" w:rsidRPr="00515445" w:rsidRDefault="00515445" w:rsidP="00515445">
      <w:pPr>
        <w:rPr>
          <w:lang w:val="vi-VN"/>
        </w:rPr>
      </w:pPr>
      <w:r w:rsidRPr="00515445">
        <w:rPr>
          <w:lang w:val="vi-VN"/>
        </w:rPr>
        <w:t xml:space="preserve">    }, </w:t>
      </w:r>
    </w:p>
    <w:p w14:paraId="7C761025" w14:textId="77777777" w:rsidR="00515445" w:rsidRPr="00515445" w:rsidRDefault="00515445" w:rsidP="00515445">
      <w:pPr>
        <w:rPr>
          <w:lang w:val="vi-VN"/>
        </w:rPr>
      </w:pPr>
      <w:r w:rsidRPr="00515445">
        <w:rPr>
          <w:lang w:val="vi-VN"/>
        </w:rPr>
        <w:t xml:space="preserve">    { </w:t>
      </w:r>
    </w:p>
    <w:p w14:paraId="5856453D" w14:textId="77777777" w:rsidR="00515445" w:rsidRPr="00515445" w:rsidRDefault="00515445" w:rsidP="00515445">
      <w:pPr>
        <w:rPr>
          <w:lang w:val="vi-VN"/>
        </w:rPr>
      </w:pPr>
      <w:r w:rsidRPr="00515445">
        <w:rPr>
          <w:lang w:val="vi-VN"/>
        </w:rPr>
        <w:t xml:space="preserve">      "vn": "Ông ấy có một đứa con trai và hai đứa con gái.", </w:t>
      </w:r>
    </w:p>
    <w:p w14:paraId="00AB2149" w14:textId="77777777" w:rsidR="00515445" w:rsidRPr="00515445" w:rsidRDefault="00515445" w:rsidP="00515445">
      <w:pPr>
        <w:rPr>
          <w:lang w:val="vi-VN"/>
        </w:rPr>
      </w:pPr>
      <w:r w:rsidRPr="00515445">
        <w:rPr>
          <w:lang w:val="vi-VN"/>
        </w:rPr>
        <w:t xml:space="preserve">      "en": "He has one son and two daughters."</w:t>
      </w:r>
    </w:p>
    <w:p w14:paraId="4028A51E" w14:textId="77777777" w:rsidR="00515445" w:rsidRPr="00515445" w:rsidRDefault="00515445" w:rsidP="00515445">
      <w:pPr>
        <w:rPr>
          <w:lang w:val="vi-VN"/>
        </w:rPr>
      </w:pPr>
      <w:r w:rsidRPr="00515445">
        <w:rPr>
          <w:lang w:val="vi-VN"/>
        </w:rPr>
        <w:t xml:space="preserve">    } </w:t>
      </w:r>
    </w:p>
    <w:p w14:paraId="72534132" w14:textId="77777777" w:rsidR="00515445" w:rsidRPr="00515445" w:rsidRDefault="00515445" w:rsidP="00515445">
      <w:pPr>
        <w:rPr>
          <w:lang w:val="vi-VN"/>
        </w:rPr>
      </w:pPr>
      <w:r w:rsidRPr="00515445">
        <w:rPr>
          <w:lang w:val="vi-VN"/>
        </w:rPr>
        <w:t xml:space="preserve">  ] </w:t>
      </w:r>
    </w:p>
    <w:p w14:paraId="7EF90389" w14:textId="77777777" w:rsidR="00515445" w:rsidRPr="00515445" w:rsidRDefault="00515445" w:rsidP="00515445">
      <w:pPr>
        <w:rPr>
          <w:lang w:val="vi-VN"/>
        </w:rPr>
      </w:pPr>
      <w:r w:rsidRPr="00515445">
        <w:rPr>
          <w:lang w:val="vi-VN"/>
        </w:rPr>
        <w:t>}</w:t>
      </w:r>
    </w:p>
    <w:p w14:paraId="3209A006" w14:textId="77777777" w:rsidR="00515445" w:rsidRPr="00515445" w:rsidRDefault="00515445" w:rsidP="00515445">
      <w:pPr>
        <w:rPr>
          <w:lang w:val="vi-VN"/>
        </w:rPr>
      </w:pPr>
      <w:r w:rsidRPr="00515445">
        <w:rPr>
          <w:lang w:val="vi-VN"/>
        </w:rPr>
        <w:t>-----------------------------</w:t>
      </w:r>
    </w:p>
    <w:p w14:paraId="364CC665" w14:textId="77777777" w:rsidR="00515445" w:rsidRPr="00515445" w:rsidRDefault="00515445" w:rsidP="00515445">
      <w:pPr>
        <w:rPr>
          <w:lang w:val="vi-VN"/>
        </w:rPr>
      </w:pPr>
      <w:r w:rsidRPr="00515445">
        <w:rPr>
          <w:lang w:val="vi-VN"/>
        </w:rPr>
        <w:t xml:space="preserve">keyword: Classifier 'cơn' </w:t>
      </w:r>
    </w:p>
    <w:p w14:paraId="3A63DDB8" w14:textId="77777777" w:rsidR="00515445" w:rsidRPr="00515445" w:rsidRDefault="00515445" w:rsidP="00515445">
      <w:pPr>
        <w:rPr>
          <w:lang w:val="vi-VN"/>
        </w:rPr>
      </w:pPr>
      <w:r w:rsidRPr="00515445">
        <w:rPr>
          <w:lang w:val="vi-VN"/>
        </w:rPr>
        <w:t xml:space="preserve">PROMPT: Generate grammar explanation for following Vietnamese grammar point: Classifier 'cơn' </w:t>
      </w:r>
    </w:p>
    <w:p w14:paraId="243DAB32" w14:textId="77777777" w:rsidR="00515445" w:rsidRPr="00515445" w:rsidRDefault="00515445" w:rsidP="00515445">
      <w:pPr>
        <w:rPr>
          <w:lang w:val="vi-VN"/>
        </w:rPr>
      </w:pPr>
      <w:r w:rsidRPr="00515445">
        <w:rPr>
          <w:lang w:val="vi-VN"/>
        </w:rPr>
        <w:t xml:space="preserve">RESPONSE: { </w:t>
      </w:r>
    </w:p>
    <w:p w14:paraId="6CDD5E59" w14:textId="77777777" w:rsidR="00515445" w:rsidRPr="00515445" w:rsidRDefault="00515445" w:rsidP="00515445">
      <w:pPr>
        <w:rPr>
          <w:lang w:val="vi-VN"/>
        </w:rPr>
      </w:pPr>
      <w:r w:rsidRPr="00515445">
        <w:rPr>
          <w:lang w:val="vi-VN"/>
        </w:rPr>
        <w:t xml:space="preserve">  "title": "Classifier 'cơn'", </w:t>
      </w:r>
    </w:p>
    <w:p w14:paraId="03797D96" w14:textId="77777777" w:rsidR="00515445" w:rsidRPr="00515445" w:rsidRDefault="00515445" w:rsidP="00515445">
      <w:pPr>
        <w:rPr>
          <w:lang w:val="vi-VN"/>
        </w:rPr>
      </w:pPr>
      <w:r w:rsidRPr="00515445">
        <w:rPr>
          <w:lang w:val="vi-VN"/>
        </w:rPr>
        <w:t xml:space="preserve">  "short_explanation": "Used to measure non-physical items that are temporary or short-lived.", </w:t>
      </w:r>
    </w:p>
    <w:p w14:paraId="66D3A3B4" w14:textId="77777777" w:rsidR="00515445" w:rsidRPr="00515445" w:rsidRDefault="00515445" w:rsidP="00515445">
      <w:pPr>
        <w:rPr>
          <w:lang w:val="vi-VN"/>
        </w:rPr>
      </w:pPr>
      <w:r w:rsidRPr="00515445">
        <w:rPr>
          <w:lang w:val="vi-VN"/>
        </w:rPr>
        <w:t xml:space="preserve">  "long_explanation": "The Vietnamese classifier 'cơn' is primarily used to measure non-physical, intangible items or states that are temporary or short-lived in nature. It can be used with various nouns like rain, sickness, emotion, hunger, etc. It is comparable to the English phrases 'bout of' or 'wave of'.", </w:t>
      </w:r>
    </w:p>
    <w:p w14:paraId="603C23C7" w14:textId="5E51C87D" w:rsidR="00515445" w:rsidRPr="00515445" w:rsidRDefault="00515445" w:rsidP="00515445">
      <w:pPr>
        <w:rPr>
          <w:lang w:val="vi-VN"/>
        </w:rPr>
      </w:pPr>
      <w:r w:rsidRPr="00515445">
        <w:rPr>
          <w:lang w:val="vi-VN"/>
        </w:rPr>
        <w:t xml:space="preserve">  "formation": "</w:t>
      </w:r>
      <w:ins w:id="270" w:author="Canh Duc Nguyen" w:date="2023-10-12T15:25:00Z">
        <w:r w:rsidR="00C12B16" w:rsidRPr="00515445">
          <w:rPr>
            <w:lang w:val="vi-VN"/>
          </w:rPr>
          <w:t>'cơn'</w:t>
        </w:r>
        <w:r w:rsidR="00C12B16">
          <w:rPr>
            <w:lang w:val="vi-VN"/>
          </w:rPr>
          <w:t xml:space="preserve"> + </w:t>
        </w:r>
      </w:ins>
      <w:r w:rsidRPr="00515445">
        <w:rPr>
          <w:lang w:val="vi-VN"/>
        </w:rPr>
        <w:t>Noun</w:t>
      </w:r>
      <w:del w:id="271" w:author="Canh Duc Nguyen" w:date="2023-10-12T15:25:00Z">
        <w:r w:rsidRPr="00515445" w:rsidDel="00C12B16">
          <w:rPr>
            <w:lang w:val="vi-VN"/>
          </w:rPr>
          <w:delText xml:space="preserve"> +</w:delText>
        </w:r>
      </w:del>
      <w:r w:rsidRPr="00515445">
        <w:rPr>
          <w:lang w:val="vi-VN"/>
        </w:rPr>
        <w:t xml:space="preserve"> </w:t>
      </w:r>
      <w:del w:id="272" w:author="Canh Duc Nguyen" w:date="2023-10-12T15:25:00Z">
        <w:r w:rsidRPr="00515445" w:rsidDel="00C12B16">
          <w:rPr>
            <w:lang w:val="vi-VN"/>
          </w:rPr>
          <w:delText>'cơn'</w:delText>
        </w:r>
      </w:del>
      <w:r w:rsidRPr="00515445">
        <w:rPr>
          <w:lang w:val="vi-VN"/>
        </w:rPr>
        <w:t xml:space="preserve">", </w:t>
      </w:r>
    </w:p>
    <w:p w14:paraId="7E357F00" w14:textId="77777777" w:rsidR="00515445" w:rsidRPr="00515445" w:rsidRDefault="00515445" w:rsidP="00515445">
      <w:pPr>
        <w:rPr>
          <w:lang w:val="vi-VN"/>
        </w:rPr>
      </w:pPr>
      <w:r w:rsidRPr="00515445">
        <w:rPr>
          <w:lang w:val="vi-VN"/>
        </w:rPr>
        <w:t xml:space="preserve">  "examples": [ </w:t>
      </w:r>
    </w:p>
    <w:p w14:paraId="655630EA" w14:textId="77777777" w:rsidR="00515445" w:rsidRPr="00515445" w:rsidRDefault="00515445" w:rsidP="00515445">
      <w:pPr>
        <w:rPr>
          <w:lang w:val="vi-VN"/>
        </w:rPr>
      </w:pPr>
      <w:r w:rsidRPr="00515445">
        <w:rPr>
          <w:lang w:val="vi-VN"/>
        </w:rPr>
        <w:t xml:space="preserve">    { </w:t>
      </w:r>
    </w:p>
    <w:p w14:paraId="369F5BE6" w14:textId="77777777" w:rsidR="00515445" w:rsidRPr="00515445" w:rsidRDefault="00515445" w:rsidP="00515445">
      <w:pPr>
        <w:rPr>
          <w:lang w:val="vi-VN"/>
        </w:rPr>
      </w:pPr>
      <w:r w:rsidRPr="00515445">
        <w:rPr>
          <w:lang w:val="vi-VN"/>
        </w:rPr>
        <w:t xml:space="preserve">      "vn": "Cơn mưa tối qua khiến cho đường xá trở nên trơn trượt.", </w:t>
      </w:r>
    </w:p>
    <w:p w14:paraId="1A9546B2" w14:textId="77777777" w:rsidR="00515445" w:rsidRPr="00515445" w:rsidRDefault="00515445" w:rsidP="00515445">
      <w:pPr>
        <w:rPr>
          <w:lang w:val="vi-VN"/>
        </w:rPr>
      </w:pPr>
      <w:r w:rsidRPr="00515445">
        <w:rPr>
          <w:lang w:val="vi-VN"/>
        </w:rPr>
        <w:t xml:space="preserve">      "en": "The rain last night made the roads slippery." </w:t>
      </w:r>
    </w:p>
    <w:p w14:paraId="6BC5E0B8" w14:textId="77777777" w:rsidR="00515445" w:rsidRPr="00515445" w:rsidRDefault="00515445" w:rsidP="00515445">
      <w:pPr>
        <w:rPr>
          <w:lang w:val="vi-VN"/>
        </w:rPr>
      </w:pPr>
      <w:r w:rsidRPr="00515445">
        <w:rPr>
          <w:lang w:val="vi-VN"/>
        </w:rPr>
        <w:t xml:space="preserve">    }, </w:t>
      </w:r>
    </w:p>
    <w:p w14:paraId="214AECAE" w14:textId="77777777" w:rsidR="00515445" w:rsidRPr="00515445" w:rsidRDefault="00515445" w:rsidP="00515445">
      <w:pPr>
        <w:rPr>
          <w:lang w:val="vi-VN"/>
        </w:rPr>
      </w:pPr>
      <w:r w:rsidRPr="00515445">
        <w:rPr>
          <w:lang w:val="vi-VN"/>
        </w:rPr>
        <w:t xml:space="preserve">    { </w:t>
      </w:r>
    </w:p>
    <w:p w14:paraId="52669006" w14:textId="1EA20373" w:rsidR="00515445" w:rsidRPr="00515445" w:rsidRDefault="00515445" w:rsidP="00515445">
      <w:pPr>
        <w:rPr>
          <w:lang w:val="vi-VN"/>
        </w:rPr>
      </w:pPr>
      <w:r w:rsidRPr="00515445">
        <w:rPr>
          <w:lang w:val="vi-VN"/>
        </w:rPr>
        <w:t xml:space="preserve">      "vn": "Tôi bị </w:t>
      </w:r>
      <w:ins w:id="273" w:author="Canh Duc Nguyen" w:date="2023-10-12T15:25:00Z">
        <w:r w:rsidR="00C12B16">
          <w:rPr>
            <w:lang w:val="vi-VN"/>
          </w:rPr>
          <w:t xml:space="preserve">lên </w:t>
        </w:r>
      </w:ins>
      <w:r w:rsidRPr="00515445">
        <w:rPr>
          <w:lang w:val="vi-VN"/>
        </w:rPr>
        <w:t xml:space="preserve">cơn đau dạ dày.", </w:t>
      </w:r>
    </w:p>
    <w:p w14:paraId="43B01497" w14:textId="77777777" w:rsidR="00515445" w:rsidRPr="00515445" w:rsidRDefault="00515445" w:rsidP="00515445">
      <w:pPr>
        <w:rPr>
          <w:lang w:val="vi-VN"/>
        </w:rPr>
      </w:pPr>
      <w:r w:rsidRPr="00515445">
        <w:rPr>
          <w:lang w:val="vi-VN"/>
        </w:rPr>
        <w:lastRenderedPageBreak/>
        <w:t xml:space="preserve">      "en": "I have a stomachache." </w:t>
      </w:r>
    </w:p>
    <w:p w14:paraId="5512B999" w14:textId="77777777" w:rsidR="00515445" w:rsidRPr="00515445" w:rsidRDefault="00515445" w:rsidP="00515445">
      <w:pPr>
        <w:rPr>
          <w:lang w:val="vi-VN"/>
        </w:rPr>
      </w:pPr>
      <w:r w:rsidRPr="00515445">
        <w:rPr>
          <w:lang w:val="vi-VN"/>
        </w:rPr>
        <w:t xml:space="preserve">    }, </w:t>
      </w:r>
    </w:p>
    <w:p w14:paraId="4A670D21" w14:textId="77777777" w:rsidR="00515445" w:rsidRPr="00515445" w:rsidRDefault="00515445" w:rsidP="00515445">
      <w:pPr>
        <w:rPr>
          <w:lang w:val="vi-VN"/>
        </w:rPr>
      </w:pPr>
      <w:r w:rsidRPr="00515445">
        <w:rPr>
          <w:lang w:val="vi-VN"/>
        </w:rPr>
        <w:t xml:space="preserve">    { </w:t>
      </w:r>
    </w:p>
    <w:p w14:paraId="6E6F9010" w14:textId="77777777" w:rsidR="00515445" w:rsidRPr="00515445" w:rsidRDefault="00515445" w:rsidP="00515445">
      <w:pPr>
        <w:rPr>
          <w:lang w:val="vi-VN"/>
        </w:rPr>
      </w:pPr>
      <w:r w:rsidRPr="00515445">
        <w:rPr>
          <w:lang w:val="vi-VN"/>
        </w:rPr>
        <w:t xml:space="preserve">      "vn": "Anh ấy đang trải qua một cơn đau buồn.", </w:t>
      </w:r>
    </w:p>
    <w:p w14:paraId="48F6B74A" w14:textId="77777777" w:rsidR="00515445" w:rsidRPr="00515445" w:rsidRDefault="00515445" w:rsidP="00515445">
      <w:pPr>
        <w:rPr>
          <w:lang w:val="vi-VN"/>
        </w:rPr>
      </w:pPr>
      <w:r w:rsidRPr="00515445">
        <w:rPr>
          <w:lang w:val="vi-VN"/>
        </w:rPr>
        <w:t xml:space="preserve">      "en": "He is going through a wave of sorrow." </w:t>
      </w:r>
    </w:p>
    <w:p w14:paraId="3BE266ED" w14:textId="77777777" w:rsidR="00515445" w:rsidRPr="00515445" w:rsidRDefault="00515445" w:rsidP="00515445">
      <w:pPr>
        <w:rPr>
          <w:lang w:val="vi-VN"/>
        </w:rPr>
      </w:pPr>
      <w:r w:rsidRPr="00515445">
        <w:rPr>
          <w:lang w:val="vi-VN"/>
        </w:rPr>
        <w:t xml:space="preserve">    },</w:t>
      </w:r>
    </w:p>
    <w:p w14:paraId="77937227" w14:textId="77777777" w:rsidR="00515445" w:rsidRPr="00515445" w:rsidRDefault="00515445" w:rsidP="00515445">
      <w:pPr>
        <w:rPr>
          <w:lang w:val="vi-VN"/>
        </w:rPr>
      </w:pPr>
      <w:r w:rsidRPr="00515445">
        <w:rPr>
          <w:lang w:val="vi-VN"/>
        </w:rPr>
        <w:t xml:space="preserve">    {</w:t>
      </w:r>
    </w:p>
    <w:p w14:paraId="6E8F3D1F" w14:textId="77777777" w:rsidR="00515445" w:rsidRPr="00515445" w:rsidRDefault="00515445" w:rsidP="00515445">
      <w:pPr>
        <w:rPr>
          <w:lang w:val="vi-VN"/>
        </w:rPr>
      </w:pPr>
      <w:r w:rsidRPr="00515445">
        <w:rPr>
          <w:lang w:val="vi-VN"/>
        </w:rPr>
        <w:t xml:space="preserve">      "vn": "Cơn đói của tôi khiến tôi không thể tập trung vào công việc.",</w:t>
      </w:r>
    </w:p>
    <w:p w14:paraId="0828D151" w14:textId="77777777" w:rsidR="00515445" w:rsidRPr="00515445" w:rsidRDefault="00515445" w:rsidP="00515445">
      <w:pPr>
        <w:rPr>
          <w:lang w:val="vi-VN"/>
        </w:rPr>
      </w:pPr>
      <w:r w:rsidRPr="00515445">
        <w:rPr>
          <w:lang w:val="vi-VN"/>
        </w:rPr>
        <w:t xml:space="preserve">      "en": "My hunger made me unable to focus on work."</w:t>
      </w:r>
    </w:p>
    <w:p w14:paraId="20F2B811" w14:textId="77777777" w:rsidR="00515445" w:rsidRPr="00515445" w:rsidRDefault="00515445" w:rsidP="00515445">
      <w:pPr>
        <w:rPr>
          <w:lang w:val="vi-VN"/>
        </w:rPr>
      </w:pPr>
      <w:r w:rsidRPr="00515445">
        <w:rPr>
          <w:lang w:val="vi-VN"/>
        </w:rPr>
        <w:t xml:space="preserve">    }</w:t>
      </w:r>
    </w:p>
    <w:p w14:paraId="1A8C1B07" w14:textId="77777777" w:rsidR="00515445" w:rsidRPr="00515445" w:rsidRDefault="00515445" w:rsidP="00515445">
      <w:pPr>
        <w:rPr>
          <w:lang w:val="vi-VN"/>
        </w:rPr>
      </w:pPr>
      <w:r w:rsidRPr="00515445">
        <w:rPr>
          <w:lang w:val="vi-VN"/>
        </w:rPr>
        <w:t xml:space="preserve">  ] </w:t>
      </w:r>
    </w:p>
    <w:p w14:paraId="0BF58D86" w14:textId="77777777" w:rsidR="00515445" w:rsidRPr="00515445" w:rsidRDefault="00515445" w:rsidP="00515445">
      <w:pPr>
        <w:rPr>
          <w:lang w:val="vi-VN"/>
        </w:rPr>
      </w:pPr>
      <w:r w:rsidRPr="00515445">
        <w:rPr>
          <w:lang w:val="vi-VN"/>
        </w:rPr>
        <w:t>}</w:t>
      </w:r>
    </w:p>
    <w:p w14:paraId="66430713" w14:textId="77777777" w:rsidR="00515445" w:rsidRPr="00515445" w:rsidRDefault="00515445" w:rsidP="00515445">
      <w:pPr>
        <w:rPr>
          <w:lang w:val="vi-VN"/>
        </w:rPr>
      </w:pPr>
      <w:r w:rsidRPr="00515445">
        <w:rPr>
          <w:lang w:val="vi-VN"/>
        </w:rPr>
        <w:t>-----------------------------</w:t>
      </w:r>
    </w:p>
    <w:p w14:paraId="347342FD" w14:textId="77777777" w:rsidR="00515445" w:rsidRPr="00515445" w:rsidRDefault="00515445" w:rsidP="00515445">
      <w:pPr>
        <w:rPr>
          <w:lang w:val="vi-VN"/>
        </w:rPr>
      </w:pPr>
      <w:r w:rsidRPr="00515445">
        <w:rPr>
          <w:lang w:val="vi-VN"/>
        </w:rPr>
        <w:t xml:space="preserve">keyword: Classifier 'cuộc' </w:t>
      </w:r>
    </w:p>
    <w:p w14:paraId="44DDAAA4" w14:textId="77777777" w:rsidR="00515445" w:rsidRPr="00515445" w:rsidRDefault="00515445" w:rsidP="00515445">
      <w:pPr>
        <w:rPr>
          <w:lang w:val="vi-VN"/>
        </w:rPr>
      </w:pPr>
      <w:r w:rsidRPr="00515445">
        <w:rPr>
          <w:lang w:val="vi-VN"/>
        </w:rPr>
        <w:t xml:space="preserve">PROMPT: Generate grammar explanation for following Vietnamese grammar point: Classifier 'cuộc' </w:t>
      </w:r>
    </w:p>
    <w:p w14:paraId="06E84167" w14:textId="77777777" w:rsidR="00515445" w:rsidRPr="00515445" w:rsidRDefault="00515445" w:rsidP="00515445">
      <w:pPr>
        <w:rPr>
          <w:lang w:val="vi-VN"/>
        </w:rPr>
      </w:pPr>
      <w:r w:rsidRPr="00515445">
        <w:rPr>
          <w:lang w:val="vi-VN"/>
        </w:rPr>
        <w:t>RESPONSE: {</w:t>
      </w:r>
    </w:p>
    <w:p w14:paraId="1721CE82" w14:textId="77777777" w:rsidR="00515445" w:rsidRPr="00515445" w:rsidRDefault="00515445" w:rsidP="00515445">
      <w:pPr>
        <w:rPr>
          <w:lang w:val="vi-VN"/>
        </w:rPr>
      </w:pPr>
      <w:r w:rsidRPr="00515445">
        <w:rPr>
          <w:lang w:val="vi-VN"/>
        </w:rPr>
        <w:t xml:space="preserve">  "title": "Classifier 'cuộc'",</w:t>
      </w:r>
    </w:p>
    <w:p w14:paraId="06FC0CA6" w14:textId="77777777" w:rsidR="00515445" w:rsidRPr="00515445" w:rsidRDefault="00515445" w:rsidP="00515445">
      <w:pPr>
        <w:rPr>
          <w:lang w:val="vi-VN"/>
        </w:rPr>
      </w:pPr>
      <w:r w:rsidRPr="00515445">
        <w:rPr>
          <w:lang w:val="vi-VN"/>
        </w:rPr>
        <w:t xml:space="preserve">  "short_explanation": "'cuộc' is a Vietnamese Classifier often used with words for activities, competitions, and events.",</w:t>
      </w:r>
    </w:p>
    <w:p w14:paraId="0E7DF15B" w14:textId="77777777" w:rsidR="00515445" w:rsidRPr="00515445" w:rsidRDefault="00515445" w:rsidP="00515445">
      <w:pPr>
        <w:rPr>
          <w:lang w:val="vi-VN"/>
        </w:rPr>
      </w:pPr>
      <w:r w:rsidRPr="00515445">
        <w:rPr>
          <w:lang w:val="vi-VN"/>
        </w:rPr>
        <w:t xml:space="preserve">  "long_explanation": "In Vietnamese grammar, classifiers help categorize the noun that follows it. The classifier 'cuộc' is associated with words that represent activities, competitions, or events. It helps the listener to understand the type of noun being referred to, much like 'a piece of' in English.",</w:t>
      </w:r>
    </w:p>
    <w:p w14:paraId="10A0FA9E" w14:textId="77777777" w:rsidR="00515445" w:rsidRPr="00515445" w:rsidRDefault="00515445" w:rsidP="00515445">
      <w:pPr>
        <w:rPr>
          <w:lang w:val="vi-VN"/>
        </w:rPr>
      </w:pPr>
      <w:r w:rsidRPr="00515445">
        <w:rPr>
          <w:lang w:val="vi-VN"/>
        </w:rPr>
        <w:t xml:space="preserve">  "formation": "Cuộc + noun (activity/competition/event)",</w:t>
      </w:r>
    </w:p>
    <w:p w14:paraId="0ABB289D" w14:textId="77777777" w:rsidR="00515445" w:rsidRPr="00515445" w:rsidRDefault="00515445" w:rsidP="00515445">
      <w:pPr>
        <w:rPr>
          <w:lang w:val="vi-VN"/>
        </w:rPr>
      </w:pPr>
      <w:r w:rsidRPr="00515445">
        <w:rPr>
          <w:lang w:val="vi-VN"/>
        </w:rPr>
        <w:t xml:space="preserve">  "examples": [</w:t>
      </w:r>
    </w:p>
    <w:p w14:paraId="4911BEC4" w14:textId="77777777" w:rsidR="00515445" w:rsidRPr="00515445" w:rsidRDefault="00515445" w:rsidP="00515445">
      <w:pPr>
        <w:rPr>
          <w:lang w:val="vi-VN"/>
        </w:rPr>
      </w:pPr>
      <w:r w:rsidRPr="00515445">
        <w:rPr>
          <w:lang w:val="vi-VN"/>
        </w:rPr>
        <w:t xml:space="preserve">    {</w:t>
      </w:r>
    </w:p>
    <w:p w14:paraId="48D033BA" w14:textId="77777777" w:rsidR="00515445" w:rsidRPr="00515445" w:rsidRDefault="00515445" w:rsidP="00515445">
      <w:pPr>
        <w:rPr>
          <w:lang w:val="vi-VN"/>
        </w:rPr>
      </w:pPr>
      <w:r w:rsidRPr="00515445">
        <w:rPr>
          <w:lang w:val="vi-VN"/>
        </w:rPr>
        <w:t xml:space="preserve">      "vn": "Cuộc thi này sẽ kéo dài trong vòng một tuần.",</w:t>
      </w:r>
    </w:p>
    <w:p w14:paraId="765D4E31" w14:textId="77777777" w:rsidR="00515445" w:rsidRPr="00515445" w:rsidRDefault="00515445" w:rsidP="00515445">
      <w:pPr>
        <w:rPr>
          <w:lang w:val="vi-VN"/>
        </w:rPr>
      </w:pPr>
      <w:r w:rsidRPr="00515445">
        <w:rPr>
          <w:lang w:val="vi-VN"/>
        </w:rPr>
        <w:t xml:space="preserve">      "en": "This competition will last for a week."</w:t>
      </w:r>
    </w:p>
    <w:p w14:paraId="748DB604" w14:textId="77777777" w:rsidR="00515445" w:rsidRPr="00515445" w:rsidRDefault="00515445" w:rsidP="00515445">
      <w:pPr>
        <w:rPr>
          <w:lang w:val="vi-VN"/>
        </w:rPr>
      </w:pPr>
      <w:r w:rsidRPr="00515445">
        <w:rPr>
          <w:lang w:val="vi-VN"/>
        </w:rPr>
        <w:t xml:space="preserve">    },</w:t>
      </w:r>
    </w:p>
    <w:p w14:paraId="7B8CC032" w14:textId="77777777" w:rsidR="00515445" w:rsidRPr="00515445" w:rsidRDefault="00515445" w:rsidP="00515445">
      <w:pPr>
        <w:rPr>
          <w:lang w:val="vi-VN"/>
        </w:rPr>
      </w:pPr>
      <w:r w:rsidRPr="00515445">
        <w:rPr>
          <w:lang w:val="vi-VN"/>
        </w:rPr>
        <w:t xml:space="preserve">    {</w:t>
      </w:r>
    </w:p>
    <w:p w14:paraId="61B62B08" w14:textId="77777777" w:rsidR="00515445" w:rsidRPr="00515445" w:rsidRDefault="00515445" w:rsidP="00515445">
      <w:pPr>
        <w:rPr>
          <w:lang w:val="vi-VN"/>
        </w:rPr>
      </w:pPr>
      <w:r w:rsidRPr="00515445">
        <w:rPr>
          <w:lang w:val="vi-VN"/>
        </w:rPr>
        <w:t xml:space="preserve">      "vn": "Tôi không thích cuộc sống ở thành phố.",</w:t>
      </w:r>
    </w:p>
    <w:p w14:paraId="249DCF43" w14:textId="77777777" w:rsidR="00515445" w:rsidRPr="00515445" w:rsidRDefault="00515445" w:rsidP="00515445">
      <w:pPr>
        <w:rPr>
          <w:lang w:val="vi-VN"/>
        </w:rPr>
      </w:pPr>
      <w:r w:rsidRPr="00515445">
        <w:rPr>
          <w:lang w:val="vi-VN"/>
        </w:rPr>
        <w:t xml:space="preserve">      "en": "I don't like city life."</w:t>
      </w:r>
    </w:p>
    <w:p w14:paraId="552512C2" w14:textId="77777777" w:rsidR="00515445" w:rsidRPr="00515445" w:rsidRDefault="00515445" w:rsidP="00515445">
      <w:pPr>
        <w:rPr>
          <w:lang w:val="vi-VN"/>
        </w:rPr>
      </w:pPr>
      <w:r w:rsidRPr="00515445">
        <w:rPr>
          <w:lang w:val="vi-VN"/>
        </w:rPr>
        <w:t xml:space="preserve">    }, </w:t>
      </w:r>
    </w:p>
    <w:p w14:paraId="0A4D7904" w14:textId="77777777" w:rsidR="00515445" w:rsidRPr="00515445" w:rsidRDefault="00515445" w:rsidP="00515445">
      <w:pPr>
        <w:rPr>
          <w:lang w:val="vi-VN"/>
        </w:rPr>
      </w:pPr>
      <w:r w:rsidRPr="00515445">
        <w:rPr>
          <w:lang w:val="vi-VN"/>
        </w:rPr>
        <w:t xml:space="preserve">    {</w:t>
      </w:r>
    </w:p>
    <w:p w14:paraId="59284E71" w14:textId="59C0E7FE" w:rsidR="00515445" w:rsidRPr="00515445" w:rsidRDefault="00515445" w:rsidP="00515445">
      <w:pPr>
        <w:rPr>
          <w:lang w:val="vi-VN"/>
        </w:rPr>
      </w:pPr>
      <w:r w:rsidRPr="00515445">
        <w:rPr>
          <w:lang w:val="vi-VN"/>
        </w:rPr>
        <w:t xml:space="preserve">      "vn": "Cuộc họp đã kéo dài hơn </w:t>
      </w:r>
      <w:ins w:id="274" w:author="Canh Duc Nguyen" w:date="2023-10-12T15:26:00Z">
        <w:r w:rsidR="00C12B16">
          <w:rPr>
            <w:lang w:val="vi-VN"/>
          </w:rPr>
          <w:t>so với dự kiến của tôi</w:t>
        </w:r>
      </w:ins>
      <w:del w:id="275" w:author="Canh Duc Nguyen" w:date="2023-10-12T15:26:00Z">
        <w:r w:rsidRPr="00515445" w:rsidDel="00C12B16">
          <w:rPr>
            <w:lang w:val="vi-VN"/>
          </w:rPr>
          <w:delText>tôi mong đợi</w:delText>
        </w:r>
      </w:del>
      <w:r w:rsidRPr="00515445">
        <w:rPr>
          <w:lang w:val="vi-VN"/>
        </w:rPr>
        <w:t>.",</w:t>
      </w:r>
    </w:p>
    <w:p w14:paraId="7A562388" w14:textId="77777777" w:rsidR="00515445" w:rsidRPr="00515445" w:rsidRDefault="00515445" w:rsidP="00515445">
      <w:pPr>
        <w:rPr>
          <w:lang w:val="vi-VN"/>
        </w:rPr>
      </w:pPr>
      <w:r w:rsidRPr="00515445">
        <w:rPr>
          <w:lang w:val="vi-VN"/>
        </w:rPr>
        <w:t xml:space="preserve">      "en": "The meeting lasted longer than I expected."</w:t>
      </w:r>
    </w:p>
    <w:p w14:paraId="559E1A7B" w14:textId="77777777" w:rsidR="00515445" w:rsidRPr="00515445" w:rsidRDefault="00515445" w:rsidP="00515445">
      <w:pPr>
        <w:rPr>
          <w:lang w:val="vi-VN"/>
        </w:rPr>
      </w:pPr>
      <w:r w:rsidRPr="00515445">
        <w:rPr>
          <w:lang w:val="vi-VN"/>
        </w:rPr>
        <w:t xml:space="preserve">    }, </w:t>
      </w:r>
    </w:p>
    <w:p w14:paraId="2D6AC71D" w14:textId="77777777" w:rsidR="00515445" w:rsidRPr="00515445" w:rsidRDefault="00515445" w:rsidP="00515445">
      <w:pPr>
        <w:rPr>
          <w:lang w:val="vi-VN"/>
        </w:rPr>
      </w:pPr>
      <w:r w:rsidRPr="00515445">
        <w:rPr>
          <w:lang w:val="vi-VN"/>
        </w:rPr>
        <w:t xml:space="preserve">    {</w:t>
      </w:r>
    </w:p>
    <w:p w14:paraId="7465629F" w14:textId="77777777" w:rsidR="00515445" w:rsidRPr="00515445" w:rsidRDefault="00515445" w:rsidP="00515445">
      <w:pPr>
        <w:rPr>
          <w:lang w:val="vi-VN"/>
        </w:rPr>
      </w:pPr>
      <w:r w:rsidRPr="00515445">
        <w:rPr>
          <w:lang w:val="vi-VN"/>
        </w:rPr>
        <w:t xml:space="preserve">      "vn": "Cuộc giao tranh đã khiến nhiều người bị thương.",</w:t>
      </w:r>
    </w:p>
    <w:p w14:paraId="70856BB7" w14:textId="77777777" w:rsidR="00515445" w:rsidRPr="00515445" w:rsidRDefault="00515445" w:rsidP="00515445">
      <w:pPr>
        <w:rPr>
          <w:lang w:val="vi-VN"/>
        </w:rPr>
      </w:pPr>
      <w:r w:rsidRPr="00515445">
        <w:rPr>
          <w:lang w:val="vi-VN"/>
        </w:rPr>
        <w:t xml:space="preserve">      "en": "The conflict caused many people to be injured."</w:t>
      </w:r>
    </w:p>
    <w:p w14:paraId="4982325B" w14:textId="77777777" w:rsidR="00515445" w:rsidRPr="00515445" w:rsidRDefault="00515445" w:rsidP="00515445">
      <w:pPr>
        <w:rPr>
          <w:lang w:val="vi-VN"/>
        </w:rPr>
      </w:pPr>
      <w:r w:rsidRPr="00515445">
        <w:rPr>
          <w:lang w:val="vi-VN"/>
        </w:rPr>
        <w:t xml:space="preserve">    }</w:t>
      </w:r>
    </w:p>
    <w:p w14:paraId="22D2B609" w14:textId="77777777" w:rsidR="00515445" w:rsidRPr="00515445" w:rsidRDefault="00515445" w:rsidP="00515445">
      <w:pPr>
        <w:rPr>
          <w:lang w:val="vi-VN"/>
        </w:rPr>
      </w:pPr>
      <w:r w:rsidRPr="00515445">
        <w:rPr>
          <w:lang w:val="vi-VN"/>
        </w:rPr>
        <w:t xml:space="preserve">  ]</w:t>
      </w:r>
    </w:p>
    <w:p w14:paraId="089E3D1B" w14:textId="77777777" w:rsidR="00515445" w:rsidRPr="00515445" w:rsidRDefault="00515445" w:rsidP="00515445">
      <w:pPr>
        <w:rPr>
          <w:lang w:val="vi-VN"/>
        </w:rPr>
      </w:pPr>
      <w:r w:rsidRPr="00515445">
        <w:rPr>
          <w:lang w:val="vi-VN"/>
        </w:rPr>
        <w:t>}</w:t>
      </w:r>
    </w:p>
    <w:p w14:paraId="399AF360" w14:textId="77777777" w:rsidR="00515445" w:rsidRPr="00515445" w:rsidRDefault="00515445" w:rsidP="00515445">
      <w:pPr>
        <w:rPr>
          <w:lang w:val="vi-VN"/>
        </w:rPr>
      </w:pPr>
      <w:r w:rsidRPr="00515445">
        <w:rPr>
          <w:lang w:val="vi-VN"/>
        </w:rPr>
        <w:lastRenderedPageBreak/>
        <w:t>-----------------------------</w:t>
      </w:r>
    </w:p>
    <w:p w14:paraId="0877770E" w14:textId="77777777" w:rsidR="00515445" w:rsidRPr="00515445" w:rsidRDefault="00515445" w:rsidP="00515445">
      <w:pPr>
        <w:rPr>
          <w:lang w:val="vi-VN"/>
        </w:rPr>
      </w:pPr>
      <w:r w:rsidRPr="00515445">
        <w:rPr>
          <w:lang w:val="vi-VN"/>
        </w:rPr>
        <w:t xml:space="preserve">keyword: Classifier 'cuốn' </w:t>
      </w:r>
    </w:p>
    <w:p w14:paraId="6A1F0B02" w14:textId="77777777" w:rsidR="00515445" w:rsidRPr="00515445" w:rsidRDefault="00515445" w:rsidP="00515445">
      <w:pPr>
        <w:rPr>
          <w:lang w:val="vi-VN"/>
        </w:rPr>
      </w:pPr>
      <w:r w:rsidRPr="00515445">
        <w:rPr>
          <w:lang w:val="vi-VN"/>
        </w:rPr>
        <w:t xml:space="preserve">PROMPT: Generate grammar explanation for following Vietnamese grammar point: Classifier 'cuốn' </w:t>
      </w:r>
    </w:p>
    <w:p w14:paraId="43F62B09" w14:textId="77777777" w:rsidR="00515445" w:rsidRPr="00515445" w:rsidRDefault="00515445" w:rsidP="00515445">
      <w:pPr>
        <w:rPr>
          <w:lang w:val="vi-VN"/>
        </w:rPr>
      </w:pPr>
      <w:r w:rsidRPr="00515445">
        <w:rPr>
          <w:lang w:val="vi-VN"/>
        </w:rPr>
        <w:t xml:space="preserve">RESPONSE: { </w:t>
      </w:r>
    </w:p>
    <w:p w14:paraId="55DDD3E8" w14:textId="77777777" w:rsidR="00515445" w:rsidRPr="00515445" w:rsidRDefault="00515445" w:rsidP="00515445">
      <w:pPr>
        <w:rPr>
          <w:lang w:val="vi-VN"/>
        </w:rPr>
      </w:pPr>
      <w:r w:rsidRPr="00515445">
        <w:rPr>
          <w:lang w:val="vi-VN"/>
        </w:rPr>
        <w:t xml:space="preserve">  "title": "Classifier 'cuốn'", </w:t>
      </w:r>
    </w:p>
    <w:p w14:paraId="3A174ABE" w14:textId="77777777" w:rsidR="00515445" w:rsidRPr="00515445" w:rsidRDefault="00515445" w:rsidP="00515445">
      <w:pPr>
        <w:rPr>
          <w:lang w:val="vi-VN"/>
        </w:rPr>
      </w:pPr>
      <w:r w:rsidRPr="00515445">
        <w:rPr>
          <w:lang w:val="vi-VN"/>
        </w:rPr>
        <w:t xml:space="preserve">  "short_explanation": "Used to count certain objects typically in the form of rolls, reels, or books.", </w:t>
      </w:r>
    </w:p>
    <w:p w14:paraId="2A9B1E3C" w14:textId="77777777" w:rsidR="00515445" w:rsidRPr="00515445" w:rsidRDefault="00515445" w:rsidP="00515445">
      <w:pPr>
        <w:rPr>
          <w:lang w:val="vi-VN"/>
        </w:rPr>
      </w:pPr>
      <w:r w:rsidRPr="00515445">
        <w:rPr>
          <w:lang w:val="vi-VN"/>
        </w:rPr>
        <w:t xml:space="preserve">  "long_explanation": "The Vietnamese word 'cuốn' acts as a classifier or measure word used for counting or quantifying objects, commonly books, rolls, scrolls or similar objects that have a cylindrical form. It's critical to use the correct classifier when speaking in order to make sense to a native speaker. 'Cuốn' comes before the noun it modifies, similar to how we use 'a' or 'an' in English.", </w:t>
      </w:r>
    </w:p>
    <w:p w14:paraId="1BE3BB04" w14:textId="77777777" w:rsidR="00515445" w:rsidRPr="00515445" w:rsidRDefault="00515445" w:rsidP="00515445">
      <w:pPr>
        <w:rPr>
          <w:lang w:val="vi-VN"/>
        </w:rPr>
      </w:pPr>
      <w:r w:rsidRPr="00515445">
        <w:rPr>
          <w:lang w:val="vi-VN"/>
        </w:rPr>
        <w:t xml:space="preserve">  "formation": "example of grammar formation for given grammar point", </w:t>
      </w:r>
    </w:p>
    <w:p w14:paraId="0A8A4C6B" w14:textId="77777777" w:rsidR="00515445" w:rsidRPr="00515445" w:rsidRDefault="00515445" w:rsidP="00515445">
      <w:pPr>
        <w:rPr>
          <w:lang w:val="vi-VN"/>
        </w:rPr>
      </w:pPr>
      <w:r w:rsidRPr="00515445">
        <w:rPr>
          <w:lang w:val="vi-VN"/>
        </w:rPr>
        <w:t xml:space="preserve">  "examples": [ </w:t>
      </w:r>
    </w:p>
    <w:p w14:paraId="76A24EAE" w14:textId="77777777" w:rsidR="00515445" w:rsidRPr="00515445" w:rsidRDefault="00515445" w:rsidP="00515445">
      <w:pPr>
        <w:rPr>
          <w:lang w:val="vi-VN"/>
        </w:rPr>
      </w:pPr>
      <w:r w:rsidRPr="00515445">
        <w:rPr>
          <w:lang w:val="vi-VN"/>
        </w:rPr>
        <w:t xml:space="preserve">    { </w:t>
      </w:r>
    </w:p>
    <w:p w14:paraId="4BB150B0" w14:textId="77777777" w:rsidR="00515445" w:rsidRPr="00515445" w:rsidRDefault="00515445" w:rsidP="00515445">
      <w:pPr>
        <w:rPr>
          <w:lang w:val="vi-VN"/>
        </w:rPr>
      </w:pPr>
      <w:r w:rsidRPr="00515445">
        <w:rPr>
          <w:lang w:val="vi-VN"/>
        </w:rPr>
        <w:t xml:space="preserve">      "vn": "Tôi đang đọc cuốn sách này.", </w:t>
      </w:r>
    </w:p>
    <w:p w14:paraId="6C7143EE" w14:textId="77777777" w:rsidR="00515445" w:rsidRPr="00515445" w:rsidRDefault="00515445" w:rsidP="00515445">
      <w:pPr>
        <w:rPr>
          <w:lang w:val="vi-VN"/>
        </w:rPr>
      </w:pPr>
      <w:r w:rsidRPr="00515445">
        <w:rPr>
          <w:lang w:val="vi-VN"/>
        </w:rPr>
        <w:t xml:space="preserve">      "en": "I am reading this book." </w:t>
      </w:r>
    </w:p>
    <w:p w14:paraId="5047F30D" w14:textId="77777777" w:rsidR="00515445" w:rsidRPr="00515445" w:rsidRDefault="00515445" w:rsidP="00515445">
      <w:pPr>
        <w:rPr>
          <w:lang w:val="vi-VN"/>
        </w:rPr>
      </w:pPr>
      <w:r w:rsidRPr="00515445">
        <w:rPr>
          <w:lang w:val="vi-VN"/>
        </w:rPr>
        <w:t xml:space="preserve">    }, </w:t>
      </w:r>
    </w:p>
    <w:p w14:paraId="734421A5" w14:textId="77777777" w:rsidR="00515445" w:rsidRPr="00515445" w:rsidRDefault="00515445" w:rsidP="00515445">
      <w:pPr>
        <w:rPr>
          <w:lang w:val="vi-VN"/>
        </w:rPr>
      </w:pPr>
      <w:r w:rsidRPr="00515445">
        <w:rPr>
          <w:lang w:val="vi-VN"/>
        </w:rPr>
        <w:t xml:space="preserve">    { </w:t>
      </w:r>
    </w:p>
    <w:p w14:paraId="17CBB4AD" w14:textId="2769408F" w:rsidR="00515445" w:rsidRPr="00515445" w:rsidRDefault="00515445" w:rsidP="00515445">
      <w:pPr>
        <w:rPr>
          <w:lang w:val="vi-VN"/>
        </w:rPr>
      </w:pPr>
      <w:r w:rsidRPr="00515445">
        <w:rPr>
          <w:lang w:val="vi-VN"/>
        </w:rPr>
        <w:t xml:space="preserve">      "vn": "Anh ấy có cuốn băng </w:t>
      </w:r>
      <w:del w:id="276" w:author="Canh Duc Nguyen" w:date="2023-10-12T15:32:00Z">
        <w:r w:rsidRPr="00515445" w:rsidDel="006E31B1">
          <w:rPr>
            <w:lang w:val="vi-VN"/>
          </w:rPr>
          <w:delText xml:space="preserve">kỷ lục </w:delText>
        </w:r>
      </w:del>
      <w:ins w:id="277" w:author="Canh Duc Nguyen" w:date="2023-10-12T15:32:00Z">
        <w:r w:rsidR="006E31B1">
          <w:rPr>
            <w:lang w:val="vi-VN"/>
          </w:rPr>
          <w:t xml:space="preserve">ghi hình </w:t>
        </w:r>
      </w:ins>
      <w:r w:rsidRPr="00515445">
        <w:rPr>
          <w:lang w:val="vi-VN"/>
        </w:rPr>
        <w:t xml:space="preserve">gia đình.", </w:t>
      </w:r>
    </w:p>
    <w:p w14:paraId="7CDEFC61" w14:textId="77777777" w:rsidR="00515445" w:rsidRPr="00515445" w:rsidRDefault="00515445" w:rsidP="00515445">
      <w:pPr>
        <w:rPr>
          <w:lang w:val="vi-VN"/>
        </w:rPr>
      </w:pPr>
      <w:r w:rsidRPr="00515445">
        <w:rPr>
          <w:lang w:val="vi-VN"/>
        </w:rPr>
        <w:t xml:space="preserve">      "en": "He has a family record tape." </w:t>
      </w:r>
    </w:p>
    <w:p w14:paraId="11850389" w14:textId="77777777" w:rsidR="00515445" w:rsidRPr="00515445" w:rsidRDefault="00515445" w:rsidP="00515445">
      <w:pPr>
        <w:rPr>
          <w:lang w:val="vi-VN"/>
        </w:rPr>
      </w:pPr>
      <w:r w:rsidRPr="00515445">
        <w:rPr>
          <w:lang w:val="vi-VN"/>
        </w:rPr>
        <w:t xml:space="preserve">    }, </w:t>
      </w:r>
    </w:p>
    <w:p w14:paraId="36E560A2" w14:textId="77777777" w:rsidR="00515445" w:rsidRPr="00515445" w:rsidRDefault="00515445" w:rsidP="00515445">
      <w:pPr>
        <w:rPr>
          <w:lang w:val="vi-VN"/>
        </w:rPr>
      </w:pPr>
      <w:r w:rsidRPr="00515445">
        <w:rPr>
          <w:lang w:val="vi-VN"/>
        </w:rPr>
        <w:t xml:space="preserve">    { </w:t>
      </w:r>
    </w:p>
    <w:p w14:paraId="18B8F3BB" w14:textId="77777777" w:rsidR="00515445" w:rsidRPr="00515445" w:rsidRDefault="00515445" w:rsidP="00515445">
      <w:pPr>
        <w:rPr>
          <w:lang w:val="vi-VN"/>
        </w:rPr>
      </w:pPr>
      <w:r w:rsidRPr="00515445">
        <w:rPr>
          <w:lang w:val="vi-VN"/>
        </w:rPr>
        <w:t xml:space="preserve">      "vn": "Họ mua 10 cuốn sách Đắc Nhân Tâm.", </w:t>
      </w:r>
    </w:p>
    <w:p w14:paraId="0A6B0E59" w14:textId="77777777" w:rsidR="00515445" w:rsidRPr="00515445" w:rsidRDefault="00515445" w:rsidP="00515445">
      <w:pPr>
        <w:rPr>
          <w:lang w:val="vi-VN"/>
        </w:rPr>
      </w:pPr>
      <w:r w:rsidRPr="00515445">
        <w:rPr>
          <w:lang w:val="vi-VN"/>
        </w:rPr>
        <w:t xml:space="preserve">      "en": "They buy 10 copies of the book The Power of Positive Thinking." </w:t>
      </w:r>
    </w:p>
    <w:p w14:paraId="481235C3" w14:textId="77777777" w:rsidR="00515445" w:rsidRPr="00515445" w:rsidRDefault="00515445" w:rsidP="00515445">
      <w:pPr>
        <w:rPr>
          <w:lang w:val="vi-VN"/>
        </w:rPr>
      </w:pPr>
      <w:r w:rsidRPr="00515445">
        <w:rPr>
          <w:lang w:val="vi-VN"/>
        </w:rPr>
        <w:t xml:space="preserve">    }, </w:t>
      </w:r>
    </w:p>
    <w:p w14:paraId="7DA553FA" w14:textId="77777777" w:rsidR="00515445" w:rsidRPr="00515445" w:rsidRDefault="00515445" w:rsidP="00515445">
      <w:pPr>
        <w:rPr>
          <w:lang w:val="vi-VN"/>
        </w:rPr>
      </w:pPr>
      <w:r w:rsidRPr="00515445">
        <w:rPr>
          <w:lang w:val="vi-VN"/>
        </w:rPr>
        <w:t xml:space="preserve">    { </w:t>
      </w:r>
    </w:p>
    <w:p w14:paraId="4A938B5D" w14:textId="77777777" w:rsidR="00515445" w:rsidRPr="00515445" w:rsidRDefault="00515445" w:rsidP="00515445">
      <w:pPr>
        <w:rPr>
          <w:lang w:val="vi-VN"/>
        </w:rPr>
      </w:pPr>
      <w:r w:rsidRPr="00515445">
        <w:rPr>
          <w:lang w:val="vi-VN"/>
        </w:rPr>
        <w:t xml:space="preserve">      "vn": "Cô ấy cuốn chiếu để ngủ trưa.", </w:t>
      </w:r>
    </w:p>
    <w:p w14:paraId="19565E0E" w14:textId="77777777" w:rsidR="00515445" w:rsidRPr="00515445" w:rsidRDefault="00515445" w:rsidP="00515445">
      <w:pPr>
        <w:rPr>
          <w:lang w:val="vi-VN"/>
        </w:rPr>
      </w:pPr>
      <w:r w:rsidRPr="00515445">
        <w:rPr>
          <w:lang w:val="vi-VN"/>
        </w:rPr>
        <w:t xml:space="preserve">      "en": "She rolls the mat to take a nap." </w:t>
      </w:r>
    </w:p>
    <w:p w14:paraId="21630ED0" w14:textId="77777777" w:rsidR="00515445" w:rsidRPr="00515445" w:rsidRDefault="00515445" w:rsidP="00515445">
      <w:pPr>
        <w:rPr>
          <w:lang w:val="vi-VN"/>
        </w:rPr>
      </w:pPr>
      <w:r w:rsidRPr="00515445">
        <w:rPr>
          <w:lang w:val="vi-VN"/>
        </w:rPr>
        <w:t xml:space="preserve">    } </w:t>
      </w:r>
    </w:p>
    <w:p w14:paraId="703BFF3A" w14:textId="77777777" w:rsidR="00515445" w:rsidRPr="00515445" w:rsidRDefault="00515445" w:rsidP="00515445">
      <w:pPr>
        <w:rPr>
          <w:lang w:val="vi-VN"/>
        </w:rPr>
      </w:pPr>
      <w:r w:rsidRPr="00515445">
        <w:rPr>
          <w:lang w:val="vi-VN"/>
        </w:rPr>
        <w:t xml:space="preserve">  ] </w:t>
      </w:r>
    </w:p>
    <w:p w14:paraId="48BB40B7" w14:textId="77777777" w:rsidR="00515445" w:rsidRPr="00515445" w:rsidRDefault="00515445" w:rsidP="00515445">
      <w:pPr>
        <w:rPr>
          <w:lang w:val="vi-VN"/>
        </w:rPr>
      </w:pPr>
      <w:r w:rsidRPr="00515445">
        <w:rPr>
          <w:lang w:val="vi-VN"/>
        </w:rPr>
        <w:t>}</w:t>
      </w:r>
    </w:p>
    <w:p w14:paraId="52AE94DB" w14:textId="77777777" w:rsidR="00515445" w:rsidRPr="00515445" w:rsidRDefault="00515445" w:rsidP="00515445">
      <w:pPr>
        <w:rPr>
          <w:lang w:val="vi-VN"/>
        </w:rPr>
      </w:pPr>
      <w:r w:rsidRPr="00515445">
        <w:rPr>
          <w:lang w:val="vi-VN"/>
        </w:rPr>
        <w:t>-----------------------------</w:t>
      </w:r>
    </w:p>
    <w:p w14:paraId="0E917060" w14:textId="77777777" w:rsidR="00515445" w:rsidRPr="00515445" w:rsidRDefault="00515445" w:rsidP="00515445">
      <w:pPr>
        <w:rPr>
          <w:lang w:val="vi-VN"/>
        </w:rPr>
      </w:pPr>
      <w:r w:rsidRPr="00515445">
        <w:rPr>
          <w:lang w:val="vi-VN"/>
        </w:rPr>
        <w:t xml:space="preserve">keyword: Classifier 'nền' </w:t>
      </w:r>
    </w:p>
    <w:p w14:paraId="7C90CC0B" w14:textId="77777777" w:rsidR="00515445" w:rsidRPr="00515445" w:rsidRDefault="00515445" w:rsidP="00515445">
      <w:pPr>
        <w:rPr>
          <w:lang w:val="vi-VN"/>
        </w:rPr>
      </w:pPr>
      <w:r w:rsidRPr="00515445">
        <w:rPr>
          <w:lang w:val="vi-VN"/>
        </w:rPr>
        <w:t xml:space="preserve">PROMPT: Generate grammar explanation for following Vietnamese grammar point: Classifier 'nền' </w:t>
      </w:r>
    </w:p>
    <w:p w14:paraId="59F0B28A" w14:textId="77777777" w:rsidR="00515445" w:rsidRPr="00515445" w:rsidRDefault="00515445" w:rsidP="00515445">
      <w:pPr>
        <w:rPr>
          <w:lang w:val="vi-VN"/>
        </w:rPr>
      </w:pPr>
      <w:r w:rsidRPr="00515445">
        <w:rPr>
          <w:lang w:val="vi-VN"/>
        </w:rPr>
        <w:t>RESPONSE: {</w:t>
      </w:r>
    </w:p>
    <w:p w14:paraId="01FE2B3B" w14:textId="77777777" w:rsidR="00515445" w:rsidRPr="00515445" w:rsidRDefault="00515445" w:rsidP="00515445">
      <w:pPr>
        <w:rPr>
          <w:lang w:val="vi-VN"/>
        </w:rPr>
      </w:pPr>
      <w:r w:rsidRPr="00515445">
        <w:rPr>
          <w:lang w:val="vi-VN"/>
        </w:rPr>
        <w:t xml:space="preserve">  "title": "Classifier 'nền'",</w:t>
      </w:r>
    </w:p>
    <w:p w14:paraId="0ECD3AC6" w14:textId="77777777" w:rsidR="00515445" w:rsidRPr="00515445" w:rsidRDefault="00515445" w:rsidP="00515445">
      <w:pPr>
        <w:rPr>
          <w:lang w:val="vi-VN"/>
        </w:rPr>
      </w:pPr>
      <w:r w:rsidRPr="00515445">
        <w:rPr>
          <w:lang w:val="vi-VN"/>
        </w:rPr>
        <w:t xml:space="preserve">  "short_explanation": "Used to classify and quantify certain things, objects, especially grounds, surfaces, or backgrounds.",</w:t>
      </w:r>
    </w:p>
    <w:p w14:paraId="72546438" w14:textId="77777777" w:rsidR="00515445" w:rsidRPr="00515445" w:rsidRDefault="00515445" w:rsidP="00515445">
      <w:pPr>
        <w:rPr>
          <w:lang w:val="vi-VN"/>
        </w:rPr>
      </w:pPr>
      <w:r w:rsidRPr="00515445">
        <w:rPr>
          <w:lang w:val="vi-VN"/>
        </w:rPr>
        <w:t xml:space="preserve">  "long_explanation": "In Vietnamese, 'nền' is a classifier used to measure or count certain things, objects, particularly associated with floors, surfaces, or backgrounds. It acts as a unit of </w:t>
      </w:r>
      <w:r w:rsidRPr="00515445">
        <w:rPr>
          <w:lang w:val="vi-VN"/>
        </w:rPr>
        <w:lastRenderedPageBreak/>
        <w:t>measure that helps to clarify and specify the exact amount or type of a certain thing when it might otherwise be vague or ambiguous.",</w:t>
      </w:r>
    </w:p>
    <w:p w14:paraId="2A95A238" w14:textId="176199BE" w:rsidR="00515445" w:rsidRPr="00515445" w:rsidRDefault="00515445" w:rsidP="00515445">
      <w:pPr>
        <w:rPr>
          <w:lang w:val="vi-VN"/>
        </w:rPr>
      </w:pPr>
      <w:r w:rsidRPr="00515445">
        <w:rPr>
          <w:lang w:val="vi-VN"/>
        </w:rPr>
        <w:t xml:space="preserve">  "formation": "Noun/Verb + nền"</w:t>
      </w:r>
      <w:ins w:id="278" w:author="Canh Duc Nguyen" w:date="2023-10-12T15:36:00Z">
        <w:r w:rsidR="006E31B1">
          <w:rPr>
            <w:lang w:val="vi-VN"/>
          </w:rPr>
          <w:t xml:space="preserve"> / “nền + Noun/Verb”</w:t>
        </w:r>
      </w:ins>
      <w:r w:rsidRPr="00515445">
        <w:rPr>
          <w:lang w:val="vi-VN"/>
        </w:rPr>
        <w:t>,</w:t>
      </w:r>
    </w:p>
    <w:p w14:paraId="497D0B25" w14:textId="77777777" w:rsidR="00515445" w:rsidRPr="00515445" w:rsidRDefault="00515445" w:rsidP="00515445">
      <w:pPr>
        <w:rPr>
          <w:lang w:val="vi-VN"/>
        </w:rPr>
      </w:pPr>
      <w:r w:rsidRPr="00515445">
        <w:rPr>
          <w:lang w:val="vi-VN"/>
        </w:rPr>
        <w:t xml:space="preserve">  "examples": [</w:t>
      </w:r>
    </w:p>
    <w:p w14:paraId="5D216B3F" w14:textId="77777777" w:rsidR="00515445" w:rsidRPr="00515445" w:rsidRDefault="00515445" w:rsidP="00515445">
      <w:pPr>
        <w:rPr>
          <w:lang w:val="vi-VN"/>
        </w:rPr>
      </w:pPr>
      <w:r w:rsidRPr="00515445">
        <w:rPr>
          <w:lang w:val="vi-VN"/>
        </w:rPr>
        <w:t xml:space="preserve">    {</w:t>
      </w:r>
    </w:p>
    <w:p w14:paraId="661C43CC" w14:textId="0218B99D" w:rsidR="00515445" w:rsidRPr="00515445" w:rsidRDefault="00515445" w:rsidP="00515445">
      <w:pPr>
        <w:rPr>
          <w:lang w:val="vi-VN"/>
        </w:rPr>
      </w:pPr>
      <w:r w:rsidRPr="00515445">
        <w:rPr>
          <w:lang w:val="vi-VN"/>
        </w:rPr>
        <w:t xml:space="preserve">      "vn": "Nền nhà </w:t>
      </w:r>
      <w:ins w:id="279" w:author="Canh Duc Nguyen" w:date="2023-10-12T15:35:00Z">
        <w:r w:rsidR="006E31B1">
          <w:rPr>
            <w:lang w:val="vi-VN"/>
          </w:rPr>
          <w:t xml:space="preserve">đã </w:t>
        </w:r>
      </w:ins>
      <w:r w:rsidRPr="00515445">
        <w:rPr>
          <w:lang w:val="vi-VN"/>
        </w:rPr>
        <w:t>cũ kỹ nên tôi muốn thay thế.",</w:t>
      </w:r>
    </w:p>
    <w:p w14:paraId="6561E93C" w14:textId="77777777" w:rsidR="00515445" w:rsidRPr="00515445" w:rsidRDefault="00515445" w:rsidP="00515445">
      <w:pPr>
        <w:rPr>
          <w:lang w:val="vi-VN"/>
        </w:rPr>
      </w:pPr>
      <w:r w:rsidRPr="00515445">
        <w:rPr>
          <w:lang w:val="vi-VN"/>
        </w:rPr>
        <w:t xml:space="preserve">      "en": "The floor is old so I want to replace it."</w:t>
      </w:r>
    </w:p>
    <w:p w14:paraId="783D93DC" w14:textId="77777777" w:rsidR="00515445" w:rsidRPr="00515445" w:rsidRDefault="00515445" w:rsidP="00515445">
      <w:pPr>
        <w:rPr>
          <w:lang w:val="vi-VN"/>
        </w:rPr>
      </w:pPr>
      <w:r w:rsidRPr="00515445">
        <w:rPr>
          <w:lang w:val="vi-VN"/>
        </w:rPr>
        <w:t xml:space="preserve">    },</w:t>
      </w:r>
    </w:p>
    <w:p w14:paraId="6D5E62CB" w14:textId="77777777" w:rsidR="00515445" w:rsidRPr="00515445" w:rsidRDefault="00515445" w:rsidP="00515445">
      <w:pPr>
        <w:rPr>
          <w:lang w:val="vi-VN"/>
        </w:rPr>
      </w:pPr>
      <w:r w:rsidRPr="00515445">
        <w:rPr>
          <w:lang w:val="vi-VN"/>
        </w:rPr>
        <w:t xml:space="preserve">    {</w:t>
      </w:r>
    </w:p>
    <w:p w14:paraId="5900F9F5" w14:textId="77777777" w:rsidR="00515445" w:rsidRPr="00515445" w:rsidRDefault="00515445" w:rsidP="00515445">
      <w:pPr>
        <w:rPr>
          <w:lang w:val="vi-VN"/>
        </w:rPr>
      </w:pPr>
      <w:r w:rsidRPr="00515445">
        <w:rPr>
          <w:lang w:val="vi-VN"/>
        </w:rPr>
        <w:t xml:space="preserve">      "vn": "Nền tảng của một ngữ pháp chắc chắn là điều quan trọng.",</w:t>
      </w:r>
    </w:p>
    <w:p w14:paraId="158221B8" w14:textId="77777777" w:rsidR="00515445" w:rsidRPr="00515445" w:rsidRDefault="00515445" w:rsidP="00515445">
      <w:pPr>
        <w:rPr>
          <w:lang w:val="vi-VN"/>
        </w:rPr>
      </w:pPr>
      <w:r w:rsidRPr="00515445">
        <w:rPr>
          <w:lang w:val="vi-VN"/>
        </w:rPr>
        <w:t xml:space="preserve">      "en": "The foundation of a solid grammar is important."</w:t>
      </w:r>
    </w:p>
    <w:p w14:paraId="3C545108" w14:textId="77777777" w:rsidR="00515445" w:rsidRPr="00515445" w:rsidRDefault="00515445" w:rsidP="00515445">
      <w:pPr>
        <w:rPr>
          <w:lang w:val="vi-VN"/>
        </w:rPr>
      </w:pPr>
      <w:r w:rsidRPr="00515445">
        <w:rPr>
          <w:lang w:val="vi-VN"/>
        </w:rPr>
        <w:t xml:space="preserve">    },</w:t>
      </w:r>
    </w:p>
    <w:p w14:paraId="09B57ACC" w14:textId="77777777" w:rsidR="00515445" w:rsidRPr="00515445" w:rsidRDefault="00515445" w:rsidP="00515445">
      <w:pPr>
        <w:rPr>
          <w:lang w:val="vi-VN"/>
        </w:rPr>
      </w:pPr>
      <w:r w:rsidRPr="00515445">
        <w:rPr>
          <w:lang w:val="vi-VN"/>
        </w:rPr>
        <w:t xml:space="preserve">    {</w:t>
      </w:r>
    </w:p>
    <w:p w14:paraId="1234A440" w14:textId="156F3BC0" w:rsidR="00515445" w:rsidRPr="00515445" w:rsidRDefault="00515445" w:rsidP="00515445">
      <w:pPr>
        <w:rPr>
          <w:lang w:val="vi-VN"/>
        </w:rPr>
      </w:pPr>
      <w:r w:rsidRPr="00515445">
        <w:rPr>
          <w:lang w:val="vi-VN"/>
        </w:rPr>
        <w:t xml:space="preserve">      "vn": "Trên nền xanh của</w:t>
      </w:r>
      <w:ins w:id="280" w:author="Canh Duc Nguyen" w:date="2023-10-12T15:36:00Z">
        <w:r w:rsidR="006E31B1">
          <w:rPr>
            <w:lang w:val="vi-VN"/>
          </w:rPr>
          <w:t xml:space="preserve"> bầu</w:t>
        </w:r>
      </w:ins>
      <w:r w:rsidRPr="00515445">
        <w:rPr>
          <w:lang w:val="vi-VN"/>
        </w:rPr>
        <w:t xml:space="preserve"> trời, những đám mây trắng trôi lững lờ.",</w:t>
      </w:r>
    </w:p>
    <w:p w14:paraId="088DF150" w14:textId="77777777" w:rsidR="00515445" w:rsidRPr="00515445" w:rsidRDefault="00515445" w:rsidP="00515445">
      <w:pPr>
        <w:rPr>
          <w:lang w:val="vi-VN"/>
        </w:rPr>
      </w:pPr>
      <w:r w:rsidRPr="00515445">
        <w:rPr>
          <w:lang w:val="vi-VN"/>
        </w:rPr>
        <w:t xml:space="preserve">      "en": "On the blue backdrop of the sky, the white clouds hover."</w:t>
      </w:r>
    </w:p>
    <w:p w14:paraId="486F372B" w14:textId="77777777" w:rsidR="00515445" w:rsidRPr="00515445" w:rsidRDefault="00515445" w:rsidP="00515445">
      <w:pPr>
        <w:rPr>
          <w:lang w:val="vi-VN"/>
        </w:rPr>
      </w:pPr>
      <w:r w:rsidRPr="00515445">
        <w:rPr>
          <w:lang w:val="vi-VN"/>
        </w:rPr>
        <w:t xml:space="preserve">    },</w:t>
      </w:r>
    </w:p>
    <w:p w14:paraId="6DA453CB" w14:textId="77777777" w:rsidR="00515445" w:rsidRPr="00515445" w:rsidRDefault="00515445" w:rsidP="00515445">
      <w:pPr>
        <w:rPr>
          <w:lang w:val="vi-VN"/>
        </w:rPr>
      </w:pPr>
      <w:r w:rsidRPr="00515445">
        <w:rPr>
          <w:lang w:val="vi-VN"/>
        </w:rPr>
        <w:t xml:space="preserve">    {</w:t>
      </w:r>
    </w:p>
    <w:p w14:paraId="542F9785" w14:textId="7A9CEB82" w:rsidR="00515445" w:rsidRPr="00515445" w:rsidRDefault="00515445" w:rsidP="00515445">
      <w:pPr>
        <w:rPr>
          <w:lang w:val="vi-VN"/>
        </w:rPr>
      </w:pPr>
      <w:r w:rsidRPr="00515445">
        <w:rPr>
          <w:lang w:val="vi-VN"/>
        </w:rPr>
        <w:t xml:space="preserve">      "vn": "Họ đang sơn nền </w:t>
      </w:r>
      <w:ins w:id="281" w:author="Canh Duc Nguyen" w:date="2023-10-12T15:36:00Z">
        <w:r w:rsidR="006E31B1">
          <w:rPr>
            <w:lang w:val="vi-VN"/>
          </w:rPr>
          <w:t xml:space="preserve">cho </w:t>
        </w:r>
      </w:ins>
      <w:r w:rsidRPr="00515445">
        <w:rPr>
          <w:lang w:val="vi-VN"/>
        </w:rPr>
        <w:t>bức tường màu trắng.",</w:t>
      </w:r>
    </w:p>
    <w:p w14:paraId="40D49E10" w14:textId="77777777" w:rsidR="00515445" w:rsidRPr="00515445" w:rsidRDefault="00515445" w:rsidP="00515445">
      <w:pPr>
        <w:rPr>
          <w:lang w:val="vi-VN"/>
        </w:rPr>
      </w:pPr>
      <w:r w:rsidRPr="00515445">
        <w:rPr>
          <w:lang w:val="vi-VN"/>
        </w:rPr>
        <w:t xml:space="preserve">      "en": "They are painting the wall base white."</w:t>
      </w:r>
    </w:p>
    <w:p w14:paraId="37C09000" w14:textId="77777777" w:rsidR="00515445" w:rsidRPr="00515445" w:rsidRDefault="00515445" w:rsidP="00515445">
      <w:pPr>
        <w:rPr>
          <w:lang w:val="vi-VN"/>
        </w:rPr>
      </w:pPr>
      <w:r w:rsidRPr="00515445">
        <w:rPr>
          <w:lang w:val="vi-VN"/>
        </w:rPr>
        <w:t xml:space="preserve">    }</w:t>
      </w:r>
    </w:p>
    <w:p w14:paraId="71610EB6" w14:textId="77777777" w:rsidR="00515445" w:rsidRPr="00515445" w:rsidRDefault="00515445" w:rsidP="00515445">
      <w:pPr>
        <w:rPr>
          <w:lang w:val="vi-VN"/>
        </w:rPr>
      </w:pPr>
      <w:r w:rsidRPr="00515445">
        <w:rPr>
          <w:lang w:val="vi-VN"/>
        </w:rPr>
        <w:t xml:space="preserve">  ]</w:t>
      </w:r>
    </w:p>
    <w:p w14:paraId="337E5D98" w14:textId="77777777" w:rsidR="00515445" w:rsidRPr="00515445" w:rsidRDefault="00515445" w:rsidP="00515445">
      <w:pPr>
        <w:rPr>
          <w:lang w:val="vi-VN"/>
        </w:rPr>
      </w:pPr>
      <w:r w:rsidRPr="00515445">
        <w:rPr>
          <w:lang w:val="vi-VN"/>
        </w:rPr>
        <w:t>}</w:t>
      </w:r>
    </w:p>
    <w:p w14:paraId="11D96544" w14:textId="77777777" w:rsidR="00515445" w:rsidRPr="00515445" w:rsidRDefault="00515445" w:rsidP="00515445">
      <w:pPr>
        <w:rPr>
          <w:lang w:val="vi-VN"/>
        </w:rPr>
      </w:pPr>
      <w:r w:rsidRPr="00515445">
        <w:rPr>
          <w:lang w:val="vi-VN"/>
        </w:rPr>
        <w:t>-----------------------------</w:t>
      </w:r>
    </w:p>
    <w:p w14:paraId="5C0E9B66" w14:textId="77777777" w:rsidR="00515445" w:rsidRPr="00515445" w:rsidRDefault="00515445" w:rsidP="00515445">
      <w:pPr>
        <w:rPr>
          <w:lang w:val="vi-VN"/>
        </w:rPr>
      </w:pPr>
      <w:r w:rsidRPr="00515445">
        <w:rPr>
          <w:lang w:val="vi-VN"/>
        </w:rPr>
        <w:t xml:space="preserve">keyword: Classifier 'ngôi' </w:t>
      </w:r>
    </w:p>
    <w:p w14:paraId="376C6CA6" w14:textId="77777777" w:rsidR="00515445" w:rsidRPr="00515445" w:rsidRDefault="00515445" w:rsidP="00515445">
      <w:pPr>
        <w:rPr>
          <w:lang w:val="vi-VN"/>
        </w:rPr>
      </w:pPr>
      <w:r w:rsidRPr="00515445">
        <w:rPr>
          <w:lang w:val="vi-VN"/>
        </w:rPr>
        <w:t xml:space="preserve">PROMPT: Generate grammar explanation for following Vietnamese grammar point: Classifier 'ngôi' </w:t>
      </w:r>
    </w:p>
    <w:p w14:paraId="5590F8EA" w14:textId="77777777" w:rsidR="00515445" w:rsidRPr="00515445" w:rsidRDefault="00515445" w:rsidP="00515445">
      <w:pPr>
        <w:rPr>
          <w:lang w:val="vi-VN"/>
        </w:rPr>
      </w:pPr>
      <w:r w:rsidRPr="00515445">
        <w:rPr>
          <w:lang w:val="vi-VN"/>
        </w:rPr>
        <w:t>RESPONSE: {</w:t>
      </w:r>
    </w:p>
    <w:p w14:paraId="35AA1654" w14:textId="77777777" w:rsidR="00515445" w:rsidRPr="00515445" w:rsidRDefault="00515445" w:rsidP="00515445">
      <w:pPr>
        <w:rPr>
          <w:lang w:val="vi-VN"/>
        </w:rPr>
      </w:pPr>
      <w:r w:rsidRPr="00515445">
        <w:rPr>
          <w:lang w:val="vi-VN"/>
        </w:rPr>
        <w:t xml:space="preserve">    "title": "Classifier 'ngôi'",</w:t>
      </w:r>
    </w:p>
    <w:p w14:paraId="59276EE1" w14:textId="77777777" w:rsidR="00515445" w:rsidRPr="00515445" w:rsidRDefault="00515445" w:rsidP="00515445">
      <w:pPr>
        <w:rPr>
          <w:lang w:val="vi-VN"/>
        </w:rPr>
      </w:pPr>
      <w:r w:rsidRPr="00515445">
        <w:rPr>
          <w:lang w:val="vi-VN"/>
        </w:rPr>
        <w:t xml:space="preserve">    "short_explanation": "Used to count buildings or houses in Vietnamese.",</w:t>
      </w:r>
    </w:p>
    <w:p w14:paraId="58D589D3" w14:textId="77777777" w:rsidR="00515445" w:rsidRPr="00515445" w:rsidRDefault="00515445" w:rsidP="00515445">
      <w:pPr>
        <w:rPr>
          <w:lang w:val="vi-VN"/>
        </w:rPr>
      </w:pPr>
      <w:r w:rsidRPr="00515445">
        <w:rPr>
          <w:lang w:val="vi-VN"/>
        </w:rPr>
        <w:t xml:space="preserve">    "long_explanation": "In Vietnamese language, 'ngôi' is a classifier, specifically used for counting buildings or houses. It is used before the noun it classifies to indicate the count or number of a certain type of building or house.",</w:t>
      </w:r>
    </w:p>
    <w:p w14:paraId="13154690" w14:textId="77777777" w:rsidR="00515445" w:rsidRPr="00515445" w:rsidRDefault="00515445" w:rsidP="00515445">
      <w:pPr>
        <w:rPr>
          <w:lang w:val="vi-VN"/>
        </w:rPr>
      </w:pPr>
      <w:r w:rsidRPr="00515445">
        <w:rPr>
          <w:lang w:val="vi-VN"/>
        </w:rPr>
        <w:t xml:space="preserve">    "formation": "The structure is usually: number + 'ngôi' + noun (house/building)",</w:t>
      </w:r>
    </w:p>
    <w:p w14:paraId="3240ACCC" w14:textId="77777777" w:rsidR="00515445" w:rsidRPr="00515445" w:rsidRDefault="00515445" w:rsidP="00515445">
      <w:pPr>
        <w:rPr>
          <w:lang w:val="vi-VN"/>
        </w:rPr>
      </w:pPr>
      <w:r w:rsidRPr="00515445">
        <w:rPr>
          <w:lang w:val="vi-VN"/>
        </w:rPr>
        <w:t xml:space="preserve">    "examples": [</w:t>
      </w:r>
    </w:p>
    <w:p w14:paraId="7631E792" w14:textId="77777777" w:rsidR="00515445" w:rsidRPr="00515445" w:rsidRDefault="00515445" w:rsidP="00515445">
      <w:pPr>
        <w:rPr>
          <w:lang w:val="vi-VN"/>
        </w:rPr>
      </w:pPr>
      <w:r w:rsidRPr="00515445">
        <w:rPr>
          <w:lang w:val="vi-VN"/>
        </w:rPr>
        <w:t xml:space="preserve">      {</w:t>
      </w:r>
    </w:p>
    <w:p w14:paraId="738DC798" w14:textId="77777777" w:rsidR="00515445" w:rsidRPr="00515445" w:rsidRDefault="00515445" w:rsidP="00515445">
      <w:pPr>
        <w:rPr>
          <w:lang w:val="vi-VN"/>
        </w:rPr>
      </w:pPr>
      <w:r w:rsidRPr="00515445">
        <w:rPr>
          <w:lang w:val="vi-VN"/>
        </w:rPr>
        <w:t xml:space="preserve">        "vn": "Ở khu vực này có ba ngôi nhà mới được xây dựng.",</w:t>
      </w:r>
    </w:p>
    <w:p w14:paraId="212F004A" w14:textId="77777777" w:rsidR="00515445" w:rsidRPr="00515445" w:rsidRDefault="00515445" w:rsidP="00515445">
      <w:pPr>
        <w:rPr>
          <w:lang w:val="vi-VN"/>
        </w:rPr>
      </w:pPr>
      <w:r w:rsidRPr="00515445">
        <w:rPr>
          <w:lang w:val="vi-VN"/>
        </w:rPr>
        <w:t xml:space="preserve">        "en": "In this area, there are three new houses built."</w:t>
      </w:r>
    </w:p>
    <w:p w14:paraId="232AEA48" w14:textId="77777777" w:rsidR="00515445" w:rsidRPr="00515445" w:rsidRDefault="00515445" w:rsidP="00515445">
      <w:pPr>
        <w:rPr>
          <w:lang w:val="vi-VN"/>
        </w:rPr>
      </w:pPr>
      <w:r w:rsidRPr="00515445">
        <w:rPr>
          <w:lang w:val="vi-VN"/>
        </w:rPr>
        <w:t xml:space="preserve">      },</w:t>
      </w:r>
    </w:p>
    <w:p w14:paraId="406A8600" w14:textId="77777777" w:rsidR="00515445" w:rsidRPr="00515445" w:rsidRDefault="00515445" w:rsidP="00515445">
      <w:pPr>
        <w:rPr>
          <w:lang w:val="vi-VN"/>
        </w:rPr>
      </w:pPr>
      <w:r w:rsidRPr="00515445">
        <w:rPr>
          <w:lang w:val="vi-VN"/>
        </w:rPr>
        <w:t xml:space="preserve">      {</w:t>
      </w:r>
    </w:p>
    <w:p w14:paraId="51A39088" w14:textId="718CE106" w:rsidR="00515445" w:rsidRPr="00515445" w:rsidRDefault="00515445" w:rsidP="00515445">
      <w:pPr>
        <w:rPr>
          <w:lang w:val="vi-VN"/>
        </w:rPr>
      </w:pPr>
      <w:r w:rsidRPr="00515445">
        <w:rPr>
          <w:lang w:val="vi-VN"/>
        </w:rPr>
        <w:t xml:space="preserve">        "vn": "Trong thành phố này có hai ngôi nhà mà tôi </w:t>
      </w:r>
      <w:ins w:id="282" w:author="Canh Duc Nguyen" w:date="2023-10-12T15:37:00Z">
        <w:r w:rsidR="006E31B1">
          <w:rPr>
            <w:lang w:val="vi-VN"/>
          </w:rPr>
          <w:t xml:space="preserve">cảm thấy </w:t>
        </w:r>
      </w:ins>
      <w:r w:rsidRPr="00515445">
        <w:rPr>
          <w:lang w:val="vi-VN"/>
        </w:rPr>
        <w:t>thích nhất.",</w:t>
      </w:r>
    </w:p>
    <w:p w14:paraId="0AEC85C7" w14:textId="77777777" w:rsidR="00515445" w:rsidRPr="00515445" w:rsidRDefault="00515445" w:rsidP="00515445">
      <w:pPr>
        <w:rPr>
          <w:lang w:val="vi-VN"/>
        </w:rPr>
      </w:pPr>
      <w:r w:rsidRPr="00515445">
        <w:rPr>
          <w:lang w:val="vi-VN"/>
        </w:rPr>
        <w:t xml:space="preserve">        "en": "In this city, there are two houses that I like the most."</w:t>
      </w:r>
    </w:p>
    <w:p w14:paraId="2ED4EB00" w14:textId="77777777" w:rsidR="00515445" w:rsidRPr="00515445" w:rsidRDefault="00515445" w:rsidP="00515445">
      <w:pPr>
        <w:rPr>
          <w:lang w:val="vi-VN"/>
        </w:rPr>
      </w:pPr>
      <w:r w:rsidRPr="00515445">
        <w:rPr>
          <w:lang w:val="vi-VN"/>
        </w:rPr>
        <w:t xml:space="preserve">      },</w:t>
      </w:r>
    </w:p>
    <w:p w14:paraId="39483252" w14:textId="77777777" w:rsidR="00515445" w:rsidRPr="00515445" w:rsidRDefault="00515445" w:rsidP="00515445">
      <w:pPr>
        <w:rPr>
          <w:lang w:val="vi-VN"/>
        </w:rPr>
      </w:pPr>
      <w:r w:rsidRPr="00515445">
        <w:rPr>
          <w:lang w:val="vi-VN"/>
        </w:rPr>
        <w:t xml:space="preserve">      {</w:t>
      </w:r>
    </w:p>
    <w:p w14:paraId="21BF4D08" w14:textId="77777777" w:rsidR="00515445" w:rsidRPr="00515445" w:rsidRDefault="00515445" w:rsidP="00515445">
      <w:pPr>
        <w:rPr>
          <w:lang w:val="vi-VN"/>
        </w:rPr>
      </w:pPr>
      <w:r w:rsidRPr="00515445">
        <w:rPr>
          <w:lang w:val="vi-VN"/>
        </w:rPr>
        <w:t xml:space="preserve">        "vn": "Tôi đã mua một ngôi nhà ở Quận 1.",</w:t>
      </w:r>
    </w:p>
    <w:p w14:paraId="42FAEC32" w14:textId="77777777" w:rsidR="00515445" w:rsidRPr="00515445" w:rsidRDefault="00515445" w:rsidP="00515445">
      <w:pPr>
        <w:rPr>
          <w:lang w:val="vi-VN"/>
        </w:rPr>
      </w:pPr>
      <w:r w:rsidRPr="00515445">
        <w:rPr>
          <w:lang w:val="vi-VN"/>
        </w:rPr>
        <w:lastRenderedPageBreak/>
        <w:t xml:space="preserve">        "en": "I bought a house in District 1."</w:t>
      </w:r>
    </w:p>
    <w:p w14:paraId="2F440E29" w14:textId="77777777" w:rsidR="00515445" w:rsidRPr="00515445" w:rsidRDefault="00515445" w:rsidP="00515445">
      <w:pPr>
        <w:rPr>
          <w:lang w:val="vi-VN"/>
        </w:rPr>
      </w:pPr>
      <w:r w:rsidRPr="00515445">
        <w:rPr>
          <w:lang w:val="vi-VN"/>
        </w:rPr>
        <w:t xml:space="preserve">      },</w:t>
      </w:r>
    </w:p>
    <w:p w14:paraId="60E0061F" w14:textId="77777777" w:rsidR="00515445" w:rsidRPr="00515445" w:rsidRDefault="00515445" w:rsidP="00515445">
      <w:pPr>
        <w:rPr>
          <w:lang w:val="vi-VN"/>
        </w:rPr>
      </w:pPr>
      <w:r w:rsidRPr="00515445">
        <w:rPr>
          <w:lang w:val="vi-VN"/>
        </w:rPr>
        <w:t xml:space="preserve">      {</w:t>
      </w:r>
    </w:p>
    <w:p w14:paraId="0D57BB31" w14:textId="77777777" w:rsidR="00515445" w:rsidRPr="00515445" w:rsidRDefault="00515445" w:rsidP="00515445">
      <w:pPr>
        <w:rPr>
          <w:lang w:val="vi-VN"/>
        </w:rPr>
      </w:pPr>
      <w:r w:rsidRPr="00515445">
        <w:rPr>
          <w:lang w:val="vi-VN"/>
        </w:rPr>
        <w:t xml:space="preserve">        "vn": "Có mấy ngôi chùa cổ ở làng của bạn?",</w:t>
      </w:r>
    </w:p>
    <w:p w14:paraId="79B4F7CD" w14:textId="77777777" w:rsidR="00515445" w:rsidRPr="00515445" w:rsidRDefault="00515445" w:rsidP="00515445">
      <w:pPr>
        <w:rPr>
          <w:lang w:val="vi-VN"/>
        </w:rPr>
      </w:pPr>
      <w:r w:rsidRPr="00515445">
        <w:rPr>
          <w:lang w:val="vi-VN"/>
        </w:rPr>
        <w:t xml:space="preserve">        "en": "How many ancient temples are there in your village?"</w:t>
      </w:r>
    </w:p>
    <w:p w14:paraId="2E936BBC" w14:textId="77777777" w:rsidR="00515445" w:rsidRPr="00515445" w:rsidRDefault="00515445" w:rsidP="00515445">
      <w:pPr>
        <w:rPr>
          <w:lang w:val="vi-VN"/>
        </w:rPr>
      </w:pPr>
      <w:r w:rsidRPr="00515445">
        <w:rPr>
          <w:lang w:val="vi-VN"/>
        </w:rPr>
        <w:t xml:space="preserve">      }</w:t>
      </w:r>
    </w:p>
    <w:p w14:paraId="6898D34D" w14:textId="77777777" w:rsidR="00515445" w:rsidRPr="00515445" w:rsidRDefault="00515445" w:rsidP="00515445">
      <w:pPr>
        <w:rPr>
          <w:lang w:val="vi-VN"/>
        </w:rPr>
      </w:pPr>
      <w:r w:rsidRPr="00515445">
        <w:rPr>
          <w:lang w:val="vi-VN"/>
        </w:rPr>
        <w:t xml:space="preserve">    ]</w:t>
      </w:r>
    </w:p>
    <w:p w14:paraId="49EF202A" w14:textId="77777777" w:rsidR="00515445" w:rsidRPr="00515445" w:rsidRDefault="00515445" w:rsidP="00515445">
      <w:pPr>
        <w:rPr>
          <w:lang w:val="vi-VN"/>
        </w:rPr>
      </w:pPr>
      <w:r w:rsidRPr="00515445">
        <w:rPr>
          <w:lang w:val="vi-VN"/>
        </w:rPr>
        <w:t xml:space="preserve">  }</w:t>
      </w:r>
    </w:p>
    <w:p w14:paraId="75B1DA60" w14:textId="77777777" w:rsidR="00515445" w:rsidRPr="00515445" w:rsidRDefault="00515445" w:rsidP="00515445">
      <w:pPr>
        <w:rPr>
          <w:lang w:val="vi-VN"/>
        </w:rPr>
      </w:pPr>
      <w:r w:rsidRPr="00515445">
        <w:rPr>
          <w:lang w:val="vi-VN"/>
        </w:rPr>
        <w:t>-----------------------------</w:t>
      </w:r>
    </w:p>
    <w:p w14:paraId="43137D07" w14:textId="77777777" w:rsidR="00515445" w:rsidRPr="00515445" w:rsidRDefault="00515445" w:rsidP="00515445">
      <w:pPr>
        <w:rPr>
          <w:lang w:val="vi-VN"/>
        </w:rPr>
      </w:pPr>
      <w:r w:rsidRPr="00515445">
        <w:rPr>
          <w:lang w:val="vi-VN"/>
        </w:rPr>
        <w:t xml:space="preserve">keyword: Classifier 'quả' </w:t>
      </w:r>
    </w:p>
    <w:p w14:paraId="5DB03B73" w14:textId="77777777" w:rsidR="00515445" w:rsidRPr="00515445" w:rsidRDefault="00515445" w:rsidP="00515445">
      <w:pPr>
        <w:rPr>
          <w:lang w:val="vi-VN"/>
        </w:rPr>
      </w:pPr>
      <w:r w:rsidRPr="00515445">
        <w:rPr>
          <w:lang w:val="vi-VN"/>
        </w:rPr>
        <w:t xml:space="preserve">PROMPT: Generate grammar explanation for following Vietnamese grammar point: Classifier 'quả' </w:t>
      </w:r>
    </w:p>
    <w:p w14:paraId="4CE596AC" w14:textId="77777777" w:rsidR="00515445" w:rsidRPr="00515445" w:rsidRDefault="00515445" w:rsidP="00515445">
      <w:pPr>
        <w:rPr>
          <w:lang w:val="vi-VN"/>
        </w:rPr>
      </w:pPr>
      <w:r w:rsidRPr="00515445">
        <w:rPr>
          <w:lang w:val="vi-VN"/>
        </w:rPr>
        <w:t>RESPONSE: {</w:t>
      </w:r>
    </w:p>
    <w:p w14:paraId="1ED233E8" w14:textId="77777777" w:rsidR="00515445" w:rsidRPr="00515445" w:rsidRDefault="00515445" w:rsidP="00515445">
      <w:pPr>
        <w:rPr>
          <w:lang w:val="vi-VN"/>
        </w:rPr>
      </w:pPr>
      <w:r w:rsidRPr="00515445">
        <w:rPr>
          <w:lang w:val="vi-VN"/>
        </w:rPr>
        <w:t xml:space="preserve">    "title": "Classifier 'quả'",</w:t>
      </w:r>
    </w:p>
    <w:p w14:paraId="011E0295" w14:textId="77777777" w:rsidR="00515445" w:rsidRPr="00515445" w:rsidRDefault="00515445" w:rsidP="00515445">
      <w:pPr>
        <w:rPr>
          <w:lang w:val="vi-VN"/>
        </w:rPr>
      </w:pPr>
      <w:r w:rsidRPr="00515445">
        <w:rPr>
          <w:lang w:val="vi-VN"/>
        </w:rPr>
        <w:t xml:space="preserve">    "short_explanation": "Used to classify certain types of nouns, primarily fruits and spherical objects.",</w:t>
      </w:r>
    </w:p>
    <w:p w14:paraId="7755C38D" w14:textId="77777777" w:rsidR="00515445" w:rsidRPr="00515445" w:rsidRDefault="00515445" w:rsidP="00515445">
      <w:pPr>
        <w:rPr>
          <w:lang w:val="vi-VN"/>
        </w:rPr>
      </w:pPr>
      <w:r w:rsidRPr="00515445">
        <w:rPr>
          <w:lang w:val="vi-VN"/>
        </w:rPr>
        <w:t xml:space="preserve">    "long_explanation": "The Vietnamese word 'quả' is a classifier used to denote a certain group or category of nouns. It is used primarily with fruits and spherical objects. In Vietnamese, each noun requires a classifier, similar to 'a piece of' in English. 'quả' is equivalent to saying 'a piece of' when referring to fruits or spherical objects.",</w:t>
      </w:r>
    </w:p>
    <w:p w14:paraId="303BE59F" w14:textId="2D61AF60" w:rsidR="00515445" w:rsidRPr="00515445" w:rsidRDefault="00515445" w:rsidP="00515445">
      <w:pPr>
        <w:rPr>
          <w:lang w:val="vi-VN"/>
        </w:rPr>
      </w:pPr>
      <w:r w:rsidRPr="00515445">
        <w:rPr>
          <w:lang w:val="vi-VN"/>
        </w:rPr>
        <w:t xml:space="preserve">    "formation": "</w:t>
      </w:r>
      <w:ins w:id="283" w:author="Canh Duc Nguyen" w:date="2023-10-12T15:38:00Z">
        <w:r w:rsidR="006E31B1" w:rsidRPr="006E31B1">
          <w:rPr>
            <w:lang w:val="vi-VN"/>
          </w:rPr>
          <w:t xml:space="preserve"> </w:t>
        </w:r>
        <w:r w:rsidR="006E31B1" w:rsidRPr="00515445">
          <w:rPr>
            <w:lang w:val="vi-VN"/>
          </w:rPr>
          <w:t>numerical quantifier</w:t>
        </w:r>
        <w:r w:rsidR="006E31B1" w:rsidRPr="00515445" w:rsidDel="006E31B1">
          <w:rPr>
            <w:lang w:val="vi-VN"/>
          </w:rPr>
          <w:t xml:space="preserve"> </w:t>
        </w:r>
      </w:ins>
      <w:del w:id="284" w:author="Canh Duc Nguyen" w:date="2023-10-12T15:38:00Z">
        <w:r w:rsidRPr="00515445" w:rsidDel="006E31B1">
          <w:rPr>
            <w:lang w:val="vi-VN"/>
          </w:rPr>
          <w:delText xml:space="preserve">Noun </w:delText>
        </w:r>
      </w:del>
      <w:r w:rsidRPr="00515445">
        <w:rPr>
          <w:lang w:val="vi-VN"/>
        </w:rPr>
        <w:t>+ quả +</w:t>
      </w:r>
      <w:ins w:id="285" w:author="Canh Duc Nguyen" w:date="2023-10-12T15:38:00Z">
        <w:r w:rsidR="006E31B1">
          <w:rPr>
            <w:lang w:val="vi-VN"/>
          </w:rPr>
          <w:t xml:space="preserve"> Noun</w:t>
        </w:r>
      </w:ins>
      <w:del w:id="286" w:author="Canh Duc Nguyen" w:date="2023-10-12T15:38:00Z">
        <w:r w:rsidRPr="00515445" w:rsidDel="006E31B1">
          <w:rPr>
            <w:lang w:val="vi-VN"/>
          </w:rPr>
          <w:delText xml:space="preserve"> </w:delText>
        </w:r>
      </w:del>
      <w:del w:id="287" w:author="Canh Duc Nguyen" w:date="2023-10-12T15:37:00Z">
        <w:r w:rsidRPr="00515445" w:rsidDel="006E31B1">
          <w:rPr>
            <w:lang w:val="vi-VN"/>
          </w:rPr>
          <w:delText>numerical quantifier</w:delText>
        </w:r>
      </w:del>
      <w:r w:rsidRPr="00515445">
        <w:rPr>
          <w:lang w:val="vi-VN"/>
        </w:rPr>
        <w:t>",</w:t>
      </w:r>
    </w:p>
    <w:p w14:paraId="04E4CB46" w14:textId="77777777" w:rsidR="00515445" w:rsidRPr="00515445" w:rsidRDefault="00515445" w:rsidP="00515445">
      <w:pPr>
        <w:rPr>
          <w:lang w:val="vi-VN"/>
        </w:rPr>
      </w:pPr>
      <w:r w:rsidRPr="00515445">
        <w:rPr>
          <w:lang w:val="vi-VN"/>
        </w:rPr>
        <w:t xml:space="preserve">    "examples": [</w:t>
      </w:r>
    </w:p>
    <w:p w14:paraId="5856ECFB" w14:textId="77777777" w:rsidR="00515445" w:rsidRPr="00515445" w:rsidRDefault="00515445" w:rsidP="00515445">
      <w:pPr>
        <w:rPr>
          <w:lang w:val="vi-VN"/>
        </w:rPr>
      </w:pPr>
      <w:r w:rsidRPr="00515445">
        <w:rPr>
          <w:lang w:val="vi-VN"/>
        </w:rPr>
        <w:t xml:space="preserve">      {</w:t>
      </w:r>
    </w:p>
    <w:p w14:paraId="19CE4E00" w14:textId="77777777" w:rsidR="00515445" w:rsidRPr="00515445" w:rsidRDefault="00515445" w:rsidP="00515445">
      <w:pPr>
        <w:rPr>
          <w:lang w:val="vi-VN"/>
        </w:rPr>
      </w:pPr>
      <w:r w:rsidRPr="00515445">
        <w:rPr>
          <w:lang w:val="vi-VN"/>
        </w:rPr>
        <w:t xml:space="preserve">        "vn": "Tôi đã ăn một quả táo sáng nay.",</w:t>
      </w:r>
    </w:p>
    <w:p w14:paraId="1A93104C" w14:textId="77777777" w:rsidR="00515445" w:rsidRPr="00515445" w:rsidRDefault="00515445" w:rsidP="00515445">
      <w:pPr>
        <w:rPr>
          <w:lang w:val="vi-VN"/>
        </w:rPr>
      </w:pPr>
      <w:r w:rsidRPr="00515445">
        <w:rPr>
          <w:lang w:val="vi-VN"/>
        </w:rPr>
        <w:t xml:space="preserve">        "en": "I ate an apple this morning."</w:t>
      </w:r>
    </w:p>
    <w:p w14:paraId="16E4F33A" w14:textId="77777777" w:rsidR="00515445" w:rsidRPr="00515445" w:rsidRDefault="00515445" w:rsidP="00515445">
      <w:pPr>
        <w:rPr>
          <w:lang w:val="vi-VN"/>
        </w:rPr>
      </w:pPr>
      <w:r w:rsidRPr="00515445">
        <w:rPr>
          <w:lang w:val="vi-VN"/>
        </w:rPr>
        <w:t xml:space="preserve">      },</w:t>
      </w:r>
    </w:p>
    <w:p w14:paraId="6853B3B6" w14:textId="77777777" w:rsidR="00515445" w:rsidRPr="00515445" w:rsidRDefault="00515445" w:rsidP="00515445">
      <w:pPr>
        <w:rPr>
          <w:lang w:val="vi-VN"/>
        </w:rPr>
      </w:pPr>
      <w:r w:rsidRPr="00515445">
        <w:rPr>
          <w:lang w:val="vi-VN"/>
        </w:rPr>
        <w:t xml:space="preserve">      {</w:t>
      </w:r>
    </w:p>
    <w:p w14:paraId="6E223D6F" w14:textId="7A304F32" w:rsidR="00515445" w:rsidRPr="00515445" w:rsidRDefault="00515445" w:rsidP="00515445">
      <w:pPr>
        <w:rPr>
          <w:lang w:val="vi-VN"/>
        </w:rPr>
      </w:pPr>
      <w:r w:rsidRPr="00515445">
        <w:rPr>
          <w:lang w:val="vi-VN"/>
        </w:rPr>
        <w:t xml:space="preserve">        "vn": "Cô ấy mua năm quả cam </w:t>
      </w:r>
      <w:del w:id="288" w:author="Canh Duc Nguyen" w:date="2023-10-12T15:39:00Z">
        <w:r w:rsidRPr="00515445" w:rsidDel="006E31B1">
          <w:rPr>
            <w:lang w:val="vi-VN"/>
          </w:rPr>
          <w:delText xml:space="preserve">từ </w:delText>
        </w:r>
      </w:del>
      <w:ins w:id="289" w:author="Canh Duc Nguyen" w:date="2023-10-12T15:39:00Z">
        <w:r w:rsidR="006E31B1">
          <w:rPr>
            <w:lang w:val="vi-VN"/>
          </w:rPr>
          <w:t xml:space="preserve">ở </w:t>
        </w:r>
      </w:ins>
      <w:r w:rsidRPr="00515445">
        <w:rPr>
          <w:lang w:val="vi-VN"/>
        </w:rPr>
        <w:t>chợ.",</w:t>
      </w:r>
    </w:p>
    <w:p w14:paraId="329BAFE1" w14:textId="77777777" w:rsidR="00515445" w:rsidRPr="00515445" w:rsidRDefault="00515445" w:rsidP="00515445">
      <w:pPr>
        <w:rPr>
          <w:lang w:val="vi-VN"/>
        </w:rPr>
      </w:pPr>
      <w:r w:rsidRPr="00515445">
        <w:rPr>
          <w:lang w:val="vi-VN"/>
        </w:rPr>
        <w:t xml:space="preserve">        "en": "She bought five oranges from the market."</w:t>
      </w:r>
    </w:p>
    <w:p w14:paraId="19B71B70" w14:textId="77777777" w:rsidR="00515445" w:rsidRPr="00515445" w:rsidRDefault="00515445" w:rsidP="00515445">
      <w:pPr>
        <w:rPr>
          <w:lang w:val="vi-VN"/>
        </w:rPr>
      </w:pPr>
      <w:r w:rsidRPr="00515445">
        <w:rPr>
          <w:lang w:val="vi-VN"/>
        </w:rPr>
        <w:t xml:space="preserve">      },</w:t>
      </w:r>
    </w:p>
    <w:p w14:paraId="20A46338" w14:textId="77777777" w:rsidR="00515445" w:rsidRPr="00515445" w:rsidRDefault="00515445" w:rsidP="00515445">
      <w:pPr>
        <w:rPr>
          <w:lang w:val="vi-VN"/>
        </w:rPr>
      </w:pPr>
      <w:r w:rsidRPr="00515445">
        <w:rPr>
          <w:lang w:val="vi-VN"/>
        </w:rPr>
        <w:t xml:space="preserve">      {</w:t>
      </w:r>
    </w:p>
    <w:p w14:paraId="5D7F126A" w14:textId="23DFA4AB" w:rsidR="00515445" w:rsidRPr="00515445" w:rsidRDefault="00515445" w:rsidP="00515445">
      <w:pPr>
        <w:rPr>
          <w:lang w:val="vi-VN"/>
        </w:rPr>
      </w:pPr>
      <w:r w:rsidRPr="00515445">
        <w:rPr>
          <w:lang w:val="vi-VN"/>
        </w:rPr>
        <w:t xml:space="preserve">        "vn": "Bạn có thể cho tôi một quả bóng</w:t>
      </w:r>
      <w:ins w:id="290" w:author="Canh Duc Nguyen" w:date="2023-10-12T15:39:00Z">
        <w:r w:rsidR="006E31B1">
          <w:rPr>
            <w:lang w:val="vi-VN"/>
          </w:rPr>
          <w:t xml:space="preserve"> không</w:t>
        </w:r>
      </w:ins>
      <w:r w:rsidRPr="00515445">
        <w:rPr>
          <w:lang w:val="vi-VN"/>
        </w:rPr>
        <w:t xml:space="preserve">, </w:t>
      </w:r>
      <w:del w:id="291" w:author="Canh Duc Nguyen" w:date="2023-10-12T15:39:00Z">
        <w:r w:rsidRPr="00515445" w:rsidDel="006E31B1">
          <w:rPr>
            <w:lang w:val="vi-VN"/>
          </w:rPr>
          <w:delText>xin vui lòng</w:delText>
        </w:r>
      </w:del>
      <w:ins w:id="292" w:author="Canh Duc Nguyen" w:date="2023-10-12T15:39:00Z">
        <w:r w:rsidR="006E31B1">
          <w:rPr>
            <w:lang w:val="vi-VN"/>
          </w:rPr>
          <w:t>làm ơn</w:t>
        </w:r>
      </w:ins>
      <w:r w:rsidRPr="00515445">
        <w:rPr>
          <w:lang w:val="vi-VN"/>
        </w:rPr>
        <w:t>?",</w:t>
      </w:r>
    </w:p>
    <w:p w14:paraId="6EF259C0" w14:textId="77777777" w:rsidR="00515445" w:rsidRPr="00515445" w:rsidRDefault="00515445" w:rsidP="00515445">
      <w:pPr>
        <w:rPr>
          <w:lang w:val="vi-VN"/>
        </w:rPr>
      </w:pPr>
      <w:r w:rsidRPr="00515445">
        <w:rPr>
          <w:lang w:val="vi-VN"/>
        </w:rPr>
        <w:t xml:space="preserve">        "en": "Could you give me a ball, please?"</w:t>
      </w:r>
    </w:p>
    <w:p w14:paraId="626A1482" w14:textId="77777777" w:rsidR="00515445" w:rsidRPr="00515445" w:rsidRDefault="00515445" w:rsidP="00515445">
      <w:pPr>
        <w:rPr>
          <w:lang w:val="vi-VN"/>
        </w:rPr>
      </w:pPr>
      <w:r w:rsidRPr="00515445">
        <w:rPr>
          <w:lang w:val="vi-VN"/>
        </w:rPr>
        <w:t xml:space="preserve">      },</w:t>
      </w:r>
    </w:p>
    <w:p w14:paraId="1AA19F83" w14:textId="77777777" w:rsidR="00515445" w:rsidRPr="00515445" w:rsidRDefault="00515445" w:rsidP="00515445">
      <w:pPr>
        <w:rPr>
          <w:lang w:val="vi-VN"/>
        </w:rPr>
      </w:pPr>
      <w:r w:rsidRPr="00515445">
        <w:rPr>
          <w:lang w:val="vi-VN"/>
        </w:rPr>
        <w:t xml:space="preserve">      {</w:t>
      </w:r>
    </w:p>
    <w:p w14:paraId="457127BA" w14:textId="77777777" w:rsidR="00515445" w:rsidRPr="00515445" w:rsidRDefault="00515445" w:rsidP="00515445">
      <w:pPr>
        <w:rPr>
          <w:lang w:val="vi-VN"/>
        </w:rPr>
      </w:pPr>
      <w:r w:rsidRPr="00515445">
        <w:rPr>
          <w:lang w:val="vi-VN"/>
        </w:rPr>
        <w:t xml:space="preserve">        "vn": "Tôi thích chơi với quả bóng rổ.",</w:t>
      </w:r>
    </w:p>
    <w:p w14:paraId="210DDAD2" w14:textId="77777777" w:rsidR="00515445" w:rsidRPr="00515445" w:rsidRDefault="00515445" w:rsidP="00515445">
      <w:pPr>
        <w:rPr>
          <w:lang w:val="vi-VN"/>
        </w:rPr>
      </w:pPr>
      <w:r w:rsidRPr="00515445">
        <w:rPr>
          <w:lang w:val="vi-VN"/>
        </w:rPr>
        <w:t xml:space="preserve">        "en": "I like to play with the basketball."</w:t>
      </w:r>
    </w:p>
    <w:p w14:paraId="2B90725F" w14:textId="77777777" w:rsidR="00515445" w:rsidRPr="00515445" w:rsidRDefault="00515445" w:rsidP="00515445">
      <w:pPr>
        <w:rPr>
          <w:lang w:val="vi-VN"/>
        </w:rPr>
      </w:pPr>
      <w:r w:rsidRPr="00515445">
        <w:rPr>
          <w:lang w:val="vi-VN"/>
        </w:rPr>
        <w:t xml:space="preserve">      }</w:t>
      </w:r>
    </w:p>
    <w:p w14:paraId="5F80764F" w14:textId="77777777" w:rsidR="00515445" w:rsidRPr="00515445" w:rsidRDefault="00515445" w:rsidP="00515445">
      <w:pPr>
        <w:rPr>
          <w:lang w:val="vi-VN"/>
        </w:rPr>
      </w:pPr>
      <w:r w:rsidRPr="00515445">
        <w:rPr>
          <w:lang w:val="vi-VN"/>
        </w:rPr>
        <w:t xml:space="preserve">    ]</w:t>
      </w:r>
    </w:p>
    <w:p w14:paraId="5E479FB2" w14:textId="77777777" w:rsidR="00515445" w:rsidRPr="00515445" w:rsidRDefault="00515445" w:rsidP="00515445">
      <w:pPr>
        <w:rPr>
          <w:lang w:val="vi-VN"/>
        </w:rPr>
      </w:pPr>
      <w:r w:rsidRPr="00515445">
        <w:rPr>
          <w:lang w:val="vi-VN"/>
        </w:rPr>
        <w:t>}</w:t>
      </w:r>
    </w:p>
    <w:p w14:paraId="7CC65830" w14:textId="77777777" w:rsidR="00515445" w:rsidRPr="00515445" w:rsidRDefault="00515445" w:rsidP="00515445">
      <w:pPr>
        <w:rPr>
          <w:lang w:val="vi-VN"/>
        </w:rPr>
      </w:pPr>
      <w:r w:rsidRPr="00515445">
        <w:rPr>
          <w:lang w:val="vi-VN"/>
        </w:rPr>
        <w:t>-----------------------------</w:t>
      </w:r>
    </w:p>
    <w:p w14:paraId="60321230" w14:textId="77777777" w:rsidR="00515445" w:rsidRPr="00515445" w:rsidRDefault="00515445" w:rsidP="00515445">
      <w:pPr>
        <w:rPr>
          <w:lang w:val="vi-VN"/>
        </w:rPr>
      </w:pPr>
      <w:r w:rsidRPr="00515445">
        <w:rPr>
          <w:lang w:val="vi-VN"/>
        </w:rPr>
        <w:t xml:space="preserve">keyword: Classifier 'quyển' </w:t>
      </w:r>
    </w:p>
    <w:p w14:paraId="7BF092BA" w14:textId="77777777" w:rsidR="00515445" w:rsidRPr="00515445" w:rsidRDefault="00515445" w:rsidP="00515445">
      <w:pPr>
        <w:rPr>
          <w:lang w:val="vi-VN"/>
        </w:rPr>
      </w:pPr>
      <w:r w:rsidRPr="00515445">
        <w:rPr>
          <w:lang w:val="vi-VN"/>
        </w:rPr>
        <w:t xml:space="preserve">PROMPT: Generate grammar explanation for following Vietnamese grammar point: Classifier 'quyển' </w:t>
      </w:r>
    </w:p>
    <w:p w14:paraId="5739DADC" w14:textId="77777777" w:rsidR="00515445" w:rsidRPr="00515445" w:rsidRDefault="00515445" w:rsidP="00515445">
      <w:pPr>
        <w:rPr>
          <w:lang w:val="vi-VN"/>
        </w:rPr>
      </w:pPr>
      <w:r w:rsidRPr="00515445">
        <w:rPr>
          <w:lang w:val="vi-VN"/>
        </w:rPr>
        <w:lastRenderedPageBreak/>
        <w:t xml:space="preserve">RESPONSE: {  </w:t>
      </w:r>
    </w:p>
    <w:p w14:paraId="618E1C56" w14:textId="77777777" w:rsidR="00515445" w:rsidRPr="00515445" w:rsidRDefault="00515445" w:rsidP="00515445">
      <w:pPr>
        <w:rPr>
          <w:lang w:val="vi-VN"/>
        </w:rPr>
      </w:pPr>
      <w:r w:rsidRPr="00515445">
        <w:rPr>
          <w:lang w:val="vi-VN"/>
        </w:rPr>
        <w:t xml:space="preserve">   "title":"Classifier 'quyển'",</w:t>
      </w:r>
    </w:p>
    <w:p w14:paraId="23E1F718" w14:textId="77777777" w:rsidR="00515445" w:rsidRPr="00515445" w:rsidRDefault="00515445" w:rsidP="00515445">
      <w:pPr>
        <w:rPr>
          <w:lang w:val="vi-VN"/>
        </w:rPr>
      </w:pPr>
      <w:r w:rsidRPr="00515445">
        <w:rPr>
          <w:lang w:val="vi-VN"/>
        </w:rPr>
        <w:t xml:space="preserve">   "short_explanation":"Used to denote quantity or to classify certain types of objects in Vietnamese.",</w:t>
      </w:r>
    </w:p>
    <w:p w14:paraId="2ED1241E" w14:textId="77777777" w:rsidR="00515445" w:rsidRPr="00515445" w:rsidRDefault="00515445" w:rsidP="00515445">
      <w:pPr>
        <w:rPr>
          <w:lang w:val="vi-VN"/>
        </w:rPr>
      </w:pPr>
      <w:r w:rsidRPr="00515445">
        <w:rPr>
          <w:lang w:val="vi-VN"/>
        </w:rPr>
        <w:t xml:space="preserve">   "long_explanation":"The Vietnamese word 'quyển' is a classifier, also known as a measure word. In Vietnamese, classifiers are used to denote quantity or to classify certain types of objects. The classifier 'quyển' is typically used for items that are layered, rolled or stacked and is often used with books, magazines, scrolls, etc.",</w:t>
      </w:r>
    </w:p>
    <w:p w14:paraId="286368EB" w14:textId="77777777" w:rsidR="00515445" w:rsidRPr="00515445" w:rsidRDefault="00515445" w:rsidP="00515445">
      <w:pPr>
        <w:rPr>
          <w:lang w:val="vi-VN"/>
        </w:rPr>
      </w:pPr>
      <w:r w:rsidRPr="00515445">
        <w:rPr>
          <w:lang w:val="vi-VN"/>
        </w:rPr>
        <w:t xml:space="preserve">   "formation":"'quyển' + [noun]",</w:t>
      </w:r>
    </w:p>
    <w:p w14:paraId="08BCC6EE" w14:textId="77777777" w:rsidR="00515445" w:rsidRPr="00515445" w:rsidRDefault="00515445" w:rsidP="00515445">
      <w:pPr>
        <w:rPr>
          <w:lang w:val="vi-VN"/>
        </w:rPr>
      </w:pPr>
      <w:r w:rsidRPr="00515445">
        <w:rPr>
          <w:lang w:val="vi-VN"/>
        </w:rPr>
        <w:t xml:space="preserve">   "examples":[  </w:t>
      </w:r>
    </w:p>
    <w:p w14:paraId="4D285DD8" w14:textId="77777777" w:rsidR="00515445" w:rsidRPr="00515445" w:rsidRDefault="00515445" w:rsidP="00515445">
      <w:pPr>
        <w:rPr>
          <w:lang w:val="vi-VN"/>
        </w:rPr>
      </w:pPr>
      <w:r w:rsidRPr="00515445">
        <w:rPr>
          <w:lang w:val="vi-VN"/>
        </w:rPr>
        <w:t xml:space="preserve">      {  </w:t>
      </w:r>
    </w:p>
    <w:p w14:paraId="20A508F4" w14:textId="77777777" w:rsidR="00515445" w:rsidRPr="00515445" w:rsidRDefault="00515445" w:rsidP="00515445">
      <w:pPr>
        <w:rPr>
          <w:lang w:val="vi-VN"/>
        </w:rPr>
      </w:pPr>
      <w:r w:rsidRPr="00515445">
        <w:rPr>
          <w:lang w:val="vi-VN"/>
        </w:rPr>
        <w:t xml:space="preserve">         "vn":"Tôi đang đọc một quyển sách rất thú vị về lịch sử Việt Nam.",</w:t>
      </w:r>
    </w:p>
    <w:p w14:paraId="7655382D" w14:textId="77777777" w:rsidR="00515445" w:rsidRPr="00515445" w:rsidRDefault="00515445" w:rsidP="00515445">
      <w:pPr>
        <w:rPr>
          <w:lang w:val="vi-VN"/>
        </w:rPr>
      </w:pPr>
      <w:r w:rsidRPr="00515445">
        <w:rPr>
          <w:lang w:val="vi-VN"/>
        </w:rPr>
        <w:t xml:space="preserve">         "en":"I am reading a very interesting book on the history of Vietnam."</w:t>
      </w:r>
    </w:p>
    <w:p w14:paraId="3E5917C0" w14:textId="77777777" w:rsidR="00515445" w:rsidRPr="00515445" w:rsidRDefault="00515445" w:rsidP="00515445">
      <w:pPr>
        <w:rPr>
          <w:lang w:val="vi-VN"/>
        </w:rPr>
      </w:pPr>
      <w:r w:rsidRPr="00515445">
        <w:rPr>
          <w:lang w:val="vi-VN"/>
        </w:rPr>
        <w:t xml:space="preserve">      },</w:t>
      </w:r>
    </w:p>
    <w:p w14:paraId="7AF0EEE6" w14:textId="77777777" w:rsidR="00515445" w:rsidRPr="00515445" w:rsidRDefault="00515445" w:rsidP="00515445">
      <w:pPr>
        <w:rPr>
          <w:lang w:val="vi-VN"/>
        </w:rPr>
      </w:pPr>
      <w:r w:rsidRPr="00515445">
        <w:rPr>
          <w:lang w:val="vi-VN"/>
        </w:rPr>
        <w:t xml:space="preserve">      {  </w:t>
      </w:r>
    </w:p>
    <w:p w14:paraId="0809D8B5" w14:textId="77777777" w:rsidR="00515445" w:rsidRPr="00515445" w:rsidRDefault="00515445" w:rsidP="00515445">
      <w:pPr>
        <w:rPr>
          <w:lang w:val="vi-VN"/>
        </w:rPr>
      </w:pPr>
      <w:r w:rsidRPr="00515445">
        <w:rPr>
          <w:lang w:val="vi-VN"/>
        </w:rPr>
        <w:t xml:space="preserve">         "vn":"Cô ấy đã mua năm quyển tạp chí thời trang mới nhất.",</w:t>
      </w:r>
    </w:p>
    <w:p w14:paraId="7CCB417C" w14:textId="77777777" w:rsidR="00515445" w:rsidRPr="00515445" w:rsidRDefault="00515445" w:rsidP="00515445">
      <w:pPr>
        <w:rPr>
          <w:lang w:val="vi-VN"/>
        </w:rPr>
      </w:pPr>
      <w:r w:rsidRPr="00515445">
        <w:rPr>
          <w:lang w:val="vi-VN"/>
        </w:rPr>
        <w:t xml:space="preserve">         "en":"She bought the latest five fashion magazines."</w:t>
      </w:r>
    </w:p>
    <w:p w14:paraId="1C9C38EC" w14:textId="77777777" w:rsidR="00515445" w:rsidRPr="00515445" w:rsidRDefault="00515445" w:rsidP="00515445">
      <w:pPr>
        <w:rPr>
          <w:lang w:val="vi-VN"/>
        </w:rPr>
      </w:pPr>
      <w:r w:rsidRPr="00515445">
        <w:rPr>
          <w:lang w:val="vi-VN"/>
        </w:rPr>
        <w:t xml:space="preserve">      },</w:t>
      </w:r>
    </w:p>
    <w:p w14:paraId="3040676A" w14:textId="77777777" w:rsidR="00515445" w:rsidRPr="00515445" w:rsidRDefault="00515445" w:rsidP="00515445">
      <w:pPr>
        <w:rPr>
          <w:lang w:val="vi-VN"/>
        </w:rPr>
      </w:pPr>
      <w:r w:rsidRPr="00515445">
        <w:rPr>
          <w:lang w:val="vi-VN"/>
        </w:rPr>
        <w:t xml:space="preserve">      {  </w:t>
      </w:r>
    </w:p>
    <w:p w14:paraId="31CC1165" w14:textId="77777777" w:rsidR="00515445" w:rsidRPr="00515445" w:rsidRDefault="00515445" w:rsidP="00515445">
      <w:pPr>
        <w:rPr>
          <w:lang w:val="vi-VN"/>
        </w:rPr>
      </w:pPr>
      <w:r w:rsidRPr="00515445">
        <w:rPr>
          <w:lang w:val="vi-VN"/>
        </w:rPr>
        <w:t xml:space="preserve">         "vn":"Tôi cần mua một quyển lịch cho năm mới.",</w:t>
      </w:r>
    </w:p>
    <w:p w14:paraId="7CC418E5" w14:textId="77777777" w:rsidR="00515445" w:rsidRPr="00515445" w:rsidRDefault="00515445" w:rsidP="00515445">
      <w:pPr>
        <w:rPr>
          <w:lang w:val="vi-VN"/>
        </w:rPr>
      </w:pPr>
      <w:r w:rsidRPr="00515445">
        <w:rPr>
          <w:lang w:val="vi-VN"/>
        </w:rPr>
        <w:t xml:space="preserve">         "en":"I need to buy a calendar for the new year."</w:t>
      </w:r>
    </w:p>
    <w:p w14:paraId="09FBF4CB" w14:textId="77777777" w:rsidR="00515445" w:rsidRPr="00515445" w:rsidRDefault="00515445" w:rsidP="00515445">
      <w:pPr>
        <w:rPr>
          <w:lang w:val="vi-VN"/>
        </w:rPr>
      </w:pPr>
      <w:r w:rsidRPr="00515445">
        <w:rPr>
          <w:lang w:val="vi-VN"/>
        </w:rPr>
        <w:t xml:space="preserve">      },</w:t>
      </w:r>
    </w:p>
    <w:p w14:paraId="21EABCEE" w14:textId="77777777" w:rsidR="00515445" w:rsidRPr="00515445" w:rsidRDefault="00515445" w:rsidP="00515445">
      <w:pPr>
        <w:rPr>
          <w:lang w:val="vi-VN"/>
        </w:rPr>
      </w:pPr>
      <w:r w:rsidRPr="00515445">
        <w:rPr>
          <w:lang w:val="vi-VN"/>
        </w:rPr>
        <w:t xml:space="preserve">      {  </w:t>
      </w:r>
    </w:p>
    <w:p w14:paraId="455EBE3E" w14:textId="094D09B2" w:rsidR="00515445" w:rsidRPr="00515445" w:rsidRDefault="00515445" w:rsidP="00515445">
      <w:pPr>
        <w:rPr>
          <w:lang w:val="vi-VN"/>
        </w:rPr>
      </w:pPr>
      <w:r w:rsidRPr="00515445">
        <w:rPr>
          <w:lang w:val="vi-VN"/>
        </w:rPr>
        <w:t xml:space="preserve">         "vn":"Anh ấy đã viết một quyển tiểu thuyết rất đáng</w:t>
      </w:r>
      <w:ins w:id="293" w:author="Canh Duc Nguyen" w:date="2023-10-12T15:40:00Z">
        <w:r w:rsidR="006E31B1">
          <w:rPr>
            <w:lang w:val="vi-VN"/>
          </w:rPr>
          <w:t xml:space="preserve"> để</w:t>
        </w:r>
      </w:ins>
      <w:r w:rsidRPr="00515445">
        <w:rPr>
          <w:lang w:val="vi-VN"/>
        </w:rPr>
        <w:t xml:space="preserve"> đọc.",</w:t>
      </w:r>
    </w:p>
    <w:p w14:paraId="5EB52ACF" w14:textId="77777777" w:rsidR="00515445" w:rsidRPr="00515445" w:rsidRDefault="00515445" w:rsidP="00515445">
      <w:pPr>
        <w:rPr>
          <w:lang w:val="vi-VN"/>
        </w:rPr>
      </w:pPr>
      <w:r w:rsidRPr="00515445">
        <w:rPr>
          <w:lang w:val="vi-VN"/>
        </w:rPr>
        <w:t xml:space="preserve">         "en":"He wrote a very worth-reading novel."</w:t>
      </w:r>
    </w:p>
    <w:p w14:paraId="673842AE" w14:textId="77777777" w:rsidR="00515445" w:rsidRPr="00515445" w:rsidRDefault="00515445" w:rsidP="00515445">
      <w:pPr>
        <w:rPr>
          <w:lang w:val="vi-VN"/>
        </w:rPr>
      </w:pPr>
      <w:r w:rsidRPr="00515445">
        <w:rPr>
          <w:lang w:val="vi-VN"/>
        </w:rPr>
        <w:t xml:space="preserve">      }</w:t>
      </w:r>
    </w:p>
    <w:p w14:paraId="7462F43C" w14:textId="77777777" w:rsidR="00515445" w:rsidRPr="00515445" w:rsidRDefault="00515445" w:rsidP="00515445">
      <w:pPr>
        <w:rPr>
          <w:lang w:val="vi-VN"/>
        </w:rPr>
      </w:pPr>
      <w:r w:rsidRPr="00515445">
        <w:rPr>
          <w:lang w:val="vi-VN"/>
        </w:rPr>
        <w:t xml:space="preserve">   ]</w:t>
      </w:r>
    </w:p>
    <w:p w14:paraId="134098A3" w14:textId="77777777" w:rsidR="00515445" w:rsidRPr="00515445" w:rsidRDefault="00515445" w:rsidP="00515445">
      <w:pPr>
        <w:rPr>
          <w:lang w:val="vi-VN"/>
        </w:rPr>
      </w:pPr>
      <w:r w:rsidRPr="00515445">
        <w:rPr>
          <w:lang w:val="vi-VN"/>
        </w:rPr>
        <w:t>}</w:t>
      </w:r>
    </w:p>
    <w:p w14:paraId="302C5BD7" w14:textId="77777777" w:rsidR="00515445" w:rsidRPr="00515445" w:rsidRDefault="00515445" w:rsidP="00515445">
      <w:pPr>
        <w:rPr>
          <w:lang w:val="vi-VN"/>
        </w:rPr>
      </w:pPr>
      <w:r w:rsidRPr="00515445">
        <w:rPr>
          <w:lang w:val="vi-VN"/>
        </w:rPr>
        <w:t>-----------------------------</w:t>
      </w:r>
    </w:p>
    <w:p w14:paraId="30CC0A8B" w14:textId="77777777" w:rsidR="00515445" w:rsidRPr="00515445" w:rsidRDefault="00515445" w:rsidP="00515445">
      <w:pPr>
        <w:rPr>
          <w:lang w:val="vi-VN"/>
        </w:rPr>
      </w:pPr>
      <w:r w:rsidRPr="00515445">
        <w:rPr>
          <w:lang w:val="vi-VN"/>
        </w:rPr>
        <w:t xml:space="preserve">keyword: Classifier 'tờ' </w:t>
      </w:r>
    </w:p>
    <w:p w14:paraId="1EBD3C42" w14:textId="77777777" w:rsidR="00515445" w:rsidRPr="00515445" w:rsidRDefault="00515445" w:rsidP="00515445">
      <w:pPr>
        <w:rPr>
          <w:lang w:val="vi-VN"/>
        </w:rPr>
      </w:pPr>
      <w:r w:rsidRPr="00515445">
        <w:rPr>
          <w:lang w:val="vi-VN"/>
        </w:rPr>
        <w:t xml:space="preserve">PROMPT: Generate grammar explanation for following Vietnamese grammar point: Classifier 'tờ' </w:t>
      </w:r>
    </w:p>
    <w:p w14:paraId="5CBD6792" w14:textId="77777777" w:rsidR="00515445" w:rsidRPr="00515445" w:rsidRDefault="00515445" w:rsidP="00515445">
      <w:pPr>
        <w:rPr>
          <w:lang w:val="vi-VN"/>
        </w:rPr>
      </w:pPr>
      <w:r w:rsidRPr="00515445">
        <w:rPr>
          <w:lang w:val="vi-VN"/>
        </w:rPr>
        <w:t xml:space="preserve">RESPONSE: { </w:t>
      </w:r>
    </w:p>
    <w:p w14:paraId="693B43B3" w14:textId="77777777" w:rsidR="00515445" w:rsidRPr="00515445" w:rsidRDefault="00515445" w:rsidP="00515445">
      <w:pPr>
        <w:rPr>
          <w:lang w:val="vi-VN"/>
        </w:rPr>
      </w:pPr>
      <w:r w:rsidRPr="00515445">
        <w:rPr>
          <w:lang w:val="vi-VN"/>
        </w:rPr>
        <w:t xml:space="preserve">  "title": "Classifier 'tờ'", </w:t>
      </w:r>
    </w:p>
    <w:p w14:paraId="21A106F1" w14:textId="77777777" w:rsidR="00515445" w:rsidRPr="00515445" w:rsidRDefault="00515445" w:rsidP="00515445">
      <w:pPr>
        <w:rPr>
          <w:lang w:val="vi-VN"/>
        </w:rPr>
      </w:pPr>
      <w:r w:rsidRPr="00515445">
        <w:rPr>
          <w:lang w:val="vi-VN"/>
        </w:rPr>
        <w:t xml:space="preserve">  "short_explanation": "Used to classify flat and thin objects.", </w:t>
      </w:r>
    </w:p>
    <w:p w14:paraId="39940805" w14:textId="77777777" w:rsidR="00515445" w:rsidRPr="00515445" w:rsidRDefault="00515445" w:rsidP="00515445">
      <w:pPr>
        <w:rPr>
          <w:lang w:val="vi-VN"/>
        </w:rPr>
      </w:pPr>
      <w:r w:rsidRPr="00515445">
        <w:rPr>
          <w:lang w:val="vi-VN"/>
        </w:rPr>
        <w:t xml:space="preserve">  "long_explanation": "In Vietnamese, the word 'tờ' is a commonly used classifier for flat objects such as papers and maps. It is similar to the English usage of 'a piece of' when referring to a single unit of such objects. Note that unlike English, Vietnamese requires the use of classifiers before the nouns they modify.", </w:t>
      </w:r>
    </w:p>
    <w:p w14:paraId="7F0471B1" w14:textId="77777777" w:rsidR="00515445" w:rsidRPr="00515445" w:rsidRDefault="00515445" w:rsidP="00515445">
      <w:pPr>
        <w:rPr>
          <w:lang w:val="vi-VN"/>
        </w:rPr>
      </w:pPr>
      <w:r w:rsidRPr="00515445">
        <w:rPr>
          <w:lang w:val="vi-VN"/>
        </w:rPr>
        <w:t xml:space="preserve">  "formation": "example of grammar formation for given grammar point", </w:t>
      </w:r>
    </w:p>
    <w:p w14:paraId="688A973F" w14:textId="77777777" w:rsidR="00515445" w:rsidRPr="00515445" w:rsidRDefault="00515445" w:rsidP="00515445">
      <w:pPr>
        <w:rPr>
          <w:lang w:val="vi-VN"/>
        </w:rPr>
      </w:pPr>
      <w:r w:rsidRPr="00515445">
        <w:rPr>
          <w:lang w:val="vi-VN"/>
        </w:rPr>
        <w:t xml:space="preserve">  "examples": [ </w:t>
      </w:r>
    </w:p>
    <w:p w14:paraId="27D94725" w14:textId="77777777" w:rsidR="00515445" w:rsidRPr="00515445" w:rsidRDefault="00515445" w:rsidP="00515445">
      <w:pPr>
        <w:rPr>
          <w:lang w:val="vi-VN"/>
        </w:rPr>
      </w:pPr>
      <w:r w:rsidRPr="00515445">
        <w:rPr>
          <w:lang w:val="vi-VN"/>
        </w:rPr>
        <w:t xml:space="preserve">    { </w:t>
      </w:r>
    </w:p>
    <w:p w14:paraId="558B2890" w14:textId="77777777" w:rsidR="00515445" w:rsidRPr="00515445" w:rsidRDefault="00515445" w:rsidP="00515445">
      <w:pPr>
        <w:rPr>
          <w:lang w:val="vi-VN"/>
        </w:rPr>
      </w:pPr>
      <w:r w:rsidRPr="00515445">
        <w:rPr>
          <w:lang w:val="vi-VN"/>
        </w:rPr>
        <w:t xml:space="preserve">      "vn": "Tôi muốn tìm một tờ bản đồ của Hà Nội.", </w:t>
      </w:r>
    </w:p>
    <w:p w14:paraId="569FF926" w14:textId="77777777" w:rsidR="00515445" w:rsidRPr="00515445" w:rsidRDefault="00515445" w:rsidP="00515445">
      <w:pPr>
        <w:rPr>
          <w:lang w:val="vi-VN"/>
        </w:rPr>
      </w:pPr>
      <w:r w:rsidRPr="00515445">
        <w:rPr>
          <w:lang w:val="vi-VN"/>
        </w:rPr>
        <w:t xml:space="preserve">      "en": "I want to find a map of Hanoi.", </w:t>
      </w:r>
    </w:p>
    <w:p w14:paraId="522602AA" w14:textId="77777777" w:rsidR="00515445" w:rsidRPr="00515445" w:rsidRDefault="00515445" w:rsidP="00515445">
      <w:pPr>
        <w:rPr>
          <w:lang w:val="vi-VN"/>
        </w:rPr>
      </w:pPr>
      <w:r w:rsidRPr="00515445">
        <w:rPr>
          <w:lang w:val="vi-VN"/>
        </w:rPr>
        <w:lastRenderedPageBreak/>
        <w:t xml:space="preserve">    }, </w:t>
      </w:r>
    </w:p>
    <w:p w14:paraId="17412820" w14:textId="77777777" w:rsidR="00515445" w:rsidRPr="00515445" w:rsidRDefault="00515445" w:rsidP="00515445">
      <w:pPr>
        <w:rPr>
          <w:lang w:val="vi-VN"/>
        </w:rPr>
      </w:pPr>
      <w:r w:rsidRPr="00515445">
        <w:rPr>
          <w:lang w:val="vi-VN"/>
        </w:rPr>
        <w:t xml:space="preserve">    { </w:t>
      </w:r>
    </w:p>
    <w:p w14:paraId="39AD0A79" w14:textId="3580A64E" w:rsidR="00515445" w:rsidRPr="00515445" w:rsidRDefault="00515445" w:rsidP="00515445">
      <w:pPr>
        <w:rPr>
          <w:lang w:val="vi-VN"/>
        </w:rPr>
      </w:pPr>
      <w:r w:rsidRPr="00515445">
        <w:rPr>
          <w:lang w:val="vi-VN"/>
        </w:rPr>
        <w:t xml:space="preserve">      "vn": "</w:t>
      </w:r>
      <w:del w:id="294" w:author="Canh Duc Nguyen" w:date="2023-10-12T15:41:00Z">
        <w:r w:rsidRPr="00515445" w:rsidDel="00D97A3B">
          <w:rPr>
            <w:lang w:val="vi-VN"/>
          </w:rPr>
          <w:delText xml:space="preserve">Anh </w:delText>
        </w:r>
      </w:del>
      <w:ins w:id="295" w:author="Canh Duc Nguyen" w:date="2023-10-12T15:41:00Z">
        <w:r w:rsidR="00D97A3B">
          <w:rPr>
            <w:lang w:val="vi-VN"/>
          </w:rPr>
          <w:t xml:space="preserve">Bạn </w:t>
        </w:r>
      </w:ins>
      <w:r w:rsidRPr="00515445">
        <w:rPr>
          <w:lang w:val="vi-VN"/>
        </w:rPr>
        <w:t xml:space="preserve">có thể cho tôi một tờ giấy không?", </w:t>
      </w:r>
    </w:p>
    <w:p w14:paraId="3E779C4C" w14:textId="77777777" w:rsidR="00515445" w:rsidRPr="00515445" w:rsidRDefault="00515445" w:rsidP="00515445">
      <w:pPr>
        <w:rPr>
          <w:lang w:val="vi-VN"/>
        </w:rPr>
      </w:pPr>
      <w:r w:rsidRPr="00515445">
        <w:rPr>
          <w:lang w:val="vi-VN"/>
        </w:rPr>
        <w:t xml:space="preserve">      "en": "Can you give me a piece of paper?", </w:t>
      </w:r>
    </w:p>
    <w:p w14:paraId="0DB3EF5F" w14:textId="77777777" w:rsidR="00515445" w:rsidRPr="00515445" w:rsidRDefault="00515445" w:rsidP="00515445">
      <w:pPr>
        <w:rPr>
          <w:lang w:val="vi-VN"/>
        </w:rPr>
      </w:pPr>
      <w:r w:rsidRPr="00515445">
        <w:rPr>
          <w:lang w:val="vi-VN"/>
        </w:rPr>
        <w:t xml:space="preserve">    }, </w:t>
      </w:r>
    </w:p>
    <w:p w14:paraId="4AF2C83B" w14:textId="77777777" w:rsidR="00515445" w:rsidRPr="00515445" w:rsidRDefault="00515445" w:rsidP="00515445">
      <w:pPr>
        <w:rPr>
          <w:lang w:val="vi-VN"/>
        </w:rPr>
      </w:pPr>
      <w:r w:rsidRPr="00515445">
        <w:rPr>
          <w:lang w:val="vi-VN"/>
        </w:rPr>
        <w:t xml:space="preserve">    { </w:t>
      </w:r>
    </w:p>
    <w:p w14:paraId="5EF86C87" w14:textId="7A0C97F7" w:rsidR="00515445" w:rsidRPr="00515445" w:rsidRDefault="00515445" w:rsidP="00515445">
      <w:pPr>
        <w:rPr>
          <w:lang w:val="vi-VN"/>
        </w:rPr>
      </w:pPr>
      <w:r w:rsidRPr="00515445">
        <w:rPr>
          <w:lang w:val="vi-VN"/>
        </w:rPr>
        <w:t xml:space="preserve">      "vn": "Cô ấy đọc một tờ báo trong </w:t>
      </w:r>
      <w:del w:id="296" w:author="Canh Duc Nguyen" w:date="2023-10-12T15:42:00Z">
        <w:r w:rsidRPr="00515445" w:rsidDel="00D97A3B">
          <w:rPr>
            <w:lang w:val="vi-VN"/>
          </w:rPr>
          <w:delText xml:space="preserve">khi </w:delText>
        </w:r>
      </w:del>
      <w:ins w:id="297" w:author="Canh Duc Nguyen" w:date="2023-10-12T15:42:00Z">
        <w:r w:rsidR="00D97A3B">
          <w:rPr>
            <w:lang w:val="vi-VN"/>
          </w:rPr>
          <w:t xml:space="preserve">thời gian </w:t>
        </w:r>
      </w:ins>
      <w:r w:rsidRPr="00515445">
        <w:rPr>
          <w:lang w:val="vi-VN"/>
        </w:rPr>
        <w:t>chờ</w:t>
      </w:r>
      <w:del w:id="298" w:author="Canh Duc Nguyen" w:date="2023-10-12T15:42:00Z">
        <w:r w:rsidRPr="00515445" w:rsidDel="00D97A3B">
          <w:rPr>
            <w:lang w:val="vi-VN"/>
          </w:rPr>
          <w:delText xml:space="preserve"> đợi</w:delText>
        </w:r>
      </w:del>
      <w:r w:rsidRPr="00515445">
        <w:rPr>
          <w:lang w:val="vi-VN"/>
        </w:rPr>
        <w:t xml:space="preserve">.", </w:t>
      </w:r>
    </w:p>
    <w:p w14:paraId="7B6862DD" w14:textId="77777777" w:rsidR="00515445" w:rsidRPr="00515445" w:rsidRDefault="00515445" w:rsidP="00515445">
      <w:pPr>
        <w:rPr>
          <w:lang w:val="vi-VN"/>
        </w:rPr>
      </w:pPr>
      <w:r w:rsidRPr="00515445">
        <w:rPr>
          <w:lang w:val="vi-VN"/>
        </w:rPr>
        <w:t xml:space="preserve">      "en": "She read a newspaper while waiting.", </w:t>
      </w:r>
    </w:p>
    <w:p w14:paraId="6EA5A0BC" w14:textId="77777777" w:rsidR="00515445" w:rsidRPr="00515445" w:rsidRDefault="00515445" w:rsidP="00515445">
      <w:pPr>
        <w:rPr>
          <w:lang w:val="vi-VN"/>
        </w:rPr>
      </w:pPr>
      <w:r w:rsidRPr="00515445">
        <w:rPr>
          <w:lang w:val="vi-VN"/>
        </w:rPr>
        <w:t xml:space="preserve">    }, </w:t>
      </w:r>
    </w:p>
    <w:p w14:paraId="63142E14" w14:textId="77777777" w:rsidR="00515445" w:rsidRPr="00515445" w:rsidRDefault="00515445" w:rsidP="00515445">
      <w:pPr>
        <w:rPr>
          <w:lang w:val="vi-VN"/>
        </w:rPr>
      </w:pPr>
      <w:r w:rsidRPr="00515445">
        <w:rPr>
          <w:lang w:val="vi-VN"/>
        </w:rPr>
        <w:t xml:space="preserve">    { </w:t>
      </w:r>
    </w:p>
    <w:p w14:paraId="183890C1" w14:textId="77777777" w:rsidR="00515445" w:rsidRPr="00515445" w:rsidRDefault="00515445" w:rsidP="00515445">
      <w:pPr>
        <w:rPr>
          <w:lang w:val="vi-VN"/>
        </w:rPr>
      </w:pPr>
      <w:r w:rsidRPr="00515445">
        <w:rPr>
          <w:lang w:val="vi-VN"/>
        </w:rPr>
        <w:t xml:space="preserve">      "vn": "Tôi đã nhận được một tờ thông báo từ trường.", </w:t>
      </w:r>
    </w:p>
    <w:p w14:paraId="4D160DA3" w14:textId="77777777" w:rsidR="00515445" w:rsidRPr="00515445" w:rsidRDefault="00515445" w:rsidP="00515445">
      <w:pPr>
        <w:rPr>
          <w:lang w:val="vi-VN"/>
        </w:rPr>
      </w:pPr>
      <w:r w:rsidRPr="00515445">
        <w:rPr>
          <w:lang w:val="vi-VN"/>
        </w:rPr>
        <w:t xml:space="preserve">      "en": "I received a notice from the school.", </w:t>
      </w:r>
    </w:p>
    <w:p w14:paraId="6215F1AA" w14:textId="77777777" w:rsidR="00515445" w:rsidRPr="00515445" w:rsidRDefault="00515445" w:rsidP="00515445">
      <w:pPr>
        <w:rPr>
          <w:lang w:val="vi-VN"/>
        </w:rPr>
      </w:pPr>
      <w:r w:rsidRPr="00515445">
        <w:rPr>
          <w:lang w:val="vi-VN"/>
        </w:rPr>
        <w:t xml:space="preserve">    } </w:t>
      </w:r>
    </w:p>
    <w:p w14:paraId="7EE50396" w14:textId="77777777" w:rsidR="00515445" w:rsidRPr="00515445" w:rsidRDefault="00515445" w:rsidP="00515445">
      <w:pPr>
        <w:rPr>
          <w:lang w:val="vi-VN"/>
        </w:rPr>
      </w:pPr>
      <w:r w:rsidRPr="00515445">
        <w:rPr>
          <w:lang w:val="vi-VN"/>
        </w:rPr>
        <w:t xml:space="preserve">  ] </w:t>
      </w:r>
    </w:p>
    <w:p w14:paraId="32C782DC" w14:textId="77777777" w:rsidR="00515445" w:rsidRPr="00515445" w:rsidRDefault="00515445" w:rsidP="00515445">
      <w:pPr>
        <w:rPr>
          <w:lang w:val="vi-VN"/>
        </w:rPr>
      </w:pPr>
      <w:r w:rsidRPr="00515445">
        <w:rPr>
          <w:lang w:val="vi-VN"/>
        </w:rPr>
        <w:t>}</w:t>
      </w:r>
    </w:p>
    <w:p w14:paraId="2AF40505" w14:textId="77777777" w:rsidR="00515445" w:rsidRPr="00515445" w:rsidRDefault="00515445" w:rsidP="00515445">
      <w:pPr>
        <w:rPr>
          <w:lang w:val="vi-VN"/>
        </w:rPr>
      </w:pPr>
      <w:r w:rsidRPr="00515445">
        <w:rPr>
          <w:lang w:val="vi-VN"/>
        </w:rPr>
        <w:t>-----------------------------</w:t>
      </w:r>
    </w:p>
    <w:p w14:paraId="6E715526" w14:textId="77777777" w:rsidR="00515445" w:rsidRPr="00515445" w:rsidRDefault="00515445" w:rsidP="00515445">
      <w:pPr>
        <w:rPr>
          <w:lang w:val="vi-VN"/>
        </w:rPr>
      </w:pPr>
      <w:r w:rsidRPr="00515445">
        <w:rPr>
          <w:lang w:val="vi-VN"/>
        </w:rPr>
        <w:t xml:space="preserve">keyword: Classifier 'toà' </w:t>
      </w:r>
    </w:p>
    <w:p w14:paraId="0CDC85D3" w14:textId="77777777" w:rsidR="00515445" w:rsidRPr="00515445" w:rsidRDefault="00515445" w:rsidP="00515445">
      <w:pPr>
        <w:rPr>
          <w:lang w:val="vi-VN"/>
        </w:rPr>
      </w:pPr>
      <w:r w:rsidRPr="00515445">
        <w:rPr>
          <w:lang w:val="vi-VN"/>
        </w:rPr>
        <w:t xml:space="preserve">PROMPT: Generate grammar explanation for following Vietnamese grammar point: Classifier 'toà' </w:t>
      </w:r>
    </w:p>
    <w:p w14:paraId="03069C3D" w14:textId="77777777" w:rsidR="00515445" w:rsidRPr="00515445" w:rsidRDefault="00515445" w:rsidP="00515445">
      <w:pPr>
        <w:rPr>
          <w:lang w:val="vi-VN"/>
        </w:rPr>
      </w:pPr>
      <w:r w:rsidRPr="00515445">
        <w:rPr>
          <w:lang w:val="vi-VN"/>
        </w:rPr>
        <w:t xml:space="preserve">RESPONSE: { </w:t>
      </w:r>
    </w:p>
    <w:p w14:paraId="2FA4868F" w14:textId="77777777" w:rsidR="00515445" w:rsidRPr="00515445" w:rsidRDefault="00515445" w:rsidP="00515445">
      <w:pPr>
        <w:rPr>
          <w:lang w:val="vi-VN"/>
        </w:rPr>
      </w:pPr>
      <w:r w:rsidRPr="00515445">
        <w:rPr>
          <w:lang w:val="vi-VN"/>
        </w:rPr>
        <w:t xml:space="preserve">  "title": "Classifier 'toà'", </w:t>
      </w:r>
    </w:p>
    <w:p w14:paraId="55CAF0D8" w14:textId="77777777" w:rsidR="00515445" w:rsidRPr="00515445" w:rsidRDefault="00515445" w:rsidP="00515445">
      <w:pPr>
        <w:rPr>
          <w:lang w:val="vi-VN"/>
        </w:rPr>
      </w:pPr>
      <w:r w:rsidRPr="00515445">
        <w:rPr>
          <w:lang w:val="vi-VN"/>
        </w:rPr>
        <w:t xml:space="preserve">  "short_explanation": "Used to denote buildings or large structured properties.", </w:t>
      </w:r>
    </w:p>
    <w:p w14:paraId="65867797" w14:textId="77777777" w:rsidR="00515445" w:rsidRPr="00515445" w:rsidRDefault="00515445" w:rsidP="00515445">
      <w:pPr>
        <w:rPr>
          <w:lang w:val="vi-VN"/>
        </w:rPr>
      </w:pPr>
      <w:r w:rsidRPr="00515445">
        <w:rPr>
          <w:lang w:val="vi-VN"/>
        </w:rPr>
        <w:t xml:space="preserve">  "long_explanation": "In Vietnamese, the word 'toà' is a classifier that is specifically used to denote buildings or large structured properties. It helps in providing more specific details about the noun that it is associating with. When used before the noun, 'toà' can refer to a whole building or a block. It's equivalent to English use of 'a' before buildings such as 'a tower', 'a house', etc.", </w:t>
      </w:r>
    </w:p>
    <w:p w14:paraId="72A6D5FC" w14:textId="77777777" w:rsidR="00515445" w:rsidRPr="00515445" w:rsidRDefault="00515445" w:rsidP="00515445">
      <w:pPr>
        <w:rPr>
          <w:lang w:val="vi-VN"/>
        </w:rPr>
      </w:pPr>
      <w:r w:rsidRPr="00515445">
        <w:rPr>
          <w:lang w:val="vi-VN"/>
        </w:rPr>
        <w:t xml:space="preserve">  "formation": "Toà + Noun (usually referring to buildings)", </w:t>
      </w:r>
    </w:p>
    <w:p w14:paraId="056C279A" w14:textId="77777777" w:rsidR="00515445" w:rsidRPr="00515445" w:rsidRDefault="00515445" w:rsidP="00515445">
      <w:pPr>
        <w:rPr>
          <w:lang w:val="vi-VN"/>
        </w:rPr>
      </w:pPr>
      <w:r w:rsidRPr="00515445">
        <w:rPr>
          <w:lang w:val="vi-VN"/>
        </w:rPr>
        <w:t xml:space="preserve">  "examples": [ </w:t>
      </w:r>
    </w:p>
    <w:p w14:paraId="2137E696" w14:textId="77777777" w:rsidR="00515445" w:rsidRPr="00515445" w:rsidRDefault="00515445" w:rsidP="00515445">
      <w:pPr>
        <w:rPr>
          <w:lang w:val="vi-VN"/>
        </w:rPr>
      </w:pPr>
      <w:r w:rsidRPr="00515445">
        <w:rPr>
          <w:lang w:val="vi-VN"/>
        </w:rPr>
        <w:t xml:space="preserve">    { </w:t>
      </w:r>
    </w:p>
    <w:p w14:paraId="7895BF56" w14:textId="5853B053" w:rsidR="00515445" w:rsidRPr="00515445" w:rsidRDefault="00515445" w:rsidP="00515445">
      <w:pPr>
        <w:rPr>
          <w:lang w:val="vi-VN"/>
        </w:rPr>
      </w:pPr>
      <w:r w:rsidRPr="00515445">
        <w:rPr>
          <w:lang w:val="vi-VN"/>
        </w:rPr>
        <w:t xml:space="preserve">      "vn": "Toà nhà này rất cao, </w:t>
      </w:r>
      <w:ins w:id="299" w:author="Canh Duc Nguyen" w:date="2023-10-12T15:42:00Z">
        <w:r w:rsidR="00D97A3B">
          <w:rPr>
            <w:lang w:val="vi-VN"/>
          </w:rPr>
          <w:t xml:space="preserve">nó </w:t>
        </w:r>
      </w:ins>
      <w:r w:rsidRPr="00515445">
        <w:rPr>
          <w:lang w:val="vi-VN"/>
        </w:rPr>
        <w:t xml:space="preserve">có hơn mười tầng.", </w:t>
      </w:r>
    </w:p>
    <w:p w14:paraId="23DA44F3" w14:textId="77777777" w:rsidR="00515445" w:rsidRPr="00515445" w:rsidRDefault="00515445" w:rsidP="00515445">
      <w:pPr>
        <w:rPr>
          <w:lang w:val="vi-VN"/>
        </w:rPr>
      </w:pPr>
      <w:r w:rsidRPr="00515445">
        <w:rPr>
          <w:lang w:val="vi-VN"/>
        </w:rPr>
        <w:t xml:space="preserve">      "en": "This building is very tall, it has over ten floors." </w:t>
      </w:r>
    </w:p>
    <w:p w14:paraId="0793D7C0" w14:textId="77777777" w:rsidR="00515445" w:rsidRPr="00515445" w:rsidRDefault="00515445" w:rsidP="00515445">
      <w:pPr>
        <w:rPr>
          <w:lang w:val="vi-VN"/>
        </w:rPr>
      </w:pPr>
      <w:r w:rsidRPr="00515445">
        <w:rPr>
          <w:lang w:val="vi-VN"/>
        </w:rPr>
        <w:t xml:space="preserve">    }, </w:t>
      </w:r>
    </w:p>
    <w:p w14:paraId="4DC8A070" w14:textId="77777777" w:rsidR="00515445" w:rsidRPr="00515445" w:rsidRDefault="00515445" w:rsidP="00515445">
      <w:pPr>
        <w:rPr>
          <w:lang w:val="vi-VN"/>
        </w:rPr>
      </w:pPr>
      <w:r w:rsidRPr="00515445">
        <w:rPr>
          <w:lang w:val="vi-VN"/>
        </w:rPr>
        <w:t xml:space="preserve">    { </w:t>
      </w:r>
    </w:p>
    <w:p w14:paraId="24BFD1AA" w14:textId="77777777" w:rsidR="00515445" w:rsidRPr="00515445" w:rsidRDefault="00515445" w:rsidP="00515445">
      <w:pPr>
        <w:rPr>
          <w:lang w:val="vi-VN"/>
        </w:rPr>
      </w:pPr>
      <w:r w:rsidRPr="00515445">
        <w:rPr>
          <w:lang w:val="vi-VN"/>
        </w:rPr>
        <w:t xml:space="preserve">      "vn": "Toà nhà của chúng tôi nằm ở trung tâm thành phố.", </w:t>
      </w:r>
    </w:p>
    <w:p w14:paraId="6DDB2C97" w14:textId="77777777" w:rsidR="00515445" w:rsidRPr="00515445" w:rsidRDefault="00515445" w:rsidP="00515445">
      <w:pPr>
        <w:rPr>
          <w:lang w:val="vi-VN"/>
        </w:rPr>
      </w:pPr>
      <w:r w:rsidRPr="00515445">
        <w:rPr>
          <w:lang w:val="vi-VN"/>
        </w:rPr>
        <w:t xml:space="preserve">      "en": "Our building is located in the city center." </w:t>
      </w:r>
    </w:p>
    <w:p w14:paraId="0C4A81CA" w14:textId="77777777" w:rsidR="00515445" w:rsidRPr="00515445" w:rsidRDefault="00515445" w:rsidP="00515445">
      <w:pPr>
        <w:rPr>
          <w:lang w:val="vi-VN"/>
        </w:rPr>
      </w:pPr>
      <w:r w:rsidRPr="00515445">
        <w:rPr>
          <w:lang w:val="vi-VN"/>
        </w:rPr>
        <w:t xml:space="preserve">    }, </w:t>
      </w:r>
    </w:p>
    <w:p w14:paraId="2161C946" w14:textId="77777777" w:rsidR="00515445" w:rsidRPr="00515445" w:rsidRDefault="00515445" w:rsidP="00515445">
      <w:pPr>
        <w:rPr>
          <w:lang w:val="vi-VN"/>
        </w:rPr>
      </w:pPr>
      <w:r w:rsidRPr="00515445">
        <w:rPr>
          <w:lang w:val="vi-VN"/>
        </w:rPr>
        <w:t xml:space="preserve">    { </w:t>
      </w:r>
    </w:p>
    <w:p w14:paraId="3F734052" w14:textId="77777777" w:rsidR="00515445" w:rsidRPr="00515445" w:rsidRDefault="00515445" w:rsidP="00515445">
      <w:pPr>
        <w:rPr>
          <w:lang w:val="vi-VN"/>
        </w:rPr>
      </w:pPr>
      <w:r w:rsidRPr="00515445">
        <w:rPr>
          <w:lang w:val="vi-VN"/>
        </w:rPr>
        <w:t xml:space="preserve">      "vn": "Toà nhà này được xây dựng vào năm 1990.", </w:t>
      </w:r>
    </w:p>
    <w:p w14:paraId="437764FA" w14:textId="77777777" w:rsidR="00515445" w:rsidRPr="00515445" w:rsidRDefault="00515445" w:rsidP="00515445">
      <w:pPr>
        <w:rPr>
          <w:lang w:val="vi-VN"/>
        </w:rPr>
      </w:pPr>
      <w:r w:rsidRPr="00515445">
        <w:rPr>
          <w:lang w:val="vi-VN"/>
        </w:rPr>
        <w:t xml:space="preserve">      "en": "This building was built in 1990." </w:t>
      </w:r>
    </w:p>
    <w:p w14:paraId="5669A6D5" w14:textId="77777777" w:rsidR="00515445" w:rsidRPr="00515445" w:rsidRDefault="00515445" w:rsidP="00515445">
      <w:pPr>
        <w:rPr>
          <w:lang w:val="vi-VN"/>
        </w:rPr>
      </w:pPr>
      <w:r w:rsidRPr="00515445">
        <w:rPr>
          <w:lang w:val="vi-VN"/>
        </w:rPr>
        <w:t xml:space="preserve">    }, </w:t>
      </w:r>
    </w:p>
    <w:p w14:paraId="2E321551" w14:textId="77777777" w:rsidR="00515445" w:rsidRPr="00515445" w:rsidRDefault="00515445" w:rsidP="00515445">
      <w:pPr>
        <w:rPr>
          <w:lang w:val="vi-VN"/>
        </w:rPr>
      </w:pPr>
      <w:r w:rsidRPr="00515445">
        <w:rPr>
          <w:lang w:val="vi-VN"/>
        </w:rPr>
        <w:t xml:space="preserve">    { </w:t>
      </w:r>
    </w:p>
    <w:p w14:paraId="52689965" w14:textId="2FBDCC77" w:rsidR="00515445" w:rsidRPr="00515445" w:rsidRDefault="00515445" w:rsidP="00515445">
      <w:pPr>
        <w:rPr>
          <w:lang w:val="vi-VN"/>
        </w:rPr>
      </w:pPr>
      <w:r w:rsidRPr="00515445">
        <w:rPr>
          <w:lang w:val="vi-VN"/>
        </w:rPr>
        <w:t xml:space="preserve">      "vn": "Toà tháp Eiffel là </w:t>
      </w:r>
      <w:del w:id="300" w:author="Canh Duc Nguyen" w:date="2023-10-12T15:42:00Z">
        <w:r w:rsidRPr="00515445" w:rsidDel="00D97A3B">
          <w:rPr>
            <w:lang w:val="vi-VN"/>
          </w:rPr>
          <w:delText xml:space="preserve">một </w:delText>
        </w:r>
      </w:del>
      <w:r w:rsidRPr="00515445">
        <w:rPr>
          <w:lang w:val="vi-VN"/>
        </w:rPr>
        <w:t xml:space="preserve">biểu tượng của Paris.", </w:t>
      </w:r>
    </w:p>
    <w:p w14:paraId="11D190C9" w14:textId="77777777" w:rsidR="00515445" w:rsidRPr="00515445" w:rsidRDefault="00515445" w:rsidP="00515445">
      <w:pPr>
        <w:rPr>
          <w:lang w:val="vi-VN"/>
        </w:rPr>
      </w:pPr>
      <w:r w:rsidRPr="00515445">
        <w:rPr>
          <w:lang w:val="vi-VN"/>
        </w:rPr>
        <w:t xml:space="preserve">      "en": "The Eiffel Tower is a symbol of Paris." </w:t>
      </w:r>
    </w:p>
    <w:p w14:paraId="2FAC215F" w14:textId="77777777" w:rsidR="00515445" w:rsidRPr="00515445" w:rsidRDefault="00515445" w:rsidP="00515445">
      <w:pPr>
        <w:rPr>
          <w:lang w:val="vi-VN"/>
        </w:rPr>
      </w:pPr>
      <w:r w:rsidRPr="00515445">
        <w:rPr>
          <w:lang w:val="vi-VN"/>
        </w:rPr>
        <w:lastRenderedPageBreak/>
        <w:t xml:space="preserve">    } </w:t>
      </w:r>
    </w:p>
    <w:p w14:paraId="798915BF" w14:textId="77777777" w:rsidR="00515445" w:rsidRPr="00515445" w:rsidRDefault="00515445" w:rsidP="00515445">
      <w:pPr>
        <w:rPr>
          <w:lang w:val="vi-VN"/>
        </w:rPr>
      </w:pPr>
      <w:r w:rsidRPr="00515445">
        <w:rPr>
          <w:lang w:val="vi-VN"/>
        </w:rPr>
        <w:t xml:space="preserve">  ]</w:t>
      </w:r>
    </w:p>
    <w:p w14:paraId="1B14313B" w14:textId="77777777" w:rsidR="00515445" w:rsidRPr="00515445" w:rsidRDefault="00515445" w:rsidP="00515445">
      <w:pPr>
        <w:rPr>
          <w:lang w:val="vi-VN"/>
        </w:rPr>
      </w:pPr>
      <w:r w:rsidRPr="00515445">
        <w:rPr>
          <w:lang w:val="vi-VN"/>
        </w:rPr>
        <w:t>}</w:t>
      </w:r>
    </w:p>
    <w:p w14:paraId="70B16D09" w14:textId="77777777" w:rsidR="00515445" w:rsidRPr="00515445" w:rsidRDefault="00515445" w:rsidP="00515445">
      <w:pPr>
        <w:rPr>
          <w:lang w:val="vi-VN"/>
        </w:rPr>
      </w:pPr>
      <w:r w:rsidRPr="00515445">
        <w:rPr>
          <w:lang w:val="vi-VN"/>
        </w:rPr>
        <w:t>-----------------------------</w:t>
      </w:r>
    </w:p>
    <w:p w14:paraId="61B0F2D8" w14:textId="77777777" w:rsidR="00515445" w:rsidRPr="00515445" w:rsidRDefault="00515445" w:rsidP="00515445">
      <w:pPr>
        <w:rPr>
          <w:lang w:val="vi-VN"/>
        </w:rPr>
      </w:pPr>
      <w:r w:rsidRPr="00515445">
        <w:rPr>
          <w:lang w:val="vi-VN"/>
        </w:rPr>
        <w:t xml:space="preserve">keyword: Classifier 'vị' </w:t>
      </w:r>
    </w:p>
    <w:p w14:paraId="5C613CFB" w14:textId="77777777" w:rsidR="00515445" w:rsidRPr="00515445" w:rsidRDefault="00515445" w:rsidP="00515445">
      <w:pPr>
        <w:rPr>
          <w:lang w:val="vi-VN"/>
        </w:rPr>
      </w:pPr>
      <w:r w:rsidRPr="00515445">
        <w:rPr>
          <w:lang w:val="vi-VN"/>
        </w:rPr>
        <w:t xml:space="preserve">PROMPT: Generate grammar explanation for following Vietnamese grammar point: Classifier 'vị' </w:t>
      </w:r>
    </w:p>
    <w:p w14:paraId="196D5455" w14:textId="77777777" w:rsidR="00515445" w:rsidRPr="00515445" w:rsidRDefault="00515445" w:rsidP="00515445">
      <w:pPr>
        <w:rPr>
          <w:lang w:val="vi-VN"/>
        </w:rPr>
      </w:pPr>
      <w:r w:rsidRPr="00515445">
        <w:rPr>
          <w:lang w:val="vi-VN"/>
        </w:rPr>
        <w:t xml:space="preserve">RESPONSE: { </w:t>
      </w:r>
    </w:p>
    <w:p w14:paraId="124910FB" w14:textId="77777777" w:rsidR="00515445" w:rsidRPr="00515445" w:rsidRDefault="00515445" w:rsidP="00515445">
      <w:pPr>
        <w:rPr>
          <w:lang w:val="vi-VN"/>
        </w:rPr>
      </w:pPr>
      <w:r w:rsidRPr="00515445">
        <w:rPr>
          <w:lang w:val="vi-VN"/>
        </w:rPr>
        <w:t xml:space="preserve">  "title": "Classifier 'vị'", </w:t>
      </w:r>
    </w:p>
    <w:p w14:paraId="181D2755" w14:textId="77777777" w:rsidR="00515445" w:rsidRPr="00515445" w:rsidRDefault="00515445" w:rsidP="00515445">
      <w:pPr>
        <w:rPr>
          <w:lang w:val="vi-VN"/>
        </w:rPr>
      </w:pPr>
      <w:r w:rsidRPr="00515445">
        <w:rPr>
          <w:lang w:val="vi-VN"/>
        </w:rPr>
        <w:t xml:space="preserve">  "short_explanation": "Used to denote the classification of words related to taste or a unique quality.", </w:t>
      </w:r>
    </w:p>
    <w:p w14:paraId="317A998F" w14:textId="77777777" w:rsidR="00515445" w:rsidRPr="00515445" w:rsidRDefault="00515445" w:rsidP="00515445">
      <w:pPr>
        <w:rPr>
          <w:lang w:val="vi-VN"/>
        </w:rPr>
      </w:pPr>
      <w:r w:rsidRPr="00515445">
        <w:rPr>
          <w:lang w:val="vi-VN"/>
        </w:rPr>
        <w:t xml:space="preserve">  "long_explanation": "The Vietnamese classifier 'vị' is typically used with words that refer to the sense of taste or a unique characteristic. 'Vị' classifies these words into a group that shares a common quality, similar to 'kind of' or 'type of' in English. This classifier can be used before nouns to specify or detail the type or category of the noun.", </w:t>
      </w:r>
    </w:p>
    <w:p w14:paraId="4761C6D6" w14:textId="77777777" w:rsidR="00515445" w:rsidRPr="00515445" w:rsidRDefault="00515445" w:rsidP="00515445">
      <w:pPr>
        <w:rPr>
          <w:lang w:val="vi-VN"/>
        </w:rPr>
      </w:pPr>
      <w:r w:rsidRPr="00515445">
        <w:rPr>
          <w:lang w:val="vi-VN"/>
        </w:rPr>
        <w:t xml:space="preserve">  "formation": "vị + noun", </w:t>
      </w:r>
    </w:p>
    <w:p w14:paraId="0D15C8F3" w14:textId="77777777" w:rsidR="00515445" w:rsidRPr="00515445" w:rsidRDefault="00515445" w:rsidP="00515445">
      <w:pPr>
        <w:rPr>
          <w:lang w:val="vi-VN"/>
        </w:rPr>
      </w:pPr>
      <w:r w:rsidRPr="00515445">
        <w:rPr>
          <w:lang w:val="vi-VN"/>
        </w:rPr>
        <w:t xml:space="preserve">  "examples": [ </w:t>
      </w:r>
    </w:p>
    <w:p w14:paraId="17CAD784" w14:textId="77777777" w:rsidR="00515445" w:rsidRPr="00515445" w:rsidRDefault="00515445" w:rsidP="00515445">
      <w:pPr>
        <w:rPr>
          <w:lang w:val="vi-VN"/>
        </w:rPr>
      </w:pPr>
      <w:r w:rsidRPr="00515445">
        <w:rPr>
          <w:lang w:val="vi-VN"/>
        </w:rPr>
        <w:t xml:space="preserve">    { </w:t>
      </w:r>
    </w:p>
    <w:p w14:paraId="5BBA9022" w14:textId="4A5175F2" w:rsidR="00515445" w:rsidRPr="00515445" w:rsidRDefault="00515445" w:rsidP="00515445">
      <w:pPr>
        <w:rPr>
          <w:lang w:val="vi-VN"/>
        </w:rPr>
      </w:pPr>
      <w:r w:rsidRPr="00515445">
        <w:rPr>
          <w:lang w:val="vi-VN"/>
        </w:rPr>
        <w:t xml:space="preserve">      "vn": "Vị </w:t>
      </w:r>
      <w:del w:id="301" w:author="Canh Duc Nguyen" w:date="2023-10-13T06:56:00Z">
        <w:r w:rsidRPr="00515445" w:rsidDel="005A2099">
          <w:rPr>
            <w:lang w:val="vi-VN"/>
          </w:rPr>
          <w:delText xml:space="preserve">trái </w:delText>
        </w:r>
      </w:del>
      <w:ins w:id="302" w:author="Canh Duc Nguyen" w:date="2023-10-13T06:56:00Z">
        <w:r w:rsidR="005A2099">
          <w:rPr>
            <w:lang w:val="vi-VN"/>
          </w:rPr>
          <w:t xml:space="preserve">quả </w:t>
        </w:r>
      </w:ins>
      <w:r w:rsidRPr="00515445">
        <w:rPr>
          <w:lang w:val="vi-VN"/>
        </w:rPr>
        <w:t xml:space="preserve">vải đó thật ngon!", </w:t>
      </w:r>
    </w:p>
    <w:p w14:paraId="1F385680" w14:textId="77777777" w:rsidR="00515445" w:rsidRPr="00515445" w:rsidRDefault="00515445" w:rsidP="00515445">
      <w:pPr>
        <w:rPr>
          <w:lang w:val="vi-VN"/>
        </w:rPr>
      </w:pPr>
      <w:r w:rsidRPr="00515445">
        <w:rPr>
          <w:lang w:val="vi-VN"/>
        </w:rPr>
        <w:t xml:space="preserve">      "en": "That kind of lychee is really delicious!", </w:t>
      </w:r>
    </w:p>
    <w:p w14:paraId="4F5B206D" w14:textId="77777777" w:rsidR="00515445" w:rsidRPr="00515445" w:rsidRDefault="00515445" w:rsidP="00515445">
      <w:pPr>
        <w:rPr>
          <w:lang w:val="vi-VN"/>
        </w:rPr>
      </w:pPr>
      <w:r w:rsidRPr="00515445">
        <w:rPr>
          <w:lang w:val="vi-VN"/>
        </w:rPr>
        <w:t xml:space="preserve">    }, </w:t>
      </w:r>
    </w:p>
    <w:p w14:paraId="75F7CAB7" w14:textId="77777777" w:rsidR="00515445" w:rsidRPr="00515445" w:rsidRDefault="00515445" w:rsidP="00515445">
      <w:pPr>
        <w:rPr>
          <w:lang w:val="vi-VN"/>
        </w:rPr>
      </w:pPr>
      <w:r w:rsidRPr="00515445">
        <w:rPr>
          <w:lang w:val="vi-VN"/>
        </w:rPr>
        <w:t xml:space="preserve">    { </w:t>
      </w:r>
    </w:p>
    <w:p w14:paraId="3E28B582" w14:textId="77777777" w:rsidR="00515445" w:rsidRPr="00515445" w:rsidRDefault="00515445" w:rsidP="00515445">
      <w:pPr>
        <w:rPr>
          <w:lang w:val="vi-VN"/>
        </w:rPr>
      </w:pPr>
      <w:r w:rsidRPr="00515445">
        <w:rPr>
          <w:lang w:val="vi-VN"/>
        </w:rPr>
        <w:t xml:space="preserve">      "vn": "Vị rượu nho này thường được sử dụng trong các bữa tiệc quan trọng.", </w:t>
      </w:r>
    </w:p>
    <w:p w14:paraId="3AC80CC6" w14:textId="77777777" w:rsidR="00515445" w:rsidRPr="00515445" w:rsidRDefault="00515445" w:rsidP="00515445">
      <w:pPr>
        <w:rPr>
          <w:lang w:val="vi-VN"/>
        </w:rPr>
      </w:pPr>
      <w:r w:rsidRPr="00515445">
        <w:rPr>
          <w:lang w:val="vi-VN"/>
        </w:rPr>
        <w:t xml:space="preserve">      "en": "This type of grape wine is commonly used in important parties.", </w:t>
      </w:r>
    </w:p>
    <w:p w14:paraId="279EEBE3" w14:textId="77777777" w:rsidR="00515445" w:rsidRPr="00515445" w:rsidRDefault="00515445" w:rsidP="00515445">
      <w:pPr>
        <w:rPr>
          <w:lang w:val="vi-VN"/>
        </w:rPr>
      </w:pPr>
      <w:r w:rsidRPr="00515445">
        <w:rPr>
          <w:lang w:val="vi-VN"/>
        </w:rPr>
        <w:t xml:space="preserve">    }, </w:t>
      </w:r>
    </w:p>
    <w:p w14:paraId="16CC22C8" w14:textId="77777777" w:rsidR="00515445" w:rsidRPr="00515445" w:rsidRDefault="00515445" w:rsidP="00515445">
      <w:pPr>
        <w:rPr>
          <w:lang w:val="vi-VN"/>
        </w:rPr>
      </w:pPr>
      <w:r w:rsidRPr="00515445">
        <w:rPr>
          <w:lang w:val="vi-VN"/>
        </w:rPr>
        <w:t xml:space="preserve">    { </w:t>
      </w:r>
    </w:p>
    <w:p w14:paraId="305F18CA" w14:textId="77777777" w:rsidR="00515445" w:rsidRPr="00515445" w:rsidRDefault="00515445" w:rsidP="00515445">
      <w:pPr>
        <w:rPr>
          <w:lang w:val="vi-VN"/>
        </w:rPr>
      </w:pPr>
      <w:r w:rsidRPr="00515445">
        <w:rPr>
          <w:lang w:val="vi-VN"/>
        </w:rPr>
        <w:t xml:space="preserve">      "vn": "Vị kem vani luôn là lựa chọn hàng đầu của tôi.", </w:t>
      </w:r>
    </w:p>
    <w:p w14:paraId="4B46D7D2" w14:textId="77777777" w:rsidR="00515445" w:rsidRPr="00515445" w:rsidRDefault="00515445" w:rsidP="00515445">
      <w:pPr>
        <w:rPr>
          <w:lang w:val="vi-VN"/>
        </w:rPr>
      </w:pPr>
      <w:r w:rsidRPr="00515445">
        <w:rPr>
          <w:lang w:val="vi-VN"/>
        </w:rPr>
        <w:t xml:space="preserve">      "en": "Vanilla ice cream is always my top choice.", </w:t>
      </w:r>
    </w:p>
    <w:p w14:paraId="77D27657" w14:textId="77777777" w:rsidR="00515445" w:rsidRPr="00515445" w:rsidRDefault="00515445" w:rsidP="00515445">
      <w:pPr>
        <w:rPr>
          <w:lang w:val="vi-VN"/>
        </w:rPr>
      </w:pPr>
      <w:r w:rsidRPr="00515445">
        <w:rPr>
          <w:lang w:val="vi-VN"/>
        </w:rPr>
        <w:t xml:space="preserve">    }, </w:t>
      </w:r>
    </w:p>
    <w:p w14:paraId="6012ECC0" w14:textId="77777777" w:rsidR="00515445" w:rsidRPr="00515445" w:rsidRDefault="00515445" w:rsidP="00515445">
      <w:pPr>
        <w:rPr>
          <w:lang w:val="vi-VN"/>
        </w:rPr>
      </w:pPr>
      <w:r w:rsidRPr="00515445">
        <w:rPr>
          <w:lang w:val="vi-VN"/>
        </w:rPr>
        <w:t xml:space="preserve">    { </w:t>
      </w:r>
    </w:p>
    <w:p w14:paraId="51117969" w14:textId="0DD366CA" w:rsidR="00515445" w:rsidRPr="00515445" w:rsidRDefault="00515445" w:rsidP="00515445">
      <w:pPr>
        <w:rPr>
          <w:lang w:val="vi-VN"/>
        </w:rPr>
      </w:pPr>
      <w:r w:rsidRPr="00515445">
        <w:rPr>
          <w:lang w:val="vi-VN"/>
        </w:rPr>
        <w:t xml:space="preserve">      "vn": "Vị </w:t>
      </w:r>
      <w:del w:id="303" w:author="Canh Duc Nguyen" w:date="2023-10-13T06:58:00Z">
        <w:r w:rsidRPr="00515445" w:rsidDel="005A2099">
          <w:rPr>
            <w:lang w:val="vi-VN"/>
          </w:rPr>
          <w:delText xml:space="preserve">người yêu cũ của tôi </w:delText>
        </w:r>
      </w:del>
      <w:ins w:id="304" w:author="Canh Duc Nguyen" w:date="2023-10-13T06:58:00Z">
        <w:r w:rsidR="005A2099">
          <w:rPr>
            <w:lang w:val="vi-VN"/>
          </w:rPr>
          <w:t xml:space="preserve">khách đó </w:t>
        </w:r>
      </w:ins>
      <w:r w:rsidRPr="00515445">
        <w:rPr>
          <w:lang w:val="vi-VN"/>
        </w:rPr>
        <w:t xml:space="preserve">đã từng khuyên tôi nên học ngoại ngữ.", </w:t>
      </w:r>
    </w:p>
    <w:p w14:paraId="266B8E0F" w14:textId="084C85CC" w:rsidR="00515445" w:rsidRPr="00515445" w:rsidRDefault="00515445" w:rsidP="00515445">
      <w:pPr>
        <w:rPr>
          <w:lang w:val="vi-VN"/>
        </w:rPr>
      </w:pPr>
      <w:r w:rsidRPr="00515445">
        <w:rPr>
          <w:lang w:val="vi-VN"/>
        </w:rPr>
        <w:t xml:space="preserve">      "en": "</w:t>
      </w:r>
      <w:ins w:id="305" w:author="Canh Duc Nguyen" w:date="2023-10-13T06:58:00Z">
        <w:r w:rsidR="005A2099" w:rsidRPr="005A2099">
          <w:t xml:space="preserve"> </w:t>
        </w:r>
        <w:r w:rsidR="005A2099" w:rsidRPr="005A2099">
          <w:rPr>
            <w:lang w:val="vi-VN"/>
          </w:rPr>
          <w:t>That guest</w:t>
        </w:r>
      </w:ins>
      <w:del w:id="306" w:author="Canh Duc Nguyen" w:date="2023-10-13T06:58:00Z">
        <w:r w:rsidRPr="00515445" w:rsidDel="005A2099">
          <w:rPr>
            <w:lang w:val="vi-VN"/>
          </w:rPr>
          <w:delText>My ex-boyfriend</w:delText>
        </w:r>
      </w:del>
      <w:r w:rsidRPr="00515445">
        <w:rPr>
          <w:lang w:val="vi-VN"/>
        </w:rPr>
        <w:t xml:space="preserve"> advised me to learn a foreign language.", </w:t>
      </w:r>
    </w:p>
    <w:p w14:paraId="073591EC" w14:textId="77777777" w:rsidR="00515445" w:rsidRPr="00515445" w:rsidRDefault="00515445" w:rsidP="00515445">
      <w:pPr>
        <w:rPr>
          <w:lang w:val="vi-VN"/>
        </w:rPr>
      </w:pPr>
      <w:r w:rsidRPr="00515445">
        <w:rPr>
          <w:lang w:val="vi-VN"/>
        </w:rPr>
        <w:t xml:space="preserve">    } </w:t>
      </w:r>
    </w:p>
    <w:p w14:paraId="2D2BAE40" w14:textId="77777777" w:rsidR="00515445" w:rsidRPr="00515445" w:rsidRDefault="00515445" w:rsidP="00515445">
      <w:pPr>
        <w:rPr>
          <w:lang w:val="vi-VN"/>
        </w:rPr>
      </w:pPr>
      <w:r w:rsidRPr="00515445">
        <w:rPr>
          <w:lang w:val="vi-VN"/>
        </w:rPr>
        <w:t xml:space="preserve">  ] </w:t>
      </w:r>
    </w:p>
    <w:p w14:paraId="7FC8AAD5" w14:textId="77777777" w:rsidR="00515445" w:rsidRPr="00515445" w:rsidRDefault="00515445" w:rsidP="00515445">
      <w:pPr>
        <w:rPr>
          <w:lang w:val="vi-VN"/>
        </w:rPr>
      </w:pPr>
      <w:r w:rsidRPr="00515445">
        <w:rPr>
          <w:lang w:val="vi-VN"/>
        </w:rPr>
        <w:t>}</w:t>
      </w:r>
    </w:p>
    <w:p w14:paraId="504EA88F" w14:textId="77777777" w:rsidR="00515445" w:rsidRPr="00515445" w:rsidRDefault="00515445" w:rsidP="00515445">
      <w:pPr>
        <w:rPr>
          <w:lang w:val="vi-VN"/>
        </w:rPr>
      </w:pPr>
      <w:r w:rsidRPr="00515445">
        <w:rPr>
          <w:lang w:val="vi-VN"/>
        </w:rPr>
        <w:t>-----------------------------</w:t>
      </w:r>
    </w:p>
    <w:p w14:paraId="74A56776" w14:textId="77777777" w:rsidR="00515445" w:rsidRPr="00515445" w:rsidRDefault="00515445" w:rsidP="00515445">
      <w:pPr>
        <w:rPr>
          <w:lang w:val="vi-VN"/>
        </w:rPr>
      </w:pPr>
      <w:r w:rsidRPr="00515445">
        <w:rPr>
          <w:lang w:val="vi-VN"/>
        </w:rPr>
        <w:t xml:space="preserve">keyword: Clause of concession: 'cũng' </w:t>
      </w:r>
    </w:p>
    <w:p w14:paraId="087F2131" w14:textId="77777777" w:rsidR="00515445" w:rsidRPr="00515445" w:rsidRDefault="00515445" w:rsidP="00515445">
      <w:pPr>
        <w:rPr>
          <w:lang w:val="vi-VN"/>
        </w:rPr>
      </w:pPr>
      <w:r w:rsidRPr="00515445">
        <w:rPr>
          <w:lang w:val="vi-VN"/>
        </w:rPr>
        <w:t xml:space="preserve">PROMPT: Generate grammar explanation for following Vietnamese grammar point: Clause of concession: 'cũng' </w:t>
      </w:r>
    </w:p>
    <w:p w14:paraId="102909EE" w14:textId="77777777" w:rsidR="00515445" w:rsidRPr="00515445" w:rsidRDefault="00515445" w:rsidP="00515445">
      <w:pPr>
        <w:rPr>
          <w:lang w:val="vi-VN"/>
        </w:rPr>
      </w:pPr>
      <w:r w:rsidRPr="00515445">
        <w:rPr>
          <w:lang w:val="vi-VN"/>
        </w:rPr>
        <w:t xml:space="preserve">RESPONSE: { </w:t>
      </w:r>
    </w:p>
    <w:p w14:paraId="116E9A9F" w14:textId="77777777" w:rsidR="00515445" w:rsidRPr="00515445" w:rsidRDefault="00515445" w:rsidP="00515445">
      <w:pPr>
        <w:rPr>
          <w:lang w:val="vi-VN"/>
        </w:rPr>
      </w:pPr>
      <w:r w:rsidRPr="00515445">
        <w:rPr>
          <w:lang w:val="vi-VN"/>
        </w:rPr>
        <w:t xml:space="preserve">    "title": "Clause of concession: 'cũng'", </w:t>
      </w:r>
    </w:p>
    <w:p w14:paraId="5B2E9137" w14:textId="77777777" w:rsidR="00515445" w:rsidRPr="00515445" w:rsidRDefault="00515445" w:rsidP="00515445">
      <w:pPr>
        <w:rPr>
          <w:lang w:val="vi-VN"/>
        </w:rPr>
      </w:pPr>
      <w:r w:rsidRPr="00515445">
        <w:rPr>
          <w:lang w:val="vi-VN"/>
        </w:rPr>
        <w:t xml:space="preserve">    "short_explanation": "It's used to express a conceding or acquiescing tone.", </w:t>
      </w:r>
    </w:p>
    <w:p w14:paraId="2485C173" w14:textId="77777777" w:rsidR="00515445" w:rsidRPr="00515445" w:rsidRDefault="00515445" w:rsidP="00515445">
      <w:pPr>
        <w:rPr>
          <w:lang w:val="vi-VN"/>
        </w:rPr>
      </w:pPr>
      <w:r w:rsidRPr="00515445">
        <w:rPr>
          <w:lang w:val="vi-VN"/>
        </w:rPr>
        <w:t xml:space="preserve">    "long_explanation": "The Vietnamese word 'cũng' is used in a clause of concession to express a certain tone of concession or acquiescence to a fact or situation. It translates to 'also', 'too', or </w:t>
      </w:r>
      <w:r w:rsidRPr="00515445">
        <w:rPr>
          <w:lang w:val="vi-VN"/>
        </w:rPr>
        <w:lastRenderedPageBreak/>
        <w:t xml:space="preserve">'as well' in English and is often used to express that something is done or true despite not necessarily being desired, ideal or expected.", </w:t>
      </w:r>
    </w:p>
    <w:p w14:paraId="3A5B23C8" w14:textId="77777777" w:rsidR="00515445" w:rsidRPr="00515445" w:rsidRDefault="00515445" w:rsidP="00515445">
      <w:pPr>
        <w:rPr>
          <w:lang w:val="vi-VN"/>
        </w:rPr>
      </w:pPr>
      <w:r w:rsidRPr="00515445">
        <w:rPr>
          <w:lang w:val="vi-VN"/>
        </w:rPr>
        <w:t xml:space="preserve">    "formation": "subject + cũng + verb (or other components of a sentence)",</w:t>
      </w:r>
    </w:p>
    <w:p w14:paraId="557882AD" w14:textId="77777777" w:rsidR="00515445" w:rsidRPr="00515445" w:rsidRDefault="00515445" w:rsidP="00515445">
      <w:pPr>
        <w:rPr>
          <w:lang w:val="vi-VN"/>
        </w:rPr>
      </w:pPr>
      <w:r w:rsidRPr="00515445">
        <w:rPr>
          <w:lang w:val="vi-VN"/>
        </w:rPr>
        <w:t xml:space="preserve">    "examples": [ </w:t>
      </w:r>
    </w:p>
    <w:p w14:paraId="0B3A0A95" w14:textId="77777777" w:rsidR="00515445" w:rsidRPr="00515445" w:rsidRDefault="00515445" w:rsidP="00515445">
      <w:pPr>
        <w:rPr>
          <w:lang w:val="vi-VN"/>
        </w:rPr>
      </w:pPr>
      <w:r w:rsidRPr="00515445">
        <w:rPr>
          <w:lang w:val="vi-VN"/>
        </w:rPr>
        <w:t xml:space="preserve">        { </w:t>
      </w:r>
    </w:p>
    <w:p w14:paraId="4CB4A08A" w14:textId="23F8D859" w:rsidR="00515445" w:rsidRPr="00515445" w:rsidRDefault="00515445" w:rsidP="00515445">
      <w:pPr>
        <w:rPr>
          <w:lang w:val="vi-VN"/>
        </w:rPr>
      </w:pPr>
      <w:r w:rsidRPr="00515445">
        <w:rPr>
          <w:lang w:val="vi-VN"/>
        </w:rPr>
        <w:t xml:space="preserve">            "vn": "Anh ấy không phải </w:t>
      </w:r>
      <w:ins w:id="307" w:author="Canh Duc Nguyen" w:date="2023-10-13T06:59:00Z">
        <w:r w:rsidR="005A2099">
          <w:rPr>
            <w:lang w:val="vi-VN"/>
          </w:rPr>
          <w:t xml:space="preserve">là </w:t>
        </w:r>
      </w:ins>
      <w:r w:rsidRPr="00515445">
        <w:rPr>
          <w:lang w:val="vi-VN"/>
        </w:rPr>
        <w:t xml:space="preserve">người </w:t>
      </w:r>
      <w:del w:id="308" w:author="Canh Duc Nguyen" w:date="2023-10-13T06:59:00Z">
        <w:r w:rsidRPr="00515445" w:rsidDel="005A2099">
          <w:rPr>
            <w:lang w:val="vi-VN"/>
          </w:rPr>
          <w:delText xml:space="preserve">tốt </w:delText>
        </w:r>
      </w:del>
      <w:ins w:id="309" w:author="Canh Duc Nguyen" w:date="2023-10-13T06:59:00Z">
        <w:r w:rsidR="005A2099">
          <w:rPr>
            <w:lang w:val="vi-VN"/>
          </w:rPr>
          <w:t xml:space="preserve">giỏi </w:t>
        </w:r>
      </w:ins>
      <w:r w:rsidRPr="00515445">
        <w:rPr>
          <w:lang w:val="vi-VN"/>
        </w:rPr>
        <w:t>nhất, nhưng tôi cũng</w:t>
      </w:r>
      <w:ins w:id="310" w:author="Canh Duc Nguyen" w:date="2023-10-13T06:59:00Z">
        <w:r w:rsidR="005A2099">
          <w:rPr>
            <w:lang w:val="vi-VN"/>
          </w:rPr>
          <w:t xml:space="preserve"> vẫn</w:t>
        </w:r>
      </w:ins>
      <w:r w:rsidRPr="00515445">
        <w:rPr>
          <w:lang w:val="vi-VN"/>
        </w:rPr>
        <w:t xml:space="preserve"> yêu anh ấy.</w:t>
      </w:r>
      <w:del w:id="311" w:author="Canh Duc Nguyen" w:date="2023-10-13T06:59:00Z">
        <w:r w:rsidRPr="00515445" w:rsidDel="005A2099">
          <w:rPr>
            <w:lang w:val="vi-VN"/>
          </w:rPr>
          <w:delText>"</w:delText>
        </w:r>
      </w:del>
      <w:ins w:id="312" w:author="Canh Duc Nguyen" w:date="2023-10-13T06:59:00Z">
        <w:r w:rsidR="005A2099">
          <w:rPr>
            <w:lang w:val="vi-VN"/>
          </w:rPr>
          <w:t>”</w:t>
        </w:r>
      </w:ins>
      <w:r w:rsidRPr="00515445">
        <w:rPr>
          <w:lang w:val="vi-VN"/>
        </w:rPr>
        <w:t xml:space="preserve">, </w:t>
      </w:r>
    </w:p>
    <w:p w14:paraId="487FA0A1" w14:textId="2F13918E" w:rsidR="00515445" w:rsidRPr="00515445" w:rsidRDefault="00515445" w:rsidP="00515445">
      <w:pPr>
        <w:rPr>
          <w:lang w:val="vi-VN"/>
        </w:rPr>
      </w:pPr>
      <w:r w:rsidRPr="00515445">
        <w:rPr>
          <w:lang w:val="vi-VN"/>
        </w:rPr>
        <w:t xml:space="preserve">            </w:t>
      </w:r>
      <w:del w:id="313" w:author="Canh Duc Nguyen" w:date="2023-10-13T06:59:00Z">
        <w:r w:rsidRPr="00515445" w:rsidDel="005A2099">
          <w:rPr>
            <w:lang w:val="vi-VN"/>
          </w:rPr>
          <w:delText>"</w:delText>
        </w:r>
      </w:del>
      <w:ins w:id="314" w:author="Canh Duc Nguyen" w:date="2023-10-13T06:59:00Z">
        <w:r w:rsidR="005A2099">
          <w:rPr>
            <w:lang w:val="vi-VN"/>
          </w:rPr>
          <w:t>“</w:t>
        </w:r>
      </w:ins>
      <w:r w:rsidRPr="00515445">
        <w:rPr>
          <w:lang w:val="vi-VN"/>
        </w:rPr>
        <w:t>en</w:t>
      </w:r>
      <w:del w:id="315" w:author="Canh Duc Nguyen" w:date="2023-10-13T06:59:00Z">
        <w:r w:rsidRPr="00515445" w:rsidDel="005A2099">
          <w:rPr>
            <w:lang w:val="vi-VN"/>
          </w:rPr>
          <w:delText>"</w:delText>
        </w:r>
      </w:del>
      <w:ins w:id="316" w:author="Canh Duc Nguyen" w:date="2023-10-13T06:59:00Z">
        <w:r w:rsidR="005A2099">
          <w:rPr>
            <w:lang w:val="vi-VN"/>
          </w:rPr>
          <w:t>”</w:t>
        </w:r>
      </w:ins>
      <w:r w:rsidRPr="00515445">
        <w:rPr>
          <w:lang w:val="vi-VN"/>
        </w:rPr>
        <w:t xml:space="preserve">: </w:t>
      </w:r>
      <w:del w:id="317" w:author="Canh Duc Nguyen" w:date="2023-10-13T06:59:00Z">
        <w:r w:rsidRPr="00515445" w:rsidDel="005A2099">
          <w:rPr>
            <w:lang w:val="vi-VN"/>
          </w:rPr>
          <w:delText>"</w:delText>
        </w:r>
      </w:del>
      <w:ins w:id="318" w:author="Canh Duc Nguyen" w:date="2023-10-13T06:59:00Z">
        <w:r w:rsidR="005A2099">
          <w:rPr>
            <w:lang w:val="vi-VN"/>
          </w:rPr>
          <w:t>“</w:t>
        </w:r>
      </w:ins>
      <w:r w:rsidRPr="00515445">
        <w:rPr>
          <w:lang w:val="vi-VN"/>
        </w:rPr>
        <w:t>He</w:t>
      </w:r>
      <w:del w:id="319" w:author="Canh Duc Nguyen" w:date="2023-10-13T06:59:00Z">
        <w:r w:rsidRPr="00515445" w:rsidDel="005A2099">
          <w:rPr>
            <w:lang w:val="vi-VN"/>
          </w:rPr>
          <w:delText>'</w:delText>
        </w:r>
      </w:del>
      <w:ins w:id="320" w:author="Canh Duc Nguyen" w:date="2023-10-13T06:59:00Z">
        <w:r w:rsidR="005A2099">
          <w:rPr>
            <w:lang w:val="vi-VN"/>
          </w:rPr>
          <w:t>’</w:t>
        </w:r>
      </w:ins>
      <w:r w:rsidRPr="00515445">
        <w:rPr>
          <w:lang w:val="vi-VN"/>
        </w:rPr>
        <w:t>s not the best person, but I love him anyway.</w:t>
      </w:r>
      <w:del w:id="321" w:author="Canh Duc Nguyen" w:date="2023-10-13T06:59:00Z">
        <w:r w:rsidRPr="00515445" w:rsidDel="005A2099">
          <w:rPr>
            <w:lang w:val="vi-VN"/>
          </w:rPr>
          <w:delText>"</w:delText>
        </w:r>
      </w:del>
      <w:ins w:id="322" w:author="Canh Duc Nguyen" w:date="2023-10-13T06:59:00Z">
        <w:r w:rsidR="005A2099">
          <w:rPr>
            <w:lang w:val="vi-VN"/>
          </w:rPr>
          <w:t>”</w:t>
        </w:r>
      </w:ins>
      <w:r w:rsidRPr="00515445">
        <w:rPr>
          <w:lang w:val="vi-VN"/>
        </w:rPr>
        <w:t xml:space="preserve">, </w:t>
      </w:r>
    </w:p>
    <w:p w14:paraId="634219CD" w14:textId="77777777" w:rsidR="00515445" w:rsidRPr="00515445" w:rsidRDefault="00515445" w:rsidP="00515445">
      <w:pPr>
        <w:rPr>
          <w:lang w:val="vi-VN"/>
        </w:rPr>
      </w:pPr>
      <w:r w:rsidRPr="00515445">
        <w:rPr>
          <w:lang w:val="vi-VN"/>
        </w:rPr>
        <w:t xml:space="preserve">        }, </w:t>
      </w:r>
    </w:p>
    <w:p w14:paraId="79E4BB17" w14:textId="77777777" w:rsidR="00515445" w:rsidRPr="00515445" w:rsidRDefault="00515445" w:rsidP="00515445">
      <w:pPr>
        <w:rPr>
          <w:lang w:val="vi-VN"/>
        </w:rPr>
      </w:pPr>
      <w:r w:rsidRPr="00515445">
        <w:rPr>
          <w:lang w:val="vi-VN"/>
        </w:rPr>
        <w:t xml:space="preserve">        { </w:t>
      </w:r>
    </w:p>
    <w:p w14:paraId="56EA5797" w14:textId="11EB1327" w:rsidR="00515445" w:rsidRPr="00515445" w:rsidRDefault="00515445" w:rsidP="00515445">
      <w:pPr>
        <w:rPr>
          <w:lang w:val="vi-VN"/>
        </w:rPr>
      </w:pPr>
      <w:r w:rsidRPr="00515445">
        <w:rPr>
          <w:lang w:val="vi-VN"/>
        </w:rPr>
        <w:t xml:space="preserve">            </w:t>
      </w:r>
      <w:del w:id="323" w:author="Canh Duc Nguyen" w:date="2023-10-13T06:59:00Z">
        <w:r w:rsidRPr="00515445" w:rsidDel="005A2099">
          <w:rPr>
            <w:lang w:val="vi-VN"/>
          </w:rPr>
          <w:delText>"</w:delText>
        </w:r>
      </w:del>
      <w:ins w:id="324" w:author="Canh Duc Nguyen" w:date="2023-10-13T06:59:00Z">
        <w:r w:rsidR="005A2099">
          <w:rPr>
            <w:lang w:val="vi-VN"/>
          </w:rPr>
          <w:t>“</w:t>
        </w:r>
      </w:ins>
      <w:r w:rsidRPr="00515445">
        <w:rPr>
          <w:lang w:val="vi-VN"/>
        </w:rPr>
        <w:t>vn</w:t>
      </w:r>
      <w:del w:id="325" w:author="Canh Duc Nguyen" w:date="2023-10-13T06:59:00Z">
        <w:r w:rsidRPr="00515445" w:rsidDel="005A2099">
          <w:rPr>
            <w:lang w:val="vi-VN"/>
          </w:rPr>
          <w:delText>"</w:delText>
        </w:r>
      </w:del>
      <w:ins w:id="326" w:author="Canh Duc Nguyen" w:date="2023-10-13T06:59:00Z">
        <w:r w:rsidR="005A2099">
          <w:rPr>
            <w:lang w:val="vi-VN"/>
          </w:rPr>
          <w:t>”</w:t>
        </w:r>
      </w:ins>
      <w:r w:rsidRPr="00515445">
        <w:rPr>
          <w:lang w:val="vi-VN"/>
        </w:rPr>
        <w:t xml:space="preserve">: </w:t>
      </w:r>
      <w:del w:id="327" w:author="Canh Duc Nguyen" w:date="2023-10-13T06:59:00Z">
        <w:r w:rsidRPr="00515445" w:rsidDel="005A2099">
          <w:rPr>
            <w:lang w:val="vi-VN"/>
          </w:rPr>
          <w:delText>"</w:delText>
        </w:r>
      </w:del>
      <w:ins w:id="328" w:author="Canh Duc Nguyen" w:date="2023-10-13T06:59:00Z">
        <w:r w:rsidR="005A2099">
          <w:rPr>
            <w:lang w:val="vi-VN"/>
          </w:rPr>
          <w:t>“</w:t>
        </w:r>
      </w:ins>
      <w:r w:rsidRPr="00515445">
        <w:rPr>
          <w:lang w:val="vi-VN"/>
        </w:rPr>
        <w:t>Tôi không thích bài kiểm tra này, nhưng tôi cũng</w:t>
      </w:r>
      <w:ins w:id="329" w:author="Canh Duc Nguyen" w:date="2023-10-13T06:59:00Z">
        <w:r w:rsidR="005A2099">
          <w:rPr>
            <w:lang w:val="vi-VN"/>
          </w:rPr>
          <w:t xml:space="preserve"> vẫn</w:t>
        </w:r>
      </w:ins>
      <w:r w:rsidRPr="00515445">
        <w:rPr>
          <w:lang w:val="vi-VN"/>
        </w:rPr>
        <w:t xml:space="preserve"> phải làm.", </w:t>
      </w:r>
    </w:p>
    <w:p w14:paraId="772F2DD1" w14:textId="77777777" w:rsidR="00515445" w:rsidRPr="00515445" w:rsidRDefault="00515445" w:rsidP="00515445">
      <w:pPr>
        <w:rPr>
          <w:lang w:val="vi-VN"/>
        </w:rPr>
      </w:pPr>
      <w:r w:rsidRPr="00515445">
        <w:rPr>
          <w:lang w:val="vi-VN"/>
        </w:rPr>
        <w:t xml:space="preserve">            "en": "I don't like this exam, but I have to do it anyway.", </w:t>
      </w:r>
    </w:p>
    <w:p w14:paraId="67FDB5B1" w14:textId="77777777" w:rsidR="00515445" w:rsidRPr="00515445" w:rsidRDefault="00515445" w:rsidP="00515445">
      <w:pPr>
        <w:rPr>
          <w:lang w:val="vi-VN"/>
        </w:rPr>
      </w:pPr>
      <w:r w:rsidRPr="00515445">
        <w:rPr>
          <w:lang w:val="vi-VN"/>
        </w:rPr>
        <w:t xml:space="preserve">        }, </w:t>
      </w:r>
    </w:p>
    <w:p w14:paraId="0B30306E" w14:textId="77777777" w:rsidR="00515445" w:rsidRPr="00515445" w:rsidRDefault="00515445" w:rsidP="00515445">
      <w:pPr>
        <w:rPr>
          <w:lang w:val="vi-VN"/>
        </w:rPr>
      </w:pPr>
      <w:r w:rsidRPr="00515445">
        <w:rPr>
          <w:lang w:val="vi-VN"/>
        </w:rPr>
        <w:t xml:space="preserve">        { </w:t>
      </w:r>
    </w:p>
    <w:p w14:paraId="52BE995E" w14:textId="4820BD2D" w:rsidR="00515445" w:rsidRPr="00515445" w:rsidRDefault="00515445" w:rsidP="00515445">
      <w:pPr>
        <w:rPr>
          <w:lang w:val="vi-VN"/>
        </w:rPr>
      </w:pPr>
      <w:r w:rsidRPr="00515445">
        <w:rPr>
          <w:lang w:val="vi-VN"/>
        </w:rPr>
        <w:t xml:space="preserve">            "vn": "Tôi </w:t>
      </w:r>
      <w:ins w:id="330" w:author="Canh Duc Nguyen" w:date="2023-10-13T07:00:00Z">
        <w:r w:rsidR="005A2099">
          <w:rPr>
            <w:lang w:val="vi-VN"/>
          </w:rPr>
          <w:t xml:space="preserve">đã </w:t>
        </w:r>
      </w:ins>
      <w:r w:rsidRPr="00515445">
        <w:rPr>
          <w:lang w:val="vi-VN"/>
        </w:rPr>
        <w:t>mệt</w:t>
      </w:r>
      <w:ins w:id="331" w:author="Canh Duc Nguyen" w:date="2023-10-13T07:00:00Z">
        <w:r w:rsidR="005A2099">
          <w:rPr>
            <w:lang w:val="vi-VN"/>
          </w:rPr>
          <w:t xml:space="preserve"> rồi</w:t>
        </w:r>
      </w:ins>
      <w:r w:rsidRPr="00515445">
        <w:rPr>
          <w:lang w:val="vi-VN"/>
        </w:rPr>
        <w:t xml:space="preserve">, nhưng tôi cũng phải làm việc </w:t>
      </w:r>
      <w:del w:id="332" w:author="Canh Duc Nguyen" w:date="2023-10-13T07:00:00Z">
        <w:r w:rsidRPr="00515445" w:rsidDel="005A2099">
          <w:rPr>
            <w:lang w:val="vi-VN"/>
          </w:rPr>
          <w:delText xml:space="preserve">thêm </w:delText>
        </w:r>
      </w:del>
      <w:ins w:id="333" w:author="Canh Duc Nguyen" w:date="2023-10-13T07:00:00Z">
        <w:r w:rsidR="005A2099">
          <w:rPr>
            <w:lang w:val="vi-VN"/>
          </w:rPr>
          <w:t xml:space="preserve">ngoài </w:t>
        </w:r>
      </w:ins>
      <w:r w:rsidRPr="00515445">
        <w:rPr>
          <w:lang w:val="vi-VN"/>
        </w:rPr>
        <w:t xml:space="preserve">giờ.", </w:t>
      </w:r>
    </w:p>
    <w:p w14:paraId="750E87D5" w14:textId="77777777" w:rsidR="00515445" w:rsidRPr="00515445" w:rsidRDefault="00515445" w:rsidP="00515445">
      <w:pPr>
        <w:rPr>
          <w:lang w:val="vi-VN"/>
        </w:rPr>
      </w:pPr>
      <w:r w:rsidRPr="00515445">
        <w:rPr>
          <w:lang w:val="vi-VN"/>
        </w:rPr>
        <w:t xml:space="preserve">            "en": "I'm tired, but I have to work overtime anyway.", </w:t>
      </w:r>
    </w:p>
    <w:p w14:paraId="497DEAAB" w14:textId="77777777" w:rsidR="00515445" w:rsidRPr="00515445" w:rsidRDefault="00515445" w:rsidP="00515445">
      <w:pPr>
        <w:rPr>
          <w:lang w:val="vi-VN"/>
        </w:rPr>
      </w:pPr>
      <w:r w:rsidRPr="00515445">
        <w:rPr>
          <w:lang w:val="vi-VN"/>
        </w:rPr>
        <w:t xml:space="preserve">        }, </w:t>
      </w:r>
    </w:p>
    <w:p w14:paraId="7EA0785C" w14:textId="77777777" w:rsidR="00515445" w:rsidRPr="00515445" w:rsidRDefault="00515445" w:rsidP="00515445">
      <w:pPr>
        <w:rPr>
          <w:lang w:val="vi-VN"/>
        </w:rPr>
      </w:pPr>
      <w:r w:rsidRPr="00515445">
        <w:rPr>
          <w:lang w:val="vi-VN"/>
        </w:rPr>
        <w:t xml:space="preserve">        { </w:t>
      </w:r>
    </w:p>
    <w:p w14:paraId="6D36643F" w14:textId="290F97EC" w:rsidR="00515445" w:rsidRPr="00515445" w:rsidRDefault="00515445" w:rsidP="00515445">
      <w:pPr>
        <w:rPr>
          <w:lang w:val="vi-VN"/>
        </w:rPr>
      </w:pPr>
      <w:r w:rsidRPr="00515445">
        <w:rPr>
          <w:lang w:val="vi-VN"/>
        </w:rPr>
        <w:t xml:space="preserve">            "vn": "Nó </w:t>
      </w:r>
      <w:ins w:id="334" w:author="Canh Duc Nguyen" w:date="2023-10-13T07:00:00Z">
        <w:r w:rsidR="005A2099">
          <w:rPr>
            <w:lang w:val="vi-VN"/>
          </w:rPr>
          <w:t xml:space="preserve">thật </w:t>
        </w:r>
      </w:ins>
      <w:r w:rsidRPr="00515445">
        <w:rPr>
          <w:lang w:val="vi-VN"/>
        </w:rPr>
        <w:t>khó hiểu, nhưng tôi cũng đồng ý với lập trường của bạn.",</w:t>
      </w:r>
    </w:p>
    <w:p w14:paraId="5AB0A445" w14:textId="77777777" w:rsidR="00515445" w:rsidRPr="00515445" w:rsidRDefault="00515445" w:rsidP="00515445">
      <w:pPr>
        <w:rPr>
          <w:lang w:val="vi-VN"/>
        </w:rPr>
      </w:pPr>
      <w:r w:rsidRPr="00515445">
        <w:rPr>
          <w:lang w:val="vi-VN"/>
        </w:rPr>
        <w:t xml:space="preserve">            "en": "It's hard to understand, but I agree with your position anyway."</w:t>
      </w:r>
    </w:p>
    <w:p w14:paraId="459ACDBF" w14:textId="77777777" w:rsidR="00515445" w:rsidRPr="00515445" w:rsidRDefault="00515445" w:rsidP="00515445">
      <w:pPr>
        <w:rPr>
          <w:lang w:val="vi-VN"/>
        </w:rPr>
      </w:pPr>
      <w:r w:rsidRPr="00515445">
        <w:rPr>
          <w:lang w:val="vi-VN"/>
        </w:rPr>
        <w:t xml:space="preserve">        } </w:t>
      </w:r>
    </w:p>
    <w:p w14:paraId="5ED3FAB1" w14:textId="77777777" w:rsidR="00515445" w:rsidRPr="00515445" w:rsidRDefault="00515445" w:rsidP="00515445">
      <w:pPr>
        <w:rPr>
          <w:lang w:val="vi-VN"/>
        </w:rPr>
      </w:pPr>
      <w:r w:rsidRPr="00515445">
        <w:rPr>
          <w:lang w:val="vi-VN"/>
        </w:rPr>
        <w:t xml:space="preserve">    ] </w:t>
      </w:r>
    </w:p>
    <w:p w14:paraId="05453E22" w14:textId="77777777" w:rsidR="00515445" w:rsidRPr="00515445" w:rsidRDefault="00515445" w:rsidP="00515445">
      <w:pPr>
        <w:rPr>
          <w:lang w:val="vi-VN"/>
        </w:rPr>
      </w:pPr>
      <w:r w:rsidRPr="00515445">
        <w:rPr>
          <w:lang w:val="vi-VN"/>
        </w:rPr>
        <w:t>}</w:t>
      </w:r>
    </w:p>
    <w:p w14:paraId="4C6D4C0F" w14:textId="77777777" w:rsidR="00515445" w:rsidRPr="00515445" w:rsidRDefault="00515445" w:rsidP="00515445">
      <w:pPr>
        <w:rPr>
          <w:lang w:val="vi-VN"/>
        </w:rPr>
      </w:pPr>
      <w:r w:rsidRPr="00515445">
        <w:rPr>
          <w:lang w:val="vi-VN"/>
        </w:rPr>
        <w:t>-----------------------------</w:t>
      </w:r>
    </w:p>
    <w:p w14:paraId="180BADA6" w14:textId="77777777" w:rsidR="00515445" w:rsidRPr="00515445" w:rsidRDefault="00515445" w:rsidP="00515445">
      <w:pPr>
        <w:rPr>
          <w:lang w:val="vi-VN"/>
        </w:rPr>
      </w:pPr>
      <w:r w:rsidRPr="00515445">
        <w:rPr>
          <w:lang w:val="vi-VN"/>
        </w:rPr>
        <w:t xml:space="preserve">keyword: Clause of concession: 'mặc dù' </w:t>
      </w:r>
    </w:p>
    <w:p w14:paraId="131176C0" w14:textId="77777777" w:rsidR="00515445" w:rsidRPr="00515445" w:rsidRDefault="00515445" w:rsidP="00515445">
      <w:pPr>
        <w:rPr>
          <w:lang w:val="vi-VN"/>
        </w:rPr>
      </w:pPr>
      <w:r w:rsidRPr="00515445">
        <w:rPr>
          <w:lang w:val="vi-VN"/>
        </w:rPr>
        <w:t xml:space="preserve">PROMPT: Generate grammar explanation for following Vietnamese grammar point: Clause of concession: 'mặc dù' </w:t>
      </w:r>
    </w:p>
    <w:p w14:paraId="20055521" w14:textId="77777777" w:rsidR="00515445" w:rsidRPr="00515445" w:rsidRDefault="00515445" w:rsidP="00515445">
      <w:pPr>
        <w:rPr>
          <w:lang w:val="vi-VN"/>
        </w:rPr>
      </w:pPr>
      <w:r w:rsidRPr="00515445">
        <w:rPr>
          <w:lang w:val="vi-VN"/>
        </w:rPr>
        <w:t>RESPONSE: {</w:t>
      </w:r>
    </w:p>
    <w:p w14:paraId="079FA15E" w14:textId="77777777" w:rsidR="00515445" w:rsidRPr="00515445" w:rsidRDefault="00515445" w:rsidP="00515445">
      <w:pPr>
        <w:rPr>
          <w:lang w:val="vi-VN"/>
        </w:rPr>
      </w:pPr>
      <w:r w:rsidRPr="00515445">
        <w:rPr>
          <w:lang w:val="vi-VN"/>
        </w:rPr>
        <w:t xml:space="preserve">  "title": "Clause of concession: 'mặc dù'",</w:t>
      </w:r>
    </w:p>
    <w:p w14:paraId="11FE467A" w14:textId="77777777" w:rsidR="00515445" w:rsidRPr="00515445" w:rsidRDefault="00515445" w:rsidP="00515445">
      <w:pPr>
        <w:rPr>
          <w:lang w:val="vi-VN"/>
        </w:rPr>
      </w:pPr>
      <w:r w:rsidRPr="00515445">
        <w:rPr>
          <w:lang w:val="vi-VN"/>
        </w:rPr>
        <w:t xml:space="preserve">  "short_explanation": "Used to express a contrast or opposition between two actions or states.",</w:t>
      </w:r>
    </w:p>
    <w:p w14:paraId="62E27A0E" w14:textId="77777777" w:rsidR="00515445" w:rsidRPr="00515445" w:rsidRDefault="00515445" w:rsidP="00515445">
      <w:pPr>
        <w:rPr>
          <w:lang w:val="vi-VN"/>
        </w:rPr>
      </w:pPr>
      <w:r w:rsidRPr="00515445">
        <w:rPr>
          <w:lang w:val="vi-VN"/>
        </w:rPr>
        <w:t xml:space="preserve">  "long_explanation": "The Vietnamese word 'mặc dù' is used in a clause of concession, which serves to express a contrast or opposition between two actions or states. It's similar to the phrase 'even though' or 'despite' in English. The situation in the 'mặc dù' clause often contradicts or opposes the situation in the main clause.",</w:t>
      </w:r>
    </w:p>
    <w:p w14:paraId="25714CB8" w14:textId="77777777" w:rsidR="00515445" w:rsidRPr="00515445" w:rsidRDefault="00515445" w:rsidP="00515445">
      <w:pPr>
        <w:rPr>
          <w:lang w:val="vi-VN"/>
        </w:rPr>
      </w:pPr>
      <w:r w:rsidRPr="00515445">
        <w:rPr>
          <w:lang w:val="vi-VN"/>
        </w:rPr>
        <w:t xml:space="preserve">  "formation": "Mặc dù + clause1, clause2",</w:t>
      </w:r>
    </w:p>
    <w:p w14:paraId="0698FC53" w14:textId="77777777" w:rsidR="00515445" w:rsidRPr="00515445" w:rsidRDefault="00515445" w:rsidP="00515445">
      <w:pPr>
        <w:rPr>
          <w:lang w:val="vi-VN"/>
        </w:rPr>
      </w:pPr>
      <w:r w:rsidRPr="00515445">
        <w:rPr>
          <w:lang w:val="vi-VN"/>
        </w:rPr>
        <w:t xml:space="preserve">  "examples": [</w:t>
      </w:r>
    </w:p>
    <w:p w14:paraId="3614A896" w14:textId="77777777" w:rsidR="00515445" w:rsidRPr="00515445" w:rsidRDefault="00515445" w:rsidP="00515445">
      <w:pPr>
        <w:rPr>
          <w:lang w:val="vi-VN"/>
        </w:rPr>
      </w:pPr>
      <w:r w:rsidRPr="00515445">
        <w:rPr>
          <w:lang w:val="vi-VN"/>
        </w:rPr>
        <w:t xml:space="preserve">    {</w:t>
      </w:r>
    </w:p>
    <w:p w14:paraId="51945151" w14:textId="77777777" w:rsidR="00515445" w:rsidRPr="00515445" w:rsidRDefault="00515445" w:rsidP="00515445">
      <w:pPr>
        <w:rPr>
          <w:lang w:val="vi-VN"/>
        </w:rPr>
      </w:pPr>
      <w:r w:rsidRPr="00515445">
        <w:rPr>
          <w:lang w:val="vi-VN"/>
        </w:rPr>
        <w:t xml:space="preserve">      "vn": "Mặc dù bản thân không thích đọc sách, nhưng anh ấy vẫn dành thời gian hàng ngày để đọc sách cho con.",</w:t>
      </w:r>
    </w:p>
    <w:p w14:paraId="42006D90" w14:textId="77777777" w:rsidR="00515445" w:rsidRPr="00515445" w:rsidRDefault="00515445" w:rsidP="00515445">
      <w:pPr>
        <w:rPr>
          <w:lang w:val="vi-VN"/>
        </w:rPr>
      </w:pPr>
      <w:r w:rsidRPr="00515445">
        <w:rPr>
          <w:lang w:val="vi-VN"/>
        </w:rPr>
        <w:t xml:space="preserve">      "en": "Even though he himself doesn't like reading, he still spends time each day reading to his child."</w:t>
      </w:r>
    </w:p>
    <w:p w14:paraId="2577FEB0" w14:textId="77777777" w:rsidR="00515445" w:rsidRPr="00515445" w:rsidRDefault="00515445" w:rsidP="00515445">
      <w:pPr>
        <w:rPr>
          <w:lang w:val="vi-VN"/>
        </w:rPr>
      </w:pPr>
      <w:r w:rsidRPr="00515445">
        <w:rPr>
          <w:lang w:val="vi-VN"/>
        </w:rPr>
        <w:t xml:space="preserve">    },</w:t>
      </w:r>
    </w:p>
    <w:p w14:paraId="07726375" w14:textId="77777777" w:rsidR="00515445" w:rsidRPr="00515445" w:rsidRDefault="00515445" w:rsidP="00515445">
      <w:pPr>
        <w:rPr>
          <w:lang w:val="vi-VN"/>
        </w:rPr>
      </w:pPr>
      <w:r w:rsidRPr="00515445">
        <w:rPr>
          <w:lang w:val="vi-VN"/>
        </w:rPr>
        <w:t xml:space="preserve">    {</w:t>
      </w:r>
    </w:p>
    <w:p w14:paraId="4A5E37DA" w14:textId="77777777" w:rsidR="00515445" w:rsidRPr="00515445" w:rsidRDefault="00515445" w:rsidP="00515445">
      <w:pPr>
        <w:rPr>
          <w:lang w:val="vi-VN"/>
        </w:rPr>
      </w:pPr>
      <w:r w:rsidRPr="00515445">
        <w:rPr>
          <w:lang w:val="vi-VN"/>
        </w:rPr>
        <w:t xml:space="preserve">      "vn": "Mặc dù thời tiết rất nóng, nhưng chúng tôi vẫn quyết định đi dạo trong công viên.",</w:t>
      </w:r>
    </w:p>
    <w:p w14:paraId="1B917074" w14:textId="77777777" w:rsidR="00515445" w:rsidRPr="00515445" w:rsidRDefault="00515445" w:rsidP="00515445">
      <w:pPr>
        <w:rPr>
          <w:lang w:val="vi-VN"/>
        </w:rPr>
      </w:pPr>
      <w:r w:rsidRPr="00515445">
        <w:rPr>
          <w:lang w:val="vi-VN"/>
        </w:rPr>
        <w:lastRenderedPageBreak/>
        <w:t xml:space="preserve">      "en": "Despite the hot weather, we still decided to go for a walk in the park."</w:t>
      </w:r>
    </w:p>
    <w:p w14:paraId="3593C5D8" w14:textId="77777777" w:rsidR="00515445" w:rsidRPr="00515445" w:rsidRDefault="00515445" w:rsidP="00515445">
      <w:pPr>
        <w:rPr>
          <w:lang w:val="vi-VN"/>
        </w:rPr>
      </w:pPr>
      <w:r w:rsidRPr="00515445">
        <w:rPr>
          <w:lang w:val="vi-VN"/>
        </w:rPr>
        <w:t xml:space="preserve">    },</w:t>
      </w:r>
    </w:p>
    <w:p w14:paraId="0119AFB0" w14:textId="77777777" w:rsidR="00515445" w:rsidRPr="00515445" w:rsidRDefault="00515445" w:rsidP="00515445">
      <w:pPr>
        <w:rPr>
          <w:lang w:val="vi-VN"/>
        </w:rPr>
      </w:pPr>
      <w:r w:rsidRPr="00515445">
        <w:rPr>
          <w:lang w:val="vi-VN"/>
        </w:rPr>
        <w:t xml:space="preserve">    {</w:t>
      </w:r>
    </w:p>
    <w:p w14:paraId="5175999A" w14:textId="77777777" w:rsidR="00515445" w:rsidRPr="00515445" w:rsidRDefault="00515445" w:rsidP="00515445">
      <w:pPr>
        <w:rPr>
          <w:lang w:val="vi-VN"/>
        </w:rPr>
      </w:pPr>
      <w:r w:rsidRPr="00515445">
        <w:rPr>
          <w:lang w:val="vi-VN"/>
        </w:rPr>
        <w:t xml:space="preserve">      "vn": "Mặc dù công việc rất bận rộn, nhưng tôi vẫn dành thời gian để tập thể dục mỗi ngày.",</w:t>
      </w:r>
    </w:p>
    <w:p w14:paraId="2792784C" w14:textId="77777777" w:rsidR="00515445" w:rsidRPr="00515445" w:rsidRDefault="00515445" w:rsidP="00515445">
      <w:pPr>
        <w:rPr>
          <w:lang w:val="vi-VN"/>
        </w:rPr>
      </w:pPr>
      <w:r w:rsidRPr="00515445">
        <w:rPr>
          <w:lang w:val="vi-VN"/>
        </w:rPr>
        <w:t xml:space="preserve">      "en": "Even though work is very busy, I still find time to exercise every day."</w:t>
      </w:r>
    </w:p>
    <w:p w14:paraId="391DC843" w14:textId="77777777" w:rsidR="00515445" w:rsidRPr="00515445" w:rsidRDefault="00515445" w:rsidP="00515445">
      <w:pPr>
        <w:rPr>
          <w:lang w:val="vi-VN"/>
        </w:rPr>
      </w:pPr>
      <w:r w:rsidRPr="00515445">
        <w:rPr>
          <w:lang w:val="vi-VN"/>
        </w:rPr>
        <w:t xml:space="preserve">    },</w:t>
      </w:r>
    </w:p>
    <w:p w14:paraId="46988536" w14:textId="77777777" w:rsidR="00515445" w:rsidRPr="00515445" w:rsidRDefault="00515445" w:rsidP="00515445">
      <w:pPr>
        <w:rPr>
          <w:lang w:val="vi-VN"/>
        </w:rPr>
      </w:pPr>
      <w:r w:rsidRPr="00515445">
        <w:rPr>
          <w:lang w:val="vi-VN"/>
        </w:rPr>
        <w:t xml:space="preserve">    {</w:t>
      </w:r>
    </w:p>
    <w:p w14:paraId="643B3E68" w14:textId="6A42C6DC" w:rsidR="00515445" w:rsidRPr="00515445" w:rsidRDefault="00515445" w:rsidP="00515445">
      <w:pPr>
        <w:rPr>
          <w:lang w:val="vi-VN"/>
        </w:rPr>
      </w:pPr>
      <w:r w:rsidRPr="00515445">
        <w:rPr>
          <w:lang w:val="vi-VN"/>
        </w:rPr>
        <w:t xml:space="preserve">      "vn": "Mặc dù bài </w:t>
      </w:r>
      <w:del w:id="335" w:author="Canh Duc Nguyen" w:date="2023-10-13T07:01:00Z">
        <w:r w:rsidRPr="00515445" w:rsidDel="005A2099">
          <w:rPr>
            <w:lang w:val="vi-VN"/>
          </w:rPr>
          <w:delText xml:space="preserve">hát </w:delText>
        </w:r>
      </w:del>
      <w:r w:rsidRPr="00515445">
        <w:rPr>
          <w:lang w:val="vi-VN"/>
        </w:rPr>
        <w:t xml:space="preserve">này </w:t>
      </w:r>
      <w:ins w:id="336" w:author="Canh Duc Nguyen" w:date="2023-10-13T07:01:00Z">
        <w:r w:rsidR="005A2099">
          <w:rPr>
            <w:lang w:val="vi-VN"/>
          </w:rPr>
          <w:t xml:space="preserve">rất </w:t>
        </w:r>
      </w:ins>
      <w:r w:rsidRPr="00515445">
        <w:rPr>
          <w:lang w:val="vi-VN"/>
        </w:rPr>
        <w:t>khó hát, nhưng anh ấy đã hát rất hay.",</w:t>
      </w:r>
    </w:p>
    <w:p w14:paraId="4FD61B29" w14:textId="77777777" w:rsidR="00515445" w:rsidRPr="00515445" w:rsidRDefault="00515445" w:rsidP="00515445">
      <w:pPr>
        <w:rPr>
          <w:lang w:val="vi-VN"/>
        </w:rPr>
      </w:pPr>
      <w:r w:rsidRPr="00515445">
        <w:rPr>
          <w:lang w:val="vi-VN"/>
        </w:rPr>
        <w:t xml:space="preserve">      "en": "Although this song is difficult to sing, he sang it very well."</w:t>
      </w:r>
    </w:p>
    <w:p w14:paraId="63DCC5A4" w14:textId="77777777" w:rsidR="00515445" w:rsidRPr="00515445" w:rsidRDefault="00515445" w:rsidP="00515445">
      <w:pPr>
        <w:rPr>
          <w:lang w:val="vi-VN"/>
        </w:rPr>
      </w:pPr>
      <w:r w:rsidRPr="00515445">
        <w:rPr>
          <w:lang w:val="vi-VN"/>
        </w:rPr>
        <w:t xml:space="preserve">    }</w:t>
      </w:r>
    </w:p>
    <w:p w14:paraId="279704F0" w14:textId="77777777" w:rsidR="00515445" w:rsidRPr="00515445" w:rsidRDefault="00515445" w:rsidP="00515445">
      <w:pPr>
        <w:rPr>
          <w:lang w:val="vi-VN"/>
        </w:rPr>
      </w:pPr>
      <w:r w:rsidRPr="00515445">
        <w:rPr>
          <w:lang w:val="vi-VN"/>
        </w:rPr>
        <w:t xml:space="preserve">  ]</w:t>
      </w:r>
    </w:p>
    <w:p w14:paraId="67A5354A" w14:textId="77777777" w:rsidR="00515445" w:rsidRPr="00515445" w:rsidRDefault="00515445" w:rsidP="00515445">
      <w:pPr>
        <w:rPr>
          <w:lang w:val="vi-VN"/>
        </w:rPr>
      </w:pPr>
      <w:r w:rsidRPr="00515445">
        <w:rPr>
          <w:lang w:val="vi-VN"/>
        </w:rPr>
        <w:t>}</w:t>
      </w:r>
    </w:p>
    <w:p w14:paraId="47FA4A60" w14:textId="77777777" w:rsidR="00515445" w:rsidRPr="00515445" w:rsidRDefault="00515445" w:rsidP="00515445">
      <w:pPr>
        <w:rPr>
          <w:lang w:val="vi-VN"/>
        </w:rPr>
      </w:pPr>
      <w:r w:rsidRPr="00515445">
        <w:rPr>
          <w:lang w:val="vi-VN"/>
        </w:rPr>
        <w:t>-----------------------------</w:t>
      </w:r>
    </w:p>
    <w:p w14:paraId="68040D54" w14:textId="77777777" w:rsidR="00515445" w:rsidRPr="00515445" w:rsidRDefault="00515445" w:rsidP="00515445">
      <w:pPr>
        <w:rPr>
          <w:lang w:val="vi-VN"/>
        </w:rPr>
      </w:pPr>
      <w:r w:rsidRPr="00515445">
        <w:rPr>
          <w:lang w:val="vi-VN"/>
        </w:rPr>
        <w:t xml:space="preserve">keyword: Clause of concession: 'nhưng' </w:t>
      </w:r>
    </w:p>
    <w:p w14:paraId="7E804227" w14:textId="77777777" w:rsidR="00515445" w:rsidRPr="00515445" w:rsidRDefault="00515445" w:rsidP="00515445">
      <w:pPr>
        <w:rPr>
          <w:lang w:val="vi-VN"/>
        </w:rPr>
      </w:pPr>
      <w:r w:rsidRPr="00515445">
        <w:rPr>
          <w:lang w:val="vi-VN"/>
        </w:rPr>
        <w:t xml:space="preserve">PROMPT: Generate grammar explanation for following Vietnamese grammar point: Clause of concession: 'nhưng' </w:t>
      </w:r>
    </w:p>
    <w:p w14:paraId="1976CEED" w14:textId="77777777" w:rsidR="00515445" w:rsidRPr="00515445" w:rsidRDefault="00515445" w:rsidP="00515445">
      <w:pPr>
        <w:rPr>
          <w:lang w:val="vi-VN"/>
        </w:rPr>
      </w:pPr>
      <w:r w:rsidRPr="00515445">
        <w:rPr>
          <w:lang w:val="vi-VN"/>
        </w:rPr>
        <w:t xml:space="preserve">RESPONSE: { </w:t>
      </w:r>
    </w:p>
    <w:p w14:paraId="7DED1E34" w14:textId="77777777" w:rsidR="00515445" w:rsidRPr="00515445" w:rsidRDefault="00515445" w:rsidP="00515445">
      <w:pPr>
        <w:rPr>
          <w:lang w:val="vi-VN"/>
        </w:rPr>
      </w:pPr>
      <w:r w:rsidRPr="00515445">
        <w:rPr>
          <w:lang w:val="vi-VN"/>
        </w:rPr>
        <w:t xml:space="preserve">"title": "Clause of concession: 'nhưng'", </w:t>
      </w:r>
    </w:p>
    <w:p w14:paraId="0CACB55E" w14:textId="77777777" w:rsidR="00515445" w:rsidRPr="00515445" w:rsidRDefault="00515445" w:rsidP="00515445">
      <w:pPr>
        <w:rPr>
          <w:lang w:val="vi-VN"/>
        </w:rPr>
      </w:pPr>
      <w:r w:rsidRPr="00515445">
        <w:rPr>
          <w:lang w:val="vi-VN"/>
        </w:rPr>
        <w:t xml:space="preserve">"short_explanation": "'Nhưng' is used to indicate a contrast or a concession.", </w:t>
      </w:r>
    </w:p>
    <w:p w14:paraId="58B69005" w14:textId="77777777" w:rsidR="00515445" w:rsidRPr="00515445" w:rsidRDefault="00515445" w:rsidP="00515445">
      <w:pPr>
        <w:rPr>
          <w:lang w:val="vi-VN"/>
        </w:rPr>
      </w:pPr>
      <w:r w:rsidRPr="00515445">
        <w:rPr>
          <w:lang w:val="vi-VN"/>
        </w:rPr>
        <w:t xml:space="preserve">"long_explanation": "The Vietnamese word 'nhưng' functions as a connecting word that indicates a concession or a contrast between two ideas or events. It is the equivalent of 'but' in English. The use of 'nhưng' introduces a contradictory or different viewpoint after an initial statement or idea.", </w:t>
      </w:r>
    </w:p>
    <w:p w14:paraId="6EBFE47C" w14:textId="77777777" w:rsidR="00515445" w:rsidRPr="00515445" w:rsidRDefault="00515445" w:rsidP="00515445">
      <w:pPr>
        <w:rPr>
          <w:lang w:val="vi-VN"/>
        </w:rPr>
      </w:pPr>
      <w:r w:rsidRPr="00515445">
        <w:rPr>
          <w:lang w:val="vi-VN"/>
        </w:rPr>
        <w:t xml:space="preserve">"formation": "clause 1 + nhưng + clause 2", </w:t>
      </w:r>
    </w:p>
    <w:p w14:paraId="52AD4CA0" w14:textId="77777777" w:rsidR="00515445" w:rsidRPr="00515445" w:rsidRDefault="00515445" w:rsidP="00515445">
      <w:pPr>
        <w:rPr>
          <w:lang w:val="vi-VN"/>
        </w:rPr>
      </w:pPr>
      <w:r w:rsidRPr="00515445">
        <w:rPr>
          <w:lang w:val="vi-VN"/>
        </w:rPr>
        <w:t xml:space="preserve">"examples": [ </w:t>
      </w:r>
    </w:p>
    <w:p w14:paraId="5D617F66" w14:textId="77777777" w:rsidR="00515445" w:rsidRPr="00515445" w:rsidRDefault="00515445" w:rsidP="00515445">
      <w:pPr>
        <w:rPr>
          <w:lang w:val="vi-VN"/>
        </w:rPr>
      </w:pPr>
      <w:r w:rsidRPr="00515445">
        <w:rPr>
          <w:lang w:val="vi-VN"/>
        </w:rPr>
        <w:t xml:space="preserve">{ </w:t>
      </w:r>
    </w:p>
    <w:p w14:paraId="00614DC4" w14:textId="77777777" w:rsidR="00515445" w:rsidRPr="00515445" w:rsidRDefault="00515445" w:rsidP="00515445">
      <w:pPr>
        <w:rPr>
          <w:lang w:val="vi-VN"/>
        </w:rPr>
      </w:pPr>
      <w:r w:rsidRPr="00515445">
        <w:rPr>
          <w:lang w:val="vi-VN"/>
        </w:rPr>
        <w:t xml:space="preserve">"vn": "Tôi muốn mua xe mới, nhưng tôi không có đủ tiền.", </w:t>
      </w:r>
    </w:p>
    <w:p w14:paraId="2FF10649" w14:textId="77777777" w:rsidR="00515445" w:rsidRPr="00515445" w:rsidRDefault="00515445" w:rsidP="00515445">
      <w:pPr>
        <w:rPr>
          <w:lang w:val="vi-VN"/>
        </w:rPr>
      </w:pPr>
      <w:r w:rsidRPr="00515445">
        <w:rPr>
          <w:lang w:val="vi-VN"/>
        </w:rPr>
        <w:t xml:space="preserve">"en": "I want to buy a new car, but I don't have enough money.", </w:t>
      </w:r>
    </w:p>
    <w:p w14:paraId="4C8AED32" w14:textId="77777777" w:rsidR="00515445" w:rsidRPr="00515445" w:rsidRDefault="00515445" w:rsidP="00515445">
      <w:pPr>
        <w:rPr>
          <w:lang w:val="vi-VN"/>
        </w:rPr>
      </w:pPr>
      <w:r w:rsidRPr="00515445">
        <w:rPr>
          <w:lang w:val="vi-VN"/>
        </w:rPr>
        <w:t xml:space="preserve">}, </w:t>
      </w:r>
    </w:p>
    <w:p w14:paraId="08BA74C1" w14:textId="77777777" w:rsidR="00515445" w:rsidRPr="00515445" w:rsidRDefault="00515445" w:rsidP="00515445">
      <w:pPr>
        <w:rPr>
          <w:lang w:val="vi-VN"/>
        </w:rPr>
      </w:pPr>
      <w:r w:rsidRPr="00515445">
        <w:rPr>
          <w:lang w:val="vi-VN"/>
        </w:rPr>
        <w:t xml:space="preserve">{ </w:t>
      </w:r>
    </w:p>
    <w:p w14:paraId="741DBE91" w14:textId="77777777" w:rsidR="00515445" w:rsidRPr="00515445" w:rsidRDefault="00515445" w:rsidP="00515445">
      <w:pPr>
        <w:rPr>
          <w:lang w:val="vi-VN"/>
        </w:rPr>
      </w:pPr>
      <w:r w:rsidRPr="00515445">
        <w:rPr>
          <w:lang w:val="vi-VN"/>
        </w:rPr>
        <w:t xml:space="preserve">"vn": "Hôm nay trời nóng, nhưng tôi vẫn phải đi làm.", </w:t>
      </w:r>
    </w:p>
    <w:p w14:paraId="3424B231" w14:textId="77777777" w:rsidR="00515445" w:rsidRPr="00515445" w:rsidRDefault="00515445" w:rsidP="00515445">
      <w:pPr>
        <w:rPr>
          <w:lang w:val="vi-VN"/>
        </w:rPr>
      </w:pPr>
      <w:r w:rsidRPr="00515445">
        <w:rPr>
          <w:lang w:val="vi-VN"/>
        </w:rPr>
        <w:t xml:space="preserve">"en": "It's hot today, but I still have to go to work.", </w:t>
      </w:r>
    </w:p>
    <w:p w14:paraId="7ED4E2D4" w14:textId="77777777" w:rsidR="00515445" w:rsidRPr="00515445" w:rsidRDefault="00515445" w:rsidP="00515445">
      <w:pPr>
        <w:rPr>
          <w:lang w:val="vi-VN"/>
        </w:rPr>
      </w:pPr>
      <w:r w:rsidRPr="00515445">
        <w:rPr>
          <w:lang w:val="vi-VN"/>
        </w:rPr>
        <w:t xml:space="preserve">}, </w:t>
      </w:r>
    </w:p>
    <w:p w14:paraId="480EE7D6" w14:textId="77777777" w:rsidR="00515445" w:rsidRPr="00515445" w:rsidRDefault="00515445" w:rsidP="00515445">
      <w:pPr>
        <w:rPr>
          <w:lang w:val="vi-VN"/>
        </w:rPr>
      </w:pPr>
      <w:r w:rsidRPr="00515445">
        <w:rPr>
          <w:lang w:val="vi-VN"/>
        </w:rPr>
        <w:t xml:space="preserve">{ </w:t>
      </w:r>
    </w:p>
    <w:p w14:paraId="7EE0CA24" w14:textId="77777777" w:rsidR="00515445" w:rsidRPr="00515445" w:rsidRDefault="00515445" w:rsidP="00515445">
      <w:pPr>
        <w:rPr>
          <w:lang w:val="vi-VN"/>
        </w:rPr>
      </w:pPr>
      <w:r w:rsidRPr="00515445">
        <w:rPr>
          <w:lang w:val="vi-VN"/>
        </w:rPr>
        <w:t xml:space="preserve">"vn": "Chúng tôi sống xa nhau, nhưng vẫn giữ liên lạc hàng ngày.", </w:t>
      </w:r>
    </w:p>
    <w:p w14:paraId="10B7B946" w14:textId="77777777" w:rsidR="00515445" w:rsidRPr="00515445" w:rsidRDefault="00515445" w:rsidP="00515445">
      <w:pPr>
        <w:rPr>
          <w:lang w:val="vi-VN"/>
        </w:rPr>
      </w:pPr>
      <w:r w:rsidRPr="00515445">
        <w:rPr>
          <w:lang w:val="vi-VN"/>
        </w:rPr>
        <w:t xml:space="preserve">"en": "We live far apart, but still keep in touch every day.", </w:t>
      </w:r>
    </w:p>
    <w:p w14:paraId="734B5F02" w14:textId="77777777" w:rsidR="00515445" w:rsidRPr="00515445" w:rsidRDefault="00515445" w:rsidP="00515445">
      <w:pPr>
        <w:rPr>
          <w:lang w:val="vi-VN"/>
        </w:rPr>
      </w:pPr>
      <w:r w:rsidRPr="00515445">
        <w:rPr>
          <w:lang w:val="vi-VN"/>
        </w:rPr>
        <w:t xml:space="preserve">}, </w:t>
      </w:r>
    </w:p>
    <w:p w14:paraId="2D88D2DA" w14:textId="77777777" w:rsidR="00515445" w:rsidRPr="00515445" w:rsidRDefault="00515445" w:rsidP="00515445">
      <w:pPr>
        <w:rPr>
          <w:lang w:val="vi-VN"/>
        </w:rPr>
      </w:pPr>
      <w:r w:rsidRPr="00515445">
        <w:rPr>
          <w:lang w:val="vi-VN"/>
        </w:rPr>
        <w:t xml:space="preserve">{ </w:t>
      </w:r>
    </w:p>
    <w:p w14:paraId="750DCA16" w14:textId="6CC6FBB3" w:rsidR="00515445" w:rsidRPr="00515445" w:rsidRDefault="00515445" w:rsidP="00515445">
      <w:pPr>
        <w:rPr>
          <w:lang w:val="vi-VN"/>
        </w:rPr>
      </w:pPr>
      <w:r w:rsidRPr="00515445">
        <w:rPr>
          <w:lang w:val="vi-VN"/>
        </w:rPr>
        <w:t xml:space="preserve">"vn": "Tôi thích ăn kem, nhưng tôi không thể ăn </w:t>
      </w:r>
      <w:del w:id="337" w:author="Canh Duc Nguyen" w:date="2023-10-13T07:02:00Z">
        <w:r w:rsidRPr="00515445" w:rsidDel="005A2099">
          <w:rPr>
            <w:lang w:val="vi-VN"/>
          </w:rPr>
          <w:delText xml:space="preserve">nó </w:delText>
        </w:r>
      </w:del>
      <w:ins w:id="338" w:author="Canh Duc Nguyen" w:date="2023-10-13T07:02:00Z">
        <w:r w:rsidR="005A2099">
          <w:rPr>
            <w:lang w:val="vi-VN"/>
          </w:rPr>
          <w:t xml:space="preserve">kem </w:t>
        </w:r>
      </w:ins>
      <w:r w:rsidRPr="00515445">
        <w:rPr>
          <w:lang w:val="vi-VN"/>
        </w:rPr>
        <w:t xml:space="preserve">thường xuyên vì tôi bị tiểu đường.", </w:t>
      </w:r>
    </w:p>
    <w:p w14:paraId="2D0EA67A" w14:textId="77777777" w:rsidR="00515445" w:rsidRPr="00515445" w:rsidRDefault="00515445" w:rsidP="00515445">
      <w:pPr>
        <w:rPr>
          <w:lang w:val="vi-VN"/>
        </w:rPr>
      </w:pPr>
      <w:r w:rsidRPr="00515445">
        <w:rPr>
          <w:lang w:val="vi-VN"/>
        </w:rPr>
        <w:t xml:space="preserve">"en": "I love eating ice cream, but I can't eat it often because I have diabetes.", </w:t>
      </w:r>
    </w:p>
    <w:p w14:paraId="26157329" w14:textId="77777777" w:rsidR="00515445" w:rsidRPr="00515445" w:rsidRDefault="00515445" w:rsidP="00515445">
      <w:pPr>
        <w:rPr>
          <w:lang w:val="vi-VN"/>
        </w:rPr>
      </w:pPr>
      <w:r w:rsidRPr="00515445">
        <w:rPr>
          <w:lang w:val="vi-VN"/>
        </w:rPr>
        <w:t xml:space="preserve">} </w:t>
      </w:r>
    </w:p>
    <w:p w14:paraId="1FEFA165" w14:textId="77777777" w:rsidR="00515445" w:rsidRPr="00515445" w:rsidRDefault="00515445" w:rsidP="00515445">
      <w:pPr>
        <w:rPr>
          <w:lang w:val="vi-VN"/>
        </w:rPr>
      </w:pPr>
      <w:r w:rsidRPr="00515445">
        <w:rPr>
          <w:lang w:val="vi-VN"/>
        </w:rPr>
        <w:t xml:space="preserve">] </w:t>
      </w:r>
    </w:p>
    <w:p w14:paraId="470F6DB1" w14:textId="77777777" w:rsidR="00515445" w:rsidRPr="00515445" w:rsidRDefault="00515445" w:rsidP="00515445">
      <w:pPr>
        <w:rPr>
          <w:lang w:val="vi-VN"/>
        </w:rPr>
      </w:pPr>
      <w:r w:rsidRPr="00515445">
        <w:rPr>
          <w:lang w:val="vi-VN"/>
        </w:rPr>
        <w:t>}</w:t>
      </w:r>
    </w:p>
    <w:p w14:paraId="35EFFC83" w14:textId="77777777" w:rsidR="00515445" w:rsidRPr="00515445" w:rsidRDefault="00515445" w:rsidP="00515445">
      <w:pPr>
        <w:rPr>
          <w:lang w:val="vi-VN"/>
        </w:rPr>
      </w:pPr>
      <w:r w:rsidRPr="00515445">
        <w:rPr>
          <w:lang w:val="vi-VN"/>
        </w:rPr>
        <w:t>-----------------------------</w:t>
      </w:r>
    </w:p>
    <w:p w14:paraId="52B705EE" w14:textId="77777777" w:rsidR="00515445" w:rsidRPr="00515445" w:rsidRDefault="00515445" w:rsidP="00515445">
      <w:pPr>
        <w:rPr>
          <w:lang w:val="vi-VN"/>
        </w:rPr>
      </w:pPr>
      <w:r w:rsidRPr="00515445">
        <w:rPr>
          <w:lang w:val="vi-VN"/>
        </w:rPr>
        <w:lastRenderedPageBreak/>
        <w:t xml:space="preserve">keyword: Clause of concession: 'tuy' </w:t>
      </w:r>
    </w:p>
    <w:p w14:paraId="526B5B38" w14:textId="77777777" w:rsidR="00515445" w:rsidRPr="00515445" w:rsidRDefault="00515445" w:rsidP="00515445">
      <w:pPr>
        <w:rPr>
          <w:lang w:val="vi-VN"/>
        </w:rPr>
      </w:pPr>
      <w:r w:rsidRPr="00515445">
        <w:rPr>
          <w:lang w:val="vi-VN"/>
        </w:rPr>
        <w:t xml:space="preserve">PROMPT: Generate grammar explanation for following Vietnamese grammar point: Clause of concession: 'tuy' </w:t>
      </w:r>
    </w:p>
    <w:p w14:paraId="7B97526D" w14:textId="77777777" w:rsidR="00515445" w:rsidRPr="00515445" w:rsidRDefault="00515445" w:rsidP="00515445">
      <w:pPr>
        <w:rPr>
          <w:lang w:val="vi-VN"/>
        </w:rPr>
      </w:pPr>
      <w:r w:rsidRPr="00515445">
        <w:rPr>
          <w:lang w:val="vi-VN"/>
        </w:rPr>
        <w:t xml:space="preserve">RESPONSE: { </w:t>
      </w:r>
    </w:p>
    <w:p w14:paraId="77420CB1" w14:textId="77777777" w:rsidR="00515445" w:rsidRPr="00515445" w:rsidRDefault="00515445" w:rsidP="00515445">
      <w:pPr>
        <w:rPr>
          <w:lang w:val="vi-VN"/>
        </w:rPr>
      </w:pPr>
      <w:r w:rsidRPr="00515445">
        <w:rPr>
          <w:lang w:val="vi-VN"/>
        </w:rPr>
        <w:t xml:space="preserve">  "title": "Clause of concession: 'tuy'",</w:t>
      </w:r>
    </w:p>
    <w:p w14:paraId="3BEDCE20" w14:textId="77777777" w:rsidR="00515445" w:rsidRPr="00515445" w:rsidRDefault="00515445" w:rsidP="00515445">
      <w:pPr>
        <w:rPr>
          <w:lang w:val="vi-VN"/>
        </w:rPr>
      </w:pPr>
      <w:r w:rsidRPr="00515445">
        <w:rPr>
          <w:lang w:val="vi-VN"/>
        </w:rPr>
        <w:t xml:space="preserve">  "short_explanation": "Used to introduce a statement that expresses a concession or contrast.",</w:t>
      </w:r>
    </w:p>
    <w:p w14:paraId="2D0963CA" w14:textId="538FEFB5" w:rsidR="00515445" w:rsidRPr="00515445" w:rsidRDefault="00515445" w:rsidP="00515445">
      <w:pPr>
        <w:rPr>
          <w:lang w:val="vi-VN"/>
        </w:rPr>
      </w:pPr>
      <w:r w:rsidRPr="00515445">
        <w:rPr>
          <w:lang w:val="vi-VN"/>
        </w:rPr>
        <w:t xml:space="preserve">  "long_explanation": "'Tuy' is a Vietnamese linking word that is used to introduce a statement that expresses a concession or a </w:t>
      </w:r>
      <w:del w:id="339" w:author="Canh Duc Nguyen" w:date="2023-10-15T15:20:00Z">
        <w:r w:rsidRPr="00515445" w:rsidDel="00EA5EB6">
          <w:rPr>
            <w:lang w:val="vi-VN"/>
          </w:rPr>
          <w:delText xml:space="preserve">contrastiing </w:delText>
        </w:r>
      </w:del>
      <w:ins w:id="340" w:author="Canh Duc Nguyen" w:date="2023-10-15T15:20:00Z">
        <w:r w:rsidR="00EA5EB6" w:rsidRPr="00515445">
          <w:rPr>
            <w:lang w:val="vi-VN"/>
          </w:rPr>
          <w:t>contrasting</w:t>
        </w:r>
        <w:r w:rsidR="00EA5EB6" w:rsidRPr="00515445">
          <w:rPr>
            <w:lang w:val="vi-VN"/>
          </w:rPr>
          <w:t xml:space="preserve"> </w:t>
        </w:r>
      </w:ins>
      <w:r w:rsidRPr="00515445">
        <w:rPr>
          <w:lang w:val="vi-VN"/>
        </w:rPr>
        <w:t>idea. It can be translated as 'even though', 'although', or 'despite' in English. When using 'tuy', you need to ensure that the sentence implies a contrast between two ideas or actions.",</w:t>
      </w:r>
    </w:p>
    <w:p w14:paraId="5C45FEC5" w14:textId="77777777" w:rsidR="00515445" w:rsidRPr="00515445" w:rsidRDefault="00515445" w:rsidP="00515445">
      <w:pPr>
        <w:rPr>
          <w:lang w:val="vi-VN"/>
        </w:rPr>
      </w:pPr>
      <w:r w:rsidRPr="00515445">
        <w:rPr>
          <w:lang w:val="vi-VN"/>
        </w:rPr>
        <w:t xml:space="preserve">  "formation": "Tuy + Sentence 1, Sentence 2",</w:t>
      </w:r>
    </w:p>
    <w:p w14:paraId="044BA2DD" w14:textId="77777777" w:rsidR="00515445" w:rsidRPr="00515445" w:rsidRDefault="00515445" w:rsidP="00515445">
      <w:pPr>
        <w:rPr>
          <w:lang w:val="vi-VN"/>
        </w:rPr>
      </w:pPr>
      <w:r w:rsidRPr="00515445">
        <w:rPr>
          <w:lang w:val="vi-VN"/>
        </w:rPr>
        <w:t xml:space="preserve">  "examples": [</w:t>
      </w:r>
    </w:p>
    <w:p w14:paraId="64B39CD9" w14:textId="77777777" w:rsidR="00515445" w:rsidRPr="00515445" w:rsidRDefault="00515445" w:rsidP="00515445">
      <w:pPr>
        <w:rPr>
          <w:lang w:val="vi-VN"/>
        </w:rPr>
      </w:pPr>
      <w:r w:rsidRPr="00515445">
        <w:rPr>
          <w:lang w:val="vi-VN"/>
        </w:rPr>
        <w:t xml:space="preserve">    {</w:t>
      </w:r>
    </w:p>
    <w:p w14:paraId="5995233F" w14:textId="1BD5EC4A" w:rsidR="00515445" w:rsidRPr="00515445" w:rsidRDefault="00515445" w:rsidP="00515445">
      <w:pPr>
        <w:rPr>
          <w:lang w:val="vi-VN"/>
        </w:rPr>
      </w:pPr>
      <w:r w:rsidRPr="00515445">
        <w:rPr>
          <w:lang w:val="vi-VN"/>
        </w:rPr>
        <w:t xml:space="preserve">      "vn": "Tuy bạn ấy luôn miệng nói yêu thích công việc hiện tại</w:t>
      </w:r>
      <w:ins w:id="341" w:author="Canh Duc Nguyen" w:date="2023-10-13T07:02:00Z">
        <w:r w:rsidR="005A2099">
          <w:rPr>
            <w:lang w:val="vi-VN"/>
          </w:rPr>
          <w:t>,</w:t>
        </w:r>
      </w:ins>
      <w:r w:rsidRPr="00515445">
        <w:rPr>
          <w:lang w:val="vi-VN"/>
        </w:rPr>
        <w:t xml:space="preserve"> nhưng tôi biết bạn ấy đang tìm kiếm công việc mới.",</w:t>
      </w:r>
    </w:p>
    <w:p w14:paraId="49760FBD" w14:textId="77777777" w:rsidR="00515445" w:rsidRPr="00515445" w:rsidRDefault="00515445" w:rsidP="00515445">
      <w:pPr>
        <w:rPr>
          <w:lang w:val="vi-VN"/>
        </w:rPr>
      </w:pPr>
      <w:r w:rsidRPr="00515445">
        <w:rPr>
          <w:lang w:val="vi-VN"/>
        </w:rPr>
        <w:t xml:space="preserve">      "en": "Even though he always says that he loves his current job, I know he is looking for a new job."</w:t>
      </w:r>
    </w:p>
    <w:p w14:paraId="5146960F" w14:textId="77777777" w:rsidR="00515445" w:rsidRPr="00515445" w:rsidRDefault="00515445" w:rsidP="00515445">
      <w:pPr>
        <w:rPr>
          <w:lang w:val="vi-VN"/>
        </w:rPr>
      </w:pPr>
      <w:r w:rsidRPr="00515445">
        <w:rPr>
          <w:lang w:val="vi-VN"/>
        </w:rPr>
        <w:t xml:space="preserve">    },</w:t>
      </w:r>
    </w:p>
    <w:p w14:paraId="1BF79378" w14:textId="77777777" w:rsidR="00515445" w:rsidRPr="00515445" w:rsidRDefault="00515445" w:rsidP="00515445">
      <w:pPr>
        <w:rPr>
          <w:lang w:val="vi-VN"/>
        </w:rPr>
      </w:pPr>
      <w:r w:rsidRPr="00515445">
        <w:rPr>
          <w:lang w:val="vi-VN"/>
        </w:rPr>
        <w:t xml:space="preserve">    {</w:t>
      </w:r>
    </w:p>
    <w:p w14:paraId="03E12A27" w14:textId="41718524" w:rsidR="00515445" w:rsidRPr="00515445" w:rsidRDefault="00515445" w:rsidP="00515445">
      <w:pPr>
        <w:rPr>
          <w:lang w:val="vi-VN"/>
        </w:rPr>
      </w:pPr>
      <w:r w:rsidRPr="00515445">
        <w:rPr>
          <w:lang w:val="vi-VN"/>
        </w:rPr>
        <w:t xml:space="preserve">      "vn": "Tuy thời tiết đang rất lạnh, anh ấy vẫn mặc </w:t>
      </w:r>
      <w:del w:id="342" w:author="Canh Duc Nguyen" w:date="2023-10-13T07:03:00Z">
        <w:r w:rsidRPr="00515445" w:rsidDel="005A2099">
          <w:rPr>
            <w:lang w:val="vi-VN"/>
          </w:rPr>
          <w:delText xml:space="preserve">một chiếc </w:delText>
        </w:r>
      </w:del>
      <w:r w:rsidRPr="00515445">
        <w:rPr>
          <w:lang w:val="vi-VN"/>
        </w:rPr>
        <w:t>áo phông.",</w:t>
      </w:r>
    </w:p>
    <w:p w14:paraId="701ADF8D" w14:textId="77777777" w:rsidR="00515445" w:rsidRPr="00515445" w:rsidRDefault="00515445" w:rsidP="00515445">
      <w:pPr>
        <w:rPr>
          <w:lang w:val="vi-VN"/>
        </w:rPr>
      </w:pPr>
      <w:r w:rsidRPr="00515445">
        <w:rPr>
          <w:lang w:val="vi-VN"/>
        </w:rPr>
        <w:t xml:space="preserve">      "en": "Even though the weather is very cold, he is still wearing a t-shirt."</w:t>
      </w:r>
    </w:p>
    <w:p w14:paraId="51FF05B4" w14:textId="77777777" w:rsidR="00515445" w:rsidRPr="00515445" w:rsidRDefault="00515445" w:rsidP="00515445">
      <w:pPr>
        <w:rPr>
          <w:lang w:val="vi-VN"/>
        </w:rPr>
      </w:pPr>
      <w:r w:rsidRPr="00515445">
        <w:rPr>
          <w:lang w:val="vi-VN"/>
        </w:rPr>
        <w:t xml:space="preserve">    },</w:t>
      </w:r>
    </w:p>
    <w:p w14:paraId="3F8AB05E" w14:textId="77777777" w:rsidR="00515445" w:rsidRPr="00515445" w:rsidRDefault="00515445" w:rsidP="00515445">
      <w:pPr>
        <w:rPr>
          <w:lang w:val="vi-VN"/>
        </w:rPr>
      </w:pPr>
      <w:r w:rsidRPr="00515445">
        <w:rPr>
          <w:lang w:val="vi-VN"/>
        </w:rPr>
        <w:t xml:space="preserve">    {</w:t>
      </w:r>
    </w:p>
    <w:p w14:paraId="469CE828" w14:textId="39D53A10" w:rsidR="00515445" w:rsidRPr="00515445" w:rsidRDefault="00515445" w:rsidP="00515445">
      <w:pPr>
        <w:rPr>
          <w:lang w:val="vi-VN"/>
        </w:rPr>
      </w:pPr>
      <w:r w:rsidRPr="00515445">
        <w:rPr>
          <w:lang w:val="vi-VN"/>
        </w:rPr>
        <w:t xml:space="preserve">      "vn": "</w:t>
      </w:r>
      <w:del w:id="343" w:author="Canh Duc Nguyen" w:date="2023-10-13T07:03:00Z">
        <w:r w:rsidRPr="00515445" w:rsidDel="005A2099">
          <w:rPr>
            <w:lang w:val="vi-VN"/>
          </w:rPr>
          <w:delText xml:space="preserve">Tôi </w:delText>
        </w:r>
      </w:del>
      <w:ins w:id="344" w:author="Canh Duc Nguyen" w:date="2023-10-13T07:03:00Z">
        <w:r w:rsidR="005A2099">
          <w:rPr>
            <w:lang w:val="vi-VN"/>
          </w:rPr>
          <w:t>T</w:t>
        </w:r>
      </w:ins>
      <w:del w:id="345" w:author="Canh Duc Nguyen" w:date="2023-10-13T07:03:00Z">
        <w:r w:rsidRPr="00515445" w:rsidDel="005A2099">
          <w:rPr>
            <w:lang w:val="vi-VN"/>
          </w:rPr>
          <w:delText>t</w:delText>
        </w:r>
      </w:del>
      <w:r w:rsidRPr="00515445">
        <w:rPr>
          <w:lang w:val="vi-VN"/>
        </w:rPr>
        <w:t>uy không thích màu đen nhưng</w:t>
      </w:r>
      <w:ins w:id="346" w:author="Canh Duc Nguyen" w:date="2023-10-13T07:03:00Z">
        <w:r w:rsidR="005A2099">
          <w:rPr>
            <w:lang w:val="vi-VN"/>
          </w:rPr>
          <w:t xml:space="preserve"> tôi</w:t>
        </w:r>
      </w:ins>
      <w:r w:rsidRPr="00515445">
        <w:rPr>
          <w:lang w:val="vi-VN"/>
        </w:rPr>
        <w:t xml:space="preserve"> vẫn mua chiếc áo </w:t>
      </w:r>
      <w:ins w:id="347" w:author="Canh Duc Nguyen" w:date="2023-10-13T07:03:00Z">
        <w:r w:rsidR="005A2099">
          <w:rPr>
            <w:lang w:val="vi-VN"/>
          </w:rPr>
          <w:t xml:space="preserve">đó </w:t>
        </w:r>
      </w:ins>
      <w:r w:rsidRPr="00515445">
        <w:rPr>
          <w:lang w:val="vi-VN"/>
        </w:rPr>
        <w:t xml:space="preserve">vì nó rất </w:t>
      </w:r>
      <w:del w:id="348" w:author="Canh Duc Nguyen" w:date="2023-10-13T07:03:00Z">
        <w:r w:rsidRPr="00515445" w:rsidDel="005A2099">
          <w:rPr>
            <w:lang w:val="vi-VN"/>
          </w:rPr>
          <w:delText xml:space="preserve">phù </w:delText>
        </w:r>
      </w:del>
      <w:r w:rsidRPr="00515445">
        <w:rPr>
          <w:lang w:val="vi-VN"/>
        </w:rPr>
        <w:t>hợp</w:t>
      </w:r>
      <w:ins w:id="349" w:author="Canh Duc Nguyen" w:date="2023-10-13T07:03:00Z">
        <w:r w:rsidR="005A2099">
          <w:rPr>
            <w:lang w:val="vi-VN"/>
          </w:rPr>
          <w:t xml:space="preserve"> với tôi</w:t>
        </w:r>
      </w:ins>
      <w:r w:rsidRPr="00515445">
        <w:rPr>
          <w:lang w:val="vi-VN"/>
        </w:rPr>
        <w:t>.",</w:t>
      </w:r>
    </w:p>
    <w:p w14:paraId="0C83107D" w14:textId="77777777" w:rsidR="00515445" w:rsidRPr="00515445" w:rsidRDefault="00515445" w:rsidP="00515445">
      <w:pPr>
        <w:rPr>
          <w:lang w:val="vi-VN"/>
        </w:rPr>
      </w:pPr>
      <w:r w:rsidRPr="00515445">
        <w:rPr>
          <w:lang w:val="vi-VN"/>
        </w:rPr>
        <w:t xml:space="preserve">      "en": "Although I don't like black, I still bought the shirt because it suits me well."</w:t>
      </w:r>
    </w:p>
    <w:p w14:paraId="1B1C499A" w14:textId="77777777" w:rsidR="00515445" w:rsidRPr="00515445" w:rsidRDefault="00515445" w:rsidP="00515445">
      <w:pPr>
        <w:rPr>
          <w:lang w:val="vi-VN"/>
        </w:rPr>
      </w:pPr>
      <w:r w:rsidRPr="00515445">
        <w:rPr>
          <w:lang w:val="vi-VN"/>
        </w:rPr>
        <w:t xml:space="preserve">    },</w:t>
      </w:r>
    </w:p>
    <w:p w14:paraId="274069A5" w14:textId="77777777" w:rsidR="00515445" w:rsidRPr="00515445" w:rsidRDefault="00515445" w:rsidP="00515445">
      <w:pPr>
        <w:rPr>
          <w:lang w:val="vi-VN"/>
        </w:rPr>
      </w:pPr>
      <w:r w:rsidRPr="00515445">
        <w:rPr>
          <w:lang w:val="vi-VN"/>
        </w:rPr>
        <w:t xml:space="preserve">    {</w:t>
      </w:r>
    </w:p>
    <w:p w14:paraId="6D21AA77" w14:textId="5210CF5A" w:rsidR="00515445" w:rsidRPr="00515445" w:rsidRDefault="00515445" w:rsidP="00515445">
      <w:pPr>
        <w:rPr>
          <w:lang w:val="vi-VN"/>
        </w:rPr>
      </w:pPr>
      <w:r w:rsidRPr="00515445">
        <w:rPr>
          <w:lang w:val="vi-VN"/>
        </w:rPr>
        <w:t xml:space="preserve">      "vn": "Tuy</w:t>
      </w:r>
      <w:ins w:id="350" w:author="Canh Duc Nguyen" w:date="2023-10-13T07:03:00Z">
        <w:r w:rsidR="005A2099">
          <w:rPr>
            <w:lang w:val="vi-VN"/>
          </w:rPr>
          <w:t xml:space="preserve"> trước đó</w:t>
        </w:r>
      </w:ins>
      <w:r w:rsidRPr="00515445">
        <w:rPr>
          <w:lang w:val="vi-VN"/>
        </w:rPr>
        <w:t xml:space="preserve"> họ chưa bao giờ gặp mặt nhau</w:t>
      </w:r>
      <w:del w:id="351" w:author="Canh Duc Nguyen" w:date="2023-10-13T07:03:00Z">
        <w:r w:rsidRPr="00515445" w:rsidDel="005A2099">
          <w:rPr>
            <w:lang w:val="vi-VN"/>
          </w:rPr>
          <w:delText xml:space="preserve"> trước đó</w:delText>
        </w:r>
      </w:del>
      <w:r w:rsidRPr="00515445">
        <w:rPr>
          <w:lang w:val="vi-VN"/>
        </w:rPr>
        <w:t xml:space="preserve">, nhưng họ trò chuyện rất </w:t>
      </w:r>
      <w:del w:id="352" w:author="Canh Duc Nguyen" w:date="2023-10-13T07:04:00Z">
        <w:r w:rsidRPr="00515445" w:rsidDel="005A2099">
          <w:rPr>
            <w:lang w:val="vi-VN"/>
          </w:rPr>
          <w:delText>tự nhiên</w:delText>
        </w:r>
      </w:del>
      <w:ins w:id="353" w:author="Canh Duc Nguyen" w:date="2023-10-13T07:04:00Z">
        <w:r w:rsidR="005A2099">
          <w:rPr>
            <w:lang w:val="vi-VN"/>
          </w:rPr>
          <w:t>hợp nhau</w:t>
        </w:r>
      </w:ins>
      <w:r w:rsidRPr="00515445">
        <w:rPr>
          <w:lang w:val="vi-VN"/>
        </w:rPr>
        <w:t>.",</w:t>
      </w:r>
    </w:p>
    <w:p w14:paraId="3F959B08" w14:textId="77777777" w:rsidR="00515445" w:rsidRPr="00515445" w:rsidRDefault="00515445" w:rsidP="00515445">
      <w:pPr>
        <w:rPr>
          <w:lang w:val="vi-VN"/>
        </w:rPr>
      </w:pPr>
      <w:r w:rsidRPr="00515445">
        <w:rPr>
          <w:lang w:val="vi-VN"/>
        </w:rPr>
        <w:t xml:space="preserve">      "en": "Even though they had never met before, they chatted very naturally."</w:t>
      </w:r>
    </w:p>
    <w:p w14:paraId="696948DC" w14:textId="77777777" w:rsidR="00515445" w:rsidRPr="00515445" w:rsidRDefault="00515445" w:rsidP="00515445">
      <w:pPr>
        <w:rPr>
          <w:lang w:val="vi-VN"/>
        </w:rPr>
      </w:pPr>
      <w:r w:rsidRPr="00515445">
        <w:rPr>
          <w:lang w:val="vi-VN"/>
        </w:rPr>
        <w:t xml:space="preserve">    }</w:t>
      </w:r>
    </w:p>
    <w:p w14:paraId="071D20A7" w14:textId="77777777" w:rsidR="00515445" w:rsidRPr="00515445" w:rsidRDefault="00515445" w:rsidP="00515445">
      <w:pPr>
        <w:rPr>
          <w:lang w:val="vi-VN"/>
        </w:rPr>
      </w:pPr>
      <w:r w:rsidRPr="00515445">
        <w:rPr>
          <w:lang w:val="vi-VN"/>
        </w:rPr>
        <w:t xml:space="preserve">  ]</w:t>
      </w:r>
    </w:p>
    <w:p w14:paraId="037A5C65" w14:textId="77777777" w:rsidR="00515445" w:rsidRPr="00515445" w:rsidRDefault="00515445" w:rsidP="00515445">
      <w:pPr>
        <w:rPr>
          <w:lang w:val="vi-VN"/>
        </w:rPr>
      </w:pPr>
      <w:r w:rsidRPr="00515445">
        <w:rPr>
          <w:lang w:val="vi-VN"/>
        </w:rPr>
        <w:t>}</w:t>
      </w:r>
    </w:p>
    <w:p w14:paraId="08374B3D" w14:textId="77777777" w:rsidR="00515445" w:rsidRPr="00515445" w:rsidRDefault="00515445" w:rsidP="00515445">
      <w:pPr>
        <w:rPr>
          <w:lang w:val="vi-VN"/>
        </w:rPr>
      </w:pPr>
      <w:r w:rsidRPr="00515445">
        <w:rPr>
          <w:lang w:val="vi-VN"/>
        </w:rPr>
        <w:t>-----------------------------</w:t>
      </w:r>
    </w:p>
    <w:p w14:paraId="4C4E0DA5" w14:textId="77777777" w:rsidR="00515445" w:rsidRPr="00515445" w:rsidRDefault="00515445" w:rsidP="00515445">
      <w:pPr>
        <w:rPr>
          <w:lang w:val="vi-VN"/>
        </w:rPr>
      </w:pPr>
      <w:r w:rsidRPr="00515445">
        <w:rPr>
          <w:lang w:val="vi-VN"/>
        </w:rPr>
        <w:t xml:space="preserve">keyword: Clause of concession: 'vẫn' </w:t>
      </w:r>
    </w:p>
    <w:p w14:paraId="696E4C67" w14:textId="77777777" w:rsidR="00515445" w:rsidRPr="00515445" w:rsidRDefault="00515445" w:rsidP="00515445">
      <w:pPr>
        <w:rPr>
          <w:lang w:val="vi-VN"/>
        </w:rPr>
      </w:pPr>
      <w:r w:rsidRPr="00515445">
        <w:rPr>
          <w:lang w:val="vi-VN"/>
        </w:rPr>
        <w:t xml:space="preserve">PROMPT: Generate grammar explanation for following Vietnamese grammar point: Clause of concession: 'vẫn' </w:t>
      </w:r>
    </w:p>
    <w:p w14:paraId="477606F9" w14:textId="77777777" w:rsidR="00515445" w:rsidRPr="00515445" w:rsidRDefault="00515445" w:rsidP="00515445">
      <w:pPr>
        <w:rPr>
          <w:lang w:val="vi-VN"/>
        </w:rPr>
      </w:pPr>
      <w:r w:rsidRPr="00515445">
        <w:rPr>
          <w:lang w:val="vi-VN"/>
        </w:rPr>
        <w:t xml:space="preserve">RESPONSE: { </w:t>
      </w:r>
    </w:p>
    <w:p w14:paraId="15F66C74" w14:textId="77777777" w:rsidR="00515445" w:rsidRPr="00515445" w:rsidRDefault="00515445" w:rsidP="00515445">
      <w:pPr>
        <w:rPr>
          <w:lang w:val="vi-VN"/>
        </w:rPr>
      </w:pPr>
      <w:r w:rsidRPr="00515445">
        <w:rPr>
          <w:lang w:val="vi-VN"/>
        </w:rPr>
        <w:t xml:space="preserve">  "title": "Clause of concession: 'vẫn'", </w:t>
      </w:r>
    </w:p>
    <w:p w14:paraId="29AB6A7F" w14:textId="77777777" w:rsidR="00515445" w:rsidRPr="00515445" w:rsidRDefault="00515445" w:rsidP="00515445">
      <w:pPr>
        <w:rPr>
          <w:lang w:val="vi-VN"/>
        </w:rPr>
      </w:pPr>
      <w:r w:rsidRPr="00515445">
        <w:rPr>
          <w:lang w:val="vi-VN"/>
        </w:rPr>
        <w:t xml:space="preserve">  "short_explanation": "Used to express that something happens or is true, even though something else might have prevented it.", </w:t>
      </w:r>
    </w:p>
    <w:p w14:paraId="30214123" w14:textId="77777777" w:rsidR="00515445" w:rsidRPr="00515445" w:rsidRDefault="00515445" w:rsidP="00515445">
      <w:pPr>
        <w:rPr>
          <w:lang w:val="vi-VN"/>
        </w:rPr>
      </w:pPr>
      <w:r w:rsidRPr="00515445">
        <w:rPr>
          <w:lang w:val="vi-VN"/>
        </w:rPr>
        <w:t xml:space="preserve">  "long_explanation": "The Vietnamese word 'vẫn' is often used in concession clauses to suggest that something is or remains the case, despite circumstances that could have lead to a different outcome. This could mean persisting in a particular action or state, even when faced with </w:t>
      </w:r>
      <w:r w:rsidRPr="00515445">
        <w:rPr>
          <w:lang w:val="vi-VN"/>
        </w:rPr>
        <w:lastRenderedPageBreak/>
        <w:t>difficulties or oppositions. It is equivalent to the English word 'still' when used in a similar context.",</w:t>
      </w:r>
    </w:p>
    <w:p w14:paraId="06CC9BA2" w14:textId="77777777" w:rsidR="00515445" w:rsidRPr="00515445" w:rsidRDefault="00515445" w:rsidP="00515445">
      <w:pPr>
        <w:rPr>
          <w:lang w:val="vi-VN"/>
        </w:rPr>
      </w:pPr>
      <w:r w:rsidRPr="00515445">
        <w:rPr>
          <w:lang w:val="vi-VN"/>
        </w:rPr>
        <w:t xml:space="preserve">  "formation": "Subject + 'vẫn' + Verb/Adjective",</w:t>
      </w:r>
    </w:p>
    <w:p w14:paraId="727B4700" w14:textId="77777777" w:rsidR="00515445" w:rsidRPr="00515445" w:rsidRDefault="00515445" w:rsidP="00515445">
      <w:pPr>
        <w:rPr>
          <w:lang w:val="vi-VN"/>
        </w:rPr>
      </w:pPr>
      <w:r w:rsidRPr="00515445">
        <w:rPr>
          <w:lang w:val="vi-VN"/>
        </w:rPr>
        <w:t xml:space="preserve">  "examples": [</w:t>
      </w:r>
    </w:p>
    <w:p w14:paraId="7E5FD131" w14:textId="77777777" w:rsidR="00515445" w:rsidRPr="00515445" w:rsidRDefault="00515445" w:rsidP="00515445">
      <w:pPr>
        <w:rPr>
          <w:lang w:val="vi-VN"/>
        </w:rPr>
      </w:pPr>
      <w:r w:rsidRPr="00515445">
        <w:rPr>
          <w:lang w:val="vi-VN"/>
        </w:rPr>
        <w:t xml:space="preserve">    { </w:t>
      </w:r>
    </w:p>
    <w:p w14:paraId="3CE9514B" w14:textId="77777777" w:rsidR="00515445" w:rsidRPr="00515445" w:rsidRDefault="00515445" w:rsidP="00515445">
      <w:pPr>
        <w:rPr>
          <w:lang w:val="vi-VN"/>
        </w:rPr>
      </w:pPr>
      <w:r w:rsidRPr="00515445">
        <w:rPr>
          <w:lang w:val="vi-VN"/>
        </w:rPr>
        <w:t xml:space="preserve">      "vn": "Mặc dù trời mưa to nhưng anh ấy vẫn đi làm.", </w:t>
      </w:r>
    </w:p>
    <w:p w14:paraId="5DE073E6" w14:textId="77777777" w:rsidR="00515445" w:rsidRPr="00515445" w:rsidRDefault="00515445" w:rsidP="00515445">
      <w:pPr>
        <w:rPr>
          <w:lang w:val="vi-VN"/>
        </w:rPr>
      </w:pPr>
      <w:r w:rsidRPr="00515445">
        <w:rPr>
          <w:lang w:val="vi-VN"/>
        </w:rPr>
        <w:t xml:space="preserve">      "en": "Even though it was raining heavily, he still went to work.",</w:t>
      </w:r>
    </w:p>
    <w:p w14:paraId="06CB2D9A" w14:textId="77777777" w:rsidR="00515445" w:rsidRPr="00515445" w:rsidRDefault="00515445" w:rsidP="00515445">
      <w:pPr>
        <w:rPr>
          <w:lang w:val="vi-VN"/>
        </w:rPr>
      </w:pPr>
      <w:r w:rsidRPr="00515445">
        <w:rPr>
          <w:lang w:val="vi-VN"/>
        </w:rPr>
        <w:t xml:space="preserve">    }, </w:t>
      </w:r>
    </w:p>
    <w:p w14:paraId="3BA127C4" w14:textId="77777777" w:rsidR="00515445" w:rsidRPr="00515445" w:rsidRDefault="00515445" w:rsidP="00515445">
      <w:pPr>
        <w:rPr>
          <w:lang w:val="vi-VN"/>
        </w:rPr>
      </w:pPr>
      <w:r w:rsidRPr="00515445">
        <w:rPr>
          <w:lang w:val="vi-VN"/>
        </w:rPr>
        <w:t xml:space="preserve">    { </w:t>
      </w:r>
    </w:p>
    <w:p w14:paraId="307F543C" w14:textId="44F7A0E8" w:rsidR="00515445" w:rsidRPr="00515445" w:rsidRDefault="00515445" w:rsidP="00515445">
      <w:pPr>
        <w:rPr>
          <w:lang w:val="vi-VN"/>
        </w:rPr>
      </w:pPr>
      <w:r w:rsidRPr="00515445">
        <w:rPr>
          <w:lang w:val="vi-VN"/>
        </w:rPr>
        <w:t xml:space="preserve">      "vn": "Dù bận rộn, </w:t>
      </w:r>
      <w:ins w:id="354" w:author="Canh Duc Nguyen" w:date="2023-10-13T07:04:00Z">
        <w:r w:rsidR="005A2099">
          <w:rPr>
            <w:lang w:val="vi-VN"/>
          </w:rPr>
          <w:t xml:space="preserve">nhưng </w:t>
        </w:r>
      </w:ins>
      <w:r w:rsidRPr="00515445">
        <w:rPr>
          <w:lang w:val="vi-VN"/>
        </w:rPr>
        <w:t xml:space="preserve">tôi vẫn dành thời gian đọc sách mỗi ngày.", </w:t>
      </w:r>
    </w:p>
    <w:p w14:paraId="1FCF46F5" w14:textId="77777777" w:rsidR="00515445" w:rsidRPr="00515445" w:rsidRDefault="00515445" w:rsidP="00515445">
      <w:pPr>
        <w:rPr>
          <w:lang w:val="vi-VN"/>
        </w:rPr>
      </w:pPr>
      <w:r w:rsidRPr="00515445">
        <w:rPr>
          <w:lang w:val="vi-VN"/>
        </w:rPr>
        <w:t xml:space="preserve">      "en": "Even though I'm busy, I still spend time reading books every day.", </w:t>
      </w:r>
    </w:p>
    <w:p w14:paraId="6DE1F194" w14:textId="77777777" w:rsidR="00515445" w:rsidRPr="00515445" w:rsidRDefault="00515445" w:rsidP="00515445">
      <w:pPr>
        <w:rPr>
          <w:lang w:val="vi-VN"/>
        </w:rPr>
      </w:pPr>
      <w:r w:rsidRPr="00515445">
        <w:rPr>
          <w:lang w:val="vi-VN"/>
        </w:rPr>
        <w:t xml:space="preserve">    }, </w:t>
      </w:r>
    </w:p>
    <w:p w14:paraId="0FFDAD09" w14:textId="77777777" w:rsidR="00515445" w:rsidRPr="00515445" w:rsidRDefault="00515445" w:rsidP="00515445">
      <w:pPr>
        <w:rPr>
          <w:lang w:val="vi-VN"/>
        </w:rPr>
      </w:pPr>
      <w:r w:rsidRPr="00515445">
        <w:rPr>
          <w:lang w:val="vi-VN"/>
        </w:rPr>
        <w:t xml:space="preserve">    { </w:t>
      </w:r>
    </w:p>
    <w:p w14:paraId="11E3E5E6" w14:textId="77777777" w:rsidR="00515445" w:rsidRPr="00515445" w:rsidRDefault="00515445" w:rsidP="00515445">
      <w:pPr>
        <w:rPr>
          <w:lang w:val="vi-VN"/>
        </w:rPr>
      </w:pPr>
      <w:r w:rsidRPr="00515445">
        <w:rPr>
          <w:lang w:val="vi-VN"/>
        </w:rPr>
        <w:t xml:space="preserve">      "vn": "Cô ấy vẫn luôn mỉm cười, mặc dù gặp nhiều khó khăn trong cuộc sống.", </w:t>
      </w:r>
    </w:p>
    <w:p w14:paraId="6EF761CC" w14:textId="77777777" w:rsidR="00515445" w:rsidRPr="00515445" w:rsidRDefault="00515445" w:rsidP="00515445">
      <w:pPr>
        <w:rPr>
          <w:lang w:val="vi-VN"/>
        </w:rPr>
      </w:pPr>
      <w:r w:rsidRPr="00515445">
        <w:rPr>
          <w:lang w:val="vi-VN"/>
        </w:rPr>
        <w:t xml:space="preserve">      "en": "She still always smiles, despite facing many difficulties in life.", </w:t>
      </w:r>
    </w:p>
    <w:p w14:paraId="236FC69F" w14:textId="77777777" w:rsidR="00515445" w:rsidRPr="00515445" w:rsidRDefault="00515445" w:rsidP="00515445">
      <w:pPr>
        <w:rPr>
          <w:lang w:val="vi-VN"/>
        </w:rPr>
      </w:pPr>
      <w:r w:rsidRPr="00515445">
        <w:rPr>
          <w:lang w:val="vi-VN"/>
        </w:rPr>
        <w:t xml:space="preserve">    }, </w:t>
      </w:r>
    </w:p>
    <w:p w14:paraId="122390D0" w14:textId="77777777" w:rsidR="00515445" w:rsidRPr="00515445" w:rsidRDefault="00515445" w:rsidP="00515445">
      <w:pPr>
        <w:rPr>
          <w:lang w:val="vi-VN"/>
        </w:rPr>
      </w:pPr>
      <w:r w:rsidRPr="00515445">
        <w:rPr>
          <w:lang w:val="vi-VN"/>
        </w:rPr>
        <w:t xml:space="preserve">    { </w:t>
      </w:r>
    </w:p>
    <w:p w14:paraId="7977473D" w14:textId="348015F6" w:rsidR="00515445" w:rsidRPr="00515445" w:rsidRDefault="00515445" w:rsidP="00515445">
      <w:pPr>
        <w:rPr>
          <w:lang w:val="vi-VN"/>
        </w:rPr>
      </w:pPr>
      <w:r w:rsidRPr="00515445">
        <w:rPr>
          <w:lang w:val="vi-VN"/>
        </w:rPr>
        <w:t xml:space="preserve">      "vn": "Vẫn còn </w:t>
      </w:r>
      <w:ins w:id="355" w:author="Canh Duc Nguyen" w:date="2023-10-13T07:05:00Z">
        <w:r w:rsidR="005A2099">
          <w:rPr>
            <w:lang w:val="vi-VN"/>
          </w:rPr>
          <w:t xml:space="preserve">rất </w:t>
        </w:r>
      </w:ins>
      <w:r w:rsidRPr="00515445">
        <w:rPr>
          <w:lang w:val="vi-VN"/>
        </w:rPr>
        <w:t xml:space="preserve">nhiều người không hiểu vì sao việc bảo vệ môi trường </w:t>
      </w:r>
      <w:ins w:id="356" w:author="Canh Duc Nguyen" w:date="2023-10-13T07:05:00Z">
        <w:r w:rsidR="005A2099">
          <w:rPr>
            <w:lang w:val="vi-VN"/>
          </w:rPr>
          <w:t xml:space="preserve">lại </w:t>
        </w:r>
      </w:ins>
      <w:r w:rsidRPr="00515445">
        <w:rPr>
          <w:lang w:val="vi-VN"/>
        </w:rPr>
        <w:t xml:space="preserve">quan trọng.", </w:t>
      </w:r>
    </w:p>
    <w:p w14:paraId="6FF4DA88" w14:textId="77777777" w:rsidR="00515445" w:rsidRPr="00515445" w:rsidRDefault="00515445" w:rsidP="00515445">
      <w:pPr>
        <w:rPr>
          <w:lang w:val="vi-VN"/>
        </w:rPr>
      </w:pPr>
      <w:r w:rsidRPr="00515445">
        <w:rPr>
          <w:lang w:val="vi-VN"/>
        </w:rPr>
        <w:t xml:space="preserve">      "en": "There are still a lot of people who don't understand why protecting the environment is important.", </w:t>
      </w:r>
    </w:p>
    <w:p w14:paraId="1F70787D" w14:textId="77777777" w:rsidR="00515445" w:rsidRPr="00515445" w:rsidRDefault="00515445" w:rsidP="00515445">
      <w:pPr>
        <w:rPr>
          <w:lang w:val="vi-VN"/>
        </w:rPr>
      </w:pPr>
      <w:r w:rsidRPr="00515445">
        <w:rPr>
          <w:lang w:val="vi-VN"/>
        </w:rPr>
        <w:t xml:space="preserve">    }</w:t>
      </w:r>
    </w:p>
    <w:p w14:paraId="38CB083C" w14:textId="77777777" w:rsidR="00515445" w:rsidRPr="00515445" w:rsidRDefault="00515445" w:rsidP="00515445">
      <w:pPr>
        <w:rPr>
          <w:lang w:val="vi-VN"/>
        </w:rPr>
      </w:pPr>
      <w:r w:rsidRPr="00515445">
        <w:rPr>
          <w:lang w:val="vi-VN"/>
        </w:rPr>
        <w:t xml:space="preserve">  ] </w:t>
      </w:r>
    </w:p>
    <w:p w14:paraId="6007C1CF" w14:textId="77777777" w:rsidR="00515445" w:rsidRPr="00515445" w:rsidRDefault="00515445" w:rsidP="00515445">
      <w:pPr>
        <w:rPr>
          <w:lang w:val="vi-VN"/>
        </w:rPr>
      </w:pPr>
      <w:r w:rsidRPr="00515445">
        <w:rPr>
          <w:lang w:val="vi-VN"/>
        </w:rPr>
        <w:t>}</w:t>
      </w:r>
    </w:p>
    <w:p w14:paraId="24A2FE23" w14:textId="77777777" w:rsidR="00515445" w:rsidRPr="00515445" w:rsidRDefault="00515445" w:rsidP="00515445">
      <w:pPr>
        <w:rPr>
          <w:lang w:val="vi-VN"/>
        </w:rPr>
      </w:pPr>
      <w:r w:rsidRPr="00515445">
        <w:rPr>
          <w:lang w:val="vi-VN"/>
        </w:rPr>
        <w:t>-----------------------------</w:t>
      </w:r>
    </w:p>
    <w:p w14:paraId="1BFC59B0" w14:textId="77777777" w:rsidR="00515445" w:rsidRPr="00515445" w:rsidRDefault="00515445" w:rsidP="00515445">
      <w:pPr>
        <w:rPr>
          <w:lang w:val="vi-VN"/>
        </w:rPr>
      </w:pPr>
      <w:r w:rsidRPr="00515445">
        <w:rPr>
          <w:lang w:val="vi-VN"/>
        </w:rPr>
        <w:t xml:space="preserve">keyword: Clause of purpose 'để' </w:t>
      </w:r>
    </w:p>
    <w:p w14:paraId="3B0967AA" w14:textId="77777777" w:rsidR="00515445" w:rsidRPr="00515445" w:rsidRDefault="00515445" w:rsidP="00515445">
      <w:pPr>
        <w:rPr>
          <w:lang w:val="vi-VN"/>
        </w:rPr>
      </w:pPr>
      <w:r w:rsidRPr="00515445">
        <w:rPr>
          <w:lang w:val="vi-VN"/>
        </w:rPr>
        <w:t xml:space="preserve">PROMPT: Generate grammar explanation for following Vietnamese grammar point: Clause of purpose 'để' </w:t>
      </w:r>
    </w:p>
    <w:p w14:paraId="72DABD78" w14:textId="77777777" w:rsidR="00515445" w:rsidRPr="00515445" w:rsidRDefault="00515445" w:rsidP="00515445">
      <w:pPr>
        <w:rPr>
          <w:lang w:val="vi-VN"/>
        </w:rPr>
      </w:pPr>
      <w:r w:rsidRPr="00515445">
        <w:rPr>
          <w:lang w:val="vi-VN"/>
        </w:rPr>
        <w:t>RESPONSE: {</w:t>
      </w:r>
    </w:p>
    <w:p w14:paraId="4CA3A731" w14:textId="77777777" w:rsidR="00515445" w:rsidRPr="00515445" w:rsidRDefault="00515445" w:rsidP="00515445">
      <w:pPr>
        <w:rPr>
          <w:lang w:val="vi-VN"/>
        </w:rPr>
      </w:pPr>
      <w:r w:rsidRPr="00515445">
        <w:rPr>
          <w:lang w:val="vi-VN"/>
        </w:rPr>
        <w:t xml:space="preserve">  "title": "Clause of purpose 'để'",</w:t>
      </w:r>
    </w:p>
    <w:p w14:paraId="3D51F3B8" w14:textId="77777777" w:rsidR="00515445" w:rsidRPr="00515445" w:rsidRDefault="00515445" w:rsidP="00515445">
      <w:pPr>
        <w:rPr>
          <w:lang w:val="vi-VN"/>
        </w:rPr>
      </w:pPr>
      <w:r w:rsidRPr="00515445">
        <w:rPr>
          <w:lang w:val="vi-VN"/>
        </w:rPr>
        <w:t xml:space="preserve">  "short_explanation": "'Để' is used for expressing the purpose or the goal of an action.",</w:t>
      </w:r>
    </w:p>
    <w:p w14:paraId="0BFFA96C" w14:textId="77777777" w:rsidR="00515445" w:rsidRPr="00515445" w:rsidRDefault="00515445" w:rsidP="00515445">
      <w:pPr>
        <w:rPr>
          <w:lang w:val="vi-VN"/>
        </w:rPr>
      </w:pPr>
      <w:r w:rsidRPr="00515445">
        <w:rPr>
          <w:lang w:val="vi-VN"/>
        </w:rPr>
        <w:t xml:space="preserve">  "long_explanation": "'Để' in Vietnamese is a preposition which is mainly used to express the purpose or the goal of an action. This can be used to form a sentence explaining why or for what reason something was done. It is equivalent to the English word 'to'.",</w:t>
      </w:r>
    </w:p>
    <w:p w14:paraId="6A1343F6" w14:textId="77777777" w:rsidR="00515445" w:rsidRPr="00515445" w:rsidRDefault="00515445" w:rsidP="00515445">
      <w:pPr>
        <w:rPr>
          <w:lang w:val="vi-VN"/>
        </w:rPr>
      </w:pPr>
      <w:r w:rsidRPr="00515445">
        <w:rPr>
          <w:lang w:val="vi-VN"/>
        </w:rPr>
        <w:t xml:space="preserve">  "formation": "action + để + purpose",</w:t>
      </w:r>
    </w:p>
    <w:p w14:paraId="00232942" w14:textId="77777777" w:rsidR="00515445" w:rsidRPr="00515445" w:rsidRDefault="00515445" w:rsidP="00515445">
      <w:pPr>
        <w:rPr>
          <w:lang w:val="vi-VN"/>
        </w:rPr>
      </w:pPr>
      <w:r w:rsidRPr="00515445">
        <w:rPr>
          <w:lang w:val="vi-VN"/>
        </w:rPr>
        <w:t xml:space="preserve">  "examples": [</w:t>
      </w:r>
    </w:p>
    <w:p w14:paraId="5FF28A3D" w14:textId="77777777" w:rsidR="00515445" w:rsidRPr="00515445" w:rsidRDefault="00515445" w:rsidP="00515445">
      <w:pPr>
        <w:rPr>
          <w:lang w:val="vi-VN"/>
        </w:rPr>
      </w:pPr>
      <w:r w:rsidRPr="00515445">
        <w:rPr>
          <w:lang w:val="vi-VN"/>
        </w:rPr>
        <w:t xml:space="preserve">    {</w:t>
      </w:r>
    </w:p>
    <w:p w14:paraId="76AE2804" w14:textId="77777777" w:rsidR="00515445" w:rsidRPr="00515445" w:rsidRDefault="00515445" w:rsidP="00515445">
      <w:pPr>
        <w:rPr>
          <w:lang w:val="vi-VN"/>
        </w:rPr>
      </w:pPr>
      <w:r w:rsidRPr="00515445">
        <w:rPr>
          <w:lang w:val="vi-VN"/>
        </w:rPr>
        <w:t xml:space="preserve">      "vn": "Tôi đọc sách để mở rộng kiến thức.",</w:t>
      </w:r>
    </w:p>
    <w:p w14:paraId="12421239" w14:textId="77777777" w:rsidR="00515445" w:rsidRPr="00515445" w:rsidRDefault="00515445" w:rsidP="00515445">
      <w:pPr>
        <w:rPr>
          <w:lang w:val="vi-VN"/>
        </w:rPr>
      </w:pPr>
      <w:r w:rsidRPr="00515445">
        <w:rPr>
          <w:lang w:val="vi-VN"/>
        </w:rPr>
        <w:t xml:space="preserve">      "en": "I read books to expand my knowledge."</w:t>
      </w:r>
    </w:p>
    <w:p w14:paraId="0BC1D66C" w14:textId="77777777" w:rsidR="00515445" w:rsidRPr="00515445" w:rsidRDefault="00515445" w:rsidP="00515445">
      <w:pPr>
        <w:rPr>
          <w:lang w:val="vi-VN"/>
        </w:rPr>
      </w:pPr>
      <w:r w:rsidRPr="00515445">
        <w:rPr>
          <w:lang w:val="vi-VN"/>
        </w:rPr>
        <w:t xml:space="preserve">    },</w:t>
      </w:r>
    </w:p>
    <w:p w14:paraId="264BAC2D" w14:textId="77777777" w:rsidR="00515445" w:rsidRPr="00515445" w:rsidRDefault="00515445" w:rsidP="00515445">
      <w:pPr>
        <w:rPr>
          <w:lang w:val="vi-VN"/>
        </w:rPr>
      </w:pPr>
      <w:r w:rsidRPr="00515445">
        <w:rPr>
          <w:lang w:val="vi-VN"/>
        </w:rPr>
        <w:t xml:space="preserve">    {</w:t>
      </w:r>
    </w:p>
    <w:p w14:paraId="40190401" w14:textId="10ED0C83" w:rsidR="00515445" w:rsidRPr="00515445" w:rsidRDefault="00515445" w:rsidP="00515445">
      <w:pPr>
        <w:rPr>
          <w:lang w:val="vi-VN"/>
        </w:rPr>
      </w:pPr>
      <w:r w:rsidRPr="00515445">
        <w:rPr>
          <w:lang w:val="vi-VN"/>
        </w:rPr>
        <w:t xml:space="preserve">      "vn": "Cô</w:t>
      </w:r>
      <w:ins w:id="357" w:author="Canh Duc Nguyen" w:date="2023-10-13T07:05:00Z">
        <w:r w:rsidR="005A2099">
          <w:rPr>
            <w:lang w:val="vi-VN"/>
          </w:rPr>
          <w:t xml:space="preserve"> ấy</w:t>
        </w:r>
      </w:ins>
      <w:r w:rsidRPr="00515445">
        <w:rPr>
          <w:lang w:val="vi-VN"/>
        </w:rPr>
        <w:t xml:space="preserve"> làm việc chăm chỉ để </w:t>
      </w:r>
      <w:del w:id="358" w:author="Canh Duc Nguyen" w:date="2023-10-13T07:05:00Z">
        <w:r w:rsidRPr="00515445" w:rsidDel="005A2099">
          <w:rPr>
            <w:lang w:val="vi-VN"/>
          </w:rPr>
          <w:delText xml:space="preserve">kiếm </w:delText>
        </w:r>
      </w:del>
      <w:ins w:id="359" w:author="Canh Duc Nguyen" w:date="2023-10-13T07:05:00Z">
        <w:r w:rsidR="005A2099">
          <w:rPr>
            <w:lang w:val="vi-VN"/>
          </w:rPr>
          <w:t xml:space="preserve">nuôi </w:t>
        </w:r>
      </w:ins>
      <w:r w:rsidRPr="00515445">
        <w:rPr>
          <w:lang w:val="vi-VN"/>
        </w:rPr>
        <w:t>sống cho gia đình.",</w:t>
      </w:r>
    </w:p>
    <w:p w14:paraId="1ABB630C" w14:textId="77777777" w:rsidR="00515445" w:rsidRPr="00515445" w:rsidRDefault="00515445" w:rsidP="00515445">
      <w:pPr>
        <w:rPr>
          <w:lang w:val="vi-VN"/>
        </w:rPr>
      </w:pPr>
      <w:r w:rsidRPr="00515445">
        <w:rPr>
          <w:lang w:val="vi-VN"/>
        </w:rPr>
        <w:t xml:space="preserve">      "en": "She works hard to make a living for her family."</w:t>
      </w:r>
    </w:p>
    <w:p w14:paraId="21D37E2E" w14:textId="77777777" w:rsidR="00515445" w:rsidRPr="00515445" w:rsidRDefault="00515445" w:rsidP="00515445">
      <w:pPr>
        <w:rPr>
          <w:lang w:val="vi-VN"/>
        </w:rPr>
      </w:pPr>
      <w:r w:rsidRPr="00515445">
        <w:rPr>
          <w:lang w:val="vi-VN"/>
        </w:rPr>
        <w:t xml:space="preserve">    },</w:t>
      </w:r>
    </w:p>
    <w:p w14:paraId="499C74BD" w14:textId="77777777" w:rsidR="00515445" w:rsidRPr="00515445" w:rsidRDefault="00515445" w:rsidP="00515445">
      <w:pPr>
        <w:rPr>
          <w:lang w:val="vi-VN"/>
        </w:rPr>
      </w:pPr>
      <w:r w:rsidRPr="00515445">
        <w:rPr>
          <w:lang w:val="vi-VN"/>
        </w:rPr>
        <w:t xml:space="preserve">    {</w:t>
      </w:r>
    </w:p>
    <w:p w14:paraId="1237622F" w14:textId="77777777" w:rsidR="00515445" w:rsidRPr="00515445" w:rsidRDefault="00515445" w:rsidP="00515445">
      <w:pPr>
        <w:rPr>
          <w:lang w:val="vi-VN"/>
        </w:rPr>
      </w:pPr>
      <w:r w:rsidRPr="00515445">
        <w:rPr>
          <w:lang w:val="vi-VN"/>
        </w:rPr>
        <w:lastRenderedPageBreak/>
        <w:t xml:space="preserve">      "vn": "Họ học tiếng Anh để có thể du lịch nước ngoài.",</w:t>
      </w:r>
    </w:p>
    <w:p w14:paraId="71BE71A6" w14:textId="77777777" w:rsidR="00515445" w:rsidRPr="00515445" w:rsidRDefault="00515445" w:rsidP="00515445">
      <w:pPr>
        <w:rPr>
          <w:lang w:val="vi-VN"/>
        </w:rPr>
      </w:pPr>
      <w:r w:rsidRPr="00515445">
        <w:rPr>
          <w:lang w:val="vi-VN"/>
        </w:rPr>
        <w:t xml:space="preserve">      "en": "They learn English to be able to travel abroad."</w:t>
      </w:r>
    </w:p>
    <w:p w14:paraId="321ADF92" w14:textId="77777777" w:rsidR="00515445" w:rsidRPr="00515445" w:rsidRDefault="00515445" w:rsidP="00515445">
      <w:pPr>
        <w:rPr>
          <w:lang w:val="vi-VN"/>
        </w:rPr>
      </w:pPr>
      <w:r w:rsidRPr="00515445">
        <w:rPr>
          <w:lang w:val="vi-VN"/>
        </w:rPr>
        <w:t xml:space="preserve">    },</w:t>
      </w:r>
    </w:p>
    <w:p w14:paraId="4BFFBE07" w14:textId="77777777" w:rsidR="00515445" w:rsidRPr="00515445" w:rsidRDefault="00515445" w:rsidP="00515445">
      <w:pPr>
        <w:rPr>
          <w:lang w:val="vi-VN"/>
        </w:rPr>
      </w:pPr>
      <w:r w:rsidRPr="00515445">
        <w:rPr>
          <w:lang w:val="vi-VN"/>
        </w:rPr>
        <w:t xml:space="preserve">    {</w:t>
      </w:r>
    </w:p>
    <w:p w14:paraId="2D29F227" w14:textId="77777777" w:rsidR="00515445" w:rsidRPr="00515445" w:rsidRDefault="00515445" w:rsidP="00515445">
      <w:pPr>
        <w:rPr>
          <w:lang w:val="vi-VN"/>
        </w:rPr>
      </w:pPr>
      <w:r w:rsidRPr="00515445">
        <w:rPr>
          <w:lang w:val="vi-VN"/>
        </w:rPr>
        <w:t xml:space="preserve">      "vn": "Chúng tôi tổ chức buổi tiệc này để chúc mừng thành công của bạn.",</w:t>
      </w:r>
    </w:p>
    <w:p w14:paraId="3D3B9351" w14:textId="77777777" w:rsidR="00515445" w:rsidRPr="00515445" w:rsidRDefault="00515445" w:rsidP="00515445">
      <w:pPr>
        <w:rPr>
          <w:lang w:val="vi-VN"/>
        </w:rPr>
      </w:pPr>
      <w:r w:rsidRPr="00515445">
        <w:rPr>
          <w:lang w:val="vi-VN"/>
        </w:rPr>
        <w:t xml:space="preserve">      "en": "We organized this party to celebrate your success."</w:t>
      </w:r>
    </w:p>
    <w:p w14:paraId="318F5967" w14:textId="77777777" w:rsidR="00515445" w:rsidRPr="00515445" w:rsidRDefault="00515445" w:rsidP="00515445">
      <w:pPr>
        <w:rPr>
          <w:lang w:val="vi-VN"/>
        </w:rPr>
      </w:pPr>
      <w:r w:rsidRPr="00515445">
        <w:rPr>
          <w:lang w:val="vi-VN"/>
        </w:rPr>
        <w:t xml:space="preserve">    }</w:t>
      </w:r>
    </w:p>
    <w:p w14:paraId="63658920" w14:textId="77777777" w:rsidR="00515445" w:rsidRPr="00515445" w:rsidRDefault="00515445" w:rsidP="00515445">
      <w:pPr>
        <w:rPr>
          <w:lang w:val="vi-VN"/>
        </w:rPr>
      </w:pPr>
      <w:r w:rsidRPr="00515445">
        <w:rPr>
          <w:lang w:val="vi-VN"/>
        </w:rPr>
        <w:t xml:space="preserve">  ]</w:t>
      </w:r>
    </w:p>
    <w:p w14:paraId="494A801E" w14:textId="77777777" w:rsidR="00515445" w:rsidRPr="00515445" w:rsidRDefault="00515445" w:rsidP="00515445">
      <w:pPr>
        <w:rPr>
          <w:lang w:val="vi-VN"/>
        </w:rPr>
      </w:pPr>
      <w:r w:rsidRPr="00515445">
        <w:rPr>
          <w:lang w:val="vi-VN"/>
        </w:rPr>
        <w:t>}</w:t>
      </w:r>
    </w:p>
    <w:p w14:paraId="4A21E387" w14:textId="77777777" w:rsidR="00515445" w:rsidRPr="00515445" w:rsidRDefault="00515445" w:rsidP="00515445">
      <w:pPr>
        <w:rPr>
          <w:lang w:val="vi-VN"/>
        </w:rPr>
      </w:pPr>
      <w:r w:rsidRPr="00515445">
        <w:rPr>
          <w:lang w:val="vi-VN"/>
        </w:rPr>
        <w:t>-----------------------------</w:t>
      </w:r>
    </w:p>
    <w:p w14:paraId="112289B6" w14:textId="77777777" w:rsidR="00515445" w:rsidRPr="00515445" w:rsidRDefault="00515445" w:rsidP="00515445">
      <w:pPr>
        <w:rPr>
          <w:lang w:val="vi-VN"/>
        </w:rPr>
      </w:pPr>
      <w:r w:rsidRPr="00515445">
        <w:rPr>
          <w:lang w:val="vi-VN"/>
        </w:rPr>
        <w:t xml:space="preserve">keyword: Clause of reason 'nên/cho nên' </w:t>
      </w:r>
    </w:p>
    <w:p w14:paraId="7509D285" w14:textId="77777777" w:rsidR="00515445" w:rsidRPr="00515445" w:rsidRDefault="00515445" w:rsidP="00515445">
      <w:pPr>
        <w:rPr>
          <w:lang w:val="vi-VN"/>
        </w:rPr>
      </w:pPr>
      <w:r w:rsidRPr="00515445">
        <w:rPr>
          <w:lang w:val="vi-VN"/>
        </w:rPr>
        <w:t xml:space="preserve">PROMPT: Generate grammar explanation for following Vietnamese grammar point: Clause of reason 'nên/cho nên' </w:t>
      </w:r>
    </w:p>
    <w:p w14:paraId="14DE3C7E" w14:textId="77777777" w:rsidR="00515445" w:rsidRPr="00515445" w:rsidRDefault="00515445" w:rsidP="00515445">
      <w:pPr>
        <w:rPr>
          <w:lang w:val="vi-VN"/>
        </w:rPr>
      </w:pPr>
      <w:r w:rsidRPr="00515445">
        <w:rPr>
          <w:lang w:val="vi-VN"/>
        </w:rPr>
        <w:t xml:space="preserve">RESPONSE: { </w:t>
      </w:r>
    </w:p>
    <w:p w14:paraId="2CC37123" w14:textId="77777777" w:rsidR="00515445" w:rsidRPr="00515445" w:rsidRDefault="00515445" w:rsidP="00515445">
      <w:pPr>
        <w:rPr>
          <w:lang w:val="vi-VN"/>
        </w:rPr>
      </w:pPr>
      <w:r w:rsidRPr="00515445">
        <w:rPr>
          <w:lang w:val="vi-VN"/>
        </w:rPr>
        <w:t xml:space="preserve">"title": "Clause of reason 'nên/cho nên'", </w:t>
      </w:r>
    </w:p>
    <w:p w14:paraId="60D80A81" w14:textId="77777777" w:rsidR="00515445" w:rsidRPr="00515445" w:rsidRDefault="00515445" w:rsidP="00515445">
      <w:pPr>
        <w:rPr>
          <w:lang w:val="vi-VN"/>
        </w:rPr>
      </w:pPr>
      <w:r w:rsidRPr="00515445">
        <w:rPr>
          <w:lang w:val="vi-VN"/>
        </w:rPr>
        <w:t xml:space="preserve">"short_explanation": "Used to express the reason or cause of an action or event.", </w:t>
      </w:r>
    </w:p>
    <w:p w14:paraId="5B17D8F1" w14:textId="77777777" w:rsidR="00515445" w:rsidRPr="00515445" w:rsidRDefault="00515445" w:rsidP="00515445">
      <w:pPr>
        <w:rPr>
          <w:lang w:val="vi-VN"/>
        </w:rPr>
      </w:pPr>
      <w:r w:rsidRPr="00515445">
        <w:rPr>
          <w:lang w:val="vi-VN"/>
        </w:rPr>
        <w:t xml:space="preserve">"long_explanation": "The Vietnamese words 'nên' and 'cho nên' are used to express the reason or cause of an action or event. These conjunctions are equivalent to 'therefore' or 'so' in English. The clause of reason using either 'nên' or 'cho nên' often follows the clause of result to form a coherent sentence.", </w:t>
      </w:r>
    </w:p>
    <w:p w14:paraId="3CEA8CD6" w14:textId="77777777" w:rsidR="00515445" w:rsidRPr="00515445" w:rsidRDefault="00515445" w:rsidP="00515445">
      <w:pPr>
        <w:rPr>
          <w:lang w:val="vi-VN"/>
        </w:rPr>
      </w:pPr>
      <w:r w:rsidRPr="00515445">
        <w:rPr>
          <w:lang w:val="vi-VN"/>
        </w:rPr>
        <w:t xml:space="preserve">"formation": "Clause of reason + 'nên'/'cho nên' + clause of result", </w:t>
      </w:r>
    </w:p>
    <w:p w14:paraId="0D29CE2E" w14:textId="77777777" w:rsidR="00515445" w:rsidRPr="00515445" w:rsidRDefault="00515445" w:rsidP="00515445">
      <w:pPr>
        <w:rPr>
          <w:lang w:val="vi-VN"/>
        </w:rPr>
      </w:pPr>
      <w:r w:rsidRPr="00515445">
        <w:rPr>
          <w:lang w:val="vi-VN"/>
        </w:rPr>
        <w:t xml:space="preserve">"examples": [ </w:t>
      </w:r>
    </w:p>
    <w:p w14:paraId="17D7656C" w14:textId="77777777" w:rsidR="00515445" w:rsidRPr="00515445" w:rsidRDefault="00515445" w:rsidP="00515445">
      <w:pPr>
        <w:rPr>
          <w:lang w:val="vi-VN"/>
        </w:rPr>
      </w:pPr>
      <w:r w:rsidRPr="00515445">
        <w:rPr>
          <w:lang w:val="vi-VN"/>
        </w:rPr>
        <w:t xml:space="preserve">{ </w:t>
      </w:r>
    </w:p>
    <w:p w14:paraId="3D5AA83E" w14:textId="77777777" w:rsidR="00515445" w:rsidRPr="00515445" w:rsidRDefault="00515445" w:rsidP="00515445">
      <w:pPr>
        <w:rPr>
          <w:lang w:val="vi-VN"/>
        </w:rPr>
      </w:pPr>
      <w:r w:rsidRPr="00515445">
        <w:rPr>
          <w:lang w:val="vi-VN"/>
        </w:rPr>
        <w:t xml:space="preserve">"vn": "Tôi bị đau dạ dày, nên tôi phải ăn nhẹ.", </w:t>
      </w:r>
    </w:p>
    <w:p w14:paraId="59F51B5A" w14:textId="77777777" w:rsidR="00515445" w:rsidRPr="00515445" w:rsidRDefault="00515445" w:rsidP="00515445">
      <w:pPr>
        <w:rPr>
          <w:lang w:val="vi-VN"/>
        </w:rPr>
      </w:pPr>
      <w:r w:rsidRPr="00515445">
        <w:rPr>
          <w:lang w:val="vi-VN"/>
        </w:rPr>
        <w:t xml:space="preserve">"en": "I have a stomachache, so I have to eat lightly.", </w:t>
      </w:r>
    </w:p>
    <w:p w14:paraId="2B273AD1" w14:textId="77777777" w:rsidR="00515445" w:rsidRPr="00515445" w:rsidRDefault="00515445" w:rsidP="00515445">
      <w:pPr>
        <w:rPr>
          <w:lang w:val="vi-VN"/>
        </w:rPr>
      </w:pPr>
      <w:r w:rsidRPr="00515445">
        <w:rPr>
          <w:lang w:val="vi-VN"/>
        </w:rPr>
        <w:t xml:space="preserve">}, </w:t>
      </w:r>
    </w:p>
    <w:p w14:paraId="1B0825B7" w14:textId="77777777" w:rsidR="00515445" w:rsidRPr="00515445" w:rsidRDefault="00515445" w:rsidP="00515445">
      <w:pPr>
        <w:rPr>
          <w:lang w:val="vi-VN"/>
        </w:rPr>
      </w:pPr>
      <w:r w:rsidRPr="00515445">
        <w:rPr>
          <w:lang w:val="vi-VN"/>
        </w:rPr>
        <w:t xml:space="preserve">{ </w:t>
      </w:r>
    </w:p>
    <w:p w14:paraId="229BA364" w14:textId="2D17D12F" w:rsidR="00515445" w:rsidRPr="00515445" w:rsidRDefault="00515445" w:rsidP="00515445">
      <w:pPr>
        <w:rPr>
          <w:lang w:val="vi-VN"/>
        </w:rPr>
      </w:pPr>
      <w:r w:rsidRPr="00515445">
        <w:rPr>
          <w:lang w:val="vi-VN"/>
        </w:rPr>
        <w:t xml:space="preserve">"vn": "Bạn đã đến muộn, </w:t>
      </w:r>
      <w:del w:id="360" w:author="Canh Duc Nguyen" w:date="2023-10-13T07:06:00Z">
        <w:r w:rsidRPr="00515445" w:rsidDel="00104367">
          <w:rPr>
            <w:lang w:val="vi-VN"/>
          </w:rPr>
          <w:delText xml:space="preserve">cho </w:delText>
        </w:r>
      </w:del>
      <w:r w:rsidRPr="00515445">
        <w:rPr>
          <w:lang w:val="vi-VN"/>
        </w:rPr>
        <w:t xml:space="preserve">nên bạn đã bỏ lỡ phần đầu </w:t>
      </w:r>
      <w:ins w:id="361" w:author="Canh Duc Nguyen" w:date="2023-10-13T07:06:00Z">
        <w:r w:rsidR="00104367">
          <w:rPr>
            <w:lang w:val="vi-VN"/>
          </w:rPr>
          <w:t xml:space="preserve">của </w:t>
        </w:r>
      </w:ins>
      <w:r w:rsidRPr="00515445">
        <w:rPr>
          <w:lang w:val="vi-VN"/>
        </w:rPr>
        <w:t xml:space="preserve">cuộc họp.", </w:t>
      </w:r>
    </w:p>
    <w:p w14:paraId="47D7F8DD" w14:textId="77777777" w:rsidR="00515445" w:rsidRPr="00515445" w:rsidRDefault="00515445" w:rsidP="00515445">
      <w:pPr>
        <w:rPr>
          <w:lang w:val="vi-VN"/>
        </w:rPr>
      </w:pPr>
      <w:r w:rsidRPr="00515445">
        <w:rPr>
          <w:lang w:val="vi-VN"/>
        </w:rPr>
        <w:t xml:space="preserve">"en": "You arrived late, therefore you missed the beginning of the meeting.", </w:t>
      </w:r>
    </w:p>
    <w:p w14:paraId="4372FF57" w14:textId="77777777" w:rsidR="00515445" w:rsidRPr="00515445" w:rsidRDefault="00515445" w:rsidP="00515445">
      <w:pPr>
        <w:rPr>
          <w:lang w:val="vi-VN"/>
        </w:rPr>
      </w:pPr>
      <w:r w:rsidRPr="00515445">
        <w:rPr>
          <w:lang w:val="vi-VN"/>
        </w:rPr>
        <w:t xml:space="preserve">}, </w:t>
      </w:r>
    </w:p>
    <w:p w14:paraId="2DBA8A44" w14:textId="77777777" w:rsidR="00515445" w:rsidRPr="00515445" w:rsidRDefault="00515445" w:rsidP="00515445">
      <w:pPr>
        <w:rPr>
          <w:lang w:val="vi-VN"/>
        </w:rPr>
      </w:pPr>
      <w:r w:rsidRPr="00515445">
        <w:rPr>
          <w:lang w:val="vi-VN"/>
        </w:rPr>
        <w:t xml:space="preserve">{ </w:t>
      </w:r>
    </w:p>
    <w:p w14:paraId="68572E7D" w14:textId="77777777" w:rsidR="00515445" w:rsidRPr="00515445" w:rsidRDefault="00515445" w:rsidP="00515445">
      <w:pPr>
        <w:rPr>
          <w:lang w:val="vi-VN"/>
        </w:rPr>
      </w:pPr>
      <w:r w:rsidRPr="00515445">
        <w:rPr>
          <w:lang w:val="vi-VN"/>
        </w:rPr>
        <w:t xml:space="preserve">"vn": "Chúng ta đã hết thời gian, nên chúng ta sẽ phải thảo luận vấn đề này trong buổi họp tiếp theo.", </w:t>
      </w:r>
    </w:p>
    <w:p w14:paraId="739F5ECD" w14:textId="77777777" w:rsidR="00515445" w:rsidRPr="00515445" w:rsidRDefault="00515445" w:rsidP="00515445">
      <w:pPr>
        <w:rPr>
          <w:lang w:val="vi-VN"/>
        </w:rPr>
      </w:pPr>
      <w:r w:rsidRPr="00515445">
        <w:rPr>
          <w:lang w:val="vi-VN"/>
        </w:rPr>
        <w:t xml:space="preserve">"en": "We've run out of time, so we'll have to discuss this issue in the next meeting.", </w:t>
      </w:r>
    </w:p>
    <w:p w14:paraId="4404E62B" w14:textId="77777777" w:rsidR="00515445" w:rsidRPr="00515445" w:rsidRDefault="00515445" w:rsidP="00515445">
      <w:pPr>
        <w:rPr>
          <w:lang w:val="vi-VN"/>
        </w:rPr>
      </w:pPr>
      <w:r w:rsidRPr="00515445">
        <w:rPr>
          <w:lang w:val="vi-VN"/>
        </w:rPr>
        <w:t xml:space="preserve">}, </w:t>
      </w:r>
    </w:p>
    <w:p w14:paraId="0AFED7AA" w14:textId="77777777" w:rsidR="00515445" w:rsidRPr="00515445" w:rsidRDefault="00515445" w:rsidP="00515445">
      <w:pPr>
        <w:rPr>
          <w:lang w:val="vi-VN"/>
        </w:rPr>
      </w:pPr>
      <w:r w:rsidRPr="00515445">
        <w:rPr>
          <w:lang w:val="vi-VN"/>
        </w:rPr>
        <w:t xml:space="preserve">{ </w:t>
      </w:r>
    </w:p>
    <w:p w14:paraId="6DA458A4" w14:textId="3A84017C" w:rsidR="00515445" w:rsidRPr="00515445" w:rsidRDefault="00515445" w:rsidP="00515445">
      <w:pPr>
        <w:rPr>
          <w:lang w:val="vi-VN"/>
        </w:rPr>
      </w:pPr>
      <w:r w:rsidRPr="00515445">
        <w:rPr>
          <w:lang w:val="vi-VN"/>
        </w:rPr>
        <w:t xml:space="preserve">"vn": "Hôm nay trời mưa, </w:t>
      </w:r>
      <w:del w:id="362" w:author="Canh Duc Nguyen" w:date="2023-10-13T07:07:00Z">
        <w:r w:rsidRPr="00515445" w:rsidDel="00104367">
          <w:rPr>
            <w:lang w:val="vi-VN"/>
          </w:rPr>
          <w:delText xml:space="preserve">cho </w:delText>
        </w:r>
      </w:del>
      <w:r w:rsidRPr="00515445">
        <w:rPr>
          <w:lang w:val="vi-VN"/>
        </w:rPr>
        <w:t xml:space="preserve">nên tôi đã mang theo ô.", </w:t>
      </w:r>
    </w:p>
    <w:p w14:paraId="54E97B25" w14:textId="77777777" w:rsidR="00515445" w:rsidRPr="00515445" w:rsidRDefault="00515445" w:rsidP="00515445">
      <w:pPr>
        <w:rPr>
          <w:lang w:val="vi-VN"/>
        </w:rPr>
      </w:pPr>
      <w:r w:rsidRPr="00515445">
        <w:rPr>
          <w:lang w:val="vi-VN"/>
        </w:rPr>
        <w:t xml:space="preserve">"en": "It's raining today, so I brought an umbrella.", </w:t>
      </w:r>
    </w:p>
    <w:p w14:paraId="1C26261E" w14:textId="77777777" w:rsidR="00515445" w:rsidRPr="00515445" w:rsidRDefault="00515445" w:rsidP="00515445">
      <w:pPr>
        <w:rPr>
          <w:lang w:val="vi-VN"/>
        </w:rPr>
      </w:pPr>
      <w:r w:rsidRPr="00515445">
        <w:rPr>
          <w:lang w:val="vi-VN"/>
        </w:rPr>
        <w:t xml:space="preserve">} </w:t>
      </w:r>
    </w:p>
    <w:p w14:paraId="7E91010C" w14:textId="77777777" w:rsidR="00515445" w:rsidRPr="00515445" w:rsidRDefault="00515445" w:rsidP="00515445">
      <w:pPr>
        <w:rPr>
          <w:lang w:val="vi-VN"/>
        </w:rPr>
      </w:pPr>
      <w:r w:rsidRPr="00515445">
        <w:rPr>
          <w:lang w:val="vi-VN"/>
        </w:rPr>
        <w:t xml:space="preserve">] </w:t>
      </w:r>
    </w:p>
    <w:p w14:paraId="1BE21363" w14:textId="77777777" w:rsidR="00515445" w:rsidRPr="00515445" w:rsidRDefault="00515445" w:rsidP="00515445">
      <w:pPr>
        <w:rPr>
          <w:lang w:val="vi-VN"/>
        </w:rPr>
      </w:pPr>
      <w:r w:rsidRPr="00515445">
        <w:rPr>
          <w:lang w:val="vi-VN"/>
        </w:rPr>
        <w:t>}</w:t>
      </w:r>
    </w:p>
    <w:p w14:paraId="4B0E7157" w14:textId="77777777" w:rsidR="00515445" w:rsidRPr="00515445" w:rsidRDefault="00515445" w:rsidP="00515445">
      <w:pPr>
        <w:rPr>
          <w:lang w:val="vi-VN"/>
        </w:rPr>
      </w:pPr>
      <w:r w:rsidRPr="00515445">
        <w:rPr>
          <w:lang w:val="vi-VN"/>
        </w:rPr>
        <w:t>-----------------------------</w:t>
      </w:r>
    </w:p>
    <w:p w14:paraId="041EEF2D" w14:textId="77777777" w:rsidR="00515445" w:rsidRPr="00515445" w:rsidRDefault="00515445" w:rsidP="00515445">
      <w:pPr>
        <w:rPr>
          <w:lang w:val="vi-VN"/>
        </w:rPr>
      </w:pPr>
      <w:r w:rsidRPr="00515445">
        <w:rPr>
          <w:lang w:val="vi-VN"/>
        </w:rPr>
        <w:t xml:space="preserve">keyword: Clause of reason 'vì' </w:t>
      </w:r>
    </w:p>
    <w:p w14:paraId="31CA3949" w14:textId="77777777" w:rsidR="00515445" w:rsidRPr="00515445" w:rsidRDefault="00515445" w:rsidP="00515445">
      <w:pPr>
        <w:rPr>
          <w:lang w:val="vi-VN"/>
        </w:rPr>
      </w:pPr>
      <w:r w:rsidRPr="00515445">
        <w:rPr>
          <w:lang w:val="vi-VN"/>
        </w:rPr>
        <w:lastRenderedPageBreak/>
        <w:t xml:space="preserve">PROMPT: Generate grammar explanation for following Vietnamese grammar point: Clause of reason 'vì' </w:t>
      </w:r>
    </w:p>
    <w:p w14:paraId="3604783E" w14:textId="77777777" w:rsidR="00515445" w:rsidRPr="00515445" w:rsidRDefault="00515445" w:rsidP="00515445">
      <w:pPr>
        <w:rPr>
          <w:lang w:val="vi-VN"/>
        </w:rPr>
      </w:pPr>
      <w:r w:rsidRPr="00515445">
        <w:rPr>
          <w:lang w:val="vi-VN"/>
        </w:rPr>
        <w:t xml:space="preserve">RESPONSE: { </w:t>
      </w:r>
    </w:p>
    <w:p w14:paraId="6485AA61" w14:textId="77777777" w:rsidR="00515445" w:rsidRPr="00515445" w:rsidRDefault="00515445" w:rsidP="00515445">
      <w:pPr>
        <w:rPr>
          <w:lang w:val="vi-VN"/>
        </w:rPr>
      </w:pPr>
      <w:r w:rsidRPr="00515445">
        <w:rPr>
          <w:lang w:val="vi-VN"/>
        </w:rPr>
        <w:t xml:space="preserve">  "title": "Clause of reason 'vì'", </w:t>
      </w:r>
    </w:p>
    <w:p w14:paraId="76E62C7E" w14:textId="77777777" w:rsidR="00515445" w:rsidRPr="00515445" w:rsidRDefault="00515445" w:rsidP="00515445">
      <w:pPr>
        <w:rPr>
          <w:lang w:val="vi-VN"/>
        </w:rPr>
      </w:pPr>
      <w:r w:rsidRPr="00515445">
        <w:rPr>
          <w:lang w:val="vi-VN"/>
        </w:rPr>
        <w:t xml:space="preserve">  "short_explanation": "Used to indicate the reason or cause for an action or occurrence.", </w:t>
      </w:r>
    </w:p>
    <w:p w14:paraId="7745D522" w14:textId="77777777" w:rsidR="00515445" w:rsidRPr="00515445" w:rsidRDefault="00515445" w:rsidP="00515445">
      <w:pPr>
        <w:rPr>
          <w:lang w:val="vi-VN"/>
        </w:rPr>
      </w:pPr>
      <w:r w:rsidRPr="00515445">
        <w:rPr>
          <w:lang w:val="vi-VN"/>
        </w:rPr>
        <w:t xml:space="preserve">  "long_explanation": "The Vietnamese conjunction 'vì' is typically used to introduce a clause of reason or cause, similar to the usage of 'because' in English. This word helps in constructing sentences where one wishes to explain the rationale behind an event, a statement or an action.", </w:t>
      </w:r>
    </w:p>
    <w:p w14:paraId="4D0E60D4" w14:textId="77777777" w:rsidR="00515445" w:rsidRPr="00515445" w:rsidRDefault="00515445" w:rsidP="00515445">
      <w:pPr>
        <w:rPr>
          <w:lang w:val="vi-VN"/>
        </w:rPr>
      </w:pPr>
      <w:r w:rsidRPr="00515445">
        <w:rPr>
          <w:lang w:val="vi-VN"/>
        </w:rPr>
        <w:t xml:space="preserve">  "formation": "subject + verb + 'vì' + reason", </w:t>
      </w:r>
    </w:p>
    <w:p w14:paraId="3BA57903" w14:textId="77777777" w:rsidR="00515445" w:rsidRPr="00515445" w:rsidRDefault="00515445" w:rsidP="00515445">
      <w:pPr>
        <w:rPr>
          <w:lang w:val="vi-VN"/>
        </w:rPr>
      </w:pPr>
      <w:r w:rsidRPr="00515445">
        <w:rPr>
          <w:lang w:val="vi-VN"/>
        </w:rPr>
        <w:t xml:space="preserve">  "examples": [</w:t>
      </w:r>
    </w:p>
    <w:p w14:paraId="56203351" w14:textId="77777777" w:rsidR="00515445" w:rsidRPr="00515445" w:rsidRDefault="00515445" w:rsidP="00515445">
      <w:pPr>
        <w:rPr>
          <w:lang w:val="vi-VN"/>
        </w:rPr>
      </w:pPr>
      <w:r w:rsidRPr="00515445">
        <w:rPr>
          <w:lang w:val="vi-VN"/>
        </w:rPr>
        <w:t xml:space="preserve">    { </w:t>
      </w:r>
    </w:p>
    <w:p w14:paraId="2C5D925A" w14:textId="77777777" w:rsidR="00515445" w:rsidRPr="00515445" w:rsidRDefault="00515445" w:rsidP="00515445">
      <w:pPr>
        <w:rPr>
          <w:lang w:val="vi-VN"/>
        </w:rPr>
      </w:pPr>
      <w:r w:rsidRPr="00515445">
        <w:rPr>
          <w:lang w:val="vi-VN"/>
        </w:rPr>
        <w:t xml:space="preserve">      "vn": "Tôi ở nhà vì tôi đang cảm thấy mệt.", </w:t>
      </w:r>
    </w:p>
    <w:p w14:paraId="1CC45E10" w14:textId="77777777" w:rsidR="00515445" w:rsidRPr="00515445" w:rsidRDefault="00515445" w:rsidP="00515445">
      <w:pPr>
        <w:rPr>
          <w:lang w:val="vi-VN"/>
        </w:rPr>
      </w:pPr>
      <w:r w:rsidRPr="00515445">
        <w:rPr>
          <w:lang w:val="vi-VN"/>
        </w:rPr>
        <w:t xml:space="preserve">      "en": "I stay at home because I'm feeling tired.", </w:t>
      </w:r>
    </w:p>
    <w:p w14:paraId="34595DB6" w14:textId="77777777" w:rsidR="00515445" w:rsidRPr="00515445" w:rsidRDefault="00515445" w:rsidP="00515445">
      <w:pPr>
        <w:rPr>
          <w:lang w:val="vi-VN"/>
        </w:rPr>
      </w:pPr>
      <w:r w:rsidRPr="00515445">
        <w:rPr>
          <w:lang w:val="vi-VN"/>
        </w:rPr>
        <w:t xml:space="preserve">    }, </w:t>
      </w:r>
    </w:p>
    <w:p w14:paraId="636CD70C" w14:textId="77777777" w:rsidR="00515445" w:rsidRPr="00515445" w:rsidRDefault="00515445" w:rsidP="00515445">
      <w:pPr>
        <w:rPr>
          <w:lang w:val="vi-VN"/>
        </w:rPr>
      </w:pPr>
      <w:r w:rsidRPr="00515445">
        <w:rPr>
          <w:lang w:val="vi-VN"/>
        </w:rPr>
        <w:t xml:space="preserve">    { </w:t>
      </w:r>
    </w:p>
    <w:p w14:paraId="6182CF95" w14:textId="348C0C52" w:rsidR="00515445" w:rsidRPr="00515445" w:rsidRDefault="00515445" w:rsidP="00515445">
      <w:pPr>
        <w:rPr>
          <w:lang w:val="vi-VN"/>
        </w:rPr>
      </w:pPr>
      <w:r w:rsidRPr="00515445">
        <w:rPr>
          <w:lang w:val="vi-VN"/>
        </w:rPr>
        <w:t xml:space="preserve">      "vn": "Học sinh đến trường muộn vì xe bus</w:t>
      </w:r>
      <w:ins w:id="363" w:author="Canh Duc Nguyen" w:date="2023-10-13T07:12:00Z">
        <w:r w:rsidR="00104367">
          <w:rPr>
            <w:lang w:val="vi-VN"/>
          </w:rPr>
          <w:t xml:space="preserve"> bị</w:t>
        </w:r>
      </w:ins>
      <w:r w:rsidRPr="00515445">
        <w:rPr>
          <w:lang w:val="vi-VN"/>
        </w:rPr>
        <w:t xml:space="preserve"> hỏng.", </w:t>
      </w:r>
    </w:p>
    <w:p w14:paraId="72627A5E" w14:textId="77777777" w:rsidR="00515445" w:rsidRPr="00515445" w:rsidRDefault="00515445" w:rsidP="00515445">
      <w:pPr>
        <w:rPr>
          <w:lang w:val="vi-VN"/>
        </w:rPr>
      </w:pPr>
      <w:r w:rsidRPr="00515445">
        <w:rPr>
          <w:lang w:val="vi-VN"/>
        </w:rPr>
        <w:t xml:space="preserve">      "en": "The student arrived at school late because the bus broke down.", </w:t>
      </w:r>
    </w:p>
    <w:p w14:paraId="46FD4FED" w14:textId="77777777" w:rsidR="00515445" w:rsidRPr="00515445" w:rsidRDefault="00515445" w:rsidP="00515445">
      <w:pPr>
        <w:rPr>
          <w:lang w:val="vi-VN"/>
        </w:rPr>
      </w:pPr>
      <w:r w:rsidRPr="00515445">
        <w:rPr>
          <w:lang w:val="vi-VN"/>
        </w:rPr>
        <w:t xml:space="preserve">    }, </w:t>
      </w:r>
    </w:p>
    <w:p w14:paraId="7EF00099" w14:textId="77777777" w:rsidR="00515445" w:rsidRPr="00515445" w:rsidRDefault="00515445" w:rsidP="00515445">
      <w:pPr>
        <w:rPr>
          <w:lang w:val="vi-VN"/>
        </w:rPr>
      </w:pPr>
      <w:r w:rsidRPr="00515445">
        <w:rPr>
          <w:lang w:val="vi-VN"/>
        </w:rPr>
        <w:t xml:space="preserve">    { </w:t>
      </w:r>
    </w:p>
    <w:p w14:paraId="5853F50D" w14:textId="01B27EA9" w:rsidR="00515445" w:rsidRPr="00515445" w:rsidRDefault="00515445" w:rsidP="00515445">
      <w:pPr>
        <w:rPr>
          <w:lang w:val="vi-VN"/>
        </w:rPr>
      </w:pPr>
      <w:r w:rsidRPr="00515445">
        <w:rPr>
          <w:lang w:val="vi-VN"/>
        </w:rPr>
        <w:t xml:space="preserve">      "vn": "Vì </w:t>
      </w:r>
      <w:ins w:id="364" w:author="Canh Duc Nguyen" w:date="2023-10-13T07:12:00Z">
        <w:r w:rsidR="00104367">
          <w:rPr>
            <w:lang w:val="vi-VN"/>
          </w:rPr>
          <w:t xml:space="preserve">trời </w:t>
        </w:r>
      </w:ins>
      <w:r w:rsidRPr="00515445">
        <w:rPr>
          <w:lang w:val="vi-VN"/>
        </w:rPr>
        <w:t xml:space="preserve">mưa, </w:t>
      </w:r>
      <w:ins w:id="365" w:author="Canh Duc Nguyen" w:date="2023-10-13T07:12:00Z">
        <w:r w:rsidR="00104367">
          <w:rPr>
            <w:lang w:val="vi-VN"/>
          </w:rPr>
          <w:t xml:space="preserve">nên </w:t>
        </w:r>
      </w:ins>
      <w:r w:rsidRPr="00515445">
        <w:rPr>
          <w:lang w:val="vi-VN"/>
        </w:rPr>
        <w:t xml:space="preserve">dự án xây dựng đã bị trì hoãn.", </w:t>
      </w:r>
    </w:p>
    <w:p w14:paraId="27ECDD26" w14:textId="77777777" w:rsidR="00515445" w:rsidRPr="00515445" w:rsidRDefault="00515445" w:rsidP="00515445">
      <w:pPr>
        <w:rPr>
          <w:lang w:val="vi-VN"/>
        </w:rPr>
      </w:pPr>
      <w:r w:rsidRPr="00515445">
        <w:rPr>
          <w:lang w:val="vi-VN"/>
        </w:rPr>
        <w:t xml:space="preserve">      "en": "The construction project was delayed because of the rain.", </w:t>
      </w:r>
    </w:p>
    <w:p w14:paraId="44ECC416" w14:textId="77777777" w:rsidR="00515445" w:rsidRPr="00515445" w:rsidRDefault="00515445" w:rsidP="00515445">
      <w:pPr>
        <w:rPr>
          <w:lang w:val="vi-VN"/>
        </w:rPr>
      </w:pPr>
      <w:r w:rsidRPr="00515445">
        <w:rPr>
          <w:lang w:val="vi-VN"/>
        </w:rPr>
        <w:t xml:space="preserve">    }, </w:t>
      </w:r>
    </w:p>
    <w:p w14:paraId="4A2B4C32" w14:textId="77777777" w:rsidR="00515445" w:rsidRPr="00515445" w:rsidRDefault="00515445" w:rsidP="00515445">
      <w:pPr>
        <w:rPr>
          <w:lang w:val="vi-VN"/>
        </w:rPr>
      </w:pPr>
      <w:r w:rsidRPr="00515445">
        <w:rPr>
          <w:lang w:val="vi-VN"/>
        </w:rPr>
        <w:t xml:space="preserve">    { </w:t>
      </w:r>
    </w:p>
    <w:p w14:paraId="7A16E996" w14:textId="06D09B86" w:rsidR="00515445" w:rsidRPr="00515445" w:rsidRDefault="00515445" w:rsidP="00515445">
      <w:pPr>
        <w:rPr>
          <w:lang w:val="vi-VN"/>
        </w:rPr>
      </w:pPr>
      <w:r w:rsidRPr="00515445">
        <w:rPr>
          <w:lang w:val="vi-VN"/>
        </w:rPr>
        <w:t xml:space="preserve">      "vn": "Anh ấy không đi làm vì anh ấy bị </w:t>
      </w:r>
      <w:del w:id="366" w:author="Canh Duc Nguyen" w:date="2023-10-13T07:12:00Z">
        <w:r w:rsidRPr="00515445" w:rsidDel="00104367">
          <w:rPr>
            <w:lang w:val="vi-VN"/>
          </w:rPr>
          <w:delText>bệnh</w:delText>
        </w:r>
      </w:del>
      <w:ins w:id="367" w:author="Canh Duc Nguyen" w:date="2023-10-13T07:12:00Z">
        <w:r w:rsidR="00104367">
          <w:rPr>
            <w:lang w:val="vi-VN"/>
          </w:rPr>
          <w:t>ốm</w:t>
        </w:r>
      </w:ins>
      <w:r w:rsidRPr="00515445">
        <w:rPr>
          <w:lang w:val="vi-VN"/>
        </w:rPr>
        <w:t xml:space="preserve">.", </w:t>
      </w:r>
    </w:p>
    <w:p w14:paraId="5C0C0E03" w14:textId="77777777" w:rsidR="00515445" w:rsidRPr="00515445" w:rsidRDefault="00515445" w:rsidP="00515445">
      <w:pPr>
        <w:rPr>
          <w:lang w:val="vi-VN"/>
        </w:rPr>
      </w:pPr>
      <w:r w:rsidRPr="00515445">
        <w:rPr>
          <w:lang w:val="vi-VN"/>
        </w:rPr>
        <w:t xml:space="preserve">      "en": "He didn't go to work because he was sick." </w:t>
      </w:r>
    </w:p>
    <w:p w14:paraId="55825FEE" w14:textId="77777777" w:rsidR="00515445" w:rsidRPr="00515445" w:rsidRDefault="00515445" w:rsidP="00515445">
      <w:pPr>
        <w:rPr>
          <w:lang w:val="vi-VN"/>
        </w:rPr>
      </w:pPr>
      <w:r w:rsidRPr="00515445">
        <w:rPr>
          <w:lang w:val="vi-VN"/>
        </w:rPr>
        <w:t xml:space="preserve">    }</w:t>
      </w:r>
    </w:p>
    <w:p w14:paraId="05A71B4F" w14:textId="77777777" w:rsidR="00515445" w:rsidRPr="00515445" w:rsidRDefault="00515445" w:rsidP="00515445">
      <w:pPr>
        <w:rPr>
          <w:lang w:val="vi-VN"/>
        </w:rPr>
      </w:pPr>
      <w:r w:rsidRPr="00515445">
        <w:rPr>
          <w:lang w:val="vi-VN"/>
        </w:rPr>
        <w:t xml:space="preserve">  ]</w:t>
      </w:r>
    </w:p>
    <w:p w14:paraId="76CF641D" w14:textId="77777777" w:rsidR="00515445" w:rsidRPr="00515445" w:rsidRDefault="00515445" w:rsidP="00515445">
      <w:pPr>
        <w:rPr>
          <w:lang w:val="vi-VN"/>
        </w:rPr>
      </w:pPr>
      <w:r w:rsidRPr="00515445">
        <w:rPr>
          <w:lang w:val="vi-VN"/>
        </w:rPr>
        <w:t>}</w:t>
      </w:r>
    </w:p>
    <w:p w14:paraId="0D409224" w14:textId="77777777" w:rsidR="00515445" w:rsidRPr="00515445" w:rsidRDefault="00515445" w:rsidP="00515445">
      <w:pPr>
        <w:rPr>
          <w:lang w:val="vi-VN"/>
        </w:rPr>
      </w:pPr>
      <w:r w:rsidRPr="00515445">
        <w:rPr>
          <w:lang w:val="vi-VN"/>
        </w:rPr>
        <w:t>-----------------------------</w:t>
      </w:r>
    </w:p>
    <w:p w14:paraId="01332E3F" w14:textId="77777777" w:rsidR="00515445" w:rsidRPr="00515445" w:rsidRDefault="00515445" w:rsidP="00515445">
      <w:pPr>
        <w:rPr>
          <w:lang w:val="vi-VN"/>
        </w:rPr>
      </w:pPr>
      <w:r w:rsidRPr="00515445">
        <w:rPr>
          <w:lang w:val="vi-VN"/>
        </w:rPr>
        <w:t xml:space="preserve">keyword: Clock time 'Giờ, rưỡi' </w:t>
      </w:r>
    </w:p>
    <w:p w14:paraId="2381DF16" w14:textId="77777777" w:rsidR="00515445" w:rsidRPr="00515445" w:rsidRDefault="00515445" w:rsidP="00515445">
      <w:pPr>
        <w:rPr>
          <w:lang w:val="vi-VN"/>
        </w:rPr>
      </w:pPr>
      <w:r w:rsidRPr="00515445">
        <w:rPr>
          <w:lang w:val="vi-VN"/>
        </w:rPr>
        <w:t xml:space="preserve">PROMPT: Generate grammar explanation for following Vietnamese grammar point: Clock time 'Giờ, rưỡi' </w:t>
      </w:r>
    </w:p>
    <w:p w14:paraId="48580B4F" w14:textId="77777777" w:rsidR="00515445" w:rsidRPr="00515445" w:rsidRDefault="00515445" w:rsidP="00515445">
      <w:pPr>
        <w:rPr>
          <w:lang w:val="vi-VN"/>
        </w:rPr>
      </w:pPr>
      <w:r w:rsidRPr="00515445">
        <w:rPr>
          <w:lang w:val="vi-VN"/>
        </w:rPr>
        <w:t xml:space="preserve">RESPONSE: {   </w:t>
      </w:r>
    </w:p>
    <w:p w14:paraId="74B6C381" w14:textId="77777777" w:rsidR="00515445" w:rsidRPr="00515445" w:rsidRDefault="00515445" w:rsidP="00515445">
      <w:pPr>
        <w:rPr>
          <w:lang w:val="vi-VN"/>
        </w:rPr>
      </w:pPr>
      <w:r w:rsidRPr="00515445">
        <w:rPr>
          <w:lang w:val="vi-VN"/>
        </w:rPr>
        <w:t xml:space="preserve">    "title": "Clock time 'Giờ, rưỡi'",   </w:t>
      </w:r>
    </w:p>
    <w:p w14:paraId="22772061" w14:textId="77777777" w:rsidR="00515445" w:rsidRPr="00515445" w:rsidRDefault="00515445" w:rsidP="00515445">
      <w:pPr>
        <w:rPr>
          <w:lang w:val="vi-VN"/>
        </w:rPr>
      </w:pPr>
      <w:r w:rsidRPr="00515445">
        <w:rPr>
          <w:lang w:val="vi-VN"/>
        </w:rPr>
        <w:t xml:space="preserve">    "short_explanation": "Used to express the time in Vietnam.",   </w:t>
      </w:r>
    </w:p>
    <w:p w14:paraId="4F21EE19" w14:textId="77777777" w:rsidR="00515445" w:rsidRPr="00515445" w:rsidRDefault="00515445" w:rsidP="00515445">
      <w:pPr>
        <w:rPr>
          <w:lang w:val="vi-VN"/>
        </w:rPr>
      </w:pPr>
      <w:r w:rsidRPr="00515445">
        <w:rPr>
          <w:lang w:val="vi-VN"/>
        </w:rPr>
        <w:t xml:space="preserve">    "long_explanation": "In the Vietnamese language, 'giờ' is used to indicate the hour, and 'rưỡi' is used to indicate half or 30 minutes past the hour. This is similar to 'half past' in English. 'Giờ' could be thought of as 'o'clock', and 'rưỡi' could be thought of as 'half past'.",</w:t>
      </w:r>
    </w:p>
    <w:p w14:paraId="63B80C26" w14:textId="77777777" w:rsidR="00515445" w:rsidRPr="00515445" w:rsidRDefault="00515445" w:rsidP="00515445">
      <w:pPr>
        <w:rPr>
          <w:lang w:val="vi-VN"/>
        </w:rPr>
      </w:pPr>
      <w:r w:rsidRPr="00515445">
        <w:rPr>
          <w:lang w:val="vi-VN"/>
        </w:rPr>
        <w:t xml:space="preserve">    "formation": "Giờ + number (hours) + rưỡi (if it's half past the hour)", </w:t>
      </w:r>
    </w:p>
    <w:p w14:paraId="26B6EA31" w14:textId="77777777" w:rsidR="00515445" w:rsidRPr="00515445" w:rsidRDefault="00515445" w:rsidP="00515445">
      <w:pPr>
        <w:rPr>
          <w:lang w:val="vi-VN"/>
        </w:rPr>
      </w:pPr>
      <w:r w:rsidRPr="00515445">
        <w:rPr>
          <w:lang w:val="vi-VN"/>
        </w:rPr>
        <w:t xml:space="preserve">    "examples": [</w:t>
      </w:r>
    </w:p>
    <w:p w14:paraId="52433237" w14:textId="77777777" w:rsidR="00515445" w:rsidRPr="00515445" w:rsidRDefault="00515445" w:rsidP="00515445">
      <w:pPr>
        <w:rPr>
          <w:lang w:val="vi-VN"/>
        </w:rPr>
      </w:pPr>
      <w:r w:rsidRPr="00515445">
        <w:rPr>
          <w:lang w:val="vi-VN"/>
        </w:rPr>
        <w:t xml:space="preserve">      { </w:t>
      </w:r>
    </w:p>
    <w:p w14:paraId="76EA4EB4" w14:textId="77777777" w:rsidR="00515445" w:rsidRPr="00515445" w:rsidRDefault="00515445" w:rsidP="00515445">
      <w:pPr>
        <w:rPr>
          <w:lang w:val="vi-VN"/>
        </w:rPr>
      </w:pPr>
      <w:r w:rsidRPr="00515445">
        <w:rPr>
          <w:lang w:val="vi-VN"/>
        </w:rPr>
        <w:t xml:space="preserve">        "vn": "Bây giờ là mấy giờ? Là hai giờ rưỡi.",   </w:t>
      </w:r>
    </w:p>
    <w:p w14:paraId="15DA50B8" w14:textId="77777777" w:rsidR="00515445" w:rsidRPr="00515445" w:rsidRDefault="00515445" w:rsidP="00515445">
      <w:pPr>
        <w:rPr>
          <w:lang w:val="vi-VN"/>
        </w:rPr>
      </w:pPr>
      <w:r w:rsidRPr="00515445">
        <w:rPr>
          <w:lang w:val="vi-VN"/>
        </w:rPr>
        <w:t xml:space="preserve">        "en": "What time is it now? It's half past two.",   </w:t>
      </w:r>
    </w:p>
    <w:p w14:paraId="735769F3" w14:textId="77777777" w:rsidR="00515445" w:rsidRPr="00515445" w:rsidRDefault="00515445" w:rsidP="00515445">
      <w:pPr>
        <w:rPr>
          <w:lang w:val="vi-VN"/>
        </w:rPr>
      </w:pPr>
      <w:r w:rsidRPr="00515445">
        <w:rPr>
          <w:lang w:val="vi-VN"/>
        </w:rPr>
        <w:lastRenderedPageBreak/>
        <w:t xml:space="preserve">      },   </w:t>
      </w:r>
    </w:p>
    <w:p w14:paraId="7B887793" w14:textId="77777777" w:rsidR="00515445" w:rsidRPr="00515445" w:rsidRDefault="00515445" w:rsidP="00515445">
      <w:pPr>
        <w:rPr>
          <w:lang w:val="vi-VN"/>
        </w:rPr>
      </w:pPr>
      <w:r w:rsidRPr="00515445">
        <w:rPr>
          <w:lang w:val="vi-VN"/>
        </w:rPr>
        <w:t xml:space="preserve">      {   </w:t>
      </w:r>
    </w:p>
    <w:p w14:paraId="3D603C9C" w14:textId="77777777" w:rsidR="00515445" w:rsidRPr="00515445" w:rsidRDefault="00515445" w:rsidP="00515445">
      <w:pPr>
        <w:rPr>
          <w:lang w:val="vi-VN"/>
        </w:rPr>
      </w:pPr>
      <w:r w:rsidRPr="00515445">
        <w:rPr>
          <w:lang w:val="vi-VN"/>
        </w:rPr>
        <w:t xml:space="preserve">        "vn": "Cô ấy hẹn tôi lúc tám giờ rưỡi tối.",   </w:t>
      </w:r>
    </w:p>
    <w:p w14:paraId="30021067" w14:textId="77777777" w:rsidR="00515445" w:rsidRPr="00515445" w:rsidRDefault="00515445" w:rsidP="00515445">
      <w:pPr>
        <w:rPr>
          <w:lang w:val="vi-VN"/>
        </w:rPr>
      </w:pPr>
      <w:r w:rsidRPr="00515445">
        <w:rPr>
          <w:lang w:val="vi-VN"/>
        </w:rPr>
        <w:t xml:space="preserve">        "en": "She made an appointment with me at half past eight in the evening.",   </w:t>
      </w:r>
    </w:p>
    <w:p w14:paraId="5A3C1030" w14:textId="77777777" w:rsidR="00515445" w:rsidRPr="00515445" w:rsidRDefault="00515445" w:rsidP="00515445">
      <w:pPr>
        <w:rPr>
          <w:lang w:val="vi-VN"/>
        </w:rPr>
      </w:pPr>
      <w:r w:rsidRPr="00515445">
        <w:rPr>
          <w:lang w:val="vi-VN"/>
        </w:rPr>
        <w:t xml:space="preserve">      },   </w:t>
      </w:r>
    </w:p>
    <w:p w14:paraId="4D45FA4C" w14:textId="77777777" w:rsidR="00515445" w:rsidRPr="00515445" w:rsidRDefault="00515445" w:rsidP="00515445">
      <w:pPr>
        <w:rPr>
          <w:lang w:val="vi-VN"/>
        </w:rPr>
      </w:pPr>
      <w:r w:rsidRPr="00515445">
        <w:rPr>
          <w:lang w:val="vi-VN"/>
        </w:rPr>
        <w:t xml:space="preserve">      {   </w:t>
      </w:r>
    </w:p>
    <w:p w14:paraId="10A00EED" w14:textId="77777777" w:rsidR="00515445" w:rsidRPr="00515445" w:rsidRDefault="00515445" w:rsidP="00515445">
      <w:pPr>
        <w:rPr>
          <w:lang w:val="vi-VN"/>
        </w:rPr>
      </w:pPr>
      <w:r w:rsidRPr="00515445">
        <w:rPr>
          <w:lang w:val="vi-VN"/>
        </w:rPr>
        <w:t xml:space="preserve">        "vn": "Tôi thức dậy lúc sáu giờ rưỡi sáng mỗi ngày.",   </w:t>
      </w:r>
    </w:p>
    <w:p w14:paraId="6769615A" w14:textId="77777777" w:rsidR="00515445" w:rsidRPr="00515445" w:rsidRDefault="00515445" w:rsidP="00515445">
      <w:pPr>
        <w:rPr>
          <w:lang w:val="vi-VN"/>
        </w:rPr>
      </w:pPr>
      <w:r w:rsidRPr="00515445">
        <w:rPr>
          <w:lang w:val="vi-VN"/>
        </w:rPr>
        <w:t xml:space="preserve">        "en": "I wake up at half past six in the morning every day.",   </w:t>
      </w:r>
    </w:p>
    <w:p w14:paraId="50C8AFEE" w14:textId="77777777" w:rsidR="00515445" w:rsidRPr="00515445" w:rsidRDefault="00515445" w:rsidP="00515445">
      <w:pPr>
        <w:rPr>
          <w:lang w:val="vi-VN"/>
        </w:rPr>
      </w:pPr>
      <w:r w:rsidRPr="00515445">
        <w:rPr>
          <w:lang w:val="vi-VN"/>
        </w:rPr>
        <w:t xml:space="preserve">      },   </w:t>
      </w:r>
    </w:p>
    <w:p w14:paraId="3E122F6D" w14:textId="77777777" w:rsidR="00515445" w:rsidRPr="00515445" w:rsidRDefault="00515445" w:rsidP="00515445">
      <w:pPr>
        <w:rPr>
          <w:lang w:val="vi-VN"/>
        </w:rPr>
      </w:pPr>
      <w:r w:rsidRPr="00515445">
        <w:rPr>
          <w:lang w:val="vi-VN"/>
        </w:rPr>
        <w:t xml:space="preserve">      {   </w:t>
      </w:r>
    </w:p>
    <w:p w14:paraId="5AB24D00" w14:textId="77777777" w:rsidR="00515445" w:rsidRPr="00515445" w:rsidRDefault="00515445" w:rsidP="00515445">
      <w:pPr>
        <w:rPr>
          <w:lang w:val="vi-VN"/>
        </w:rPr>
      </w:pPr>
      <w:r w:rsidRPr="00515445">
        <w:rPr>
          <w:lang w:val="vi-VN"/>
        </w:rPr>
        <w:t xml:space="preserve">        "vn": "Bữa tối sẽ bắt đầu vào lúc bảy giờ rưỡi tối.",   </w:t>
      </w:r>
    </w:p>
    <w:p w14:paraId="0540E221" w14:textId="77777777" w:rsidR="00515445" w:rsidRPr="00515445" w:rsidRDefault="00515445" w:rsidP="00515445">
      <w:pPr>
        <w:rPr>
          <w:lang w:val="vi-VN"/>
        </w:rPr>
      </w:pPr>
      <w:r w:rsidRPr="00515445">
        <w:rPr>
          <w:lang w:val="vi-VN"/>
        </w:rPr>
        <w:t xml:space="preserve">        "en": "Dinner will start at half past seven in the evening.",   </w:t>
      </w:r>
    </w:p>
    <w:p w14:paraId="252FB966" w14:textId="77777777" w:rsidR="00515445" w:rsidRPr="00515445" w:rsidRDefault="00515445" w:rsidP="00515445">
      <w:pPr>
        <w:rPr>
          <w:lang w:val="vi-VN"/>
        </w:rPr>
      </w:pPr>
      <w:r w:rsidRPr="00515445">
        <w:rPr>
          <w:lang w:val="vi-VN"/>
        </w:rPr>
        <w:t xml:space="preserve">      }  </w:t>
      </w:r>
    </w:p>
    <w:p w14:paraId="32E83461" w14:textId="77777777" w:rsidR="00515445" w:rsidRPr="00515445" w:rsidRDefault="00515445" w:rsidP="00515445">
      <w:pPr>
        <w:rPr>
          <w:lang w:val="vi-VN"/>
        </w:rPr>
      </w:pPr>
      <w:r w:rsidRPr="00515445">
        <w:rPr>
          <w:lang w:val="vi-VN"/>
        </w:rPr>
        <w:t xml:space="preserve">    ]   </w:t>
      </w:r>
    </w:p>
    <w:p w14:paraId="112E3B2B" w14:textId="77777777" w:rsidR="00515445" w:rsidRPr="00515445" w:rsidRDefault="00515445" w:rsidP="00515445">
      <w:pPr>
        <w:rPr>
          <w:lang w:val="vi-VN"/>
        </w:rPr>
      </w:pPr>
      <w:r w:rsidRPr="00515445">
        <w:rPr>
          <w:lang w:val="vi-VN"/>
        </w:rPr>
        <w:t>}</w:t>
      </w:r>
    </w:p>
    <w:p w14:paraId="35A09080" w14:textId="77777777" w:rsidR="00515445" w:rsidRPr="00515445" w:rsidRDefault="00515445" w:rsidP="00515445">
      <w:pPr>
        <w:rPr>
          <w:lang w:val="vi-VN"/>
        </w:rPr>
      </w:pPr>
      <w:r w:rsidRPr="00515445">
        <w:rPr>
          <w:lang w:val="vi-VN"/>
        </w:rPr>
        <w:t>-----------------------------</w:t>
      </w:r>
    </w:p>
    <w:p w14:paraId="6BD45AF6" w14:textId="77777777" w:rsidR="00515445" w:rsidRPr="00515445" w:rsidRDefault="00515445" w:rsidP="00515445">
      <w:pPr>
        <w:rPr>
          <w:lang w:val="vi-VN"/>
        </w:rPr>
      </w:pPr>
      <w:r w:rsidRPr="00515445">
        <w:rPr>
          <w:lang w:val="vi-VN"/>
        </w:rPr>
        <w:t xml:space="preserve">keyword: Clock time 'mấy giờ?' </w:t>
      </w:r>
    </w:p>
    <w:p w14:paraId="4CB26EC0" w14:textId="77777777" w:rsidR="00515445" w:rsidRPr="00515445" w:rsidRDefault="00515445" w:rsidP="00515445">
      <w:pPr>
        <w:rPr>
          <w:lang w:val="vi-VN"/>
        </w:rPr>
      </w:pPr>
      <w:r w:rsidRPr="00515445">
        <w:rPr>
          <w:lang w:val="vi-VN"/>
        </w:rPr>
        <w:t xml:space="preserve">PROMPT: Generate grammar explanation for following Vietnamese grammar point: Clock time 'mấy giờ?' </w:t>
      </w:r>
    </w:p>
    <w:p w14:paraId="744F9E6D" w14:textId="77777777" w:rsidR="00515445" w:rsidRPr="00515445" w:rsidRDefault="00515445" w:rsidP="00515445">
      <w:pPr>
        <w:rPr>
          <w:lang w:val="vi-VN"/>
        </w:rPr>
      </w:pPr>
      <w:r w:rsidRPr="00515445">
        <w:rPr>
          <w:lang w:val="vi-VN"/>
        </w:rPr>
        <w:t>RESPONSE: {</w:t>
      </w:r>
    </w:p>
    <w:p w14:paraId="2D7DC445" w14:textId="77777777" w:rsidR="00515445" w:rsidRPr="00515445" w:rsidRDefault="00515445" w:rsidP="00515445">
      <w:pPr>
        <w:rPr>
          <w:lang w:val="vi-VN"/>
        </w:rPr>
      </w:pPr>
      <w:r w:rsidRPr="00515445">
        <w:rPr>
          <w:lang w:val="vi-VN"/>
        </w:rPr>
        <w:t xml:space="preserve">    "title": "Clock time 'mấy giờ?'",</w:t>
      </w:r>
    </w:p>
    <w:p w14:paraId="4CDF4A88" w14:textId="77777777" w:rsidR="00515445" w:rsidRPr="00515445" w:rsidRDefault="00515445" w:rsidP="00515445">
      <w:pPr>
        <w:rPr>
          <w:lang w:val="vi-VN"/>
        </w:rPr>
      </w:pPr>
      <w:r w:rsidRPr="00515445">
        <w:rPr>
          <w:lang w:val="vi-VN"/>
        </w:rPr>
        <w:t xml:space="preserve">    "short_explanation": "Used to ask the current time or the time of an event.",</w:t>
      </w:r>
    </w:p>
    <w:p w14:paraId="2D3B177A" w14:textId="77777777" w:rsidR="00515445" w:rsidRPr="00515445" w:rsidRDefault="00515445" w:rsidP="00515445">
      <w:pPr>
        <w:rPr>
          <w:lang w:val="vi-VN"/>
        </w:rPr>
      </w:pPr>
      <w:r w:rsidRPr="00515445">
        <w:rPr>
          <w:lang w:val="vi-VN"/>
        </w:rPr>
        <w:t xml:space="preserve">    "long_explanation": "The Vietnamese term 'mấy giờ?' is a common interrogative phrase for asking the time in daily conversation. It is equivalent to the English phrase 'what time?'. It can be used to ask about the time of an event or the current time.",</w:t>
      </w:r>
    </w:p>
    <w:p w14:paraId="4F007584" w14:textId="77777777" w:rsidR="00515445" w:rsidRPr="00515445" w:rsidRDefault="00515445" w:rsidP="00515445">
      <w:pPr>
        <w:rPr>
          <w:lang w:val="vi-VN"/>
        </w:rPr>
      </w:pPr>
      <w:r w:rsidRPr="00515445">
        <w:rPr>
          <w:lang w:val="vi-VN"/>
        </w:rPr>
        <w:t xml:space="preserve">    "formation": "example of grammar formation for given grammar point",</w:t>
      </w:r>
    </w:p>
    <w:p w14:paraId="5FA92CC2" w14:textId="77777777" w:rsidR="00515445" w:rsidRPr="00515445" w:rsidRDefault="00515445" w:rsidP="00515445">
      <w:pPr>
        <w:rPr>
          <w:lang w:val="vi-VN"/>
        </w:rPr>
      </w:pPr>
      <w:r w:rsidRPr="00515445">
        <w:rPr>
          <w:lang w:val="vi-VN"/>
        </w:rPr>
        <w:t xml:space="preserve">    "examples": [</w:t>
      </w:r>
    </w:p>
    <w:p w14:paraId="7826E637" w14:textId="77777777" w:rsidR="00515445" w:rsidRPr="00515445" w:rsidRDefault="00515445" w:rsidP="00515445">
      <w:pPr>
        <w:rPr>
          <w:lang w:val="vi-VN"/>
        </w:rPr>
      </w:pPr>
      <w:r w:rsidRPr="00515445">
        <w:rPr>
          <w:lang w:val="vi-VN"/>
        </w:rPr>
        <w:t xml:space="preserve">      {</w:t>
      </w:r>
    </w:p>
    <w:p w14:paraId="075AC0B9" w14:textId="074E7F1A" w:rsidR="00515445" w:rsidRPr="00515445" w:rsidRDefault="00515445" w:rsidP="00515445">
      <w:pPr>
        <w:rPr>
          <w:lang w:val="vi-VN"/>
        </w:rPr>
      </w:pPr>
      <w:r w:rsidRPr="00515445">
        <w:rPr>
          <w:lang w:val="vi-VN"/>
        </w:rPr>
        <w:t xml:space="preserve">        "vn": "Bạn sẽ đến nhà tôi vào lúc mấy giờ</w:t>
      </w:r>
      <w:ins w:id="368" w:author="Canh Duc Nguyen" w:date="2023-10-13T07:24:00Z">
        <w:r w:rsidR="001204CB">
          <w:rPr>
            <w:lang w:val="vi-VN"/>
          </w:rPr>
          <w:t xml:space="preserve"> vậy</w:t>
        </w:r>
      </w:ins>
      <w:r w:rsidRPr="00515445">
        <w:rPr>
          <w:lang w:val="vi-VN"/>
        </w:rPr>
        <w:t>? Tôi sẽ đến vào lúc 7 giờ tối.",</w:t>
      </w:r>
    </w:p>
    <w:p w14:paraId="3FA02C89" w14:textId="77777777" w:rsidR="00515445" w:rsidRPr="00515445" w:rsidRDefault="00515445" w:rsidP="00515445">
      <w:pPr>
        <w:rPr>
          <w:lang w:val="vi-VN"/>
        </w:rPr>
      </w:pPr>
      <w:r w:rsidRPr="00515445">
        <w:rPr>
          <w:lang w:val="vi-VN"/>
        </w:rPr>
        <w:t xml:space="preserve">        "en": "What time are you coming to my house? I will come at 7 o'clock in the evening."</w:t>
      </w:r>
    </w:p>
    <w:p w14:paraId="7ED94780" w14:textId="77777777" w:rsidR="00515445" w:rsidRPr="00515445" w:rsidRDefault="00515445" w:rsidP="00515445">
      <w:pPr>
        <w:rPr>
          <w:lang w:val="vi-VN"/>
        </w:rPr>
      </w:pPr>
      <w:r w:rsidRPr="00515445">
        <w:rPr>
          <w:lang w:val="vi-VN"/>
        </w:rPr>
        <w:t xml:space="preserve">      },</w:t>
      </w:r>
    </w:p>
    <w:p w14:paraId="7099017E" w14:textId="77777777" w:rsidR="00515445" w:rsidRPr="00515445" w:rsidRDefault="00515445" w:rsidP="00515445">
      <w:pPr>
        <w:rPr>
          <w:lang w:val="vi-VN"/>
        </w:rPr>
      </w:pPr>
      <w:r w:rsidRPr="00515445">
        <w:rPr>
          <w:lang w:val="vi-VN"/>
        </w:rPr>
        <w:t xml:space="preserve">      {</w:t>
      </w:r>
    </w:p>
    <w:p w14:paraId="38DB32B0" w14:textId="21EBC84D" w:rsidR="00515445" w:rsidRPr="00515445" w:rsidRDefault="00515445" w:rsidP="00515445">
      <w:pPr>
        <w:rPr>
          <w:lang w:val="vi-VN"/>
        </w:rPr>
      </w:pPr>
      <w:r w:rsidRPr="00515445">
        <w:rPr>
          <w:lang w:val="vi-VN"/>
        </w:rPr>
        <w:t xml:space="preserve">        "vn": "</w:t>
      </w:r>
      <w:ins w:id="369" w:author="Canh Duc Nguyen" w:date="2023-10-13T07:24:00Z">
        <w:r w:rsidR="001204CB">
          <w:rPr>
            <w:lang w:val="vi-VN"/>
          </w:rPr>
          <w:t>Bây giờ là m</w:t>
        </w:r>
      </w:ins>
      <w:del w:id="370" w:author="Canh Duc Nguyen" w:date="2023-10-13T07:24:00Z">
        <w:r w:rsidRPr="00515445" w:rsidDel="001204CB">
          <w:rPr>
            <w:lang w:val="vi-VN"/>
          </w:rPr>
          <w:delText>M</w:delText>
        </w:r>
      </w:del>
      <w:r w:rsidRPr="00515445">
        <w:rPr>
          <w:lang w:val="vi-VN"/>
        </w:rPr>
        <w:t>ấy giờ</w:t>
      </w:r>
      <w:del w:id="371" w:author="Canh Duc Nguyen" w:date="2023-10-13T07:24:00Z">
        <w:r w:rsidRPr="00515445" w:rsidDel="001204CB">
          <w:rPr>
            <w:lang w:val="vi-VN"/>
          </w:rPr>
          <w:delText xml:space="preserve"> hiện tại</w:delText>
        </w:r>
      </w:del>
      <w:r w:rsidRPr="00515445">
        <w:rPr>
          <w:lang w:val="vi-VN"/>
        </w:rPr>
        <w:t xml:space="preserve">? </w:t>
      </w:r>
      <w:del w:id="372" w:author="Canh Duc Nguyen" w:date="2023-10-13T07:24:00Z">
        <w:r w:rsidRPr="00515445" w:rsidDel="001204CB">
          <w:rPr>
            <w:lang w:val="vi-VN"/>
          </w:rPr>
          <w:delText>Hiện tại</w:delText>
        </w:r>
      </w:del>
      <w:ins w:id="373" w:author="Canh Duc Nguyen" w:date="2023-10-13T07:24:00Z">
        <w:r w:rsidR="001204CB">
          <w:rPr>
            <w:lang w:val="vi-VN"/>
          </w:rPr>
          <w:t>Bây giờ</w:t>
        </w:r>
      </w:ins>
      <w:r w:rsidRPr="00515445">
        <w:rPr>
          <w:lang w:val="vi-VN"/>
        </w:rPr>
        <w:t xml:space="preserve"> là 3 giờ chiều.",</w:t>
      </w:r>
    </w:p>
    <w:p w14:paraId="4C3463C7" w14:textId="77777777" w:rsidR="00515445" w:rsidRPr="00515445" w:rsidRDefault="00515445" w:rsidP="00515445">
      <w:pPr>
        <w:rPr>
          <w:lang w:val="vi-VN"/>
        </w:rPr>
      </w:pPr>
      <w:r w:rsidRPr="00515445">
        <w:rPr>
          <w:lang w:val="vi-VN"/>
        </w:rPr>
        <w:t xml:space="preserve">        "en": "What time is it now? It is now 3 o'clock in the afternoon."</w:t>
      </w:r>
    </w:p>
    <w:p w14:paraId="10E49AF8" w14:textId="77777777" w:rsidR="00515445" w:rsidRPr="00515445" w:rsidRDefault="00515445" w:rsidP="00515445">
      <w:pPr>
        <w:rPr>
          <w:lang w:val="vi-VN"/>
        </w:rPr>
      </w:pPr>
      <w:r w:rsidRPr="00515445">
        <w:rPr>
          <w:lang w:val="vi-VN"/>
        </w:rPr>
        <w:t xml:space="preserve">      },</w:t>
      </w:r>
    </w:p>
    <w:p w14:paraId="2D19CF1F" w14:textId="77777777" w:rsidR="00515445" w:rsidRPr="00515445" w:rsidRDefault="00515445" w:rsidP="00515445">
      <w:pPr>
        <w:rPr>
          <w:lang w:val="vi-VN"/>
        </w:rPr>
      </w:pPr>
      <w:r w:rsidRPr="00515445">
        <w:rPr>
          <w:lang w:val="vi-VN"/>
        </w:rPr>
        <w:t xml:space="preserve">      {</w:t>
      </w:r>
    </w:p>
    <w:p w14:paraId="522BA67C" w14:textId="77777777" w:rsidR="00515445" w:rsidRPr="00515445" w:rsidRDefault="00515445" w:rsidP="00515445">
      <w:pPr>
        <w:rPr>
          <w:lang w:val="vi-VN"/>
        </w:rPr>
      </w:pPr>
      <w:r w:rsidRPr="00515445">
        <w:rPr>
          <w:lang w:val="vi-VN"/>
        </w:rPr>
        <w:t xml:space="preserve">        "vn": "Họ đã đến nhà tôi lúc mấy giờ? Họ đã đến lúc 9 giờ tối.",</w:t>
      </w:r>
    </w:p>
    <w:p w14:paraId="6F9ED529" w14:textId="77777777" w:rsidR="00515445" w:rsidRPr="00515445" w:rsidRDefault="00515445" w:rsidP="00515445">
      <w:pPr>
        <w:rPr>
          <w:lang w:val="vi-VN"/>
        </w:rPr>
      </w:pPr>
      <w:r w:rsidRPr="00515445">
        <w:rPr>
          <w:lang w:val="vi-VN"/>
        </w:rPr>
        <w:t xml:space="preserve">        "en": "What time did they come to my house? They came at 9 o'clock in the evening."</w:t>
      </w:r>
    </w:p>
    <w:p w14:paraId="3B64783C" w14:textId="77777777" w:rsidR="00515445" w:rsidRPr="00515445" w:rsidRDefault="00515445" w:rsidP="00515445">
      <w:pPr>
        <w:rPr>
          <w:lang w:val="vi-VN"/>
        </w:rPr>
      </w:pPr>
      <w:r w:rsidRPr="00515445">
        <w:rPr>
          <w:lang w:val="vi-VN"/>
        </w:rPr>
        <w:t xml:space="preserve">      },</w:t>
      </w:r>
    </w:p>
    <w:p w14:paraId="186576AF" w14:textId="77777777" w:rsidR="00515445" w:rsidRPr="00515445" w:rsidRDefault="00515445" w:rsidP="00515445">
      <w:pPr>
        <w:rPr>
          <w:lang w:val="vi-VN"/>
        </w:rPr>
      </w:pPr>
      <w:r w:rsidRPr="00515445">
        <w:rPr>
          <w:lang w:val="vi-VN"/>
        </w:rPr>
        <w:t xml:space="preserve">      {</w:t>
      </w:r>
    </w:p>
    <w:p w14:paraId="0786C5BC" w14:textId="77777777" w:rsidR="00515445" w:rsidRPr="00515445" w:rsidRDefault="00515445" w:rsidP="00515445">
      <w:pPr>
        <w:rPr>
          <w:lang w:val="vi-VN"/>
        </w:rPr>
      </w:pPr>
      <w:r w:rsidRPr="00515445">
        <w:rPr>
          <w:lang w:val="vi-VN"/>
        </w:rPr>
        <w:t xml:space="preserve">        "vn": "Chúng tôi nên bắt đầu cuộc họp lúc mấy giờ? Chúng tôi nên bắt đầu lúc 2 giờ chiều.",</w:t>
      </w:r>
    </w:p>
    <w:p w14:paraId="585C6C93" w14:textId="77777777" w:rsidR="00515445" w:rsidRPr="00515445" w:rsidRDefault="00515445" w:rsidP="00515445">
      <w:pPr>
        <w:rPr>
          <w:lang w:val="vi-VN"/>
        </w:rPr>
      </w:pPr>
      <w:r w:rsidRPr="00515445">
        <w:rPr>
          <w:lang w:val="vi-VN"/>
        </w:rPr>
        <w:t xml:space="preserve">        "en": "What time should we start the meeting? We should start at 2 o'clock in the afternoon."</w:t>
      </w:r>
    </w:p>
    <w:p w14:paraId="6CBE34D7" w14:textId="77777777" w:rsidR="00515445" w:rsidRPr="00515445" w:rsidRDefault="00515445" w:rsidP="00515445">
      <w:pPr>
        <w:rPr>
          <w:lang w:val="vi-VN"/>
        </w:rPr>
      </w:pPr>
      <w:r w:rsidRPr="00515445">
        <w:rPr>
          <w:lang w:val="vi-VN"/>
        </w:rPr>
        <w:t xml:space="preserve">      }</w:t>
      </w:r>
    </w:p>
    <w:p w14:paraId="57FE1C75" w14:textId="77777777" w:rsidR="00515445" w:rsidRPr="00515445" w:rsidRDefault="00515445" w:rsidP="00515445">
      <w:pPr>
        <w:rPr>
          <w:lang w:val="vi-VN"/>
        </w:rPr>
      </w:pPr>
      <w:r w:rsidRPr="00515445">
        <w:rPr>
          <w:lang w:val="vi-VN"/>
        </w:rPr>
        <w:lastRenderedPageBreak/>
        <w:t xml:space="preserve">    ]</w:t>
      </w:r>
    </w:p>
    <w:p w14:paraId="4A969430" w14:textId="77777777" w:rsidR="00515445" w:rsidRPr="00515445" w:rsidRDefault="00515445" w:rsidP="00515445">
      <w:pPr>
        <w:rPr>
          <w:lang w:val="vi-VN"/>
        </w:rPr>
      </w:pPr>
      <w:r w:rsidRPr="00515445">
        <w:rPr>
          <w:lang w:val="vi-VN"/>
        </w:rPr>
        <w:t xml:space="preserve">  }</w:t>
      </w:r>
    </w:p>
    <w:p w14:paraId="0DBFCD8E" w14:textId="77777777" w:rsidR="00515445" w:rsidRPr="00515445" w:rsidRDefault="00515445" w:rsidP="00515445">
      <w:pPr>
        <w:rPr>
          <w:lang w:val="vi-VN"/>
        </w:rPr>
      </w:pPr>
      <w:r w:rsidRPr="00515445">
        <w:rPr>
          <w:lang w:val="vi-VN"/>
        </w:rPr>
        <w:t>-----------------------------</w:t>
      </w:r>
    </w:p>
    <w:p w14:paraId="123D8B71" w14:textId="77777777" w:rsidR="00515445" w:rsidRPr="00515445" w:rsidRDefault="00515445" w:rsidP="00515445">
      <w:pPr>
        <w:rPr>
          <w:lang w:val="vi-VN"/>
        </w:rPr>
      </w:pPr>
      <w:r w:rsidRPr="00515445">
        <w:rPr>
          <w:lang w:val="vi-VN"/>
        </w:rPr>
        <w:t xml:space="preserve">keyword: Clothing related expression 'cởi áo ra' </w:t>
      </w:r>
    </w:p>
    <w:p w14:paraId="5E1B3322" w14:textId="77777777" w:rsidR="00515445" w:rsidRPr="00515445" w:rsidRDefault="00515445" w:rsidP="00515445">
      <w:pPr>
        <w:rPr>
          <w:lang w:val="vi-VN"/>
        </w:rPr>
      </w:pPr>
      <w:r w:rsidRPr="00515445">
        <w:rPr>
          <w:lang w:val="vi-VN"/>
        </w:rPr>
        <w:t xml:space="preserve">PROMPT: Generate grammar explanation for following Vietnamese grammar point: Clothing related expression 'cởi áo ra' </w:t>
      </w:r>
    </w:p>
    <w:p w14:paraId="54858B53" w14:textId="77777777" w:rsidR="00515445" w:rsidRPr="00515445" w:rsidRDefault="00515445" w:rsidP="00515445">
      <w:pPr>
        <w:rPr>
          <w:lang w:val="vi-VN"/>
        </w:rPr>
      </w:pPr>
      <w:r w:rsidRPr="00515445">
        <w:rPr>
          <w:lang w:val="vi-VN"/>
        </w:rPr>
        <w:t xml:space="preserve">RESPONSE: { </w:t>
      </w:r>
    </w:p>
    <w:p w14:paraId="223EBF2E" w14:textId="77777777" w:rsidR="00515445" w:rsidRPr="00515445" w:rsidRDefault="00515445" w:rsidP="00515445">
      <w:pPr>
        <w:rPr>
          <w:lang w:val="vi-VN"/>
        </w:rPr>
      </w:pPr>
      <w:r w:rsidRPr="00515445">
        <w:rPr>
          <w:lang w:val="vi-VN"/>
        </w:rPr>
        <w:t xml:space="preserve">  "title": "Clothing related expression 'cởi áo ra'", </w:t>
      </w:r>
    </w:p>
    <w:p w14:paraId="5C38FAE3" w14:textId="77777777" w:rsidR="00515445" w:rsidRPr="00515445" w:rsidRDefault="00515445" w:rsidP="00515445">
      <w:pPr>
        <w:rPr>
          <w:lang w:val="vi-VN"/>
        </w:rPr>
      </w:pPr>
      <w:r w:rsidRPr="00515445">
        <w:rPr>
          <w:lang w:val="vi-VN"/>
        </w:rPr>
        <w:t xml:space="preserve">  "short_explanation": "Used to express the act of taking off a shirt or coat.", </w:t>
      </w:r>
    </w:p>
    <w:p w14:paraId="10FDB2A1" w14:textId="77777777" w:rsidR="00515445" w:rsidRPr="00515445" w:rsidRDefault="00515445" w:rsidP="00515445">
      <w:pPr>
        <w:rPr>
          <w:lang w:val="vi-VN"/>
        </w:rPr>
      </w:pPr>
      <w:r w:rsidRPr="00515445">
        <w:rPr>
          <w:lang w:val="vi-VN"/>
        </w:rPr>
        <w:t xml:space="preserve">  "long_explanation": "The Vietnamese expression 'cởi áo ra' translates to 'taking off a shirt' in English. This set phrase is often utilized when one is expressing the action of undressing a part of their clothing, specifically the upper garments like a shirt or coat. Additionally, the verb 'cởi' can be used with different articles of clothing to indicate the act of removing them.", </w:t>
      </w:r>
    </w:p>
    <w:p w14:paraId="6FBA8DFF" w14:textId="77777777" w:rsidR="00515445" w:rsidRPr="00515445" w:rsidRDefault="00515445" w:rsidP="00515445">
      <w:pPr>
        <w:rPr>
          <w:lang w:val="vi-VN"/>
        </w:rPr>
      </w:pPr>
      <w:r w:rsidRPr="00515445">
        <w:rPr>
          <w:lang w:val="vi-VN"/>
        </w:rPr>
        <w:t xml:space="preserve">  "formation": "Subject + 'cởi áo ra'", </w:t>
      </w:r>
    </w:p>
    <w:p w14:paraId="62E662BA" w14:textId="77777777" w:rsidR="00515445" w:rsidRPr="00515445" w:rsidRDefault="00515445" w:rsidP="00515445">
      <w:pPr>
        <w:rPr>
          <w:lang w:val="vi-VN"/>
        </w:rPr>
      </w:pPr>
      <w:r w:rsidRPr="00515445">
        <w:rPr>
          <w:lang w:val="vi-VN"/>
        </w:rPr>
        <w:t xml:space="preserve">  "examples": [ </w:t>
      </w:r>
    </w:p>
    <w:p w14:paraId="3B665369" w14:textId="77777777" w:rsidR="00515445" w:rsidRPr="00515445" w:rsidRDefault="00515445" w:rsidP="00515445">
      <w:pPr>
        <w:rPr>
          <w:lang w:val="vi-VN"/>
        </w:rPr>
      </w:pPr>
      <w:r w:rsidRPr="00515445">
        <w:rPr>
          <w:lang w:val="vi-VN"/>
        </w:rPr>
        <w:t xml:space="preserve">    { </w:t>
      </w:r>
    </w:p>
    <w:p w14:paraId="5F9AB4D1" w14:textId="70C3E339" w:rsidR="00515445" w:rsidRPr="00515445" w:rsidRDefault="00515445" w:rsidP="00515445">
      <w:pPr>
        <w:rPr>
          <w:lang w:val="vi-VN"/>
        </w:rPr>
      </w:pPr>
      <w:r w:rsidRPr="00515445">
        <w:rPr>
          <w:lang w:val="vi-VN"/>
        </w:rPr>
        <w:t xml:space="preserve">      "vn": "Trời nóng quá, tôi muốn cởi áo ra </w:t>
      </w:r>
      <w:del w:id="374" w:author="Canh Duc Nguyen" w:date="2023-10-13T07:25:00Z">
        <w:r w:rsidRPr="00515445" w:rsidDel="001204CB">
          <w:rPr>
            <w:lang w:val="vi-VN"/>
          </w:rPr>
          <w:delText xml:space="preserve">mà </w:delText>
        </w:r>
      </w:del>
      <w:ins w:id="375" w:author="Canh Duc Nguyen" w:date="2023-10-13T07:25:00Z">
        <w:r w:rsidR="001204CB">
          <w:rPr>
            <w:lang w:val="vi-VN"/>
          </w:rPr>
          <w:t xml:space="preserve">nhưng </w:t>
        </w:r>
      </w:ins>
      <w:r w:rsidRPr="00515445">
        <w:rPr>
          <w:lang w:val="vi-VN"/>
        </w:rPr>
        <w:t xml:space="preserve">không dám.", </w:t>
      </w:r>
    </w:p>
    <w:p w14:paraId="4D178F51" w14:textId="77777777" w:rsidR="00515445" w:rsidRPr="00515445" w:rsidRDefault="00515445" w:rsidP="00515445">
      <w:pPr>
        <w:rPr>
          <w:lang w:val="vi-VN"/>
        </w:rPr>
      </w:pPr>
      <w:r w:rsidRPr="00515445">
        <w:rPr>
          <w:lang w:val="vi-VN"/>
        </w:rPr>
        <w:t xml:space="preserve">      "en": "It's too hot, I want to take my shirt off but don't dare." </w:t>
      </w:r>
    </w:p>
    <w:p w14:paraId="1BE1E4A7" w14:textId="77777777" w:rsidR="00515445" w:rsidRPr="00515445" w:rsidRDefault="00515445" w:rsidP="00515445">
      <w:pPr>
        <w:rPr>
          <w:lang w:val="vi-VN"/>
        </w:rPr>
      </w:pPr>
      <w:r w:rsidRPr="00515445">
        <w:rPr>
          <w:lang w:val="vi-VN"/>
        </w:rPr>
        <w:t xml:space="preserve">    }, </w:t>
      </w:r>
    </w:p>
    <w:p w14:paraId="440DA66C" w14:textId="77777777" w:rsidR="00515445" w:rsidRPr="00515445" w:rsidRDefault="00515445" w:rsidP="00515445">
      <w:pPr>
        <w:rPr>
          <w:lang w:val="vi-VN"/>
        </w:rPr>
      </w:pPr>
      <w:r w:rsidRPr="00515445">
        <w:rPr>
          <w:lang w:val="vi-VN"/>
        </w:rPr>
        <w:t xml:space="preserve">    { </w:t>
      </w:r>
    </w:p>
    <w:p w14:paraId="5AB64936" w14:textId="5B713808" w:rsidR="00515445" w:rsidRPr="00515445" w:rsidRDefault="00515445" w:rsidP="00515445">
      <w:pPr>
        <w:rPr>
          <w:lang w:val="vi-VN"/>
        </w:rPr>
      </w:pPr>
      <w:r w:rsidRPr="00515445">
        <w:rPr>
          <w:lang w:val="vi-VN"/>
        </w:rPr>
        <w:t xml:space="preserve">      "vn": "Phòng họp </w:t>
      </w:r>
      <w:del w:id="376" w:author="Canh Duc Nguyen" w:date="2023-10-13T07:28:00Z">
        <w:r w:rsidRPr="00515445" w:rsidDel="003C0979">
          <w:rPr>
            <w:lang w:val="vi-VN"/>
          </w:rPr>
          <w:delText xml:space="preserve">mất </w:delText>
        </w:r>
      </w:del>
      <w:ins w:id="377" w:author="Canh Duc Nguyen" w:date="2023-10-13T07:28:00Z">
        <w:r w:rsidR="003C0979">
          <w:rPr>
            <w:lang w:val="vi-VN"/>
          </w:rPr>
          <w:t xml:space="preserve">bị hỏng </w:t>
        </w:r>
      </w:ins>
      <w:r w:rsidRPr="00515445">
        <w:rPr>
          <w:lang w:val="vi-VN"/>
        </w:rPr>
        <w:t>điều hòa, nhiều người</w:t>
      </w:r>
      <w:ins w:id="378" w:author="Canh Duc Nguyen" w:date="2023-10-13T07:28:00Z">
        <w:r w:rsidR="003C0979">
          <w:rPr>
            <w:lang w:val="vi-VN"/>
          </w:rPr>
          <w:t xml:space="preserve"> đã</w:t>
        </w:r>
      </w:ins>
      <w:r w:rsidRPr="00515445">
        <w:rPr>
          <w:lang w:val="vi-VN"/>
        </w:rPr>
        <w:t xml:space="preserve"> phải cởi áo ra.", </w:t>
      </w:r>
    </w:p>
    <w:p w14:paraId="1E237D80" w14:textId="77777777" w:rsidR="00515445" w:rsidRPr="00515445" w:rsidRDefault="00515445" w:rsidP="00515445">
      <w:pPr>
        <w:rPr>
          <w:lang w:val="vi-VN"/>
        </w:rPr>
      </w:pPr>
      <w:r w:rsidRPr="00515445">
        <w:rPr>
          <w:lang w:val="vi-VN"/>
        </w:rPr>
        <w:t xml:space="preserve">      "en": "The meeting room lost air conditioning, many people had to take their shirts off." </w:t>
      </w:r>
    </w:p>
    <w:p w14:paraId="52926C05" w14:textId="77777777" w:rsidR="00515445" w:rsidRPr="00515445" w:rsidRDefault="00515445" w:rsidP="00515445">
      <w:pPr>
        <w:rPr>
          <w:lang w:val="vi-VN"/>
        </w:rPr>
      </w:pPr>
      <w:r w:rsidRPr="00515445">
        <w:rPr>
          <w:lang w:val="vi-VN"/>
        </w:rPr>
        <w:t xml:space="preserve">    }, </w:t>
      </w:r>
    </w:p>
    <w:p w14:paraId="5646D175" w14:textId="77777777" w:rsidR="00515445" w:rsidRPr="00515445" w:rsidRDefault="00515445" w:rsidP="00515445">
      <w:pPr>
        <w:rPr>
          <w:lang w:val="vi-VN"/>
        </w:rPr>
      </w:pPr>
      <w:r w:rsidRPr="00515445">
        <w:rPr>
          <w:lang w:val="vi-VN"/>
        </w:rPr>
        <w:t xml:space="preserve">    { </w:t>
      </w:r>
    </w:p>
    <w:p w14:paraId="75DE66F1" w14:textId="77777777" w:rsidR="00515445" w:rsidRPr="00515445" w:rsidRDefault="00515445" w:rsidP="00515445">
      <w:pPr>
        <w:rPr>
          <w:lang w:val="vi-VN"/>
        </w:rPr>
      </w:pPr>
      <w:r w:rsidRPr="00515445">
        <w:rPr>
          <w:lang w:val="vi-VN"/>
        </w:rPr>
        <w:t xml:space="preserve">      "vn": "Khi tham gia thi đấu, tuyển thủ cởi áo ra để chuẩn bị.", </w:t>
      </w:r>
    </w:p>
    <w:p w14:paraId="70202BE6" w14:textId="77777777" w:rsidR="00515445" w:rsidRPr="00515445" w:rsidRDefault="00515445" w:rsidP="00515445">
      <w:pPr>
        <w:rPr>
          <w:lang w:val="vi-VN"/>
        </w:rPr>
      </w:pPr>
      <w:r w:rsidRPr="00515445">
        <w:rPr>
          <w:lang w:val="vi-VN"/>
        </w:rPr>
        <w:t xml:space="preserve">      "en": "When participating in the competition, the player takes off his shirt to prepare." </w:t>
      </w:r>
    </w:p>
    <w:p w14:paraId="1D411C9B" w14:textId="77777777" w:rsidR="00515445" w:rsidRPr="00515445" w:rsidRDefault="00515445" w:rsidP="00515445">
      <w:pPr>
        <w:rPr>
          <w:lang w:val="vi-VN"/>
        </w:rPr>
      </w:pPr>
      <w:r w:rsidRPr="00515445">
        <w:rPr>
          <w:lang w:val="vi-VN"/>
        </w:rPr>
        <w:t xml:space="preserve">    }, </w:t>
      </w:r>
    </w:p>
    <w:p w14:paraId="65F31822" w14:textId="77777777" w:rsidR="00515445" w:rsidRPr="00515445" w:rsidRDefault="00515445" w:rsidP="00515445">
      <w:pPr>
        <w:rPr>
          <w:lang w:val="vi-VN"/>
        </w:rPr>
      </w:pPr>
      <w:r w:rsidRPr="00515445">
        <w:rPr>
          <w:lang w:val="vi-VN"/>
        </w:rPr>
        <w:t xml:space="preserve">    { </w:t>
      </w:r>
    </w:p>
    <w:p w14:paraId="39F1C88A" w14:textId="77777777" w:rsidR="00515445" w:rsidRPr="00515445" w:rsidRDefault="00515445" w:rsidP="00515445">
      <w:pPr>
        <w:rPr>
          <w:lang w:val="vi-VN"/>
        </w:rPr>
      </w:pPr>
      <w:r w:rsidRPr="00515445">
        <w:rPr>
          <w:lang w:val="vi-VN"/>
        </w:rPr>
        <w:t xml:space="preserve">      "vn": "Với cơ thể săn chắc, anh ấy tự tin cởi áo ra trên bãi biển.", </w:t>
      </w:r>
    </w:p>
    <w:p w14:paraId="0BA71719" w14:textId="77777777" w:rsidR="00515445" w:rsidRPr="00515445" w:rsidRDefault="00515445" w:rsidP="00515445">
      <w:pPr>
        <w:rPr>
          <w:lang w:val="vi-VN"/>
        </w:rPr>
      </w:pPr>
      <w:r w:rsidRPr="00515445">
        <w:rPr>
          <w:lang w:val="vi-VN"/>
        </w:rPr>
        <w:t xml:space="preserve">      "en": "With a fit body, he confidently takes off his shirt on the beach." </w:t>
      </w:r>
    </w:p>
    <w:p w14:paraId="242DE011" w14:textId="77777777" w:rsidR="00515445" w:rsidRPr="00515445" w:rsidRDefault="00515445" w:rsidP="00515445">
      <w:pPr>
        <w:rPr>
          <w:lang w:val="vi-VN"/>
        </w:rPr>
      </w:pPr>
      <w:r w:rsidRPr="00515445">
        <w:rPr>
          <w:lang w:val="vi-VN"/>
        </w:rPr>
        <w:t xml:space="preserve">    } </w:t>
      </w:r>
    </w:p>
    <w:p w14:paraId="0EF9B8AE" w14:textId="77777777" w:rsidR="00515445" w:rsidRPr="00515445" w:rsidRDefault="00515445" w:rsidP="00515445">
      <w:pPr>
        <w:rPr>
          <w:lang w:val="vi-VN"/>
        </w:rPr>
      </w:pPr>
      <w:r w:rsidRPr="00515445">
        <w:rPr>
          <w:lang w:val="vi-VN"/>
        </w:rPr>
        <w:t xml:space="preserve">  ] </w:t>
      </w:r>
    </w:p>
    <w:p w14:paraId="1D2EB026" w14:textId="77777777" w:rsidR="00515445" w:rsidRPr="00515445" w:rsidRDefault="00515445" w:rsidP="00515445">
      <w:pPr>
        <w:rPr>
          <w:lang w:val="vi-VN"/>
        </w:rPr>
      </w:pPr>
      <w:r w:rsidRPr="00515445">
        <w:rPr>
          <w:lang w:val="vi-VN"/>
        </w:rPr>
        <w:t>}</w:t>
      </w:r>
    </w:p>
    <w:p w14:paraId="2328597A" w14:textId="77777777" w:rsidR="00515445" w:rsidRPr="00515445" w:rsidRDefault="00515445" w:rsidP="00515445">
      <w:pPr>
        <w:rPr>
          <w:lang w:val="vi-VN"/>
        </w:rPr>
      </w:pPr>
      <w:r w:rsidRPr="00515445">
        <w:rPr>
          <w:lang w:val="vi-VN"/>
        </w:rPr>
        <w:t>-----------------------------</w:t>
      </w:r>
    </w:p>
    <w:p w14:paraId="5DFD7596" w14:textId="10C5ACF5" w:rsidR="00515445" w:rsidRPr="00515445" w:rsidRDefault="00515445" w:rsidP="00515445">
      <w:pPr>
        <w:rPr>
          <w:lang w:val="vi-VN"/>
        </w:rPr>
      </w:pPr>
      <w:r w:rsidRPr="00515445">
        <w:rPr>
          <w:lang w:val="vi-VN"/>
        </w:rPr>
        <w:t>keyword: Clothing related expression 'cởi</w:t>
      </w:r>
      <w:ins w:id="379" w:author="Canh Duc Nguyen" w:date="2023-10-13T07:53:00Z">
        <w:r w:rsidR="00F57075">
          <w:rPr>
            <w:lang w:val="vi-VN"/>
          </w:rPr>
          <w:t>…</w:t>
        </w:r>
      </w:ins>
      <w:del w:id="380" w:author="Canh Duc Nguyen" w:date="2023-10-13T07:53:00Z">
        <w:r w:rsidRPr="00515445" w:rsidDel="00F57075">
          <w:rPr>
            <w:lang w:val="vi-VN"/>
          </w:rPr>
          <w:delText xml:space="preserve"> </w:delText>
        </w:r>
      </w:del>
      <w:r w:rsidRPr="00515445">
        <w:rPr>
          <w:lang w:val="vi-VN"/>
        </w:rPr>
        <w:t xml:space="preserve">ra' </w:t>
      </w:r>
    </w:p>
    <w:p w14:paraId="5F94D448" w14:textId="0EA82539" w:rsidR="00515445" w:rsidRPr="00515445" w:rsidRDefault="00515445" w:rsidP="00515445">
      <w:pPr>
        <w:rPr>
          <w:lang w:val="vi-VN"/>
        </w:rPr>
      </w:pPr>
      <w:r w:rsidRPr="00515445">
        <w:rPr>
          <w:lang w:val="vi-VN"/>
        </w:rPr>
        <w:t>PROMPT: Generate grammar explanation for following Vietnamese grammar point: Clothing related expression 'cởi</w:t>
      </w:r>
      <w:ins w:id="381" w:author="Canh Duc Nguyen" w:date="2023-10-13T07:53:00Z">
        <w:r w:rsidR="00F57075">
          <w:rPr>
            <w:lang w:val="vi-VN"/>
          </w:rPr>
          <w:t>…</w:t>
        </w:r>
      </w:ins>
      <w:del w:id="382" w:author="Canh Duc Nguyen" w:date="2023-10-13T07:53:00Z">
        <w:r w:rsidRPr="00515445" w:rsidDel="00F57075">
          <w:rPr>
            <w:lang w:val="vi-VN"/>
          </w:rPr>
          <w:delText xml:space="preserve"> </w:delText>
        </w:r>
      </w:del>
      <w:r w:rsidRPr="00515445">
        <w:rPr>
          <w:lang w:val="vi-VN"/>
        </w:rPr>
        <w:t xml:space="preserve">ra' </w:t>
      </w:r>
    </w:p>
    <w:p w14:paraId="6BA0B15C" w14:textId="77777777" w:rsidR="00515445" w:rsidRPr="00515445" w:rsidRDefault="00515445" w:rsidP="00515445">
      <w:pPr>
        <w:rPr>
          <w:lang w:val="vi-VN"/>
        </w:rPr>
      </w:pPr>
      <w:r w:rsidRPr="00515445">
        <w:rPr>
          <w:lang w:val="vi-VN"/>
        </w:rPr>
        <w:t xml:space="preserve">RESPONSE: { </w:t>
      </w:r>
    </w:p>
    <w:p w14:paraId="0EC10325" w14:textId="4AAFE405" w:rsidR="00515445" w:rsidRPr="00515445" w:rsidRDefault="00515445" w:rsidP="00515445">
      <w:pPr>
        <w:rPr>
          <w:lang w:val="vi-VN"/>
        </w:rPr>
      </w:pPr>
      <w:r w:rsidRPr="00515445">
        <w:rPr>
          <w:lang w:val="vi-VN"/>
        </w:rPr>
        <w:t xml:space="preserve">  "title": "Clothing related expression 'cởi</w:t>
      </w:r>
      <w:ins w:id="383" w:author="Canh Duc Nguyen" w:date="2023-10-13T07:53:00Z">
        <w:r w:rsidR="00F57075">
          <w:rPr>
            <w:lang w:val="vi-VN"/>
          </w:rPr>
          <w:t>…</w:t>
        </w:r>
      </w:ins>
      <w:del w:id="384" w:author="Canh Duc Nguyen" w:date="2023-10-13T07:53:00Z">
        <w:r w:rsidRPr="00515445" w:rsidDel="00F57075">
          <w:rPr>
            <w:lang w:val="vi-VN"/>
          </w:rPr>
          <w:delText xml:space="preserve"> </w:delText>
        </w:r>
      </w:del>
      <w:r w:rsidRPr="00515445">
        <w:rPr>
          <w:lang w:val="vi-VN"/>
        </w:rPr>
        <w:t xml:space="preserve">ra'", </w:t>
      </w:r>
    </w:p>
    <w:p w14:paraId="1DA26B80" w14:textId="77777777" w:rsidR="00515445" w:rsidRPr="00515445" w:rsidRDefault="00515445" w:rsidP="00515445">
      <w:pPr>
        <w:rPr>
          <w:lang w:val="vi-VN"/>
        </w:rPr>
      </w:pPr>
      <w:r w:rsidRPr="00515445">
        <w:rPr>
          <w:lang w:val="vi-VN"/>
        </w:rPr>
        <w:t xml:space="preserve">  "short_explanation": "Used to describe the act of taking off clothes or accessories.", </w:t>
      </w:r>
    </w:p>
    <w:p w14:paraId="7B02C4CB" w14:textId="139318E1" w:rsidR="00515445" w:rsidRPr="00515445" w:rsidRDefault="00515445" w:rsidP="00515445">
      <w:pPr>
        <w:rPr>
          <w:lang w:val="vi-VN"/>
        </w:rPr>
      </w:pPr>
      <w:r w:rsidRPr="00515445">
        <w:rPr>
          <w:lang w:val="vi-VN"/>
        </w:rPr>
        <w:t xml:space="preserve">  "long_explanation": "The Vietnamese expression 'cởi</w:t>
      </w:r>
      <w:ins w:id="385" w:author="Canh Duc Nguyen" w:date="2023-10-13T07:53:00Z">
        <w:r w:rsidR="00F57075">
          <w:rPr>
            <w:lang w:val="vi-VN"/>
          </w:rPr>
          <w:t>…</w:t>
        </w:r>
      </w:ins>
      <w:del w:id="386" w:author="Canh Duc Nguyen" w:date="2023-10-13T07:53:00Z">
        <w:r w:rsidRPr="00515445" w:rsidDel="00F57075">
          <w:rPr>
            <w:lang w:val="vi-VN"/>
          </w:rPr>
          <w:delText xml:space="preserve"> </w:delText>
        </w:r>
      </w:del>
      <w:r w:rsidRPr="00515445">
        <w:rPr>
          <w:lang w:val="vi-VN"/>
        </w:rPr>
        <w:t xml:space="preserve">ra' is a phrase commonly used to denote the action of undressing or removing clothes or accessories. It can be used in a variety of contexts and with various types of clothing, jewelry or even protective gear. The phrase literally translates to 'take off', similar to its usage in English.", </w:t>
      </w:r>
    </w:p>
    <w:p w14:paraId="3444A1E6" w14:textId="4E6C0A75" w:rsidR="00515445" w:rsidRPr="00515445" w:rsidRDefault="00515445" w:rsidP="00515445">
      <w:pPr>
        <w:rPr>
          <w:lang w:val="vi-VN"/>
        </w:rPr>
      </w:pPr>
      <w:r w:rsidRPr="00515445">
        <w:rPr>
          <w:lang w:val="vi-VN"/>
        </w:rPr>
        <w:lastRenderedPageBreak/>
        <w:t xml:space="preserve">  "formation": "Subject + 'cởi</w:t>
      </w:r>
      <w:del w:id="387" w:author="Canh Duc Nguyen" w:date="2023-10-13T07:53:00Z">
        <w:r w:rsidRPr="00515445" w:rsidDel="00F57075">
          <w:rPr>
            <w:lang w:val="vi-VN"/>
          </w:rPr>
          <w:delText xml:space="preserve"> ra</w:delText>
        </w:r>
      </w:del>
      <w:r w:rsidRPr="00515445">
        <w:rPr>
          <w:lang w:val="vi-VN"/>
        </w:rPr>
        <w:t>' + object referring to clothing or accessory</w:t>
      </w:r>
      <w:ins w:id="388" w:author="Canh Duc Nguyen" w:date="2023-10-13T07:54:00Z">
        <w:r w:rsidR="00F57075">
          <w:rPr>
            <w:lang w:val="vi-VN"/>
          </w:rPr>
          <w:t xml:space="preserve"> + ‘ra’</w:t>
        </w:r>
      </w:ins>
      <w:r w:rsidRPr="00515445">
        <w:rPr>
          <w:lang w:val="vi-VN"/>
        </w:rPr>
        <w:t>",</w:t>
      </w:r>
    </w:p>
    <w:p w14:paraId="4803BBA9" w14:textId="77777777" w:rsidR="00515445" w:rsidRPr="00515445" w:rsidRDefault="00515445" w:rsidP="00515445">
      <w:pPr>
        <w:rPr>
          <w:lang w:val="vi-VN"/>
        </w:rPr>
      </w:pPr>
      <w:r w:rsidRPr="00515445">
        <w:rPr>
          <w:lang w:val="vi-VN"/>
        </w:rPr>
        <w:t xml:space="preserve">  "examples": [ </w:t>
      </w:r>
    </w:p>
    <w:p w14:paraId="52432AB2" w14:textId="77777777" w:rsidR="00515445" w:rsidRPr="00515445" w:rsidRDefault="00515445" w:rsidP="00515445">
      <w:pPr>
        <w:rPr>
          <w:lang w:val="vi-VN"/>
        </w:rPr>
      </w:pPr>
      <w:r w:rsidRPr="00515445">
        <w:rPr>
          <w:lang w:val="vi-VN"/>
        </w:rPr>
        <w:t xml:space="preserve">    { </w:t>
      </w:r>
    </w:p>
    <w:p w14:paraId="75C9C282" w14:textId="753D91E7" w:rsidR="00515445" w:rsidRPr="00515445" w:rsidRDefault="00515445" w:rsidP="00515445">
      <w:pPr>
        <w:rPr>
          <w:lang w:val="vi-VN"/>
        </w:rPr>
      </w:pPr>
      <w:r w:rsidRPr="00515445">
        <w:rPr>
          <w:lang w:val="vi-VN"/>
        </w:rPr>
        <w:t xml:space="preserve">      "vn": "Trẻ em nên được </w:t>
      </w:r>
      <w:del w:id="389" w:author="Canh Duc Nguyen" w:date="2023-10-13T07:54:00Z">
        <w:r w:rsidRPr="00515445" w:rsidDel="00F57075">
          <w:rPr>
            <w:lang w:val="vi-VN"/>
          </w:rPr>
          <w:delText xml:space="preserve">giúp đỡ </w:delText>
        </w:r>
      </w:del>
      <w:ins w:id="390" w:author="Canh Duc Nguyen" w:date="2023-10-13T07:54:00Z">
        <w:r w:rsidR="00F57075">
          <w:rPr>
            <w:lang w:val="vi-VN"/>
          </w:rPr>
          <w:t xml:space="preserve">hỗ trợ </w:t>
        </w:r>
      </w:ins>
      <w:r w:rsidRPr="00515445">
        <w:rPr>
          <w:lang w:val="vi-VN"/>
        </w:rPr>
        <w:t xml:space="preserve">để cởi </w:t>
      </w:r>
      <w:del w:id="391" w:author="Canh Duc Nguyen" w:date="2023-10-13T07:54:00Z">
        <w:r w:rsidRPr="00515445" w:rsidDel="00F57075">
          <w:rPr>
            <w:lang w:val="vi-VN"/>
          </w:rPr>
          <w:delText xml:space="preserve">ra </w:delText>
        </w:r>
      </w:del>
      <w:r w:rsidRPr="00515445">
        <w:rPr>
          <w:lang w:val="vi-VN"/>
        </w:rPr>
        <w:t xml:space="preserve">chiếc áo khoác của </w:t>
      </w:r>
      <w:ins w:id="392" w:author="Canh Duc Nguyen" w:date="2023-10-13T07:54:00Z">
        <w:r w:rsidR="00F57075">
          <w:rPr>
            <w:lang w:val="vi-VN"/>
          </w:rPr>
          <w:t>chúng ra</w:t>
        </w:r>
      </w:ins>
      <w:del w:id="393" w:author="Canh Duc Nguyen" w:date="2023-10-13T07:54:00Z">
        <w:r w:rsidRPr="00515445" w:rsidDel="00F57075">
          <w:rPr>
            <w:lang w:val="vi-VN"/>
          </w:rPr>
          <w:delText>họ</w:delText>
        </w:r>
      </w:del>
      <w:r w:rsidRPr="00515445">
        <w:rPr>
          <w:lang w:val="vi-VN"/>
        </w:rPr>
        <w:t xml:space="preserve"> khi tới nhà.", </w:t>
      </w:r>
    </w:p>
    <w:p w14:paraId="5837D8E1" w14:textId="77777777" w:rsidR="00515445" w:rsidRPr="00515445" w:rsidRDefault="00515445" w:rsidP="00515445">
      <w:pPr>
        <w:rPr>
          <w:lang w:val="vi-VN"/>
        </w:rPr>
      </w:pPr>
      <w:r w:rsidRPr="00515445">
        <w:rPr>
          <w:lang w:val="vi-VN"/>
        </w:rPr>
        <w:t xml:space="preserve">      "en": "Children should be assisted to take off their jacket when they arrive home.", </w:t>
      </w:r>
    </w:p>
    <w:p w14:paraId="71881FE7" w14:textId="77777777" w:rsidR="00515445" w:rsidRPr="00515445" w:rsidRDefault="00515445" w:rsidP="00515445">
      <w:pPr>
        <w:rPr>
          <w:lang w:val="vi-VN"/>
        </w:rPr>
      </w:pPr>
      <w:r w:rsidRPr="00515445">
        <w:rPr>
          <w:lang w:val="vi-VN"/>
        </w:rPr>
        <w:t xml:space="preserve">    }, </w:t>
      </w:r>
    </w:p>
    <w:p w14:paraId="0E3CDDE7" w14:textId="77777777" w:rsidR="00515445" w:rsidRPr="00515445" w:rsidRDefault="00515445" w:rsidP="00515445">
      <w:pPr>
        <w:rPr>
          <w:lang w:val="vi-VN"/>
        </w:rPr>
      </w:pPr>
      <w:r w:rsidRPr="00515445">
        <w:rPr>
          <w:lang w:val="vi-VN"/>
        </w:rPr>
        <w:t xml:space="preserve">    { </w:t>
      </w:r>
    </w:p>
    <w:p w14:paraId="5019997E" w14:textId="3A9B1FE5" w:rsidR="00515445" w:rsidRPr="00515445" w:rsidRDefault="00515445" w:rsidP="00515445">
      <w:pPr>
        <w:rPr>
          <w:lang w:val="vi-VN"/>
        </w:rPr>
      </w:pPr>
      <w:r w:rsidRPr="00515445">
        <w:rPr>
          <w:lang w:val="vi-VN"/>
        </w:rPr>
        <w:t xml:space="preserve">      "vn": "Anh ấy cởi </w:t>
      </w:r>
      <w:del w:id="394" w:author="Canh Duc Nguyen" w:date="2023-10-13T07:54:00Z">
        <w:r w:rsidRPr="00515445" w:rsidDel="00F57075">
          <w:rPr>
            <w:lang w:val="vi-VN"/>
          </w:rPr>
          <w:delText xml:space="preserve">ra </w:delText>
        </w:r>
      </w:del>
      <w:r w:rsidRPr="00515445">
        <w:rPr>
          <w:lang w:val="vi-VN"/>
        </w:rPr>
        <w:t xml:space="preserve">chiếc cà vạt của mình </w:t>
      </w:r>
      <w:ins w:id="395" w:author="Canh Duc Nguyen" w:date="2023-10-13T07:54:00Z">
        <w:r w:rsidR="00F57075">
          <w:rPr>
            <w:lang w:val="vi-VN"/>
          </w:rPr>
          <w:t xml:space="preserve">ra </w:t>
        </w:r>
      </w:ins>
      <w:r w:rsidRPr="00515445">
        <w:rPr>
          <w:lang w:val="vi-VN"/>
        </w:rPr>
        <w:t xml:space="preserve">sau một ngày làm việc dài.", </w:t>
      </w:r>
    </w:p>
    <w:p w14:paraId="012267EB" w14:textId="77777777" w:rsidR="00515445" w:rsidRPr="00515445" w:rsidRDefault="00515445" w:rsidP="00515445">
      <w:pPr>
        <w:rPr>
          <w:lang w:val="vi-VN"/>
        </w:rPr>
      </w:pPr>
      <w:r w:rsidRPr="00515445">
        <w:rPr>
          <w:lang w:val="vi-VN"/>
        </w:rPr>
        <w:t xml:space="preserve">      "en": "He took off his tie after a long day at work.", </w:t>
      </w:r>
    </w:p>
    <w:p w14:paraId="1FF9607D" w14:textId="77777777" w:rsidR="00515445" w:rsidRPr="00515445" w:rsidRDefault="00515445" w:rsidP="00515445">
      <w:pPr>
        <w:rPr>
          <w:lang w:val="vi-VN"/>
        </w:rPr>
      </w:pPr>
      <w:r w:rsidRPr="00515445">
        <w:rPr>
          <w:lang w:val="vi-VN"/>
        </w:rPr>
        <w:t xml:space="preserve">    }, </w:t>
      </w:r>
    </w:p>
    <w:p w14:paraId="3CF76524" w14:textId="77777777" w:rsidR="00515445" w:rsidRPr="00515445" w:rsidRDefault="00515445" w:rsidP="00515445">
      <w:pPr>
        <w:rPr>
          <w:lang w:val="vi-VN"/>
        </w:rPr>
      </w:pPr>
      <w:r w:rsidRPr="00515445">
        <w:rPr>
          <w:lang w:val="vi-VN"/>
        </w:rPr>
        <w:t xml:space="preserve">    { </w:t>
      </w:r>
    </w:p>
    <w:p w14:paraId="79EFF13A" w14:textId="70930BAC" w:rsidR="00515445" w:rsidRPr="00515445" w:rsidRDefault="00515445" w:rsidP="00515445">
      <w:pPr>
        <w:rPr>
          <w:lang w:val="vi-VN"/>
        </w:rPr>
      </w:pPr>
      <w:r w:rsidRPr="00515445">
        <w:rPr>
          <w:lang w:val="vi-VN"/>
        </w:rPr>
        <w:t xml:space="preserve">      "vn": "Trước khi đi ngủ, tôi thường cởi </w:t>
      </w:r>
      <w:del w:id="396" w:author="Canh Duc Nguyen" w:date="2023-10-13T07:54:00Z">
        <w:r w:rsidRPr="00515445" w:rsidDel="00F57075">
          <w:rPr>
            <w:lang w:val="vi-VN"/>
          </w:rPr>
          <w:delText xml:space="preserve">ra </w:delText>
        </w:r>
      </w:del>
      <w:r w:rsidRPr="00515445">
        <w:rPr>
          <w:lang w:val="vi-VN"/>
        </w:rPr>
        <w:t>tất cả trang sức của mình</w:t>
      </w:r>
      <w:ins w:id="397" w:author="Canh Duc Nguyen" w:date="2023-10-13T07:54:00Z">
        <w:r w:rsidR="00F57075">
          <w:rPr>
            <w:lang w:val="vi-VN"/>
          </w:rPr>
          <w:t xml:space="preserve"> ra</w:t>
        </w:r>
      </w:ins>
      <w:r w:rsidRPr="00515445">
        <w:rPr>
          <w:lang w:val="vi-VN"/>
        </w:rPr>
        <w:t xml:space="preserve">.", </w:t>
      </w:r>
    </w:p>
    <w:p w14:paraId="050629D2" w14:textId="77777777" w:rsidR="00515445" w:rsidRPr="00515445" w:rsidRDefault="00515445" w:rsidP="00515445">
      <w:pPr>
        <w:rPr>
          <w:lang w:val="vi-VN"/>
        </w:rPr>
      </w:pPr>
      <w:r w:rsidRPr="00515445">
        <w:rPr>
          <w:lang w:val="vi-VN"/>
        </w:rPr>
        <w:t xml:space="preserve">      "en": "Before going to bed, I usually take off all my jewelry.", </w:t>
      </w:r>
    </w:p>
    <w:p w14:paraId="587F1868" w14:textId="77777777" w:rsidR="00515445" w:rsidRPr="00515445" w:rsidRDefault="00515445" w:rsidP="00515445">
      <w:pPr>
        <w:rPr>
          <w:lang w:val="vi-VN"/>
        </w:rPr>
      </w:pPr>
      <w:r w:rsidRPr="00515445">
        <w:rPr>
          <w:lang w:val="vi-VN"/>
        </w:rPr>
        <w:t xml:space="preserve">    }, </w:t>
      </w:r>
    </w:p>
    <w:p w14:paraId="1ED833B0" w14:textId="77777777" w:rsidR="00515445" w:rsidRPr="00515445" w:rsidRDefault="00515445" w:rsidP="00515445">
      <w:pPr>
        <w:rPr>
          <w:lang w:val="vi-VN"/>
        </w:rPr>
      </w:pPr>
      <w:r w:rsidRPr="00515445">
        <w:rPr>
          <w:lang w:val="vi-VN"/>
        </w:rPr>
        <w:t xml:space="preserve">    { </w:t>
      </w:r>
    </w:p>
    <w:p w14:paraId="67439B9C" w14:textId="595143A8" w:rsidR="00515445" w:rsidRPr="00515445" w:rsidRDefault="00515445" w:rsidP="00515445">
      <w:pPr>
        <w:rPr>
          <w:lang w:val="vi-VN"/>
        </w:rPr>
      </w:pPr>
      <w:r w:rsidRPr="00515445">
        <w:rPr>
          <w:lang w:val="vi-VN"/>
        </w:rPr>
        <w:t xml:space="preserve">      "vn": "Người công nhân cởi </w:t>
      </w:r>
      <w:ins w:id="398" w:author="Canh Duc Nguyen" w:date="2023-10-13T07:54:00Z">
        <w:r w:rsidR="00F57075">
          <w:rPr>
            <w:lang w:val="vi-VN"/>
          </w:rPr>
          <w:t xml:space="preserve">bộ đồ </w:t>
        </w:r>
      </w:ins>
      <w:del w:id="399" w:author="Canh Duc Nguyen" w:date="2023-10-13T07:54:00Z">
        <w:r w:rsidRPr="00515445" w:rsidDel="00F57075">
          <w:rPr>
            <w:lang w:val="vi-VN"/>
          </w:rPr>
          <w:delText xml:space="preserve">ra </w:delText>
        </w:r>
      </w:del>
      <w:r w:rsidRPr="00515445">
        <w:rPr>
          <w:lang w:val="vi-VN"/>
        </w:rPr>
        <w:t>bảo hộ lao động của họ</w:t>
      </w:r>
      <w:ins w:id="400" w:author="Canh Duc Nguyen" w:date="2023-10-13T07:55:00Z">
        <w:r w:rsidR="00F57075">
          <w:rPr>
            <w:lang w:val="vi-VN"/>
          </w:rPr>
          <w:t xml:space="preserve"> ra</w:t>
        </w:r>
      </w:ins>
      <w:r w:rsidRPr="00515445">
        <w:rPr>
          <w:lang w:val="vi-VN"/>
        </w:rPr>
        <w:t xml:space="preserve"> khi hoàn thành công việc.", </w:t>
      </w:r>
    </w:p>
    <w:p w14:paraId="27B5A41D" w14:textId="77777777" w:rsidR="00515445" w:rsidRPr="00515445" w:rsidRDefault="00515445" w:rsidP="00515445">
      <w:pPr>
        <w:rPr>
          <w:lang w:val="vi-VN"/>
        </w:rPr>
      </w:pPr>
      <w:r w:rsidRPr="00515445">
        <w:rPr>
          <w:lang w:val="vi-VN"/>
        </w:rPr>
        <w:t xml:space="preserve">      "en": "The worker took off their safety gear after completing the job.",</w:t>
      </w:r>
    </w:p>
    <w:p w14:paraId="7E65AA59" w14:textId="77777777" w:rsidR="00515445" w:rsidRPr="00515445" w:rsidRDefault="00515445" w:rsidP="00515445">
      <w:pPr>
        <w:rPr>
          <w:lang w:val="vi-VN"/>
        </w:rPr>
      </w:pPr>
      <w:r w:rsidRPr="00515445">
        <w:rPr>
          <w:lang w:val="vi-VN"/>
        </w:rPr>
        <w:t xml:space="preserve">    } </w:t>
      </w:r>
    </w:p>
    <w:p w14:paraId="1D4512EB" w14:textId="77777777" w:rsidR="00515445" w:rsidRPr="00515445" w:rsidRDefault="00515445" w:rsidP="00515445">
      <w:pPr>
        <w:rPr>
          <w:lang w:val="vi-VN"/>
        </w:rPr>
      </w:pPr>
      <w:r w:rsidRPr="00515445">
        <w:rPr>
          <w:lang w:val="vi-VN"/>
        </w:rPr>
        <w:t xml:space="preserve">  ] </w:t>
      </w:r>
    </w:p>
    <w:p w14:paraId="7DF37B23" w14:textId="77777777" w:rsidR="00515445" w:rsidRPr="00515445" w:rsidRDefault="00515445" w:rsidP="00515445">
      <w:pPr>
        <w:rPr>
          <w:lang w:val="vi-VN"/>
        </w:rPr>
      </w:pPr>
      <w:r w:rsidRPr="00515445">
        <w:rPr>
          <w:lang w:val="vi-VN"/>
        </w:rPr>
        <w:t>}</w:t>
      </w:r>
    </w:p>
    <w:p w14:paraId="00C7EFA5" w14:textId="77777777" w:rsidR="00515445" w:rsidRPr="00515445" w:rsidRDefault="00515445" w:rsidP="00515445">
      <w:pPr>
        <w:rPr>
          <w:lang w:val="vi-VN"/>
        </w:rPr>
      </w:pPr>
      <w:r w:rsidRPr="00515445">
        <w:rPr>
          <w:lang w:val="vi-VN"/>
        </w:rPr>
        <w:t>-----------------------------</w:t>
      </w:r>
    </w:p>
    <w:p w14:paraId="11413F12" w14:textId="77777777" w:rsidR="00515445" w:rsidRPr="00515445" w:rsidRDefault="00515445" w:rsidP="00515445">
      <w:pPr>
        <w:rPr>
          <w:lang w:val="vi-VN"/>
        </w:rPr>
      </w:pPr>
      <w:r w:rsidRPr="00515445">
        <w:rPr>
          <w:lang w:val="vi-VN"/>
        </w:rPr>
        <w:t xml:space="preserve">keyword: Clothing related expression 'mặc áo vào' </w:t>
      </w:r>
    </w:p>
    <w:p w14:paraId="0F1D5CE0" w14:textId="77777777" w:rsidR="00515445" w:rsidRPr="00515445" w:rsidRDefault="00515445" w:rsidP="00515445">
      <w:pPr>
        <w:rPr>
          <w:lang w:val="vi-VN"/>
        </w:rPr>
      </w:pPr>
      <w:r w:rsidRPr="00515445">
        <w:rPr>
          <w:lang w:val="vi-VN"/>
        </w:rPr>
        <w:t xml:space="preserve">PROMPT: Generate grammar explanation for following Vietnamese grammar point: Clothing related expression 'mặc áo vào' </w:t>
      </w:r>
    </w:p>
    <w:p w14:paraId="7480B95A" w14:textId="77777777" w:rsidR="00515445" w:rsidRPr="00515445" w:rsidRDefault="00515445" w:rsidP="00515445">
      <w:pPr>
        <w:rPr>
          <w:lang w:val="vi-VN"/>
        </w:rPr>
      </w:pPr>
      <w:r w:rsidRPr="00515445">
        <w:rPr>
          <w:lang w:val="vi-VN"/>
        </w:rPr>
        <w:t xml:space="preserve">RESPONSE: {   </w:t>
      </w:r>
    </w:p>
    <w:p w14:paraId="0953AE31" w14:textId="77777777" w:rsidR="00515445" w:rsidRPr="00515445" w:rsidRDefault="00515445" w:rsidP="00515445">
      <w:pPr>
        <w:rPr>
          <w:lang w:val="vi-VN"/>
        </w:rPr>
      </w:pPr>
      <w:r w:rsidRPr="00515445">
        <w:rPr>
          <w:lang w:val="vi-VN"/>
        </w:rPr>
        <w:t xml:space="preserve">    "title": "Clothing related expression 'mặc áo vào'",   </w:t>
      </w:r>
    </w:p>
    <w:p w14:paraId="6A4E4CAA" w14:textId="77777777" w:rsidR="00515445" w:rsidRPr="00515445" w:rsidRDefault="00515445" w:rsidP="00515445">
      <w:pPr>
        <w:rPr>
          <w:lang w:val="vi-VN"/>
        </w:rPr>
      </w:pPr>
      <w:r w:rsidRPr="00515445">
        <w:rPr>
          <w:lang w:val="vi-VN"/>
        </w:rPr>
        <w:t xml:space="preserve">    "short_explanation": "Used to mention the action of putting on a shirt.",   </w:t>
      </w:r>
    </w:p>
    <w:p w14:paraId="58DFFECE" w14:textId="77777777" w:rsidR="00515445" w:rsidRPr="00515445" w:rsidRDefault="00515445" w:rsidP="00515445">
      <w:pPr>
        <w:rPr>
          <w:lang w:val="vi-VN"/>
        </w:rPr>
      </w:pPr>
      <w:r w:rsidRPr="00515445">
        <w:rPr>
          <w:lang w:val="vi-VN"/>
        </w:rPr>
        <w:t xml:space="preserve">    "long_explanation": "The phrase 'mặc áo vào' in Vietnamese is a clothing-related expression used to denote the action of 'putting on a shirt' or 'wearing a shirt'. 'Mặc' translates to 'wear' and 'áo' translates to 'shirt', with 'vào' meaning 'in' or 'into'. When combined, they refer to the action of wearing a shirt. This phrase can generally apply to any clothing item.",   </w:t>
      </w:r>
    </w:p>
    <w:p w14:paraId="243F1801" w14:textId="77777777" w:rsidR="00515445" w:rsidRPr="00515445" w:rsidRDefault="00515445" w:rsidP="00515445">
      <w:pPr>
        <w:rPr>
          <w:lang w:val="vi-VN"/>
        </w:rPr>
      </w:pPr>
      <w:r w:rsidRPr="00515445">
        <w:rPr>
          <w:lang w:val="vi-VN"/>
        </w:rPr>
        <w:t xml:space="preserve">    "formation": "subject + 'mặc áo vào'",   </w:t>
      </w:r>
    </w:p>
    <w:p w14:paraId="238898CF" w14:textId="77777777" w:rsidR="00515445" w:rsidRPr="00515445" w:rsidRDefault="00515445" w:rsidP="00515445">
      <w:pPr>
        <w:rPr>
          <w:lang w:val="vi-VN"/>
        </w:rPr>
      </w:pPr>
      <w:r w:rsidRPr="00515445">
        <w:rPr>
          <w:lang w:val="vi-VN"/>
        </w:rPr>
        <w:t xml:space="preserve">    "examples": [</w:t>
      </w:r>
    </w:p>
    <w:p w14:paraId="4A5B0AC0" w14:textId="77777777" w:rsidR="00515445" w:rsidRPr="00515445" w:rsidRDefault="00515445" w:rsidP="00515445">
      <w:pPr>
        <w:rPr>
          <w:lang w:val="vi-VN"/>
        </w:rPr>
      </w:pPr>
      <w:r w:rsidRPr="00515445">
        <w:rPr>
          <w:lang w:val="vi-VN"/>
        </w:rPr>
        <w:t xml:space="preserve">        {   </w:t>
      </w:r>
    </w:p>
    <w:p w14:paraId="21B84184" w14:textId="77777777" w:rsidR="00515445" w:rsidRPr="00515445" w:rsidRDefault="00515445" w:rsidP="00515445">
      <w:pPr>
        <w:rPr>
          <w:lang w:val="vi-VN"/>
        </w:rPr>
      </w:pPr>
      <w:r w:rsidRPr="00515445">
        <w:rPr>
          <w:lang w:val="vi-VN"/>
        </w:rPr>
        <w:t xml:space="preserve">            "vn": "Anh ấy đang mặc áo vào để chuẩn bị đi làm.",   </w:t>
      </w:r>
    </w:p>
    <w:p w14:paraId="34B62FA8" w14:textId="77777777" w:rsidR="00515445" w:rsidRPr="00515445" w:rsidRDefault="00515445" w:rsidP="00515445">
      <w:pPr>
        <w:rPr>
          <w:lang w:val="vi-VN"/>
        </w:rPr>
      </w:pPr>
      <w:r w:rsidRPr="00515445">
        <w:rPr>
          <w:lang w:val="vi-VN"/>
        </w:rPr>
        <w:t xml:space="preserve">            "en": "He is putting on a shirt to prepare for work."   </w:t>
      </w:r>
    </w:p>
    <w:p w14:paraId="4C4F1D8B" w14:textId="77777777" w:rsidR="00515445" w:rsidRPr="00515445" w:rsidRDefault="00515445" w:rsidP="00515445">
      <w:pPr>
        <w:rPr>
          <w:lang w:val="vi-VN"/>
        </w:rPr>
      </w:pPr>
      <w:r w:rsidRPr="00515445">
        <w:rPr>
          <w:lang w:val="vi-VN"/>
        </w:rPr>
        <w:t xml:space="preserve">        },   </w:t>
      </w:r>
    </w:p>
    <w:p w14:paraId="122D2B5A" w14:textId="77777777" w:rsidR="00515445" w:rsidRPr="00515445" w:rsidRDefault="00515445" w:rsidP="00515445">
      <w:pPr>
        <w:rPr>
          <w:lang w:val="vi-VN"/>
        </w:rPr>
      </w:pPr>
      <w:r w:rsidRPr="00515445">
        <w:rPr>
          <w:lang w:val="vi-VN"/>
        </w:rPr>
        <w:t xml:space="preserve">        {   </w:t>
      </w:r>
    </w:p>
    <w:p w14:paraId="69E4C49B" w14:textId="77777777" w:rsidR="00515445" w:rsidRPr="00515445" w:rsidRDefault="00515445" w:rsidP="00515445">
      <w:pPr>
        <w:rPr>
          <w:lang w:val="vi-VN"/>
        </w:rPr>
      </w:pPr>
      <w:r w:rsidRPr="00515445">
        <w:rPr>
          <w:lang w:val="vi-VN"/>
        </w:rPr>
        <w:t xml:space="preserve">            "vn": "Đừng quên mặc áo vào trước khi ra khỏi nhà.",   </w:t>
      </w:r>
    </w:p>
    <w:p w14:paraId="08574EE5" w14:textId="77777777" w:rsidR="00515445" w:rsidRPr="00515445" w:rsidRDefault="00515445" w:rsidP="00515445">
      <w:pPr>
        <w:rPr>
          <w:lang w:val="vi-VN"/>
        </w:rPr>
      </w:pPr>
      <w:r w:rsidRPr="00515445">
        <w:rPr>
          <w:lang w:val="vi-VN"/>
        </w:rPr>
        <w:t xml:space="preserve">            "en": "Don't forget to put on a shirt before leaving the house."   </w:t>
      </w:r>
    </w:p>
    <w:p w14:paraId="187A5FD7" w14:textId="77777777" w:rsidR="00515445" w:rsidRPr="00515445" w:rsidRDefault="00515445" w:rsidP="00515445">
      <w:pPr>
        <w:rPr>
          <w:lang w:val="vi-VN"/>
        </w:rPr>
      </w:pPr>
      <w:r w:rsidRPr="00515445">
        <w:rPr>
          <w:lang w:val="vi-VN"/>
        </w:rPr>
        <w:t xml:space="preserve">        },   </w:t>
      </w:r>
    </w:p>
    <w:p w14:paraId="29BB7ADF" w14:textId="77777777" w:rsidR="00515445" w:rsidRPr="00515445" w:rsidRDefault="00515445" w:rsidP="00515445">
      <w:pPr>
        <w:rPr>
          <w:lang w:val="vi-VN"/>
        </w:rPr>
      </w:pPr>
      <w:r w:rsidRPr="00515445">
        <w:rPr>
          <w:lang w:val="vi-VN"/>
        </w:rPr>
        <w:t xml:space="preserve">        {   </w:t>
      </w:r>
    </w:p>
    <w:p w14:paraId="18658698" w14:textId="411BA5C3" w:rsidR="00515445" w:rsidRPr="00515445" w:rsidRDefault="00515445" w:rsidP="00515445">
      <w:pPr>
        <w:rPr>
          <w:lang w:val="vi-VN"/>
        </w:rPr>
      </w:pPr>
      <w:r w:rsidRPr="00515445">
        <w:rPr>
          <w:lang w:val="vi-VN"/>
        </w:rPr>
        <w:t xml:space="preserve">            "vn": "</w:t>
      </w:r>
      <w:del w:id="401" w:author="Canh Duc Nguyen" w:date="2023-10-13T07:55:00Z">
        <w:r w:rsidRPr="00515445" w:rsidDel="00F57075">
          <w:rPr>
            <w:lang w:val="vi-VN"/>
          </w:rPr>
          <w:delText xml:space="preserve">Em </w:delText>
        </w:r>
      </w:del>
      <w:ins w:id="402" w:author="Canh Duc Nguyen" w:date="2023-10-13T07:55:00Z">
        <w:r w:rsidR="00F57075">
          <w:rPr>
            <w:lang w:val="vi-VN"/>
          </w:rPr>
          <w:t xml:space="preserve">Con </w:t>
        </w:r>
      </w:ins>
      <w:r w:rsidRPr="00515445">
        <w:rPr>
          <w:lang w:val="vi-VN"/>
        </w:rPr>
        <w:t xml:space="preserve">có thể giúp bố mặc áo vào không?",   </w:t>
      </w:r>
    </w:p>
    <w:p w14:paraId="09E936EF" w14:textId="77777777" w:rsidR="00515445" w:rsidRPr="00515445" w:rsidRDefault="00515445" w:rsidP="00515445">
      <w:pPr>
        <w:rPr>
          <w:lang w:val="vi-VN"/>
        </w:rPr>
      </w:pPr>
      <w:r w:rsidRPr="00515445">
        <w:rPr>
          <w:lang w:val="vi-VN"/>
        </w:rPr>
        <w:t xml:space="preserve">            "en": "Can you help dad put on a shirt?"   </w:t>
      </w:r>
    </w:p>
    <w:p w14:paraId="52ED2DC3" w14:textId="77777777" w:rsidR="00515445" w:rsidRPr="00515445" w:rsidRDefault="00515445" w:rsidP="00515445">
      <w:pPr>
        <w:rPr>
          <w:lang w:val="vi-VN"/>
        </w:rPr>
      </w:pPr>
      <w:r w:rsidRPr="00515445">
        <w:rPr>
          <w:lang w:val="vi-VN"/>
        </w:rPr>
        <w:lastRenderedPageBreak/>
        <w:t xml:space="preserve">        },   </w:t>
      </w:r>
    </w:p>
    <w:p w14:paraId="700181DB" w14:textId="77777777" w:rsidR="00515445" w:rsidRPr="00515445" w:rsidRDefault="00515445" w:rsidP="00515445">
      <w:pPr>
        <w:rPr>
          <w:lang w:val="vi-VN"/>
        </w:rPr>
      </w:pPr>
      <w:r w:rsidRPr="00515445">
        <w:rPr>
          <w:lang w:val="vi-VN"/>
        </w:rPr>
        <w:t xml:space="preserve">        {   </w:t>
      </w:r>
    </w:p>
    <w:p w14:paraId="04DF9D9B" w14:textId="77777777" w:rsidR="00515445" w:rsidRPr="00515445" w:rsidRDefault="00515445" w:rsidP="00515445">
      <w:pPr>
        <w:rPr>
          <w:lang w:val="vi-VN"/>
        </w:rPr>
      </w:pPr>
      <w:r w:rsidRPr="00515445">
        <w:rPr>
          <w:lang w:val="vi-VN"/>
        </w:rPr>
        <w:t xml:space="preserve">            "vn": "Tôi thường mặc áo vào sau khi tắm.",   </w:t>
      </w:r>
    </w:p>
    <w:p w14:paraId="11ADFE21" w14:textId="77777777" w:rsidR="00515445" w:rsidRPr="00515445" w:rsidRDefault="00515445" w:rsidP="00515445">
      <w:pPr>
        <w:rPr>
          <w:lang w:val="vi-VN"/>
        </w:rPr>
      </w:pPr>
      <w:r w:rsidRPr="00515445">
        <w:rPr>
          <w:lang w:val="vi-VN"/>
        </w:rPr>
        <w:t xml:space="preserve">            "en": "I usually put on a shirt after taking a shower."   </w:t>
      </w:r>
    </w:p>
    <w:p w14:paraId="5AFB0204" w14:textId="77777777" w:rsidR="00515445" w:rsidRPr="00515445" w:rsidRDefault="00515445" w:rsidP="00515445">
      <w:pPr>
        <w:rPr>
          <w:lang w:val="vi-VN"/>
        </w:rPr>
      </w:pPr>
      <w:r w:rsidRPr="00515445">
        <w:rPr>
          <w:lang w:val="vi-VN"/>
        </w:rPr>
        <w:t xml:space="preserve">        }   </w:t>
      </w:r>
    </w:p>
    <w:p w14:paraId="6A893EF9" w14:textId="77777777" w:rsidR="00515445" w:rsidRPr="00515445" w:rsidRDefault="00515445" w:rsidP="00515445">
      <w:pPr>
        <w:rPr>
          <w:lang w:val="vi-VN"/>
        </w:rPr>
      </w:pPr>
      <w:r w:rsidRPr="00515445">
        <w:rPr>
          <w:lang w:val="vi-VN"/>
        </w:rPr>
        <w:t xml:space="preserve">    ]   </w:t>
      </w:r>
    </w:p>
    <w:p w14:paraId="2E41C966" w14:textId="77777777" w:rsidR="00515445" w:rsidRPr="00515445" w:rsidRDefault="00515445" w:rsidP="00515445">
      <w:pPr>
        <w:rPr>
          <w:lang w:val="vi-VN"/>
        </w:rPr>
      </w:pPr>
      <w:r w:rsidRPr="00515445">
        <w:rPr>
          <w:lang w:val="vi-VN"/>
        </w:rPr>
        <w:t>}</w:t>
      </w:r>
    </w:p>
    <w:p w14:paraId="2CD819F5" w14:textId="77777777" w:rsidR="00515445" w:rsidRPr="00515445" w:rsidRDefault="00515445" w:rsidP="00515445">
      <w:pPr>
        <w:rPr>
          <w:lang w:val="vi-VN"/>
        </w:rPr>
      </w:pPr>
      <w:r w:rsidRPr="00515445">
        <w:rPr>
          <w:lang w:val="vi-VN"/>
        </w:rPr>
        <w:t>-----------------------------</w:t>
      </w:r>
    </w:p>
    <w:p w14:paraId="7968A5EA" w14:textId="12B08B70" w:rsidR="00515445" w:rsidRPr="00515445" w:rsidRDefault="00515445" w:rsidP="00515445">
      <w:pPr>
        <w:rPr>
          <w:lang w:val="vi-VN"/>
        </w:rPr>
      </w:pPr>
      <w:r w:rsidRPr="00515445">
        <w:rPr>
          <w:lang w:val="vi-VN"/>
        </w:rPr>
        <w:t>keyword: Clothing related expression 'mặc</w:t>
      </w:r>
      <w:ins w:id="403" w:author="Canh Duc Nguyen" w:date="2023-10-13T07:57:00Z">
        <w:r w:rsidR="00F57075">
          <w:rPr>
            <w:lang w:val="vi-VN"/>
          </w:rPr>
          <w:t>…</w:t>
        </w:r>
      </w:ins>
      <w:del w:id="404" w:author="Canh Duc Nguyen" w:date="2023-10-13T07:57:00Z">
        <w:r w:rsidRPr="00515445" w:rsidDel="00F57075">
          <w:rPr>
            <w:lang w:val="vi-VN"/>
          </w:rPr>
          <w:delText xml:space="preserve"> </w:delText>
        </w:r>
      </w:del>
      <w:r w:rsidRPr="00515445">
        <w:rPr>
          <w:lang w:val="vi-VN"/>
        </w:rPr>
        <w:t xml:space="preserve">vào' </w:t>
      </w:r>
    </w:p>
    <w:p w14:paraId="3EB20103" w14:textId="6FC491F6" w:rsidR="00515445" w:rsidRPr="00515445" w:rsidRDefault="00515445" w:rsidP="00515445">
      <w:pPr>
        <w:rPr>
          <w:lang w:val="vi-VN"/>
        </w:rPr>
      </w:pPr>
      <w:r w:rsidRPr="00515445">
        <w:rPr>
          <w:lang w:val="vi-VN"/>
        </w:rPr>
        <w:t>PROMPT: Generate grammar explanation for following Vietnamese grammar point: Clothing related expression 'mặc</w:t>
      </w:r>
      <w:ins w:id="405" w:author="Canh Duc Nguyen" w:date="2023-10-13T07:57:00Z">
        <w:r w:rsidR="00F57075">
          <w:rPr>
            <w:lang w:val="vi-VN"/>
          </w:rPr>
          <w:t>…</w:t>
        </w:r>
      </w:ins>
      <w:del w:id="406" w:author="Canh Duc Nguyen" w:date="2023-10-13T07:57:00Z">
        <w:r w:rsidRPr="00515445" w:rsidDel="00F57075">
          <w:rPr>
            <w:lang w:val="vi-VN"/>
          </w:rPr>
          <w:delText xml:space="preserve"> </w:delText>
        </w:r>
      </w:del>
      <w:r w:rsidRPr="00515445">
        <w:rPr>
          <w:lang w:val="vi-VN"/>
        </w:rPr>
        <w:t xml:space="preserve">vào' </w:t>
      </w:r>
    </w:p>
    <w:p w14:paraId="4DDDA56F" w14:textId="77777777" w:rsidR="00515445" w:rsidRPr="00515445" w:rsidRDefault="00515445" w:rsidP="00515445">
      <w:pPr>
        <w:rPr>
          <w:lang w:val="vi-VN"/>
        </w:rPr>
      </w:pPr>
      <w:r w:rsidRPr="00515445">
        <w:rPr>
          <w:lang w:val="vi-VN"/>
        </w:rPr>
        <w:t xml:space="preserve">RESPONSE: { </w:t>
      </w:r>
    </w:p>
    <w:p w14:paraId="4B2068E4" w14:textId="70EEDFC7" w:rsidR="00515445" w:rsidRPr="00515445" w:rsidRDefault="00515445" w:rsidP="00515445">
      <w:pPr>
        <w:rPr>
          <w:lang w:val="vi-VN"/>
        </w:rPr>
      </w:pPr>
      <w:r w:rsidRPr="00515445">
        <w:rPr>
          <w:lang w:val="vi-VN"/>
        </w:rPr>
        <w:t>"title": "Clothing related expression 'mặc</w:t>
      </w:r>
      <w:ins w:id="407" w:author="Canh Duc Nguyen" w:date="2023-10-13T07:57:00Z">
        <w:r w:rsidR="00F57075">
          <w:rPr>
            <w:lang w:val="vi-VN"/>
          </w:rPr>
          <w:t>…</w:t>
        </w:r>
      </w:ins>
      <w:del w:id="408" w:author="Canh Duc Nguyen" w:date="2023-10-13T07:57:00Z">
        <w:r w:rsidRPr="00515445" w:rsidDel="00F57075">
          <w:rPr>
            <w:lang w:val="vi-VN"/>
          </w:rPr>
          <w:delText xml:space="preserve"> </w:delText>
        </w:r>
      </w:del>
      <w:r w:rsidRPr="00515445">
        <w:rPr>
          <w:lang w:val="vi-VN"/>
        </w:rPr>
        <w:t xml:space="preserve">vào'", </w:t>
      </w:r>
    </w:p>
    <w:p w14:paraId="3564DD4D" w14:textId="77777777" w:rsidR="00515445" w:rsidRPr="00515445" w:rsidRDefault="00515445" w:rsidP="00515445">
      <w:pPr>
        <w:rPr>
          <w:lang w:val="vi-VN"/>
        </w:rPr>
      </w:pPr>
      <w:r w:rsidRPr="00515445">
        <w:rPr>
          <w:lang w:val="vi-VN"/>
        </w:rPr>
        <w:t xml:space="preserve">"short_explanation": "Used to describe the action of wearing or putting on clothes.", </w:t>
      </w:r>
    </w:p>
    <w:p w14:paraId="798AB114" w14:textId="77777777" w:rsidR="00515445" w:rsidRPr="00515445" w:rsidRDefault="00515445" w:rsidP="00515445">
      <w:pPr>
        <w:rPr>
          <w:lang w:val="vi-VN"/>
        </w:rPr>
      </w:pPr>
      <w:r w:rsidRPr="00515445">
        <w:rPr>
          <w:lang w:val="vi-VN"/>
        </w:rPr>
        <w:t xml:space="preserve">"long_explanation": "The Vietnamese phrase 'mặc vào' is used to describe the action of putting on clothes or wearing them. It is equivalent to 'put on' in English. This phrase is usually used when you want to tell someone to wear something or when you describe what you are wearing.", </w:t>
      </w:r>
    </w:p>
    <w:p w14:paraId="58B851DD" w14:textId="49C57A37" w:rsidR="00515445" w:rsidRPr="00515445" w:rsidRDefault="00515445" w:rsidP="00515445">
      <w:pPr>
        <w:rPr>
          <w:lang w:val="vi-VN"/>
        </w:rPr>
      </w:pPr>
      <w:r w:rsidRPr="00515445">
        <w:rPr>
          <w:lang w:val="vi-VN"/>
        </w:rPr>
        <w:t>"formation": "subject + 'mặc</w:t>
      </w:r>
      <w:ins w:id="409" w:author="Canh Duc Nguyen" w:date="2023-10-13T07:57:00Z">
        <w:r w:rsidR="00F57075">
          <w:rPr>
            <w:lang w:val="vi-VN"/>
          </w:rPr>
          <w:t>…</w:t>
        </w:r>
      </w:ins>
      <w:del w:id="410" w:author="Canh Duc Nguyen" w:date="2023-10-13T07:57:00Z">
        <w:r w:rsidRPr="00515445" w:rsidDel="00F57075">
          <w:rPr>
            <w:lang w:val="vi-VN"/>
          </w:rPr>
          <w:delText xml:space="preserve"> </w:delText>
        </w:r>
      </w:del>
      <w:r w:rsidRPr="00515445">
        <w:rPr>
          <w:lang w:val="vi-VN"/>
        </w:rPr>
        <w:t xml:space="preserve">vào' + object (the thing to be worn)", </w:t>
      </w:r>
    </w:p>
    <w:p w14:paraId="32296008" w14:textId="77777777" w:rsidR="00515445" w:rsidRPr="00515445" w:rsidRDefault="00515445" w:rsidP="00515445">
      <w:pPr>
        <w:rPr>
          <w:lang w:val="vi-VN"/>
        </w:rPr>
      </w:pPr>
      <w:r w:rsidRPr="00515445">
        <w:rPr>
          <w:lang w:val="vi-VN"/>
        </w:rPr>
        <w:t xml:space="preserve">  "examples": [</w:t>
      </w:r>
    </w:p>
    <w:p w14:paraId="7855D716" w14:textId="77777777" w:rsidR="00515445" w:rsidRPr="00515445" w:rsidRDefault="00515445" w:rsidP="00515445">
      <w:pPr>
        <w:rPr>
          <w:lang w:val="vi-VN"/>
        </w:rPr>
      </w:pPr>
      <w:r w:rsidRPr="00515445">
        <w:rPr>
          <w:lang w:val="vi-VN"/>
        </w:rPr>
        <w:t xml:space="preserve">    { </w:t>
      </w:r>
    </w:p>
    <w:p w14:paraId="10297270" w14:textId="5247D187" w:rsidR="00515445" w:rsidRPr="00515445" w:rsidRDefault="00515445" w:rsidP="00515445">
      <w:pPr>
        <w:rPr>
          <w:lang w:val="vi-VN"/>
        </w:rPr>
      </w:pPr>
      <w:r w:rsidRPr="00515445">
        <w:rPr>
          <w:lang w:val="vi-VN"/>
        </w:rPr>
        <w:t xml:space="preserve">    "vn": "Mẹ bảo cô bé mặc </w:t>
      </w:r>
      <w:del w:id="411" w:author="Canh Duc Nguyen" w:date="2023-10-13T07:58:00Z">
        <w:r w:rsidRPr="00515445" w:rsidDel="00F57075">
          <w:rPr>
            <w:lang w:val="vi-VN"/>
          </w:rPr>
          <w:delText xml:space="preserve">vào </w:delText>
        </w:r>
      </w:del>
      <w:r w:rsidRPr="00515445">
        <w:rPr>
          <w:lang w:val="vi-VN"/>
        </w:rPr>
        <w:t xml:space="preserve">áo khoác </w:t>
      </w:r>
      <w:ins w:id="412" w:author="Canh Duc Nguyen" w:date="2023-10-13T07:58:00Z">
        <w:r w:rsidR="00F57075">
          <w:rPr>
            <w:lang w:val="vi-VN"/>
          </w:rPr>
          <w:t xml:space="preserve">vào </w:t>
        </w:r>
      </w:ins>
      <w:r w:rsidRPr="00515445">
        <w:rPr>
          <w:lang w:val="vi-VN"/>
        </w:rPr>
        <w:t xml:space="preserve">vì trời đang lạnh.", </w:t>
      </w:r>
    </w:p>
    <w:p w14:paraId="2117E784" w14:textId="77777777" w:rsidR="00515445" w:rsidRPr="00515445" w:rsidRDefault="00515445" w:rsidP="00515445">
      <w:pPr>
        <w:rPr>
          <w:lang w:val="vi-VN"/>
        </w:rPr>
      </w:pPr>
      <w:r w:rsidRPr="00515445">
        <w:rPr>
          <w:lang w:val="vi-VN"/>
        </w:rPr>
        <w:t xml:space="preserve">    "en": "The mother told the little girl to put on her coat because it's cold outside." </w:t>
      </w:r>
    </w:p>
    <w:p w14:paraId="2D19689A" w14:textId="77777777" w:rsidR="00515445" w:rsidRPr="00515445" w:rsidRDefault="00515445" w:rsidP="00515445">
      <w:pPr>
        <w:rPr>
          <w:lang w:val="vi-VN"/>
        </w:rPr>
      </w:pPr>
      <w:r w:rsidRPr="00515445">
        <w:rPr>
          <w:lang w:val="vi-VN"/>
        </w:rPr>
        <w:t xml:space="preserve">    }, </w:t>
      </w:r>
    </w:p>
    <w:p w14:paraId="42CEB7E2" w14:textId="77777777" w:rsidR="00515445" w:rsidRPr="00515445" w:rsidRDefault="00515445" w:rsidP="00515445">
      <w:pPr>
        <w:rPr>
          <w:lang w:val="vi-VN"/>
        </w:rPr>
      </w:pPr>
      <w:r w:rsidRPr="00515445">
        <w:rPr>
          <w:lang w:val="vi-VN"/>
        </w:rPr>
        <w:t xml:space="preserve">    { </w:t>
      </w:r>
    </w:p>
    <w:p w14:paraId="0F712E13" w14:textId="7541E547" w:rsidR="00515445" w:rsidRPr="00515445" w:rsidRDefault="00515445" w:rsidP="00515445">
      <w:pPr>
        <w:rPr>
          <w:lang w:val="vi-VN"/>
        </w:rPr>
      </w:pPr>
      <w:r w:rsidRPr="00515445">
        <w:rPr>
          <w:lang w:val="vi-VN"/>
        </w:rPr>
        <w:t xml:space="preserve">    "vn": "Nhanh lên, mặc </w:t>
      </w:r>
      <w:del w:id="413" w:author="Canh Duc Nguyen" w:date="2023-10-13T07:58:00Z">
        <w:r w:rsidRPr="00515445" w:rsidDel="00F57075">
          <w:rPr>
            <w:lang w:val="vi-VN"/>
          </w:rPr>
          <w:delText xml:space="preserve">vào </w:delText>
        </w:r>
      </w:del>
      <w:r w:rsidRPr="00515445">
        <w:rPr>
          <w:lang w:val="vi-VN"/>
        </w:rPr>
        <w:t xml:space="preserve">quần áo </w:t>
      </w:r>
      <w:ins w:id="414" w:author="Canh Duc Nguyen" w:date="2023-10-13T07:58:00Z">
        <w:r w:rsidR="00F57075">
          <w:rPr>
            <w:lang w:val="vi-VN"/>
          </w:rPr>
          <w:t xml:space="preserve">vào </w:t>
        </w:r>
      </w:ins>
      <w:r w:rsidRPr="00515445">
        <w:rPr>
          <w:lang w:val="vi-VN"/>
        </w:rPr>
        <w:t xml:space="preserve">và chúng ta sẽ đi ngay.", </w:t>
      </w:r>
    </w:p>
    <w:p w14:paraId="040141A2" w14:textId="77777777" w:rsidR="00515445" w:rsidRPr="00515445" w:rsidRDefault="00515445" w:rsidP="00515445">
      <w:pPr>
        <w:rPr>
          <w:lang w:val="vi-VN"/>
        </w:rPr>
      </w:pPr>
      <w:r w:rsidRPr="00515445">
        <w:rPr>
          <w:lang w:val="vi-VN"/>
        </w:rPr>
        <w:t xml:space="preserve">    "en": "Hurry up, put on your clothes and we'll be on our way." </w:t>
      </w:r>
    </w:p>
    <w:p w14:paraId="3F3F9634" w14:textId="77777777" w:rsidR="00515445" w:rsidRPr="00515445" w:rsidRDefault="00515445" w:rsidP="00515445">
      <w:pPr>
        <w:rPr>
          <w:lang w:val="vi-VN"/>
        </w:rPr>
      </w:pPr>
      <w:r w:rsidRPr="00515445">
        <w:rPr>
          <w:lang w:val="vi-VN"/>
        </w:rPr>
        <w:t xml:space="preserve">    }, </w:t>
      </w:r>
    </w:p>
    <w:p w14:paraId="05722522" w14:textId="77777777" w:rsidR="00515445" w:rsidRPr="00515445" w:rsidRDefault="00515445" w:rsidP="00515445">
      <w:pPr>
        <w:rPr>
          <w:lang w:val="vi-VN"/>
        </w:rPr>
      </w:pPr>
      <w:r w:rsidRPr="00515445">
        <w:rPr>
          <w:lang w:val="vi-VN"/>
        </w:rPr>
        <w:t xml:space="preserve">    { </w:t>
      </w:r>
    </w:p>
    <w:p w14:paraId="07072D79" w14:textId="652A3A5B" w:rsidR="00515445" w:rsidRPr="00515445" w:rsidRDefault="00515445" w:rsidP="00515445">
      <w:pPr>
        <w:rPr>
          <w:lang w:val="vi-VN"/>
        </w:rPr>
      </w:pPr>
      <w:r w:rsidRPr="00515445">
        <w:rPr>
          <w:lang w:val="vi-VN"/>
        </w:rPr>
        <w:t xml:space="preserve">    "vn": "Hôm nay, tôi mặc </w:t>
      </w:r>
      <w:del w:id="415" w:author="Canh Duc Nguyen" w:date="2023-10-13T07:58:00Z">
        <w:r w:rsidRPr="00515445" w:rsidDel="00F57075">
          <w:rPr>
            <w:lang w:val="vi-VN"/>
          </w:rPr>
          <w:delText xml:space="preserve">vào </w:delText>
        </w:r>
      </w:del>
      <w:r w:rsidRPr="00515445">
        <w:rPr>
          <w:lang w:val="vi-VN"/>
        </w:rPr>
        <w:t>chiếc áo sơ mi mới mua</w:t>
      </w:r>
      <w:ins w:id="416" w:author="Canh Duc Nguyen" w:date="2023-10-13T07:58:00Z">
        <w:r w:rsidR="00F57075">
          <w:rPr>
            <w:lang w:val="vi-VN"/>
          </w:rPr>
          <w:t xml:space="preserve"> của mình</w:t>
        </w:r>
      </w:ins>
      <w:r w:rsidRPr="00515445">
        <w:rPr>
          <w:lang w:val="vi-VN"/>
        </w:rPr>
        <w:t xml:space="preserve">.", </w:t>
      </w:r>
    </w:p>
    <w:p w14:paraId="39681D33" w14:textId="77777777" w:rsidR="00515445" w:rsidRPr="00515445" w:rsidRDefault="00515445" w:rsidP="00515445">
      <w:pPr>
        <w:rPr>
          <w:lang w:val="vi-VN"/>
        </w:rPr>
      </w:pPr>
      <w:r w:rsidRPr="00515445">
        <w:rPr>
          <w:lang w:val="vi-VN"/>
        </w:rPr>
        <w:t xml:space="preserve">    "en": "Today, I put on the new shirt I bought." </w:t>
      </w:r>
    </w:p>
    <w:p w14:paraId="6A3507BD" w14:textId="77777777" w:rsidR="00515445" w:rsidRPr="00515445" w:rsidRDefault="00515445" w:rsidP="00515445">
      <w:pPr>
        <w:rPr>
          <w:lang w:val="vi-VN"/>
        </w:rPr>
      </w:pPr>
      <w:r w:rsidRPr="00515445">
        <w:rPr>
          <w:lang w:val="vi-VN"/>
        </w:rPr>
        <w:t xml:space="preserve">    }, </w:t>
      </w:r>
    </w:p>
    <w:p w14:paraId="0F76D22D" w14:textId="77777777" w:rsidR="00515445" w:rsidRPr="00515445" w:rsidRDefault="00515445" w:rsidP="00515445">
      <w:pPr>
        <w:rPr>
          <w:lang w:val="vi-VN"/>
        </w:rPr>
      </w:pPr>
      <w:r w:rsidRPr="00515445">
        <w:rPr>
          <w:lang w:val="vi-VN"/>
        </w:rPr>
        <w:t xml:space="preserve">    { </w:t>
      </w:r>
    </w:p>
    <w:p w14:paraId="5C69CD21" w14:textId="420F767A" w:rsidR="00515445" w:rsidRPr="00515445" w:rsidRDefault="00515445" w:rsidP="00515445">
      <w:pPr>
        <w:rPr>
          <w:lang w:val="vi-VN"/>
        </w:rPr>
      </w:pPr>
      <w:r w:rsidRPr="00515445">
        <w:rPr>
          <w:lang w:val="vi-VN"/>
        </w:rPr>
        <w:t xml:space="preserve">    "vn": "Trước khi ra ngoài, hãy nhớ </w:t>
      </w:r>
      <w:del w:id="417" w:author="Canh Duc Nguyen" w:date="2023-10-13T07:59:00Z">
        <w:r w:rsidRPr="00515445" w:rsidDel="00F57075">
          <w:rPr>
            <w:lang w:val="vi-VN"/>
          </w:rPr>
          <w:delText>mặc vào</w:delText>
        </w:r>
      </w:del>
      <w:del w:id="418" w:author="Canh Duc Nguyen" w:date="2023-10-13T08:02:00Z">
        <w:r w:rsidRPr="00515445" w:rsidDel="00F57075">
          <w:rPr>
            <w:lang w:val="vi-VN"/>
          </w:rPr>
          <w:delText xml:space="preserve"> khẩu trang</w:delText>
        </w:r>
      </w:del>
      <w:ins w:id="419" w:author="Canh Duc Nguyen" w:date="2023-10-13T08:02:00Z">
        <w:r w:rsidR="00F57075">
          <w:rPr>
            <w:lang w:val="vi-VN"/>
          </w:rPr>
          <w:t>mặc áo mưa vào</w:t>
        </w:r>
      </w:ins>
      <w:r w:rsidRPr="00515445">
        <w:rPr>
          <w:lang w:val="vi-VN"/>
        </w:rPr>
        <w:t xml:space="preserve">.", </w:t>
      </w:r>
    </w:p>
    <w:p w14:paraId="61EF6173" w14:textId="4C5BC180" w:rsidR="00515445" w:rsidRPr="00515445" w:rsidRDefault="00515445" w:rsidP="00515445">
      <w:pPr>
        <w:rPr>
          <w:lang w:val="vi-VN"/>
        </w:rPr>
      </w:pPr>
      <w:r w:rsidRPr="00515445">
        <w:rPr>
          <w:lang w:val="vi-VN"/>
        </w:rPr>
        <w:t xml:space="preserve">    "en": "Before going out, remember to put on your </w:t>
      </w:r>
      <w:ins w:id="420" w:author="Canh Duc Nguyen" w:date="2023-10-13T08:02:00Z">
        <w:r w:rsidR="00F57075" w:rsidRPr="00F57075">
          <w:rPr>
            <w:lang w:val="vi-VN"/>
          </w:rPr>
          <w:t>raincoat</w:t>
        </w:r>
      </w:ins>
      <w:del w:id="421" w:author="Canh Duc Nguyen" w:date="2023-10-13T08:02:00Z">
        <w:r w:rsidRPr="00515445" w:rsidDel="00F57075">
          <w:rPr>
            <w:lang w:val="vi-VN"/>
          </w:rPr>
          <w:delText>mask</w:delText>
        </w:r>
      </w:del>
      <w:r w:rsidRPr="00515445">
        <w:rPr>
          <w:lang w:val="vi-VN"/>
        </w:rPr>
        <w:t xml:space="preserve">." </w:t>
      </w:r>
    </w:p>
    <w:p w14:paraId="377A5949" w14:textId="77777777" w:rsidR="00515445" w:rsidRPr="00515445" w:rsidRDefault="00515445" w:rsidP="00515445">
      <w:pPr>
        <w:rPr>
          <w:lang w:val="vi-VN"/>
        </w:rPr>
      </w:pPr>
      <w:r w:rsidRPr="00515445">
        <w:rPr>
          <w:lang w:val="vi-VN"/>
        </w:rPr>
        <w:t xml:space="preserve">    } </w:t>
      </w:r>
    </w:p>
    <w:p w14:paraId="6BC01D8F" w14:textId="77777777" w:rsidR="00515445" w:rsidRPr="00515445" w:rsidRDefault="00515445" w:rsidP="00515445">
      <w:pPr>
        <w:rPr>
          <w:lang w:val="vi-VN"/>
        </w:rPr>
      </w:pPr>
      <w:r w:rsidRPr="00515445">
        <w:rPr>
          <w:lang w:val="vi-VN"/>
        </w:rPr>
        <w:t xml:space="preserve">  ] </w:t>
      </w:r>
    </w:p>
    <w:p w14:paraId="443AE133" w14:textId="77777777" w:rsidR="00515445" w:rsidRPr="00515445" w:rsidRDefault="00515445" w:rsidP="00515445">
      <w:pPr>
        <w:rPr>
          <w:lang w:val="vi-VN"/>
        </w:rPr>
      </w:pPr>
      <w:r w:rsidRPr="00515445">
        <w:rPr>
          <w:lang w:val="vi-VN"/>
        </w:rPr>
        <w:t>}</w:t>
      </w:r>
    </w:p>
    <w:p w14:paraId="21DE2ABC" w14:textId="77777777" w:rsidR="00515445" w:rsidRPr="00515445" w:rsidRDefault="00515445" w:rsidP="00515445">
      <w:pPr>
        <w:rPr>
          <w:lang w:val="vi-VN"/>
        </w:rPr>
      </w:pPr>
      <w:r w:rsidRPr="00515445">
        <w:rPr>
          <w:lang w:val="vi-VN"/>
        </w:rPr>
        <w:t>-----------------------------</w:t>
      </w:r>
    </w:p>
    <w:p w14:paraId="631A3387" w14:textId="77777777" w:rsidR="00515445" w:rsidRPr="00515445" w:rsidRDefault="00515445" w:rsidP="00515445">
      <w:pPr>
        <w:rPr>
          <w:lang w:val="vi-VN"/>
        </w:rPr>
      </w:pPr>
      <w:r w:rsidRPr="00515445">
        <w:rPr>
          <w:lang w:val="vi-VN"/>
        </w:rPr>
        <w:t xml:space="preserve">keyword: 'Có gì' + adjective + 'đâu' </w:t>
      </w:r>
    </w:p>
    <w:p w14:paraId="7F37BBF3" w14:textId="77777777" w:rsidR="00515445" w:rsidRPr="00515445" w:rsidRDefault="00515445" w:rsidP="00515445">
      <w:pPr>
        <w:rPr>
          <w:lang w:val="vi-VN"/>
        </w:rPr>
      </w:pPr>
      <w:r w:rsidRPr="00515445">
        <w:rPr>
          <w:lang w:val="vi-VN"/>
        </w:rPr>
        <w:t xml:space="preserve">PROMPT: Generate grammar explanation for following Vietnamese grammar point: 'Có gì' + adjective + 'đâu' </w:t>
      </w:r>
    </w:p>
    <w:p w14:paraId="1832476D" w14:textId="77777777" w:rsidR="00515445" w:rsidRPr="00515445" w:rsidRDefault="00515445" w:rsidP="00515445">
      <w:pPr>
        <w:rPr>
          <w:lang w:val="vi-VN"/>
        </w:rPr>
      </w:pPr>
      <w:r w:rsidRPr="00515445">
        <w:rPr>
          <w:lang w:val="vi-VN"/>
        </w:rPr>
        <w:t>RESPONSE: {</w:t>
      </w:r>
    </w:p>
    <w:p w14:paraId="5BEAD486" w14:textId="77777777" w:rsidR="00515445" w:rsidRPr="00515445" w:rsidRDefault="00515445" w:rsidP="00515445">
      <w:pPr>
        <w:rPr>
          <w:lang w:val="vi-VN"/>
        </w:rPr>
      </w:pPr>
      <w:r w:rsidRPr="00515445">
        <w:rPr>
          <w:lang w:val="vi-VN"/>
        </w:rPr>
        <w:t xml:space="preserve">    "title": "'Có gì' + adjective + 'đâu'",</w:t>
      </w:r>
    </w:p>
    <w:p w14:paraId="5AE7EDCC" w14:textId="77777777" w:rsidR="00515445" w:rsidRPr="00515445" w:rsidRDefault="00515445" w:rsidP="00515445">
      <w:pPr>
        <w:rPr>
          <w:lang w:val="vi-VN"/>
        </w:rPr>
      </w:pPr>
      <w:r w:rsidRPr="00515445">
        <w:rPr>
          <w:lang w:val="vi-VN"/>
        </w:rPr>
        <w:lastRenderedPageBreak/>
        <w:t xml:space="preserve">    "short_explanation": "Used to express the speaker's subjective view to deny or negate something.",</w:t>
      </w:r>
    </w:p>
    <w:p w14:paraId="0E9A9224" w14:textId="77777777" w:rsidR="00515445" w:rsidRPr="00515445" w:rsidRDefault="00515445" w:rsidP="00515445">
      <w:pPr>
        <w:rPr>
          <w:lang w:val="vi-VN"/>
        </w:rPr>
      </w:pPr>
      <w:r w:rsidRPr="00515445">
        <w:rPr>
          <w:lang w:val="vi-VN"/>
        </w:rPr>
        <w:t xml:space="preserve">    "long_explanation": "The Vietnamese phrase 'Có gì' followed by an adjective and 'đâu' is used to express a subjective viewpoint of the speaker in order to deny or negate something. In English, this structure can often be translated as 'nothing so' + adjective.",</w:t>
      </w:r>
    </w:p>
    <w:p w14:paraId="5AE51930" w14:textId="77777777" w:rsidR="00515445" w:rsidRPr="00515445" w:rsidRDefault="00515445" w:rsidP="00515445">
      <w:pPr>
        <w:rPr>
          <w:lang w:val="vi-VN"/>
        </w:rPr>
      </w:pPr>
      <w:r w:rsidRPr="00515445">
        <w:rPr>
          <w:lang w:val="vi-VN"/>
        </w:rPr>
        <w:t xml:space="preserve">    "formation": "'Có gì' + adjective + 'đâu'",</w:t>
      </w:r>
    </w:p>
    <w:p w14:paraId="2204236D" w14:textId="77777777" w:rsidR="00515445" w:rsidRPr="00515445" w:rsidRDefault="00515445" w:rsidP="00515445">
      <w:pPr>
        <w:rPr>
          <w:lang w:val="vi-VN"/>
        </w:rPr>
      </w:pPr>
      <w:r w:rsidRPr="00515445">
        <w:rPr>
          <w:lang w:val="vi-VN"/>
        </w:rPr>
        <w:t xml:space="preserve">    "examples": [</w:t>
      </w:r>
    </w:p>
    <w:p w14:paraId="13CFD009" w14:textId="77777777" w:rsidR="00515445" w:rsidRPr="00515445" w:rsidRDefault="00515445" w:rsidP="00515445">
      <w:pPr>
        <w:rPr>
          <w:lang w:val="vi-VN"/>
        </w:rPr>
      </w:pPr>
      <w:r w:rsidRPr="00515445">
        <w:rPr>
          <w:lang w:val="vi-VN"/>
        </w:rPr>
        <w:t xml:space="preserve">      {</w:t>
      </w:r>
    </w:p>
    <w:p w14:paraId="266CAF08" w14:textId="77777777" w:rsidR="00515445" w:rsidRPr="00515445" w:rsidRDefault="00515445" w:rsidP="00515445">
      <w:pPr>
        <w:rPr>
          <w:lang w:val="vi-VN"/>
        </w:rPr>
      </w:pPr>
      <w:r w:rsidRPr="00515445">
        <w:rPr>
          <w:lang w:val="vi-VN"/>
        </w:rPr>
        <w:t xml:space="preserve">        "vn": "Có gì đặc biệt đâu mà bạn cứ phải phấn khích như vậy?",</w:t>
      </w:r>
    </w:p>
    <w:p w14:paraId="32837D81" w14:textId="77777777" w:rsidR="00515445" w:rsidRPr="00515445" w:rsidRDefault="00515445" w:rsidP="00515445">
      <w:pPr>
        <w:rPr>
          <w:lang w:val="vi-VN"/>
        </w:rPr>
      </w:pPr>
      <w:r w:rsidRPr="00515445">
        <w:rPr>
          <w:lang w:val="vi-VN"/>
        </w:rPr>
        <w:t xml:space="preserve">        "en": "There's nothing so special that you have to be so excited."</w:t>
      </w:r>
    </w:p>
    <w:p w14:paraId="79728F28" w14:textId="77777777" w:rsidR="00515445" w:rsidRPr="00515445" w:rsidRDefault="00515445" w:rsidP="00515445">
      <w:pPr>
        <w:rPr>
          <w:lang w:val="vi-VN"/>
        </w:rPr>
      </w:pPr>
      <w:r w:rsidRPr="00515445">
        <w:rPr>
          <w:lang w:val="vi-VN"/>
        </w:rPr>
        <w:t xml:space="preserve">      },</w:t>
      </w:r>
    </w:p>
    <w:p w14:paraId="3AEAF4CE" w14:textId="77777777" w:rsidR="00515445" w:rsidRPr="00515445" w:rsidRDefault="00515445" w:rsidP="00515445">
      <w:pPr>
        <w:rPr>
          <w:lang w:val="vi-VN"/>
        </w:rPr>
      </w:pPr>
      <w:r w:rsidRPr="00515445">
        <w:rPr>
          <w:lang w:val="vi-VN"/>
        </w:rPr>
        <w:t xml:space="preserve">      {</w:t>
      </w:r>
    </w:p>
    <w:p w14:paraId="62BE65AA" w14:textId="77777777" w:rsidR="00515445" w:rsidRPr="00515445" w:rsidRDefault="00515445" w:rsidP="00515445">
      <w:pPr>
        <w:rPr>
          <w:lang w:val="vi-VN"/>
        </w:rPr>
      </w:pPr>
      <w:r w:rsidRPr="00515445">
        <w:rPr>
          <w:lang w:val="vi-VN"/>
        </w:rPr>
        <w:t xml:space="preserve">        "vn": "Có gì khó khăn đâu, chỉ cần chịu khó học một chút thôi.",</w:t>
      </w:r>
    </w:p>
    <w:p w14:paraId="3D4F1B00" w14:textId="77777777" w:rsidR="00515445" w:rsidRPr="00515445" w:rsidRDefault="00515445" w:rsidP="00515445">
      <w:pPr>
        <w:rPr>
          <w:lang w:val="vi-VN"/>
        </w:rPr>
      </w:pPr>
      <w:r w:rsidRPr="00515445">
        <w:rPr>
          <w:lang w:val="vi-VN"/>
        </w:rPr>
        <w:t xml:space="preserve">        "en": "There's nothing so difficult, just need to study a bit more."</w:t>
      </w:r>
    </w:p>
    <w:p w14:paraId="1ECBAC96" w14:textId="77777777" w:rsidR="00515445" w:rsidRPr="00515445" w:rsidRDefault="00515445" w:rsidP="00515445">
      <w:pPr>
        <w:rPr>
          <w:lang w:val="vi-VN"/>
        </w:rPr>
      </w:pPr>
      <w:r w:rsidRPr="00515445">
        <w:rPr>
          <w:lang w:val="vi-VN"/>
        </w:rPr>
        <w:t xml:space="preserve">      },</w:t>
      </w:r>
    </w:p>
    <w:p w14:paraId="06A8CB51" w14:textId="77777777" w:rsidR="00515445" w:rsidRPr="00515445" w:rsidRDefault="00515445" w:rsidP="00515445">
      <w:pPr>
        <w:rPr>
          <w:lang w:val="vi-VN"/>
        </w:rPr>
      </w:pPr>
      <w:r w:rsidRPr="00515445">
        <w:rPr>
          <w:lang w:val="vi-VN"/>
        </w:rPr>
        <w:t xml:space="preserve">      {</w:t>
      </w:r>
    </w:p>
    <w:p w14:paraId="148C8738" w14:textId="443457EC" w:rsidR="00515445" w:rsidRPr="00515445" w:rsidRDefault="00515445" w:rsidP="00515445">
      <w:pPr>
        <w:rPr>
          <w:lang w:val="vi-VN"/>
        </w:rPr>
      </w:pPr>
      <w:r w:rsidRPr="00515445">
        <w:rPr>
          <w:lang w:val="vi-VN"/>
        </w:rPr>
        <w:t xml:space="preserve">        "vn": "Có gì </w:t>
      </w:r>
      <w:del w:id="422" w:author="Canh Duc Nguyen" w:date="2023-10-13T08:02:00Z">
        <w:r w:rsidRPr="00515445" w:rsidDel="00F57075">
          <w:rPr>
            <w:lang w:val="vi-VN"/>
          </w:rPr>
          <w:delText xml:space="preserve">xa </w:delText>
        </w:r>
      </w:del>
      <w:r w:rsidRPr="00515445">
        <w:rPr>
          <w:lang w:val="vi-VN"/>
        </w:rPr>
        <w:t>lạ đâu mà bạn cứ sợ hãi như vậy?",</w:t>
      </w:r>
    </w:p>
    <w:p w14:paraId="6E2C29EF" w14:textId="77777777" w:rsidR="00515445" w:rsidRPr="00515445" w:rsidRDefault="00515445" w:rsidP="00515445">
      <w:pPr>
        <w:rPr>
          <w:lang w:val="vi-VN"/>
        </w:rPr>
      </w:pPr>
      <w:r w:rsidRPr="00515445">
        <w:rPr>
          <w:lang w:val="vi-VN"/>
        </w:rPr>
        <w:t xml:space="preserve">        "en": "There's nothing so strange that you have to be so scared."</w:t>
      </w:r>
    </w:p>
    <w:p w14:paraId="2F51B7AD" w14:textId="77777777" w:rsidR="00515445" w:rsidRPr="00515445" w:rsidRDefault="00515445" w:rsidP="00515445">
      <w:pPr>
        <w:rPr>
          <w:lang w:val="vi-VN"/>
        </w:rPr>
      </w:pPr>
      <w:r w:rsidRPr="00515445">
        <w:rPr>
          <w:lang w:val="vi-VN"/>
        </w:rPr>
        <w:t xml:space="preserve">      },</w:t>
      </w:r>
    </w:p>
    <w:p w14:paraId="6D003971" w14:textId="77777777" w:rsidR="00515445" w:rsidRPr="00515445" w:rsidRDefault="00515445" w:rsidP="00515445">
      <w:pPr>
        <w:rPr>
          <w:lang w:val="vi-VN"/>
        </w:rPr>
      </w:pPr>
      <w:r w:rsidRPr="00515445">
        <w:rPr>
          <w:lang w:val="vi-VN"/>
        </w:rPr>
        <w:t xml:space="preserve">      {</w:t>
      </w:r>
    </w:p>
    <w:p w14:paraId="3CA89CD6" w14:textId="7317C1E3" w:rsidR="00515445" w:rsidRPr="00515445" w:rsidRDefault="00515445" w:rsidP="00515445">
      <w:pPr>
        <w:rPr>
          <w:lang w:val="vi-VN"/>
        </w:rPr>
      </w:pPr>
      <w:r w:rsidRPr="00515445">
        <w:rPr>
          <w:lang w:val="vi-VN"/>
        </w:rPr>
        <w:t xml:space="preserve">        "vn": "Cô ấy có gì đẹp đâu mà tất cả các chàng trai đều mê mẩn</w:t>
      </w:r>
      <w:ins w:id="423" w:author="Canh Duc Nguyen" w:date="2023-10-13T08:03:00Z">
        <w:r w:rsidR="00F57075">
          <w:rPr>
            <w:lang w:val="vi-VN"/>
          </w:rPr>
          <w:t xml:space="preserve"> vậy</w:t>
        </w:r>
      </w:ins>
      <w:r w:rsidRPr="00515445">
        <w:rPr>
          <w:lang w:val="vi-VN"/>
        </w:rPr>
        <w:t>?",</w:t>
      </w:r>
    </w:p>
    <w:p w14:paraId="2B959017" w14:textId="77777777" w:rsidR="00515445" w:rsidRPr="00515445" w:rsidRDefault="00515445" w:rsidP="00515445">
      <w:pPr>
        <w:rPr>
          <w:lang w:val="vi-VN"/>
        </w:rPr>
      </w:pPr>
      <w:r w:rsidRPr="00515445">
        <w:rPr>
          <w:lang w:val="vi-VN"/>
        </w:rPr>
        <w:t xml:space="preserve">        "en": "There's nothing so beautiful about her that all the boys are fascinated."</w:t>
      </w:r>
    </w:p>
    <w:p w14:paraId="23C58DBC" w14:textId="77777777" w:rsidR="00515445" w:rsidRPr="00515445" w:rsidRDefault="00515445" w:rsidP="00515445">
      <w:pPr>
        <w:rPr>
          <w:lang w:val="vi-VN"/>
        </w:rPr>
      </w:pPr>
      <w:r w:rsidRPr="00515445">
        <w:rPr>
          <w:lang w:val="vi-VN"/>
        </w:rPr>
        <w:t xml:space="preserve">      }</w:t>
      </w:r>
    </w:p>
    <w:p w14:paraId="6CDB34CB" w14:textId="77777777" w:rsidR="00515445" w:rsidRPr="00515445" w:rsidRDefault="00515445" w:rsidP="00515445">
      <w:pPr>
        <w:rPr>
          <w:lang w:val="vi-VN"/>
        </w:rPr>
      </w:pPr>
      <w:r w:rsidRPr="00515445">
        <w:rPr>
          <w:lang w:val="vi-VN"/>
        </w:rPr>
        <w:t xml:space="preserve">    ]</w:t>
      </w:r>
    </w:p>
    <w:p w14:paraId="3085453C" w14:textId="77777777" w:rsidR="00515445" w:rsidRPr="00515445" w:rsidRDefault="00515445" w:rsidP="00515445">
      <w:pPr>
        <w:rPr>
          <w:lang w:val="vi-VN"/>
        </w:rPr>
      </w:pPr>
      <w:r w:rsidRPr="00515445">
        <w:rPr>
          <w:lang w:val="vi-VN"/>
        </w:rPr>
        <w:t xml:space="preserve">  }</w:t>
      </w:r>
    </w:p>
    <w:p w14:paraId="03BDE172" w14:textId="77777777" w:rsidR="00515445" w:rsidRPr="00515445" w:rsidRDefault="00515445" w:rsidP="00515445">
      <w:pPr>
        <w:rPr>
          <w:lang w:val="vi-VN"/>
        </w:rPr>
      </w:pPr>
      <w:r w:rsidRPr="00515445">
        <w:rPr>
          <w:lang w:val="vi-VN"/>
        </w:rPr>
        <w:t>-----------------------------</w:t>
      </w:r>
    </w:p>
    <w:p w14:paraId="267E934E" w14:textId="77777777" w:rsidR="00515445" w:rsidRPr="00515445" w:rsidRDefault="00515445" w:rsidP="00515445">
      <w:pPr>
        <w:rPr>
          <w:lang w:val="vi-VN"/>
        </w:rPr>
      </w:pPr>
      <w:r w:rsidRPr="00515445">
        <w:rPr>
          <w:lang w:val="vi-VN"/>
        </w:rPr>
        <w:t xml:space="preserve">keyword: Combinations of the words 'đông', 'tây', 'nam', 'bắc' </w:t>
      </w:r>
    </w:p>
    <w:p w14:paraId="60E5D659" w14:textId="77777777" w:rsidR="00515445" w:rsidRPr="00515445" w:rsidRDefault="00515445" w:rsidP="00515445">
      <w:pPr>
        <w:rPr>
          <w:lang w:val="vi-VN"/>
        </w:rPr>
      </w:pPr>
      <w:r w:rsidRPr="00515445">
        <w:rPr>
          <w:lang w:val="vi-VN"/>
        </w:rPr>
        <w:t xml:space="preserve">PROMPT: Generate grammar explanation for following Vietnamese grammar point: Combinations of the words 'đông', 'tây', 'nam', 'bắc' </w:t>
      </w:r>
    </w:p>
    <w:p w14:paraId="6C5D0B51" w14:textId="77777777" w:rsidR="00515445" w:rsidRPr="00515445" w:rsidRDefault="00515445" w:rsidP="00515445">
      <w:pPr>
        <w:rPr>
          <w:lang w:val="vi-VN"/>
        </w:rPr>
      </w:pPr>
      <w:r w:rsidRPr="00515445">
        <w:rPr>
          <w:lang w:val="vi-VN"/>
        </w:rPr>
        <w:t>RESPONSE: {</w:t>
      </w:r>
    </w:p>
    <w:p w14:paraId="48880D59" w14:textId="77777777" w:rsidR="00515445" w:rsidRPr="00515445" w:rsidRDefault="00515445" w:rsidP="00515445">
      <w:pPr>
        <w:rPr>
          <w:lang w:val="vi-VN"/>
        </w:rPr>
      </w:pPr>
      <w:r w:rsidRPr="00515445">
        <w:rPr>
          <w:lang w:val="vi-VN"/>
        </w:rPr>
        <w:t xml:space="preserve">  "title": "Combinations of the words 'đông', 'tây', 'nam', 'bắc'",</w:t>
      </w:r>
    </w:p>
    <w:p w14:paraId="2674F0F7" w14:textId="77777777" w:rsidR="00515445" w:rsidRPr="00515445" w:rsidRDefault="00515445" w:rsidP="00515445">
      <w:pPr>
        <w:rPr>
          <w:lang w:val="vi-VN"/>
        </w:rPr>
      </w:pPr>
      <w:r w:rsidRPr="00515445">
        <w:rPr>
          <w:lang w:val="vi-VN"/>
        </w:rPr>
        <w:t xml:space="preserve">  "short_explanation": "Used to describe directions and geographical locations.",</w:t>
      </w:r>
    </w:p>
    <w:p w14:paraId="6F4D0134" w14:textId="77777777" w:rsidR="00515445" w:rsidRPr="00515445" w:rsidRDefault="00515445" w:rsidP="00515445">
      <w:pPr>
        <w:rPr>
          <w:lang w:val="vi-VN"/>
        </w:rPr>
      </w:pPr>
      <w:r w:rsidRPr="00515445">
        <w:rPr>
          <w:lang w:val="vi-VN"/>
        </w:rPr>
        <w:t xml:space="preserve">  "long_explanation": "The Vietnamese words 'đông', 'tây', 'nam', and 'bắc' represent the four cardinal directions: 'đông' means 'east', 'tây' means 'west', 'nam' means 'south', and 'bắc' means 'north'. These words can be combined to describe more specific directions or the geographical location of a place.",</w:t>
      </w:r>
    </w:p>
    <w:p w14:paraId="7834210C" w14:textId="77777777" w:rsidR="00515445" w:rsidRPr="00515445" w:rsidRDefault="00515445" w:rsidP="00515445">
      <w:pPr>
        <w:rPr>
          <w:lang w:val="vi-VN"/>
        </w:rPr>
      </w:pPr>
      <w:r w:rsidRPr="00515445">
        <w:rPr>
          <w:lang w:val="vi-VN"/>
        </w:rPr>
        <w:t xml:space="preserve">  "formation": "Direction/Location self-description or Direction [đông]/[tây]/[nam]/[bắc] + specific direction/location",</w:t>
      </w:r>
    </w:p>
    <w:p w14:paraId="02E4BEA0" w14:textId="77777777" w:rsidR="00515445" w:rsidRPr="00515445" w:rsidRDefault="00515445" w:rsidP="00515445">
      <w:pPr>
        <w:rPr>
          <w:lang w:val="vi-VN"/>
        </w:rPr>
      </w:pPr>
      <w:r w:rsidRPr="00515445">
        <w:rPr>
          <w:lang w:val="vi-VN"/>
        </w:rPr>
        <w:t xml:space="preserve">  "examples": [</w:t>
      </w:r>
    </w:p>
    <w:p w14:paraId="1C71BDF1" w14:textId="77777777" w:rsidR="00515445" w:rsidRPr="00515445" w:rsidRDefault="00515445" w:rsidP="00515445">
      <w:pPr>
        <w:rPr>
          <w:lang w:val="vi-VN"/>
        </w:rPr>
      </w:pPr>
      <w:r w:rsidRPr="00515445">
        <w:rPr>
          <w:lang w:val="vi-VN"/>
        </w:rPr>
        <w:t xml:space="preserve">    {</w:t>
      </w:r>
    </w:p>
    <w:p w14:paraId="52909AC6" w14:textId="1391C0CE" w:rsidR="00515445" w:rsidRPr="00515445" w:rsidRDefault="00515445" w:rsidP="00515445">
      <w:pPr>
        <w:rPr>
          <w:lang w:val="vi-VN"/>
        </w:rPr>
      </w:pPr>
      <w:r w:rsidRPr="00515445">
        <w:rPr>
          <w:lang w:val="vi-VN"/>
        </w:rPr>
        <w:t xml:space="preserve">      "vn": "Việt Nam nằm ở </w:t>
      </w:r>
      <w:del w:id="424" w:author="Canh Duc Nguyen" w:date="2023-10-13T08:03:00Z">
        <w:r w:rsidRPr="00515445" w:rsidDel="00F57075">
          <w:rPr>
            <w:lang w:val="vi-VN"/>
          </w:rPr>
          <w:delText xml:space="preserve">phía </w:delText>
        </w:r>
      </w:del>
      <w:ins w:id="425" w:author="Canh Duc Nguyen" w:date="2023-10-13T08:03:00Z">
        <w:r w:rsidR="00F57075">
          <w:rPr>
            <w:lang w:val="vi-VN"/>
          </w:rPr>
          <w:t>khu vực Đ</w:t>
        </w:r>
      </w:ins>
      <w:del w:id="426" w:author="Canh Duc Nguyen" w:date="2023-10-13T08:03:00Z">
        <w:r w:rsidRPr="00515445" w:rsidDel="00F57075">
          <w:rPr>
            <w:lang w:val="vi-VN"/>
          </w:rPr>
          <w:delText>đ</w:delText>
        </w:r>
      </w:del>
      <w:r w:rsidRPr="00515445">
        <w:rPr>
          <w:lang w:val="vi-VN"/>
        </w:rPr>
        <w:t xml:space="preserve">ông </w:t>
      </w:r>
      <w:ins w:id="427" w:author="Canh Duc Nguyen" w:date="2023-10-13T08:03:00Z">
        <w:r w:rsidR="00F57075">
          <w:rPr>
            <w:lang w:val="vi-VN"/>
          </w:rPr>
          <w:t>N</w:t>
        </w:r>
      </w:ins>
      <w:del w:id="428" w:author="Canh Duc Nguyen" w:date="2023-10-13T08:03:00Z">
        <w:r w:rsidRPr="00515445" w:rsidDel="00F57075">
          <w:rPr>
            <w:lang w:val="vi-VN"/>
          </w:rPr>
          <w:delText>n</w:delText>
        </w:r>
      </w:del>
      <w:r w:rsidRPr="00515445">
        <w:rPr>
          <w:lang w:val="vi-VN"/>
        </w:rPr>
        <w:t>am Á.",</w:t>
      </w:r>
    </w:p>
    <w:p w14:paraId="108E6EB5" w14:textId="77777777" w:rsidR="00515445" w:rsidRPr="00515445" w:rsidRDefault="00515445" w:rsidP="00515445">
      <w:pPr>
        <w:rPr>
          <w:lang w:val="vi-VN"/>
        </w:rPr>
      </w:pPr>
      <w:r w:rsidRPr="00515445">
        <w:rPr>
          <w:lang w:val="vi-VN"/>
        </w:rPr>
        <w:t xml:space="preserve">      "en": "Vietnam is located in Southeast Asia."</w:t>
      </w:r>
    </w:p>
    <w:p w14:paraId="4339C1E3" w14:textId="77777777" w:rsidR="00515445" w:rsidRPr="00515445" w:rsidRDefault="00515445" w:rsidP="00515445">
      <w:pPr>
        <w:rPr>
          <w:lang w:val="vi-VN"/>
        </w:rPr>
      </w:pPr>
      <w:r w:rsidRPr="00515445">
        <w:rPr>
          <w:lang w:val="vi-VN"/>
        </w:rPr>
        <w:t xml:space="preserve">    },</w:t>
      </w:r>
    </w:p>
    <w:p w14:paraId="19CFFAC8" w14:textId="77777777" w:rsidR="00515445" w:rsidRPr="00515445" w:rsidRDefault="00515445" w:rsidP="00515445">
      <w:pPr>
        <w:rPr>
          <w:lang w:val="vi-VN"/>
        </w:rPr>
      </w:pPr>
      <w:r w:rsidRPr="00515445">
        <w:rPr>
          <w:lang w:val="vi-VN"/>
        </w:rPr>
        <w:t xml:space="preserve">    {</w:t>
      </w:r>
    </w:p>
    <w:p w14:paraId="5AD491E9" w14:textId="77777777" w:rsidR="00515445" w:rsidRPr="00515445" w:rsidRDefault="00515445" w:rsidP="00515445">
      <w:pPr>
        <w:rPr>
          <w:lang w:val="vi-VN"/>
        </w:rPr>
      </w:pPr>
      <w:r w:rsidRPr="00515445">
        <w:rPr>
          <w:lang w:val="vi-VN"/>
        </w:rPr>
        <w:lastRenderedPageBreak/>
        <w:t xml:space="preserve">      "vn": "Mặt trời mọc ở phía đông và lặn ở phía tây.",</w:t>
      </w:r>
    </w:p>
    <w:p w14:paraId="27EE8DE2" w14:textId="77777777" w:rsidR="00515445" w:rsidRPr="00515445" w:rsidRDefault="00515445" w:rsidP="00515445">
      <w:pPr>
        <w:rPr>
          <w:lang w:val="vi-VN"/>
        </w:rPr>
      </w:pPr>
      <w:r w:rsidRPr="00515445">
        <w:rPr>
          <w:lang w:val="vi-VN"/>
        </w:rPr>
        <w:t xml:space="preserve">      "en": "The sun rises in the east and sets in the west."</w:t>
      </w:r>
    </w:p>
    <w:p w14:paraId="05C5E2B5" w14:textId="77777777" w:rsidR="00515445" w:rsidRPr="00515445" w:rsidRDefault="00515445" w:rsidP="00515445">
      <w:pPr>
        <w:rPr>
          <w:lang w:val="vi-VN"/>
        </w:rPr>
      </w:pPr>
      <w:r w:rsidRPr="00515445">
        <w:rPr>
          <w:lang w:val="vi-VN"/>
        </w:rPr>
        <w:t xml:space="preserve">    },</w:t>
      </w:r>
    </w:p>
    <w:p w14:paraId="1396F7CC" w14:textId="77777777" w:rsidR="00515445" w:rsidRPr="00515445" w:rsidRDefault="00515445" w:rsidP="00515445">
      <w:pPr>
        <w:rPr>
          <w:lang w:val="vi-VN"/>
        </w:rPr>
      </w:pPr>
      <w:r w:rsidRPr="00515445">
        <w:rPr>
          <w:lang w:val="vi-VN"/>
        </w:rPr>
        <w:t xml:space="preserve">    {</w:t>
      </w:r>
    </w:p>
    <w:p w14:paraId="21AD0FDF" w14:textId="77777777" w:rsidR="00515445" w:rsidRPr="00515445" w:rsidRDefault="00515445" w:rsidP="00515445">
      <w:pPr>
        <w:rPr>
          <w:lang w:val="vi-VN"/>
        </w:rPr>
      </w:pPr>
      <w:r w:rsidRPr="00515445">
        <w:rPr>
          <w:lang w:val="vi-VN"/>
        </w:rPr>
        <w:t xml:space="preserve">      "vn": "Canada nằm ở phía bắc nước Mỹ.",</w:t>
      </w:r>
    </w:p>
    <w:p w14:paraId="0746B1C9" w14:textId="77777777" w:rsidR="00515445" w:rsidRPr="00515445" w:rsidRDefault="00515445" w:rsidP="00515445">
      <w:pPr>
        <w:rPr>
          <w:lang w:val="vi-VN"/>
        </w:rPr>
      </w:pPr>
      <w:r w:rsidRPr="00515445">
        <w:rPr>
          <w:lang w:val="vi-VN"/>
        </w:rPr>
        <w:t xml:space="preserve">      "en": "Canada is located in the north of the United States."</w:t>
      </w:r>
    </w:p>
    <w:p w14:paraId="3E1F2258" w14:textId="77777777" w:rsidR="00515445" w:rsidRPr="00515445" w:rsidRDefault="00515445" w:rsidP="00515445">
      <w:pPr>
        <w:rPr>
          <w:lang w:val="vi-VN"/>
        </w:rPr>
      </w:pPr>
      <w:r w:rsidRPr="00515445">
        <w:rPr>
          <w:lang w:val="vi-VN"/>
        </w:rPr>
        <w:t xml:space="preserve">    },</w:t>
      </w:r>
    </w:p>
    <w:p w14:paraId="4B7557E5" w14:textId="77777777" w:rsidR="00515445" w:rsidRPr="00515445" w:rsidRDefault="00515445" w:rsidP="00515445">
      <w:pPr>
        <w:rPr>
          <w:lang w:val="vi-VN"/>
        </w:rPr>
      </w:pPr>
      <w:r w:rsidRPr="00515445">
        <w:rPr>
          <w:lang w:val="vi-VN"/>
        </w:rPr>
        <w:t xml:space="preserve">    {</w:t>
      </w:r>
    </w:p>
    <w:p w14:paraId="6FB9C26E" w14:textId="77777777" w:rsidR="00515445" w:rsidRPr="00515445" w:rsidRDefault="00515445" w:rsidP="00515445">
      <w:pPr>
        <w:rPr>
          <w:lang w:val="vi-VN"/>
        </w:rPr>
      </w:pPr>
      <w:r w:rsidRPr="00515445">
        <w:rPr>
          <w:lang w:val="vi-VN"/>
        </w:rPr>
        <w:t xml:space="preserve">      "vn": "Ai Cập nằm ở phía bắc châu Phi.",</w:t>
      </w:r>
    </w:p>
    <w:p w14:paraId="4464F8C9" w14:textId="77777777" w:rsidR="00515445" w:rsidRPr="00515445" w:rsidRDefault="00515445" w:rsidP="00515445">
      <w:pPr>
        <w:rPr>
          <w:lang w:val="vi-VN"/>
        </w:rPr>
      </w:pPr>
      <w:r w:rsidRPr="00515445">
        <w:rPr>
          <w:lang w:val="vi-VN"/>
        </w:rPr>
        <w:t xml:space="preserve">      "en": "Egypt is located in the north of Africa."</w:t>
      </w:r>
    </w:p>
    <w:p w14:paraId="70A91667" w14:textId="77777777" w:rsidR="00515445" w:rsidRPr="00515445" w:rsidRDefault="00515445" w:rsidP="00515445">
      <w:pPr>
        <w:rPr>
          <w:lang w:val="vi-VN"/>
        </w:rPr>
      </w:pPr>
      <w:r w:rsidRPr="00515445">
        <w:rPr>
          <w:lang w:val="vi-VN"/>
        </w:rPr>
        <w:t xml:space="preserve">    }</w:t>
      </w:r>
    </w:p>
    <w:p w14:paraId="21CD5007" w14:textId="77777777" w:rsidR="00515445" w:rsidRPr="00515445" w:rsidRDefault="00515445" w:rsidP="00515445">
      <w:pPr>
        <w:rPr>
          <w:lang w:val="vi-VN"/>
        </w:rPr>
      </w:pPr>
      <w:r w:rsidRPr="00515445">
        <w:rPr>
          <w:lang w:val="vi-VN"/>
        </w:rPr>
        <w:t xml:space="preserve">  ]</w:t>
      </w:r>
    </w:p>
    <w:p w14:paraId="5C83D184" w14:textId="77777777" w:rsidR="00515445" w:rsidRPr="00515445" w:rsidRDefault="00515445" w:rsidP="00515445">
      <w:pPr>
        <w:rPr>
          <w:lang w:val="vi-VN"/>
        </w:rPr>
      </w:pPr>
      <w:r w:rsidRPr="00515445">
        <w:rPr>
          <w:lang w:val="vi-VN"/>
        </w:rPr>
        <w:t>}</w:t>
      </w:r>
    </w:p>
    <w:p w14:paraId="48099EE7" w14:textId="77777777" w:rsidR="00515445" w:rsidRPr="00515445" w:rsidRDefault="00515445" w:rsidP="00515445">
      <w:pPr>
        <w:rPr>
          <w:lang w:val="vi-VN"/>
        </w:rPr>
      </w:pPr>
      <w:r w:rsidRPr="00515445">
        <w:rPr>
          <w:lang w:val="vi-VN"/>
        </w:rPr>
        <w:t>-----------------------------</w:t>
      </w:r>
    </w:p>
    <w:p w14:paraId="3421D79D" w14:textId="77777777" w:rsidR="00515445" w:rsidRPr="00515445" w:rsidRDefault="00515445" w:rsidP="00515445">
      <w:pPr>
        <w:rPr>
          <w:lang w:val="vi-VN"/>
        </w:rPr>
      </w:pPr>
      <w:r w:rsidRPr="00515445">
        <w:rPr>
          <w:lang w:val="vi-VN"/>
        </w:rPr>
        <w:t xml:space="preserve">keyword: Comparisons with 'bằng' </w:t>
      </w:r>
    </w:p>
    <w:p w14:paraId="115977C2" w14:textId="77777777" w:rsidR="00515445" w:rsidRPr="00515445" w:rsidRDefault="00515445" w:rsidP="00515445">
      <w:pPr>
        <w:rPr>
          <w:lang w:val="vi-VN"/>
        </w:rPr>
      </w:pPr>
      <w:r w:rsidRPr="00515445">
        <w:rPr>
          <w:lang w:val="vi-VN"/>
        </w:rPr>
        <w:t xml:space="preserve">PROMPT: Generate grammar explanation for following Vietnamese grammar point: Comparisons with 'bằng' </w:t>
      </w:r>
    </w:p>
    <w:p w14:paraId="3053F929" w14:textId="77777777" w:rsidR="00515445" w:rsidRPr="00515445" w:rsidRDefault="00515445" w:rsidP="00515445">
      <w:pPr>
        <w:rPr>
          <w:lang w:val="vi-VN"/>
        </w:rPr>
      </w:pPr>
      <w:r w:rsidRPr="00515445">
        <w:rPr>
          <w:lang w:val="vi-VN"/>
        </w:rPr>
        <w:t xml:space="preserve">RESPONSE: { </w:t>
      </w:r>
    </w:p>
    <w:p w14:paraId="208A6FC4" w14:textId="77777777" w:rsidR="00515445" w:rsidRPr="00515445" w:rsidRDefault="00515445" w:rsidP="00515445">
      <w:pPr>
        <w:rPr>
          <w:lang w:val="vi-VN"/>
        </w:rPr>
      </w:pPr>
      <w:r w:rsidRPr="00515445">
        <w:rPr>
          <w:lang w:val="vi-VN"/>
        </w:rPr>
        <w:t xml:space="preserve">"title": "Comparisons with 'bằng'", </w:t>
      </w:r>
    </w:p>
    <w:p w14:paraId="79EE6BD2" w14:textId="77777777" w:rsidR="00515445" w:rsidRPr="00515445" w:rsidRDefault="00515445" w:rsidP="00515445">
      <w:pPr>
        <w:rPr>
          <w:lang w:val="vi-VN"/>
        </w:rPr>
      </w:pPr>
      <w:r w:rsidRPr="00515445">
        <w:rPr>
          <w:lang w:val="vi-VN"/>
        </w:rPr>
        <w:t xml:space="preserve">"short_explanation": "Prime aspect of Vietnamese grammar, used to draw equal comparisons.", </w:t>
      </w:r>
    </w:p>
    <w:p w14:paraId="4AAB4B47" w14:textId="77777777" w:rsidR="00515445" w:rsidRPr="00515445" w:rsidRDefault="00515445" w:rsidP="00515445">
      <w:pPr>
        <w:rPr>
          <w:lang w:val="vi-VN"/>
        </w:rPr>
      </w:pPr>
      <w:r w:rsidRPr="00515445">
        <w:rPr>
          <w:lang w:val="vi-VN"/>
        </w:rPr>
        <w:t xml:space="preserve">"long_explanation": "'Bằng' is a Vietnamese word, equivalent to 'as' or 'equals' in English and is used in comparisons to denote equality. It is used when two things or people are being compared on the same level or equal in a certain aspect.", </w:t>
      </w:r>
    </w:p>
    <w:p w14:paraId="2873C387" w14:textId="0C2ED886" w:rsidR="00515445" w:rsidRPr="00515445" w:rsidRDefault="00515445" w:rsidP="00515445">
      <w:pPr>
        <w:rPr>
          <w:lang w:val="vi-VN"/>
        </w:rPr>
      </w:pPr>
      <w:r w:rsidRPr="00515445">
        <w:rPr>
          <w:lang w:val="vi-VN"/>
        </w:rPr>
        <w:t xml:space="preserve">"formation": "Subject + </w:t>
      </w:r>
      <w:del w:id="429" w:author="Canh Duc Nguyen" w:date="2023-10-13T13:33:00Z">
        <w:r w:rsidRPr="00515445" w:rsidDel="00170264">
          <w:rPr>
            <w:lang w:val="vi-VN"/>
          </w:rPr>
          <w:delText xml:space="preserve">Verb </w:delText>
        </w:r>
      </w:del>
      <w:ins w:id="430" w:author="Canh Duc Nguyen" w:date="2023-10-13T13:33:00Z">
        <w:r w:rsidR="00170264">
          <w:rPr>
            <w:lang w:val="vi-VN"/>
          </w:rPr>
          <w:t xml:space="preserve">Adjective </w:t>
        </w:r>
      </w:ins>
      <w:r w:rsidRPr="00515445">
        <w:rPr>
          <w:lang w:val="vi-VN"/>
        </w:rPr>
        <w:t xml:space="preserve">+ bằng + Noun", </w:t>
      </w:r>
    </w:p>
    <w:p w14:paraId="7C20D89F" w14:textId="77777777" w:rsidR="00515445" w:rsidRPr="00515445" w:rsidRDefault="00515445" w:rsidP="00515445">
      <w:pPr>
        <w:rPr>
          <w:lang w:val="vi-VN"/>
        </w:rPr>
      </w:pPr>
      <w:r w:rsidRPr="00515445">
        <w:rPr>
          <w:lang w:val="vi-VN"/>
        </w:rPr>
        <w:t xml:space="preserve">"examples": [ </w:t>
      </w:r>
    </w:p>
    <w:p w14:paraId="13235003" w14:textId="77777777" w:rsidR="00515445" w:rsidRPr="00515445" w:rsidRDefault="00515445" w:rsidP="00515445">
      <w:pPr>
        <w:rPr>
          <w:lang w:val="vi-VN"/>
        </w:rPr>
      </w:pPr>
      <w:r w:rsidRPr="00515445">
        <w:rPr>
          <w:lang w:val="vi-VN"/>
        </w:rPr>
        <w:t xml:space="preserve">{ </w:t>
      </w:r>
    </w:p>
    <w:p w14:paraId="4CC14D7E" w14:textId="750E7703" w:rsidR="00515445" w:rsidRPr="00515445" w:rsidRDefault="00515445" w:rsidP="00515445">
      <w:pPr>
        <w:rPr>
          <w:lang w:val="vi-VN"/>
        </w:rPr>
      </w:pPr>
      <w:r w:rsidRPr="00515445">
        <w:rPr>
          <w:lang w:val="vi-VN"/>
        </w:rPr>
        <w:t xml:space="preserve">"vn": "Tuấn </w:t>
      </w:r>
      <w:ins w:id="431" w:author="Canh Duc Nguyen" w:date="2023-10-13T13:33:00Z">
        <w:r w:rsidR="00170264">
          <w:rPr>
            <w:lang w:val="vi-VN"/>
          </w:rPr>
          <w:t xml:space="preserve">cao bằng với </w:t>
        </w:r>
      </w:ins>
      <w:del w:id="432" w:author="Canh Duc Nguyen" w:date="2023-10-13T13:33:00Z">
        <w:r w:rsidRPr="00515445" w:rsidDel="00170264">
          <w:rPr>
            <w:lang w:val="vi-VN"/>
          </w:rPr>
          <w:delText xml:space="preserve">cao bằng </w:delText>
        </w:r>
      </w:del>
      <w:r w:rsidRPr="00515445">
        <w:rPr>
          <w:lang w:val="vi-VN"/>
        </w:rPr>
        <w:t xml:space="preserve">Thắng.", </w:t>
      </w:r>
    </w:p>
    <w:p w14:paraId="2EC6C2C6" w14:textId="77777777" w:rsidR="00515445" w:rsidRPr="00515445" w:rsidRDefault="00515445" w:rsidP="00515445">
      <w:pPr>
        <w:rPr>
          <w:lang w:val="vi-VN"/>
        </w:rPr>
      </w:pPr>
      <w:r w:rsidRPr="00515445">
        <w:rPr>
          <w:lang w:val="vi-VN"/>
        </w:rPr>
        <w:t xml:space="preserve">"en": "Tuan is as tall as Thang.", </w:t>
      </w:r>
    </w:p>
    <w:p w14:paraId="1A2B0444" w14:textId="77777777" w:rsidR="00515445" w:rsidRPr="00515445" w:rsidRDefault="00515445" w:rsidP="00515445">
      <w:pPr>
        <w:rPr>
          <w:lang w:val="vi-VN"/>
        </w:rPr>
      </w:pPr>
      <w:r w:rsidRPr="00515445">
        <w:rPr>
          <w:lang w:val="vi-VN"/>
        </w:rPr>
        <w:t xml:space="preserve">}, </w:t>
      </w:r>
    </w:p>
    <w:p w14:paraId="7F4F727A" w14:textId="77777777" w:rsidR="00515445" w:rsidRPr="00515445" w:rsidRDefault="00515445" w:rsidP="00515445">
      <w:pPr>
        <w:rPr>
          <w:lang w:val="vi-VN"/>
        </w:rPr>
      </w:pPr>
      <w:r w:rsidRPr="00515445">
        <w:rPr>
          <w:lang w:val="vi-VN"/>
        </w:rPr>
        <w:t xml:space="preserve">{ </w:t>
      </w:r>
    </w:p>
    <w:p w14:paraId="25E7A0FE" w14:textId="32C95795" w:rsidR="00515445" w:rsidRPr="00515445" w:rsidRDefault="00515445" w:rsidP="00515445">
      <w:pPr>
        <w:rPr>
          <w:lang w:val="vi-VN"/>
        </w:rPr>
      </w:pPr>
      <w:r w:rsidRPr="00515445">
        <w:rPr>
          <w:lang w:val="vi-VN"/>
        </w:rPr>
        <w:t xml:space="preserve">"vn": "Bố </w:t>
      </w:r>
      <w:del w:id="433" w:author="Canh Duc Nguyen" w:date="2023-10-13T13:34:00Z">
        <w:r w:rsidRPr="00515445" w:rsidDel="00170264">
          <w:rPr>
            <w:lang w:val="vi-VN"/>
          </w:rPr>
          <w:delText xml:space="preserve">tôi </w:delText>
        </w:r>
      </w:del>
      <w:r w:rsidRPr="00515445">
        <w:rPr>
          <w:lang w:val="vi-VN"/>
        </w:rPr>
        <w:t xml:space="preserve">nấu ăn </w:t>
      </w:r>
      <w:ins w:id="434" w:author="Canh Duc Nguyen" w:date="2023-10-13T13:34:00Z">
        <w:r w:rsidR="00170264">
          <w:rPr>
            <w:lang w:val="vi-VN"/>
          </w:rPr>
          <w:t xml:space="preserve">ngon </w:t>
        </w:r>
      </w:ins>
      <w:r w:rsidRPr="00515445">
        <w:rPr>
          <w:lang w:val="vi-VN"/>
        </w:rPr>
        <w:t>bằng</w:t>
      </w:r>
      <w:ins w:id="435" w:author="Canh Duc Nguyen" w:date="2023-10-13T13:34:00Z">
        <w:r w:rsidR="00170264">
          <w:rPr>
            <w:lang w:val="vi-VN"/>
          </w:rPr>
          <w:t xml:space="preserve"> </w:t>
        </w:r>
      </w:ins>
      <w:del w:id="436" w:author="Canh Duc Nguyen" w:date="2023-10-13T13:34:00Z">
        <w:r w:rsidRPr="00515445" w:rsidDel="00170264">
          <w:rPr>
            <w:lang w:val="vi-VN"/>
          </w:rPr>
          <w:delText xml:space="preserve"> </w:delText>
        </w:r>
      </w:del>
      <w:r w:rsidRPr="00515445">
        <w:rPr>
          <w:lang w:val="vi-VN"/>
        </w:rPr>
        <w:t>mẹ tôi</w:t>
      </w:r>
      <w:ins w:id="437" w:author="Canh Duc Nguyen" w:date="2023-10-13T13:34:00Z">
        <w:r w:rsidR="00170264">
          <w:rPr>
            <w:lang w:val="vi-VN"/>
          </w:rPr>
          <w:t xml:space="preserve"> đấy</w:t>
        </w:r>
      </w:ins>
      <w:r w:rsidRPr="00515445">
        <w:rPr>
          <w:lang w:val="vi-VN"/>
        </w:rPr>
        <w:t xml:space="preserve">.", </w:t>
      </w:r>
    </w:p>
    <w:p w14:paraId="4217EEB0" w14:textId="77777777" w:rsidR="00515445" w:rsidRPr="00515445" w:rsidRDefault="00515445" w:rsidP="00515445">
      <w:pPr>
        <w:rPr>
          <w:lang w:val="vi-VN"/>
        </w:rPr>
      </w:pPr>
      <w:r w:rsidRPr="00515445">
        <w:rPr>
          <w:lang w:val="vi-VN"/>
        </w:rPr>
        <w:t xml:space="preserve">"en": "My father cooks as well as my mother.", </w:t>
      </w:r>
    </w:p>
    <w:p w14:paraId="2B2CBB8B" w14:textId="77777777" w:rsidR="00515445" w:rsidRPr="00515445" w:rsidRDefault="00515445" w:rsidP="00515445">
      <w:pPr>
        <w:rPr>
          <w:lang w:val="vi-VN"/>
        </w:rPr>
      </w:pPr>
      <w:r w:rsidRPr="00515445">
        <w:rPr>
          <w:lang w:val="vi-VN"/>
        </w:rPr>
        <w:t xml:space="preserve">}, </w:t>
      </w:r>
    </w:p>
    <w:p w14:paraId="6E2382A8" w14:textId="77777777" w:rsidR="00515445" w:rsidRPr="00515445" w:rsidRDefault="00515445" w:rsidP="00515445">
      <w:pPr>
        <w:rPr>
          <w:lang w:val="vi-VN"/>
        </w:rPr>
      </w:pPr>
      <w:r w:rsidRPr="00515445">
        <w:rPr>
          <w:lang w:val="vi-VN"/>
        </w:rPr>
        <w:t xml:space="preserve">{ </w:t>
      </w:r>
    </w:p>
    <w:p w14:paraId="63586BF4" w14:textId="371D351E" w:rsidR="00515445" w:rsidRPr="00515445" w:rsidRDefault="00515445" w:rsidP="00515445">
      <w:pPr>
        <w:rPr>
          <w:lang w:val="vi-VN"/>
        </w:rPr>
      </w:pPr>
      <w:r w:rsidRPr="00515445">
        <w:rPr>
          <w:lang w:val="vi-VN"/>
        </w:rPr>
        <w:t>"vn": "Ở Sài Gòn nóng bằng</w:t>
      </w:r>
      <w:ins w:id="438" w:author="Canh Duc Nguyen" w:date="2023-10-13T13:34:00Z">
        <w:r w:rsidR="00170264">
          <w:rPr>
            <w:lang w:val="vi-VN"/>
          </w:rPr>
          <w:t xml:space="preserve"> như</w:t>
        </w:r>
      </w:ins>
      <w:r w:rsidRPr="00515445">
        <w:rPr>
          <w:lang w:val="vi-VN"/>
        </w:rPr>
        <w:t xml:space="preserve"> Mũi Né</w:t>
      </w:r>
      <w:ins w:id="439" w:author="Canh Duc Nguyen" w:date="2023-10-13T13:34:00Z">
        <w:r w:rsidR="00170264">
          <w:rPr>
            <w:lang w:val="vi-VN"/>
          </w:rPr>
          <w:t xml:space="preserve"> nhỉ</w:t>
        </w:r>
      </w:ins>
      <w:r w:rsidRPr="00515445">
        <w:rPr>
          <w:lang w:val="vi-VN"/>
        </w:rPr>
        <w:t xml:space="preserve">.", </w:t>
      </w:r>
    </w:p>
    <w:p w14:paraId="52325252" w14:textId="77777777" w:rsidR="00515445" w:rsidRPr="00515445" w:rsidRDefault="00515445" w:rsidP="00515445">
      <w:pPr>
        <w:rPr>
          <w:lang w:val="vi-VN"/>
        </w:rPr>
      </w:pPr>
      <w:r w:rsidRPr="00515445">
        <w:rPr>
          <w:lang w:val="vi-VN"/>
        </w:rPr>
        <w:t xml:space="preserve">"en": "It's as hot in Saigon as it is in Mui Ne.", </w:t>
      </w:r>
    </w:p>
    <w:p w14:paraId="6F8CF618" w14:textId="77777777" w:rsidR="00515445" w:rsidRPr="00515445" w:rsidRDefault="00515445" w:rsidP="00515445">
      <w:pPr>
        <w:rPr>
          <w:lang w:val="vi-VN"/>
        </w:rPr>
      </w:pPr>
      <w:r w:rsidRPr="00515445">
        <w:rPr>
          <w:lang w:val="vi-VN"/>
        </w:rPr>
        <w:t xml:space="preserve">}, </w:t>
      </w:r>
    </w:p>
    <w:p w14:paraId="0DC9DC8D" w14:textId="77777777" w:rsidR="00515445" w:rsidRPr="00515445" w:rsidRDefault="00515445" w:rsidP="00515445">
      <w:pPr>
        <w:rPr>
          <w:lang w:val="vi-VN"/>
        </w:rPr>
      </w:pPr>
      <w:r w:rsidRPr="00515445">
        <w:rPr>
          <w:lang w:val="vi-VN"/>
        </w:rPr>
        <w:t xml:space="preserve">{ </w:t>
      </w:r>
    </w:p>
    <w:p w14:paraId="141EBB02" w14:textId="72123CA6" w:rsidR="00515445" w:rsidRPr="00515445" w:rsidRDefault="00515445" w:rsidP="00515445">
      <w:pPr>
        <w:rPr>
          <w:lang w:val="vi-VN"/>
        </w:rPr>
      </w:pPr>
      <w:r w:rsidRPr="00515445">
        <w:rPr>
          <w:lang w:val="vi-VN"/>
        </w:rPr>
        <w:t>"vn": "Công việc của tôi</w:t>
      </w:r>
      <w:ins w:id="440" w:author="Canh Duc Nguyen" w:date="2023-10-13T13:34:00Z">
        <w:r w:rsidR="00170264">
          <w:rPr>
            <w:lang w:val="vi-VN"/>
          </w:rPr>
          <w:t xml:space="preserve"> cũng</w:t>
        </w:r>
      </w:ins>
      <w:r w:rsidRPr="00515445">
        <w:rPr>
          <w:lang w:val="vi-VN"/>
        </w:rPr>
        <w:t xml:space="preserve"> khó bằng </w:t>
      </w:r>
      <w:ins w:id="441" w:author="Canh Duc Nguyen" w:date="2023-10-13T13:35:00Z">
        <w:r w:rsidR="00170264">
          <w:rPr>
            <w:lang w:val="vi-VN"/>
          </w:rPr>
          <w:t xml:space="preserve">như </w:t>
        </w:r>
      </w:ins>
      <w:r w:rsidRPr="00515445">
        <w:rPr>
          <w:lang w:val="vi-VN"/>
        </w:rPr>
        <w:t>công việc của bạn</w:t>
      </w:r>
      <w:ins w:id="442" w:author="Canh Duc Nguyen" w:date="2023-10-13T13:35:00Z">
        <w:r w:rsidR="00170264">
          <w:rPr>
            <w:lang w:val="vi-VN"/>
          </w:rPr>
          <w:t xml:space="preserve"> đấy</w:t>
        </w:r>
      </w:ins>
      <w:r w:rsidRPr="00515445">
        <w:rPr>
          <w:lang w:val="vi-VN"/>
        </w:rPr>
        <w:t xml:space="preserve">.", </w:t>
      </w:r>
    </w:p>
    <w:p w14:paraId="79F8EE86" w14:textId="77777777" w:rsidR="00515445" w:rsidRPr="00515445" w:rsidRDefault="00515445" w:rsidP="00515445">
      <w:pPr>
        <w:rPr>
          <w:lang w:val="vi-VN"/>
        </w:rPr>
      </w:pPr>
      <w:r w:rsidRPr="00515445">
        <w:rPr>
          <w:lang w:val="vi-VN"/>
        </w:rPr>
        <w:t xml:space="preserve">"en": "My job is as difficult as your job.", </w:t>
      </w:r>
    </w:p>
    <w:p w14:paraId="5DE390BA" w14:textId="77777777" w:rsidR="00515445" w:rsidRPr="00515445" w:rsidRDefault="00515445" w:rsidP="00515445">
      <w:pPr>
        <w:rPr>
          <w:lang w:val="vi-VN"/>
        </w:rPr>
      </w:pPr>
      <w:r w:rsidRPr="00515445">
        <w:rPr>
          <w:lang w:val="vi-VN"/>
        </w:rPr>
        <w:t xml:space="preserve">} </w:t>
      </w:r>
    </w:p>
    <w:p w14:paraId="7E3407C2" w14:textId="77777777" w:rsidR="00515445" w:rsidRPr="00515445" w:rsidRDefault="00515445" w:rsidP="00515445">
      <w:pPr>
        <w:rPr>
          <w:lang w:val="vi-VN"/>
        </w:rPr>
      </w:pPr>
      <w:r w:rsidRPr="00515445">
        <w:rPr>
          <w:lang w:val="vi-VN"/>
        </w:rPr>
        <w:t xml:space="preserve">] </w:t>
      </w:r>
    </w:p>
    <w:p w14:paraId="2D1A95AA" w14:textId="77777777" w:rsidR="00515445" w:rsidRPr="00515445" w:rsidRDefault="00515445" w:rsidP="00515445">
      <w:pPr>
        <w:rPr>
          <w:lang w:val="vi-VN"/>
        </w:rPr>
      </w:pPr>
      <w:r w:rsidRPr="00515445">
        <w:rPr>
          <w:lang w:val="vi-VN"/>
        </w:rPr>
        <w:t>}</w:t>
      </w:r>
    </w:p>
    <w:p w14:paraId="6FEC5BB8" w14:textId="77777777" w:rsidR="00515445" w:rsidRPr="00515445" w:rsidRDefault="00515445" w:rsidP="00515445">
      <w:pPr>
        <w:rPr>
          <w:lang w:val="vi-VN"/>
        </w:rPr>
      </w:pPr>
      <w:r w:rsidRPr="00515445">
        <w:rPr>
          <w:lang w:val="vi-VN"/>
        </w:rPr>
        <w:t>-----------------------------</w:t>
      </w:r>
    </w:p>
    <w:p w14:paraId="59878E30" w14:textId="77777777" w:rsidR="00515445" w:rsidRPr="00515445" w:rsidRDefault="00515445" w:rsidP="00515445">
      <w:pPr>
        <w:rPr>
          <w:lang w:val="vi-VN"/>
        </w:rPr>
      </w:pPr>
      <w:r w:rsidRPr="00515445">
        <w:rPr>
          <w:lang w:val="vi-VN"/>
        </w:rPr>
        <w:lastRenderedPageBreak/>
        <w:t xml:space="preserve">keyword: Comparisons with 'hơn' </w:t>
      </w:r>
    </w:p>
    <w:p w14:paraId="4066BA4E" w14:textId="77777777" w:rsidR="00515445" w:rsidRPr="00515445" w:rsidRDefault="00515445" w:rsidP="00515445">
      <w:pPr>
        <w:rPr>
          <w:lang w:val="vi-VN"/>
        </w:rPr>
      </w:pPr>
      <w:r w:rsidRPr="00515445">
        <w:rPr>
          <w:lang w:val="vi-VN"/>
        </w:rPr>
        <w:t xml:space="preserve">PROMPT: Generate grammar explanation for following Vietnamese grammar point: Comparisons with 'hơn' </w:t>
      </w:r>
    </w:p>
    <w:p w14:paraId="40060745" w14:textId="77777777" w:rsidR="00515445" w:rsidRPr="00515445" w:rsidRDefault="00515445" w:rsidP="00515445">
      <w:pPr>
        <w:rPr>
          <w:lang w:val="vi-VN"/>
        </w:rPr>
      </w:pPr>
      <w:r w:rsidRPr="00515445">
        <w:rPr>
          <w:lang w:val="vi-VN"/>
        </w:rPr>
        <w:t xml:space="preserve">RESPONSE: {  </w:t>
      </w:r>
    </w:p>
    <w:p w14:paraId="4251C01A" w14:textId="77777777" w:rsidR="00515445" w:rsidRPr="00515445" w:rsidRDefault="00515445" w:rsidP="00515445">
      <w:pPr>
        <w:rPr>
          <w:lang w:val="vi-VN"/>
        </w:rPr>
      </w:pPr>
      <w:r w:rsidRPr="00515445">
        <w:rPr>
          <w:lang w:val="vi-VN"/>
        </w:rPr>
        <w:t xml:space="preserve">   "title":"Comparisons with 'hơn'",</w:t>
      </w:r>
    </w:p>
    <w:p w14:paraId="55437DB6" w14:textId="77777777" w:rsidR="00515445" w:rsidRPr="00515445" w:rsidRDefault="00515445" w:rsidP="00515445">
      <w:pPr>
        <w:rPr>
          <w:lang w:val="vi-VN"/>
        </w:rPr>
      </w:pPr>
      <w:r w:rsidRPr="00515445">
        <w:rPr>
          <w:lang w:val="vi-VN"/>
        </w:rPr>
        <w:t xml:space="preserve">   "short_explanation":"Used to compare two elements, equals to 'more than' or 'better than' in English.",</w:t>
      </w:r>
    </w:p>
    <w:p w14:paraId="193A87E9" w14:textId="77777777" w:rsidR="00515445" w:rsidRPr="00515445" w:rsidRDefault="00515445" w:rsidP="00515445">
      <w:pPr>
        <w:rPr>
          <w:lang w:val="vi-VN"/>
        </w:rPr>
      </w:pPr>
      <w:r w:rsidRPr="00515445">
        <w:rPr>
          <w:lang w:val="vi-VN"/>
        </w:rPr>
        <w:t xml:space="preserve">   "long_explanation":"The Vietnamese word 'hơn' is used in comparison sentences to compare two elements. It is equivalent to 'more than' or 'better than' in English. This word is often used to compare the quantity, quality, or degree of an action or attribute between two objects, subjects, or actions.",</w:t>
      </w:r>
    </w:p>
    <w:p w14:paraId="757CB27C" w14:textId="77777777" w:rsidR="00515445" w:rsidRPr="00515445" w:rsidRDefault="00515445" w:rsidP="00515445">
      <w:pPr>
        <w:rPr>
          <w:lang w:val="vi-VN"/>
        </w:rPr>
      </w:pPr>
      <w:r w:rsidRPr="00515445">
        <w:rPr>
          <w:lang w:val="vi-VN"/>
        </w:rPr>
        <w:t xml:space="preserve">   "formation":"Subject + Verb/Adjective + hơn + [compared element] ",</w:t>
      </w:r>
    </w:p>
    <w:p w14:paraId="4BD82BC4" w14:textId="77777777" w:rsidR="00515445" w:rsidRPr="00515445" w:rsidRDefault="00515445" w:rsidP="00515445">
      <w:pPr>
        <w:rPr>
          <w:lang w:val="vi-VN"/>
        </w:rPr>
      </w:pPr>
      <w:r w:rsidRPr="00515445">
        <w:rPr>
          <w:lang w:val="vi-VN"/>
        </w:rPr>
        <w:t xml:space="preserve">   "examples":[  </w:t>
      </w:r>
    </w:p>
    <w:p w14:paraId="3F13ED9F" w14:textId="77777777" w:rsidR="00515445" w:rsidRPr="00515445" w:rsidRDefault="00515445" w:rsidP="00515445">
      <w:pPr>
        <w:rPr>
          <w:lang w:val="vi-VN"/>
        </w:rPr>
      </w:pPr>
      <w:r w:rsidRPr="00515445">
        <w:rPr>
          <w:lang w:val="vi-VN"/>
        </w:rPr>
        <w:t xml:space="preserve">      {  </w:t>
      </w:r>
    </w:p>
    <w:p w14:paraId="7A8FCA6B" w14:textId="137FCF0F" w:rsidR="00515445" w:rsidRPr="00515445" w:rsidRDefault="00515445" w:rsidP="00515445">
      <w:pPr>
        <w:rPr>
          <w:lang w:val="vi-VN"/>
        </w:rPr>
      </w:pPr>
      <w:r w:rsidRPr="00515445">
        <w:rPr>
          <w:lang w:val="vi-VN"/>
        </w:rPr>
        <w:t xml:space="preserve">         "vn":"Tôi thích ăn phở hơn </w:t>
      </w:r>
      <w:ins w:id="443" w:author="Canh Duc Nguyen" w:date="2023-10-13T13:36:00Z">
        <w:r w:rsidR="00170264">
          <w:rPr>
            <w:lang w:val="vi-VN"/>
          </w:rPr>
          <w:t xml:space="preserve">ăn </w:t>
        </w:r>
      </w:ins>
      <w:r w:rsidRPr="00515445">
        <w:rPr>
          <w:lang w:val="vi-VN"/>
        </w:rPr>
        <w:t>mì.",</w:t>
      </w:r>
    </w:p>
    <w:p w14:paraId="79556D05" w14:textId="77777777" w:rsidR="00515445" w:rsidRPr="00515445" w:rsidRDefault="00515445" w:rsidP="00515445">
      <w:pPr>
        <w:rPr>
          <w:lang w:val="vi-VN"/>
        </w:rPr>
      </w:pPr>
      <w:r w:rsidRPr="00515445">
        <w:rPr>
          <w:lang w:val="vi-VN"/>
        </w:rPr>
        <w:t xml:space="preserve">         "en":"I prefer eating pho more than noodle."</w:t>
      </w:r>
    </w:p>
    <w:p w14:paraId="5D444649" w14:textId="77777777" w:rsidR="00515445" w:rsidRPr="00515445" w:rsidRDefault="00515445" w:rsidP="00515445">
      <w:pPr>
        <w:rPr>
          <w:lang w:val="vi-VN"/>
        </w:rPr>
      </w:pPr>
      <w:r w:rsidRPr="00515445">
        <w:rPr>
          <w:lang w:val="vi-VN"/>
        </w:rPr>
        <w:t xml:space="preserve">      },</w:t>
      </w:r>
    </w:p>
    <w:p w14:paraId="1F4946E6" w14:textId="77777777" w:rsidR="00515445" w:rsidRPr="00515445" w:rsidRDefault="00515445" w:rsidP="00515445">
      <w:pPr>
        <w:rPr>
          <w:lang w:val="vi-VN"/>
        </w:rPr>
      </w:pPr>
      <w:r w:rsidRPr="00515445">
        <w:rPr>
          <w:lang w:val="vi-VN"/>
        </w:rPr>
        <w:t xml:space="preserve">      {  </w:t>
      </w:r>
    </w:p>
    <w:p w14:paraId="59319A01" w14:textId="77777777" w:rsidR="00515445" w:rsidRPr="00515445" w:rsidRDefault="00515445" w:rsidP="00515445">
      <w:pPr>
        <w:rPr>
          <w:lang w:val="vi-VN"/>
        </w:rPr>
      </w:pPr>
      <w:r w:rsidRPr="00515445">
        <w:rPr>
          <w:lang w:val="vi-VN"/>
        </w:rPr>
        <w:t xml:space="preserve">         "vn":"Chị ấy hát hơn tôi.",</w:t>
      </w:r>
    </w:p>
    <w:p w14:paraId="5EEDF7E5" w14:textId="77777777" w:rsidR="00515445" w:rsidRPr="00515445" w:rsidRDefault="00515445" w:rsidP="00515445">
      <w:pPr>
        <w:rPr>
          <w:lang w:val="vi-VN"/>
        </w:rPr>
      </w:pPr>
      <w:r w:rsidRPr="00515445">
        <w:rPr>
          <w:lang w:val="vi-VN"/>
        </w:rPr>
        <w:t xml:space="preserve">         "en":"She sings better than me."</w:t>
      </w:r>
    </w:p>
    <w:p w14:paraId="6A4BFCBB" w14:textId="77777777" w:rsidR="00515445" w:rsidRPr="00515445" w:rsidRDefault="00515445" w:rsidP="00515445">
      <w:pPr>
        <w:rPr>
          <w:lang w:val="vi-VN"/>
        </w:rPr>
      </w:pPr>
      <w:r w:rsidRPr="00515445">
        <w:rPr>
          <w:lang w:val="vi-VN"/>
        </w:rPr>
        <w:t xml:space="preserve">      },</w:t>
      </w:r>
    </w:p>
    <w:p w14:paraId="002B8B66" w14:textId="77777777" w:rsidR="00515445" w:rsidRPr="00515445" w:rsidRDefault="00515445" w:rsidP="00515445">
      <w:pPr>
        <w:rPr>
          <w:lang w:val="vi-VN"/>
        </w:rPr>
      </w:pPr>
      <w:r w:rsidRPr="00515445">
        <w:rPr>
          <w:lang w:val="vi-VN"/>
        </w:rPr>
        <w:t xml:space="preserve">      {  </w:t>
      </w:r>
    </w:p>
    <w:p w14:paraId="218F6607" w14:textId="77777777" w:rsidR="00515445" w:rsidRPr="00515445" w:rsidRDefault="00515445" w:rsidP="00515445">
      <w:pPr>
        <w:rPr>
          <w:lang w:val="vi-VN"/>
        </w:rPr>
      </w:pPr>
      <w:r w:rsidRPr="00515445">
        <w:rPr>
          <w:lang w:val="vi-VN"/>
        </w:rPr>
        <w:t xml:space="preserve">         "vn":"Việc này khó hơn tôi nghĩ.",</w:t>
      </w:r>
    </w:p>
    <w:p w14:paraId="1549E733" w14:textId="77777777" w:rsidR="00515445" w:rsidRPr="00515445" w:rsidRDefault="00515445" w:rsidP="00515445">
      <w:pPr>
        <w:rPr>
          <w:lang w:val="vi-VN"/>
        </w:rPr>
      </w:pPr>
      <w:r w:rsidRPr="00515445">
        <w:rPr>
          <w:lang w:val="vi-VN"/>
        </w:rPr>
        <w:t xml:space="preserve">         "en":"This work is harder than I thought."</w:t>
      </w:r>
    </w:p>
    <w:p w14:paraId="4F374A6C" w14:textId="77777777" w:rsidR="00515445" w:rsidRPr="00515445" w:rsidRDefault="00515445" w:rsidP="00515445">
      <w:pPr>
        <w:rPr>
          <w:lang w:val="vi-VN"/>
        </w:rPr>
      </w:pPr>
      <w:r w:rsidRPr="00515445">
        <w:rPr>
          <w:lang w:val="vi-VN"/>
        </w:rPr>
        <w:t xml:space="preserve">      },</w:t>
      </w:r>
    </w:p>
    <w:p w14:paraId="172EE23C" w14:textId="77777777" w:rsidR="00515445" w:rsidRPr="00515445" w:rsidRDefault="00515445" w:rsidP="00515445">
      <w:pPr>
        <w:rPr>
          <w:lang w:val="vi-VN"/>
        </w:rPr>
      </w:pPr>
      <w:r w:rsidRPr="00515445">
        <w:rPr>
          <w:lang w:val="vi-VN"/>
        </w:rPr>
        <w:t xml:space="preserve">      {  </w:t>
      </w:r>
    </w:p>
    <w:p w14:paraId="7CA9D8D5" w14:textId="77777777" w:rsidR="00515445" w:rsidRPr="00515445" w:rsidRDefault="00515445" w:rsidP="00515445">
      <w:pPr>
        <w:rPr>
          <w:lang w:val="vi-VN"/>
        </w:rPr>
      </w:pPr>
      <w:r w:rsidRPr="00515445">
        <w:rPr>
          <w:lang w:val="vi-VN"/>
        </w:rPr>
        <w:t xml:space="preserve">         "vn":"Cuốn sách này dày hơn cuốn sách kia.",</w:t>
      </w:r>
    </w:p>
    <w:p w14:paraId="1AF056B2" w14:textId="77777777" w:rsidR="00515445" w:rsidRPr="00515445" w:rsidRDefault="00515445" w:rsidP="00515445">
      <w:pPr>
        <w:rPr>
          <w:lang w:val="vi-VN"/>
        </w:rPr>
      </w:pPr>
      <w:r w:rsidRPr="00515445">
        <w:rPr>
          <w:lang w:val="vi-VN"/>
        </w:rPr>
        <w:t xml:space="preserve">         "en":"This book is thicker than that book."</w:t>
      </w:r>
    </w:p>
    <w:p w14:paraId="113AB31F" w14:textId="77777777" w:rsidR="00515445" w:rsidRPr="00515445" w:rsidRDefault="00515445" w:rsidP="00515445">
      <w:pPr>
        <w:rPr>
          <w:lang w:val="vi-VN"/>
        </w:rPr>
      </w:pPr>
      <w:r w:rsidRPr="00515445">
        <w:rPr>
          <w:lang w:val="vi-VN"/>
        </w:rPr>
        <w:t xml:space="preserve">      }</w:t>
      </w:r>
    </w:p>
    <w:p w14:paraId="13F6788B" w14:textId="77777777" w:rsidR="00515445" w:rsidRPr="00515445" w:rsidRDefault="00515445" w:rsidP="00515445">
      <w:pPr>
        <w:rPr>
          <w:lang w:val="vi-VN"/>
        </w:rPr>
      </w:pPr>
      <w:r w:rsidRPr="00515445">
        <w:rPr>
          <w:lang w:val="vi-VN"/>
        </w:rPr>
        <w:t xml:space="preserve">   ]</w:t>
      </w:r>
    </w:p>
    <w:p w14:paraId="717B1C86" w14:textId="77777777" w:rsidR="00515445" w:rsidRPr="00515445" w:rsidRDefault="00515445" w:rsidP="00515445">
      <w:pPr>
        <w:rPr>
          <w:lang w:val="vi-VN"/>
        </w:rPr>
      </w:pPr>
      <w:r w:rsidRPr="00515445">
        <w:rPr>
          <w:lang w:val="vi-VN"/>
        </w:rPr>
        <w:t>}</w:t>
      </w:r>
    </w:p>
    <w:p w14:paraId="1B022B15" w14:textId="77777777" w:rsidR="00515445" w:rsidRPr="00515445" w:rsidRDefault="00515445" w:rsidP="00515445">
      <w:pPr>
        <w:rPr>
          <w:lang w:val="vi-VN"/>
        </w:rPr>
      </w:pPr>
      <w:r w:rsidRPr="00515445">
        <w:rPr>
          <w:lang w:val="vi-VN"/>
        </w:rPr>
        <w:t>-----------------------------</w:t>
      </w:r>
    </w:p>
    <w:p w14:paraId="3D3B7568" w14:textId="77777777" w:rsidR="00515445" w:rsidRPr="00515445" w:rsidRDefault="00515445" w:rsidP="00515445">
      <w:pPr>
        <w:rPr>
          <w:lang w:val="vi-VN"/>
        </w:rPr>
      </w:pPr>
      <w:r w:rsidRPr="00515445">
        <w:rPr>
          <w:lang w:val="vi-VN"/>
        </w:rPr>
        <w:t xml:space="preserve">keyword: Comparisons with 'hơn cả' </w:t>
      </w:r>
    </w:p>
    <w:p w14:paraId="2D13FA23" w14:textId="77777777" w:rsidR="00515445" w:rsidRPr="00515445" w:rsidRDefault="00515445" w:rsidP="00515445">
      <w:pPr>
        <w:rPr>
          <w:lang w:val="vi-VN"/>
        </w:rPr>
      </w:pPr>
      <w:r w:rsidRPr="00515445">
        <w:rPr>
          <w:lang w:val="vi-VN"/>
        </w:rPr>
        <w:t xml:space="preserve">PROMPT: Generate grammar explanation for following Vietnamese grammar point: Comparisons with 'hơn cả' </w:t>
      </w:r>
    </w:p>
    <w:p w14:paraId="726FE502" w14:textId="77777777" w:rsidR="00515445" w:rsidRPr="00515445" w:rsidRDefault="00515445" w:rsidP="00515445">
      <w:pPr>
        <w:rPr>
          <w:lang w:val="vi-VN"/>
        </w:rPr>
      </w:pPr>
      <w:r w:rsidRPr="00515445">
        <w:rPr>
          <w:lang w:val="vi-VN"/>
        </w:rPr>
        <w:t>RESPONSE: {</w:t>
      </w:r>
    </w:p>
    <w:p w14:paraId="49B164D4" w14:textId="77777777" w:rsidR="00515445" w:rsidRPr="00515445" w:rsidRDefault="00515445" w:rsidP="00515445">
      <w:pPr>
        <w:rPr>
          <w:lang w:val="vi-VN"/>
        </w:rPr>
      </w:pPr>
      <w:r w:rsidRPr="00515445">
        <w:rPr>
          <w:lang w:val="vi-VN"/>
        </w:rPr>
        <w:t xml:space="preserve">    "title": "Comparisons with 'hơn cả'",</w:t>
      </w:r>
    </w:p>
    <w:p w14:paraId="3575F075" w14:textId="77777777" w:rsidR="00515445" w:rsidRPr="00515445" w:rsidRDefault="00515445" w:rsidP="00515445">
      <w:pPr>
        <w:rPr>
          <w:lang w:val="vi-VN"/>
        </w:rPr>
      </w:pPr>
      <w:r w:rsidRPr="00515445">
        <w:rPr>
          <w:lang w:val="vi-VN"/>
        </w:rPr>
        <w:t xml:space="preserve">    "short_explanation": "'Hơn cả' is a comparative phrase used to express a higher degree of something beyond a certain level or concurrent comparison.",</w:t>
      </w:r>
    </w:p>
    <w:p w14:paraId="0896915F" w14:textId="77777777" w:rsidR="00515445" w:rsidRPr="00515445" w:rsidRDefault="00515445" w:rsidP="00515445">
      <w:pPr>
        <w:rPr>
          <w:lang w:val="vi-VN"/>
        </w:rPr>
      </w:pPr>
      <w:r w:rsidRPr="00515445">
        <w:rPr>
          <w:lang w:val="vi-VN"/>
        </w:rPr>
        <w:t xml:space="preserve">    "long_explanation": "In Vietnamese, 'hơn cả' is a phrase used to highlight that something not only surpasses others in a certain aspect, but it even exceeds a certain stated standard or expectation. It corresponds to 'even more than' in English. This phrase emphasizes exaggeration or high extensity.",</w:t>
      </w:r>
    </w:p>
    <w:p w14:paraId="1353AD53" w14:textId="77777777" w:rsidR="00515445" w:rsidRPr="00515445" w:rsidRDefault="00515445" w:rsidP="00515445">
      <w:pPr>
        <w:rPr>
          <w:lang w:val="vi-VN"/>
        </w:rPr>
      </w:pPr>
      <w:r w:rsidRPr="00515445">
        <w:rPr>
          <w:lang w:val="vi-VN"/>
        </w:rPr>
        <w:t xml:space="preserve">    "formation": "Subject + hơn cả + the thing being compared",</w:t>
      </w:r>
    </w:p>
    <w:p w14:paraId="0C2D0B64" w14:textId="77777777" w:rsidR="00515445" w:rsidRPr="00515445" w:rsidRDefault="00515445" w:rsidP="00515445">
      <w:pPr>
        <w:rPr>
          <w:lang w:val="vi-VN"/>
        </w:rPr>
      </w:pPr>
      <w:r w:rsidRPr="00515445">
        <w:rPr>
          <w:lang w:val="vi-VN"/>
        </w:rPr>
        <w:lastRenderedPageBreak/>
        <w:t xml:space="preserve">    "examples": [</w:t>
      </w:r>
    </w:p>
    <w:p w14:paraId="371AC4AF" w14:textId="77777777" w:rsidR="00515445" w:rsidRPr="00515445" w:rsidRDefault="00515445" w:rsidP="00515445">
      <w:pPr>
        <w:rPr>
          <w:lang w:val="vi-VN"/>
        </w:rPr>
      </w:pPr>
      <w:r w:rsidRPr="00515445">
        <w:rPr>
          <w:lang w:val="vi-VN"/>
        </w:rPr>
        <w:t xml:space="preserve">        {</w:t>
      </w:r>
    </w:p>
    <w:p w14:paraId="18F840BF" w14:textId="77777777" w:rsidR="00515445" w:rsidRPr="00515445" w:rsidRDefault="00515445" w:rsidP="00515445">
      <w:pPr>
        <w:rPr>
          <w:lang w:val="vi-VN"/>
        </w:rPr>
      </w:pPr>
      <w:r w:rsidRPr="00515445">
        <w:rPr>
          <w:lang w:val="vi-VN"/>
        </w:rPr>
        <w:t xml:space="preserve">            "vn": "Anh ấy học giỏi hơn cả em gái mình.",</w:t>
      </w:r>
    </w:p>
    <w:p w14:paraId="06D8AAB2" w14:textId="77777777" w:rsidR="00515445" w:rsidRPr="00515445" w:rsidRDefault="00515445" w:rsidP="00515445">
      <w:pPr>
        <w:rPr>
          <w:lang w:val="vi-VN"/>
        </w:rPr>
      </w:pPr>
      <w:r w:rsidRPr="00515445">
        <w:rPr>
          <w:lang w:val="vi-VN"/>
        </w:rPr>
        <w:t xml:space="preserve">            "en": "He studies even better than his own sister."</w:t>
      </w:r>
    </w:p>
    <w:p w14:paraId="411910D5" w14:textId="77777777" w:rsidR="00515445" w:rsidRPr="00515445" w:rsidRDefault="00515445" w:rsidP="00515445">
      <w:pPr>
        <w:rPr>
          <w:lang w:val="vi-VN"/>
        </w:rPr>
      </w:pPr>
      <w:r w:rsidRPr="00515445">
        <w:rPr>
          <w:lang w:val="vi-VN"/>
        </w:rPr>
        <w:t xml:space="preserve">        },</w:t>
      </w:r>
    </w:p>
    <w:p w14:paraId="79A78E9F" w14:textId="77777777" w:rsidR="00515445" w:rsidRPr="00515445" w:rsidRDefault="00515445" w:rsidP="00515445">
      <w:pPr>
        <w:rPr>
          <w:lang w:val="vi-VN"/>
        </w:rPr>
      </w:pPr>
      <w:r w:rsidRPr="00515445">
        <w:rPr>
          <w:lang w:val="vi-VN"/>
        </w:rPr>
        <w:t xml:space="preserve">        {</w:t>
      </w:r>
    </w:p>
    <w:p w14:paraId="2C176266" w14:textId="77777777" w:rsidR="00515445" w:rsidRPr="00515445" w:rsidRDefault="00515445" w:rsidP="00515445">
      <w:pPr>
        <w:rPr>
          <w:lang w:val="vi-VN"/>
        </w:rPr>
      </w:pPr>
      <w:r w:rsidRPr="00515445">
        <w:rPr>
          <w:lang w:val="vi-VN"/>
        </w:rPr>
        <w:t xml:space="preserve">            "vn": "Ngôi nhà này rộng hơn cả khách sạn.",</w:t>
      </w:r>
    </w:p>
    <w:p w14:paraId="1826A778" w14:textId="77777777" w:rsidR="00515445" w:rsidRPr="00515445" w:rsidRDefault="00515445" w:rsidP="00515445">
      <w:pPr>
        <w:rPr>
          <w:lang w:val="vi-VN"/>
        </w:rPr>
      </w:pPr>
      <w:r w:rsidRPr="00515445">
        <w:rPr>
          <w:lang w:val="vi-VN"/>
        </w:rPr>
        <w:t xml:space="preserve">            "en": "This house is even bigger than a hotel."</w:t>
      </w:r>
    </w:p>
    <w:p w14:paraId="1DF353DA" w14:textId="77777777" w:rsidR="00515445" w:rsidRPr="00515445" w:rsidRDefault="00515445" w:rsidP="00515445">
      <w:pPr>
        <w:rPr>
          <w:lang w:val="vi-VN"/>
        </w:rPr>
      </w:pPr>
      <w:r w:rsidRPr="00515445">
        <w:rPr>
          <w:lang w:val="vi-VN"/>
        </w:rPr>
        <w:t xml:space="preserve">        },</w:t>
      </w:r>
    </w:p>
    <w:p w14:paraId="1AE4A0F3" w14:textId="77777777" w:rsidR="00515445" w:rsidRPr="00515445" w:rsidRDefault="00515445" w:rsidP="00515445">
      <w:pPr>
        <w:rPr>
          <w:lang w:val="vi-VN"/>
        </w:rPr>
      </w:pPr>
      <w:r w:rsidRPr="00515445">
        <w:rPr>
          <w:lang w:val="vi-VN"/>
        </w:rPr>
        <w:t xml:space="preserve">        {</w:t>
      </w:r>
    </w:p>
    <w:p w14:paraId="4FFF3A15" w14:textId="13C70720" w:rsidR="00515445" w:rsidRPr="00515445" w:rsidRDefault="00515445" w:rsidP="00515445">
      <w:pPr>
        <w:rPr>
          <w:lang w:val="vi-VN"/>
        </w:rPr>
      </w:pPr>
      <w:r w:rsidRPr="00515445">
        <w:rPr>
          <w:lang w:val="vi-VN"/>
        </w:rPr>
        <w:t xml:space="preserve">            "vn": "</w:t>
      </w:r>
      <w:ins w:id="444" w:author="Canh Duc Nguyen" w:date="2023-10-13T15:33:00Z">
        <w:r w:rsidR="006F3F16">
          <w:rPr>
            <w:lang w:val="vi-VN"/>
          </w:rPr>
          <w:t>Tôi cảm thấy</w:t>
        </w:r>
        <w:r w:rsidR="00113BF6">
          <w:rPr>
            <w:lang w:val="vi-VN"/>
          </w:rPr>
          <w:t xml:space="preserve"> </w:t>
        </w:r>
      </w:ins>
      <w:ins w:id="445" w:author="Canh Duc Nguyen" w:date="2023-10-13T15:34:00Z">
        <w:r w:rsidR="00113BF6">
          <w:rPr>
            <w:lang w:val="vi-VN"/>
          </w:rPr>
          <w:t>đau ở phần</w:t>
        </w:r>
      </w:ins>
      <w:ins w:id="446" w:author="Canh Duc Nguyen" w:date="2023-10-13T15:33:00Z">
        <w:r w:rsidR="006F3F16">
          <w:rPr>
            <w:lang w:val="vi-VN"/>
          </w:rPr>
          <w:t xml:space="preserve"> m</w:t>
        </w:r>
      </w:ins>
      <w:del w:id="447" w:author="Canh Duc Nguyen" w:date="2023-10-13T15:33:00Z">
        <w:r w:rsidRPr="00515445" w:rsidDel="006F3F16">
          <w:rPr>
            <w:lang w:val="vi-VN"/>
          </w:rPr>
          <w:delText>M</w:delText>
        </w:r>
      </w:del>
      <w:r w:rsidRPr="00515445">
        <w:rPr>
          <w:lang w:val="vi-VN"/>
        </w:rPr>
        <w:t xml:space="preserve">ũi </w:t>
      </w:r>
      <w:del w:id="448" w:author="Canh Duc Nguyen" w:date="2023-10-13T15:33:00Z">
        <w:r w:rsidRPr="00515445" w:rsidDel="006F3F16">
          <w:rPr>
            <w:lang w:val="vi-VN"/>
          </w:rPr>
          <w:delText xml:space="preserve">tôi </w:delText>
        </w:r>
      </w:del>
      <w:del w:id="449" w:author="Canh Duc Nguyen" w:date="2023-10-13T15:34:00Z">
        <w:r w:rsidRPr="00515445" w:rsidDel="00113BF6">
          <w:rPr>
            <w:lang w:val="vi-VN"/>
          </w:rPr>
          <w:delText xml:space="preserve">đau </w:delText>
        </w:r>
      </w:del>
      <w:r w:rsidRPr="00515445">
        <w:rPr>
          <w:lang w:val="vi-VN"/>
        </w:rPr>
        <w:t xml:space="preserve">hơn cả </w:t>
      </w:r>
      <w:ins w:id="450" w:author="Canh Duc Nguyen" w:date="2023-10-13T15:34:00Z">
        <w:r w:rsidR="00113BF6">
          <w:rPr>
            <w:lang w:val="vi-VN"/>
          </w:rPr>
          <w:t xml:space="preserve">ở phần </w:t>
        </w:r>
      </w:ins>
      <w:r w:rsidRPr="00515445">
        <w:rPr>
          <w:lang w:val="vi-VN"/>
        </w:rPr>
        <w:t>răng</w:t>
      </w:r>
      <w:del w:id="451" w:author="Canh Duc Nguyen" w:date="2023-10-13T15:34:00Z">
        <w:r w:rsidRPr="00515445" w:rsidDel="00113BF6">
          <w:rPr>
            <w:lang w:val="vi-VN"/>
          </w:rPr>
          <w:delText xml:space="preserve"> tôi</w:delText>
        </w:r>
      </w:del>
      <w:r w:rsidRPr="00515445">
        <w:rPr>
          <w:lang w:val="vi-VN"/>
        </w:rPr>
        <w:t>.",</w:t>
      </w:r>
    </w:p>
    <w:p w14:paraId="0D640D20" w14:textId="77777777" w:rsidR="00515445" w:rsidRPr="00515445" w:rsidRDefault="00515445" w:rsidP="00515445">
      <w:pPr>
        <w:rPr>
          <w:lang w:val="vi-VN"/>
        </w:rPr>
      </w:pPr>
      <w:r w:rsidRPr="00515445">
        <w:rPr>
          <w:lang w:val="vi-VN"/>
        </w:rPr>
        <w:t xml:space="preserve">            "en": "My nose hurts even more than my teeth."</w:t>
      </w:r>
    </w:p>
    <w:p w14:paraId="525841C4" w14:textId="77777777" w:rsidR="00515445" w:rsidRPr="00515445" w:rsidRDefault="00515445" w:rsidP="00515445">
      <w:pPr>
        <w:rPr>
          <w:lang w:val="vi-VN"/>
        </w:rPr>
      </w:pPr>
      <w:r w:rsidRPr="00515445">
        <w:rPr>
          <w:lang w:val="vi-VN"/>
        </w:rPr>
        <w:t xml:space="preserve">        },</w:t>
      </w:r>
    </w:p>
    <w:p w14:paraId="1EDFDE70" w14:textId="77777777" w:rsidR="00515445" w:rsidRPr="00515445" w:rsidRDefault="00515445" w:rsidP="00515445">
      <w:pPr>
        <w:rPr>
          <w:lang w:val="vi-VN"/>
        </w:rPr>
      </w:pPr>
      <w:r w:rsidRPr="00515445">
        <w:rPr>
          <w:lang w:val="vi-VN"/>
        </w:rPr>
        <w:t xml:space="preserve">        {</w:t>
      </w:r>
    </w:p>
    <w:p w14:paraId="0D652730" w14:textId="2C7415CD" w:rsidR="00515445" w:rsidRPr="00515445" w:rsidRDefault="00515445" w:rsidP="00515445">
      <w:pPr>
        <w:rPr>
          <w:lang w:val="vi-VN"/>
        </w:rPr>
      </w:pPr>
      <w:r w:rsidRPr="00515445">
        <w:rPr>
          <w:lang w:val="vi-VN"/>
        </w:rPr>
        <w:t xml:space="preserve">            "vn": "Quả bơ này chín </w:t>
      </w:r>
      <w:ins w:id="452" w:author="Canh Duc Nguyen" w:date="2023-10-13T14:42:00Z">
        <w:r w:rsidR="00B372FA">
          <w:rPr>
            <w:lang w:val="vi-VN"/>
          </w:rPr>
          <w:t xml:space="preserve">nhanh </w:t>
        </w:r>
      </w:ins>
      <w:r w:rsidRPr="00515445">
        <w:rPr>
          <w:lang w:val="vi-VN"/>
        </w:rPr>
        <w:t xml:space="preserve">hơn cả </w:t>
      </w:r>
      <w:del w:id="453" w:author="Canh Duc Nguyen" w:date="2023-10-13T14:42:00Z">
        <w:r w:rsidRPr="00515445" w:rsidDel="00B372FA">
          <w:rPr>
            <w:lang w:val="vi-VN"/>
          </w:rPr>
          <w:delText xml:space="preserve">khi tôi mua </w:delText>
        </w:r>
      </w:del>
      <w:r w:rsidRPr="00515445">
        <w:rPr>
          <w:lang w:val="vi-VN"/>
        </w:rPr>
        <w:t>các loại</w:t>
      </w:r>
      <w:ins w:id="454" w:author="Canh Duc Nguyen" w:date="2023-10-13T14:42:00Z">
        <w:r w:rsidR="00B372FA">
          <w:rPr>
            <w:lang w:val="vi-VN"/>
          </w:rPr>
          <w:t xml:space="preserve"> quả</w:t>
        </w:r>
      </w:ins>
      <w:r w:rsidRPr="00515445">
        <w:rPr>
          <w:lang w:val="vi-VN"/>
        </w:rPr>
        <w:t xml:space="preserve"> khác</w:t>
      </w:r>
      <w:ins w:id="455" w:author="Canh Duc Nguyen" w:date="2023-10-13T15:34:00Z">
        <w:r w:rsidR="00113BF6">
          <w:rPr>
            <w:lang w:val="vi-VN"/>
          </w:rPr>
          <w:t xml:space="preserve"> khi tôi mua chúng</w:t>
        </w:r>
      </w:ins>
      <w:r w:rsidRPr="00515445">
        <w:rPr>
          <w:lang w:val="vi-VN"/>
        </w:rPr>
        <w:t>.",</w:t>
      </w:r>
    </w:p>
    <w:p w14:paraId="7C9D0E43" w14:textId="77777777" w:rsidR="00515445" w:rsidRPr="00515445" w:rsidRDefault="00515445" w:rsidP="00515445">
      <w:pPr>
        <w:rPr>
          <w:lang w:val="vi-VN"/>
        </w:rPr>
      </w:pPr>
      <w:r w:rsidRPr="00515445">
        <w:rPr>
          <w:lang w:val="vi-VN"/>
        </w:rPr>
        <w:t xml:space="preserve">            "en": "This avocado is even riper than when I've bought others."</w:t>
      </w:r>
    </w:p>
    <w:p w14:paraId="30391887" w14:textId="77777777" w:rsidR="00515445" w:rsidRPr="00515445" w:rsidRDefault="00515445" w:rsidP="00515445">
      <w:pPr>
        <w:rPr>
          <w:lang w:val="vi-VN"/>
        </w:rPr>
      </w:pPr>
      <w:r w:rsidRPr="00515445">
        <w:rPr>
          <w:lang w:val="vi-VN"/>
        </w:rPr>
        <w:t xml:space="preserve">        }</w:t>
      </w:r>
    </w:p>
    <w:p w14:paraId="196EB402" w14:textId="77777777" w:rsidR="00515445" w:rsidRPr="00515445" w:rsidRDefault="00515445" w:rsidP="00515445">
      <w:pPr>
        <w:rPr>
          <w:lang w:val="vi-VN"/>
        </w:rPr>
      </w:pPr>
      <w:r w:rsidRPr="00515445">
        <w:rPr>
          <w:lang w:val="vi-VN"/>
        </w:rPr>
        <w:t xml:space="preserve">    ]</w:t>
      </w:r>
    </w:p>
    <w:p w14:paraId="46FC76B6" w14:textId="77777777" w:rsidR="00515445" w:rsidRPr="00515445" w:rsidRDefault="00515445" w:rsidP="00515445">
      <w:pPr>
        <w:rPr>
          <w:lang w:val="vi-VN"/>
        </w:rPr>
      </w:pPr>
      <w:r w:rsidRPr="00515445">
        <w:rPr>
          <w:lang w:val="vi-VN"/>
        </w:rPr>
        <w:t>}</w:t>
      </w:r>
    </w:p>
    <w:p w14:paraId="5E62F09E" w14:textId="77777777" w:rsidR="00515445" w:rsidRPr="00515445" w:rsidRDefault="00515445" w:rsidP="00515445">
      <w:pPr>
        <w:rPr>
          <w:lang w:val="vi-VN"/>
        </w:rPr>
      </w:pPr>
      <w:r w:rsidRPr="00515445">
        <w:rPr>
          <w:lang w:val="vi-VN"/>
        </w:rPr>
        <w:t>-----------------------------</w:t>
      </w:r>
    </w:p>
    <w:p w14:paraId="14B5C8B3" w14:textId="77777777" w:rsidR="00515445" w:rsidRPr="00515445" w:rsidRDefault="00515445" w:rsidP="00515445">
      <w:pPr>
        <w:rPr>
          <w:lang w:val="vi-VN"/>
        </w:rPr>
      </w:pPr>
      <w:r w:rsidRPr="00515445">
        <w:rPr>
          <w:lang w:val="vi-VN"/>
        </w:rPr>
        <w:t xml:space="preserve">keyword: Comparisons with 'nhất' </w:t>
      </w:r>
    </w:p>
    <w:p w14:paraId="1CE132B4" w14:textId="77777777" w:rsidR="00515445" w:rsidRPr="00515445" w:rsidRDefault="00515445" w:rsidP="00515445">
      <w:pPr>
        <w:rPr>
          <w:lang w:val="vi-VN"/>
        </w:rPr>
      </w:pPr>
      <w:r w:rsidRPr="00515445">
        <w:rPr>
          <w:lang w:val="vi-VN"/>
        </w:rPr>
        <w:t xml:space="preserve">PROMPT: Generate grammar explanation for following Vietnamese grammar point: Comparisons with 'nhất' </w:t>
      </w:r>
    </w:p>
    <w:p w14:paraId="0662D54C" w14:textId="77777777" w:rsidR="00515445" w:rsidRPr="00515445" w:rsidRDefault="00515445" w:rsidP="00515445">
      <w:pPr>
        <w:rPr>
          <w:lang w:val="vi-VN"/>
        </w:rPr>
      </w:pPr>
      <w:r w:rsidRPr="00515445">
        <w:rPr>
          <w:lang w:val="vi-VN"/>
        </w:rPr>
        <w:t xml:space="preserve">RESPONSE: { </w:t>
      </w:r>
    </w:p>
    <w:p w14:paraId="189D770A" w14:textId="77777777" w:rsidR="00515445" w:rsidRPr="00515445" w:rsidRDefault="00515445" w:rsidP="00515445">
      <w:pPr>
        <w:rPr>
          <w:lang w:val="vi-VN"/>
        </w:rPr>
      </w:pPr>
      <w:r w:rsidRPr="00515445">
        <w:rPr>
          <w:lang w:val="vi-VN"/>
        </w:rPr>
        <w:t xml:space="preserve">"title": "Comparisons with 'nhất'", </w:t>
      </w:r>
    </w:p>
    <w:p w14:paraId="6BEC7779" w14:textId="77777777" w:rsidR="00515445" w:rsidRPr="00515445" w:rsidRDefault="00515445" w:rsidP="00515445">
      <w:pPr>
        <w:rPr>
          <w:lang w:val="vi-VN"/>
        </w:rPr>
      </w:pPr>
      <w:r w:rsidRPr="00515445">
        <w:rPr>
          <w:lang w:val="vi-VN"/>
        </w:rPr>
        <w:t xml:space="preserve">"short_explanation": "Used to express the highest degree of comparison, equivalent to 'the most' or '-est' in English.", </w:t>
      </w:r>
    </w:p>
    <w:p w14:paraId="69B049AD" w14:textId="77777777" w:rsidR="00515445" w:rsidRPr="00515445" w:rsidRDefault="00515445" w:rsidP="00515445">
      <w:pPr>
        <w:rPr>
          <w:lang w:val="vi-VN"/>
        </w:rPr>
      </w:pPr>
      <w:r w:rsidRPr="00515445">
        <w:rPr>
          <w:lang w:val="vi-VN"/>
        </w:rPr>
        <w:t xml:space="preserve">"long_explanation": "The Vietnamese word 'nhất' is used to indicate the superlative form of comparison. This is typically seen in English as adding 'the most' before an adjective or '-est' after an adjective. The location of 'nhất' is normally after the adjective or adverb we want to exaggerate. It is used to express the highest degree of something.", </w:t>
      </w:r>
    </w:p>
    <w:p w14:paraId="2B076145" w14:textId="77777777" w:rsidR="00515445" w:rsidRPr="00515445" w:rsidRDefault="00515445" w:rsidP="00515445">
      <w:pPr>
        <w:rPr>
          <w:lang w:val="vi-VN"/>
        </w:rPr>
      </w:pPr>
      <w:r w:rsidRPr="00515445">
        <w:rPr>
          <w:lang w:val="vi-VN"/>
        </w:rPr>
        <w:t>"formation": "adjective/adverb + nhất",</w:t>
      </w:r>
    </w:p>
    <w:p w14:paraId="552B4B5D" w14:textId="77777777" w:rsidR="00515445" w:rsidRPr="00515445" w:rsidRDefault="00515445" w:rsidP="00515445">
      <w:pPr>
        <w:rPr>
          <w:lang w:val="vi-VN"/>
        </w:rPr>
      </w:pPr>
      <w:r w:rsidRPr="00515445">
        <w:rPr>
          <w:lang w:val="vi-VN"/>
        </w:rPr>
        <w:t xml:space="preserve">"examples": [ </w:t>
      </w:r>
    </w:p>
    <w:p w14:paraId="78F70A92" w14:textId="77777777" w:rsidR="00515445" w:rsidRPr="00515445" w:rsidRDefault="00515445" w:rsidP="00515445">
      <w:pPr>
        <w:rPr>
          <w:lang w:val="vi-VN"/>
        </w:rPr>
      </w:pPr>
      <w:r w:rsidRPr="00515445">
        <w:rPr>
          <w:lang w:val="vi-VN"/>
        </w:rPr>
        <w:t xml:space="preserve">{ </w:t>
      </w:r>
    </w:p>
    <w:p w14:paraId="385D706F" w14:textId="77777777" w:rsidR="00515445" w:rsidRPr="00515445" w:rsidRDefault="00515445" w:rsidP="00515445">
      <w:pPr>
        <w:rPr>
          <w:lang w:val="vi-VN"/>
        </w:rPr>
      </w:pPr>
      <w:r w:rsidRPr="00515445">
        <w:rPr>
          <w:lang w:val="vi-VN"/>
        </w:rPr>
        <w:t xml:space="preserve">"vn": "Đây là quyển sách hay nhất mà tôi đã từng đọc.", </w:t>
      </w:r>
    </w:p>
    <w:p w14:paraId="73AF33A7" w14:textId="77777777" w:rsidR="00515445" w:rsidRPr="00515445" w:rsidRDefault="00515445" w:rsidP="00515445">
      <w:pPr>
        <w:rPr>
          <w:lang w:val="vi-VN"/>
        </w:rPr>
      </w:pPr>
      <w:r w:rsidRPr="00515445">
        <w:rPr>
          <w:lang w:val="vi-VN"/>
        </w:rPr>
        <w:t xml:space="preserve">"en": "This is the best book I have ever read." </w:t>
      </w:r>
    </w:p>
    <w:p w14:paraId="235D8C00" w14:textId="77777777" w:rsidR="00515445" w:rsidRPr="00515445" w:rsidRDefault="00515445" w:rsidP="00515445">
      <w:pPr>
        <w:rPr>
          <w:lang w:val="vi-VN"/>
        </w:rPr>
      </w:pPr>
      <w:r w:rsidRPr="00515445">
        <w:rPr>
          <w:lang w:val="vi-VN"/>
        </w:rPr>
        <w:t xml:space="preserve">}, </w:t>
      </w:r>
    </w:p>
    <w:p w14:paraId="56D098EA" w14:textId="77777777" w:rsidR="00515445" w:rsidRPr="00515445" w:rsidRDefault="00515445" w:rsidP="00515445">
      <w:pPr>
        <w:rPr>
          <w:lang w:val="vi-VN"/>
        </w:rPr>
      </w:pPr>
      <w:r w:rsidRPr="00515445">
        <w:rPr>
          <w:lang w:val="vi-VN"/>
        </w:rPr>
        <w:t xml:space="preserve">{ </w:t>
      </w:r>
    </w:p>
    <w:p w14:paraId="1B873CB3" w14:textId="77777777" w:rsidR="00515445" w:rsidRPr="00515445" w:rsidRDefault="00515445" w:rsidP="00515445">
      <w:pPr>
        <w:rPr>
          <w:lang w:val="vi-VN"/>
        </w:rPr>
      </w:pPr>
      <w:r w:rsidRPr="00515445">
        <w:rPr>
          <w:lang w:val="vi-VN"/>
        </w:rPr>
        <w:t xml:space="preserve">"vn": "Anh ấy là người nhanh nhất trong đội bóng.", </w:t>
      </w:r>
    </w:p>
    <w:p w14:paraId="2E3063E3" w14:textId="77777777" w:rsidR="00515445" w:rsidRPr="00515445" w:rsidRDefault="00515445" w:rsidP="00515445">
      <w:pPr>
        <w:rPr>
          <w:lang w:val="vi-VN"/>
        </w:rPr>
      </w:pPr>
      <w:r w:rsidRPr="00515445">
        <w:rPr>
          <w:lang w:val="vi-VN"/>
        </w:rPr>
        <w:t xml:space="preserve">"en": "He is the fastest person in the football team." </w:t>
      </w:r>
    </w:p>
    <w:p w14:paraId="1174D289" w14:textId="77777777" w:rsidR="00515445" w:rsidRPr="00515445" w:rsidRDefault="00515445" w:rsidP="00515445">
      <w:pPr>
        <w:rPr>
          <w:lang w:val="vi-VN"/>
        </w:rPr>
      </w:pPr>
      <w:r w:rsidRPr="00515445">
        <w:rPr>
          <w:lang w:val="vi-VN"/>
        </w:rPr>
        <w:t xml:space="preserve">}, </w:t>
      </w:r>
    </w:p>
    <w:p w14:paraId="49BD87CB" w14:textId="77777777" w:rsidR="00515445" w:rsidRPr="00515445" w:rsidRDefault="00515445" w:rsidP="00515445">
      <w:pPr>
        <w:rPr>
          <w:lang w:val="vi-VN"/>
        </w:rPr>
      </w:pPr>
      <w:r w:rsidRPr="00515445">
        <w:rPr>
          <w:lang w:val="vi-VN"/>
        </w:rPr>
        <w:t xml:space="preserve">{ </w:t>
      </w:r>
    </w:p>
    <w:p w14:paraId="070F4F2A" w14:textId="77777777" w:rsidR="00515445" w:rsidRPr="00515445" w:rsidRDefault="00515445" w:rsidP="00515445">
      <w:pPr>
        <w:rPr>
          <w:lang w:val="vi-VN"/>
        </w:rPr>
      </w:pPr>
      <w:r w:rsidRPr="00515445">
        <w:rPr>
          <w:lang w:val="vi-VN"/>
        </w:rPr>
        <w:t xml:space="preserve">"vn": "Việt Nam là đất nước đẹp nhất mà tôi đã từng ghé thăm.", </w:t>
      </w:r>
    </w:p>
    <w:p w14:paraId="715CBE9E" w14:textId="77777777" w:rsidR="00515445" w:rsidRPr="00515445" w:rsidRDefault="00515445" w:rsidP="00515445">
      <w:pPr>
        <w:rPr>
          <w:lang w:val="vi-VN"/>
        </w:rPr>
      </w:pPr>
      <w:r w:rsidRPr="00515445">
        <w:rPr>
          <w:lang w:val="vi-VN"/>
        </w:rPr>
        <w:t xml:space="preserve">"en": "Vietnam is the most beautiful country I have ever visited." </w:t>
      </w:r>
    </w:p>
    <w:p w14:paraId="0E09B4BA" w14:textId="77777777" w:rsidR="00515445" w:rsidRPr="00515445" w:rsidRDefault="00515445" w:rsidP="00515445">
      <w:pPr>
        <w:rPr>
          <w:lang w:val="vi-VN"/>
        </w:rPr>
      </w:pPr>
      <w:r w:rsidRPr="00515445">
        <w:rPr>
          <w:lang w:val="vi-VN"/>
        </w:rPr>
        <w:lastRenderedPageBreak/>
        <w:t xml:space="preserve">}, </w:t>
      </w:r>
    </w:p>
    <w:p w14:paraId="25670AAE" w14:textId="77777777" w:rsidR="00515445" w:rsidRPr="00515445" w:rsidRDefault="00515445" w:rsidP="00515445">
      <w:pPr>
        <w:rPr>
          <w:lang w:val="vi-VN"/>
        </w:rPr>
      </w:pPr>
      <w:r w:rsidRPr="00515445">
        <w:rPr>
          <w:lang w:val="vi-VN"/>
        </w:rPr>
        <w:t xml:space="preserve">{ </w:t>
      </w:r>
    </w:p>
    <w:p w14:paraId="7D117725" w14:textId="77777777" w:rsidR="00515445" w:rsidRPr="00515445" w:rsidRDefault="00515445" w:rsidP="00515445">
      <w:pPr>
        <w:rPr>
          <w:lang w:val="vi-VN"/>
        </w:rPr>
      </w:pPr>
      <w:r w:rsidRPr="00515445">
        <w:rPr>
          <w:lang w:val="vi-VN"/>
        </w:rPr>
        <w:t xml:space="preserve">"vn": "Đây là món ăn ngon nhất mà mẹ tôi từng nấu.", </w:t>
      </w:r>
    </w:p>
    <w:p w14:paraId="2214C0A7" w14:textId="77777777" w:rsidR="00515445" w:rsidRPr="00515445" w:rsidRDefault="00515445" w:rsidP="00515445">
      <w:pPr>
        <w:rPr>
          <w:lang w:val="vi-VN"/>
        </w:rPr>
      </w:pPr>
      <w:r w:rsidRPr="00515445">
        <w:rPr>
          <w:lang w:val="vi-VN"/>
        </w:rPr>
        <w:t xml:space="preserve">"en": "This is the most delicious dish my mother has ever cooked." </w:t>
      </w:r>
    </w:p>
    <w:p w14:paraId="112F840A" w14:textId="77777777" w:rsidR="00515445" w:rsidRPr="00515445" w:rsidRDefault="00515445" w:rsidP="00515445">
      <w:pPr>
        <w:rPr>
          <w:lang w:val="vi-VN"/>
        </w:rPr>
      </w:pPr>
      <w:r w:rsidRPr="00515445">
        <w:rPr>
          <w:lang w:val="vi-VN"/>
        </w:rPr>
        <w:t xml:space="preserve">} </w:t>
      </w:r>
    </w:p>
    <w:p w14:paraId="66E91E0A" w14:textId="77777777" w:rsidR="00515445" w:rsidRPr="00515445" w:rsidRDefault="00515445" w:rsidP="00515445">
      <w:pPr>
        <w:rPr>
          <w:lang w:val="vi-VN"/>
        </w:rPr>
      </w:pPr>
      <w:r w:rsidRPr="00515445">
        <w:rPr>
          <w:lang w:val="vi-VN"/>
        </w:rPr>
        <w:t xml:space="preserve">] </w:t>
      </w:r>
    </w:p>
    <w:p w14:paraId="18325E7F" w14:textId="77777777" w:rsidR="00515445" w:rsidRPr="00515445" w:rsidRDefault="00515445" w:rsidP="00515445">
      <w:pPr>
        <w:rPr>
          <w:lang w:val="vi-VN"/>
        </w:rPr>
      </w:pPr>
      <w:r w:rsidRPr="00515445">
        <w:rPr>
          <w:lang w:val="vi-VN"/>
        </w:rPr>
        <w:t>}</w:t>
      </w:r>
    </w:p>
    <w:p w14:paraId="5F5FE116" w14:textId="77777777" w:rsidR="00515445" w:rsidRPr="00515445" w:rsidRDefault="00515445" w:rsidP="00515445">
      <w:pPr>
        <w:rPr>
          <w:lang w:val="vi-VN"/>
        </w:rPr>
      </w:pPr>
      <w:r w:rsidRPr="00515445">
        <w:rPr>
          <w:lang w:val="vi-VN"/>
        </w:rPr>
        <w:t>-----------------------------</w:t>
      </w:r>
    </w:p>
    <w:p w14:paraId="7C4AF69C" w14:textId="77777777" w:rsidR="00515445" w:rsidRPr="00515445" w:rsidRDefault="00515445" w:rsidP="00515445">
      <w:pPr>
        <w:rPr>
          <w:lang w:val="vi-VN"/>
        </w:rPr>
      </w:pPr>
      <w:r w:rsidRPr="00515445">
        <w:rPr>
          <w:lang w:val="vi-VN"/>
        </w:rPr>
        <w:t xml:space="preserve">keyword: Comparisons with 'như' </w:t>
      </w:r>
    </w:p>
    <w:p w14:paraId="62E3B4E8" w14:textId="77777777" w:rsidR="00515445" w:rsidRPr="00515445" w:rsidRDefault="00515445" w:rsidP="00515445">
      <w:pPr>
        <w:rPr>
          <w:lang w:val="vi-VN"/>
        </w:rPr>
      </w:pPr>
      <w:r w:rsidRPr="00515445">
        <w:rPr>
          <w:lang w:val="vi-VN"/>
        </w:rPr>
        <w:t xml:space="preserve">PROMPT: Generate grammar explanation for following Vietnamese grammar point: Comparisons with 'như' </w:t>
      </w:r>
    </w:p>
    <w:p w14:paraId="54A01A3F" w14:textId="77777777" w:rsidR="00515445" w:rsidRPr="00515445" w:rsidRDefault="00515445" w:rsidP="00515445">
      <w:pPr>
        <w:rPr>
          <w:lang w:val="vi-VN"/>
        </w:rPr>
      </w:pPr>
      <w:r w:rsidRPr="00515445">
        <w:rPr>
          <w:lang w:val="vi-VN"/>
        </w:rPr>
        <w:t xml:space="preserve">RESPONSE: { </w:t>
      </w:r>
    </w:p>
    <w:p w14:paraId="1D1BC74B" w14:textId="77777777" w:rsidR="00515445" w:rsidRPr="00515445" w:rsidRDefault="00515445" w:rsidP="00515445">
      <w:pPr>
        <w:rPr>
          <w:lang w:val="vi-VN"/>
        </w:rPr>
      </w:pPr>
      <w:r w:rsidRPr="00515445">
        <w:rPr>
          <w:lang w:val="vi-VN"/>
        </w:rPr>
        <w:t xml:space="preserve">  "title": "Comparisons with 'như'", </w:t>
      </w:r>
    </w:p>
    <w:p w14:paraId="4DB94B02" w14:textId="77777777" w:rsidR="00515445" w:rsidRPr="00515445" w:rsidRDefault="00515445" w:rsidP="00515445">
      <w:pPr>
        <w:rPr>
          <w:lang w:val="vi-VN"/>
        </w:rPr>
      </w:pPr>
      <w:r w:rsidRPr="00515445">
        <w:rPr>
          <w:lang w:val="vi-VN"/>
        </w:rPr>
        <w:t xml:space="preserve">  "short_explanation": "'Như' is used to draw a comparison between two things.", </w:t>
      </w:r>
    </w:p>
    <w:p w14:paraId="587F5F7F" w14:textId="77777777" w:rsidR="00515445" w:rsidRPr="00515445" w:rsidRDefault="00515445" w:rsidP="00515445">
      <w:pPr>
        <w:rPr>
          <w:lang w:val="vi-VN"/>
        </w:rPr>
      </w:pPr>
      <w:r w:rsidRPr="00515445">
        <w:rPr>
          <w:lang w:val="vi-VN"/>
        </w:rPr>
        <w:t xml:space="preserve">  "long_explanation": "'Như' is a Vietnamese comparison word, similar to 'as' or 'like' in English. When you want to draw a comparison between two things, or say that someone or something is 'like' someone or something else, you use the word 'như'. It is positioned between two phrases or ideas that are being compared.", </w:t>
      </w:r>
    </w:p>
    <w:p w14:paraId="297F67D3" w14:textId="77777777" w:rsidR="00515445" w:rsidRPr="00515445" w:rsidRDefault="00515445" w:rsidP="00515445">
      <w:pPr>
        <w:rPr>
          <w:lang w:val="vi-VN"/>
        </w:rPr>
      </w:pPr>
      <w:r w:rsidRPr="00515445">
        <w:rPr>
          <w:lang w:val="vi-VN"/>
        </w:rPr>
        <w:t xml:space="preserve">  "formation": "Subject + Verb + 'như' + Object", </w:t>
      </w:r>
    </w:p>
    <w:p w14:paraId="17BED795" w14:textId="77777777" w:rsidR="00515445" w:rsidRPr="00515445" w:rsidRDefault="00515445" w:rsidP="00515445">
      <w:pPr>
        <w:rPr>
          <w:lang w:val="vi-VN"/>
        </w:rPr>
      </w:pPr>
      <w:r w:rsidRPr="00515445">
        <w:rPr>
          <w:lang w:val="vi-VN"/>
        </w:rPr>
        <w:t xml:space="preserve">  "examples": [ </w:t>
      </w:r>
    </w:p>
    <w:p w14:paraId="0F611F03" w14:textId="77777777" w:rsidR="00515445" w:rsidRPr="00515445" w:rsidRDefault="00515445" w:rsidP="00515445">
      <w:pPr>
        <w:rPr>
          <w:lang w:val="vi-VN"/>
        </w:rPr>
      </w:pPr>
      <w:r w:rsidRPr="00515445">
        <w:rPr>
          <w:lang w:val="vi-VN"/>
        </w:rPr>
        <w:t xml:space="preserve">    { </w:t>
      </w:r>
    </w:p>
    <w:p w14:paraId="1BEF6C31" w14:textId="77777777" w:rsidR="00515445" w:rsidRPr="00515445" w:rsidRDefault="00515445" w:rsidP="00515445">
      <w:pPr>
        <w:rPr>
          <w:lang w:val="vi-VN"/>
        </w:rPr>
      </w:pPr>
      <w:r w:rsidRPr="00515445">
        <w:rPr>
          <w:lang w:val="vi-VN"/>
        </w:rPr>
        <w:t xml:space="preserve">      "vn": "Anh ấy hát như một ngôi sao nhạc pop.", </w:t>
      </w:r>
    </w:p>
    <w:p w14:paraId="4B164CD2" w14:textId="77777777" w:rsidR="00515445" w:rsidRPr="00515445" w:rsidRDefault="00515445" w:rsidP="00515445">
      <w:pPr>
        <w:rPr>
          <w:lang w:val="vi-VN"/>
        </w:rPr>
      </w:pPr>
      <w:r w:rsidRPr="00515445">
        <w:rPr>
          <w:lang w:val="vi-VN"/>
        </w:rPr>
        <w:t xml:space="preserve">      "en": "He sings like a pop star." </w:t>
      </w:r>
    </w:p>
    <w:p w14:paraId="318DF6E5" w14:textId="77777777" w:rsidR="00515445" w:rsidRPr="00515445" w:rsidRDefault="00515445" w:rsidP="00515445">
      <w:pPr>
        <w:rPr>
          <w:lang w:val="vi-VN"/>
        </w:rPr>
      </w:pPr>
      <w:r w:rsidRPr="00515445">
        <w:rPr>
          <w:lang w:val="vi-VN"/>
        </w:rPr>
        <w:t xml:space="preserve">    }, </w:t>
      </w:r>
    </w:p>
    <w:p w14:paraId="2E458A88" w14:textId="77777777" w:rsidR="00515445" w:rsidRPr="00515445" w:rsidRDefault="00515445" w:rsidP="00515445">
      <w:pPr>
        <w:rPr>
          <w:lang w:val="vi-VN"/>
        </w:rPr>
      </w:pPr>
      <w:r w:rsidRPr="00515445">
        <w:rPr>
          <w:lang w:val="vi-VN"/>
        </w:rPr>
        <w:t xml:space="preserve">    { </w:t>
      </w:r>
    </w:p>
    <w:p w14:paraId="3CE046FE" w14:textId="77777777" w:rsidR="00515445" w:rsidRPr="00515445" w:rsidRDefault="00515445" w:rsidP="00515445">
      <w:pPr>
        <w:rPr>
          <w:lang w:val="vi-VN"/>
        </w:rPr>
      </w:pPr>
      <w:r w:rsidRPr="00515445">
        <w:rPr>
          <w:lang w:val="vi-VN"/>
        </w:rPr>
        <w:t xml:space="preserve">      "vn": "Tôi ngủ như một đứa bé.", </w:t>
      </w:r>
    </w:p>
    <w:p w14:paraId="031051F9" w14:textId="77777777" w:rsidR="00515445" w:rsidRPr="00515445" w:rsidRDefault="00515445" w:rsidP="00515445">
      <w:pPr>
        <w:rPr>
          <w:lang w:val="vi-VN"/>
        </w:rPr>
      </w:pPr>
      <w:r w:rsidRPr="00515445">
        <w:rPr>
          <w:lang w:val="vi-VN"/>
        </w:rPr>
        <w:t xml:space="preserve">      "en": "I sleep like a baby." </w:t>
      </w:r>
    </w:p>
    <w:p w14:paraId="24256CD0" w14:textId="77777777" w:rsidR="00515445" w:rsidRPr="00515445" w:rsidRDefault="00515445" w:rsidP="00515445">
      <w:pPr>
        <w:rPr>
          <w:lang w:val="vi-VN"/>
        </w:rPr>
      </w:pPr>
      <w:r w:rsidRPr="00515445">
        <w:rPr>
          <w:lang w:val="vi-VN"/>
        </w:rPr>
        <w:t xml:space="preserve">    }, </w:t>
      </w:r>
    </w:p>
    <w:p w14:paraId="4ACC399C" w14:textId="77777777" w:rsidR="00515445" w:rsidRPr="00515445" w:rsidRDefault="00515445" w:rsidP="00515445">
      <w:pPr>
        <w:rPr>
          <w:lang w:val="vi-VN"/>
        </w:rPr>
      </w:pPr>
      <w:r w:rsidRPr="00515445">
        <w:rPr>
          <w:lang w:val="vi-VN"/>
        </w:rPr>
        <w:t xml:space="preserve">    { </w:t>
      </w:r>
    </w:p>
    <w:p w14:paraId="17CB028C" w14:textId="77777777" w:rsidR="00515445" w:rsidRPr="00515445" w:rsidRDefault="00515445" w:rsidP="00515445">
      <w:pPr>
        <w:rPr>
          <w:lang w:val="vi-VN"/>
        </w:rPr>
      </w:pPr>
      <w:r w:rsidRPr="00515445">
        <w:rPr>
          <w:lang w:val="vi-VN"/>
        </w:rPr>
        <w:t xml:space="preserve">      "vn": "Cô ấy nấu ăn như một đầu bếp chuyên nghiệp.", </w:t>
      </w:r>
    </w:p>
    <w:p w14:paraId="622D6569" w14:textId="77777777" w:rsidR="00515445" w:rsidRPr="00515445" w:rsidRDefault="00515445" w:rsidP="00515445">
      <w:pPr>
        <w:rPr>
          <w:lang w:val="vi-VN"/>
        </w:rPr>
      </w:pPr>
      <w:r w:rsidRPr="00515445">
        <w:rPr>
          <w:lang w:val="vi-VN"/>
        </w:rPr>
        <w:t xml:space="preserve">      "en": "She cooks like a professional chef." </w:t>
      </w:r>
    </w:p>
    <w:p w14:paraId="029861F6" w14:textId="77777777" w:rsidR="00515445" w:rsidRPr="00515445" w:rsidRDefault="00515445" w:rsidP="00515445">
      <w:pPr>
        <w:rPr>
          <w:lang w:val="vi-VN"/>
        </w:rPr>
      </w:pPr>
      <w:r w:rsidRPr="00515445">
        <w:rPr>
          <w:lang w:val="vi-VN"/>
        </w:rPr>
        <w:t xml:space="preserve">    }, </w:t>
      </w:r>
    </w:p>
    <w:p w14:paraId="2AF2D4AA" w14:textId="77777777" w:rsidR="00515445" w:rsidRPr="00515445" w:rsidRDefault="00515445" w:rsidP="00515445">
      <w:pPr>
        <w:rPr>
          <w:lang w:val="vi-VN"/>
        </w:rPr>
      </w:pPr>
      <w:r w:rsidRPr="00515445">
        <w:rPr>
          <w:lang w:val="vi-VN"/>
        </w:rPr>
        <w:t xml:space="preserve">    { </w:t>
      </w:r>
    </w:p>
    <w:p w14:paraId="40D53D60" w14:textId="77777777" w:rsidR="00515445" w:rsidRPr="00515445" w:rsidRDefault="00515445" w:rsidP="00515445">
      <w:pPr>
        <w:rPr>
          <w:lang w:val="vi-VN"/>
        </w:rPr>
      </w:pPr>
      <w:r w:rsidRPr="00515445">
        <w:rPr>
          <w:lang w:val="vi-VN"/>
        </w:rPr>
        <w:t xml:space="preserve">      "vn": "Không khí ở đây mát mẻ như ở vùng núi.", </w:t>
      </w:r>
    </w:p>
    <w:p w14:paraId="4FA05E85" w14:textId="77777777" w:rsidR="00515445" w:rsidRPr="00515445" w:rsidRDefault="00515445" w:rsidP="00515445">
      <w:pPr>
        <w:rPr>
          <w:lang w:val="vi-VN"/>
        </w:rPr>
      </w:pPr>
      <w:r w:rsidRPr="00515445">
        <w:rPr>
          <w:lang w:val="vi-VN"/>
        </w:rPr>
        <w:t xml:space="preserve">      "en": "The air here is as cool as in the mountainous area." </w:t>
      </w:r>
    </w:p>
    <w:p w14:paraId="5656FB91" w14:textId="77777777" w:rsidR="00515445" w:rsidRPr="00515445" w:rsidRDefault="00515445" w:rsidP="00515445">
      <w:pPr>
        <w:rPr>
          <w:lang w:val="vi-VN"/>
        </w:rPr>
      </w:pPr>
      <w:r w:rsidRPr="00515445">
        <w:rPr>
          <w:lang w:val="vi-VN"/>
        </w:rPr>
        <w:t xml:space="preserve">    } </w:t>
      </w:r>
    </w:p>
    <w:p w14:paraId="61FDCF0D" w14:textId="77777777" w:rsidR="00515445" w:rsidRPr="00515445" w:rsidRDefault="00515445" w:rsidP="00515445">
      <w:pPr>
        <w:rPr>
          <w:lang w:val="vi-VN"/>
        </w:rPr>
      </w:pPr>
      <w:r w:rsidRPr="00515445">
        <w:rPr>
          <w:lang w:val="vi-VN"/>
        </w:rPr>
        <w:t xml:space="preserve">  ] </w:t>
      </w:r>
    </w:p>
    <w:p w14:paraId="60FD1CB5" w14:textId="77777777" w:rsidR="00515445" w:rsidRPr="00515445" w:rsidRDefault="00515445" w:rsidP="00515445">
      <w:pPr>
        <w:rPr>
          <w:lang w:val="vi-VN"/>
        </w:rPr>
      </w:pPr>
      <w:r w:rsidRPr="00515445">
        <w:rPr>
          <w:lang w:val="vi-VN"/>
        </w:rPr>
        <w:t>}</w:t>
      </w:r>
    </w:p>
    <w:p w14:paraId="694336AD" w14:textId="77777777" w:rsidR="00515445" w:rsidRPr="00515445" w:rsidRDefault="00515445" w:rsidP="00515445">
      <w:pPr>
        <w:rPr>
          <w:lang w:val="vi-VN"/>
        </w:rPr>
      </w:pPr>
      <w:r w:rsidRPr="00515445">
        <w:rPr>
          <w:lang w:val="vi-VN"/>
        </w:rPr>
        <w:t>-----------------------------</w:t>
      </w:r>
    </w:p>
    <w:p w14:paraId="52956C67" w14:textId="77777777" w:rsidR="00515445" w:rsidRPr="00515445" w:rsidRDefault="00515445" w:rsidP="00515445">
      <w:pPr>
        <w:rPr>
          <w:lang w:val="vi-VN"/>
        </w:rPr>
      </w:pPr>
      <w:r w:rsidRPr="00515445">
        <w:rPr>
          <w:lang w:val="vi-VN"/>
        </w:rPr>
        <w:t xml:space="preserve">keyword: Compounding: 'bàn ghế' </w:t>
      </w:r>
    </w:p>
    <w:p w14:paraId="496C984A" w14:textId="77777777" w:rsidR="00515445" w:rsidRPr="00515445" w:rsidRDefault="00515445" w:rsidP="00515445">
      <w:pPr>
        <w:rPr>
          <w:lang w:val="vi-VN"/>
        </w:rPr>
      </w:pPr>
      <w:r w:rsidRPr="00515445">
        <w:rPr>
          <w:lang w:val="vi-VN"/>
        </w:rPr>
        <w:t xml:space="preserve">PROMPT: Generate grammar explanation for following Vietnamese grammar point: Compounding: 'bàn ghế' </w:t>
      </w:r>
    </w:p>
    <w:p w14:paraId="661B25CC" w14:textId="77777777" w:rsidR="00515445" w:rsidRPr="00515445" w:rsidRDefault="00515445" w:rsidP="00515445">
      <w:pPr>
        <w:rPr>
          <w:lang w:val="vi-VN"/>
        </w:rPr>
      </w:pPr>
      <w:r w:rsidRPr="00515445">
        <w:rPr>
          <w:lang w:val="vi-VN"/>
        </w:rPr>
        <w:t>RESPONSE: {</w:t>
      </w:r>
    </w:p>
    <w:p w14:paraId="3A85F7EC" w14:textId="77777777" w:rsidR="00515445" w:rsidRPr="00515445" w:rsidRDefault="00515445" w:rsidP="00515445">
      <w:pPr>
        <w:rPr>
          <w:lang w:val="vi-VN"/>
        </w:rPr>
      </w:pPr>
      <w:r w:rsidRPr="00515445">
        <w:rPr>
          <w:lang w:val="vi-VN"/>
        </w:rPr>
        <w:t xml:space="preserve">  "title": "Compounding: 'bàn ghế'",</w:t>
      </w:r>
    </w:p>
    <w:p w14:paraId="4084F964" w14:textId="77777777" w:rsidR="00515445" w:rsidRPr="00515445" w:rsidRDefault="00515445" w:rsidP="00515445">
      <w:pPr>
        <w:rPr>
          <w:lang w:val="vi-VN"/>
        </w:rPr>
      </w:pPr>
      <w:r w:rsidRPr="00515445">
        <w:rPr>
          <w:lang w:val="vi-VN"/>
        </w:rPr>
        <w:lastRenderedPageBreak/>
        <w:t xml:space="preserve">  "short_explanation": "Used to refer to furniture, more specifically 'tables and chairs'.",</w:t>
      </w:r>
    </w:p>
    <w:p w14:paraId="4860574E" w14:textId="77777777" w:rsidR="00515445" w:rsidRPr="00515445" w:rsidRDefault="00515445" w:rsidP="00515445">
      <w:pPr>
        <w:rPr>
          <w:lang w:val="vi-VN"/>
        </w:rPr>
      </w:pPr>
      <w:r w:rsidRPr="00515445">
        <w:rPr>
          <w:lang w:val="vi-VN"/>
        </w:rPr>
        <w:t xml:space="preserve">  "long_explanation": "In Vietnamese language, the term 'bàn ghế' is a compound noun made up of 'bàn' (table) and 'ghế' (chair). Compounding is a way of combining words to create a new word or phrase. The compound 'bàn ghế' refers to furniture, but more specifically to tables and chairs. It is often used in everyday conversations, and can be used to mention furniture in either general or specific context.",</w:t>
      </w:r>
    </w:p>
    <w:p w14:paraId="33022D58" w14:textId="77777777" w:rsidR="00515445" w:rsidRPr="00515445" w:rsidRDefault="00515445" w:rsidP="00515445">
      <w:pPr>
        <w:rPr>
          <w:lang w:val="vi-VN"/>
        </w:rPr>
      </w:pPr>
      <w:r w:rsidRPr="00515445">
        <w:rPr>
          <w:lang w:val="vi-VN"/>
        </w:rPr>
        <w:t xml:space="preserve">  "formation": "compound noun of 'bàn' (table) and 'ghế' (chair)",</w:t>
      </w:r>
    </w:p>
    <w:p w14:paraId="759252EC" w14:textId="77777777" w:rsidR="00515445" w:rsidRPr="00515445" w:rsidRDefault="00515445" w:rsidP="00515445">
      <w:pPr>
        <w:rPr>
          <w:lang w:val="vi-VN"/>
        </w:rPr>
      </w:pPr>
      <w:r w:rsidRPr="00515445">
        <w:rPr>
          <w:lang w:val="vi-VN"/>
        </w:rPr>
        <w:t xml:space="preserve">  "examples": [</w:t>
      </w:r>
    </w:p>
    <w:p w14:paraId="09840C4B" w14:textId="77777777" w:rsidR="00515445" w:rsidRPr="00515445" w:rsidRDefault="00515445" w:rsidP="00515445">
      <w:pPr>
        <w:rPr>
          <w:lang w:val="vi-VN"/>
        </w:rPr>
      </w:pPr>
      <w:r w:rsidRPr="00515445">
        <w:rPr>
          <w:lang w:val="vi-VN"/>
        </w:rPr>
        <w:t xml:space="preserve">    {</w:t>
      </w:r>
    </w:p>
    <w:p w14:paraId="29D84395" w14:textId="77777777" w:rsidR="00515445" w:rsidRPr="00515445" w:rsidRDefault="00515445" w:rsidP="00515445">
      <w:pPr>
        <w:rPr>
          <w:lang w:val="vi-VN"/>
        </w:rPr>
      </w:pPr>
      <w:r w:rsidRPr="00515445">
        <w:rPr>
          <w:lang w:val="vi-VN"/>
        </w:rPr>
        <w:t xml:space="preserve">      "vn": "Phòng khách nhà tôi đầy đủ bàn ghế.",</w:t>
      </w:r>
    </w:p>
    <w:p w14:paraId="68A576A8" w14:textId="77777777" w:rsidR="00515445" w:rsidRPr="00515445" w:rsidRDefault="00515445" w:rsidP="00515445">
      <w:pPr>
        <w:rPr>
          <w:lang w:val="vi-VN"/>
        </w:rPr>
      </w:pPr>
      <w:r w:rsidRPr="00515445">
        <w:rPr>
          <w:lang w:val="vi-VN"/>
        </w:rPr>
        <w:t xml:space="preserve">      "en": "My living room is full of tables and chairs."</w:t>
      </w:r>
    </w:p>
    <w:p w14:paraId="2EC5E878" w14:textId="77777777" w:rsidR="00515445" w:rsidRPr="00515445" w:rsidRDefault="00515445" w:rsidP="00515445">
      <w:pPr>
        <w:rPr>
          <w:lang w:val="vi-VN"/>
        </w:rPr>
      </w:pPr>
      <w:r w:rsidRPr="00515445">
        <w:rPr>
          <w:lang w:val="vi-VN"/>
        </w:rPr>
        <w:t xml:space="preserve">    },</w:t>
      </w:r>
    </w:p>
    <w:p w14:paraId="79740A79" w14:textId="77777777" w:rsidR="00515445" w:rsidRPr="00515445" w:rsidRDefault="00515445" w:rsidP="00515445">
      <w:pPr>
        <w:rPr>
          <w:lang w:val="vi-VN"/>
        </w:rPr>
      </w:pPr>
      <w:r w:rsidRPr="00515445">
        <w:rPr>
          <w:lang w:val="vi-VN"/>
        </w:rPr>
        <w:t xml:space="preserve">    {</w:t>
      </w:r>
    </w:p>
    <w:p w14:paraId="73C2BDB6" w14:textId="78EC2746" w:rsidR="00515445" w:rsidRPr="00515445" w:rsidRDefault="00515445" w:rsidP="00515445">
      <w:pPr>
        <w:rPr>
          <w:lang w:val="vi-VN"/>
        </w:rPr>
      </w:pPr>
      <w:r w:rsidRPr="00515445">
        <w:rPr>
          <w:lang w:val="vi-VN"/>
        </w:rPr>
        <w:t xml:space="preserve">      "vn": "Tôi cần mua một số bàn ghế mới cho nhà hàng của mình.",</w:t>
      </w:r>
    </w:p>
    <w:p w14:paraId="10F4F5C4" w14:textId="77777777" w:rsidR="00515445" w:rsidRPr="00515445" w:rsidRDefault="00515445" w:rsidP="00515445">
      <w:pPr>
        <w:rPr>
          <w:lang w:val="vi-VN"/>
        </w:rPr>
      </w:pPr>
      <w:r w:rsidRPr="00515445">
        <w:rPr>
          <w:lang w:val="vi-VN"/>
        </w:rPr>
        <w:t xml:space="preserve">      "en": "I need to buy some new tables and chairs for my restaurant."</w:t>
      </w:r>
    </w:p>
    <w:p w14:paraId="2085236B" w14:textId="77777777" w:rsidR="00515445" w:rsidRPr="00515445" w:rsidRDefault="00515445" w:rsidP="00515445">
      <w:pPr>
        <w:rPr>
          <w:lang w:val="vi-VN"/>
        </w:rPr>
      </w:pPr>
      <w:r w:rsidRPr="00515445">
        <w:rPr>
          <w:lang w:val="vi-VN"/>
        </w:rPr>
        <w:t xml:space="preserve">    },</w:t>
      </w:r>
    </w:p>
    <w:p w14:paraId="2EAC70BA" w14:textId="77777777" w:rsidR="00515445" w:rsidRPr="00515445" w:rsidRDefault="00515445" w:rsidP="00515445">
      <w:pPr>
        <w:rPr>
          <w:lang w:val="vi-VN"/>
        </w:rPr>
      </w:pPr>
      <w:r w:rsidRPr="00515445">
        <w:rPr>
          <w:lang w:val="vi-VN"/>
        </w:rPr>
        <w:t xml:space="preserve">    {</w:t>
      </w:r>
    </w:p>
    <w:p w14:paraId="286D5388" w14:textId="61C047C7" w:rsidR="00515445" w:rsidRPr="00515445" w:rsidRDefault="00515445" w:rsidP="00515445">
      <w:pPr>
        <w:rPr>
          <w:lang w:val="vi-VN"/>
        </w:rPr>
      </w:pPr>
      <w:r w:rsidRPr="00515445">
        <w:rPr>
          <w:lang w:val="vi-VN"/>
        </w:rPr>
        <w:t xml:space="preserve">      "vn": "Cửa hàng </w:t>
      </w:r>
      <w:del w:id="456" w:author="Canh Duc Nguyen" w:date="2023-10-13T22:56:00Z">
        <w:r w:rsidRPr="00515445" w:rsidDel="00AA579C">
          <w:rPr>
            <w:lang w:val="vi-VN"/>
          </w:rPr>
          <w:delText>bàn ghế</w:delText>
        </w:r>
      </w:del>
      <w:ins w:id="457" w:author="Canh Duc Nguyen" w:date="2023-10-13T22:53:00Z">
        <w:r w:rsidR="00AA579C">
          <w:rPr>
            <w:lang w:val="vi-VN"/>
          </w:rPr>
          <w:t>nội thất</w:t>
        </w:r>
      </w:ins>
      <w:r w:rsidRPr="00515445">
        <w:rPr>
          <w:lang w:val="vi-VN"/>
        </w:rPr>
        <w:t xml:space="preserve"> ở gần nhà tôi bán nhiều loại</w:t>
      </w:r>
      <w:ins w:id="458" w:author="Canh Duc Nguyen" w:date="2023-10-13T22:56:00Z">
        <w:r w:rsidR="00AA579C">
          <w:rPr>
            <w:lang w:val="vi-VN"/>
          </w:rPr>
          <w:t xml:space="preserve"> bàn ghế như bàn ghế</w:t>
        </w:r>
      </w:ins>
      <w:r w:rsidRPr="00515445">
        <w:rPr>
          <w:lang w:val="vi-VN"/>
        </w:rPr>
        <w:t xml:space="preserve"> như gỗ, nhựa và thép.",</w:t>
      </w:r>
    </w:p>
    <w:p w14:paraId="052A5895" w14:textId="77777777" w:rsidR="00515445" w:rsidRPr="00515445" w:rsidRDefault="00515445" w:rsidP="00515445">
      <w:pPr>
        <w:rPr>
          <w:lang w:val="vi-VN"/>
        </w:rPr>
      </w:pPr>
      <w:r w:rsidRPr="00515445">
        <w:rPr>
          <w:lang w:val="vi-VN"/>
        </w:rPr>
        <w:t xml:space="preserve">      "en": "The furniture store near my house sells many kinds such as wood, plastic, and steel tables and chairs."</w:t>
      </w:r>
    </w:p>
    <w:p w14:paraId="44950D3E" w14:textId="77777777" w:rsidR="00515445" w:rsidRPr="00515445" w:rsidRDefault="00515445" w:rsidP="00515445">
      <w:pPr>
        <w:rPr>
          <w:lang w:val="vi-VN"/>
        </w:rPr>
      </w:pPr>
      <w:r w:rsidRPr="00515445">
        <w:rPr>
          <w:lang w:val="vi-VN"/>
        </w:rPr>
        <w:t xml:space="preserve">    },</w:t>
      </w:r>
    </w:p>
    <w:p w14:paraId="2529D772" w14:textId="77777777" w:rsidR="00515445" w:rsidRPr="00515445" w:rsidRDefault="00515445" w:rsidP="00515445">
      <w:pPr>
        <w:rPr>
          <w:lang w:val="vi-VN"/>
        </w:rPr>
      </w:pPr>
      <w:r w:rsidRPr="00515445">
        <w:rPr>
          <w:lang w:val="vi-VN"/>
        </w:rPr>
        <w:t xml:space="preserve">    {</w:t>
      </w:r>
    </w:p>
    <w:p w14:paraId="513AF4AC" w14:textId="77777777" w:rsidR="00515445" w:rsidRPr="00515445" w:rsidRDefault="00515445" w:rsidP="00515445">
      <w:pPr>
        <w:rPr>
          <w:lang w:val="vi-VN"/>
        </w:rPr>
      </w:pPr>
      <w:r w:rsidRPr="00515445">
        <w:rPr>
          <w:lang w:val="vi-VN"/>
        </w:rPr>
        <w:t xml:space="preserve">      "vn": "Bàn ghế trong lớp học của tôi rất thoải mái.",</w:t>
      </w:r>
    </w:p>
    <w:p w14:paraId="5DC95688" w14:textId="77777777" w:rsidR="00515445" w:rsidRPr="00515445" w:rsidRDefault="00515445" w:rsidP="00515445">
      <w:pPr>
        <w:rPr>
          <w:lang w:val="vi-VN"/>
        </w:rPr>
      </w:pPr>
      <w:r w:rsidRPr="00515445">
        <w:rPr>
          <w:lang w:val="vi-VN"/>
        </w:rPr>
        <w:t xml:space="preserve">      "en": "The tables and chairs in my classroom are very comfortable."</w:t>
      </w:r>
    </w:p>
    <w:p w14:paraId="10097667" w14:textId="77777777" w:rsidR="00515445" w:rsidRPr="00515445" w:rsidRDefault="00515445" w:rsidP="00515445">
      <w:pPr>
        <w:rPr>
          <w:lang w:val="vi-VN"/>
        </w:rPr>
      </w:pPr>
      <w:r w:rsidRPr="00515445">
        <w:rPr>
          <w:lang w:val="vi-VN"/>
        </w:rPr>
        <w:t xml:space="preserve">    }</w:t>
      </w:r>
    </w:p>
    <w:p w14:paraId="560FFC79" w14:textId="77777777" w:rsidR="00515445" w:rsidRPr="00515445" w:rsidRDefault="00515445" w:rsidP="00515445">
      <w:pPr>
        <w:rPr>
          <w:lang w:val="vi-VN"/>
        </w:rPr>
      </w:pPr>
      <w:r w:rsidRPr="00515445">
        <w:rPr>
          <w:lang w:val="vi-VN"/>
        </w:rPr>
        <w:t xml:space="preserve">  ]</w:t>
      </w:r>
    </w:p>
    <w:p w14:paraId="3E558A7E" w14:textId="77777777" w:rsidR="00515445" w:rsidRPr="00515445" w:rsidRDefault="00515445" w:rsidP="00515445">
      <w:pPr>
        <w:rPr>
          <w:lang w:val="vi-VN"/>
        </w:rPr>
      </w:pPr>
      <w:r w:rsidRPr="00515445">
        <w:rPr>
          <w:lang w:val="vi-VN"/>
        </w:rPr>
        <w:t>}</w:t>
      </w:r>
    </w:p>
    <w:p w14:paraId="72AEEA1F" w14:textId="77777777" w:rsidR="00515445" w:rsidRPr="00515445" w:rsidRDefault="00515445" w:rsidP="00515445">
      <w:pPr>
        <w:rPr>
          <w:lang w:val="vi-VN"/>
        </w:rPr>
      </w:pPr>
      <w:r w:rsidRPr="00515445">
        <w:rPr>
          <w:lang w:val="vi-VN"/>
        </w:rPr>
        <w:t>-----------------------------</w:t>
      </w:r>
    </w:p>
    <w:p w14:paraId="3B58AC1C" w14:textId="77777777" w:rsidR="00515445" w:rsidRPr="00515445" w:rsidRDefault="00515445" w:rsidP="00515445">
      <w:pPr>
        <w:rPr>
          <w:lang w:val="vi-VN"/>
        </w:rPr>
      </w:pPr>
      <w:r w:rsidRPr="00515445">
        <w:rPr>
          <w:lang w:val="vi-VN"/>
        </w:rPr>
        <w:t xml:space="preserve">keyword: Compounding: 'nhà ăn' </w:t>
      </w:r>
    </w:p>
    <w:p w14:paraId="53CF89F5" w14:textId="77777777" w:rsidR="00515445" w:rsidRPr="00515445" w:rsidRDefault="00515445" w:rsidP="00515445">
      <w:pPr>
        <w:rPr>
          <w:lang w:val="vi-VN"/>
        </w:rPr>
      </w:pPr>
      <w:r w:rsidRPr="00515445">
        <w:rPr>
          <w:lang w:val="vi-VN"/>
        </w:rPr>
        <w:t xml:space="preserve">PROMPT: Generate grammar explanation for following Vietnamese grammar point: Compounding: 'nhà ăn' </w:t>
      </w:r>
    </w:p>
    <w:p w14:paraId="5BEC6966" w14:textId="77777777" w:rsidR="00515445" w:rsidRPr="00515445" w:rsidRDefault="00515445" w:rsidP="00515445">
      <w:pPr>
        <w:rPr>
          <w:lang w:val="vi-VN"/>
        </w:rPr>
      </w:pPr>
      <w:r w:rsidRPr="00515445">
        <w:rPr>
          <w:lang w:val="vi-VN"/>
        </w:rPr>
        <w:t xml:space="preserve">RESPONSE: { </w:t>
      </w:r>
    </w:p>
    <w:p w14:paraId="17944F64" w14:textId="77777777" w:rsidR="00515445" w:rsidRPr="00515445" w:rsidRDefault="00515445" w:rsidP="00515445">
      <w:pPr>
        <w:rPr>
          <w:lang w:val="vi-VN"/>
        </w:rPr>
      </w:pPr>
      <w:r w:rsidRPr="00515445">
        <w:rPr>
          <w:lang w:val="vi-VN"/>
        </w:rPr>
        <w:t xml:space="preserve">    "title": "Compounding: 'nhà ăn'", </w:t>
      </w:r>
    </w:p>
    <w:p w14:paraId="2FB660EF" w14:textId="77777777" w:rsidR="00515445" w:rsidRPr="00515445" w:rsidRDefault="00515445" w:rsidP="00515445">
      <w:pPr>
        <w:rPr>
          <w:lang w:val="vi-VN"/>
        </w:rPr>
      </w:pPr>
      <w:r w:rsidRPr="00515445">
        <w:rPr>
          <w:lang w:val="vi-VN"/>
        </w:rPr>
        <w:t xml:space="preserve">    "short_explanation": "Used to describe a place where one eats, similar to 'dining hall' or 'cafeteria' in English.", </w:t>
      </w:r>
    </w:p>
    <w:p w14:paraId="02B16DBF" w14:textId="77777777" w:rsidR="00515445" w:rsidRPr="00515445" w:rsidRDefault="00515445" w:rsidP="00515445">
      <w:pPr>
        <w:rPr>
          <w:lang w:val="vi-VN"/>
        </w:rPr>
      </w:pPr>
      <w:r w:rsidRPr="00515445">
        <w:rPr>
          <w:lang w:val="vi-VN"/>
        </w:rPr>
        <w:t xml:space="preserve">    "long_explanation": "In Vietnamese, 'nhà ăn' is a compound noun that refers to a place for eating. The word 'nhà' translates to 'house' and 'ăn' translates to 'eat'. When combined, these words create a term for a place like a dining hall or a cafeteria. Compounding is a common aspect of Vietnamese grammar, where two words are joined together to create a new meaning.", </w:t>
      </w:r>
    </w:p>
    <w:p w14:paraId="6BCBDF59" w14:textId="77777777" w:rsidR="00515445" w:rsidRPr="00515445" w:rsidRDefault="00515445" w:rsidP="00515445">
      <w:pPr>
        <w:rPr>
          <w:lang w:val="vi-VN"/>
        </w:rPr>
      </w:pPr>
      <w:r w:rsidRPr="00515445">
        <w:rPr>
          <w:lang w:val="vi-VN"/>
        </w:rPr>
        <w:t xml:space="preserve">    "formation": "nhà (Noun) + ăn (Verb) = nhà ăn (Compound Noun)", </w:t>
      </w:r>
    </w:p>
    <w:p w14:paraId="0744448F" w14:textId="77777777" w:rsidR="00515445" w:rsidRPr="00515445" w:rsidRDefault="00515445" w:rsidP="00515445">
      <w:pPr>
        <w:rPr>
          <w:lang w:val="vi-VN"/>
        </w:rPr>
      </w:pPr>
      <w:r w:rsidRPr="00515445">
        <w:rPr>
          <w:lang w:val="vi-VN"/>
        </w:rPr>
        <w:t xml:space="preserve">    "examples": [ </w:t>
      </w:r>
    </w:p>
    <w:p w14:paraId="6106E9A7" w14:textId="77777777" w:rsidR="00515445" w:rsidRPr="00515445" w:rsidRDefault="00515445" w:rsidP="00515445">
      <w:pPr>
        <w:rPr>
          <w:lang w:val="vi-VN"/>
        </w:rPr>
      </w:pPr>
      <w:r w:rsidRPr="00515445">
        <w:rPr>
          <w:lang w:val="vi-VN"/>
        </w:rPr>
        <w:t xml:space="preserve">        { </w:t>
      </w:r>
    </w:p>
    <w:p w14:paraId="613EA55A" w14:textId="2852F2BA" w:rsidR="00515445" w:rsidRPr="00515445" w:rsidRDefault="00515445" w:rsidP="00515445">
      <w:pPr>
        <w:rPr>
          <w:lang w:val="vi-VN"/>
        </w:rPr>
      </w:pPr>
      <w:r w:rsidRPr="00515445">
        <w:rPr>
          <w:lang w:val="vi-VN"/>
        </w:rPr>
        <w:lastRenderedPageBreak/>
        <w:t xml:space="preserve">            "vn": "Nhà ăn ở trường học của tôi rất </w:t>
      </w:r>
      <w:del w:id="459" w:author="Canh Duc Nguyen" w:date="2023-10-13T23:13:00Z">
        <w:r w:rsidRPr="00515445" w:rsidDel="008B31D7">
          <w:rPr>
            <w:lang w:val="vi-VN"/>
          </w:rPr>
          <w:delText>lớn</w:delText>
        </w:r>
      </w:del>
      <w:ins w:id="460" w:author="Canh Duc Nguyen" w:date="2023-10-13T23:13:00Z">
        <w:r w:rsidR="008B31D7">
          <w:rPr>
            <w:lang w:val="vi-VN"/>
          </w:rPr>
          <w:t>rộng</w:t>
        </w:r>
      </w:ins>
      <w:r w:rsidRPr="00515445">
        <w:rPr>
          <w:lang w:val="vi-VN"/>
        </w:rPr>
        <w:t xml:space="preserve">.", </w:t>
      </w:r>
    </w:p>
    <w:p w14:paraId="3B5A46EF" w14:textId="77777777" w:rsidR="00515445" w:rsidRPr="00515445" w:rsidRDefault="00515445" w:rsidP="00515445">
      <w:pPr>
        <w:rPr>
          <w:lang w:val="vi-VN"/>
        </w:rPr>
      </w:pPr>
      <w:r w:rsidRPr="00515445">
        <w:rPr>
          <w:lang w:val="vi-VN"/>
        </w:rPr>
        <w:t xml:space="preserve">            "en": "The cafeteria at my school is very large.", </w:t>
      </w:r>
    </w:p>
    <w:p w14:paraId="1160257B" w14:textId="77777777" w:rsidR="00515445" w:rsidRPr="00515445" w:rsidRDefault="00515445" w:rsidP="00515445">
      <w:pPr>
        <w:rPr>
          <w:lang w:val="vi-VN"/>
        </w:rPr>
      </w:pPr>
      <w:r w:rsidRPr="00515445">
        <w:rPr>
          <w:lang w:val="vi-VN"/>
        </w:rPr>
        <w:t xml:space="preserve">        }, </w:t>
      </w:r>
    </w:p>
    <w:p w14:paraId="308A8D51" w14:textId="77777777" w:rsidR="00515445" w:rsidRPr="00515445" w:rsidRDefault="00515445" w:rsidP="00515445">
      <w:pPr>
        <w:rPr>
          <w:lang w:val="vi-VN"/>
        </w:rPr>
      </w:pPr>
      <w:r w:rsidRPr="00515445">
        <w:rPr>
          <w:lang w:val="vi-VN"/>
        </w:rPr>
        <w:t xml:space="preserve">        { </w:t>
      </w:r>
    </w:p>
    <w:p w14:paraId="4E5C27A7" w14:textId="77777777" w:rsidR="00515445" w:rsidRPr="00515445" w:rsidRDefault="00515445" w:rsidP="00515445">
      <w:pPr>
        <w:rPr>
          <w:lang w:val="vi-VN"/>
        </w:rPr>
      </w:pPr>
      <w:r w:rsidRPr="00515445">
        <w:rPr>
          <w:lang w:val="vi-VN"/>
        </w:rPr>
        <w:t xml:space="preserve">            "vn": "Hôm nay tôi đã ăn cơm ở nhà ăn.", </w:t>
      </w:r>
    </w:p>
    <w:p w14:paraId="406A1998" w14:textId="77777777" w:rsidR="00515445" w:rsidRPr="00515445" w:rsidRDefault="00515445" w:rsidP="00515445">
      <w:pPr>
        <w:rPr>
          <w:lang w:val="vi-VN"/>
        </w:rPr>
      </w:pPr>
      <w:r w:rsidRPr="00515445">
        <w:rPr>
          <w:lang w:val="vi-VN"/>
        </w:rPr>
        <w:t xml:space="preserve">            "en": "Today I ate rice in the cafeteria.", </w:t>
      </w:r>
    </w:p>
    <w:p w14:paraId="4164B396" w14:textId="77777777" w:rsidR="00515445" w:rsidRPr="00515445" w:rsidRDefault="00515445" w:rsidP="00515445">
      <w:pPr>
        <w:rPr>
          <w:lang w:val="vi-VN"/>
        </w:rPr>
      </w:pPr>
      <w:r w:rsidRPr="00515445">
        <w:rPr>
          <w:lang w:val="vi-VN"/>
        </w:rPr>
        <w:t xml:space="preserve">        }, </w:t>
      </w:r>
    </w:p>
    <w:p w14:paraId="4F4A5363" w14:textId="77777777" w:rsidR="00515445" w:rsidRPr="00515445" w:rsidRDefault="00515445" w:rsidP="00515445">
      <w:pPr>
        <w:rPr>
          <w:lang w:val="vi-VN"/>
        </w:rPr>
      </w:pPr>
      <w:r w:rsidRPr="00515445">
        <w:rPr>
          <w:lang w:val="vi-VN"/>
        </w:rPr>
        <w:t xml:space="preserve">        { </w:t>
      </w:r>
    </w:p>
    <w:p w14:paraId="716DEB42" w14:textId="77777777" w:rsidR="00515445" w:rsidRPr="00515445" w:rsidRDefault="00515445" w:rsidP="00515445">
      <w:pPr>
        <w:rPr>
          <w:lang w:val="vi-VN"/>
        </w:rPr>
      </w:pPr>
      <w:r w:rsidRPr="00515445">
        <w:rPr>
          <w:lang w:val="vi-VN"/>
        </w:rPr>
        <w:t xml:space="preserve">            "vn": "Nhà ăn công ty đang sửa chữa nên tôi phải ăn ngoài quán.", </w:t>
      </w:r>
    </w:p>
    <w:p w14:paraId="20E72B34" w14:textId="77777777" w:rsidR="00515445" w:rsidRPr="00515445" w:rsidRDefault="00515445" w:rsidP="00515445">
      <w:pPr>
        <w:rPr>
          <w:lang w:val="vi-VN"/>
        </w:rPr>
      </w:pPr>
      <w:r w:rsidRPr="00515445">
        <w:rPr>
          <w:lang w:val="vi-VN"/>
        </w:rPr>
        <w:t xml:space="preserve">            "en": "The company cafeteria is under repair, so I have to eat at a restaurant.", </w:t>
      </w:r>
    </w:p>
    <w:p w14:paraId="5F7136D7" w14:textId="77777777" w:rsidR="00515445" w:rsidRPr="00515445" w:rsidRDefault="00515445" w:rsidP="00515445">
      <w:pPr>
        <w:rPr>
          <w:lang w:val="vi-VN"/>
        </w:rPr>
      </w:pPr>
      <w:r w:rsidRPr="00515445">
        <w:rPr>
          <w:lang w:val="vi-VN"/>
        </w:rPr>
        <w:t xml:space="preserve">        }, </w:t>
      </w:r>
    </w:p>
    <w:p w14:paraId="1551C4DA" w14:textId="77777777" w:rsidR="00515445" w:rsidRPr="00515445" w:rsidRDefault="00515445" w:rsidP="00515445">
      <w:pPr>
        <w:rPr>
          <w:lang w:val="vi-VN"/>
        </w:rPr>
      </w:pPr>
      <w:r w:rsidRPr="00515445">
        <w:rPr>
          <w:lang w:val="vi-VN"/>
        </w:rPr>
        <w:t xml:space="preserve">        { </w:t>
      </w:r>
    </w:p>
    <w:p w14:paraId="7CF9A480" w14:textId="4CD5E66C" w:rsidR="00515445" w:rsidRPr="00515445" w:rsidRDefault="00515445" w:rsidP="00515445">
      <w:pPr>
        <w:rPr>
          <w:lang w:val="vi-VN"/>
        </w:rPr>
      </w:pPr>
      <w:r w:rsidRPr="00515445">
        <w:rPr>
          <w:lang w:val="vi-VN"/>
        </w:rPr>
        <w:t xml:space="preserve">            "vn": "Nhà ăn của nhà máy rất sạch sẽ và thức ăn</w:t>
      </w:r>
      <w:ins w:id="461" w:author="Canh Duc Nguyen" w:date="2023-10-13T23:13:00Z">
        <w:r w:rsidR="008B31D7">
          <w:rPr>
            <w:lang w:val="vi-VN"/>
          </w:rPr>
          <w:t xml:space="preserve"> ở đây rất</w:t>
        </w:r>
      </w:ins>
      <w:r w:rsidRPr="00515445">
        <w:rPr>
          <w:lang w:val="vi-VN"/>
        </w:rPr>
        <w:t xml:space="preserve"> ngon.", </w:t>
      </w:r>
    </w:p>
    <w:p w14:paraId="1028C361" w14:textId="77777777" w:rsidR="00515445" w:rsidRPr="00515445" w:rsidRDefault="00515445" w:rsidP="00515445">
      <w:pPr>
        <w:rPr>
          <w:lang w:val="vi-VN"/>
        </w:rPr>
      </w:pPr>
      <w:r w:rsidRPr="00515445">
        <w:rPr>
          <w:lang w:val="vi-VN"/>
        </w:rPr>
        <w:t xml:space="preserve">            "en": "The factory's canteen is very clean and the food is delicious.", </w:t>
      </w:r>
    </w:p>
    <w:p w14:paraId="06DC23E7" w14:textId="77777777" w:rsidR="00515445" w:rsidRPr="00515445" w:rsidRDefault="00515445" w:rsidP="00515445">
      <w:pPr>
        <w:rPr>
          <w:lang w:val="vi-VN"/>
        </w:rPr>
      </w:pPr>
      <w:r w:rsidRPr="00515445">
        <w:rPr>
          <w:lang w:val="vi-VN"/>
        </w:rPr>
        <w:t xml:space="preserve">        } </w:t>
      </w:r>
    </w:p>
    <w:p w14:paraId="465A0938" w14:textId="77777777" w:rsidR="00515445" w:rsidRPr="00515445" w:rsidRDefault="00515445" w:rsidP="00515445">
      <w:pPr>
        <w:rPr>
          <w:lang w:val="vi-VN"/>
        </w:rPr>
      </w:pPr>
      <w:r w:rsidRPr="00515445">
        <w:rPr>
          <w:lang w:val="vi-VN"/>
        </w:rPr>
        <w:t xml:space="preserve">    ] </w:t>
      </w:r>
    </w:p>
    <w:p w14:paraId="07207AF2" w14:textId="77777777" w:rsidR="00515445" w:rsidRPr="00515445" w:rsidRDefault="00515445" w:rsidP="00515445">
      <w:pPr>
        <w:rPr>
          <w:lang w:val="vi-VN"/>
        </w:rPr>
      </w:pPr>
      <w:r w:rsidRPr="00515445">
        <w:rPr>
          <w:lang w:val="vi-VN"/>
        </w:rPr>
        <w:t>}</w:t>
      </w:r>
    </w:p>
    <w:p w14:paraId="041941FA" w14:textId="77777777" w:rsidR="00515445" w:rsidRPr="00515445" w:rsidRDefault="00515445" w:rsidP="00515445">
      <w:pPr>
        <w:rPr>
          <w:lang w:val="vi-VN"/>
        </w:rPr>
      </w:pPr>
      <w:r w:rsidRPr="00515445">
        <w:rPr>
          <w:lang w:val="vi-VN"/>
        </w:rPr>
        <w:t>-----------------------------</w:t>
      </w:r>
    </w:p>
    <w:p w14:paraId="5804BFCD" w14:textId="77777777" w:rsidR="00515445" w:rsidRPr="00515445" w:rsidRDefault="00515445" w:rsidP="00515445">
      <w:pPr>
        <w:rPr>
          <w:lang w:val="vi-VN"/>
        </w:rPr>
      </w:pPr>
      <w:r w:rsidRPr="00515445">
        <w:rPr>
          <w:lang w:val="vi-VN"/>
        </w:rPr>
        <w:t xml:space="preserve">keyword: Compounding: 'quần áo' </w:t>
      </w:r>
    </w:p>
    <w:p w14:paraId="493F0D37" w14:textId="77777777" w:rsidR="00515445" w:rsidRPr="00515445" w:rsidRDefault="00515445" w:rsidP="00515445">
      <w:pPr>
        <w:rPr>
          <w:lang w:val="vi-VN"/>
        </w:rPr>
      </w:pPr>
      <w:r w:rsidRPr="00515445">
        <w:rPr>
          <w:lang w:val="vi-VN"/>
        </w:rPr>
        <w:t xml:space="preserve">PROMPT: Generate grammar explanation for following Vietnamese grammar point: Compounding: 'quần áo' </w:t>
      </w:r>
    </w:p>
    <w:p w14:paraId="12EAC67C" w14:textId="77777777" w:rsidR="00515445" w:rsidRPr="00515445" w:rsidRDefault="00515445" w:rsidP="00515445">
      <w:pPr>
        <w:rPr>
          <w:lang w:val="vi-VN"/>
        </w:rPr>
      </w:pPr>
      <w:r w:rsidRPr="00515445">
        <w:rPr>
          <w:lang w:val="vi-VN"/>
        </w:rPr>
        <w:t xml:space="preserve">RESPONSE: { </w:t>
      </w:r>
    </w:p>
    <w:p w14:paraId="53CD2BCF" w14:textId="77777777" w:rsidR="00515445" w:rsidRPr="00515445" w:rsidRDefault="00515445" w:rsidP="00515445">
      <w:pPr>
        <w:rPr>
          <w:lang w:val="vi-VN"/>
        </w:rPr>
      </w:pPr>
      <w:r w:rsidRPr="00515445">
        <w:rPr>
          <w:lang w:val="vi-VN"/>
        </w:rPr>
        <w:t xml:space="preserve">  "title": "Compounding: 'quần áo'", </w:t>
      </w:r>
    </w:p>
    <w:p w14:paraId="011676D9" w14:textId="77777777" w:rsidR="00515445" w:rsidRPr="00515445" w:rsidRDefault="00515445" w:rsidP="00515445">
      <w:pPr>
        <w:rPr>
          <w:lang w:val="vi-VN"/>
        </w:rPr>
      </w:pPr>
      <w:r w:rsidRPr="00515445">
        <w:rPr>
          <w:lang w:val="vi-VN"/>
        </w:rPr>
        <w:t xml:space="preserve">  "short_explanation": "Used to denote clothes in general.", </w:t>
      </w:r>
    </w:p>
    <w:p w14:paraId="55DA23B8" w14:textId="77777777" w:rsidR="00515445" w:rsidRPr="00515445" w:rsidRDefault="00515445" w:rsidP="00515445">
      <w:pPr>
        <w:rPr>
          <w:lang w:val="vi-VN"/>
        </w:rPr>
      </w:pPr>
      <w:r w:rsidRPr="00515445">
        <w:rPr>
          <w:lang w:val="vi-VN"/>
        </w:rPr>
        <w:t xml:space="preserve">  "long_explanation": "In Vietnamese, 'quần áo' is a compound word used to refer generally to clothes. 'Quần' translates to pants or trousers and 'áo' to shirt or top. Whilst each word can be used individually to refer to a specific type of clothing, when compounded together, 'quần áo' generally refers to clothes or attire with no specific type in mind.", </w:t>
      </w:r>
    </w:p>
    <w:p w14:paraId="2C992F39" w14:textId="77777777" w:rsidR="00515445" w:rsidRPr="00515445" w:rsidRDefault="00515445" w:rsidP="00515445">
      <w:pPr>
        <w:rPr>
          <w:lang w:val="vi-VN"/>
        </w:rPr>
      </w:pPr>
      <w:r w:rsidRPr="00515445">
        <w:rPr>
          <w:lang w:val="vi-VN"/>
        </w:rPr>
        <w:t xml:space="preserve">  "formation": "example of grammar formation for given grammar point", </w:t>
      </w:r>
    </w:p>
    <w:p w14:paraId="0BB579CC" w14:textId="77777777" w:rsidR="00515445" w:rsidRPr="00515445" w:rsidRDefault="00515445" w:rsidP="00515445">
      <w:pPr>
        <w:rPr>
          <w:lang w:val="vi-VN"/>
        </w:rPr>
      </w:pPr>
      <w:r w:rsidRPr="00515445">
        <w:rPr>
          <w:lang w:val="vi-VN"/>
        </w:rPr>
        <w:t xml:space="preserve">  "examples": [ </w:t>
      </w:r>
    </w:p>
    <w:p w14:paraId="4C0E43A7" w14:textId="77777777" w:rsidR="00515445" w:rsidRPr="00515445" w:rsidRDefault="00515445" w:rsidP="00515445">
      <w:pPr>
        <w:rPr>
          <w:lang w:val="vi-VN"/>
        </w:rPr>
      </w:pPr>
      <w:r w:rsidRPr="00515445">
        <w:rPr>
          <w:lang w:val="vi-VN"/>
        </w:rPr>
        <w:t xml:space="preserve">    { </w:t>
      </w:r>
    </w:p>
    <w:p w14:paraId="5A462E84" w14:textId="4757E0AA" w:rsidR="00515445" w:rsidRPr="00515445" w:rsidRDefault="00515445" w:rsidP="00515445">
      <w:pPr>
        <w:rPr>
          <w:lang w:val="vi-VN"/>
        </w:rPr>
      </w:pPr>
      <w:r w:rsidRPr="00515445">
        <w:rPr>
          <w:lang w:val="vi-VN"/>
        </w:rPr>
        <w:t xml:space="preserve">      "vn": "Tôi cần mua quần áo mới cho chuyến đi sắp tới</w:t>
      </w:r>
      <w:del w:id="462" w:author="Canh Duc Nguyen" w:date="2023-10-13T23:15:00Z">
        <w:r w:rsidRPr="00515445" w:rsidDel="008B31D7">
          <w:rPr>
            <w:lang w:val="vi-VN"/>
          </w:rPr>
          <w:delText xml:space="preserve"> của mình</w:delText>
        </w:r>
      </w:del>
      <w:r w:rsidRPr="00515445">
        <w:rPr>
          <w:lang w:val="vi-VN"/>
        </w:rPr>
        <w:t xml:space="preserve">.", </w:t>
      </w:r>
    </w:p>
    <w:p w14:paraId="5173576B" w14:textId="77777777" w:rsidR="00515445" w:rsidRPr="00515445" w:rsidRDefault="00515445" w:rsidP="00515445">
      <w:pPr>
        <w:rPr>
          <w:lang w:val="vi-VN"/>
        </w:rPr>
      </w:pPr>
      <w:r w:rsidRPr="00515445">
        <w:rPr>
          <w:lang w:val="vi-VN"/>
        </w:rPr>
        <w:t xml:space="preserve">      "en": "I need to buy new clothes for my upcoming trip." </w:t>
      </w:r>
    </w:p>
    <w:p w14:paraId="50ED7910" w14:textId="77777777" w:rsidR="00515445" w:rsidRPr="00515445" w:rsidRDefault="00515445" w:rsidP="00515445">
      <w:pPr>
        <w:rPr>
          <w:lang w:val="vi-VN"/>
        </w:rPr>
      </w:pPr>
      <w:r w:rsidRPr="00515445">
        <w:rPr>
          <w:lang w:val="vi-VN"/>
        </w:rPr>
        <w:t xml:space="preserve">    }, </w:t>
      </w:r>
    </w:p>
    <w:p w14:paraId="414A48CF" w14:textId="77777777" w:rsidR="00515445" w:rsidRPr="00515445" w:rsidRDefault="00515445" w:rsidP="00515445">
      <w:pPr>
        <w:rPr>
          <w:lang w:val="vi-VN"/>
        </w:rPr>
      </w:pPr>
      <w:r w:rsidRPr="00515445">
        <w:rPr>
          <w:lang w:val="vi-VN"/>
        </w:rPr>
        <w:t xml:space="preserve">    { </w:t>
      </w:r>
    </w:p>
    <w:p w14:paraId="59D7F98D" w14:textId="3DBDCB31" w:rsidR="00515445" w:rsidRPr="00515445" w:rsidRDefault="00515445" w:rsidP="00515445">
      <w:pPr>
        <w:rPr>
          <w:lang w:val="vi-VN"/>
        </w:rPr>
      </w:pPr>
      <w:r w:rsidRPr="00515445">
        <w:rPr>
          <w:lang w:val="vi-VN"/>
        </w:rPr>
        <w:t xml:space="preserve">      "vn": "Quần áo của bạn </w:t>
      </w:r>
      <w:del w:id="463" w:author="Canh Duc Nguyen" w:date="2023-10-13T23:19:00Z">
        <w:r w:rsidRPr="00515445" w:rsidDel="008B31D7">
          <w:rPr>
            <w:lang w:val="vi-VN"/>
          </w:rPr>
          <w:delText>đang làm mất</w:delText>
        </w:r>
      </w:del>
      <w:ins w:id="464" w:author="Canh Duc Nguyen" w:date="2023-10-13T23:20:00Z">
        <w:r w:rsidR="008B31D7">
          <w:rPr>
            <w:lang w:val="vi-VN"/>
          </w:rPr>
          <w:t>không tương xứng với</w:t>
        </w:r>
      </w:ins>
      <w:r w:rsidRPr="00515445">
        <w:rPr>
          <w:lang w:val="vi-VN"/>
        </w:rPr>
        <w:t xml:space="preserve"> vẻ đẹp của ngôi nhà.", </w:t>
      </w:r>
    </w:p>
    <w:p w14:paraId="4D8D7395" w14:textId="77777777" w:rsidR="00515445" w:rsidRPr="00515445" w:rsidRDefault="00515445" w:rsidP="00515445">
      <w:pPr>
        <w:rPr>
          <w:lang w:val="vi-VN"/>
        </w:rPr>
      </w:pPr>
      <w:r w:rsidRPr="00515445">
        <w:rPr>
          <w:lang w:val="vi-VN"/>
        </w:rPr>
        <w:t xml:space="preserve">      "en": "Your clothes are ruining the beauty of the house." </w:t>
      </w:r>
    </w:p>
    <w:p w14:paraId="46980168" w14:textId="77777777" w:rsidR="00515445" w:rsidRPr="00515445" w:rsidRDefault="00515445" w:rsidP="00515445">
      <w:pPr>
        <w:rPr>
          <w:lang w:val="vi-VN"/>
        </w:rPr>
      </w:pPr>
      <w:r w:rsidRPr="00515445">
        <w:rPr>
          <w:lang w:val="vi-VN"/>
        </w:rPr>
        <w:t xml:space="preserve">    }, </w:t>
      </w:r>
    </w:p>
    <w:p w14:paraId="507ACA4C" w14:textId="77777777" w:rsidR="00515445" w:rsidRPr="00515445" w:rsidRDefault="00515445" w:rsidP="00515445">
      <w:pPr>
        <w:rPr>
          <w:lang w:val="vi-VN"/>
        </w:rPr>
      </w:pPr>
      <w:r w:rsidRPr="00515445">
        <w:rPr>
          <w:lang w:val="vi-VN"/>
        </w:rPr>
        <w:t xml:space="preserve">    { </w:t>
      </w:r>
    </w:p>
    <w:p w14:paraId="11AFA572" w14:textId="77777777" w:rsidR="00515445" w:rsidRPr="00515445" w:rsidRDefault="00515445" w:rsidP="00515445">
      <w:pPr>
        <w:rPr>
          <w:lang w:val="vi-VN"/>
        </w:rPr>
      </w:pPr>
      <w:r w:rsidRPr="00515445">
        <w:rPr>
          <w:lang w:val="vi-VN"/>
        </w:rPr>
        <w:t xml:space="preserve">      "vn": "Những người nghèo không có đủ quần áo để mặc.", </w:t>
      </w:r>
    </w:p>
    <w:p w14:paraId="1A6AC61B" w14:textId="77777777" w:rsidR="00515445" w:rsidRPr="00515445" w:rsidRDefault="00515445" w:rsidP="00515445">
      <w:pPr>
        <w:rPr>
          <w:lang w:val="vi-VN"/>
        </w:rPr>
      </w:pPr>
      <w:r w:rsidRPr="00515445">
        <w:rPr>
          <w:lang w:val="vi-VN"/>
        </w:rPr>
        <w:t xml:space="preserve">      "en": "The poor people do not have enough clothes to wear." </w:t>
      </w:r>
    </w:p>
    <w:p w14:paraId="0D3EBC6C" w14:textId="77777777" w:rsidR="00515445" w:rsidRPr="00515445" w:rsidRDefault="00515445" w:rsidP="00515445">
      <w:pPr>
        <w:rPr>
          <w:lang w:val="vi-VN"/>
        </w:rPr>
      </w:pPr>
      <w:r w:rsidRPr="00515445">
        <w:rPr>
          <w:lang w:val="vi-VN"/>
        </w:rPr>
        <w:t xml:space="preserve">    }, </w:t>
      </w:r>
    </w:p>
    <w:p w14:paraId="3ACF4111" w14:textId="77777777" w:rsidR="00515445" w:rsidRPr="00515445" w:rsidRDefault="00515445" w:rsidP="00515445">
      <w:pPr>
        <w:rPr>
          <w:lang w:val="vi-VN"/>
        </w:rPr>
      </w:pPr>
      <w:r w:rsidRPr="00515445">
        <w:rPr>
          <w:lang w:val="vi-VN"/>
        </w:rPr>
        <w:t xml:space="preserve">    { </w:t>
      </w:r>
    </w:p>
    <w:p w14:paraId="3C000E1B" w14:textId="77777777" w:rsidR="00515445" w:rsidRPr="00515445" w:rsidRDefault="00515445" w:rsidP="00515445">
      <w:pPr>
        <w:rPr>
          <w:lang w:val="vi-VN"/>
        </w:rPr>
      </w:pPr>
      <w:r w:rsidRPr="00515445">
        <w:rPr>
          <w:lang w:val="vi-VN"/>
        </w:rPr>
        <w:t xml:space="preserve">      "vn": "Hãy gấp quần áo và cất chúng vào trong tủ.", </w:t>
      </w:r>
    </w:p>
    <w:p w14:paraId="6929EEFC" w14:textId="77777777" w:rsidR="00515445" w:rsidRPr="00515445" w:rsidRDefault="00515445" w:rsidP="00515445">
      <w:pPr>
        <w:rPr>
          <w:lang w:val="vi-VN"/>
        </w:rPr>
      </w:pPr>
      <w:r w:rsidRPr="00515445">
        <w:rPr>
          <w:lang w:val="vi-VN"/>
        </w:rPr>
        <w:lastRenderedPageBreak/>
        <w:t xml:space="preserve">      "en": "Fold the clothes and put them in the closet." </w:t>
      </w:r>
    </w:p>
    <w:p w14:paraId="08C216D6" w14:textId="77777777" w:rsidR="00515445" w:rsidRPr="00515445" w:rsidRDefault="00515445" w:rsidP="00515445">
      <w:pPr>
        <w:rPr>
          <w:lang w:val="vi-VN"/>
        </w:rPr>
      </w:pPr>
      <w:r w:rsidRPr="00515445">
        <w:rPr>
          <w:lang w:val="vi-VN"/>
        </w:rPr>
        <w:t xml:space="preserve">    } </w:t>
      </w:r>
    </w:p>
    <w:p w14:paraId="18F2C8B1" w14:textId="77777777" w:rsidR="00515445" w:rsidRPr="00515445" w:rsidRDefault="00515445" w:rsidP="00515445">
      <w:pPr>
        <w:rPr>
          <w:lang w:val="vi-VN"/>
        </w:rPr>
      </w:pPr>
      <w:r w:rsidRPr="00515445">
        <w:rPr>
          <w:lang w:val="vi-VN"/>
        </w:rPr>
        <w:t xml:space="preserve">  ] </w:t>
      </w:r>
    </w:p>
    <w:p w14:paraId="3509E393" w14:textId="77777777" w:rsidR="00515445" w:rsidRPr="00515445" w:rsidRDefault="00515445" w:rsidP="00515445">
      <w:pPr>
        <w:rPr>
          <w:lang w:val="vi-VN"/>
        </w:rPr>
      </w:pPr>
      <w:r w:rsidRPr="00515445">
        <w:rPr>
          <w:lang w:val="vi-VN"/>
        </w:rPr>
        <w:t>}</w:t>
      </w:r>
    </w:p>
    <w:p w14:paraId="576C5DDC" w14:textId="77777777" w:rsidR="00515445" w:rsidRPr="00515445" w:rsidRDefault="00515445" w:rsidP="00515445">
      <w:pPr>
        <w:rPr>
          <w:lang w:val="vi-VN"/>
        </w:rPr>
      </w:pPr>
      <w:r w:rsidRPr="00515445">
        <w:rPr>
          <w:lang w:val="vi-VN"/>
        </w:rPr>
        <w:t>-----------------------------</w:t>
      </w:r>
    </w:p>
    <w:p w14:paraId="7359AA7E" w14:textId="77777777" w:rsidR="00515445" w:rsidRPr="00515445" w:rsidRDefault="00515445" w:rsidP="00515445">
      <w:pPr>
        <w:rPr>
          <w:lang w:val="vi-VN"/>
        </w:rPr>
      </w:pPr>
      <w:r w:rsidRPr="00515445">
        <w:rPr>
          <w:lang w:val="vi-VN"/>
        </w:rPr>
        <w:t xml:space="preserve">keyword: Compounding: 'tốt đẹp' </w:t>
      </w:r>
    </w:p>
    <w:p w14:paraId="51EEA15A" w14:textId="77777777" w:rsidR="00515445" w:rsidRPr="00515445" w:rsidRDefault="00515445" w:rsidP="00515445">
      <w:pPr>
        <w:rPr>
          <w:lang w:val="vi-VN"/>
        </w:rPr>
      </w:pPr>
      <w:r w:rsidRPr="00515445">
        <w:rPr>
          <w:lang w:val="vi-VN"/>
        </w:rPr>
        <w:t xml:space="preserve">PROMPT: Generate grammar explanation for following Vietnamese grammar point: Compounding: 'tốt đẹp' </w:t>
      </w:r>
    </w:p>
    <w:p w14:paraId="4AB0E405" w14:textId="77777777" w:rsidR="00515445" w:rsidRPr="00515445" w:rsidRDefault="00515445" w:rsidP="00515445">
      <w:pPr>
        <w:rPr>
          <w:lang w:val="vi-VN"/>
        </w:rPr>
      </w:pPr>
      <w:r w:rsidRPr="00515445">
        <w:rPr>
          <w:lang w:val="vi-VN"/>
        </w:rPr>
        <w:t>RESPONSE: {</w:t>
      </w:r>
    </w:p>
    <w:p w14:paraId="7F2863FC" w14:textId="77777777" w:rsidR="00515445" w:rsidRPr="00515445" w:rsidRDefault="00515445" w:rsidP="00515445">
      <w:pPr>
        <w:rPr>
          <w:lang w:val="vi-VN"/>
        </w:rPr>
      </w:pPr>
      <w:r w:rsidRPr="00515445">
        <w:rPr>
          <w:lang w:val="vi-VN"/>
        </w:rPr>
        <w:t xml:space="preserve">  "title": "Compounding: 'tốt đẹp'",</w:t>
      </w:r>
    </w:p>
    <w:p w14:paraId="4B90C863" w14:textId="77777777" w:rsidR="00515445" w:rsidRPr="00515445" w:rsidRDefault="00515445" w:rsidP="00515445">
      <w:pPr>
        <w:rPr>
          <w:lang w:val="vi-VN"/>
        </w:rPr>
      </w:pPr>
      <w:r w:rsidRPr="00515445">
        <w:rPr>
          <w:lang w:val="vi-VN"/>
        </w:rPr>
        <w:t xml:space="preserve">  "short_explanation": "Used to emphasize the positivity or goodness of something or someone.",</w:t>
      </w:r>
    </w:p>
    <w:p w14:paraId="0C6451F7" w14:textId="77777777" w:rsidR="00515445" w:rsidRPr="00515445" w:rsidRDefault="00515445" w:rsidP="00515445">
      <w:pPr>
        <w:rPr>
          <w:lang w:val="vi-VN"/>
        </w:rPr>
      </w:pPr>
      <w:r w:rsidRPr="00515445">
        <w:rPr>
          <w:lang w:val="vi-VN"/>
        </w:rPr>
        <w:t xml:space="preserve">  "long_explanation": "In Vietnamese, 'tốt đẹp' is a compound adjective made by combining two individual words, 'tốt' meaning 'good' and 'đẹp' meaning 'beautiful'. Together they intensify the meaning, so 'tốt đẹp' conveys a strong sense of something that is very good, beautiful, splendid or wonderful. This term is commonly used to describe an event, situation, person or item with notable positivity and admiration.",</w:t>
      </w:r>
    </w:p>
    <w:p w14:paraId="7FA91597" w14:textId="77777777" w:rsidR="00515445" w:rsidRPr="00515445" w:rsidRDefault="00515445" w:rsidP="00515445">
      <w:pPr>
        <w:rPr>
          <w:lang w:val="vi-VN"/>
        </w:rPr>
      </w:pPr>
      <w:r w:rsidRPr="00515445">
        <w:rPr>
          <w:lang w:val="vi-VN"/>
        </w:rPr>
        <w:t xml:space="preserve">  "formation": "Cách sử dụng: Subject + tốt đẹp",</w:t>
      </w:r>
    </w:p>
    <w:p w14:paraId="14AE5026" w14:textId="77777777" w:rsidR="00515445" w:rsidRPr="00515445" w:rsidRDefault="00515445" w:rsidP="00515445">
      <w:pPr>
        <w:rPr>
          <w:lang w:val="vi-VN"/>
        </w:rPr>
      </w:pPr>
      <w:r w:rsidRPr="00515445">
        <w:rPr>
          <w:lang w:val="vi-VN"/>
        </w:rPr>
        <w:t xml:space="preserve">  "examples": [</w:t>
      </w:r>
    </w:p>
    <w:p w14:paraId="7E4572E1" w14:textId="77777777" w:rsidR="00515445" w:rsidRPr="00515445" w:rsidRDefault="00515445" w:rsidP="00515445">
      <w:pPr>
        <w:rPr>
          <w:lang w:val="vi-VN"/>
        </w:rPr>
      </w:pPr>
      <w:r w:rsidRPr="00515445">
        <w:rPr>
          <w:lang w:val="vi-VN"/>
        </w:rPr>
        <w:t xml:space="preserve">    {</w:t>
      </w:r>
    </w:p>
    <w:p w14:paraId="495520F7" w14:textId="20B4CDCC" w:rsidR="00515445" w:rsidRPr="00515445" w:rsidRDefault="00515445" w:rsidP="00515445">
      <w:pPr>
        <w:rPr>
          <w:lang w:val="vi-VN"/>
        </w:rPr>
      </w:pPr>
      <w:r w:rsidRPr="00515445">
        <w:rPr>
          <w:lang w:val="vi-VN"/>
        </w:rPr>
        <w:t xml:space="preserve">      "vn": "Chúc mừng năm mới, chúc bạn một năm </w:t>
      </w:r>
      <w:ins w:id="465" w:author="Canh Duc Nguyen" w:date="2023-10-13T23:34:00Z">
        <w:r w:rsidR="002F48A8">
          <w:rPr>
            <w:lang w:val="vi-VN"/>
          </w:rPr>
          <w:t xml:space="preserve">mới </w:t>
        </w:r>
      </w:ins>
      <w:r w:rsidRPr="00515445">
        <w:rPr>
          <w:lang w:val="vi-VN"/>
        </w:rPr>
        <w:t>tốt đẹp!",</w:t>
      </w:r>
    </w:p>
    <w:p w14:paraId="61DE8DE7" w14:textId="77777777" w:rsidR="00515445" w:rsidRPr="00515445" w:rsidRDefault="00515445" w:rsidP="00515445">
      <w:pPr>
        <w:rPr>
          <w:lang w:val="vi-VN"/>
        </w:rPr>
      </w:pPr>
      <w:r w:rsidRPr="00515445">
        <w:rPr>
          <w:lang w:val="vi-VN"/>
        </w:rPr>
        <w:t xml:space="preserve">      "en": "Happy New Year, wishing you a wonderful year!"</w:t>
      </w:r>
    </w:p>
    <w:p w14:paraId="31F6BF85" w14:textId="77777777" w:rsidR="00515445" w:rsidRPr="00515445" w:rsidRDefault="00515445" w:rsidP="00515445">
      <w:pPr>
        <w:rPr>
          <w:lang w:val="vi-VN"/>
        </w:rPr>
      </w:pPr>
      <w:r w:rsidRPr="00515445">
        <w:rPr>
          <w:lang w:val="vi-VN"/>
        </w:rPr>
        <w:t xml:space="preserve">    },</w:t>
      </w:r>
    </w:p>
    <w:p w14:paraId="621E1AAB" w14:textId="77777777" w:rsidR="00515445" w:rsidRPr="00515445" w:rsidRDefault="00515445" w:rsidP="00515445">
      <w:pPr>
        <w:rPr>
          <w:lang w:val="vi-VN"/>
        </w:rPr>
      </w:pPr>
      <w:r w:rsidRPr="00515445">
        <w:rPr>
          <w:lang w:val="vi-VN"/>
        </w:rPr>
        <w:t xml:space="preserve">    {</w:t>
      </w:r>
    </w:p>
    <w:p w14:paraId="37F20BA8" w14:textId="6A091047" w:rsidR="00515445" w:rsidRPr="00515445" w:rsidRDefault="00515445" w:rsidP="00515445">
      <w:pPr>
        <w:rPr>
          <w:lang w:val="vi-VN"/>
        </w:rPr>
      </w:pPr>
      <w:r w:rsidRPr="00515445">
        <w:rPr>
          <w:lang w:val="vi-VN"/>
        </w:rPr>
        <w:t xml:space="preserve">      "vn": "Cô ấy là một người </w:t>
      </w:r>
      <w:del w:id="466" w:author="Canh Duc Nguyen" w:date="2023-10-13T23:35:00Z">
        <w:r w:rsidRPr="00515445" w:rsidDel="002F48A8">
          <w:rPr>
            <w:lang w:val="vi-VN"/>
          </w:rPr>
          <w:delText xml:space="preserve">với </w:delText>
        </w:r>
      </w:del>
      <w:ins w:id="467" w:author="Canh Duc Nguyen" w:date="2023-10-13T23:35:00Z">
        <w:r w:rsidR="002F48A8">
          <w:rPr>
            <w:lang w:val="vi-VN"/>
          </w:rPr>
          <w:t xml:space="preserve">có </w:t>
        </w:r>
      </w:ins>
      <w:r w:rsidRPr="00515445">
        <w:rPr>
          <w:lang w:val="vi-VN"/>
        </w:rPr>
        <w:t>một tâm hồn tốt đẹp.",</w:t>
      </w:r>
    </w:p>
    <w:p w14:paraId="5BB5F755" w14:textId="77777777" w:rsidR="00515445" w:rsidRPr="00515445" w:rsidRDefault="00515445" w:rsidP="00515445">
      <w:pPr>
        <w:rPr>
          <w:lang w:val="vi-VN"/>
        </w:rPr>
      </w:pPr>
      <w:r w:rsidRPr="00515445">
        <w:rPr>
          <w:lang w:val="vi-VN"/>
        </w:rPr>
        <w:t xml:space="preserve">      "en": "She is a person with a beautiful soul."</w:t>
      </w:r>
    </w:p>
    <w:p w14:paraId="6EDE66C5" w14:textId="77777777" w:rsidR="00515445" w:rsidRPr="00515445" w:rsidRDefault="00515445" w:rsidP="00515445">
      <w:pPr>
        <w:rPr>
          <w:lang w:val="vi-VN"/>
        </w:rPr>
      </w:pPr>
      <w:r w:rsidRPr="00515445">
        <w:rPr>
          <w:lang w:val="vi-VN"/>
        </w:rPr>
        <w:t xml:space="preserve">    },</w:t>
      </w:r>
    </w:p>
    <w:p w14:paraId="65198D2C" w14:textId="77777777" w:rsidR="00515445" w:rsidRPr="00515445" w:rsidRDefault="00515445" w:rsidP="00515445">
      <w:pPr>
        <w:rPr>
          <w:lang w:val="vi-VN"/>
        </w:rPr>
      </w:pPr>
      <w:r w:rsidRPr="00515445">
        <w:rPr>
          <w:lang w:val="vi-VN"/>
        </w:rPr>
        <w:t xml:space="preserve">    {</w:t>
      </w:r>
    </w:p>
    <w:p w14:paraId="2049C9B2" w14:textId="77777777" w:rsidR="00515445" w:rsidRPr="00515445" w:rsidRDefault="00515445" w:rsidP="00515445">
      <w:pPr>
        <w:rPr>
          <w:lang w:val="vi-VN"/>
        </w:rPr>
      </w:pPr>
      <w:r w:rsidRPr="00515445">
        <w:rPr>
          <w:lang w:val="vi-VN"/>
        </w:rPr>
        <w:t xml:space="preserve">      "vn": "Đây là một cuốn sách với nhiều câu chuyện tốt đẹp.",</w:t>
      </w:r>
    </w:p>
    <w:p w14:paraId="49CB7D0B" w14:textId="77777777" w:rsidR="00515445" w:rsidRPr="00515445" w:rsidRDefault="00515445" w:rsidP="00515445">
      <w:pPr>
        <w:rPr>
          <w:lang w:val="vi-VN"/>
        </w:rPr>
      </w:pPr>
      <w:r w:rsidRPr="00515445">
        <w:rPr>
          <w:lang w:val="vi-VN"/>
        </w:rPr>
        <w:t xml:space="preserve">      "en": "This is a book with many wonderful stories."</w:t>
      </w:r>
    </w:p>
    <w:p w14:paraId="1E88DE7F" w14:textId="77777777" w:rsidR="00515445" w:rsidRPr="00515445" w:rsidRDefault="00515445" w:rsidP="00515445">
      <w:pPr>
        <w:rPr>
          <w:lang w:val="vi-VN"/>
        </w:rPr>
      </w:pPr>
      <w:r w:rsidRPr="00515445">
        <w:rPr>
          <w:lang w:val="vi-VN"/>
        </w:rPr>
        <w:t xml:space="preserve">    },</w:t>
      </w:r>
    </w:p>
    <w:p w14:paraId="03CC7D44" w14:textId="77777777" w:rsidR="00515445" w:rsidRPr="00515445" w:rsidRDefault="00515445" w:rsidP="00515445">
      <w:pPr>
        <w:rPr>
          <w:lang w:val="vi-VN"/>
        </w:rPr>
      </w:pPr>
      <w:r w:rsidRPr="00515445">
        <w:rPr>
          <w:lang w:val="vi-VN"/>
        </w:rPr>
        <w:t xml:space="preserve">    {</w:t>
      </w:r>
    </w:p>
    <w:p w14:paraId="56EE45FC" w14:textId="46EB9314" w:rsidR="00515445" w:rsidRPr="00515445" w:rsidRDefault="00515445" w:rsidP="00515445">
      <w:pPr>
        <w:rPr>
          <w:lang w:val="vi-VN"/>
        </w:rPr>
      </w:pPr>
      <w:r w:rsidRPr="00515445">
        <w:rPr>
          <w:lang w:val="vi-VN"/>
        </w:rPr>
        <w:t xml:space="preserve">      "vn": "Cô ấy đã có một ngày tốt đẹp ở </w:t>
      </w:r>
      <w:ins w:id="468" w:author="Canh Duc Nguyen" w:date="2023-10-13T23:48:00Z">
        <w:r w:rsidR="00E13228">
          <w:rPr>
            <w:lang w:val="vi-VN"/>
          </w:rPr>
          <w:t xml:space="preserve">trên </w:t>
        </w:r>
      </w:ins>
      <w:r w:rsidRPr="00515445">
        <w:rPr>
          <w:lang w:val="vi-VN"/>
        </w:rPr>
        <w:t>bãi biển.",</w:t>
      </w:r>
    </w:p>
    <w:p w14:paraId="0DFFBBCD" w14:textId="77777777" w:rsidR="00515445" w:rsidRPr="00515445" w:rsidRDefault="00515445" w:rsidP="00515445">
      <w:pPr>
        <w:rPr>
          <w:lang w:val="vi-VN"/>
        </w:rPr>
      </w:pPr>
      <w:r w:rsidRPr="00515445">
        <w:rPr>
          <w:lang w:val="vi-VN"/>
        </w:rPr>
        <w:t xml:space="preserve">      "en": "She had a beautiful day at the beach."</w:t>
      </w:r>
    </w:p>
    <w:p w14:paraId="26D4667D" w14:textId="77777777" w:rsidR="00515445" w:rsidRPr="00515445" w:rsidRDefault="00515445" w:rsidP="00515445">
      <w:pPr>
        <w:rPr>
          <w:lang w:val="vi-VN"/>
        </w:rPr>
      </w:pPr>
      <w:r w:rsidRPr="00515445">
        <w:rPr>
          <w:lang w:val="vi-VN"/>
        </w:rPr>
        <w:t xml:space="preserve">    }</w:t>
      </w:r>
    </w:p>
    <w:p w14:paraId="3D6C9A09" w14:textId="77777777" w:rsidR="00515445" w:rsidRPr="00515445" w:rsidRDefault="00515445" w:rsidP="00515445">
      <w:pPr>
        <w:rPr>
          <w:lang w:val="vi-VN"/>
        </w:rPr>
      </w:pPr>
      <w:r w:rsidRPr="00515445">
        <w:rPr>
          <w:lang w:val="vi-VN"/>
        </w:rPr>
        <w:t xml:space="preserve">  ]</w:t>
      </w:r>
    </w:p>
    <w:p w14:paraId="0A5E0FD5" w14:textId="77777777" w:rsidR="00515445" w:rsidRPr="00515445" w:rsidRDefault="00515445" w:rsidP="00515445">
      <w:pPr>
        <w:rPr>
          <w:lang w:val="vi-VN"/>
        </w:rPr>
      </w:pPr>
      <w:r w:rsidRPr="00515445">
        <w:rPr>
          <w:lang w:val="vi-VN"/>
        </w:rPr>
        <w:t>}</w:t>
      </w:r>
    </w:p>
    <w:p w14:paraId="55921992" w14:textId="77777777" w:rsidR="00515445" w:rsidRPr="00515445" w:rsidRDefault="00515445" w:rsidP="00515445">
      <w:pPr>
        <w:rPr>
          <w:lang w:val="vi-VN"/>
        </w:rPr>
      </w:pPr>
      <w:r w:rsidRPr="00515445">
        <w:rPr>
          <w:lang w:val="vi-VN"/>
        </w:rPr>
        <w:t>-----------------------------</w:t>
      </w:r>
    </w:p>
    <w:p w14:paraId="60EBE2E8" w14:textId="77777777" w:rsidR="00515445" w:rsidRPr="00515445" w:rsidRDefault="00515445" w:rsidP="00515445">
      <w:pPr>
        <w:rPr>
          <w:lang w:val="vi-VN"/>
        </w:rPr>
      </w:pPr>
      <w:r w:rsidRPr="00515445">
        <w:rPr>
          <w:lang w:val="vi-VN"/>
        </w:rPr>
        <w:t xml:space="preserve">keyword: Conjunction 'có... không' </w:t>
      </w:r>
    </w:p>
    <w:p w14:paraId="546CDB8F" w14:textId="77777777" w:rsidR="00515445" w:rsidRPr="00515445" w:rsidRDefault="00515445" w:rsidP="00515445">
      <w:pPr>
        <w:rPr>
          <w:lang w:val="vi-VN"/>
        </w:rPr>
      </w:pPr>
      <w:r w:rsidRPr="00515445">
        <w:rPr>
          <w:lang w:val="vi-VN"/>
        </w:rPr>
        <w:t xml:space="preserve">PROMPT: Generate grammar explanation for following Vietnamese grammar point: Conjunction 'có... không' </w:t>
      </w:r>
    </w:p>
    <w:p w14:paraId="6F2FF1C3" w14:textId="77777777" w:rsidR="00515445" w:rsidRPr="00515445" w:rsidRDefault="00515445" w:rsidP="00515445">
      <w:pPr>
        <w:rPr>
          <w:lang w:val="vi-VN"/>
        </w:rPr>
      </w:pPr>
      <w:r w:rsidRPr="00515445">
        <w:rPr>
          <w:lang w:val="vi-VN"/>
        </w:rPr>
        <w:t xml:space="preserve">RESPONSE: { </w:t>
      </w:r>
    </w:p>
    <w:p w14:paraId="1D5AA680" w14:textId="77777777" w:rsidR="00515445" w:rsidRPr="00515445" w:rsidRDefault="00515445" w:rsidP="00515445">
      <w:pPr>
        <w:rPr>
          <w:lang w:val="vi-VN"/>
        </w:rPr>
      </w:pPr>
      <w:r w:rsidRPr="00515445">
        <w:rPr>
          <w:lang w:val="vi-VN"/>
        </w:rPr>
        <w:t xml:space="preserve">  "title": "Conjunction 'có... không'", </w:t>
      </w:r>
    </w:p>
    <w:p w14:paraId="39B23C1D" w14:textId="77777777" w:rsidR="00515445" w:rsidRPr="00515445" w:rsidRDefault="00515445" w:rsidP="00515445">
      <w:pPr>
        <w:rPr>
          <w:lang w:val="vi-VN"/>
        </w:rPr>
      </w:pPr>
      <w:r w:rsidRPr="00515445">
        <w:rPr>
          <w:lang w:val="vi-VN"/>
        </w:rPr>
        <w:t xml:space="preserve">  "short_explanation": "Used to ask yes/no questions.", </w:t>
      </w:r>
    </w:p>
    <w:p w14:paraId="05B9068C" w14:textId="77777777" w:rsidR="00515445" w:rsidRPr="00515445" w:rsidRDefault="00515445" w:rsidP="00515445">
      <w:pPr>
        <w:rPr>
          <w:lang w:val="vi-VN"/>
        </w:rPr>
      </w:pPr>
      <w:r w:rsidRPr="00515445">
        <w:rPr>
          <w:lang w:val="vi-VN"/>
        </w:rPr>
        <w:lastRenderedPageBreak/>
        <w:t xml:space="preserve">  "long_explanation": "'Có... không' is a conjunction used in Vietnamese language to turn a statement into a yes/no question. In English, it can be translated into 'do/does... or not'. It is usually used in conversational Vietnamese. Placing 'có' at the beginning and 'không' at the end of a sentence transforms the sentence into a question.", </w:t>
      </w:r>
    </w:p>
    <w:p w14:paraId="263CCC74" w14:textId="77777777" w:rsidR="00515445" w:rsidRPr="00515445" w:rsidRDefault="00515445" w:rsidP="00515445">
      <w:pPr>
        <w:rPr>
          <w:lang w:val="vi-VN"/>
        </w:rPr>
      </w:pPr>
      <w:r w:rsidRPr="00515445">
        <w:rPr>
          <w:lang w:val="vi-VN"/>
        </w:rPr>
        <w:t xml:space="preserve">  "formation": "[có] + [statement] + [không]", </w:t>
      </w:r>
    </w:p>
    <w:p w14:paraId="057C3C56" w14:textId="77777777" w:rsidR="00515445" w:rsidRPr="00515445" w:rsidRDefault="00515445" w:rsidP="00515445">
      <w:pPr>
        <w:rPr>
          <w:lang w:val="vi-VN"/>
        </w:rPr>
      </w:pPr>
      <w:r w:rsidRPr="00515445">
        <w:rPr>
          <w:lang w:val="vi-VN"/>
        </w:rPr>
        <w:t xml:space="preserve">  "examples": [ </w:t>
      </w:r>
    </w:p>
    <w:p w14:paraId="0A235995" w14:textId="77777777" w:rsidR="00515445" w:rsidRPr="00515445" w:rsidRDefault="00515445" w:rsidP="00515445">
      <w:pPr>
        <w:rPr>
          <w:lang w:val="vi-VN"/>
        </w:rPr>
      </w:pPr>
      <w:r w:rsidRPr="00515445">
        <w:rPr>
          <w:lang w:val="vi-VN"/>
        </w:rPr>
        <w:t xml:space="preserve">    { </w:t>
      </w:r>
    </w:p>
    <w:p w14:paraId="09304E4C" w14:textId="77777777" w:rsidR="00515445" w:rsidRPr="00515445" w:rsidRDefault="00515445" w:rsidP="00515445">
      <w:pPr>
        <w:rPr>
          <w:lang w:val="vi-VN"/>
        </w:rPr>
      </w:pPr>
      <w:r w:rsidRPr="00515445">
        <w:rPr>
          <w:lang w:val="vi-VN"/>
        </w:rPr>
        <w:t xml:space="preserve">      "vn": "Có phải bạn đã từng đến Paris không?", </w:t>
      </w:r>
    </w:p>
    <w:p w14:paraId="1D3870AF" w14:textId="77777777" w:rsidR="00515445" w:rsidRPr="00515445" w:rsidRDefault="00515445" w:rsidP="00515445">
      <w:pPr>
        <w:rPr>
          <w:lang w:val="vi-VN"/>
        </w:rPr>
      </w:pPr>
      <w:r w:rsidRPr="00515445">
        <w:rPr>
          <w:lang w:val="vi-VN"/>
        </w:rPr>
        <w:t xml:space="preserve">      "en": "Have you been to Paris before or not?" </w:t>
      </w:r>
    </w:p>
    <w:p w14:paraId="1947B076" w14:textId="77777777" w:rsidR="00515445" w:rsidRPr="00515445" w:rsidRDefault="00515445" w:rsidP="00515445">
      <w:pPr>
        <w:rPr>
          <w:lang w:val="vi-VN"/>
        </w:rPr>
      </w:pPr>
      <w:r w:rsidRPr="00515445">
        <w:rPr>
          <w:lang w:val="vi-VN"/>
        </w:rPr>
        <w:t xml:space="preserve">    }, </w:t>
      </w:r>
    </w:p>
    <w:p w14:paraId="6E494BE6" w14:textId="77777777" w:rsidR="00515445" w:rsidRPr="00515445" w:rsidRDefault="00515445" w:rsidP="00515445">
      <w:pPr>
        <w:rPr>
          <w:lang w:val="vi-VN"/>
        </w:rPr>
      </w:pPr>
      <w:r w:rsidRPr="00515445">
        <w:rPr>
          <w:lang w:val="vi-VN"/>
        </w:rPr>
        <w:t xml:space="preserve">    { </w:t>
      </w:r>
    </w:p>
    <w:p w14:paraId="0CF196C4" w14:textId="77777777" w:rsidR="00515445" w:rsidRPr="00515445" w:rsidRDefault="00515445" w:rsidP="00515445">
      <w:pPr>
        <w:rPr>
          <w:lang w:val="vi-VN"/>
        </w:rPr>
      </w:pPr>
      <w:r w:rsidRPr="00515445">
        <w:rPr>
          <w:lang w:val="vi-VN"/>
        </w:rPr>
        <w:t xml:space="preserve">      "vn": "Có phải anh ấy là giáo viên không?", </w:t>
      </w:r>
    </w:p>
    <w:p w14:paraId="2B31995F" w14:textId="77777777" w:rsidR="00515445" w:rsidRPr="00515445" w:rsidRDefault="00515445" w:rsidP="00515445">
      <w:pPr>
        <w:rPr>
          <w:lang w:val="vi-VN"/>
        </w:rPr>
      </w:pPr>
      <w:r w:rsidRPr="00515445">
        <w:rPr>
          <w:lang w:val="vi-VN"/>
        </w:rPr>
        <w:t xml:space="preserve">      "en": "Is he a teacher or not?" </w:t>
      </w:r>
    </w:p>
    <w:p w14:paraId="28D5A5E2" w14:textId="77777777" w:rsidR="00515445" w:rsidRPr="00515445" w:rsidRDefault="00515445" w:rsidP="00515445">
      <w:pPr>
        <w:rPr>
          <w:lang w:val="vi-VN"/>
        </w:rPr>
      </w:pPr>
      <w:r w:rsidRPr="00515445">
        <w:rPr>
          <w:lang w:val="vi-VN"/>
        </w:rPr>
        <w:t xml:space="preserve">    }, </w:t>
      </w:r>
    </w:p>
    <w:p w14:paraId="274996CF" w14:textId="77777777" w:rsidR="00515445" w:rsidRPr="00515445" w:rsidRDefault="00515445" w:rsidP="00515445">
      <w:pPr>
        <w:rPr>
          <w:lang w:val="vi-VN"/>
        </w:rPr>
      </w:pPr>
      <w:r w:rsidRPr="00515445">
        <w:rPr>
          <w:lang w:val="vi-VN"/>
        </w:rPr>
        <w:t xml:space="preserve">    { </w:t>
      </w:r>
    </w:p>
    <w:p w14:paraId="4D2B5685" w14:textId="77777777" w:rsidR="00515445" w:rsidRPr="00515445" w:rsidRDefault="00515445" w:rsidP="00515445">
      <w:pPr>
        <w:rPr>
          <w:lang w:val="vi-VN"/>
        </w:rPr>
      </w:pPr>
      <w:r w:rsidRPr="00515445">
        <w:rPr>
          <w:lang w:val="vi-VN"/>
        </w:rPr>
        <w:t xml:space="preserve">      "vn": "Cô ấy có cảm thấy khỏe hơn không?", </w:t>
      </w:r>
    </w:p>
    <w:p w14:paraId="12A3058F" w14:textId="77777777" w:rsidR="00515445" w:rsidRPr="00515445" w:rsidRDefault="00515445" w:rsidP="00515445">
      <w:pPr>
        <w:rPr>
          <w:lang w:val="vi-VN"/>
        </w:rPr>
      </w:pPr>
      <w:r w:rsidRPr="00515445">
        <w:rPr>
          <w:lang w:val="vi-VN"/>
        </w:rPr>
        <w:t xml:space="preserve">      "en": "Does she feel better or not?" </w:t>
      </w:r>
    </w:p>
    <w:p w14:paraId="1318FF3E" w14:textId="77777777" w:rsidR="00515445" w:rsidRPr="00515445" w:rsidRDefault="00515445" w:rsidP="00515445">
      <w:pPr>
        <w:rPr>
          <w:lang w:val="vi-VN"/>
        </w:rPr>
      </w:pPr>
      <w:r w:rsidRPr="00515445">
        <w:rPr>
          <w:lang w:val="vi-VN"/>
        </w:rPr>
        <w:t xml:space="preserve">    }, </w:t>
      </w:r>
    </w:p>
    <w:p w14:paraId="41049B28" w14:textId="77777777" w:rsidR="00515445" w:rsidRPr="00515445" w:rsidRDefault="00515445" w:rsidP="00515445">
      <w:pPr>
        <w:rPr>
          <w:lang w:val="vi-VN"/>
        </w:rPr>
      </w:pPr>
      <w:r w:rsidRPr="00515445">
        <w:rPr>
          <w:lang w:val="vi-VN"/>
        </w:rPr>
        <w:t xml:space="preserve">    { </w:t>
      </w:r>
    </w:p>
    <w:p w14:paraId="68C118C2" w14:textId="690B986C" w:rsidR="00515445" w:rsidRPr="00515445" w:rsidRDefault="00515445" w:rsidP="00515445">
      <w:pPr>
        <w:rPr>
          <w:lang w:val="vi-VN"/>
        </w:rPr>
      </w:pPr>
      <w:r w:rsidRPr="00515445">
        <w:rPr>
          <w:lang w:val="vi-VN"/>
        </w:rPr>
        <w:t xml:space="preserve">      "vn": "Có phải </w:t>
      </w:r>
      <w:ins w:id="469" w:author="Canh Duc Nguyen" w:date="2023-10-13T23:49:00Z">
        <w:r w:rsidR="00266681">
          <w:rPr>
            <w:lang w:val="vi-VN"/>
          </w:rPr>
          <w:t xml:space="preserve">hôm nay </w:t>
        </w:r>
      </w:ins>
      <w:r w:rsidRPr="00515445">
        <w:rPr>
          <w:lang w:val="vi-VN"/>
        </w:rPr>
        <w:t xml:space="preserve">chúng ta nên đi xem phim </w:t>
      </w:r>
      <w:del w:id="470" w:author="Canh Duc Nguyen" w:date="2023-10-13T23:49:00Z">
        <w:r w:rsidRPr="00515445" w:rsidDel="00266681">
          <w:rPr>
            <w:lang w:val="vi-VN"/>
          </w:rPr>
          <w:delText xml:space="preserve">hôm nay </w:delText>
        </w:r>
      </w:del>
      <w:r w:rsidRPr="00515445">
        <w:rPr>
          <w:lang w:val="vi-VN"/>
        </w:rPr>
        <w:t xml:space="preserve">không?", </w:t>
      </w:r>
    </w:p>
    <w:p w14:paraId="52DFB267" w14:textId="77777777" w:rsidR="00515445" w:rsidRPr="00515445" w:rsidRDefault="00515445" w:rsidP="00515445">
      <w:pPr>
        <w:rPr>
          <w:lang w:val="vi-VN"/>
        </w:rPr>
      </w:pPr>
      <w:r w:rsidRPr="00515445">
        <w:rPr>
          <w:lang w:val="vi-VN"/>
        </w:rPr>
        <w:t xml:space="preserve">      "en": "Should we go to the movies today or not?" </w:t>
      </w:r>
    </w:p>
    <w:p w14:paraId="6ACBF0C8" w14:textId="77777777" w:rsidR="00515445" w:rsidRPr="00515445" w:rsidRDefault="00515445" w:rsidP="00515445">
      <w:pPr>
        <w:rPr>
          <w:lang w:val="vi-VN"/>
        </w:rPr>
      </w:pPr>
      <w:r w:rsidRPr="00515445">
        <w:rPr>
          <w:lang w:val="vi-VN"/>
        </w:rPr>
        <w:t xml:space="preserve">    } </w:t>
      </w:r>
    </w:p>
    <w:p w14:paraId="2CE120EB" w14:textId="77777777" w:rsidR="00515445" w:rsidRPr="00515445" w:rsidRDefault="00515445" w:rsidP="00515445">
      <w:pPr>
        <w:rPr>
          <w:lang w:val="vi-VN"/>
        </w:rPr>
      </w:pPr>
      <w:r w:rsidRPr="00515445">
        <w:rPr>
          <w:lang w:val="vi-VN"/>
        </w:rPr>
        <w:t xml:space="preserve">  ] </w:t>
      </w:r>
    </w:p>
    <w:p w14:paraId="53B89F60" w14:textId="77777777" w:rsidR="00515445" w:rsidRPr="00515445" w:rsidRDefault="00515445" w:rsidP="00515445">
      <w:pPr>
        <w:rPr>
          <w:lang w:val="vi-VN"/>
        </w:rPr>
      </w:pPr>
      <w:r w:rsidRPr="00515445">
        <w:rPr>
          <w:lang w:val="vi-VN"/>
        </w:rPr>
        <w:t>}</w:t>
      </w:r>
    </w:p>
    <w:p w14:paraId="6CC71511" w14:textId="77777777" w:rsidR="00515445" w:rsidRPr="00515445" w:rsidRDefault="00515445" w:rsidP="00515445">
      <w:pPr>
        <w:rPr>
          <w:lang w:val="vi-VN"/>
        </w:rPr>
      </w:pPr>
      <w:r w:rsidRPr="00515445">
        <w:rPr>
          <w:lang w:val="vi-VN"/>
        </w:rPr>
        <w:t>-----------------------------</w:t>
      </w:r>
    </w:p>
    <w:p w14:paraId="2C801C4C" w14:textId="77777777" w:rsidR="00515445" w:rsidRPr="00515445" w:rsidRDefault="00515445" w:rsidP="00515445">
      <w:pPr>
        <w:rPr>
          <w:lang w:val="vi-VN"/>
        </w:rPr>
      </w:pPr>
      <w:r w:rsidRPr="00515445">
        <w:rPr>
          <w:lang w:val="vi-VN"/>
        </w:rPr>
        <w:t xml:space="preserve">keyword: Conjunction 'còn' </w:t>
      </w:r>
    </w:p>
    <w:p w14:paraId="49CA5179" w14:textId="77777777" w:rsidR="00515445" w:rsidRPr="00515445" w:rsidRDefault="00515445" w:rsidP="00515445">
      <w:pPr>
        <w:rPr>
          <w:lang w:val="vi-VN"/>
        </w:rPr>
      </w:pPr>
      <w:r w:rsidRPr="00515445">
        <w:rPr>
          <w:lang w:val="vi-VN"/>
        </w:rPr>
        <w:t xml:space="preserve">PROMPT: Generate grammar explanation for following Vietnamese grammar point: Conjunction 'còn' </w:t>
      </w:r>
    </w:p>
    <w:p w14:paraId="71A45BD5" w14:textId="77777777" w:rsidR="00515445" w:rsidRPr="00515445" w:rsidRDefault="00515445" w:rsidP="00515445">
      <w:pPr>
        <w:rPr>
          <w:lang w:val="vi-VN"/>
        </w:rPr>
      </w:pPr>
      <w:r w:rsidRPr="00515445">
        <w:rPr>
          <w:lang w:val="vi-VN"/>
        </w:rPr>
        <w:t>RESPONSE: {</w:t>
      </w:r>
    </w:p>
    <w:p w14:paraId="4963E228" w14:textId="77777777" w:rsidR="00515445" w:rsidRPr="00515445" w:rsidRDefault="00515445" w:rsidP="00515445">
      <w:pPr>
        <w:rPr>
          <w:lang w:val="vi-VN"/>
        </w:rPr>
      </w:pPr>
      <w:r w:rsidRPr="00515445">
        <w:rPr>
          <w:lang w:val="vi-VN"/>
        </w:rPr>
        <w:t xml:space="preserve">  "title": "Conjunction 'còn'",</w:t>
      </w:r>
    </w:p>
    <w:p w14:paraId="17E7E20A" w14:textId="77777777" w:rsidR="00515445" w:rsidRPr="00515445" w:rsidRDefault="00515445" w:rsidP="00515445">
      <w:pPr>
        <w:rPr>
          <w:lang w:val="vi-VN"/>
        </w:rPr>
      </w:pPr>
      <w:r w:rsidRPr="00515445">
        <w:rPr>
          <w:lang w:val="vi-VN"/>
        </w:rPr>
        <w:t xml:space="preserve">  "short_explanation": "Used to indicate 'still' or 'yet' in a situation or event.",</w:t>
      </w:r>
    </w:p>
    <w:p w14:paraId="35D75461" w14:textId="77777777" w:rsidR="00515445" w:rsidRPr="00515445" w:rsidRDefault="00515445" w:rsidP="00515445">
      <w:pPr>
        <w:rPr>
          <w:lang w:val="vi-VN"/>
        </w:rPr>
      </w:pPr>
      <w:r w:rsidRPr="00515445">
        <w:rPr>
          <w:lang w:val="vi-VN"/>
        </w:rPr>
        <w:t xml:space="preserve">  "long_explanation": "The Vietnamese conjunction 'còn' is used to convey the meaning of 'still' or 'yet' in English. It is mainly used to describe a state or situation that continues to exist or an event that continues to happen. It can also be used to emphasize the addition of more information in the context.",</w:t>
      </w:r>
    </w:p>
    <w:p w14:paraId="20CCD04D" w14:textId="77777777" w:rsidR="00515445" w:rsidRPr="00515445" w:rsidRDefault="00515445" w:rsidP="00515445">
      <w:pPr>
        <w:rPr>
          <w:lang w:val="vi-VN"/>
        </w:rPr>
      </w:pPr>
      <w:r w:rsidRPr="00515445">
        <w:rPr>
          <w:lang w:val="vi-VN"/>
        </w:rPr>
        <w:t xml:space="preserve">  "formation": "subject + 'còn' + verb/adj",</w:t>
      </w:r>
    </w:p>
    <w:p w14:paraId="6C5FE340" w14:textId="77777777" w:rsidR="00515445" w:rsidRPr="00515445" w:rsidRDefault="00515445" w:rsidP="00515445">
      <w:pPr>
        <w:rPr>
          <w:lang w:val="vi-VN"/>
        </w:rPr>
      </w:pPr>
      <w:r w:rsidRPr="00515445">
        <w:rPr>
          <w:lang w:val="vi-VN"/>
        </w:rPr>
        <w:t xml:space="preserve">  "examples": [</w:t>
      </w:r>
    </w:p>
    <w:p w14:paraId="359E00D1" w14:textId="77777777" w:rsidR="00515445" w:rsidRPr="00515445" w:rsidRDefault="00515445" w:rsidP="00515445">
      <w:pPr>
        <w:rPr>
          <w:lang w:val="vi-VN"/>
        </w:rPr>
      </w:pPr>
      <w:r w:rsidRPr="00515445">
        <w:rPr>
          <w:lang w:val="vi-VN"/>
        </w:rPr>
        <w:t xml:space="preserve">    {</w:t>
      </w:r>
    </w:p>
    <w:p w14:paraId="0992216E" w14:textId="335B495E" w:rsidR="00515445" w:rsidRPr="00515445" w:rsidRDefault="00515445" w:rsidP="00515445">
      <w:pPr>
        <w:rPr>
          <w:lang w:val="vi-VN"/>
        </w:rPr>
      </w:pPr>
      <w:r w:rsidRPr="00515445">
        <w:rPr>
          <w:lang w:val="vi-VN"/>
        </w:rPr>
        <w:t xml:space="preserve">      "vn": "Tôi còn ở văn phòng. Tôi </w:t>
      </w:r>
      <w:ins w:id="471" w:author="Canh Duc Nguyen" w:date="2023-10-13T23:49:00Z">
        <w:r w:rsidR="00266681">
          <w:rPr>
            <w:lang w:val="vi-VN"/>
          </w:rPr>
          <w:t xml:space="preserve">vẫn </w:t>
        </w:r>
      </w:ins>
      <w:r w:rsidRPr="00515445">
        <w:rPr>
          <w:lang w:val="vi-VN"/>
        </w:rPr>
        <w:t>chưa về nhà.",</w:t>
      </w:r>
    </w:p>
    <w:p w14:paraId="461921B9" w14:textId="77777777" w:rsidR="00515445" w:rsidRPr="00515445" w:rsidRDefault="00515445" w:rsidP="00515445">
      <w:pPr>
        <w:rPr>
          <w:lang w:val="vi-VN"/>
        </w:rPr>
      </w:pPr>
      <w:r w:rsidRPr="00515445">
        <w:rPr>
          <w:lang w:val="vi-VN"/>
        </w:rPr>
        <w:t xml:space="preserve">      "en": "I'm still at the office. I haven't gone home yet."</w:t>
      </w:r>
    </w:p>
    <w:p w14:paraId="4D2F88DA" w14:textId="77777777" w:rsidR="00515445" w:rsidRPr="00515445" w:rsidRDefault="00515445" w:rsidP="00515445">
      <w:pPr>
        <w:rPr>
          <w:lang w:val="vi-VN"/>
        </w:rPr>
      </w:pPr>
      <w:r w:rsidRPr="00515445">
        <w:rPr>
          <w:lang w:val="vi-VN"/>
        </w:rPr>
        <w:t xml:space="preserve">    },</w:t>
      </w:r>
    </w:p>
    <w:p w14:paraId="33A1FA73" w14:textId="77777777" w:rsidR="00515445" w:rsidRPr="00515445" w:rsidRDefault="00515445" w:rsidP="00515445">
      <w:pPr>
        <w:rPr>
          <w:lang w:val="vi-VN"/>
        </w:rPr>
      </w:pPr>
      <w:r w:rsidRPr="00515445">
        <w:rPr>
          <w:lang w:val="vi-VN"/>
        </w:rPr>
        <w:t xml:space="preserve">    {</w:t>
      </w:r>
    </w:p>
    <w:p w14:paraId="6811CCCA" w14:textId="77777777" w:rsidR="00515445" w:rsidRPr="00515445" w:rsidRDefault="00515445" w:rsidP="00515445">
      <w:pPr>
        <w:rPr>
          <w:lang w:val="vi-VN"/>
        </w:rPr>
      </w:pPr>
      <w:r w:rsidRPr="00515445">
        <w:rPr>
          <w:lang w:val="vi-VN"/>
        </w:rPr>
        <w:t xml:space="preserve">      "vn": "Tháng tư đã qua, nhưng ở Hà Nội vẫn còn lạnh.",</w:t>
      </w:r>
    </w:p>
    <w:p w14:paraId="0DEA585F" w14:textId="77777777" w:rsidR="00515445" w:rsidRPr="00515445" w:rsidRDefault="00515445" w:rsidP="00515445">
      <w:pPr>
        <w:rPr>
          <w:lang w:val="vi-VN"/>
        </w:rPr>
      </w:pPr>
      <w:r w:rsidRPr="00515445">
        <w:rPr>
          <w:lang w:val="vi-VN"/>
        </w:rPr>
        <w:t xml:space="preserve">      "en": "April has come and gone, yet it's still cold in Hanoi."</w:t>
      </w:r>
    </w:p>
    <w:p w14:paraId="724CF912" w14:textId="77777777" w:rsidR="00515445" w:rsidRPr="00515445" w:rsidRDefault="00515445" w:rsidP="00515445">
      <w:pPr>
        <w:rPr>
          <w:lang w:val="vi-VN"/>
        </w:rPr>
      </w:pPr>
      <w:r w:rsidRPr="00515445">
        <w:rPr>
          <w:lang w:val="vi-VN"/>
        </w:rPr>
        <w:lastRenderedPageBreak/>
        <w:t xml:space="preserve">    },</w:t>
      </w:r>
    </w:p>
    <w:p w14:paraId="0DFC0919" w14:textId="77777777" w:rsidR="00515445" w:rsidRPr="00515445" w:rsidRDefault="00515445" w:rsidP="00515445">
      <w:pPr>
        <w:rPr>
          <w:lang w:val="vi-VN"/>
        </w:rPr>
      </w:pPr>
      <w:r w:rsidRPr="00515445">
        <w:rPr>
          <w:lang w:val="vi-VN"/>
        </w:rPr>
        <w:t xml:space="preserve">    {</w:t>
      </w:r>
    </w:p>
    <w:p w14:paraId="18F5CA98" w14:textId="74E26D46" w:rsidR="00515445" w:rsidRPr="00515445" w:rsidRDefault="00515445" w:rsidP="00515445">
      <w:pPr>
        <w:rPr>
          <w:lang w:val="vi-VN"/>
        </w:rPr>
      </w:pPr>
      <w:r w:rsidRPr="00515445">
        <w:rPr>
          <w:lang w:val="vi-VN"/>
        </w:rPr>
        <w:t xml:space="preserve">      "vn": "</w:t>
      </w:r>
      <w:del w:id="472" w:author="Canh Duc Nguyen" w:date="2023-10-13T23:50:00Z">
        <w:r w:rsidRPr="00515445" w:rsidDel="00266681">
          <w:rPr>
            <w:lang w:val="vi-VN"/>
          </w:rPr>
          <w:delText xml:space="preserve">Bà </w:delText>
        </w:r>
      </w:del>
      <w:ins w:id="473" w:author="Canh Duc Nguyen" w:date="2023-10-13T23:50:00Z">
        <w:r w:rsidR="00266681">
          <w:rPr>
            <w:lang w:val="vi-VN"/>
          </w:rPr>
          <w:t xml:space="preserve">Cô ấy vẫn </w:t>
        </w:r>
      </w:ins>
      <w:r w:rsidRPr="00515445">
        <w:rPr>
          <w:lang w:val="vi-VN"/>
        </w:rPr>
        <w:t xml:space="preserve">còn </w:t>
      </w:r>
      <w:del w:id="474" w:author="Canh Duc Nguyen" w:date="2023-10-13T23:50:00Z">
        <w:r w:rsidRPr="00515445" w:rsidDel="00266681">
          <w:rPr>
            <w:lang w:val="vi-VN"/>
          </w:rPr>
          <w:delText xml:space="preserve">vẫn </w:delText>
        </w:r>
      </w:del>
      <w:r w:rsidRPr="00515445">
        <w:rPr>
          <w:lang w:val="vi-VN"/>
        </w:rPr>
        <w:t>sống ở ngôi nhà cũ.",</w:t>
      </w:r>
    </w:p>
    <w:p w14:paraId="2869D9C6" w14:textId="77777777" w:rsidR="00515445" w:rsidRPr="00515445" w:rsidRDefault="00515445" w:rsidP="00515445">
      <w:pPr>
        <w:rPr>
          <w:lang w:val="vi-VN"/>
        </w:rPr>
      </w:pPr>
      <w:r w:rsidRPr="00515445">
        <w:rPr>
          <w:lang w:val="vi-VN"/>
        </w:rPr>
        <w:t xml:space="preserve">      "en": "She still lives in the old house."</w:t>
      </w:r>
    </w:p>
    <w:p w14:paraId="7FD44F60" w14:textId="77777777" w:rsidR="00515445" w:rsidRPr="00515445" w:rsidRDefault="00515445" w:rsidP="00515445">
      <w:pPr>
        <w:rPr>
          <w:lang w:val="vi-VN"/>
        </w:rPr>
      </w:pPr>
      <w:r w:rsidRPr="00515445">
        <w:rPr>
          <w:lang w:val="vi-VN"/>
        </w:rPr>
        <w:t xml:space="preserve">    },</w:t>
      </w:r>
    </w:p>
    <w:p w14:paraId="0EF61CE6" w14:textId="77777777" w:rsidR="00515445" w:rsidRPr="00515445" w:rsidRDefault="00515445" w:rsidP="00515445">
      <w:pPr>
        <w:rPr>
          <w:lang w:val="vi-VN"/>
        </w:rPr>
      </w:pPr>
      <w:r w:rsidRPr="00515445">
        <w:rPr>
          <w:lang w:val="vi-VN"/>
        </w:rPr>
        <w:t xml:space="preserve">    {</w:t>
      </w:r>
    </w:p>
    <w:p w14:paraId="12BF632C" w14:textId="1FD95B69" w:rsidR="00515445" w:rsidRPr="00515445" w:rsidRDefault="00515445" w:rsidP="00515445">
      <w:pPr>
        <w:rPr>
          <w:lang w:val="vi-VN"/>
        </w:rPr>
      </w:pPr>
      <w:r w:rsidRPr="00515445">
        <w:rPr>
          <w:lang w:val="vi-VN"/>
        </w:rPr>
        <w:t xml:space="preserve">      "vn": "Chúng tôi đã đi</w:t>
      </w:r>
      <w:ins w:id="475" w:author="Canh Duc Nguyen" w:date="2023-10-13T23:50:00Z">
        <w:r w:rsidR="00266681">
          <w:rPr>
            <w:lang w:val="vi-VN"/>
          </w:rPr>
          <w:t xml:space="preserve"> rồi,</w:t>
        </w:r>
      </w:ins>
      <w:r w:rsidRPr="00515445">
        <w:rPr>
          <w:lang w:val="vi-VN"/>
        </w:rPr>
        <w:t xml:space="preserve"> nhưng Mẹ </w:t>
      </w:r>
      <w:ins w:id="476" w:author="Canh Duc Nguyen" w:date="2023-10-13T23:50:00Z">
        <w:r w:rsidR="00266681">
          <w:rPr>
            <w:lang w:val="vi-VN"/>
          </w:rPr>
          <w:t xml:space="preserve">vẫn </w:t>
        </w:r>
      </w:ins>
      <w:r w:rsidRPr="00515445">
        <w:rPr>
          <w:lang w:val="vi-VN"/>
        </w:rPr>
        <w:t xml:space="preserve">còn bận </w:t>
      </w:r>
      <w:del w:id="477" w:author="Canh Duc Nguyen" w:date="2023-10-13T23:50:00Z">
        <w:r w:rsidRPr="00515445" w:rsidDel="00266681">
          <w:rPr>
            <w:lang w:val="vi-VN"/>
          </w:rPr>
          <w:delText xml:space="preserve">rộn </w:delText>
        </w:r>
      </w:del>
      <w:r w:rsidRPr="00515445">
        <w:rPr>
          <w:lang w:val="vi-VN"/>
        </w:rPr>
        <w:t xml:space="preserve">nấu </w:t>
      </w:r>
      <w:del w:id="478" w:author="Canh Duc Nguyen" w:date="2023-10-13T23:50:00Z">
        <w:r w:rsidRPr="00515445" w:rsidDel="00266681">
          <w:rPr>
            <w:lang w:val="vi-VN"/>
          </w:rPr>
          <w:delText xml:space="preserve">ăn cho </w:delText>
        </w:r>
      </w:del>
      <w:r w:rsidRPr="00515445">
        <w:rPr>
          <w:lang w:val="vi-VN"/>
        </w:rPr>
        <w:t>bữa tối.",</w:t>
      </w:r>
    </w:p>
    <w:p w14:paraId="534C4AA0" w14:textId="77777777" w:rsidR="00515445" w:rsidRPr="00515445" w:rsidRDefault="00515445" w:rsidP="00515445">
      <w:pPr>
        <w:rPr>
          <w:lang w:val="vi-VN"/>
        </w:rPr>
      </w:pPr>
      <w:r w:rsidRPr="00515445">
        <w:rPr>
          <w:lang w:val="vi-VN"/>
        </w:rPr>
        <w:t xml:space="preserve">      "en": "We have left, but Mom is still busy cooking for dinner."</w:t>
      </w:r>
    </w:p>
    <w:p w14:paraId="30D7CC72" w14:textId="77777777" w:rsidR="00515445" w:rsidRPr="00515445" w:rsidRDefault="00515445" w:rsidP="00515445">
      <w:pPr>
        <w:rPr>
          <w:lang w:val="vi-VN"/>
        </w:rPr>
      </w:pPr>
      <w:r w:rsidRPr="00515445">
        <w:rPr>
          <w:lang w:val="vi-VN"/>
        </w:rPr>
        <w:t xml:space="preserve">    }</w:t>
      </w:r>
    </w:p>
    <w:p w14:paraId="61CAEF9A" w14:textId="77777777" w:rsidR="00515445" w:rsidRPr="00515445" w:rsidRDefault="00515445" w:rsidP="00515445">
      <w:pPr>
        <w:rPr>
          <w:lang w:val="vi-VN"/>
        </w:rPr>
      </w:pPr>
      <w:r w:rsidRPr="00515445">
        <w:rPr>
          <w:lang w:val="vi-VN"/>
        </w:rPr>
        <w:t xml:space="preserve">  ]</w:t>
      </w:r>
    </w:p>
    <w:p w14:paraId="4156DE02" w14:textId="77777777" w:rsidR="00515445" w:rsidRPr="00515445" w:rsidRDefault="00515445" w:rsidP="00515445">
      <w:pPr>
        <w:rPr>
          <w:lang w:val="vi-VN"/>
        </w:rPr>
      </w:pPr>
      <w:r w:rsidRPr="00515445">
        <w:rPr>
          <w:lang w:val="vi-VN"/>
        </w:rPr>
        <w:t>}</w:t>
      </w:r>
    </w:p>
    <w:p w14:paraId="3C8FBE41" w14:textId="77777777" w:rsidR="00515445" w:rsidRPr="00515445" w:rsidRDefault="00515445" w:rsidP="00515445">
      <w:pPr>
        <w:rPr>
          <w:lang w:val="vi-VN"/>
        </w:rPr>
      </w:pPr>
      <w:r w:rsidRPr="00515445">
        <w:rPr>
          <w:lang w:val="vi-VN"/>
        </w:rPr>
        <w:t>-----------------------------</w:t>
      </w:r>
    </w:p>
    <w:p w14:paraId="7182A10C" w14:textId="77777777" w:rsidR="00515445" w:rsidRPr="00515445" w:rsidRDefault="00515445" w:rsidP="00515445">
      <w:pPr>
        <w:rPr>
          <w:lang w:val="vi-VN"/>
        </w:rPr>
      </w:pPr>
      <w:r w:rsidRPr="00515445">
        <w:rPr>
          <w:lang w:val="vi-VN"/>
        </w:rPr>
        <w:t xml:space="preserve">keyword: Conjunction 'kẻo' </w:t>
      </w:r>
    </w:p>
    <w:p w14:paraId="3B69369B" w14:textId="77777777" w:rsidR="00515445" w:rsidRPr="00515445" w:rsidRDefault="00515445" w:rsidP="00515445">
      <w:pPr>
        <w:rPr>
          <w:lang w:val="vi-VN"/>
        </w:rPr>
      </w:pPr>
      <w:r w:rsidRPr="00515445">
        <w:rPr>
          <w:lang w:val="vi-VN"/>
        </w:rPr>
        <w:t xml:space="preserve">PROMPT: Generate grammar explanation for following Vietnamese grammar point: Conjunction 'kẻo' </w:t>
      </w:r>
    </w:p>
    <w:p w14:paraId="4E60ABB4" w14:textId="77777777" w:rsidR="00515445" w:rsidRPr="00515445" w:rsidRDefault="00515445" w:rsidP="00515445">
      <w:pPr>
        <w:rPr>
          <w:lang w:val="vi-VN"/>
        </w:rPr>
      </w:pPr>
      <w:r w:rsidRPr="00515445">
        <w:rPr>
          <w:lang w:val="vi-VN"/>
        </w:rPr>
        <w:t xml:space="preserve">RESPONSE: {   </w:t>
      </w:r>
    </w:p>
    <w:p w14:paraId="6DA7F899" w14:textId="77777777" w:rsidR="00515445" w:rsidRPr="00515445" w:rsidRDefault="00515445" w:rsidP="00515445">
      <w:pPr>
        <w:rPr>
          <w:lang w:val="vi-VN"/>
        </w:rPr>
      </w:pPr>
      <w:r w:rsidRPr="00515445">
        <w:rPr>
          <w:lang w:val="vi-VN"/>
        </w:rPr>
        <w:t xml:space="preserve">  "title": "Conjunction 'kẻo'",   </w:t>
      </w:r>
    </w:p>
    <w:p w14:paraId="5FF8E81C" w14:textId="77777777" w:rsidR="00515445" w:rsidRPr="00515445" w:rsidRDefault="00515445" w:rsidP="00515445">
      <w:pPr>
        <w:rPr>
          <w:lang w:val="vi-VN"/>
        </w:rPr>
      </w:pPr>
      <w:r w:rsidRPr="00515445">
        <w:rPr>
          <w:lang w:val="vi-VN"/>
        </w:rPr>
        <w:t xml:space="preserve">  "short_explanation": "Used to express the meaning 'fear that', 'lest' or 'otherwise'.",   </w:t>
      </w:r>
    </w:p>
    <w:p w14:paraId="6AED74FA" w14:textId="77777777" w:rsidR="00515445" w:rsidRPr="00515445" w:rsidRDefault="00515445" w:rsidP="00515445">
      <w:pPr>
        <w:rPr>
          <w:lang w:val="vi-VN"/>
        </w:rPr>
      </w:pPr>
      <w:r w:rsidRPr="00515445">
        <w:rPr>
          <w:lang w:val="vi-VN"/>
        </w:rPr>
        <w:t xml:space="preserve">  "long_explanation": "The Vietnamese conjunction 'kẻo' is used to connect two clauses, where the first clause receives some action on purpose to avoid the undesired situation in the second clause. It translates to 'fear that', 'lest' or 'otherwise' in English. This conjunction expresses the fear of something undesirable happening if an action isn't performed or avoiding a possible negative outcome.",   </w:t>
      </w:r>
    </w:p>
    <w:p w14:paraId="32AD8FDC" w14:textId="77777777" w:rsidR="00515445" w:rsidRPr="00515445" w:rsidRDefault="00515445" w:rsidP="00515445">
      <w:pPr>
        <w:rPr>
          <w:lang w:val="vi-VN"/>
        </w:rPr>
      </w:pPr>
      <w:r w:rsidRPr="00515445">
        <w:rPr>
          <w:lang w:val="vi-VN"/>
        </w:rPr>
        <w:t xml:space="preserve">  "formation": "clause1 + kẻo + clause2",   </w:t>
      </w:r>
    </w:p>
    <w:p w14:paraId="4774BA1F" w14:textId="77777777" w:rsidR="00515445" w:rsidRPr="00515445" w:rsidRDefault="00515445" w:rsidP="00515445">
      <w:pPr>
        <w:rPr>
          <w:lang w:val="vi-VN"/>
        </w:rPr>
      </w:pPr>
      <w:r w:rsidRPr="00515445">
        <w:rPr>
          <w:lang w:val="vi-VN"/>
        </w:rPr>
        <w:t xml:space="preserve">  "examples": [     </w:t>
      </w:r>
    </w:p>
    <w:p w14:paraId="641510E0" w14:textId="77777777" w:rsidR="00515445" w:rsidRPr="00515445" w:rsidRDefault="00515445" w:rsidP="00515445">
      <w:pPr>
        <w:rPr>
          <w:lang w:val="vi-VN"/>
        </w:rPr>
      </w:pPr>
      <w:r w:rsidRPr="00515445">
        <w:rPr>
          <w:lang w:val="vi-VN"/>
        </w:rPr>
        <w:t xml:space="preserve">      {       </w:t>
      </w:r>
    </w:p>
    <w:p w14:paraId="17354482" w14:textId="3E325A35" w:rsidR="00515445" w:rsidRPr="00515445" w:rsidRDefault="00515445" w:rsidP="00515445">
      <w:pPr>
        <w:rPr>
          <w:lang w:val="vi-VN"/>
        </w:rPr>
      </w:pPr>
      <w:r w:rsidRPr="00515445">
        <w:rPr>
          <w:lang w:val="vi-VN"/>
        </w:rPr>
        <w:t xml:space="preserve">        "vn": "Nhanh lên kẻo muộn </w:t>
      </w:r>
      <w:del w:id="479" w:author="Canh Duc Nguyen" w:date="2023-10-13T23:59:00Z">
        <w:r w:rsidRPr="00515445" w:rsidDel="00266681">
          <w:rPr>
            <w:lang w:val="vi-VN"/>
          </w:rPr>
          <w:delText xml:space="preserve">giờ </w:delText>
        </w:r>
      </w:del>
      <w:r w:rsidRPr="00515445">
        <w:rPr>
          <w:lang w:val="vi-VN"/>
        </w:rPr>
        <w:t>học</w:t>
      </w:r>
      <w:ins w:id="480" w:author="Canh Duc Nguyen" w:date="2023-10-13T23:59:00Z">
        <w:r w:rsidR="00266681">
          <w:rPr>
            <w:lang w:val="vi-VN"/>
          </w:rPr>
          <w:t xml:space="preserve"> bây giờ</w:t>
        </w:r>
      </w:ins>
      <w:r w:rsidRPr="00515445">
        <w:rPr>
          <w:lang w:val="vi-VN"/>
        </w:rPr>
        <w:t xml:space="preserve">.",       </w:t>
      </w:r>
    </w:p>
    <w:p w14:paraId="7191EE9D" w14:textId="77777777" w:rsidR="00515445" w:rsidRPr="00515445" w:rsidRDefault="00515445" w:rsidP="00515445">
      <w:pPr>
        <w:rPr>
          <w:lang w:val="vi-VN"/>
        </w:rPr>
      </w:pPr>
      <w:r w:rsidRPr="00515445">
        <w:rPr>
          <w:lang w:val="vi-VN"/>
        </w:rPr>
        <w:t xml:space="preserve">        "en": "Hurry up, otherwise we'll be late for school."     </w:t>
      </w:r>
    </w:p>
    <w:p w14:paraId="067BF081" w14:textId="77777777" w:rsidR="00515445" w:rsidRPr="00515445" w:rsidRDefault="00515445" w:rsidP="00515445">
      <w:pPr>
        <w:rPr>
          <w:lang w:val="vi-VN"/>
        </w:rPr>
      </w:pPr>
      <w:r w:rsidRPr="00515445">
        <w:rPr>
          <w:lang w:val="vi-VN"/>
        </w:rPr>
        <w:t xml:space="preserve">      },     </w:t>
      </w:r>
    </w:p>
    <w:p w14:paraId="5BC634E4" w14:textId="77777777" w:rsidR="00515445" w:rsidRPr="00515445" w:rsidRDefault="00515445" w:rsidP="00515445">
      <w:pPr>
        <w:rPr>
          <w:lang w:val="vi-VN"/>
        </w:rPr>
      </w:pPr>
      <w:r w:rsidRPr="00515445">
        <w:rPr>
          <w:lang w:val="vi-VN"/>
        </w:rPr>
        <w:t xml:space="preserve">      {       </w:t>
      </w:r>
    </w:p>
    <w:p w14:paraId="5DE7F93A" w14:textId="0FE5C335" w:rsidR="00515445" w:rsidRPr="00515445" w:rsidRDefault="00515445" w:rsidP="00515445">
      <w:pPr>
        <w:rPr>
          <w:lang w:val="vi-VN"/>
        </w:rPr>
      </w:pPr>
      <w:r w:rsidRPr="00515445">
        <w:rPr>
          <w:lang w:val="vi-VN"/>
        </w:rPr>
        <w:t xml:space="preserve">        "vn": "Hãy uống nước</w:t>
      </w:r>
      <w:ins w:id="481" w:author="Canh Duc Nguyen" w:date="2023-10-13T23:59:00Z">
        <w:r w:rsidR="00266681">
          <w:rPr>
            <w:lang w:val="vi-VN"/>
          </w:rPr>
          <w:t xml:space="preserve"> đi</w:t>
        </w:r>
      </w:ins>
      <w:r w:rsidRPr="00515445">
        <w:rPr>
          <w:lang w:val="vi-VN"/>
        </w:rPr>
        <w:t xml:space="preserve"> kẻo bị khát.",       </w:t>
      </w:r>
    </w:p>
    <w:p w14:paraId="2750FD37" w14:textId="77777777" w:rsidR="00515445" w:rsidRPr="00515445" w:rsidRDefault="00515445" w:rsidP="00515445">
      <w:pPr>
        <w:rPr>
          <w:lang w:val="vi-VN"/>
        </w:rPr>
      </w:pPr>
      <w:r w:rsidRPr="00515445">
        <w:rPr>
          <w:lang w:val="vi-VN"/>
        </w:rPr>
        <w:t xml:space="preserve">        "en": "Drink water, lest you get thirsty."     </w:t>
      </w:r>
    </w:p>
    <w:p w14:paraId="690EE3F8" w14:textId="77777777" w:rsidR="00515445" w:rsidRPr="00515445" w:rsidRDefault="00515445" w:rsidP="00515445">
      <w:pPr>
        <w:rPr>
          <w:lang w:val="vi-VN"/>
        </w:rPr>
      </w:pPr>
      <w:r w:rsidRPr="00515445">
        <w:rPr>
          <w:lang w:val="vi-VN"/>
        </w:rPr>
        <w:t xml:space="preserve">      },     </w:t>
      </w:r>
    </w:p>
    <w:p w14:paraId="7B4C9BC0" w14:textId="77777777" w:rsidR="00515445" w:rsidRPr="00515445" w:rsidRDefault="00515445" w:rsidP="00515445">
      <w:pPr>
        <w:rPr>
          <w:lang w:val="vi-VN"/>
        </w:rPr>
      </w:pPr>
      <w:r w:rsidRPr="00515445">
        <w:rPr>
          <w:lang w:val="vi-VN"/>
        </w:rPr>
        <w:t xml:space="preserve">      {       </w:t>
      </w:r>
    </w:p>
    <w:p w14:paraId="44FFFBDA" w14:textId="792A75A1" w:rsidR="00515445" w:rsidRPr="00515445" w:rsidRDefault="00515445" w:rsidP="00515445">
      <w:pPr>
        <w:rPr>
          <w:lang w:val="vi-VN"/>
        </w:rPr>
      </w:pPr>
      <w:r w:rsidRPr="00515445">
        <w:rPr>
          <w:lang w:val="vi-VN"/>
        </w:rPr>
        <w:t xml:space="preserve">        "vn": "Hãy chuẩn bị kịp thời kẻo</w:t>
      </w:r>
      <w:ins w:id="482" w:author="Canh Duc Nguyen" w:date="2023-10-13T23:59:00Z">
        <w:r w:rsidR="00266681">
          <w:rPr>
            <w:lang w:val="vi-VN"/>
          </w:rPr>
          <w:t xml:space="preserve"> phải</w:t>
        </w:r>
      </w:ins>
      <w:r w:rsidRPr="00515445">
        <w:rPr>
          <w:lang w:val="vi-VN"/>
        </w:rPr>
        <w:t xml:space="preserve"> hối hận.",       </w:t>
      </w:r>
    </w:p>
    <w:p w14:paraId="2B6DB1A3" w14:textId="77777777" w:rsidR="00515445" w:rsidRPr="00515445" w:rsidRDefault="00515445" w:rsidP="00515445">
      <w:pPr>
        <w:rPr>
          <w:lang w:val="vi-VN"/>
        </w:rPr>
      </w:pPr>
      <w:r w:rsidRPr="00515445">
        <w:rPr>
          <w:lang w:val="vi-VN"/>
        </w:rPr>
        <w:t xml:space="preserve">        "en": "Prepare in time, otherwise you'll regret it."     </w:t>
      </w:r>
    </w:p>
    <w:p w14:paraId="2A449315" w14:textId="77777777" w:rsidR="00515445" w:rsidRPr="00515445" w:rsidRDefault="00515445" w:rsidP="00515445">
      <w:pPr>
        <w:rPr>
          <w:lang w:val="vi-VN"/>
        </w:rPr>
      </w:pPr>
      <w:r w:rsidRPr="00515445">
        <w:rPr>
          <w:lang w:val="vi-VN"/>
        </w:rPr>
        <w:t xml:space="preserve">      },     </w:t>
      </w:r>
    </w:p>
    <w:p w14:paraId="23CB5071" w14:textId="77777777" w:rsidR="00515445" w:rsidRPr="00515445" w:rsidRDefault="00515445" w:rsidP="00515445">
      <w:pPr>
        <w:rPr>
          <w:lang w:val="vi-VN"/>
        </w:rPr>
      </w:pPr>
      <w:r w:rsidRPr="00515445">
        <w:rPr>
          <w:lang w:val="vi-VN"/>
        </w:rPr>
        <w:t xml:space="preserve">      {       </w:t>
      </w:r>
    </w:p>
    <w:p w14:paraId="49D9C14A" w14:textId="267A3F95" w:rsidR="00515445" w:rsidRPr="00515445" w:rsidRDefault="00515445" w:rsidP="00515445">
      <w:pPr>
        <w:rPr>
          <w:lang w:val="vi-VN"/>
        </w:rPr>
      </w:pPr>
      <w:r w:rsidRPr="00515445">
        <w:rPr>
          <w:lang w:val="vi-VN"/>
        </w:rPr>
        <w:t xml:space="preserve">        "vn": "Hãy để ý đến sức khỏe</w:t>
      </w:r>
      <w:ins w:id="483" w:author="Canh Duc Nguyen" w:date="2023-10-14T00:00:00Z">
        <w:r w:rsidR="00316C69">
          <w:rPr>
            <w:lang w:val="vi-VN"/>
          </w:rPr>
          <w:t xml:space="preserve"> của bạn,</w:t>
        </w:r>
      </w:ins>
      <w:r w:rsidRPr="00515445">
        <w:rPr>
          <w:lang w:val="vi-VN"/>
        </w:rPr>
        <w:t xml:space="preserve"> kẻo </w:t>
      </w:r>
      <w:ins w:id="484" w:author="Canh Duc Nguyen" w:date="2023-10-14T00:00:00Z">
        <w:r w:rsidR="00316C69">
          <w:rPr>
            <w:lang w:val="vi-VN"/>
          </w:rPr>
          <w:t xml:space="preserve">bị </w:t>
        </w:r>
      </w:ins>
      <w:r w:rsidRPr="00515445">
        <w:rPr>
          <w:lang w:val="vi-VN"/>
        </w:rPr>
        <w:t>ốm</w:t>
      </w:r>
      <w:ins w:id="485" w:author="Canh Duc Nguyen" w:date="2023-10-14T00:00:00Z">
        <w:r w:rsidR="00316C69">
          <w:rPr>
            <w:lang w:val="vi-VN"/>
          </w:rPr>
          <w:t xml:space="preserve"> đấy</w:t>
        </w:r>
      </w:ins>
      <w:r w:rsidRPr="00515445">
        <w:rPr>
          <w:lang w:val="vi-VN"/>
        </w:rPr>
        <w:t xml:space="preserve">.",       </w:t>
      </w:r>
    </w:p>
    <w:p w14:paraId="41D8FD3D" w14:textId="77777777" w:rsidR="00515445" w:rsidRPr="00515445" w:rsidRDefault="00515445" w:rsidP="00515445">
      <w:pPr>
        <w:rPr>
          <w:lang w:val="vi-VN"/>
        </w:rPr>
      </w:pPr>
      <w:r w:rsidRPr="00515445">
        <w:rPr>
          <w:lang w:val="vi-VN"/>
        </w:rPr>
        <w:t xml:space="preserve">        "en": "Pay attention to your health, otherwise you'll get sick."     </w:t>
      </w:r>
    </w:p>
    <w:p w14:paraId="3C77E055" w14:textId="77777777" w:rsidR="00515445" w:rsidRPr="00515445" w:rsidRDefault="00515445" w:rsidP="00515445">
      <w:pPr>
        <w:rPr>
          <w:lang w:val="vi-VN"/>
        </w:rPr>
      </w:pPr>
      <w:r w:rsidRPr="00515445">
        <w:rPr>
          <w:lang w:val="vi-VN"/>
        </w:rPr>
        <w:t xml:space="preserve">      }   </w:t>
      </w:r>
    </w:p>
    <w:p w14:paraId="5DE5E82E" w14:textId="77777777" w:rsidR="00515445" w:rsidRPr="00515445" w:rsidRDefault="00515445" w:rsidP="00515445">
      <w:pPr>
        <w:rPr>
          <w:lang w:val="vi-VN"/>
        </w:rPr>
      </w:pPr>
      <w:r w:rsidRPr="00515445">
        <w:rPr>
          <w:lang w:val="vi-VN"/>
        </w:rPr>
        <w:t xml:space="preserve">    ] </w:t>
      </w:r>
    </w:p>
    <w:p w14:paraId="58091B9B" w14:textId="77777777" w:rsidR="00515445" w:rsidRPr="00515445" w:rsidRDefault="00515445" w:rsidP="00515445">
      <w:pPr>
        <w:rPr>
          <w:lang w:val="vi-VN"/>
        </w:rPr>
      </w:pPr>
      <w:r w:rsidRPr="00515445">
        <w:rPr>
          <w:lang w:val="vi-VN"/>
        </w:rPr>
        <w:t>}</w:t>
      </w:r>
    </w:p>
    <w:p w14:paraId="7074DC8D" w14:textId="77777777" w:rsidR="00515445" w:rsidRPr="00515445" w:rsidRDefault="00515445" w:rsidP="00515445">
      <w:pPr>
        <w:rPr>
          <w:lang w:val="vi-VN"/>
        </w:rPr>
      </w:pPr>
      <w:r w:rsidRPr="00515445">
        <w:rPr>
          <w:lang w:val="vi-VN"/>
        </w:rPr>
        <w:t>-----------------------------</w:t>
      </w:r>
    </w:p>
    <w:p w14:paraId="4E3E05DB" w14:textId="77777777" w:rsidR="00515445" w:rsidRPr="00515445" w:rsidRDefault="00515445" w:rsidP="00515445">
      <w:pPr>
        <w:rPr>
          <w:lang w:val="vi-VN"/>
        </w:rPr>
      </w:pPr>
      <w:r w:rsidRPr="00515445">
        <w:rPr>
          <w:lang w:val="vi-VN"/>
        </w:rPr>
        <w:lastRenderedPageBreak/>
        <w:t xml:space="preserve">keyword: Conjunction 'mà' </w:t>
      </w:r>
    </w:p>
    <w:p w14:paraId="3C738D55" w14:textId="77777777" w:rsidR="00515445" w:rsidRPr="00515445" w:rsidRDefault="00515445" w:rsidP="00515445">
      <w:pPr>
        <w:rPr>
          <w:lang w:val="vi-VN"/>
        </w:rPr>
      </w:pPr>
      <w:r w:rsidRPr="00515445">
        <w:rPr>
          <w:lang w:val="vi-VN"/>
        </w:rPr>
        <w:t xml:space="preserve">PROMPT: Generate grammar explanation for following Vietnamese grammar point: Conjunction 'mà' </w:t>
      </w:r>
    </w:p>
    <w:p w14:paraId="3801C980" w14:textId="77777777" w:rsidR="00515445" w:rsidRPr="00515445" w:rsidRDefault="00515445" w:rsidP="00515445">
      <w:pPr>
        <w:rPr>
          <w:lang w:val="vi-VN"/>
        </w:rPr>
      </w:pPr>
      <w:r w:rsidRPr="00515445">
        <w:rPr>
          <w:lang w:val="vi-VN"/>
        </w:rPr>
        <w:t>RESPONSE: {</w:t>
      </w:r>
    </w:p>
    <w:p w14:paraId="379C0240" w14:textId="77777777" w:rsidR="00515445" w:rsidRPr="00515445" w:rsidRDefault="00515445" w:rsidP="00515445">
      <w:pPr>
        <w:rPr>
          <w:lang w:val="vi-VN"/>
        </w:rPr>
      </w:pPr>
      <w:r w:rsidRPr="00515445">
        <w:rPr>
          <w:lang w:val="vi-VN"/>
        </w:rPr>
        <w:t xml:space="preserve">    "title": "Conjunction 'mà'",</w:t>
      </w:r>
    </w:p>
    <w:p w14:paraId="770F276A" w14:textId="77777777" w:rsidR="00515445" w:rsidRPr="00515445" w:rsidRDefault="00515445" w:rsidP="00515445">
      <w:pPr>
        <w:rPr>
          <w:lang w:val="vi-VN"/>
        </w:rPr>
      </w:pPr>
      <w:r w:rsidRPr="00515445">
        <w:rPr>
          <w:lang w:val="vi-VN"/>
        </w:rPr>
        <w:t xml:space="preserve">    "short_explanation": "Used to show a contrary or unexpected condition or result.",</w:t>
      </w:r>
    </w:p>
    <w:p w14:paraId="1B68095E" w14:textId="77777777" w:rsidR="00515445" w:rsidRPr="00515445" w:rsidRDefault="00515445" w:rsidP="00515445">
      <w:pPr>
        <w:rPr>
          <w:lang w:val="vi-VN"/>
        </w:rPr>
      </w:pPr>
      <w:r w:rsidRPr="00515445">
        <w:rPr>
          <w:lang w:val="vi-VN"/>
        </w:rPr>
        <w:t xml:space="preserve">    "long_explanation": "In Vietnamese, 'mà' is a conjunction that is used to indicate a contrast or unexpected result between two clauses. It can be translated as 'but' or 'yet' in English. This conjunction is often used to connect two sentences where there is an unexpected outcome in the second clause based on what was stated in the first clause.",</w:t>
      </w:r>
    </w:p>
    <w:p w14:paraId="013C185E" w14:textId="77777777" w:rsidR="00515445" w:rsidRPr="00515445" w:rsidRDefault="00515445" w:rsidP="00515445">
      <w:pPr>
        <w:rPr>
          <w:lang w:val="vi-VN"/>
        </w:rPr>
      </w:pPr>
      <w:r w:rsidRPr="00515445">
        <w:rPr>
          <w:lang w:val="vi-VN"/>
        </w:rPr>
        <w:t xml:space="preserve">    "formation": "clause 1 + mà + clause 2",</w:t>
      </w:r>
    </w:p>
    <w:p w14:paraId="797F90FB" w14:textId="77777777" w:rsidR="00515445" w:rsidRPr="00515445" w:rsidRDefault="00515445" w:rsidP="00515445">
      <w:pPr>
        <w:rPr>
          <w:lang w:val="vi-VN"/>
        </w:rPr>
      </w:pPr>
      <w:r w:rsidRPr="00515445">
        <w:rPr>
          <w:lang w:val="vi-VN"/>
        </w:rPr>
        <w:t xml:space="preserve">    "examples": [</w:t>
      </w:r>
    </w:p>
    <w:p w14:paraId="2DE9EE4A" w14:textId="77777777" w:rsidR="00515445" w:rsidRPr="00515445" w:rsidRDefault="00515445" w:rsidP="00515445">
      <w:pPr>
        <w:rPr>
          <w:lang w:val="vi-VN"/>
        </w:rPr>
      </w:pPr>
      <w:r w:rsidRPr="00515445">
        <w:rPr>
          <w:lang w:val="vi-VN"/>
        </w:rPr>
        <w:t xml:space="preserve">      {</w:t>
      </w:r>
    </w:p>
    <w:p w14:paraId="02674A8E" w14:textId="77777777" w:rsidR="00515445" w:rsidRPr="00515445" w:rsidRDefault="00515445" w:rsidP="00515445">
      <w:pPr>
        <w:rPr>
          <w:lang w:val="vi-VN"/>
        </w:rPr>
      </w:pPr>
      <w:r w:rsidRPr="00515445">
        <w:rPr>
          <w:lang w:val="vi-VN"/>
        </w:rPr>
        <w:t xml:space="preserve">        "vn": "Anh ấy thông minh mà luôn nhận điểm thấp ở trường.",</w:t>
      </w:r>
    </w:p>
    <w:p w14:paraId="4FA3C981" w14:textId="77777777" w:rsidR="00515445" w:rsidRPr="00515445" w:rsidRDefault="00515445" w:rsidP="00515445">
      <w:pPr>
        <w:rPr>
          <w:lang w:val="vi-VN"/>
        </w:rPr>
      </w:pPr>
      <w:r w:rsidRPr="00515445">
        <w:rPr>
          <w:lang w:val="vi-VN"/>
        </w:rPr>
        <w:t xml:space="preserve">        "en": "He is smart but he always gets low grades at school."</w:t>
      </w:r>
    </w:p>
    <w:p w14:paraId="5976423D" w14:textId="77777777" w:rsidR="00515445" w:rsidRPr="00515445" w:rsidRDefault="00515445" w:rsidP="00515445">
      <w:pPr>
        <w:rPr>
          <w:lang w:val="vi-VN"/>
        </w:rPr>
      </w:pPr>
      <w:r w:rsidRPr="00515445">
        <w:rPr>
          <w:lang w:val="vi-VN"/>
        </w:rPr>
        <w:t xml:space="preserve">      },</w:t>
      </w:r>
    </w:p>
    <w:p w14:paraId="28D80FFA" w14:textId="77777777" w:rsidR="00515445" w:rsidRPr="00515445" w:rsidRDefault="00515445" w:rsidP="00515445">
      <w:pPr>
        <w:rPr>
          <w:lang w:val="vi-VN"/>
        </w:rPr>
      </w:pPr>
      <w:r w:rsidRPr="00515445">
        <w:rPr>
          <w:lang w:val="vi-VN"/>
        </w:rPr>
        <w:t xml:space="preserve">      {</w:t>
      </w:r>
    </w:p>
    <w:p w14:paraId="03E9C04B" w14:textId="21DE7783" w:rsidR="00515445" w:rsidRPr="00515445" w:rsidRDefault="00515445" w:rsidP="00515445">
      <w:pPr>
        <w:rPr>
          <w:lang w:val="vi-VN"/>
        </w:rPr>
      </w:pPr>
      <w:r w:rsidRPr="00515445">
        <w:rPr>
          <w:lang w:val="vi-VN"/>
        </w:rPr>
        <w:t xml:space="preserve">        "vn": "Tôi học </w:t>
      </w:r>
      <w:del w:id="486" w:author="Canh Duc Nguyen" w:date="2023-10-14T00:00:00Z">
        <w:r w:rsidRPr="00515445" w:rsidDel="00316C69">
          <w:rPr>
            <w:lang w:val="vi-VN"/>
          </w:rPr>
          <w:delText xml:space="preserve">cực kỳ </w:delText>
        </w:r>
      </w:del>
      <w:ins w:id="487" w:author="Canh Duc Nguyen" w:date="2023-10-14T00:00:00Z">
        <w:r w:rsidR="00316C69">
          <w:rPr>
            <w:lang w:val="vi-VN"/>
          </w:rPr>
          <w:t xml:space="preserve">rất </w:t>
        </w:r>
      </w:ins>
      <w:r w:rsidRPr="00515445">
        <w:rPr>
          <w:lang w:val="vi-VN"/>
        </w:rPr>
        <w:t xml:space="preserve">chăm </w:t>
      </w:r>
      <w:del w:id="488" w:author="Canh Duc Nguyen" w:date="2023-10-14T00:00:00Z">
        <w:r w:rsidRPr="00515445" w:rsidDel="00316C69">
          <w:rPr>
            <w:lang w:val="vi-VN"/>
          </w:rPr>
          <w:delText xml:space="preserve">chỉ </w:delText>
        </w:r>
      </w:del>
      <w:r w:rsidRPr="00515445">
        <w:rPr>
          <w:lang w:val="vi-VN"/>
        </w:rPr>
        <w:t>mà vẫn không thể hiểu.",</w:t>
      </w:r>
    </w:p>
    <w:p w14:paraId="3982A1E3" w14:textId="77777777" w:rsidR="00515445" w:rsidRPr="00515445" w:rsidRDefault="00515445" w:rsidP="00515445">
      <w:pPr>
        <w:rPr>
          <w:lang w:val="vi-VN"/>
        </w:rPr>
      </w:pPr>
      <w:r w:rsidRPr="00515445">
        <w:rPr>
          <w:lang w:val="vi-VN"/>
        </w:rPr>
        <w:t xml:space="preserve">        "en": "I study extremely hard yet I still can't understand."</w:t>
      </w:r>
    </w:p>
    <w:p w14:paraId="6389547C" w14:textId="77777777" w:rsidR="00515445" w:rsidRPr="00515445" w:rsidRDefault="00515445" w:rsidP="00515445">
      <w:pPr>
        <w:rPr>
          <w:lang w:val="vi-VN"/>
        </w:rPr>
      </w:pPr>
      <w:r w:rsidRPr="00515445">
        <w:rPr>
          <w:lang w:val="vi-VN"/>
        </w:rPr>
        <w:t xml:space="preserve">      },</w:t>
      </w:r>
    </w:p>
    <w:p w14:paraId="267AFCC7" w14:textId="77777777" w:rsidR="00515445" w:rsidRPr="00515445" w:rsidRDefault="00515445" w:rsidP="00515445">
      <w:pPr>
        <w:rPr>
          <w:lang w:val="vi-VN"/>
        </w:rPr>
      </w:pPr>
      <w:r w:rsidRPr="00515445">
        <w:rPr>
          <w:lang w:val="vi-VN"/>
        </w:rPr>
        <w:t xml:space="preserve">      {</w:t>
      </w:r>
    </w:p>
    <w:p w14:paraId="57402F11" w14:textId="77777777" w:rsidR="00515445" w:rsidRPr="00515445" w:rsidRDefault="00515445" w:rsidP="00515445">
      <w:pPr>
        <w:rPr>
          <w:lang w:val="vi-VN"/>
        </w:rPr>
      </w:pPr>
      <w:r w:rsidRPr="00515445">
        <w:rPr>
          <w:lang w:val="vi-VN"/>
        </w:rPr>
        <w:t xml:space="preserve">        "vn": "Tôi nấu ăn rất ngon mà không ai muốn ăn.",</w:t>
      </w:r>
    </w:p>
    <w:p w14:paraId="545A71AC" w14:textId="77777777" w:rsidR="00515445" w:rsidRPr="00515445" w:rsidRDefault="00515445" w:rsidP="00515445">
      <w:pPr>
        <w:rPr>
          <w:lang w:val="vi-VN"/>
        </w:rPr>
      </w:pPr>
      <w:r w:rsidRPr="00515445">
        <w:rPr>
          <w:lang w:val="vi-VN"/>
        </w:rPr>
        <w:t xml:space="preserve">        "en": "I cook deliciously but nobody wants to eat."</w:t>
      </w:r>
    </w:p>
    <w:p w14:paraId="2CC7ACCD" w14:textId="77777777" w:rsidR="00515445" w:rsidRPr="00515445" w:rsidRDefault="00515445" w:rsidP="00515445">
      <w:pPr>
        <w:rPr>
          <w:lang w:val="vi-VN"/>
        </w:rPr>
      </w:pPr>
      <w:r w:rsidRPr="00515445">
        <w:rPr>
          <w:lang w:val="vi-VN"/>
        </w:rPr>
        <w:t xml:space="preserve">      },</w:t>
      </w:r>
    </w:p>
    <w:p w14:paraId="033CFBBC" w14:textId="77777777" w:rsidR="00515445" w:rsidRPr="00515445" w:rsidRDefault="00515445" w:rsidP="00515445">
      <w:pPr>
        <w:rPr>
          <w:lang w:val="vi-VN"/>
        </w:rPr>
      </w:pPr>
      <w:r w:rsidRPr="00515445">
        <w:rPr>
          <w:lang w:val="vi-VN"/>
        </w:rPr>
        <w:t xml:space="preserve">      {</w:t>
      </w:r>
    </w:p>
    <w:p w14:paraId="559204CE" w14:textId="19978A41" w:rsidR="00515445" w:rsidRPr="00515445" w:rsidRDefault="00515445" w:rsidP="00515445">
      <w:pPr>
        <w:rPr>
          <w:lang w:val="vi-VN"/>
        </w:rPr>
      </w:pPr>
      <w:r w:rsidRPr="00515445">
        <w:rPr>
          <w:lang w:val="vi-VN"/>
        </w:rPr>
        <w:t xml:space="preserve">        "vn": "Chị ấy</w:t>
      </w:r>
      <w:ins w:id="489" w:author="Canh Duc Nguyen" w:date="2023-10-14T00:01:00Z">
        <w:r w:rsidR="00316C69">
          <w:rPr>
            <w:lang w:val="vi-VN"/>
          </w:rPr>
          <w:t xml:space="preserve"> vẽ</w:t>
        </w:r>
      </w:ins>
      <w:r w:rsidRPr="00515445">
        <w:rPr>
          <w:lang w:val="vi-VN"/>
        </w:rPr>
        <w:t xml:space="preserve"> rất giỏi </w:t>
      </w:r>
      <w:del w:id="490" w:author="Canh Duc Nguyen" w:date="2023-10-14T00:01:00Z">
        <w:r w:rsidRPr="00515445" w:rsidDel="00316C69">
          <w:rPr>
            <w:lang w:val="vi-VN"/>
          </w:rPr>
          <w:delText xml:space="preserve">vẽ </w:delText>
        </w:r>
      </w:del>
      <w:r w:rsidRPr="00515445">
        <w:rPr>
          <w:lang w:val="vi-VN"/>
        </w:rPr>
        <w:t xml:space="preserve">mà luôn tự ti </w:t>
      </w:r>
      <w:del w:id="491" w:author="Canh Duc Nguyen" w:date="2023-10-14T00:01:00Z">
        <w:r w:rsidRPr="00515445" w:rsidDel="00316C69">
          <w:rPr>
            <w:lang w:val="vi-VN"/>
          </w:rPr>
          <w:delText xml:space="preserve">vào </w:delText>
        </w:r>
      </w:del>
      <w:ins w:id="492" w:author="Canh Duc Nguyen" w:date="2023-10-14T00:01:00Z">
        <w:r w:rsidR="00316C69">
          <w:rPr>
            <w:lang w:val="vi-VN"/>
          </w:rPr>
          <w:t xml:space="preserve">về </w:t>
        </w:r>
      </w:ins>
      <w:r w:rsidRPr="00515445">
        <w:rPr>
          <w:lang w:val="vi-VN"/>
        </w:rPr>
        <w:t>khả năng của mình.",</w:t>
      </w:r>
    </w:p>
    <w:p w14:paraId="5DCF44CD" w14:textId="77777777" w:rsidR="00515445" w:rsidRPr="00515445" w:rsidRDefault="00515445" w:rsidP="00515445">
      <w:pPr>
        <w:rPr>
          <w:lang w:val="vi-VN"/>
        </w:rPr>
      </w:pPr>
      <w:r w:rsidRPr="00515445">
        <w:rPr>
          <w:lang w:val="vi-VN"/>
        </w:rPr>
        <w:t xml:space="preserve">        "en": "She is very good at drawing yet she always doubts her ability."</w:t>
      </w:r>
    </w:p>
    <w:p w14:paraId="738F67E0" w14:textId="77777777" w:rsidR="00515445" w:rsidRPr="00515445" w:rsidRDefault="00515445" w:rsidP="00515445">
      <w:pPr>
        <w:rPr>
          <w:lang w:val="vi-VN"/>
        </w:rPr>
      </w:pPr>
      <w:r w:rsidRPr="00515445">
        <w:rPr>
          <w:lang w:val="vi-VN"/>
        </w:rPr>
        <w:t xml:space="preserve">      }</w:t>
      </w:r>
    </w:p>
    <w:p w14:paraId="5F9102CB" w14:textId="77777777" w:rsidR="00515445" w:rsidRPr="00515445" w:rsidRDefault="00515445" w:rsidP="00515445">
      <w:pPr>
        <w:rPr>
          <w:lang w:val="vi-VN"/>
        </w:rPr>
      </w:pPr>
      <w:r w:rsidRPr="00515445">
        <w:rPr>
          <w:lang w:val="vi-VN"/>
        </w:rPr>
        <w:t xml:space="preserve">    ]</w:t>
      </w:r>
    </w:p>
    <w:p w14:paraId="592520B4" w14:textId="77777777" w:rsidR="00515445" w:rsidRPr="00515445" w:rsidRDefault="00515445" w:rsidP="00515445">
      <w:pPr>
        <w:rPr>
          <w:lang w:val="vi-VN"/>
        </w:rPr>
      </w:pPr>
      <w:r w:rsidRPr="00515445">
        <w:rPr>
          <w:lang w:val="vi-VN"/>
        </w:rPr>
        <w:t>}</w:t>
      </w:r>
    </w:p>
    <w:p w14:paraId="00647602" w14:textId="77777777" w:rsidR="00515445" w:rsidRPr="00515445" w:rsidRDefault="00515445" w:rsidP="00515445">
      <w:pPr>
        <w:rPr>
          <w:lang w:val="vi-VN"/>
        </w:rPr>
      </w:pPr>
      <w:r w:rsidRPr="00515445">
        <w:rPr>
          <w:lang w:val="vi-VN"/>
        </w:rPr>
        <w:t>-----------------------------</w:t>
      </w:r>
    </w:p>
    <w:p w14:paraId="290FCB52" w14:textId="77777777" w:rsidR="00515445" w:rsidRPr="00515445" w:rsidRDefault="00515445" w:rsidP="00515445">
      <w:pPr>
        <w:rPr>
          <w:lang w:val="vi-VN"/>
        </w:rPr>
      </w:pPr>
      <w:r w:rsidRPr="00515445">
        <w:rPr>
          <w:lang w:val="vi-VN"/>
        </w:rPr>
        <w:t xml:space="preserve">keyword: Construction 'còn … nữa' </w:t>
      </w:r>
    </w:p>
    <w:p w14:paraId="5DF7E327" w14:textId="77777777" w:rsidR="00515445" w:rsidRPr="00515445" w:rsidRDefault="00515445" w:rsidP="00515445">
      <w:pPr>
        <w:rPr>
          <w:lang w:val="vi-VN"/>
        </w:rPr>
      </w:pPr>
      <w:r w:rsidRPr="00515445">
        <w:rPr>
          <w:lang w:val="vi-VN"/>
        </w:rPr>
        <w:t xml:space="preserve">PROMPT: Generate grammar explanation for following Vietnamese grammar point: Construction 'còn … nữa' </w:t>
      </w:r>
    </w:p>
    <w:p w14:paraId="09D239A5" w14:textId="77777777" w:rsidR="00515445" w:rsidRPr="00515445" w:rsidRDefault="00515445" w:rsidP="00515445">
      <w:pPr>
        <w:rPr>
          <w:lang w:val="vi-VN"/>
        </w:rPr>
      </w:pPr>
      <w:r w:rsidRPr="00515445">
        <w:rPr>
          <w:lang w:val="vi-VN"/>
        </w:rPr>
        <w:t>RESPONSE: {</w:t>
      </w:r>
    </w:p>
    <w:p w14:paraId="60FA26B0" w14:textId="77777777" w:rsidR="00515445" w:rsidRPr="00515445" w:rsidRDefault="00515445" w:rsidP="00515445">
      <w:pPr>
        <w:rPr>
          <w:lang w:val="vi-VN"/>
        </w:rPr>
      </w:pPr>
      <w:r w:rsidRPr="00515445">
        <w:rPr>
          <w:lang w:val="vi-VN"/>
        </w:rPr>
        <w:t xml:space="preserve">  "title": "Construction 'còn … nữa'",</w:t>
      </w:r>
    </w:p>
    <w:p w14:paraId="77AB0D2B" w14:textId="77777777" w:rsidR="00515445" w:rsidRPr="00515445" w:rsidRDefault="00515445" w:rsidP="00515445">
      <w:pPr>
        <w:rPr>
          <w:lang w:val="vi-VN"/>
        </w:rPr>
      </w:pPr>
      <w:r w:rsidRPr="00515445">
        <w:rPr>
          <w:lang w:val="vi-VN"/>
        </w:rPr>
        <w:t xml:space="preserve">  "short_explanation": "Used to denote the idea of 'still more' or 'in addition'.",</w:t>
      </w:r>
    </w:p>
    <w:p w14:paraId="782525A6" w14:textId="77777777" w:rsidR="00515445" w:rsidRPr="00515445" w:rsidRDefault="00515445" w:rsidP="00515445">
      <w:pPr>
        <w:rPr>
          <w:lang w:val="vi-VN"/>
        </w:rPr>
      </w:pPr>
      <w:r w:rsidRPr="00515445">
        <w:rPr>
          <w:lang w:val="vi-VN"/>
        </w:rPr>
        <w:t xml:space="preserve">  "long_explanation": "The Vietnamese grammar construction 'còn … nữa' is used to express the idea of 'still more' or 'in addition'. Usually, it implies that something is left or continues or that there are additional items or actions that haven't been mentioned yet.",</w:t>
      </w:r>
    </w:p>
    <w:p w14:paraId="44225B3F" w14:textId="77777777" w:rsidR="00515445" w:rsidRPr="00515445" w:rsidRDefault="00515445" w:rsidP="00515445">
      <w:pPr>
        <w:rPr>
          <w:lang w:val="vi-VN"/>
        </w:rPr>
      </w:pPr>
      <w:r w:rsidRPr="00515445">
        <w:rPr>
          <w:lang w:val="vi-VN"/>
        </w:rPr>
        <w:t xml:space="preserve">  "formation": "Sentence + 'còn' + Noun / Verb + 'nữa'",</w:t>
      </w:r>
    </w:p>
    <w:p w14:paraId="75136928" w14:textId="77777777" w:rsidR="00515445" w:rsidRPr="00515445" w:rsidRDefault="00515445" w:rsidP="00515445">
      <w:pPr>
        <w:rPr>
          <w:lang w:val="vi-VN"/>
        </w:rPr>
      </w:pPr>
      <w:r w:rsidRPr="00515445">
        <w:rPr>
          <w:lang w:val="vi-VN"/>
        </w:rPr>
        <w:t xml:space="preserve">  "examples": [</w:t>
      </w:r>
    </w:p>
    <w:p w14:paraId="04B62B9B" w14:textId="77777777" w:rsidR="00515445" w:rsidRPr="00515445" w:rsidRDefault="00515445" w:rsidP="00515445">
      <w:pPr>
        <w:rPr>
          <w:lang w:val="vi-VN"/>
        </w:rPr>
      </w:pPr>
      <w:r w:rsidRPr="00515445">
        <w:rPr>
          <w:lang w:val="vi-VN"/>
        </w:rPr>
        <w:t xml:space="preserve">    {</w:t>
      </w:r>
    </w:p>
    <w:p w14:paraId="5BB38763" w14:textId="614391B8" w:rsidR="00515445" w:rsidRPr="00515445" w:rsidRDefault="00515445" w:rsidP="00515445">
      <w:pPr>
        <w:rPr>
          <w:lang w:val="vi-VN"/>
        </w:rPr>
      </w:pPr>
      <w:r w:rsidRPr="00515445">
        <w:rPr>
          <w:lang w:val="vi-VN"/>
        </w:rPr>
        <w:t xml:space="preserve">      "vn": "Anh còn việc gì nữa không? Tôi còn </w:t>
      </w:r>
      <w:ins w:id="493" w:author="Canh Duc Nguyen" w:date="2023-10-14T00:01:00Z">
        <w:r w:rsidR="00316C69">
          <w:rPr>
            <w:lang w:val="vi-VN"/>
          </w:rPr>
          <w:t xml:space="preserve">phải hoàn thành </w:t>
        </w:r>
      </w:ins>
      <w:r w:rsidRPr="00515445">
        <w:rPr>
          <w:lang w:val="vi-VN"/>
        </w:rPr>
        <w:t xml:space="preserve">một bài báo cáo </w:t>
      </w:r>
      <w:del w:id="494" w:author="Canh Duc Nguyen" w:date="2023-10-14T00:01:00Z">
        <w:r w:rsidRPr="00515445" w:rsidDel="00316C69">
          <w:rPr>
            <w:lang w:val="vi-VN"/>
          </w:rPr>
          <w:delText>để hoàn thành</w:delText>
        </w:r>
      </w:del>
      <w:ins w:id="495" w:author="Canh Duc Nguyen" w:date="2023-10-14T00:01:00Z">
        <w:r w:rsidR="00316C69">
          <w:rPr>
            <w:lang w:val="vi-VN"/>
          </w:rPr>
          <w:t>nữa</w:t>
        </w:r>
      </w:ins>
      <w:r w:rsidRPr="00515445">
        <w:rPr>
          <w:lang w:val="vi-VN"/>
        </w:rPr>
        <w:t>.",</w:t>
      </w:r>
    </w:p>
    <w:p w14:paraId="115DD602" w14:textId="77777777" w:rsidR="00515445" w:rsidRPr="00515445" w:rsidRDefault="00515445" w:rsidP="00515445">
      <w:pPr>
        <w:rPr>
          <w:lang w:val="vi-VN"/>
        </w:rPr>
      </w:pPr>
      <w:r w:rsidRPr="00515445">
        <w:rPr>
          <w:lang w:val="vi-VN"/>
        </w:rPr>
        <w:lastRenderedPageBreak/>
        <w:t xml:space="preserve">      "en": "Do you have anything else to do? I still have a report to finish."</w:t>
      </w:r>
    </w:p>
    <w:p w14:paraId="57E7B390" w14:textId="77777777" w:rsidR="00515445" w:rsidRPr="00515445" w:rsidRDefault="00515445" w:rsidP="00515445">
      <w:pPr>
        <w:rPr>
          <w:lang w:val="vi-VN"/>
        </w:rPr>
      </w:pPr>
      <w:r w:rsidRPr="00515445">
        <w:rPr>
          <w:lang w:val="vi-VN"/>
        </w:rPr>
        <w:t xml:space="preserve">    },</w:t>
      </w:r>
    </w:p>
    <w:p w14:paraId="6EE074ED" w14:textId="77777777" w:rsidR="00515445" w:rsidRPr="00515445" w:rsidRDefault="00515445" w:rsidP="00515445">
      <w:pPr>
        <w:rPr>
          <w:lang w:val="vi-VN"/>
        </w:rPr>
      </w:pPr>
      <w:r w:rsidRPr="00515445">
        <w:rPr>
          <w:lang w:val="vi-VN"/>
        </w:rPr>
        <w:t xml:space="preserve">    {</w:t>
      </w:r>
    </w:p>
    <w:p w14:paraId="33F28B3B" w14:textId="2744B231" w:rsidR="00515445" w:rsidRPr="00515445" w:rsidRDefault="00515445" w:rsidP="00515445">
      <w:pPr>
        <w:rPr>
          <w:lang w:val="vi-VN"/>
        </w:rPr>
      </w:pPr>
      <w:r w:rsidRPr="00515445">
        <w:rPr>
          <w:lang w:val="vi-VN"/>
        </w:rPr>
        <w:t xml:space="preserve">      "vn": "Còn đồ ăn </w:t>
      </w:r>
      <w:ins w:id="496" w:author="Canh Duc Nguyen" w:date="2023-10-14T00:02:00Z">
        <w:r w:rsidR="00316C69">
          <w:rPr>
            <w:lang w:val="vi-VN"/>
          </w:rPr>
          <w:t xml:space="preserve">gì </w:t>
        </w:r>
      </w:ins>
      <w:r w:rsidRPr="00515445">
        <w:rPr>
          <w:lang w:val="vi-VN"/>
        </w:rPr>
        <w:t>nữa không? Còn bánh mì và mứt ở tủ lạnh.",</w:t>
      </w:r>
    </w:p>
    <w:p w14:paraId="7AD415E5" w14:textId="77777777" w:rsidR="00515445" w:rsidRPr="00515445" w:rsidRDefault="00515445" w:rsidP="00515445">
      <w:pPr>
        <w:rPr>
          <w:lang w:val="vi-VN"/>
        </w:rPr>
      </w:pPr>
      <w:r w:rsidRPr="00515445">
        <w:rPr>
          <w:lang w:val="vi-VN"/>
        </w:rPr>
        <w:t xml:space="preserve">      "en": "Is there any more food? There are still bread and jam in the fridge."</w:t>
      </w:r>
    </w:p>
    <w:p w14:paraId="3558ECA0" w14:textId="77777777" w:rsidR="00515445" w:rsidRPr="00515445" w:rsidRDefault="00515445" w:rsidP="00515445">
      <w:pPr>
        <w:rPr>
          <w:lang w:val="vi-VN"/>
        </w:rPr>
      </w:pPr>
      <w:r w:rsidRPr="00515445">
        <w:rPr>
          <w:lang w:val="vi-VN"/>
        </w:rPr>
        <w:t xml:space="preserve">    },</w:t>
      </w:r>
    </w:p>
    <w:p w14:paraId="2F7A8853" w14:textId="77777777" w:rsidR="00515445" w:rsidRPr="00515445" w:rsidRDefault="00515445" w:rsidP="00515445">
      <w:pPr>
        <w:rPr>
          <w:lang w:val="vi-VN"/>
        </w:rPr>
      </w:pPr>
      <w:r w:rsidRPr="00515445">
        <w:rPr>
          <w:lang w:val="vi-VN"/>
        </w:rPr>
        <w:t xml:space="preserve">    {</w:t>
      </w:r>
    </w:p>
    <w:p w14:paraId="0ACC9599" w14:textId="77777777" w:rsidR="00515445" w:rsidRPr="00515445" w:rsidRDefault="00515445" w:rsidP="00515445">
      <w:pPr>
        <w:rPr>
          <w:lang w:val="vi-VN"/>
        </w:rPr>
      </w:pPr>
      <w:r w:rsidRPr="00515445">
        <w:rPr>
          <w:lang w:val="vi-VN"/>
        </w:rPr>
        <w:t xml:space="preserve">      "vn": "Trung còn sách nữa không? Còn, nhưng không nhiều.",</w:t>
      </w:r>
    </w:p>
    <w:p w14:paraId="6593BFF5" w14:textId="77777777" w:rsidR="00515445" w:rsidRPr="00515445" w:rsidRDefault="00515445" w:rsidP="00515445">
      <w:pPr>
        <w:rPr>
          <w:lang w:val="vi-VN"/>
        </w:rPr>
      </w:pPr>
      <w:r w:rsidRPr="00515445">
        <w:rPr>
          <w:lang w:val="vi-VN"/>
        </w:rPr>
        <w:t xml:space="preserve">      "en": "Does Trung have any more books? Yes, but not many."</w:t>
      </w:r>
    </w:p>
    <w:p w14:paraId="70380EBD" w14:textId="77777777" w:rsidR="00515445" w:rsidRPr="00515445" w:rsidRDefault="00515445" w:rsidP="00515445">
      <w:pPr>
        <w:rPr>
          <w:lang w:val="vi-VN"/>
        </w:rPr>
      </w:pPr>
      <w:r w:rsidRPr="00515445">
        <w:rPr>
          <w:lang w:val="vi-VN"/>
        </w:rPr>
        <w:t xml:space="preserve">    },</w:t>
      </w:r>
    </w:p>
    <w:p w14:paraId="319A68B7" w14:textId="77777777" w:rsidR="00515445" w:rsidRPr="00515445" w:rsidRDefault="00515445" w:rsidP="00515445">
      <w:pPr>
        <w:rPr>
          <w:lang w:val="vi-VN"/>
        </w:rPr>
      </w:pPr>
      <w:r w:rsidRPr="00515445">
        <w:rPr>
          <w:lang w:val="vi-VN"/>
        </w:rPr>
        <w:t xml:space="preserve">    {</w:t>
      </w:r>
    </w:p>
    <w:p w14:paraId="0BAFF84B" w14:textId="57659187" w:rsidR="00515445" w:rsidRPr="00515445" w:rsidRDefault="00515445" w:rsidP="00515445">
      <w:pPr>
        <w:rPr>
          <w:lang w:val="vi-VN"/>
        </w:rPr>
      </w:pPr>
      <w:r w:rsidRPr="00515445">
        <w:rPr>
          <w:lang w:val="vi-VN"/>
        </w:rPr>
        <w:t xml:space="preserve">      "vn": "Tôi còn </w:t>
      </w:r>
      <w:ins w:id="497" w:author="Canh Duc Nguyen" w:date="2023-10-14T00:02:00Z">
        <w:r w:rsidR="00316C69">
          <w:rPr>
            <w:lang w:val="vi-VN"/>
          </w:rPr>
          <w:t xml:space="preserve">phải </w:t>
        </w:r>
      </w:ins>
      <w:r w:rsidRPr="00515445">
        <w:rPr>
          <w:lang w:val="vi-VN"/>
        </w:rPr>
        <w:t>viết một email nữa.",</w:t>
      </w:r>
    </w:p>
    <w:p w14:paraId="78D5177B" w14:textId="77777777" w:rsidR="00515445" w:rsidRPr="00515445" w:rsidRDefault="00515445" w:rsidP="00515445">
      <w:pPr>
        <w:rPr>
          <w:lang w:val="vi-VN"/>
        </w:rPr>
      </w:pPr>
      <w:r w:rsidRPr="00515445">
        <w:rPr>
          <w:lang w:val="vi-VN"/>
        </w:rPr>
        <w:t xml:space="preserve">      "en": "I still have one more email to write."</w:t>
      </w:r>
    </w:p>
    <w:p w14:paraId="21F2B967" w14:textId="77777777" w:rsidR="00515445" w:rsidRPr="00515445" w:rsidRDefault="00515445" w:rsidP="00515445">
      <w:pPr>
        <w:rPr>
          <w:lang w:val="vi-VN"/>
        </w:rPr>
      </w:pPr>
      <w:r w:rsidRPr="00515445">
        <w:rPr>
          <w:lang w:val="vi-VN"/>
        </w:rPr>
        <w:t xml:space="preserve">    }</w:t>
      </w:r>
    </w:p>
    <w:p w14:paraId="77BF77A9" w14:textId="77777777" w:rsidR="00515445" w:rsidRPr="00515445" w:rsidRDefault="00515445" w:rsidP="00515445">
      <w:pPr>
        <w:rPr>
          <w:lang w:val="vi-VN"/>
        </w:rPr>
      </w:pPr>
      <w:r w:rsidRPr="00515445">
        <w:rPr>
          <w:lang w:val="vi-VN"/>
        </w:rPr>
        <w:t xml:space="preserve">  ]</w:t>
      </w:r>
    </w:p>
    <w:p w14:paraId="075E8708" w14:textId="77777777" w:rsidR="00515445" w:rsidRPr="00515445" w:rsidRDefault="00515445" w:rsidP="00515445">
      <w:pPr>
        <w:rPr>
          <w:lang w:val="vi-VN"/>
        </w:rPr>
      </w:pPr>
      <w:r w:rsidRPr="00515445">
        <w:rPr>
          <w:lang w:val="vi-VN"/>
        </w:rPr>
        <w:t>}</w:t>
      </w:r>
    </w:p>
    <w:p w14:paraId="506F0251" w14:textId="77777777" w:rsidR="00515445" w:rsidRPr="00515445" w:rsidRDefault="00515445" w:rsidP="00515445">
      <w:pPr>
        <w:rPr>
          <w:lang w:val="vi-VN"/>
        </w:rPr>
      </w:pPr>
      <w:r w:rsidRPr="00515445">
        <w:rPr>
          <w:lang w:val="vi-VN"/>
        </w:rPr>
        <w:t>-----------------------------</w:t>
      </w:r>
    </w:p>
    <w:p w14:paraId="4DB8B10C" w14:textId="77777777" w:rsidR="00515445" w:rsidRPr="00515445" w:rsidRDefault="00515445" w:rsidP="00515445">
      <w:pPr>
        <w:rPr>
          <w:lang w:val="vi-VN"/>
        </w:rPr>
      </w:pPr>
      <w:r w:rsidRPr="00515445">
        <w:rPr>
          <w:lang w:val="vi-VN"/>
        </w:rPr>
        <w:t xml:space="preserve">keyword: Construction 'còn … thì …' </w:t>
      </w:r>
    </w:p>
    <w:p w14:paraId="416CE81C" w14:textId="77777777" w:rsidR="00515445" w:rsidRPr="00515445" w:rsidRDefault="00515445" w:rsidP="00515445">
      <w:pPr>
        <w:rPr>
          <w:lang w:val="vi-VN"/>
        </w:rPr>
      </w:pPr>
      <w:r w:rsidRPr="00515445">
        <w:rPr>
          <w:lang w:val="vi-VN"/>
        </w:rPr>
        <w:t xml:space="preserve">PROMPT: Generate grammar explanation for following Vietnamese grammar point: Construction 'còn … thì …' </w:t>
      </w:r>
    </w:p>
    <w:p w14:paraId="0A115058" w14:textId="77777777" w:rsidR="00515445" w:rsidRPr="00515445" w:rsidRDefault="00515445" w:rsidP="00515445">
      <w:pPr>
        <w:rPr>
          <w:lang w:val="vi-VN"/>
        </w:rPr>
      </w:pPr>
      <w:r w:rsidRPr="00515445">
        <w:rPr>
          <w:lang w:val="vi-VN"/>
        </w:rPr>
        <w:t xml:space="preserve">RESPONSE: { </w:t>
      </w:r>
    </w:p>
    <w:p w14:paraId="5543EF19" w14:textId="77777777" w:rsidR="00515445" w:rsidRPr="00515445" w:rsidRDefault="00515445" w:rsidP="00515445">
      <w:pPr>
        <w:rPr>
          <w:lang w:val="vi-VN"/>
        </w:rPr>
      </w:pPr>
      <w:r w:rsidRPr="00515445">
        <w:rPr>
          <w:lang w:val="vi-VN"/>
        </w:rPr>
        <w:t xml:space="preserve">  "title": "Construction 'còn … thì …'", </w:t>
      </w:r>
    </w:p>
    <w:p w14:paraId="2A387597" w14:textId="77777777" w:rsidR="00515445" w:rsidRPr="00515445" w:rsidRDefault="00515445" w:rsidP="00515445">
      <w:pPr>
        <w:rPr>
          <w:lang w:val="vi-VN"/>
        </w:rPr>
      </w:pPr>
      <w:r w:rsidRPr="00515445">
        <w:rPr>
          <w:lang w:val="vi-VN"/>
        </w:rPr>
        <w:t xml:space="preserve">  "short_explanation": "Used to juxtapose or contrast two different situations, people or things.", </w:t>
      </w:r>
    </w:p>
    <w:p w14:paraId="5303DDB9" w14:textId="77777777" w:rsidR="00515445" w:rsidRPr="00515445" w:rsidRDefault="00515445" w:rsidP="00515445">
      <w:pPr>
        <w:rPr>
          <w:lang w:val="vi-VN"/>
        </w:rPr>
      </w:pPr>
      <w:r w:rsidRPr="00515445">
        <w:rPr>
          <w:lang w:val="vi-VN"/>
        </w:rPr>
        <w:t xml:space="preserve">  "long_explanation": "The Vietnamese construction 'còn … thì …' is used to juxtapose or make comparisons between two situations, two people, or two things - emphasizing a contrast or difference. The first part of the sentence usually starts with 'còn', followed by the first situation or person, and the second part of the sentence is introduced by 'thì', presenting the contrasting aspect.", </w:t>
      </w:r>
    </w:p>
    <w:p w14:paraId="565DE111" w14:textId="77777777" w:rsidR="00515445" w:rsidRPr="00515445" w:rsidRDefault="00515445" w:rsidP="00515445">
      <w:pPr>
        <w:rPr>
          <w:lang w:val="vi-VN"/>
        </w:rPr>
      </w:pPr>
      <w:r w:rsidRPr="00515445">
        <w:rPr>
          <w:lang w:val="vi-VN"/>
        </w:rPr>
        <w:t xml:space="preserve">  "formation": "Còn [situation/people/thing 1] thì [situation/people/thing 2]",</w:t>
      </w:r>
    </w:p>
    <w:p w14:paraId="6A90215D" w14:textId="77777777" w:rsidR="00515445" w:rsidRPr="00515445" w:rsidRDefault="00515445" w:rsidP="00515445">
      <w:pPr>
        <w:rPr>
          <w:lang w:val="vi-VN"/>
        </w:rPr>
      </w:pPr>
      <w:r w:rsidRPr="00515445">
        <w:rPr>
          <w:lang w:val="vi-VN"/>
        </w:rPr>
        <w:t xml:space="preserve">  "examples": [</w:t>
      </w:r>
    </w:p>
    <w:p w14:paraId="365CE4F9" w14:textId="77777777" w:rsidR="00515445" w:rsidRPr="00515445" w:rsidRDefault="00515445" w:rsidP="00515445">
      <w:pPr>
        <w:rPr>
          <w:lang w:val="vi-VN"/>
        </w:rPr>
      </w:pPr>
      <w:r w:rsidRPr="00515445">
        <w:rPr>
          <w:lang w:val="vi-VN"/>
        </w:rPr>
        <w:t xml:space="preserve">    {</w:t>
      </w:r>
    </w:p>
    <w:p w14:paraId="24C8E56C" w14:textId="37725D07" w:rsidR="00515445" w:rsidRPr="00515445" w:rsidRDefault="00515445" w:rsidP="00515445">
      <w:pPr>
        <w:rPr>
          <w:lang w:val="vi-VN"/>
        </w:rPr>
      </w:pPr>
      <w:r w:rsidRPr="00515445">
        <w:rPr>
          <w:lang w:val="vi-VN"/>
        </w:rPr>
        <w:t xml:space="preserve">      "vn": "</w:t>
      </w:r>
      <w:ins w:id="498" w:author="Canh Duc Nguyen" w:date="2023-10-14T00:04:00Z">
        <w:r w:rsidR="00316C69">
          <w:rPr>
            <w:lang w:val="vi-VN"/>
          </w:rPr>
          <w:t>A</w:t>
        </w:r>
      </w:ins>
      <w:del w:id="499" w:author="Canh Duc Nguyen" w:date="2023-10-14T00:04:00Z">
        <w:r w:rsidRPr="00515445" w:rsidDel="00316C69">
          <w:rPr>
            <w:lang w:val="vi-VN"/>
          </w:rPr>
          <w:delText>Còn a</w:delText>
        </w:r>
      </w:del>
      <w:r w:rsidRPr="00515445">
        <w:rPr>
          <w:lang w:val="vi-VN"/>
        </w:rPr>
        <w:t xml:space="preserve">nh </w:t>
      </w:r>
      <w:del w:id="500" w:author="Canh Duc Nguyen" w:date="2023-10-14T00:04:00Z">
        <w:r w:rsidRPr="00515445" w:rsidDel="00316C69">
          <w:rPr>
            <w:lang w:val="vi-VN"/>
          </w:rPr>
          <w:delText xml:space="preserve">thì </w:delText>
        </w:r>
      </w:del>
      <w:r w:rsidRPr="00515445">
        <w:rPr>
          <w:lang w:val="vi-VN"/>
        </w:rPr>
        <w:t xml:space="preserve">hay lên mạng xã hội, </w:t>
      </w:r>
      <w:ins w:id="501" w:author="Canh Duc Nguyen" w:date="2023-10-14T00:04:00Z">
        <w:r w:rsidR="00316C69">
          <w:rPr>
            <w:lang w:val="vi-VN"/>
          </w:rPr>
          <w:t xml:space="preserve">còn </w:t>
        </w:r>
      </w:ins>
      <w:r w:rsidRPr="00515445">
        <w:rPr>
          <w:lang w:val="vi-VN"/>
        </w:rPr>
        <w:t>tôi thì không thích lắm.",</w:t>
      </w:r>
    </w:p>
    <w:p w14:paraId="4A162638" w14:textId="77777777" w:rsidR="00515445" w:rsidRPr="00515445" w:rsidRDefault="00515445" w:rsidP="00515445">
      <w:pPr>
        <w:rPr>
          <w:lang w:val="vi-VN"/>
        </w:rPr>
      </w:pPr>
      <w:r w:rsidRPr="00515445">
        <w:rPr>
          <w:lang w:val="vi-VN"/>
        </w:rPr>
        <w:t xml:space="preserve">      "en": "While you often use social media, I don't like it much."</w:t>
      </w:r>
    </w:p>
    <w:p w14:paraId="4EC4FED8" w14:textId="77777777" w:rsidR="00515445" w:rsidRPr="00515445" w:rsidRDefault="00515445" w:rsidP="00515445">
      <w:pPr>
        <w:rPr>
          <w:lang w:val="vi-VN"/>
        </w:rPr>
      </w:pPr>
      <w:r w:rsidRPr="00515445">
        <w:rPr>
          <w:lang w:val="vi-VN"/>
        </w:rPr>
        <w:t xml:space="preserve">    }, </w:t>
      </w:r>
    </w:p>
    <w:p w14:paraId="76718FC3" w14:textId="77777777" w:rsidR="00515445" w:rsidRPr="00515445" w:rsidRDefault="00515445" w:rsidP="00515445">
      <w:pPr>
        <w:rPr>
          <w:lang w:val="vi-VN"/>
        </w:rPr>
      </w:pPr>
      <w:r w:rsidRPr="00515445">
        <w:rPr>
          <w:lang w:val="vi-VN"/>
        </w:rPr>
        <w:t xml:space="preserve">    {</w:t>
      </w:r>
    </w:p>
    <w:p w14:paraId="7DA5303C" w14:textId="523F8226" w:rsidR="00515445" w:rsidRPr="00515445" w:rsidRDefault="00515445" w:rsidP="00515445">
      <w:pPr>
        <w:rPr>
          <w:lang w:val="vi-VN"/>
        </w:rPr>
      </w:pPr>
      <w:r w:rsidRPr="00515445">
        <w:rPr>
          <w:lang w:val="vi-VN"/>
        </w:rPr>
        <w:t xml:space="preserve">      "vn": "</w:t>
      </w:r>
      <w:del w:id="502" w:author="Canh Duc Nguyen" w:date="2023-10-14T00:04:00Z">
        <w:r w:rsidRPr="00515445" w:rsidDel="00316C69">
          <w:rPr>
            <w:lang w:val="vi-VN"/>
          </w:rPr>
          <w:delText>Còn m</w:delText>
        </w:r>
      </w:del>
      <w:ins w:id="503" w:author="Canh Duc Nguyen" w:date="2023-10-14T00:04:00Z">
        <w:r w:rsidR="00316C69">
          <w:rPr>
            <w:lang w:val="vi-VN"/>
          </w:rPr>
          <w:t>M</w:t>
        </w:r>
      </w:ins>
      <w:r w:rsidRPr="00515445">
        <w:rPr>
          <w:lang w:val="vi-VN"/>
        </w:rPr>
        <w:t xml:space="preserve">ẹ thường xuyên dọn dẹp nhà cửa, </w:t>
      </w:r>
      <w:del w:id="504" w:author="Canh Duc Nguyen" w:date="2023-10-14T00:04:00Z">
        <w:r w:rsidRPr="00515445" w:rsidDel="00316C69">
          <w:rPr>
            <w:lang w:val="vi-VN"/>
          </w:rPr>
          <w:delText xml:space="preserve">thì </w:delText>
        </w:r>
      </w:del>
      <w:ins w:id="505" w:author="Canh Duc Nguyen" w:date="2023-10-14T00:04:00Z">
        <w:r w:rsidR="00316C69">
          <w:rPr>
            <w:lang w:val="vi-VN"/>
          </w:rPr>
          <w:t xml:space="preserve">còn </w:t>
        </w:r>
      </w:ins>
      <w:r w:rsidRPr="00515445">
        <w:rPr>
          <w:lang w:val="vi-VN"/>
        </w:rPr>
        <w:t>bố thì ít khi làm việc nhà.",</w:t>
      </w:r>
    </w:p>
    <w:p w14:paraId="45386C80" w14:textId="77777777" w:rsidR="00515445" w:rsidRPr="00515445" w:rsidRDefault="00515445" w:rsidP="00515445">
      <w:pPr>
        <w:rPr>
          <w:lang w:val="vi-VN"/>
        </w:rPr>
      </w:pPr>
      <w:r w:rsidRPr="00515445">
        <w:rPr>
          <w:lang w:val="vi-VN"/>
        </w:rPr>
        <w:t xml:space="preserve">      "en": "While mom regularly cleans the house, dad rarely does housework."</w:t>
      </w:r>
    </w:p>
    <w:p w14:paraId="20A74A56" w14:textId="77777777" w:rsidR="00515445" w:rsidRPr="00515445" w:rsidRDefault="00515445" w:rsidP="00515445">
      <w:pPr>
        <w:rPr>
          <w:lang w:val="vi-VN"/>
        </w:rPr>
      </w:pPr>
      <w:r w:rsidRPr="00515445">
        <w:rPr>
          <w:lang w:val="vi-VN"/>
        </w:rPr>
        <w:t xml:space="preserve">    }, </w:t>
      </w:r>
    </w:p>
    <w:p w14:paraId="4CDB84EE" w14:textId="77777777" w:rsidR="00515445" w:rsidRPr="00515445" w:rsidRDefault="00515445" w:rsidP="00515445">
      <w:pPr>
        <w:rPr>
          <w:lang w:val="vi-VN"/>
        </w:rPr>
      </w:pPr>
      <w:r w:rsidRPr="00515445">
        <w:rPr>
          <w:lang w:val="vi-VN"/>
        </w:rPr>
        <w:t xml:space="preserve">    { </w:t>
      </w:r>
    </w:p>
    <w:p w14:paraId="1C878770" w14:textId="668646AA" w:rsidR="00515445" w:rsidRPr="00515445" w:rsidRDefault="00515445" w:rsidP="00515445">
      <w:pPr>
        <w:rPr>
          <w:lang w:val="vi-VN"/>
        </w:rPr>
      </w:pPr>
      <w:r w:rsidRPr="00515445">
        <w:rPr>
          <w:lang w:val="vi-VN"/>
        </w:rPr>
        <w:t xml:space="preserve">      "vn": "</w:t>
      </w:r>
      <w:del w:id="506" w:author="Canh Duc Nguyen" w:date="2023-10-14T00:04:00Z">
        <w:r w:rsidRPr="00515445" w:rsidDel="00316C69">
          <w:rPr>
            <w:lang w:val="vi-VN"/>
          </w:rPr>
          <w:delText xml:space="preserve">Còn </w:delText>
        </w:r>
      </w:del>
      <w:r w:rsidRPr="00515445">
        <w:rPr>
          <w:lang w:val="vi-VN"/>
        </w:rPr>
        <w:t xml:space="preserve">Hà Nội thì </w:t>
      </w:r>
      <w:del w:id="507" w:author="Canh Duc Nguyen" w:date="2023-10-14T00:05:00Z">
        <w:r w:rsidRPr="00515445" w:rsidDel="00316C69">
          <w:rPr>
            <w:lang w:val="vi-VN"/>
          </w:rPr>
          <w:delText xml:space="preserve">se </w:delText>
        </w:r>
      </w:del>
      <w:r w:rsidRPr="00515445">
        <w:rPr>
          <w:lang w:val="vi-VN"/>
        </w:rPr>
        <w:t xml:space="preserve">lạnh vào mùa đông, </w:t>
      </w:r>
      <w:ins w:id="508" w:author="Canh Duc Nguyen" w:date="2023-10-14T00:05:00Z">
        <w:r w:rsidR="00316C69">
          <w:rPr>
            <w:lang w:val="vi-VN"/>
          </w:rPr>
          <w:t xml:space="preserve">còn </w:t>
        </w:r>
      </w:ins>
      <w:r w:rsidRPr="00515445">
        <w:rPr>
          <w:lang w:val="vi-VN"/>
        </w:rPr>
        <w:t>Sài Gòn thì ấm áp quanh năm.",</w:t>
      </w:r>
    </w:p>
    <w:p w14:paraId="16639986" w14:textId="77777777" w:rsidR="00515445" w:rsidRPr="00515445" w:rsidRDefault="00515445" w:rsidP="00515445">
      <w:pPr>
        <w:rPr>
          <w:lang w:val="vi-VN"/>
        </w:rPr>
      </w:pPr>
      <w:r w:rsidRPr="00515445">
        <w:rPr>
          <w:lang w:val="vi-VN"/>
        </w:rPr>
        <w:t xml:space="preserve">      "en": "While Hanoi is cold in winter, Saigon is warm all year round."</w:t>
      </w:r>
    </w:p>
    <w:p w14:paraId="06056840" w14:textId="77777777" w:rsidR="00515445" w:rsidRPr="00515445" w:rsidRDefault="00515445" w:rsidP="00515445">
      <w:pPr>
        <w:rPr>
          <w:lang w:val="vi-VN"/>
        </w:rPr>
      </w:pPr>
      <w:r w:rsidRPr="00515445">
        <w:rPr>
          <w:lang w:val="vi-VN"/>
        </w:rPr>
        <w:t xml:space="preserve">    }, </w:t>
      </w:r>
    </w:p>
    <w:p w14:paraId="187D0611" w14:textId="77777777" w:rsidR="00515445" w:rsidRPr="00515445" w:rsidRDefault="00515445" w:rsidP="00515445">
      <w:pPr>
        <w:rPr>
          <w:lang w:val="vi-VN"/>
        </w:rPr>
      </w:pPr>
      <w:r w:rsidRPr="00515445">
        <w:rPr>
          <w:lang w:val="vi-VN"/>
        </w:rPr>
        <w:t xml:space="preserve">    { </w:t>
      </w:r>
    </w:p>
    <w:p w14:paraId="0F5E711A" w14:textId="0A409B01" w:rsidR="00515445" w:rsidRPr="00515445" w:rsidRDefault="00515445" w:rsidP="00515445">
      <w:pPr>
        <w:rPr>
          <w:lang w:val="vi-VN"/>
        </w:rPr>
      </w:pPr>
      <w:r w:rsidRPr="00515445">
        <w:rPr>
          <w:lang w:val="vi-VN"/>
        </w:rPr>
        <w:lastRenderedPageBreak/>
        <w:t xml:space="preserve">      "vn": "</w:t>
      </w:r>
      <w:ins w:id="509" w:author="Canh Duc Nguyen" w:date="2023-10-14T00:05:00Z">
        <w:r w:rsidR="00316C69">
          <w:rPr>
            <w:lang w:val="vi-VN"/>
          </w:rPr>
          <w:t>C</w:t>
        </w:r>
      </w:ins>
      <w:del w:id="510" w:author="Canh Duc Nguyen" w:date="2023-10-14T00:05:00Z">
        <w:r w:rsidRPr="00515445" w:rsidDel="00316C69">
          <w:rPr>
            <w:lang w:val="vi-VN"/>
          </w:rPr>
          <w:delText>Còn c</w:delText>
        </w:r>
      </w:del>
      <w:r w:rsidRPr="00515445">
        <w:rPr>
          <w:lang w:val="vi-VN"/>
        </w:rPr>
        <w:t>hị</w:t>
      </w:r>
      <w:del w:id="511" w:author="Canh Duc Nguyen" w:date="2023-10-14T00:05:00Z">
        <w:r w:rsidRPr="00515445" w:rsidDel="00316C69">
          <w:rPr>
            <w:lang w:val="vi-VN"/>
          </w:rPr>
          <w:delText xml:space="preserve"> thì</w:delText>
        </w:r>
      </w:del>
      <w:r w:rsidRPr="00515445">
        <w:rPr>
          <w:lang w:val="vi-VN"/>
        </w:rPr>
        <w:t xml:space="preserve"> thích ăn đồ ngọt, </w:t>
      </w:r>
      <w:ins w:id="512" w:author="Canh Duc Nguyen" w:date="2023-10-14T00:05:00Z">
        <w:r w:rsidR="00316C69">
          <w:rPr>
            <w:lang w:val="vi-VN"/>
          </w:rPr>
          <w:t xml:space="preserve">còn </w:t>
        </w:r>
      </w:ins>
      <w:r w:rsidRPr="00515445">
        <w:rPr>
          <w:lang w:val="vi-VN"/>
        </w:rPr>
        <w:t>tôi thì không thích.",</w:t>
      </w:r>
    </w:p>
    <w:p w14:paraId="3525AB64" w14:textId="77777777" w:rsidR="00515445" w:rsidRPr="00515445" w:rsidRDefault="00515445" w:rsidP="00515445">
      <w:pPr>
        <w:rPr>
          <w:lang w:val="vi-VN"/>
        </w:rPr>
      </w:pPr>
      <w:r w:rsidRPr="00515445">
        <w:rPr>
          <w:lang w:val="vi-VN"/>
        </w:rPr>
        <w:t xml:space="preserve">      "en": "While my sister likes sweets, I don't."</w:t>
      </w:r>
    </w:p>
    <w:p w14:paraId="012CF6F8" w14:textId="77777777" w:rsidR="00515445" w:rsidRPr="00515445" w:rsidRDefault="00515445" w:rsidP="00515445">
      <w:pPr>
        <w:rPr>
          <w:lang w:val="vi-VN"/>
        </w:rPr>
      </w:pPr>
      <w:r w:rsidRPr="00515445">
        <w:rPr>
          <w:lang w:val="vi-VN"/>
        </w:rPr>
        <w:t xml:space="preserve">    }</w:t>
      </w:r>
    </w:p>
    <w:p w14:paraId="350B4131" w14:textId="77777777" w:rsidR="00515445" w:rsidRPr="00515445" w:rsidRDefault="00515445" w:rsidP="00515445">
      <w:pPr>
        <w:rPr>
          <w:lang w:val="vi-VN"/>
        </w:rPr>
      </w:pPr>
      <w:r w:rsidRPr="00515445">
        <w:rPr>
          <w:lang w:val="vi-VN"/>
        </w:rPr>
        <w:t xml:space="preserve">  ]</w:t>
      </w:r>
    </w:p>
    <w:p w14:paraId="0BD0B804" w14:textId="77777777" w:rsidR="00515445" w:rsidRPr="00515445" w:rsidRDefault="00515445" w:rsidP="00515445">
      <w:pPr>
        <w:rPr>
          <w:lang w:val="vi-VN"/>
        </w:rPr>
      </w:pPr>
      <w:r w:rsidRPr="00515445">
        <w:rPr>
          <w:lang w:val="vi-VN"/>
        </w:rPr>
        <w:t>}</w:t>
      </w:r>
    </w:p>
    <w:p w14:paraId="61302DCE" w14:textId="77777777" w:rsidR="00515445" w:rsidRPr="00515445" w:rsidRDefault="00515445" w:rsidP="00515445">
      <w:pPr>
        <w:rPr>
          <w:lang w:val="vi-VN"/>
        </w:rPr>
      </w:pPr>
      <w:r w:rsidRPr="00515445">
        <w:rPr>
          <w:lang w:val="vi-VN"/>
        </w:rPr>
        <w:t>-----------------------------</w:t>
      </w:r>
    </w:p>
    <w:p w14:paraId="105A30D0" w14:textId="77777777" w:rsidR="00515445" w:rsidRPr="00515445" w:rsidRDefault="00515445" w:rsidP="00515445">
      <w:pPr>
        <w:rPr>
          <w:lang w:val="vi-VN"/>
        </w:rPr>
      </w:pPr>
      <w:r w:rsidRPr="00515445">
        <w:rPr>
          <w:lang w:val="vi-VN"/>
        </w:rPr>
        <w:t xml:space="preserve">keyword: Construction 'superlative + là + subject' </w:t>
      </w:r>
    </w:p>
    <w:p w14:paraId="6F0F45D2" w14:textId="77777777" w:rsidR="00515445" w:rsidRPr="00515445" w:rsidRDefault="00515445" w:rsidP="00515445">
      <w:pPr>
        <w:rPr>
          <w:lang w:val="vi-VN"/>
        </w:rPr>
      </w:pPr>
      <w:r w:rsidRPr="00515445">
        <w:rPr>
          <w:lang w:val="vi-VN"/>
        </w:rPr>
        <w:t xml:space="preserve">PROMPT: Generate grammar explanation for following Vietnamese grammar point: Construction 'superlative + là + subject' </w:t>
      </w:r>
    </w:p>
    <w:p w14:paraId="37F67436" w14:textId="77777777" w:rsidR="00515445" w:rsidRPr="00515445" w:rsidRDefault="00515445" w:rsidP="00515445">
      <w:pPr>
        <w:rPr>
          <w:lang w:val="vi-VN"/>
        </w:rPr>
      </w:pPr>
      <w:r w:rsidRPr="00515445">
        <w:rPr>
          <w:lang w:val="vi-VN"/>
        </w:rPr>
        <w:t>RESPONSE: {</w:t>
      </w:r>
    </w:p>
    <w:p w14:paraId="04D51D41" w14:textId="77777777" w:rsidR="00515445" w:rsidRPr="00515445" w:rsidRDefault="00515445" w:rsidP="00515445">
      <w:pPr>
        <w:rPr>
          <w:lang w:val="vi-VN"/>
        </w:rPr>
      </w:pPr>
      <w:r w:rsidRPr="00515445">
        <w:rPr>
          <w:lang w:val="vi-VN"/>
        </w:rPr>
        <w:t xml:space="preserve">  "title": "Construction 'superlative + là + subject'",</w:t>
      </w:r>
    </w:p>
    <w:p w14:paraId="7ECFEDB9" w14:textId="77777777" w:rsidR="00515445" w:rsidRPr="00515445" w:rsidRDefault="00515445" w:rsidP="00515445">
      <w:pPr>
        <w:rPr>
          <w:lang w:val="vi-VN"/>
        </w:rPr>
      </w:pPr>
      <w:r w:rsidRPr="00515445">
        <w:rPr>
          <w:lang w:val="vi-VN"/>
        </w:rPr>
        <w:t xml:space="preserve">  "short_explanation": "Used to show a comparison where the subject stands out the most in a particular aspect.",</w:t>
      </w:r>
    </w:p>
    <w:p w14:paraId="09DFCB5F" w14:textId="77777777" w:rsidR="00515445" w:rsidRPr="00515445" w:rsidRDefault="00515445" w:rsidP="00515445">
      <w:pPr>
        <w:rPr>
          <w:lang w:val="vi-VN"/>
        </w:rPr>
      </w:pPr>
      <w:r w:rsidRPr="00515445">
        <w:rPr>
          <w:lang w:val="vi-VN"/>
        </w:rPr>
        <w:t xml:space="preserve">  "long_explanation": "In Vietnamese, 'superlative + là + subject' is a construction used to emphasize superiority of the subject in a particular aspect. Generally, it emphasizes that among a group or category, the subject is the most outstanding in a certain context. This structure is often similar to 'the most.. is' in English.",</w:t>
      </w:r>
    </w:p>
    <w:p w14:paraId="6989A40C" w14:textId="77777777" w:rsidR="00515445" w:rsidRPr="00515445" w:rsidRDefault="00515445" w:rsidP="00515445">
      <w:pPr>
        <w:rPr>
          <w:lang w:val="vi-VN"/>
        </w:rPr>
      </w:pPr>
      <w:r w:rsidRPr="00515445">
        <w:rPr>
          <w:lang w:val="vi-VN"/>
        </w:rPr>
        <w:t xml:space="preserve">  "formation": "superlative word + là + subject",</w:t>
      </w:r>
    </w:p>
    <w:p w14:paraId="60674476" w14:textId="77777777" w:rsidR="00515445" w:rsidRPr="00515445" w:rsidRDefault="00515445" w:rsidP="00515445">
      <w:pPr>
        <w:rPr>
          <w:lang w:val="vi-VN"/>
        </w:rPr>
      </w:pPr>
      <w:r w:rsidRPr="00515445">
        <w:rPr>
          <w:lang w:val="vi-VN"/>
        </w:rPr>
        <w:t xml:space="preserve">  "examples": [</w:t>
      </w:r>
    </w:p>
    <w:p w14:paraId="74BA567B" w14:textId="77777777" w:rsidR="00515445" w:rsidRPr="00515445" w:rsidRDefault="00515445" w:rsidP="00515445">
      <w:pPr>
        <w:rPr>
          <w:lang w:val="vi-VN"/>
        </w:rPr>
      </w:pPr>
      <w:r w:rsidRPr="00515445">
        <w:rPr>
          <w:lang w:val="vi-VN"/>
        </w:rPr>
        <w:t xml:space="preserve">    {</w:t>
      </w:r>
    </w:p>
    <w:p w14:paraId="2B9490F0" w14:textId="667EB1B3" w:rsidR="00515445" w:rsidRPr="00515445" w:rsidRDefault="00515445" w:rsidP="00515445">
      <w:pPr>
        <w:rPr>
          <w:lang w:val="vi-VN"/>
        </w:rPr>
      </w:pPr>
      <w:r w:rsidRPr="00515445">
        <w:rPr>
          <w:lang w:val="vi-VN"/>
        </w:rPr>
        <w:t xml:space="preserve">      "vn": "Người </w:t>
      </w:r>
      <w:del w:id="513" w:author="Canh Duc Nguyen" w:date="2023-10-14T00:06:00Z">
        <w:r w:rsidRPr="00515445" w:rsidDel="00316C69">
          <w:rPr>
            <w:lang w:val="vi-VN"/>
          </w:rPr>
          <w:delText>cao nhất</w:delText>
        </w:r>
      </w:del>
      <w:ins w:id="514" w:author="Canh Duc Nguyen" w:date="2023-10-14T00:06:00Z">
        <w:r w:rsidR="00316C69">
          <w:rPr>
            <w:lang w:val="vi-VN"/>
          </w:rPr>
          <w:t>có chiều cao tốt nhất</w:t>
        </w:r>
      </w:ins>
      <w:r w:rsidRPr="00515445">
        <w:rPr>
          <w:lang w:val="vi-VN"/>
        </w:rPr>
        <w:t xml:space="preserve"> là Thắng. Anh ấy cao hơn tất cả mọi người.",</w:t>
      </w:r>
    </w:p>
    <w:p w14:paraId="7D89225F" w14:textId="77777777" w:rsidR="00515445" w:rsidRPr="00515445" w:rsidRDefault="00515445" w:rsidP="00515445">
      <w:pPr>
        <w:rPr>
          <w:lang w:val="vi-VN"/>
        </w:rPr>
      </w:pPr>
      <w:r w:rsidRPr="00515445">
        <w:rPr>
          <w:lang w:val="vi-VN"/>
        </w:rPr>
        <w:t xml:space="preserve">      "en": "The tallest person is Thang. He is taller than everyone else."</w:t>
      </w:r>
    </w:p>
    <w:p w14:paraId="10F898E4" w14:textId="77777777" w:rsidR="00515445" w:rsidRPr="00515445" w:rsidRDefault="00515445" w:rsidP="00515445">
      <w:pPr>
        <w:rPr>
          <w:lang w:val="vi-VN"/>
        </w:rPr>
      </w:pPr>
      <w:r w:rsidRPr="00515445">
        <w:rPr>
          <w:lang w:val="vi-VN"/>
        </w:rPr>
        <w:t xml:space="preserve">    },</w:t>
      </w:r>
    </w:p>
    <w:p w14:paraId="2C0E1867" w14:textId="77777777" w:rsidR="00515445" w:rsidRPr="00515445" w:rsidRDefault="00515445" w:rsidP="00515445">
      <w:pPr>
        <w:rPr>
          <w:lang w:val="vi-VN"/>
        </w:rPr>
      </w:pPr>
      <w:r w:rsidRPr="00515445">
        <w:rPr>
          <w:lang w:val="vi-VN"/>
        </w:rPr>
        <w:t xml:space="preserve">    {</w:t>
      </w:r>
    </w:p>
    <w:p w14:paraId="33CAFC63" w14:textId="77777777" w:rsidR="00515445" w:rsidRPr="00515445" w:rsidRDefault="00515445" w:rsidP="00515445">
      <w:pPr>
        <w:rPr>
          <w:lang w:val="vi-VN"/>
        </w:rPr>
      </w:pPr>
      <w:r w:rsidRPr="00515445">
        <w:rPr>
          <w:lang w:val="vi-VN"/>
        </w:rPr>
        <w:t xml:space="preserve">      "vn": "Học sinh giỏi nhất lớp là Lan. Cô ấy luôn đạt điểm cao trong mọi bài kiểm tra.",</w:t>
      </w:r>
    </w:p>
    <w:p w14:paraId="0D413B0F" w14:textId="77777777" w:rsidR="00515445" w:rsidRPr="00515445" w:rsidRDefault="00515445" w:rsidP="00515445">
      <w:pPr>
        <w:rPr>
          <w:lang w:val="vi-VN"/>
        </w:rPr>
      </w:pPr>
      <w:r w:rsidRPr="00515445">
        <w:rPr>
          <w:lang w:val="vi-VN"/>
        </w:rPr>
        <w:t xml:space="preserve">      "en": "The best student in the class is Lan. She always scores high in every test."</w:t>
      </w:r>
    </w:p>
    <w:p w14:paraId="1A8360CE" w14:textId="77777777" w:rsidR="00515445" w:rsidRPr="00515445" w:rsidRDefault="00515445" w:rsidP="00515445">
      <w:pPr>
        <w:rPr>
          <w:lang w:val="vi-VN"/>
        </w:rPr>
      </w:pPr>
      <w:r w:rsidRPr="00515445">
        <w:rPr>
          <w:lang w:val="vi-VN"/>
        </w:rPr>
        <w:t xml:space="preserve">    },</w:t>
      </w:r>
    </w:p>
    <w:p w14:paraId="3D2574B6" w14:textId="77777777" w:rsidR="00515445" w:rsidRPr="00515445" w:rsidRDefault="00515445" w:rsidP="00515445">
      <w:pPr>
        <w:rPr>
          <w:lang w:val="vi-VN"/>
        </w:rPr>
      </w:pPr>
      <w:r w:rsidRPr="00515445">
        <w:rPr>
          <w:lang w:val="vi-VN"/>
        </w:rPr>
        <w:t xml:space="preserve">    {</w:t>
      </w:r>
    </w:p>
    <w:p w14:paraId="60FB3498" w14:textId="196D9B5E" w:rsidR="00515445" w:rsidRPr="00515445" w:rsidRDefault="00515445" w:rsidP="00515445">
      <w:pPr>
        <w:rPr>
          <w:lang w:val="vi-VN"/>
        </w:rPr>
      </w:pPr>
      <w:r w:rsidRPr="00515445">
        <w:rPr>
          <w:lang w:val="vi-VN"/>
        </w:rPr>
        <w:t xml:space="preserve">      "vn": "Thành phố đông dân nhất là Thành phố Hồ Chí Minh. Có </w:t>
      </w:r>
      <w:ins w:id="515" w:author="Canh Duc Nguyen" w:date="2023-10-14T00:09:00Z">
        <w:r w:rsidR="00316C69">
          <w:rPr>
            <w:lang w:val="vi-VN"/>
          </w:rPr>
          <w:t xml:space="preserve">rất </w:t>
        </w:r>
      </w:ins>
      <w:r w:rsidRPr="00515445">
        <w:rPr>
          <w:lang w:val="vi-VN"/>
        </w:rPr>
        <w:t xml:space="preserve">nhiều người sinh sống và làm việc ở đây hơn bất kỳ </w:t>
      </w:r>
      <w:del w:id="516" w:author="Canh Duc Nguyen" w:date="2023-10-14T00:09:00Z">
        <w:r w:rsidRPr="00515445" w:rsidDel="00316C69">
          <w:rPr>
            <w:lang w:val="vi-VN"/>
          </w:rPr>
          <w:delText>đâu</w:delText>
        </w:r>
      </w:del>
      <w:ins w:id="517" w:author="Canh Duc Nguyen" w:date="2023-10-14T00:09:00Z">
        <w:r w:rsidR="00316C69">
          <w:rPr>
            <w:lang w:val="vi-VN"/>
          </w:rPr>
          <w:t>nơi nào khác</w:t>
        </w:r>
      </w:ins>
      <w:r w:rsidRPr="00515445">
        <w:rPr>
          <w:lang w:val="vi-VN"/>
        </w:rPr>
        <w:t>.",</w:t>
      </w:r>
    </w:p>
    <w:p w14:paraId="201D9A31" w14:textId="77777777" w:rsidR="00515445" w:rsidRPr="00515445" w:rsidRDefault="00515445" w:rsidP="00515445">
      <w:pPr>
        <w:rPr>
          <w:lang w:val="vi-VN"/>
        </w:rPr>
      </w:pPr>
      <w:r w:rsidRPr="00515445">
        <w:rPr>
          <w:lang w:val="vi-VN"/>
        </w:rPr>
        <w:t xml:space="preserve">      "en": "The most populated city is Ho Chi Minh City. There are more people living and working here than anywhere else."</w:t>
      </w:r>
    </w:p>
    <w:p w14:paraId="2AB0FDA7" w14:textId="77777777" w:rsidR="00515445" w:rsidRPr="00515445" w:rsidRDefault="00515445" w:rsidP="00515445">
      <w:pPr>
        <w:rPr>
          <w:lang w:val="vi-VN"/>
        </w:rPr>
      </w:pPr>
      <w:r w:rsidRPr="00515445">
        <w:rPr>
          <w:lang w:val="vi-VN"/>
        </w:rPr>
        <w:t xml:space="preserve">    },</w:t>
      </w:r>
    </w:p>
    <w:p w14:paraId="62FFBDD1" w14:textId="77777777" w:rsidR="00515445" w:rsidRPr="00515445" w:rsidRDefault="00515445" w:rsidP="00515445">
      <w:pPr>
        <w:rPr>
          <w:lang w:val="vi-VN"/>
        </w:rPr>
      </w:pPr>
      <w:r w:rsidRPr="00515445">
        <w:rPr>
          <w:lang w:val="vi-VN"/>
        </w:rPr>
        <w:t xml:space="preserve">    {</w:t>
      </w:r>
    </w:p>
    <w:p w14:paraId="0821E614" w14:textId="77777777" w:rsidR="00515445" w:rsidRPr="00515445" w:rsidRDefault="00515445" w:rsidP="00515445">
      <w:pPr>
        <w:rPr>
          <w:lang w:val="vi-VN"/>
        </w:rPr>
      </w:pPr>
      <w:r w:rsidRPr="00515445">
        <w:rPr>
          <w:lang w:val="vi-VN"/>
        </w:rPr>
        <w:t xml:space="preserve">      "vn": "Món ăn ngon nhất là phở. Không có món nào có thể so sánh được với hương vị đặc trưng của nó.",</w:t>
      </w:r>
    </w:p>
    <w:p w14:paraId="17843701" w14:textId="77777777" w:rsidR="00515445" w:rsidRPr="00515445" w:rsidRDefault="00515445" w:rsidP="00515445">
      <w:pPr>
        <w:rPr>
          <w:lang w:val="vi-VN"/>
        </w:rPr>
      </w:pPr>
      <w:r w:rsidRPr="00515445">
        <w:rPr>
          <w:lang w:val="vi-VN"/>
        </w:rPr>
        <w:t xml:space="preserve">      "en": "The tastiest dish is Pho. No dish can compare with its distinctive taste."</w:t>
      </w:r>
    </w:p>
    <w:p w14:paraId="463EDB82" w14:textId="77777777" w:rsidR="00515445" w:rsidRPr="00515445" w:rsidRDefault="00515445" w:rsidP="00515445">
      <w:pPr>
        <w:rPr>
          <w:lang w:val="vi-VN"/>
        </w:rPr>
      </w:pPr>
      <w:r w:rsidRPr="00515445">
        <w:rPr>
          <w:lang w:val="vi-VN"/>
        </w:rPr>
        <w:t xml:space="preserve">    }</w:t>
      </w:r>
    </w:p>
    <w:p w14:paraId="7477E244" w14:textId="77777777" w:rsidR="00515445" w:rsidRPr="00515445" w:rsidRDefault="00515445" w:rsidP="00515445">
      <w:pPr>
        <w:rPr>
          <w:lang w:val="vi-VN"/>
        </w:rPr>
      </w:pPr>
      <w:r w:rsidRPr="00515445">
        <w:rPr>
          <w:lang w:val="vi-VN"/>
        </w:rPr>
        <w:t xml:space="preserve">  ]</w:t>
      </w:r>
    </w:p>
    <w:p w14:paraId="363034F4" w14:textId="77777777" w:rsidR="00515445" w:rsidRPr="00515445" w:rsidRDefault="00515445" w:rsidP="00515445">
      <w:pPr>
        <w:rPr>
          <w:lang w:val="vi-VN"/>
        </w:rPr>
      </w:pPr>
      <w:r w:rsidRPr="00515445">
        <w:rPr>
          <w:lang w:val="vi-VN"/>
        </w:rPr>
        <w:t>}</w:t>
      </w:r>
    </w:p>
    <w:p w14:paraId="726C3DD8" w14:textId="77777777" w:rsidR="00515445" w:rsidRPr="00515445" w:rsidRDefault="00515445" w:rsidP="00515445">
      <w:pPr>
        <w:rPr>
          <w:lang w:val="vi-VN"/>
        </w:rPr>
      </w:pPr>
      <w:r w:rsidRPr="00515445">
        <w:rPr>
          <w:lang w:val="vi-VN"/>
        </w:rPr>
        <w:t>-----------------------------</w:t>
      </w:r>
    </w:p>
    <w:p w14:paraId="3D8D7311" w14:textId="77777777" w:rsidR="00515445" w:rsidRPr="00515445" w:rsidRDefault="00515445" w:rsidP="00515445">
      <w:pPr>
        <w:rPr>
          <w:lang w:val="vi-VN"/>
        </w:rPr>
      </w:pPr>
      <w:r w:rsidRPr="00515445">
        <w:rPr>
          <w:lang w:val="vi-VN"/>
        </w:rPr>
        <w:t xml:space="preserve">keyword: Construction 'thêm … nữa' </w:t>
      </w:r>
    </w:p>
    <w:p w14:paraId="768426B8" w14:textId="77777777" w:rsidR="00515445" w:rsidRPr="00515445" w:rsidRDefault="00515445" w:rsidP="00515445">
      <w:pPr>
        <w:rPr>
          <w:lang w:val="vi-VN"/>
        </w:rPr>
      </w:pPr>
      <w:r w:rsidRPr="00515445">
        <w:rPr>
          <w:lang w:val="vi-VN"/>
        </w:rPr>
        <w:t xml:space="preserve">PROMPT: Generate grammar explanation for following Vietnamese grammar point: Construction 'thêm … nữa' </w:t>
      </w:r>
    </w:p>
    <w:p w14:paraId="46CE4EFD" w14:textId="77777777" w:rsidR="00515445" w:rsidRPr="00515445" w:rsidRDefault="00515445" w:rsidP="00515445">
      <w:pPr>
        <w:rPr>
          <w:lang w:val="vi-VN"/>
        </w:rPr>
      </w:pPr>
      <w:r w:rsidRPr="00515445">
        <w:rPr>
          <w:lang w:val="vi-VN"/>
        </w:rPr>
        <w:lastRenderedPageBreak/>
        <w:t xml:space="preserve">RESPONSE: { </w:t>
      </w:r>
    </w:p>
    <w:p w14:paraId="73B91A32" w14:textId="77777777" w:rsidR="00515445" w:rsidRPr="00515445" w:rsidRDefault="00515445" w:rsidP="00515445">
      <w:pPr>
        <w:rPr>
          <w:lang w:val="vi-VN"/>
        </w:rPr>
      </w:pPr>
      <w:r w:rsidRPr="00515445">
        <w:rPr>
          <w:lang w:val="vi-VN"/>
        </w:rPr>
        <w:t xml:space="preserve">  "title": "Construction 'thêm … nữa'", </w:t>
      </w:r>
    </w:p>
    <w:p w14:paraId="1F2EEBA6" w14:textId="77777777" w:rsidR="00515445" w:rsidRPr="00515445" w:rsidRDefault="00515445" w:rsidP="00515445">
      <w:pPr>
        <w:rPr>
          <w:lang w:val="vi-VN"/>
        </w:rPr>
      </w:pPr>
      <w:r w:rsidRPr="00515445">
        <w:rPr>
          <w:lang w:val="vi-VN"/>
        </w:rPr>
        <w:t xml:space="preserve">  "short_explanation": "Used to express the addition of something or an increase in quantity.", </w:t>
      </w:r>
    </w:p>
    <w:p w14:paraId="6612FFF7" w14:textId="77777777" w:rsidR="00515445" w:rsidRPr="00515445" w:rsidRDefault="00515445" w:rsidP="00515445">
      <w:pPr>
        <w:rPr>
          <w:lang w:val="vi-VN"/>
        </w:rPr>
      </w:pPr>
      <w:r w:rsidRPr="00515445">
        <w:rPr>
          <w:lang w:val="vi-VN"/>
        </w:rPr>
        <w:t xml:space="preserve">  "long_explanation": "In Vietnamese, the construction 'thêm … nữa' is used when expressing the concept of adding or increasing something. Literally translated, 'thêm' means 'add' and 'nữa' means 'more'. Hence, this phrase is used to increase or add a certain amount, action, or event. This construction is usually placed after verbs and before quantities, amounts, or situations.", </w:t>
      </w:r>
    </w:p>
    <w:p w14:paraId="01F29D92" w14:textId="77777777" w:rsidR="00515445" w:rsidRPr="00515445" w:rsidRDefault="00515445" w:rsidP="00515445">
      <w:pPr>
        <w:rPr>
          <w:lang w:val="vi-VN"/>
        </w:rPr>
      </w:pPr>
      <w:r w:rsidRPr="00515445">
        <w:rPr>
          <w:lang w:val="vi-VN"/>
        </w:rPr>
        <w:t xml:space="preserve">  "formation": "Verb + thêm + Noun + nữa", </w:t>
      </w:r>
    </w:p>
    <w:p w14:paraId="5393A0A9" w14:textId="77777777" w:rsidR="00515445" w:rsidRPr="00515445" w:rsidRDefault="00515445" w:rsidP="00515445">
      <w:pPr>
        <w:rPr>
          <w:lang w:val="vi-VN"/>
        </w:rPr>
      </w:pPr>
      <w:r w:rsidRPr="00515445">
        <w:rPr>
          <w:lang w:val="vi-VN"/>
        </w:rPr>
        <w:t xml:space="preserve">  "examples": [ </w:t>
      </w:r>
    </w:p>
    <w:p w14:paraId="61875D32" w14:textId="77777777" w:rsidR="00515445" w:rsidRPr="00515445" w:rsidRDefault="00515445" w:rsidP="00515445">
      <w:pPr>
        <w:rPr>
          <w:lang w:val="vi-VN"/>
        </w:rPr>
      </w:pPr>
      <w:r w:rsidRPr="00515445">
        <w:rPr>
          <w:lang w:val="vi-VN"/>
        </w:rPr>
        <w:t xml:space="preserve">    { </w:t>
      </w:r>
    </w:p>
    <w:p w14:paraId="210F23ED" w14:textId="77777777" w:rsidR="00515445" w:rsidRPr="00515445" w:rsidRDefault="00515445" w:rsidP="00515445">
      <w:pPr>
        <w:rPr>
          <w:lang w:val="vi-VN"/>
        </w:rPr>
      </w:pPr>
      <w:r w:rsidRPr="00515445">
        <w:rPr>
          <w:lang w:val="vi-VN"/>
        </w:rPr>
        <w:t xml:space="preserve">      "vn": "Anh có thể làm thêm một giờ nữa không?", </w:t>
      </w:r>
    </w:p>
    <w:p w14:paraId="5CE20FFD" w14:textId="77777777" w:rsidR="00515445" w:rsidRPr="00515445" w:rsidRDefault="00515445" w:rsidP="00515445">
      <w:pPr>
        <w:rPr>
          <w:lang w:val="vi-VN"/>
        </w:rPr>
      </w:pPr>
      <w:r w:rsidRPr="00515445">
        <w:rPr>
          <w:lang w:val="vi-VN"/>
        </w:rPr>
        <w:t xml:space="preserve">      "en": "Can you work for one more hour?" </w:t>
      </w:r>
    </w:p>
    <w:p w14:paraId="678C5565" w14:textId="77777777" w:rsidR="00515445" w:rsidRPr="00515445" w:rsidRDefault="00515445" w:rsidP="00515445">
      <w:pPr>
        <w:rPr>
          <w:lang w:val="vi-VN"/>
        </w:rPr>
      </w:pPr>
      <w:r w:rsidRPr="00515445">
        <w:rPr>
          <w:lang w:val="vi-VN"/>
        </w:rPr>
        <w:t xml:space="preserve">    }, </w:t>
      </w:r>
    </w:p>
    <w:p w14:paraId="0DB4E088" w14:textId="77777777" w:rsidR="00515445" w:rsidRPr="00515445" w:rsidRDefault="00515445" w:rsidP="00515445">
      <w:pPr>
        <w:rPr>
          <w:lang w:val="vi-VN"/>
        </w:rPr>
      </w:pPr>
      <w:r w:rsidRPr="00515445">
        <w:rPr>
          <w:lang w:val="vi-VN"/>
        </w:rPr>
        <w:t xml:space="preserve">    { </w:t>
      </w:r>
    </w:p>
    <w:p w14:paraId="6F1676E7" w14:textId="77777777" w:rsidR="00515445" w:rsidRPr="00515445" w:rsidRDefault="00515445" w:rsidP="00515445">
      <w:pPr>
        <w:rPr>
          <w:lang w:val="vi-VN"/>
        </w:rPr>
      </w:pPr>
      <w:r w:rsidRPr="00515445">
        <w:rPr>
          <w:lang w:val="vi-VN"/>
        </w:rPr>
        <w:t xml:space="preserve">      "vn": "Tôi sẽ ở lại thêm một tuần nữa.", </w:t>
      </w:r>
    </w:p>
    <w:p w14:paraId="4BDC7048" w14:textId="77777777" w:rsidR="00515445" w:rsidRPr="00515445" w:rsidRDefault="00515445" w:rsidP="00515445">
      <w:pPr>
        <w:rPr>
          <w:lang w:val="vi-VN"/>
        </w:rPr>
      </w:pPr>
      <w:r w:rsidRPr="00515445">
        <w:rPr>
          <w:lang w:val="vi-VN"/>
        </w:rPr>
        <w:t xml:space="preserve">      "en": "I will stay for one more week." </w:t>
      </w:r>
    </w:p>
    <w:p w14:paraId="62CC5771" w14:textId="77777777" w:rsidR="00515445" w:rsidRPr="00515445" w:rsidRDefault="00515445" w:rsidP="00515445">
      <w:pPr>
        <w:rPr>
          <w:lang w:val="vi-VN"/>
        </w:rPr>
      </w:pPr>
      <w:r w:rsidRPr="00515445">
        <w:rPr>
          <w:lang w:val="vi-VN"/>
        </w:rPr>
        <w:t xml:space="preserve">    }, </w:t>
      </w:r>
    </w:p>
    <w:p w14:paraId="5443695C" w14:textId="77777777" w:rsidR="00515445" w:rsidRPr="00515445" w:rsidRDefault="00515445" w:rsidP="00515445">
      <w:pPr>
        <w:rPr>
          <w:lang w:val="vi-VN"/>
        </w:rPr>
      </w:pPr>
      <w:r w:rsidRPr="00515445">
        <w:rPr>
          <w:lang w:val="vi-VN"/>
        </w:rPr>
        <w:t xml:space="preserve">    { </w:t>
      </w:r>
    </w:p>
    <w:p w14:paraId="392DCA0F" w14:textId="18C6E31F" w:rsidR="00515445" w:rsidRPr="00515445" w:rsidRDefault="00515445" w:rsidP="00515445">
      <w:pPr>
        <w:rPr>
          <w:lang w:val="vi-VN"/>
        </w:rPr>
      </w:pPr>
      <w:r w:rsidRPr="00515445">
        <w:rPr>
          <w:lang w:val="vi-VN"/>
        </w:rPr>
        <w:t xml:space="preserve">      "vn": "Cô ấy đi mua sắm và </w:t>
      </w:r>
      <w:ins w:id="518" w:author="Canh Duc Nguyen" w:date="2023-10-14T00:10:00Z">
        <w:r w:rsidR="00F509FE">
          <w:rPr>
            <w:lang w:val="vi-VN"/>
          </w:rPr>
          <w:t xml:space="preserve">đã </w:t>
        </w:r>
      </w:ins>
      <w:r w:rsidRPr="00515445">
        <w:rPr>
          <w:lang w:val="vi-VN"/>
        </w:rPr>
        <w:t xml:space="preserve">mua thêm nhiều quần áo nữa.", </w:t>
      </w:r>
    </w:p>
    <w:p w14:paraId="2CAD80E9" w14:textId="77777777" w:rsidR="00515445" w:rsidRPr="00515445" w:rsidRDefault="00515445" w:rsidP="00515445">
      <w:pPr>
        <w:rPr>
          <w:lang w:val="vi-VN"/>
        </w:rPr>
      </w:pPr>
      <w:r w:rsidRPr="00515445">
        <w:rPr>
          <w:lang w:val="vi-VN"/>
        </w:rPr>
        <w:t xml:space="preserve">      "en": "She went shopping and bought more clothes." </w:t>
      </w:r>
    </w:p>
    <w:p w14:paraId="17372DDC" w14:textId="77777777" w:rsidR="00515445" w:rsidRPr="00515445" w:rsidRDefault="00515445" w:rsidP="00515445">
      <w:pPr>
        <w:rPr>
          <w:lang w:val="vi-VN"/>
        </w:rPr>
      </w:pPr>
      <w:r w:rsidRPr="00515445">
        <w:rPr>
          <w:lang w:val="vi-VN"/>
        </w:rPr>
        <w:t xml:space="preserve">    }, </w:t>
      </w:r>
    </w:p>
    <w:p w14:paraId="3AE701C7" w14:textId="77777777" w:rsidR="00515445" w:rsidRPr="00515445" w:rsidRDefault="00515445" w:rsidP="00515445">
      <w:pPr>
        <w:rPr>
          <w:lang w:val="vi-VN"/>
        </w:rPr>
      </w:pPr>
      <w:r w:rsidRPr="00515445">
        <w:rPr>
          <w:lang w:val="vi-VN"/>
        </w:rPr>
        <w:t xml:space="preserve">    { </w:t>
      </w:r>
    </w:p>
    <w:p w14:paraId="4B3BF341" w14:textId="3BE2927F" w:rsidR="00515445" w:rsidRPr="00515445" w:rsidRDefault="00515445" w:rsidP="00515445">
      <w:pPr>
        <w:rPr>
          <w:lang w:val="vi-VN"/>
        </w:rPr>
      </w:pPr>
      <w:r w:rsidRPr="00515445">
        <w:rPr>
          <w:lang w:val="vi-VN"/>
        </w:rPr>
        <w:t xml:space="preserve">      "vn": "Hãy học thêm một bài </w:t>
      </w:r>
      <w:del w:id="519" w:author="Canh Duc Nguyen" w:date="2023-10-14T00:10:00Z">
        <w:r w:rsidRPr="00515445" w:rsidDel="00F509FE">
          <w:rPr>
            <w:lang w:val="vi-VN"/>
          </w:rPr>
          <w:delText xml:space="preserve">học </w:delText>
        </w:r>
      </w:del>
      <w:r w:rsidRPr="00515445">
        <w:rPr>
          <w:lang w:val="vi-VN"/>
        </w:rPr>
        <w:t xml:space="preserve">nữa trước khi đi ngủ.", </w:t>
      </w:r>
    </w:p>
    <w:p w14:paraId="55EFD4C9" w14:textId="77777777" w:rsidR="00515445" w:rsidRPr="00515445" w:rsidRDefault="00515445" w:rsidP="00515445">
      <w:pPr>
        <w:rPr>
          <w:lang w:val="vi-VN"/>
        </w:rPr>
      </w:pPr>
      <w:r w:rsidRPr="00515445">
        <w:rPr>
          <w:lang w:val="vi-VN"/>
        </w:rPr>
        <w:t xml:space="preserve">      "en": "Learn one more lesson before going to sleep." </w:t>
      </w:r>
    </w:p>
    <w:p w14:paraId="6CC30A7E" w14:textId="77777777" w:rsidR="00515445" w:rsidRPr="00515445" w:rsidRDefault="00515445" w:rsidP="00515445">
      <w:pPr>
        <w:rPr>
          <w:lang w:val="vi-VN"/>
        </w:rPr>
      </w:pPr>
      <w:r w:rsidRPr="00515445">
        <w:rPr>
          <w:lang w:val="vi-VN"/>
        </w:rPr>
        <w:t xml:space="preserve">    } </w:t>
      </w:r>
    </w:p>
    <w:p w14:paraId="11767E0F" w14:textId="77777777" w:rsidR="00515445" w:rsidRPr="00515445" w:rsidRDefault="00515445" w:rsidP="00515445">
      <w:pPr>
        <w:rPr>
          <w:lang w:val="vi-VN"/>
        </w:rPr>
      </w:pPr>
      <w:r w:rsidRPr="00515445">
        <w:rPr>
          <w:lang w:val="vi-VN"/>
        </w:rPr>
        <w:t xml:space="preserve">  ] </w:t>
      </w:r>
    </w:p>
    <w:p w14:paraId="09CEC9B6" w14:textId="77777777" w:rsidR="00515445" w:rsidRPr="00515445" w:rsidRDefault="00515445" w:rsidP="00515445">
      <w:pPr>
        <w:rPr>
          <w:lang w:val="vi-VN"/>
        </w:rPr>
      </w:pPr>
      <w:r w:rsidRPr="00515445">
        <w:rPr>
          <w:lang w:val="vi-VN"/>
        </w:rPr>
        <w:t>}</w:t>
      </w:r>
    </w:p>
    <w:p w14:paraId="5D1D10CD" w14:textId="77777777" w:rsidR="00515445" w:rsidRPr="00515445" w:rsidRDefault="00515445" w:rsidP="00515445">
      <w:pPr>
        <w:rPr>
          <w:lang w:val="vi-VN"/>
        </w:rPr>
      </w:pPr>
      <w:r w:rsidRPr="00515445">
        <w:rPr>
          <w:lang w:val="vi-VN"/>
        </w:rPr>
        <w:t>-----------------------------</w:t>
      </w:r>
    </w:p>
    <w:p w14:paraId="3F1A5F77" w14:textId="77777777" w:rsidR="00515445" w:rsidRPr="00515445" w:rsidRDefault="00515445" w:rsidP="00515445">
      <w:pPr>
        <w:rPr>
          <w:lang w:val="vi-VN"/>
        </w:rPr>
      </w:pPr>
      <w:r w:rsidRPr="00515445">
        <w:rPr>
          <w:lang w:val="vi-VN"/>
        </w:rPr>
        <w:t xml:space="preserve">keyword: Continuation adverb 'còn' </w:t>
      </w:r>
    </w:p>
    <w:p w14:paraId="71CD2DA5" w14:textId="77777777" w:rsidR="00515445" w:rsidRPr="00515445" w:rsidRDefault="00515445" w:rsidP="00515445">
      <w:pPr>
        <w:rPr>
          <w:lang w:val="vi-VN"/>
        </w:rPr>
      </w:pPr>
      <w:r w:rsidRPr="00515445">
        <w:rPr>
          <w:lang w:val="vi-VN"/>
        </w:rPr>
        <w:t xml:space="preserve">PROMPT: Generate grammar explanation for following Vietnamese grammar point: Continuation adverb 'còn' </w:t>
      </w:r>
    </w:p>
    <w:p w14:paraId="675D15D7" w14:textId="77777777" w:rsidR="00515445" w:rsidRPr="00515445" w:rsidRDefault="00515445" w:rsidP="00515445">
      <w:pPr>
        <w:rPr>
          <w:lang w:val="vi-VN"/>
        </w:rPr>
      </w:pPr>
      <w:r w:rsidRPr="00515445">
        <w:rPr>
          <w:lang w:val="vi-VN"/>
        </w:rPr>
        <w:t xml:space="preserve">RESPONSE: { </w:t>
      </w:r>
    </w:p>
    <w:p w14:paraId="791BBF87" w14:textId="77777777" w:rsidR="00515445" w:rsidRPr="00515445" w:rsidRDefault="00515445" w:rsidP="00515445">
      <w:pPr>
        <w:rPr>
          <w:lang w:val="vi-VN"/>
        </w:rPr>
      </w:pPr>
      <w:r w:rsidRPr="00515445">
        <w:rPr>
          <w:lang w:val="vi-VN"/>
        </w:rPr>
        <w:t xml:space="preserve">  "title": "Continuation adverb 'còn'", </w:t>
      </w:r>
    </w:p>
    <w:p w14:paraId="388FA9DC" w14:textId="77777777" w:rsidR="00515445" w:rsidRPr="00515445" w:rsidRDefault="00515445" w:rsidP="00515445">
      <w:pPr>
        <w:rPr>
          <w:lang w:val="vi-VN"/>
        </w:rPr>
      </w:pPr>
      <w:r w:rsidRPr="00515445">
        <w:rPr>
          <w:lang w:val="vi-VN"/>
        </w:rPr>
        <w:t xml:space="preserve">  "short_explanation": "Used to express the continuity or remaining quantity, or to compare things.", </w:t>
      </w:r>
    </w:p>
    <w:p w14:paraId="7A743483" w14:textId="77777777" w:rsidR="00515445" w:rsidRPr="00515445" w:rsidRDefault="00515445" w:rsidP="00515445">
      <w:pPr>
        <w:rPr>
          <w:lang w:val="vi-VN"/>
        </w:rPr>
      </w:pPr>
      <w:r w:rsidRPr="00515445">
        <w:rPr>
          <w:lang w:val="vi-VN"/>
        </w:rPr>
        <w:t xml:space="preserve">  "long_explanation": "'Còn' in Vietnamese is a multi-functional adverb which can be used to express that something is remaining, continuing, or yet to be completed. It can also be used to set up comparisons between two or more items. The meaning it carries can be similar to 'still', 'yet', 'more', or 'other' in English depending on the context.", </w:t>
      </w:r>
    </w:p>
    <w:p w14:paraId="570F6C64" w14:textId="77777777" w:rsidR="00515445" w:rsidRPr="00515445" w:rsidRDefault="00515445" w:rsidP="00515445">
      <w:pPr>
        <w:rPr>
          <w:lang w:val="vi-VN"/>
        </w:rPr>
      </w:pPr>
      <w:r w:rsidRPr="00515445">
        <w:rPr>
          <w:lang w:val="vi-VN"/>
        </w:rPr>
        <w:t xml:space="preserve">  "formation": "Subject + còn + Verb or Object", </w:t>
      </w:r>
    </w:p>
    <w:p w14:paraId="05BE1A43" w14:textId="77777777" w:rsidR="00515445" w:rsidRPr="00515445" w:rsidRDefault="00515445" w:rsidP="00515445">
      <w:pPr>
        <w:rPr>
          <w:lang w:val="vi-VN"/>
        </w:rPr>
      </w:pPr>
      <w:r w:rsidRPr="00515445">
        <w:rPr>
          <w:lang w:val="vi-VN"/>
        </w:rPr>
        <w:t xml:space="preserve">  "examples": [ </w:t>
      </w:r>
    </w:p>
    <w:p w14:paraId="69023F53" w14:textId="77777777" w:rsidR="00515445" w:rsidRPr="00515445" w:rsidRDefault="00515445" w:rsidP="00515445">
      <w:pPr>
        <w:rPr>
          <w:lang w:val="vi-VN"/>
        </w:rPr>
      </w:pPr>
      <w:r w:rsidRPr="00515445">
        <w:rPr>
          <w:lang w:val="vi-VN"/>
        </w:rPr>
        <w:t xml:space="preserve">    { </w:t>
      </w:r>
    </w:p>
    <w:p w14:paraId="16443BD4" w14:textId="77777777" w:rsidR="00515445" w:rsidRPr="00515445" w:rsidRDefault="00515445" w:rsidP="00515445">
      <w:pPr>
        <w:rPr>
          <w:lang w:val="vi-VN"/>
        </w:rPr>
      </w:pPr>
      <w:r w:rsidRPr="00515445">
        <w:rPr>
          <w:lang w:val="vi-VN"/>
        </w:rPr>
        <w:t xml:space="preserve">      "vn": "Cô ấy còn đang làm việc ở văn phòng.", </w:t>
      </w:r>
    </w:p>
    <w:p w14:paraId="52B80457" w14:textId="77777777" w:rsidR="00515445" w:rsidRPr="00515445" w:rsidRDefault="00515445" w:rsidP="00515445">
      <w:pPr>
        <w:rPr>
          <w:lang w:val="vi-VN"/>
        </w:rPr>
      </w:pPr>
      <w:r w:rsidRPr="00515445">
        <w:rPr>
          <w:lang w:val="vi-VN"/>
        </w:rPr>
        <w:lastRenderedPageBreak/>
        <w:t xml:space="preserve">      "en": "She is still working at the office." </w:t>
      </w:r>
    </w:p>
    <w:p w14:paraId="788B4CA7" w14:textId="77777777" w:rsidR="00515445" w:rsidRPr="00515445" w:rsidRDefault="00515445" w:rsidP="00515445">
      <w:pPr>
        <w:rPr>
          <w:lang w:val="vi-VN"/>
        </w:rPr>
      </w:pPr>
      <w:r w:rsidRPr="00515445">
        <w:rPr>
          <w:lang w:val="vi-VN"/>
        </w:rPr>
        <w:t xml:space="preserve">    }, </w:t>
      </w:r>
    </w:p>
    <w:p w14:paraId="130894B6" w14:textId="77777777" w:rsidR="00515445" w:rsidRPr="00515445" w:rsidRDefault="00515445" w:rsidP="00515445">
      <w:pPr>
        <w:rPr>
          <w:lang w:val="vi-VN"/>
        </w:rPr>
      </w:pPr>
      <w:r w:rsidRPr="00515445">
        <w:rPr>
          <w:lang w:val="vi-VN"/>
        </w:rPr>
        <w:t xml:space="preserve">    { </w:t>
      </w:r>
    </w:p>
    <w:p w14:paraId="4B3DCF20" w14:textId="77777777" w:rsidR="00515445" w:rsidRPr="00515445" w:rsidRDefault="00515445" w:rsidP="00515445">
      <w:pPr>
        <w:rPr>
          <w:lang w:val="vi-VN"/>
        </w:rPr>
      </w:pPr>
      <w:r w:rsidRPr="00515445">
        <w:rPr>
          <w:lang w:val="vi-VN"/>
        </w:rPr>
        <w:t xml:space="preserve">      "vn": "Anh còn nhớ đến tôi không?", </w:t>
      </w:r>
    </w:p>
    <w:p w14:paraId="1D3FE3A1" w14:textId="77777777" w:rsidR="00515445" w:rsidRPr="00515445" w:rsidRDefault="00515445" w:rsidP="00515445">
      <w:pPr>
        <w:rPr>
          <w:lang w:val="vi-VN"/>
        </w:rPr>
      </w:pPr>
      <w:r w:rsidRPr="00515445">
        <w:rPr>
          <w:lang w:val="vi-VN"/>
        </w:rPr>
        <w:t xml:space="preserve">      "en": "Do you still remember me?" </w:t>
      </w:r>
    </w:p>
    <w:p w14:paraId="370C6BA2" w14:textId="77777777" w:rsidR="00515445" w:rsidRPr="00515445" w:rsidRDefault="00515445" w:rsidP="00515445">
      <w:pPr>
        <w:rPr>
          <w:lang w:val="vi-VN"/>
        </w:rPr>
      </w:pPr>
      <w:r w:rsidRPr="00515445">
        <w:rPr>
          <w:lang w:val="vi-VN"/>
        </w:rPr>
        <w:t xml:space="preserve">    }, </w:t>
      </w:r>
    </w:p>
    <w:p w14:paraId="7289FF03" w14:textId="77777777" w:rsidR="00515445" w:rsidRPr="00515445" w:rsidRDefault="00515445" w:rsidP="00515445">
      <w:pPr>
        <w:rPr>
          <w:lang w:val="vi-VN"/>
        </w:rPr>
      </w:pPr>
      <w:r w:rsidRPr="00515445">
        <w:rPr>
          <w:lang w:val="vi-VN"/>
        </w:rPr>
        <w:t xml:space="preserve">    { </w:t>
      </w:r>
    </w:p>
    <w:p w14:paraId="33091C23" w14:textId="77777777" w:rsidR="00515445" w:rsidRPr="00515445" w:rsidRDefault="00515445" w:rsidP="00515445">
      <w:pPr>
        <w:rPr>
          <w:lang w:val="vi-VN"/>
        </w:rPr>
      </w:pPr>
      <w:r w:rsidRPr="00515445">
        <w:rPr>
          <w:lang w:val="vi-VN"/>
        </w:rPr>
        <w:t xml:space="preserve">      "vn": "Tôi còn các loại bánh khác nếu bạn muốn thử.", </w:t>
      </w:r>
    </w:p>
    <w:p w14:paraId="7F8942E7" w14:textId="77777777" w:rsidR="00515445" w:rsidRPr="00515445" w:rsidRDefault="00515445" w:rsidP="00515445">
      <w:pPr>
        <w:rPr>
          <w:lang w:val="vi-VN"/>
        </w:rPr>
      </w:pPr>
      <w:r w:rsidRPr="00515445">
        <w:rPr>
          <w:lang w:val="vi-VN"/>
        </w:rPr>
        <w:t xml:space="preserve">      "en": "I have other types of cakes if you want to try." </w:t>
      </w:r>
    </w:p>
    <w:p w14:paraId="4FD8901A" w14:textId="77777777" w:rsidR="00515445" w:rsidRPr="00515445" w:rsidRDefault="00515445" w:rsidP="00515445">
      <w:pPr>
        <w:rPr>
          <w:lang w:val="vi-VN"/>
        </w:rPr>
      </w:pPr>
      <w:r w:rsidRPr="00515445">
        <w:rPr>
          <w:lang w:val="vi-VN"/>
        </w:rPr>
        <w:t xml:space="preserve">    }, </w:t>
      </w:r>
    </w:p>
    <w:p w14:paraId="421D1CC6" w14:textId="77777777" w:rsidR="00515445" w:rsidRPr="00515445" w:rsidRDefault="00515445" w:rsidP="00515445">
      <w:pPr>
        <w:rPr>
          <w:lang w:val="vi-VN"/>
        </w:rPr>
      </w:pPr>
      <w:r w:rsidRPr="00515445">
        <w:rPr>
          <w:lang w:val="vi-VN"/>
        </w:rPr>
        <w:t xml:space="preserve">    { </w:t>
      </w:r>
    </w:p>
    <w:p w14:paraId="71E59DE9" w14:textId="0693F9FF" w:rsidR="00515445" w:rsidRPr="00515445" w:rsidRDefault="00515445" w:rsidP="00515445">
      <w:pPr>
        <w:rPr>
          <w:lang w:val="vi-VN"/>
        </w:rPr>
      </w:pPr>
      <w:r w:rsidRPr="00515445">
        <w:rPr>
          <w:lang w:val="vi-VN"/>
        </w:rPr>
        <w:t xml:space="preserve">      "vn": "Anh </w:t>
      </w:r>
      <w:ins w:id="520" w:author="Canh Duc Nguyen" w:date="2023-10-14T00:11:00Z">
        <w:r w:rsidR="008B18B7">
          <w:rPr>
            <w:lang w:val="vi-VN"/>
          </w:rPr>
          <w:t xml:space="preserve">ấy </w:t>
        </w:r>
      </w:ins>
      <w:r w:rsidRPr="00515445">
        <w:rPr>
          <w:lang w:val="vi-VN"/>
        </w:rPr>
        <w:t xml:space="preserve">còn thích ưu đãi này hơn.", </w:t>
      </w:r>
    </w:p>
    <w:p w14:paraId="10E7E683" w14:textId="77777777" w:rsidR="00515445" w:rsidRPr="00515445" w:rsidRDefault="00515445" w:rsidP="00515445">
      <w:pPr>
        <w:rPr>
          <w:lang w:val="vi-VN"/>
        </w:rPr>
      </w:pPr>
      <w:r w:rsidRPr="00515445">
        <w:rPr>
          <w:lang w:val="vi-VN"/>
        </w:rPr>
        <w:t xml:space="preserve">      "en": "He still prefers this offer more." </w:t>
      </w:r>
    </w:p>
    <w:p w14:paraId="2B82F49A" w14:textId="77777777" w:rsidR="00515445" w:rsidRPr="00515445" w:rsidRDefault="00515445" w:rsidP="00515445">
      <w:pPr>
        <w:rPr>
          <w:lang w:val="vi-VN"/>
        </w:rPr>
      </w:pPr>
      <w:r w:rsidRPr="00515445">
        <w:rPr>
          <w:lang w:val="vi-VN"/>
        </w:rPr>
        <w:t xml:space="preserve">    } </w:t>
      </w:r>
    </w:p>
    <w:p w14:paraId="59EE7696" w14:textId="77777777" w:rsidR="00515445" w:rsidRPr="00515445" w:rsidRDefault="00515445" w:rsidP="00515445">
      <w:pPr>
        <w:rPr>
          <w:lang w:val="vi-VN"/>
        </w:rPr>
      </w:pPr>
      <w:r w:rsidRPr="00515445">
        <w:rPr>
          <w:lang w:val="vi-VN"/>
        </w:rPr>
        <w:t xml:space="preserve">  ]</w:t>
      </w:r>
    </w:p>
    <w:p w14:paraId="2C482CA3" w14:textId="77777777" w:rsidR="00515445" w:rsidRPr="00515445" w:rsidRDefault="00515445" w:rsidP="00515445">
      <w:pPr>
        <w:rPr>
          <w:lang w:val="vi-VN"/>
        </w:rPr>
      </w:pPr>
      <w:r w:rsidRPr="00515445">
        <w:rPr>
          <w:lang w:val="vi-VN"/>
        </w:rPr>
        <w:t>}</w:t>
      </w:r>
    </w:p>
    <w:p w14:paraId="67E54261" w14:textId="77777777" w:rsidR="00515445" w:rsidRPr="00515445" w:rsidRDefault="00515445" w:rsidP="00515445">
      <w:pPr>
        <w:rPr>
          <w:lang w:val="vi-VN"/>
        </w:rPr>
      </w:pPr>
      <w:r w:rsidRPr="00515445">
        <w:rPr>
          <w:lang w:val="vi-VN"/>
        </w:rPr>
        <w:t>-----------------------------</w:t>
      </w:r>
    </w:p>
    <w:p w14:paraId="613062EC" w14:textId="77777777" w:rsidR="00515445" w:rsidRPr="00515445" w:rsidRDefault="00515445" w:rsidP="00515445">
      <w:pPr>
        <w:rPr>
          <w:lang w:val="vi-VN"/>
        </w:rPr>
      </w:pPr>
      <w:r w:rsidRPr="00515445">
        <w:rPr>
          <w:lang w:val="vi-VN"/>
        </w:rPr>
        <w:t xml:space="preserve">keyword: 'Cũng' denoting reluctant agreement </w:t>
      </w:r>
    </w:p>
    <w:p w14:paraId="184FCFDA" w14:textId="77777777" w:rsidR="00515445" w:rsidRPr="00515445" w:rsidRDefault="00515445" w:rsidP="00515445">
      <w:pPr>
        <w:rPr>
          <w:lang w:val="vi-VN"/>
        </w:rPr>
      </w:pPr>
      <w:r w:rsidRPr="00515445">
        <w:rPr>
          <w:lang w:val="vi-VN"/>
        </w:rPr>
        <w:t xml:space="preserve">PROMPT: Generate grammar explanation for following Vietnamese grammar point: 'Cũng' denoting reluctant agreement </w:t>
      </w:r>
    </w:p>
    <w:p w14:paraId="48E5A90C" w14:textId="77777777" w:rsidR="00515445" w:rsidRPr="00515445" w:rsidRDefault="00515445" w:rsidP="00515445">
      <w:pPr>
        <w:rPr>
          <w:lang w:val="vi-VN"/>
        </w:rPr>
      </w:pPr>
      <w:r w:rsidRPr="00515445">
        <w:rPr>
          <w:lang w:val="vi-VN"/>
        </w:rPr>
        <w:t xml:space="preserve">RESPONSE: { </w:t>
      </w:r>
    </w:p>
    <w:p w14:paraId="2D931CCF" w14:textId="77777777" w:rsidR="00515445" w:rsidRPr="00515445" w:rsidRDefault="00515445" w:rsidP="00515445">
      <w:pPr>
        <w:rPr>
          <w:lang w:val="vi-VN"/>
        </w:rPr>
      </w:pPr>
      <w:r w:rsidRPr="00515445">
        <w:rPr>
          <w:lang w:val="vi-VN"/>
        </w:rPr>
        <w:t xml:space="preserve">  "title": "'Cũng' denoting reluctant agreement", </w:t>
      </w:r>
    </w:p>
    <w:p w14:paraId="7FC4F6CE" w14:textId="77777777" w:rsidR="00515445" w:rsidRPr="00515445" w:rsidRDefault="00515445" w:rsidP="00515445">
      <w:pPr>
        <w:rPr>
          <w:lang w:val="vi-VN"/>
        </w:rPr>
      </w:pPr>
      <w:r w:rsidRPr="00515445">
        <w:rPr>
          <w:lang w:val="vi-VN"/>
        </w:rPr>
        <w:t xml:space="preserve">  "short_explanation": "Used to express a hesitant or unwilling concurrence.", </w:t>
      </w:r>
    </w:p>
    <w:p w14:paraId="423D3339" w14:textId="77777777" w:rsidR="00515445" w:rsidRPr="00515445" w:rsidRDefault="00515445" w:rsidP="00515445">
      <w:pPr>
        <w:rPr>
          <w:lang w:val="vi-VN"/>
        </w:rPr>
      </w:pPr>
      <w:r w:rsidRPr="00515445">
        <w:rPr>
          <w:lang w:val="vi-VN"/>
        </w:rPr>
        <w:t xml:space="preserve">  "long_explanation": "The Vietnamese word 'cũng' can be used to express a reluctant agreement or an approval that is not entirely willing or enthusiastic. It is similar to saying 'I suppose so' or 'if you say so' in English.", </w:t>
      </w:r>
    </w:p>
    <w:p w14:paraId="40E2EB3F" w14:textId="77777777" w:rsidR="00515445" w:rsidRPr="00515445" w:rsidRDefault="00515445" w:rsidP="00515445">
      <w:pPr>
        <w:rPr>
          <w:lang w:val="vi-VN"/>
        </w:rPr>
      </w:pPr>
      <w:r w:rsidRPr="00515445">
        <w:rPr>
          <w:lang w:val="vi-VN"/>
        </w:rPr>
        <w:t xml:space="preserve">  "formation": "sentence + 'cũng' + rest of sentence", </w:t>
      </w:r>
    </w:p>
    <w:p w14:paraId="5C67AC0C" w14:textId="77777777" w:rsidR="00515445" w:rsidRPr="00515445" w:rsidRDefault="00515445" w:rsidP="00515445">
      <w:pPr>
        <w:rPr>
          <w:lang w:val="vi-VN"/>
        </w:rPr>
      </w:pPr>
      <w:r w:rsidRPr="00515445">
        <w:rPr>
          <w:lang w:val="vi-VN"/>
        </w:rPr>
        <w:t xml:space="preserve">  "examples": [</w:t>
      </w:r>
    </w:p>
    <w:p w14:paraId="1040323C" w14:textId="77777777" w:rsidR="00515445" w:rsidRPr="00515445" w:rsidRDefault="00515445" w:rsidP="00515445">
      <w:pPr>
        <w:rPr>
          <w:lang w:val="vi-VN"/>
        </w:rPr>
      </w:pPr>
      <w:r w:rsidRPr="00515445">
        <w:rPr>
          <w:lang w:val="vi-VN"/>
        </w:rPr>
        <w:t xml:space="preserve">    { </w:t>
      </w:r>
    </w:p>
    <w:p w14:paraId="09D3F487" w14:textId="77777777" w:rsidR="00515445" w:rsidRPr="00515445" w:rsidRDefault="00515445" w:rsidP="00515445">
      <w:pPr>
        <w:rPr>
          <w:lang w:val="vi-VN"/>
        </w:rPr>
      </w:pPr>
      <w:r w:rsidRPr="00515445">
        <w:rPr>
          <w:lang w:val="vi-VN"/>
        </w:rPr>
        <w:t xml:space="preserve">      "vn": "Nếu bạn nghĩ rằng việc này là quan trọng, thì tôi cũng nghĩ như vậy.", </w:t>
      </w:r>
    </w:p>
    <w:p w14:paraId="23589285" w14:textId="77777777" w:rsidR="00515445" w:rsidRPr="00515445" w:rsidRDefault="00515445" w:rsidP="00515445">
      <w:pPr>
        <w:rPr>
          <w:lang w:val="vi-VN"/>
        </w:rPr>
      </w:pPr>
      <w:r w:rsidRPr="00515445">
        <w:rPr>
          <w:lang w:val="vi-VN"/>
        </w:rPr>
        <w:t xml:space="preserve">      "en": "If you think this matter is important, then I suppose so too." </w:t>
      </w:r>
    </w:p>
    <w:p w14:paraId="17F9C9FE" w14:textId="77777777" w:rsidR="00515445" w:rsidRPr="00515445" w:rsidRDefault="00515445" w:rsidP="00515445">
      <w:pPr>
        <w:rPr>
          <w:lang w:val="vi-VN"/>
        </w:rPr>
      </w:pPr>
      <w:r w:rsidRPr="00515445">
        <w:rPr>
          <w:lang w:val="vi-VN"/>
        </w:rPr>
        <w:t xml:space="preserve">    }, </w:t>
      </w:r>
    </w:p>
    <w:p w14:paraId="64C6C84C" w14:textId="77777777" w:rsidR="00515445" w:rsidRPr="00515445" w:rsidRDefault="00515445" w:rsidP="00515445">
      <w:pPr>
        <w:rPr>
          <w:lang w:val="vi-VN"/>
        </w:rPr>
      </w:pPr>
      <w:r w:rsidRPr="00515445">
        <w:rPr>
          <w:lang w:val="vi-VN"/>
        </w:rPr>
        <w:t xml:space="preserve">    { </w:t>
      </w:r>
    </w:p>
    <w:p w14:paraId="38FF0033" w14:textId="1C89A724" w:rsidR="00515445" w:rsidRPr="00515445" w:rsidRDefault="00515445" w:rsidP="00515445">
      <w:pPr>
        <w:rPr>
          <w:lang w:val="vi-VN"/>
        </w:rPr>
      </w:pPr>
      <w:r w:rsidRPr="00515445">
        <w:rPr>
          <w:lang w:val="vi-VN"/>
        </w:rPr>
        <w:t xml:space="preserve">      "vn": "Anh ấy nói rằng tôi nên tiếp tục, </w:t>
      </w:r>
      <w:del w:id="521" w:author="Canh Duc Nguyen" w:date="2023-10-14T05:50:00Z">
        <w:r w:rsidRPr="00515445" w:rsidDel="00091CF7">
          <w:rPr>
            <w:lang w:val="vi-VN"/>
          </w:rPr>
          <w:delText xml:space="preserve">vậy thì </w:delText>
        </w:r>
      </w:del>
      <w:ins w:id="522" w:author="Canh Duc Nguyen" w:date="2023-10-14T05:50:00Z">
        <w:r w:rsidR="00091CF7">
          <w:rPr>
            <w:lang w:val="vi-VN"/>
          </w:rPr>
          <w:t xml:space="preserve">nên </w:t>
        </w:r>
      </w:ins>
      <w:r w:rsidRPr="00515445">
        <w:rPr>
          <w:lang w:val="vi-VN"/>
        </w:rPr>
        <w:t xml:space="preserve">tôi cũng sẽ tiếp tục.", </w:t>
      </w:r>
    </w:p>
    <w:p w14:paraId="29B77048" w14:textId="77777777" w:rsidR="00515445" w:rsidRPr="00515445" w:rsidRDefault="00515445" w:rsidP="00515445">
      <w:pPr>
        <w:rPr>
          <w:lang w:val="vi-VN"/>
        </w:rPr>
      </w:pPr>
      <w:r w:rsidRPr="00515445">
        <w:rPr>
          <w:lang w:val="vi-VN"/>
        </w:rPr>
        <w:t xml:space="preserve">      "en": "He said that I should continue, so I suppose I will." </w:t>
      </w:r>
    </w:p>
    <w:p w14:paraId="7D5B4621" w14:textId="77777777" w:rsidR="00515445" w:rsidRPr="00515445" w:rsidRDefault="00515445" w:rsidP="00515445">
      <w:pPr>
        <w:rPr>
          <w:lang w:val="vi-VN"/>
        </w:rPr>
      </w:pPr>
      <w:r w:rsidRPr="00515445">
        <w:rPr>
          <w:lang w:val="vi-VN"/>
        </w:rPr>
        <w:t xml:space="preserve">    }, </w:t>
      </w:r>
    </w:p>
    <w:p w14:paraId="319E673C" w14:textId="77777777" w:rsidR="00515445" w:rsidRPr="00515445" w:rsidRDefault="00515445" w:rsidP="00515445">
      <w:pPr>
        <w:rPr>
          <w:lang w:val="vi-VN"/>
        </w:rPr>
      </w:pPr>
      <w:r w:rsidRPr="00515445">
        <w:rPr>
          <w:lang w:val="vi-VN"/>
        </w:rPr>
        <w:t xml:space="preserve">    { </w:t>
      </w:r>
    </w:p>
    <w:p w14:paraId="24EB3D65" w14:textId="0D566711" w:rsidR="00515445" w:rsidRPr="00515445" w:rsidRDefault="00515445" w:rsidP="00515445">
      <w:pPr>
        <w:rPr>
          <w:lang w:val="vi-VN"/>
        </w:rPr>
      </w:pPr>
      <w:r w:rsidRPr="00515445">
        <w:rPr>
          <w:lang w:val="vi-VN"/>
        </w:rPr>
        <w:t xml:space="preserve">      "vn": "Bạn nói rằng tôi đã làm sai. </w:t>
      </w:r>
      <w:del w:id="523" w:author="Canh Duc Nguyen" w:date="2023-10-14T05:53:00Z">
        <w:r w:rsidRPr="00515445" w:rsidDel="00091CF7">
          <w:rPr>
            <w:lang w:val="vi-VN"/>
          </w:rPr>
          <w:delText>Vậy thì</w:delText>
        </w:r>
      </w:del>
      <w:ins w:id="524" w:author="Canh Duc Nguyen" w:date="2023-10-14T05:53:00Z">
        <w:r w:rsidR="00091CF7">
          <w:rPr>
            <w:lang w:val="vi-VN"/>
          </w:rPr>
          <w:t>Và</w:t>
        </w:r>
      </w:ins>
      <w:del w:id="525" w:author="Canh Duc Nguyen" w:date="2023-10-14T05:53:00Z">
        <w:r w:rsidRPr="00515445" w:rsidDel="00091CF7">
          <w:rPr>
            <w:lang w:val="vi-VN"/>
          </w:rPr>
          <w:delText>,</w:delText>
        </w:r>
      </w:del>
      <w:r w:rsidRPr="00515445">
        <w:rPr>
          <w:lang w:val="vi-VN"/>
        </w:rPr>
        <w:t xml:space="preserve"> tôi cũng</w:t>
      </w:r>
      <w:ins w:id="526" w:author="Canh Duc Nguyen" w:date="2023-10-14T05:53:00Z">
        <w:r w:rsidR="00091CF7">
          <w:rPr>
            <w:lang w:val="vi-VN"/>
          </w:rPr>
          <w:t xml:space="preserve"> đã </w:t>
        </w:r>
      </w:ins>
      <w:del w:id="527" w:author="Canh Duc Nguyen" w:date="2023-10-14T05:53:00Z">
        <w:r w:rsidRPr="00515445" w:rsidDel="00091CF7">
          <w:rPr>
            <w:lang w:val="vi-VN"/>
          </w:rPr>
          <w:delText xml:space="preserve"> chấp </w:delText>
        </w:r>
      </w:del>
      <w:r w:rsidRPr="00515445">
        <w:rPr>
          <w:lang w:val="vi-VN"/>
        </w:rPr>
        <w:t>nhận</w:t>
      </w:r>
      <w:ins w:id="528" w:author="Canh Duc Nguyen" w:date="2023-10-14T05:53:00Z">
        <w:r w:rsidR="00091CF7">
          <w:rPr>
            <w:lang w:val="vi-VN"/>
          </w:rPr>
          <w:t xml:space="preserve"> lỗi</w:t>
        </w:r>
      </w:ins>
      <w:r w:rsidRPr="00515445">
        <w:rPr>
          <w:lang w:val="vi-VN"/>
        </w:rPr>
        <w:t xml:space="preserve">.", </w:t>
      </w:r>
    </w:p>
    <w:p w14:paraId="6F9F01F0" w14:textId="77777777" w:rsidR="00515445" w:rsidRPr="00515445" w:rsidRDefault="00515445" w:rsidP="00515445">
      <w:pPr>
        <w:rPr>
          <w:lang w:val="vi-VN"/>
        </w:rPr>
      </w:pPr>
      <w:r w:rsidRPr="00515445">
        <w:rPr>
          <w:lang w:val="vi-VN"/>
        </w:rPr>
        <w:t xml:space="preserve">      "en": "You say I made a mistake. Well, if you say so, I accept." </w:t>
      </w:r>
    </w:p>
    <w:p w14:paraId="421A4182" w14:textId="77777777" w:rsidR="00515445" w:rsidRPr="00515445" w:rsidRDefault="00515445" w:rsidP="00515445">
      <w:pPr>
        <w:rPr>
          <w:lang w:val="vi-VN"/>
        </w:rPr>
      </w:pPr>
      <w:r w:rsidRPr="00515445">
        <w:rPr>
          <w:lang w:val="vi-VN"/>
        </w:rPr>
        <w:t xml:space="preserve">    }, </w:t>
      </w:r>
    </w:p>
    <w:p w14:paraId="044FF2AB" w14:textId="77777777" w:rsidR="00515445" w:rsidRPr="00515445" w:rsidRDefault="00515445" w:rsidP="00515445">
      <w:pPr>
        <w:rPr>
          <w:lang w:val="vi-VN"/>
        </w:rPr>
      </w:pPr>
      <w:r w:rsidRPr="00515445">
        <w:rPr>
          <w:lang w:val="vi-VN"/>
        </w:rPr>
        <w:t xml:space="preserve">    { </w:t>
      </w:r>
    </w:p>
    <w:p w14:paraId="0A1D46D1" w14:textId="0832751D" w:rsidR="00515445" w:rsidRPr="00515445" w:rsidRDefault="00515445" w:rsidP="00515445">
      <w:pPr>
        <w:rPr>
          <w:lang w:val="vi-VN"/>
        </w:rPr>
      </w:pPr>
      <w:r w:rsidRPr="00515445">
        <w:rPr>
          <w:lang w:val="vi-VN"/>
        </w:rPr>
        <w:t xml:space="preserve">      "vn": "</w:t>
      </w:r>
      <w:del w:id="529" w:author="Canh Duc Nguyen" w:date="2023-10-14T05:54:00Z">
        <w:r w:rsidRPr="00515445" w:rsidDel="00091CF7">
          <w:rPr>
            <w:lang w:val="vi-VN"/>
          </w:rPr>
          <w:delText xml:space="preserve">Bạn </w:delText>
        </w:r>
      </w:del>
      <w:ins w:id="530" w:author="Canh Duc Nguyen" w:date="2023-10-14T05:54:00Z">
        <w:r w:rsidR="00091CF7">
          <w:rPr>
            <w:lang w:val="vi-VN"/>
          </w:rPr>
          <w:t xml:space="preserve">Em </w:t>
        </w:r>
      </w:ins>
      <w:del w:id="531" w:author="Canh Duc Nguyen" w:date="2023-10-14T05:54:00Z">
        <w:r w:rsidRPr="00515445" w:rsidDel="00091CF7">
          <w:rPr>
            <w:lang w:val="vi-VN"/>
          </w:rPr>
          <w:delText xml:space="preserve">đề nghị </w:delText>
        </w:r>
      </w:del>
      <w:ins w:id="532" w:author="Canh Duc Nguyen" w:date="2023-10-14T05:54:00Z">
        <w:r w:rsidR="00091CF7">
          <w:rPr>
            <w:lang w:val="vi-VN"/>
          </w:rPr>
          <w:t xml:space="preserve">nói </w:t>
        </w:r>
      </w:ins>
      <w:r w:rsidRPr="00515445">
        <w:rPr>
          <w:lang w:val="vi-VN"/>
        </w:rPr>
        <w:t xml:space="preserve">chúng ta nên chia tay. </w:t>
      </w:r>
      <w:del w:id="533" w:author="Canh Duc Nguyen" w:date="2023-10-14T05:54:00Z">
        <w:r w:rsidRPr="00515445" w:rsidDel="00091CF7">
          <w:rPr>
            <w:lang w:val="vi-VN"/>
          </w:rPr>
          <w:delText>Thôi</w:delText>
        </w:r>
      </w:del>
      <w:ins w:id="534" w:author="Canh Duc Nguyen" w:date="2023-10-14T05:54:00Z">
        <w:r w:rsidR="00091CF7">
          <w:rPr>
            <w:lang w:val="vi-VN"/>
          </w:rPr>
          <w:t>Được thôi</w:t>
        </w:r>
      </w:ins>
      <w:r w:rsidRPr="00515445">
        <w:rPr>
          <w:lang w:val="vi-VN"/>
        </w:rPr>
        <w:t xml:space="preserve">, </w:t>
      </w:r>
      <w:del w:id="535" w:author="Canh Duc Nguyen" w:date="2023-10-14T05:54:00Z">
        <w:r w:rsidRPr="00515445" w:rsidDel="00091CF7">
          <w:rPr>
            <w:lang w:val="vi-VN"/>
          </w:rPr>
          <w:delText xml:space="preserve">tôi </w:delText>
        </w:r>
      </w:del>
      <w:ins w:id="536" w:author="Canh Duc Nguyen" w:date="2023-10-14T05:54:00Z">
        <w:r w:rsidR="00091CF7">
          <w:rPr>
            <w:lang w:val="vi-VN"/>
          </w:rPr>
          <w:t xml:space="preserve">anh </w:t>
        </w:r>
      </w:ins>
      <w:r w:rsidRPr="00515445">
        <w:rPr>
          <w:lang w:val="vi-VN"/>
        </w:rPr>
        <w:t>cũng đồng ý</w:t>
      </w:r>
      <w:del w:id="537" w:author="Canh Duc Nguyen" w:date="2023-10-14T05:54:00Z">
        <w:r w:rsidRPr="00515445" w:rsidDel="00091CF7">
          <w:rPr>
            <w:lang w:val="vi-VN"/>
          </w:rPr>
          <w:delText xml:space="preserve"> vậy</w:delText>
        </w:r>
      </w:del>
      <w:r w:rsidRPr="00515445">
        <w:rPr>
          <w:lang w:val="vi-VN"/>
        </w:rPr>
        <w:t xml:space="preserve">.", </w:t>
      </w:r>
    </w:p>
    <w:p w14:paraId="20327859" w14:textId="77777777" w:rsidR="00515445" w:rsidRPr="00515445" w:rsidRDefault="00515445" w:rsidP="00515445">
      <w:pPr>
        <w:rPr>
          <w:lang w:val="vi-VN"/>
        </w:rPr>
      </w:pPr>
      <w:r w:rsidRPr="00515445">
        <w:rPr>
          <w:lang w:val="vi-VN"/>
        </w:rPr>
        <w:t xml:space="preserve">      "en": "You suggest we should break up. Alright then, I suppose so." </w:t>
      </w:r>
    </w:p>
    <w:p w14:paraId="4B3FBF8E" w14:textId="77777777" w:rsidR="00515445" w:rsidRPr="00515445" w:rsidRDefault="00515445" w:rsidP="00515445">
      <w:pPr>
        <w:rPr>
          <w:lang w:val="vi-VN"/>
        </w:rPr>
      </w:pPr>
      <w:r w:rsidRPr="00515445">
        <w:rPr>
          <w:lang w:val="vi-VN"/>
        </w:rPr>
        <w:t xml:space="preserve">    } </w:t>
      </w:r>
    </w:p>
    <w:p w14:paraId="67A48087" w14:textId="77777777" w:rsidR="00515445" w:rsidRPr="00515445" w:rsidRDefault="00515445" w:rsidP="00515445">
      <w:pPr>
        <w:rPr>
          <w:lang w:val="vi-VN"/>
        </w:rPr>
      </w:pPr>
      <w:r w:rsidRPr="00515445">
        <w:rPr>
          <w:lang w:val="vi-VN"/>
        </w:rPr>
        <w:lastRenderedPageBreak/>
        <w:t xml:space="preserve">  ] </w:t>
      </w:r>
    </w:p>
    <w:p w14:paraId="2CE3A1FF" w14:textId="77777777" w:rsidR="00515445" w:rsidRPr="00515445" w:rsidRDefault="00515445" w:rsidP="00515445">
      <w:pPr>
        <w:rPr>
          <w:lang w:val="vi-VN"/>
        </w:rPr>
      </w:pPr>
      <w:r w:rsidRPr="00515445">
        <w:rPr>
          <w:lang w:val="vi-VN"/>
        </w:rPr>
        <w:t>}</w:t>
      </w:r>
    </w:p>
    <w:p w14:paraId="33CA7D24" w14:textId="77777777" w:rsidR="00515445" w:rsidRPr="00515445" w:rsidRDefault="00515445" w:rsidP="00515445">
      <w:pPr>
        <w:rPr>
          <w:lang w:val="vi-VN"/>
        </w:rPr>
      </w:pPr>
      <w:r w:rsidRPr="00515445">
        <w:rPr>
          <w:lang w:val="vi-VN"/>
        </w:rPr>
        <w:t>-----------------------------</w:t>
      </w:r>
    </w:p>
    <w:p w14:paraId="7A2FAF2F" w14:textId="77777777" w:rsidR="00515445" w:rsidRPr="00515445" w:rsidRDefault="00515445" w:rsidP="00515445">
      <w:pPr>
        <w:rPr>
          <w:lang w:val="vi-VN"/>
        </w:rPr>
      </w:pPr>
      <w:r w:rsidRPr="00515445">
        <w:rPr>
          <w:lang w:val="vi-VN"/>
        </w:rPr>
        <w:t xml:space="preserve">keyword: 'Cũng' meaning 'also, too' </w:t>
      </w:r>
    </w:p>
    <w:p w14:paraId="12608780" w14:textId="77777777" w:rsidR="00515445" w:rsidRPr="00515445" w:rsidRDefault="00515445" w:rsidP="00515445">
      <w:pPr>
        <w:rPr>
          <w:lang w:val="vi-VN"/>
        </w:rPr>
      </w:pPr>
      <w:r w:rsidRPr="00515445">
        <w:rPr>
          <w:lang w:val="vi-VN"/>
        </w:rPr>
        <w:t xml:space="preserve">PROMPT: Generate grammar explanation for following Vietnamese grammar point: 'Cũng' meaning 'also, too' </w:t>
      </w:r>
    </w:p>
    <w:p w14:paraId="1C3B02DB" w14:textId="77777777" w:rsidR="00515445" w:rsidRPr="00515445" w:rsidRDefault="00515445" w:rsidP="00515445">
      <w:pPr>
        <w:rPr>
          <w:lang w:val="vi-VN"/>
        </w:rPr>
      </w:pPr>
      <w:r w:rsidRPr="00515445">
        <w:rPr>
          <w:lang w:val="vi-VN"/>
        </w:rPr>
        <w:t>RESPONSE: {</w:t>
      </w:r>
    </w:p>
    <w:p w14:paraId="1EE95EBB" w14:textId="77777777" w:rsidR="00515445" w:rsidRPr="00515445" w:rsidRDefault="00515445" w:rsidP="00515445">
      <w:pPr>
        <w:rPr>
          <w:lang w:val="vi-VN"/>
        </w:rPr>
      </w:pPr>
      <w:r w:rsidRPr="00515445">
        <w:rPr>
          <w:lang w:val="vi-VN"/>
        </w:rPr>
        <w:t xml:space="preserve">  "title": "Vietnamese word 'Cũng'",</w:t>
      </w:r>
    </w:p>
    <w:p w14:paraId="79E3F73C" w14:textId="77777777" w:rsidR="00515445" w:rsidRPr="00515445" w:rsidRDefault="00515445" w:rsidP="00515445">
      <w:pPr>
        <w:rPr>
          <w:lang w:val="vi-VN"/>
        </w:rPr>
      </w:pPr>
      <w:r w:rsidRPr="00515445">
        <w:rPr>
          <w:lang w:val="vi-VN"/>
        </w:rPr>
        <w:t xml:space="preserve">  "short_explanation": "'Cũng' is used to express 'also' or 'too'.",</w:t>
      </w:r>
    </w:p>
    <w:p w14:paraId="3990A7B1" w14:textId="77777777" w:rsidR="00515445" w:rsidRPr="00515445" w:rsidRDefault="00515445" w:rsidP="00515445">
      <w:pPr>
        <w:rPr>
          <w:lang w:val="vi-VN"/>
        </w:rPr>
      </w:pPr>
      <w:r w:rsidRPr="00515445">
        <w:rPr>
          <w:lang w:val="vi-VN"/>
        </w:rPr>
        <w:t xml:space="preserve">  "long_explanation": "The Vietnamese word 'cũng' is equivalent to 'also' or 'too' in English. This word is used to add more information to what has already been said or to say that the same thing is true about someone or something else.",</w:t>
      </w:r>
    </w:p>
    <w:p w14:paraId="7D7E048B" w14:textId="77777777" w:rsidR="00515445" w:rsidRPr="00515445" w:rsidRDefault="00515445" w:rsidP="00515445">
      <w:pPr>
        <w:rPr>
          <w:lang w:val="vi-VN"/>
        </w:rPr>
      </w:pPr>
      <w:r w:rsidRPr="00515445">
        <w:rPr>
          <w:lang w:val="vi-VN"/>
        </w:rPr>
        <w:t xml:space="preserve">  "formation": "Example of grammar formation for given grammar point",</w:t>
      </w:r>
    </w:p>
    <w:p w14:paraId="66814121" w14:textId="77777777" w:rsidR="00515445" w:rsidRPr="00515445" w:rsidRDefault="00515445" w:rsidP="00515445">
      <w:pPr>
        <w:rPr>
          <w:lang w:val="vi-VN"/>
        </w:rPr>
      </w:pPr>
      <w:r w:rsidRPr="00515445">
        <w:rPr>
          <w:lang w:val="vi-VN"/>
        </w:rPr>
        <w:t xml:space="preserve">  "examples": [</w:t>
      </w:r>
    </w:p>
    <w:p w14:paraId="07AC79C4" w14:textId="77777777" w:rsidR="00515445" w:rsidRPr="00515445" w:rsidRDefault="00515445" w:rsidP="00515445">
      <w:pPr>
        <w:rPr>
          <w:lang w:val="vi-VN"/>
        </w:rPr>
      </w:pPr>
      <w:r w:rsidRPr="00515445">
        <w:rPr>
          <w:lang w:val="vi-VN"/>
        </w:rPr>
        <w:t xml:space="preserve">      {</w:t>
      </w:r>
    </w:p>
    <w:p w14:paraId="7EC80175" w14:textId="77777777" w:rsidR="00515445" w:rsidRPr="00515445" w:rsidRDefault="00515445" w:rsidP="00515445">
      <w:pPr>
        <w:rPr>
          <w:lang w:val="vi-VN"/>
        </w:rPr>
      </w:pPr>
      <w:r w:rsidRPr="00515445">
        <w:rPr>
          <w:lang w:val="vi-VN"/>
        </w:rPr>
        <w:t xml:space="preserve">        "vn": "Tôi thích đọc sách, và chị tôi cũng vậy.",</w:t>
      </w:r>
    </w:p>
    <w:p w14:paraId="59ECDA9E" w14:textId="77777777" w:rsidR="00515445" w:rsidRPr="00515445" w:rsidRDefault="00515445" w:rsidP="00515445">
      <w:pPr>
        <w:rPr>
          <w:lang w:val="vi-VN"/>
        </w:rPr>
      </w:pPr>
      <w:r w:rsidRPr="00515445">
        <w:rPr>
          <w:lang w:val="vi-VN"/>
        </w:rPr>
        <w:t xml:space="preserve">        "en": "I like reading books, and my sister also does."</w:t>
      </w:r>
    </w:p>
    <w:p w14:paraId="6E8BB5A3" w14:textId="77777777" w:rsidR="00515445" w:rsidRPr="00515445" w:rsidRDefault="00515445" w:rsidP="00515445">
      <w:pPr>
        <w:rPr>
          <w:lang w:val="vi-VN"/>
        </w:rPr>
      </w:pPr>
      <w:r w:rsidRPr="00515445">
        <w:rPr>
          <w:lang w:val="vi-VN"/>
        </w:rPr>
        <w:t xml:space="preserve">       },</w:t>
      </w:r>
    </w:p>
    <w:p w14:paraId="00C4310B" w14:textId="77777777" w:rsidR="00515445" w:rsidRPr="00515445" w:rsidRDefault="00515445" w:rsidP="00515445">
      <w:pPr>
        <w:rPr>
          <w:lang w:val="vi-VN"/>
        </w:rPr>
      </w:pPr>
      <w:r w:rsidRPr="00515445">
        <w:rPr>
          <w:lang w:val="vi-VN"/>
        </w:rPr>
        <w:t xml:space="preserve">       {</w:t>
      </w:r>
    </w:p>
    <w:p w14:paraId="019A2C05" w14:textId="77777777" w:rsidR="00515445" w:rsidRPr="00515445" w:rsidRDefault="00515445" w:rsidP="00515445">
      <w:pPr>
        <w:rPr>
          <w:lang w:val="vi-VN"/>
        </w:rPr>
      </w:pPr>
      <w:r w:rsidRPr="00515445">
        <w:rPr>
          <w:lang w:val="vi-VN"/>
        </w:rPr>
        <w:t xml:space="preserve">        "vn": "Anh ấy cũng không thích môn toán.",</w:t>
      </w:r>
    </w:p>
    <w:p w14:paraId="12977810" w14:textId="77777777" w:rsidR="00515445" w:rsidRPr="00515445" w:rsidRDefault="00515445" w:rsidP="00515445">
      <w:pPr>
        <w:rPr>
          <w:lang w:val="vi-VN"/>
        </w:rPr>
      </w:pPr>
      <w:r w:rsidRPr="00515445">
        <w:rPr>
          <w:lang w:val="vi-VN"/>
        </w:rPr>
        <w:t xml:space="preserve">        "en": "He also doesn't like math."</w:t>
      </w:r>
    </w:p>
    <w:p w14:paraId="57E5BE49" w14:textId="77777777" w:rsidR="00515445" w:rsidRPr="00515445" w:rsidRDefault="00515445" w:rsidP="00515445">
      <w:pPr>
        <w:rPr>
          <w:lang w:val="vi-VN"/>
        </w:rPr>
      </w:pPr>
      <w:r w:rsidRPr="00515445">
        <w:rPr>
          <w:lang w:val="vi-VN"/>
        </w:rPr>
        <w:t xml:space="preserve">       },</w:t>
      </w:r>
    </w:p>
    <w:p w14:paraId="23C1D81E" w14:textId="77777777" w:rsidR="00515445" w:rsidRPr="00515445" w:rsidRDefault="00515445" w:rsidP="00515445">
      <w:pPr>
        <w:rPr>
          <w:lang w:val="vi-VN"/>
        </w:rPr>
      </w:pPr>
      <w:r w:rsidRPr="00515445">
        <w:rPr>
          <w:lang w:val="vi-VN"/>
        </w:rPr>
        <w:t xml:space="preserve">       {</w:t>
      </w:r>
    </w:p>
    <w:p w14:paraId="5E8CADBF" w14:textId="77777777" w:rsidR="00515445" w:rsidRPr="00515445" w:rsidRDefault="00515445" w:rsidP="00515445">
      <w:pPr>
        <w:rPr>
          <w:lang w:val="vi-VN"/>
        </w:rPr>
      </w:pPr>
      <w:r w:rsidRPr="00515445">
        <w:rPr>
          <w:lang w:val="vi-VN"/>
        </w:rPr>
        <w:t xml:space="preserve">        "vn": "Hôm nay tôi cũng không muốn đi làm.",</w:t>
      </w:r>
    </w:p>
    <w:p w14:paraId="55F250BA" w14:textId="77777777" w:rsidR="00515445" w:rsidRPr="00515445" w:rsidRDefault="00515445" w:rsidP="00515445">
      <w:pPr>
        <w:rPr>
          <w:lang w:val="vi-VN"/>
        </w:rPr>
      </w:pPr>
      <w:r w:rsidRPr="00515445">
        <w:rPr>
          <w:lang w:val="vi-VN"/>
        </w:rPr>
        <w:t xml:space="preserve">        "en": "Today, I also don't want to go to work."</w:t>
      </w:r>
    </w:p>
    <w:p w14:paraId="4C0FCF54" w14:textId="77777777" w:rsidR="00515445" w:rsidRPr="00515445" w:rsidRDefault="00515445" w:rsidP="00515445">
      <w:pPr>
        <w:rPr>
          <w:lang w:val="vi-VN"/>
        </w:rPr>
      </w:pPr>
      <w:r w:rsidRPr="00515445">
        <w:rPr>
          <w:lang w:val="vi-VN"/>
        </w:rPr>
        <w:t xml:space="preserve">       },</w:t>
      </w:r>
    </w:p>
    <w:p w14:paraId="1591A89A" w14:textId="77777777" w:rsidR="00515445" w:rsidRPr="00515445" w:rsidRDefault="00515445" w:rsidP="00515445">
      <w:pPr>
        <w:rPr>
          <w:lang w:val="vi-VN"/>
        </w:rPr>
      </w:pPr>
      <w:r w:rsidRPr="00515445">
        <w:rPr>
          <w:lang w:val="vi-VN"/>
        </w:rPr>
        <w:t xml:space="preserve">       {</w:t>
      </w:r>
    </w:p>
    <w:p w14:paraId="0FFDE2AE" w14:textId="77777777" w:rsidR="00515445" w:rsidRPr="00515445" w:rsidRDefault="00515445" w:rsidP="00515445">
      <w:pPr>
        <w:rPr>
          <w:lang w:val="vi-VN"/>
        </w:rPr>
      </w:pPr>
      <w:r w:rsidRPr="00515445">
        <w:rPr>
          <w:lang w:val="vi-VN"/>
        </w:rPr>
        <w:t xml:space="preserve">        "vn": "Cô ấy cũng đến từ Hà Nội.",</w:t>
      </w:r>
    </w:p>
    <w:p w14:paraId="19EDF2AC" w14:textId="77777777" w:rsidR="00515445" w:rsidRPr="00515445" w:rsidRDefault="00515445" w:rsidP="00515445">
      <w:pPr>
        <w:rPr>
          <w:lang w:val="vi-VN"/>
        </w:rPr>
      </w:pPr>
      <w:r w:rsidRPr="00515445">
        <w:rPr>
          <w:lang w:val="vi-VN"/>
        </w:rPr>
        <w:t xml:space="preserve">        "en": "She also comes from Hanoi."</w:t>
      </w:r>
    </w:p>
    <w:p w14:paraId="58837292" w14:textId="77777777" w:rsidR="00515445" w:rsidRPr="00515445" w:rsidRDefault="00515445" w:rsidP="00515445">
      <w:pPr>
        <w:rPr>
          <w:lang w:val="vi-VN"/>
        </w:rPr>
      </w:pPr>
      <w:r w:rsidRPr="00515445">
        <w:rPr>
          <w:lang w:val="vi-VN"/>
        </w:rPr>
        <w:t xml:space="preserve">       }</w:t>
      </w:r>
    </w:p>
    <w:p w14:paraId="45CF2CD2" w14:textId="77777777" w:rsidR="00515445" w:rsidRPr="00515445" w:rsidRDefault="00515445" w:rsidP="00515445">
      <w:pPr>
        <w:rPr>
          <w:lang w:val="vi-VN"/>
        </w:rPr>
      </w:pPr>
      <w:r w:rsidRPr="00515445">
        <w:rPr>
          <w:lang w:val="vi-VN"/>
        </w:rPr>
        <w:t xml:space="preserve">  ]</w:t>
      </w:r>
    </w:p>
    <w:p w14:paraId="37F74FB4" w14:textId="77777777" w:rsidR="00515445" w:rsidRPr="00515445" w:rsidRDefault="00515445" w:rsidP="00515445">
      <w:pPr>
        <w:rPr>
          <w:lang w:val="vi-VN"/>
        </w:rPr>
      </w:pPr>
      <w:r w:rsidRPr="00515445">
        <w:rPr>
          <w:lang w:val="vi-VN"/>
        </w:rPr>
        <w:t>}</w:t>
      </w:r>
    </w:p>
    <w:p w14:paraId="25B976F2" w14:textId="77777777" w:rsidR="00515445" w:rsidRPr="00515445" w:rsidRDefault="00515445" w:rsidP="00515445">
      <w:pPr>
        <w:rPr>
          <w:lang w:val="vi-VN"/>
        </w:rPr>
      </w:pPr>
      <w:r w:rsidRPr="00515445">
        <w:rPr>
          <w:lang w:val="vi-VN"/>
        </w:rPr>
        <w:t>-----------------------------</w:t>
      </w:r>
    </w:p>
    <w:p w14:paraId="5714F17D" w14:textId="77777777" w:rsidR="00515445" w:rsidRPr="00515445" w:rsidRDefault="00515445" w:rsidP="00515445">
      <w:pPr>
        <w:rPr>
          <w:lang w:val="vi-VN"/>
        </w:rPr>
      </w:pPr>
      <w:r w:rsidRPr="00515445">
        <w:rPr>
          <w:lang w:val="vi-VN"/>
        </w:rPr>
        <w:t xml:space="preserve">keyword: Demonstrative adverb 'đây' </w:t>
      </w:r>
    </w:p>
    <w:p w14:paraId="59811E80" w14:textId="77777777" w:rsidR="00515445" w:rsidRPr="00515445" w:rsidRDefault="00515445" w:rsidP="00515445">
      <w:pPr>
        <w:rPr>
          <w:lang w:val="vi-VN"/>
        </w:rPr>
      </w:pPr>
      <w:r w:rsidRPr="00515445">
        <w:rPr>
          <w:lang w:val="vi-VN"/>
        </w:rPr>
        <w:t xml:space="preserve">PROMPT: Generate grammar explanation for following Vietnamese grammar point: Demonstrative adverb 'đây' </w:t>
      </w:r>
    </w:p>
    <w:p w14:paraId="497C0963" w14:textId="77777777" w:rsidR="00515445" w:rsidRPr="00515445" w:rsidRDefault="00515445" w:rsidP="00515445">
      <w:pPr>
        <w:rPr>
          <w:lang w:val="vi-VN"/>
        </w:rPr>
      </w:pPr>
      <w:r w:rsidRPr="00515445">
        <w:rPr>
          <w:lang w:val="vi-VN"/>
        </w:rPr>
        <w:t xml:space="preserve">RESPONSE: { </w:t>
      </w:r>
    </w:p>
    <w:p w14:paraId="36810297" w14:textId="77777777" w:rsidR="00515445" w:rsidRPr="00515445" w:rsidRDefault="00515445" w:rsidP="00515445">
      <w:pPr>
        <w:rPr>
          <w:lang w:val="vi-VN"/>
        </w:rPr>
      </w:pPr>
      <w:r w:rsidRPr="00515445">
        <w:rPr>
          <w:lang w:val="vi-VN"/>
        </w:rPr>
        <w:t>"title": "Demonstrative adverb 'đây'",</w:t>
      </w:r>
    </w:p>
    <w:p w14:paraId="0E4D3CB7" w14:textId="77777777" w:rsidR="00515445" w:rsidRPr="00515445" w:rsidRDefault="00515445" w:rsidP="00515445">
      <w:pPr>
        <w:rPr>
          <w:lang w:val="vi-VN"/>
        </w:rPr>
      </w:pPr>
      <w:r w:rsidRPr="00515445">
        <w:rPr>
          <w:lang w:val="vi-VN"/>
        </w:rPr>
        <w:t>"short_explanation": "Used to indicate something which is close to the speaker.",</w:t>
      </w:r>
    </w:p>
    <w:p w14:paraId="441EF480" w14:textId="77777777" w:rsidR="00515445" w:rsidRPr="00515445" w:rsidRDefault="00515445" w:rsidP="00515445">
      <w:pPr>
        <w:rPr>
          <w:lang w:val="vi-VN"/>
        </w:rPr>
      </w:pPr>
      <w:r w:rsidRPr="00515445">
        <w:rPr>
          <w:lang w:val="vi-VN"/>
        </w:rPr>
        <w:t xml:space="preserve">"long_explanation": "The Vietnamese word 'đây' is a demonstrative adverb used to highlight something or someone that is near the speaker. It is equivalent to using 'here' in English. This adverb is often used to present something or mention a place located near the speaker.", </w:t>
      </w:r>
    </w:p>
    <w:p w14:paraId="729698EE" w14:textId="77777777" w:rsidR="00515445" w:rsidRPr="00515445" w:rsidRDefault="00515445" w:rsidP="00515445">
      <w:pPr>
        <w:rPr>
          <w:lang w:val="vi-VN"/>
        </w:rPr>
      </w:pPr>
      <w:r w:rsidRPr="00515445">
        <w:rPr>
          <w:lang w:val="vi-VN"/>
        </w:rPr>
        <w:t>"formation": "đây + noun / clause",</w:t>
      </w:r>
    </w:p>
    <w:p w14:paraId="1675D8C7" w14:textId="77777777" w:rsidR="00515445" w:rsidRPr="00515445" w:rsidRDefault="00515445" w:rsidP="00515445">
      <w:pPr>
        <w:rPr>
          <w:lang w:val="vi-VN"/>
        </w:rPr>
      </w:pPr>
      <w:r w:rsidRPr="00515445">
        <w:rPr>
          <w:lang w:val="vi-VN"/>
        </w:rPr>
        <w:t>"examples": [</w:t>
      </w:r>
    </w:p>
    <w:p w14:paraId="4209F693" w14:textId="77777777" w:rsidR="00515445" w:rsidRPr="00515445" w:rsidRDefault="00515445" w:rsidP="00515445">
      <w:pPr>
        <w:rPr>
          <w:lang w:val="vi-VN"/>
        </w:rPr>
      </w:pPr>
      <w:r w:rsidRPr="00515445">
        <w:rPr>
          <w:lang w:val="vi-VN"/>
        </w:rPr>
        <w:lastRenderedPageBreak/>
        <w:t xml:space="preserve">{ </w:t>
      </w:r>
    </w:p>
    <w:p w14:paraId="13454CA8" w14:textId="77777777" w:rsidR="00515445" w:rsidRPr="00515445" w:rsidRDefault="00515445" w:rsidP="00515445">
      <w:pPr>
        <w:rPr>
          <w:lang w:val="vi-VN"/>
        </w:rPr>
      </w:pPr>
      <w:r w:rsidRPr="00515445">
        <w:rPr>
          <w:lang w:val="vi-VN"/>
        </w:rPr>
        <w:t>"vn": "Đây là quyển sách mà tôi muốn cho bạn xem. Nó rất thú vị.",</w:t>
      </w:r>
    </w:p>
    <w:p w14:paraId="649A880B" w14:textId="77777777" w:rsidR="00515445" w:rsidRPr="00515445" w:rsidRDefault="00515445" w:rsidP="00515445">
      <w:pPr>
        <w:rPr>
          <w:lang w:val="vi-VN"/>
        </w:rPr>
      </w:pPr>
      <w:r w:rsidRPr="00515445">
        <w:rPr>
          <w:lang w:val="vi-VN"/>
        </w:rPr>
        <w:t>"en": "This is the book that I want to show you. It's very interesting."</w:t>
      </w:r>
    </w:p>
    <w:p w14:paraId="176204FC" w14:textId="77777777" w:rsidR="00515445" w:rsidRPr="00515445" w:rsidRDefault="00515445" w:rsidP="00515445">
      <w:pPr>
        <w:rPr>
          <w:lang w:val="vi-VN"/>
        </w:rPr>
      </w:pPr>
      <w:r w:rsidRPr="00515445">
        <w:rPr>
          <w:lang w:val="vi-VN"/>
        </w:rPr>
        <w:t>},</w:t>
      </w:r>
    </w:p>
    <w:p w14:paraId="2665FC1C" w14:textId="77777777" w:rsidR="00515445" w:rsidRPr="00515445" w:rsidRDefault="00515445" w:rsidP="00515445">
      <w:pPr>
        <w:rPr>
          <w:lang w:val="vi-VN"/>
        </w:rPr>
      </w:pPr>
      <w:r w:rsidRPr="00515445">
        <w:rPr>
          <w:lang w:val="vi-VN"/>
        </w:rPr>
        <w:t>{</w:t>
      </w:r>
    </w:p>
    <w:p w14:paraId="3185795E" w14:textId="2F81D152" w:rsidR="00515445" w:rsidRPr="00515445" w:rsidRDefault="00515445" w:rsidP="00515445">
      <w:pPr>
        <w:rPr>
          <w:lang w:val="vi-VN"/>
        </w:rPr>
      </w:pPr>
      <w:r w:rsidRPr="00515445">
        <w:rPr>
          <w:lang w:val="vi-VN"/>
        </w:rPr>
        <w:t xml:space="preserve">"vn": "Đây là nhà </w:t>
      </w:r>
      <w:ins w:id="538" w:author="Canh Duc Nguyen" w:date="2023-10-14T05:58:00Z">
        <w:r w:rsidR="00091CF7">
          <w:rPr>
            <w:lang w:val="vi-VN"/>
          </w:rPr>
          <w:t xml:space="preserve">của </w:t>
        </w:r>
      </w:ins>
      <w:r w:rsidRPr="00515445">
        <w:rPr>
          <w:lang w:val="vi-VN"/>
        </w:rPr>
        <w:t xml:space="preserve">tôi. Tôi đã sống ở đây </w:t>
      </w:r>
      <w:ins w:id="539" w:author="Canh Duc Nguyen" w:date="2023-10-14T06:01:00Z">
        <w:r w:rsidR="00091CF7">
          <w:rPr>
            <w:lang w:val="vi-VN"/>
          </w:rPr>
          <w:t xml:space="preserve">trong </w:t>
        </w:r>
      </w:ins>
      <w:r w:rsidRPr="00515445">
        <w:rPr>
          <w:lang w:val="vi-VN"/>
        </w:rPr>
        <w:t>suốt thời gian dài.",</w:t>
      </w:r>
    </w:p>
    <w:p w14:paraId="688DD1A7" w14:textId="77777777" w:rsidR="00515445" w:rsidRPr="00515445" w:rsidRDefault="00515445" w:rsidP="00515445">
      <w:pPr>
        <w:rPr>
          <w:lang w:val="vi-VN"/>
        </w:rPr>
      </w:pPr>
      <w:r w:rsidRPr="00515445">
        <w:rPr>
          <w:lang w:val="vi-VN"/>
        </w:rPr>
        <w:t>"en": "This is my house. I have lived here for a long time."</w:t>
      </w:r>
    </w:p>
    <w:p w14:paraId="23B0F0F3" w14:textId="77777777" w:rsidR="00515445" w:rsidRPr="00515445" w:rsidRDefault="00515445" w:rsidP="00515445">
      <w:pPr>
        <w:rPr>
          <w:lang w:val="vi-VN"/>
        </w:rPr>
      </w:pPr>
      <w:r w:rsidRPr="00515445">
        <w:rPr>
          <w:lang w:val="vi-VN"/>
        </w:rPr>
        <w:t>},</w:t>
      </w:r>
    </w:p>
    <w:p w14:paraId="561868BA" w14:textId="77777777" w:rsidR="00515445" w:rsidRPr="00515445" w:rsidRDefault="00515445" w:rsidP="00515445">
      <w:pPr>
        <w:rPr>
          <w:lang w:val="vi-VN"/>
        </w:rPr>
      </w:pPr>
      <w:r w:rsidRPr="00515445">
        <w:rPr>
          <w:lang w:val="vi-VN"/>
        </w:rPr>
        <w:t>{</w:t>
      </w:r>
    </w:p>
    <w:p w14:paraId="0176883B" w14:textId="77777777" w:rsidR="00515445" w:rsidRPr="00515445" w:rsidRDefault="00515445" w:rsidP="00515445">
      <w:pPr>
        <w:rPr>
          <w:lang w:val="vi-VN"/>
        </w:rPr>
      </w:pPr>
      <w:r w:rsidRPr="00515445">
        <w:rPr>
          <w:lang w:val="vi-VN"/>
        </w:rPr>
        <w:t>"vn": "Đây là món quà mà tôi đã chuẩn bị cho bạn. Hy vọng bạn sẽ thích nó.",</w:t>
      </w:r>
    </w:p>
    <w:p w14:paraId="3B54FF0C" w14:textId="77777777" w:rsidR="00515445" w:rsidRPr="00515445" w:rsidRDefault="00515445" w:rsidP="00515445">
      <w:pPr>
        <w:rPr>
          <w:lang w:val="vi-VN"/>
        </w:rPr>
      </w:pPr>
      <w:r w:rsidRPr="00515445">
        <w:rPr>
          <w:lang w:val="vi-VN"/>
        </w:rPr>
        <w:t>"en": "This is the gift that I've prepared for you. Hope you would like it."</w:t>
      </w:r>
    </w:p>
    <w:p w14:paraId="46C9515E" w14:textId="77777777" w:rsidR="00515445" w:rsidRPr="00515445" w:rsidRDefault="00515445" w:rsidP="00515445">
      <w:pPr>
        <w:rPr>
          <w:lang w:val="vi-VN"/>
        </w:rPr>
      </w:pPr>
      <w:r w:rsidRPr="00515445">
        <w:rPr>
          <w:lang w:val="vi-VN"/>
        </w:rPr>
        <w:t>},</w:t>
      </w:r>
    </w:p>
    <w:p w14:paraId="34435891" w14:textId="77777777" w:rsidR="00515445" w:rsidRPr="00515445" w:rsidRDefault="00515445" w:rsidP="00515445">
      <w:pPr>
        <w:rPr>
          <w:lang w:val="vi-VN"/>
        </w:rPr>
      </w:pPr>
      <w:r w:rsidRPr="00515445">
        <w:rPr>
          <w:lang w:val="vi-VN"/>
        </w:rPr>
        <w:t>{</w:t>
      </w:r>
    </w:p>
    <w:p w14:paraId="16A98F37" w14:textId="77777777" w:rsidR="00515445" w:rsidRPr="00515445" w:rsidRDefault="00515445" w:rsidP="00515445">
      <w:pPr>
        <w:rPr>
          <w:lang w:val="vi-VN"/>
        </w:rPr>
      </w:pPr>
      <w:r w:rsidRPr="00515445">
        <w:rPr>
          <w:lang w:val="vi-VN"/>
        </w:rPr>
        <w:t>"vn": "Đây là cây bút mà tôi thích nhất. Nó viết rất mượt.",</w:t>
      </w:r>
    </w:p>
    <w:p w14:paraId="01E7F0F9" w14:textId="77777777" w:rsidR="00515445" w:rsidRPr="00515445" w:rsidRDefault="00515445" w:rsidP="00515445">
      <w:pPr>
        <w:rPr>
          <w:lang w:val="vi-VN"/>
        </w:rPr>
      </w:pPr>
      <w:r w:rsidRPr="00515445">
        <w:rPr>
          <w:lang w:val="vi-VN"/>
        </w:rPr>
        <w:t>"en": "This is the pen that I like the most. It writes very smoothly."</w:t>
      </w:r>
    </w:p>
    <w:p w14:paraId="3A143894" w14:textId="77777777" w:rsidR="00515445" w:rsidRPr="00515445" w:rsidRDefault="00515445" w:rsidP="00515445">
      <w:pPr>
        <w:rPr>
          <w:lang w:val="vi-VN"/>
        </w:rPr>
      </w:pPr>
      <w:r w:rsidRPr="00515445">
        <w:rPr>
          <w:lang w:val="vi-VN"/>
        </w:rPr>
        <w:t>}</w:t>
      </w:r>
    </w:p>
    <w:p w14:paraId="34CB617B" w14:textId="77777777" w:rsidR="00515445" w:rsidRPr="00515445" w:rsidRDefault="00515445" w:rsidP="00515445">
      <w:pPr>
        <w:rPr>
          <w:lang w:val="vi-VN"/>
        </w:rPr>
      </w:pPr>
      <w:r w:rsidRPr="00515445">
        <w:rPr>
          <w:lang w:val="vi-VN"/>
        </w:rPr>
        <w:t>]</w:t>
      </w:r>
    </w:p>
    <w:p w14:paraId="796782BF" w14:textId="77777777" w:rsidR="00515445" w:rsidRPr="00515445" w:rsidRDefault="00515445" w:rsidP="00515445">
      <w:pPr>
        <w:rPr>
          <w:lang w:val="vi-VN"/>
        </w:rPr>
      </w:pPr>
      <w:r w:rsidRPr="00515445">
        <w:rPr>
          <w:lang w:val="vi-VN"/>
        </w:rPr>
        <w:t>}</w:t>
      </w:r>
    </w:p>
    <w:p w14:paraId="130FDC24" w14:textId="77777777" w:rsidR="00515445" w:rsidRPr="00515445" w:rsidRDefault="00515445" w:rsidP="00515445">
      <w:pPr>
        <w:rPr>
          <w:lang w:val="vi-VN"/>
        </w:rPr>
      </w:pPr>
      <w:r w:rsidRPr="00515445">
        <w:rPr>
          <w:lang w:val="vi-VN"/>
        </w:rPr>
        <w:t>-----------------------------</w:t>
      </w:r>
    </w:p>
    <w:p w14:paraId="627D0334" w14:textId="77777777" w:rsidR="00515445" w:rsidRPr="00515445" w:rsidRDefault="00515445" w:rsidP="00515445">
      <w:pPr>
        <w:rPr>
          <w:lang w:val="vi-VN"/>
        </w:rPr>
      </w:pPr>
      <w:r w:rsidRPr="00515445">
        <w:rPr>
          <w:lang w:val="vi-VN"/>
        </w:rPr>
        <w:t xml:space="preserve">keyword: Demonstrative adverb 'đấy' </w:t>
      </w:r>
    </w:p>
    <w:p w14:paraId="70F0CF95" w14:textId="77777777" w:rsidR="00515445" w:rsidRPr="00515445" w:rsidRDefault="00515445" w:rsidP="00515445">
      <w:pPr>
        <w:rPr>
          <w:lang w:val="vi-VN"/>
        </w:rPr>
      </w:pPr>
      <w:r w:rsidRPr="00515445">
        <w:rPr>
          <w:lang w:val="vi-VN"/>
        </w:rPr>
        <w:t xml:space="preserve">PROMPT: Generate grammar explanation for following Vietnamese grammar point: Demonstrative adverb 'đấy' </w:t>
      </w:r>
    </w:p>
    <w:p w14:paraId="61588455" w14:textId="77777777" w:rsidR="00515445" w:rsidRPr="00515445" w:rsidRDefault="00515445" w:rsidP="00515445">
      <w:pPr>
        <w:rPr>
          <w:lang w:val="vi-VN"/>
        </w:rPr>
      </w:pPr>
      <w:r w:rsidRPr="00515445">
        <w:rPr>
          <w:lang w:val="vi-VN"/>
        </w:rPr>
        <w:t>RESPONSE: {</w:t>
      </w:r>
    </w:p>
    <w:p w14:paraId="1BD99ECD" w14:textId="77777777" w:rsidR="00515445" w:rsidRPr="00515445" w:rsidRDefault="00515445" w:rsidP="00515445">
      <w:pPr>
        <w:rPr>
          <w:lang w:val="vi-VN"/>
        </w:rPr>
      </w:pPr>
      <w:r w:rsidRPr="00515445">
        <w:rPr>
          <w:lang w:val="vi-VN"/>
        </w:rPr>
        <w:t xml:space="preserve">    "title": "Demonstrative adverb 'đấy'",</w:t>
      </w:r>
    </w:p>
    <w:p w14:paraId="06ADE3DC" w14:textId="77777777" w:rsidR="00515445" w:rsidRPr="00515445" w:rsidRDefault="00515445" w:rsidP="00515445">
      <w:pPr>
        <w:rPr>
          <w:lang w:val="vi-VN"/>
        </w:rPr>
      </w:pPr>
      <w:r w:rsidRPr="00515445">
        <w:rPr>
          <w:lang w:val="vi-VN"/>
        </w:rPr>
        <w:t xml:space="preserve">    "short_explanation": "Used to point out a person, object, idea or situation that has been previously mentioned. It's similar to 'that' in English.",</w:t>
      </w:r>
    </w:p>
    <w:p w14:paraId="580B2A0A" w14:textId="77777777" w:rsidR="00515445" w:rsidRPr="00515445" w:rsidRDefault="00515445" w:rsidP="00515445">
      <w:pPr>
        <w:rPr>
          <w:lang w:val="vi-VN"/>
        </w:rPr>
      </w:pPr>
      <w:r w:rsidRPr="00515445">
        <w:rPr>
          <w:lang w:val="vi-VN"/>
        </w:rPr>
        <w:t xml:space="preserve">    "long_explanation": "In Vietnamese, the demonstrative adverb 'đấy' is often used in conversation to refer back to something or someone previously mentioned. It serves multiple functions such as emphasizing an idea, recapitulating a point, or drawing attention to something. It is equal to the English words 'that', 'that's', or 'there'.",</w:t>
      </w:r>
    </w:p>
    <w:p w14:paraId="3F58A789" w14:textId="77777777" w:rsidR="00515445" w:rsidRPr="00515445" w:rsidRDefault="00515445" w:rsidP="00515445">
      <w:pPr>
        <w:rPr>
          <w:lang w:val="vi-VN"/>
        </w:rPr>
      </w:pPr>
      <w:r w:rsidRPr="00515445">
        <w:rPr>
          <w:lang w:val="vi-VN"/>
        </w:rPr>
        <w:t xml:space="preserve">    "formation": "example of grammar formation for given grammar point",</w:t>
      </w:r>
    </w:p>
    <w:p w14:paraId="47200DCF" w14:textId="77777777" w:rsidR="00515445" w:rsidRPr="00515445" w:rsidRDefault="00515445" w:rsidP="00515445">
      <w:pPr>
        <w:rPr>
          <w:lang w:val="vi-VN"/>
        </w:rPr>
      </w:pPr>
      <w:r w:rsidRPr="00515445">
        <w:rPr>
          <w:lang w:val="vi-VN"/>
        </w:rPr>
        <w:t xml:space="preserve">    "examples": [</w:t>
      </w:r>
    </w:p>
    <w:p w14:paraId="33BE8C47" w14:textId="77777777" w:rsidR="00515445" w:rsidRPr="00515445" w:rsidRDefault="00515445" w:rsidP="00515445">
      <w:pPr>
        <w:rPr>
          <w:lang w:val="vi-VN"/>
        </w:rPr>
      </w:pPr>
      <w:r w:rsidRPr="00515445">
        <w:rPr>
          <w:lang w:val="vi-VN"/>
        </w:rPr>
        <w:t xml:space="preserve">        {</w:t>
      </w:r>
    </w:p>
    <w:p w14:paraId="30183D9C" w14:textId="77777777" w:rsidR="00515445" w:rsidRPr="00515445" w:rsidRDefault="00515445" w:rsidP="00515445">
      <w:pPr>
        <w:rPr>
          <w:lang w:val="vi-VN"/>
        </w:rPr>
      </w:pPr>
      <w:r w:rsidRPr="00515445">
        <w:rPr>
          <w:lang w:val="vi-VN"/>
        </w:rPr>
        <w:t xml:space="preserve">            "vn": "Nhà của tôi ở đấy.",</w:t>
      </w:r>
    </w:p>
    <w:p w14:paraId="2D005DE5" w14:textId="77777777" w:rsidR="00515445" w:rsidRPr="00515445" w:rsidRDefault="00515445" w:rsidP="00515445">
      <w:pPr>
        <w:rPr>
          <w:lang w:val="vi-VN"/>
        </w:rPr>
      </w:pPr>
      <w:r w:rsidRPr="00515445">
        <w:rPr>
          <w:lang w:val="vi-VN"/>
        </w:rPr>
        <w:t xml:space="preserve">            "en": "My house is over there."</w:t>
      </w:r>
    </w:p>
    <w:p w14:paraId="021ED3F7" w14:textId="77777777" w:rsidR="00515445" w:rsidRPr="00515445" w:rsidRDefault="00515445" w:rsidP="00515445">
      <w:pPr>
        <w:rPr>
          <w:lang w:val="vi-VN"/>
        </w:rPr>
      </w:pPr>
      <w:r w:rsidRPr="00515445">
        <w:rPr>
          <w:lang w:val="vi-VN"/>
        </w:rPr>
        <w:t xml:space="preserve">        },</w:t>
      </w:r>
    </w:p>
    <w:p w14:paraId="73B65FED" w14:textId="77777777" w:rsidR="00515445" w:rsidRPr="00515445" w:rsidRDefault="00515445" w:rsidP="00515445">
      <w:pPr>
        <w:rPr>
          <w:lang w:val="vi-VN"/>
        </w:rPr>
      </w:pPr>
      <w:r w:rsidRPr="00515445">
        <w:rPr>
          <w:lang w:val="vi-VN"/>
        </w:rPr>
        <w:t xml:space="preserve">        {</w:t>
      </w:r>
    </w:p>
    <w:p w14:paraId="368B05F4" w14:textId="77777777" w:rsidR="00515445" w:rsidRPr="00515445" w:rsidRDefault="00515445" w:rsidP="00515445">
      <w:pPr>
        <w:rPr>
          <w:lang w:val="vi-VN"/>
        </w:rPr>
      </w:pPr>
      <w:r w:rsidRPr="00515445">
        <w:rPr>
          <w:lang w:val="vi-VN"/>
        </w:rPr>
        <w:t xml:space="preserve">            "vn": "Cô ấy ở đấy.",</w:t>
      </w:r>
    </w:p>
    <w:p w14:paraId="0E703FFB" w14:textId="77777777" w:rsidR="00515445" w:rsidRPr="00515445" w:rsidRDefault="00515445" w:rsidP="00515445">
      <w:pPr>
        <w:rPr>
          <w:lang w:val="vi-VN"/>
        </w:rPr>
      </w:pPr>
      <w:r w:rsidRPr="00515445">
        <w:rPr>
          <w:lang w:val="vi-VN"/>
        </w:rPr>
        <w:t xml:space="preserve">            "en": "She is there."</w:t>
      </w:r>
    </w:p>
    <w:p w14:paraId="0353279A" w14:textId="77777777" w:rsidR="00515445" w:rsidRPr="00515445" w:rsidRDefault="00515445" w:rsidP="00515445">
      <w:pPr>
        <w:rPr>
          <w:lang w:val="vi-VN"/>
        </w:rPr>
      </w:pPr>
      <w:r w:rsidRPr="00515445">
        <w:rPr>
          <w:lang w:val="vi-VN"/>
        </w:rPr>
        <w:t xml:space="preserve">        },</w:t>
      </w:r>
    </w:p>
    <w:p w14:paraId="2822E0E4" w14:textId="77777777" w:rsidR="00515445" w:rsidRPr="00515445" w:rsidRDefault="00515445" w:rsidP="00515445">
      <w:pPr>
        <w:rPr>
          <w:lang w:val="vi-VN"/>
        </w:rPr>
      </w:pPr>
      <w:r w:rsidRPr="00515445">
        <w:rPr>
          <w:lang w:val="vi-VN"/>
        </w:rPr>
        <w:t xml:space="preserve">        {</w:t>
      </w:r>
    </w:p>
    <w:p w14:paraId="5D1A492B" w14:textId="77777777" w:rsidR="00515445" w:rsidRPr="00515445" w:rsidRDefault="00515445" w:rsidP="00515445">
      <w:pPr>
        <w:rPr>
          <w:lang w:val="vi-VN"/>
        </w:rPr>
      </w:pPr>
      <w:r w:rsidRPr="00515445">
        <w:rPr>
          <w:lang w:val="vi-VN"/>
        </w:rPr>
        <w:t xml:space="preserve">            "vn": "Quyển sách đấy rất hay.",</w:t>
      </w:r>
    </w:p>
    <w:p w14:paraId="5475EC42" w14:textId="77777777" w:rsidR="00515445" w:rsidRPr="00515445" w:rsidRDefault="00515445" w:rsidP="00515445">
      <w:pPr>
        <w:rPr>
          <w:lang w:val="vi-VN"/>
        </w:rPr>
      </w:pPr>
      <w:r w:rsidRPr="00515445">
        <w:rPr>
          <w:lang w:val="vi-VN"/>
        </w:rPr>
        <w:t xml:space="preserve">            "en": "That book is very good."</w:t>
      </w:r>
    </w:p>
    <w:p w14:paraId="4AF5808F" w14:textId="77777777" w:rsidR="00515445" w:rsidRPr="00515445" w:rsidRDefault="00515445" w:rsidP="00515445">
      <w:pPr>
        <w:rPr>
          <w:lang w:val="vi-VN"/>
        </w:rPr>
      </w:pPr>
      <w:r w:rsidRPr="00515445">
        <w:rPr>
          <w:lang w:val="vi-VN"/>
        </w:rPr>
        <w:t xml:space="preserve">        },</w:t>
      </w:r>
    </w:p>
    <w:p w14:paraId="4751CCF5" w14:textId="77777777" w:rsidR="00515445" w:rsidRPr="00515445" w:rsidRDefault="00515445" w:rsidP="00515445">
      <w:pPr>
        <w:rPr>
          <w:lang w:val="vi-VN"/>
        </w:rPr>
      </w:pPr>
      <w:r w:rsidRPr="00515445">
        <w:rPr>
          <w:lang w:val="vi-VN"/>
        </w:rPr>
        <w:lastRenderedPageBreak/>
        <w:t xml:space="preserve">        {</w:t>
      </w:r>
    </w:p>
    <w:p w14:paraId="2830B922" w14:textId="77777777" w:rsidR="00515445" w:rsidRPr="00515445" w:rsidRDefault="00515445" w:rsidP="00515445">
      <w:pPr>
        <w:rPr>
          <w:lang w:val="vi-VN"/>
        </w:rPr>
      </w:pPr>
      <w:r w:rsidRPr="00515445">
        <w:rPr>
          <w:lang w:val="vi-VN"/>
        </w:rPr>
        <w:t xml:space="preserve">            "vn": "Ý tưởng đấy rất tốt.",</w:t>
      </w:r>
    </w:p>
    <w:p w14:paraId="703B16EE" w14:textId="77777777" w:rsidR="00515445" w:rsidRPr="00515445" w:rsidRDefault="00515445" w:rsidP="00515445">
      <w:pPr>
        <w:rPr>
          <w:lang w:val="vi-VN"/>
        </w:rPr>
      </w:pPr>
      <w:r w:rsidRPr="00515445">
        <w:rPr>
          <w:lang w:val="vi-VN"/>
        </w:rPr>
        <w:t xml:space="preserve">            "en": "That idea is very good."</w:t>
      </w:r>
    </w:p>
    <w:p w14:paraId="25EB908A" w14:textId="77777777" w:rsidR="00515445" w:rsidRPr="00515445" w:rsidRDefault="00515445" w:rsidP="00515445">
      <w:pPr>
        <w:rPr>
          <w:lang w:val="vi-VN"/>
        </w:rPr>
      </w:pPr>
      <w:r w:rsidRPr="00515445">
        <w:rPr>
          <w:lang w:val="vi-VN"/>
        </w:rPr>
        <w:t xml:space="preserve">        }</w:t>
      </w:r>
    </w:p>
    <w:p w14:paraId="5914BD25" w14:textId="77777777" w:rsidR="00515445" w:rsidRPr="00515445" w:rsidRDefault="00515445" w:rsidP="00515445">
      <w:pPr>
        <w:rPr>
          <w:lang w:val="vi-VN"/>
        </w:rPr>
      </w:pPr>
      <w:r w:rsidRPr="00515445">
        <w:rPr>
          <w:lang w:val="vi-VN"/>
        </w:rPr>
        <w:t xml:space="preserve">    ]</w:t>
      </w:r>
    </w:p>
    <w:p w14:paraId="0BA92B6E" w14:textId="77777777" w:rsidR="00515445" w:rsidRPr="00515445" w:rsidRDefault="00515445" w:rsidP="00515445">
      <w:pPr>
        <w:rPr>
          <w:lang w:val="vi-VN"/>
        </w:rPr>
      </w:pPr>
      <w:r w:rsidRPr="00515445">
        <w:rPr>
          <w:lang w:val="vi-VN"/>
        </w:rPr>
        <w:t>}</w:t>
      </w:r>
    </w:p>
    <w:p w14:paraId="73F3DF84" w14:textId="77777777" w:rsidR="00515445" w:rsidRPr="00515445" w:rsidRDefault="00515445" w:rsidP="00515445">
      <w:pPr>
        <w:rPr>
          <w:lang w:val="vi-VN"/>
        </w:rPr>
      </w:pPr>
      <w:r w:rsidRPr="00515445">
        <w:rPr>
          <w:lang w:val="vi-VN"/>
        </w:rPr>
        <w:t>-----------------------------</w:t>
      </w:r>
    </w:p>
    <w:p w14:paraId="6DD2D2DF" w14:textId="77777777" w:rsidR="00515445" w:rsidRPr="00515445" w:rsidRDefault="00515445" w:rsidP="00515445">
      <w:pPr>
        <w:rPr>
          <w:lang w:val="vi-VN"/>
        </w:rPr>
      </w:pPr>
      <w:r w:rsidRPr="00515445">
        <w:rPr>
          <w:lang w:val="vi-VN"/>
        </w:rPr>
        <w:t xml:space="preserve">keyword: Demonstrative adverb 'đó' </w:t>
      </w:r>
    </w:p>
    <w:p w14:paraId="4BF0A1E2" w14:textId="77777777" w:rsidR="00515445" w:rsidRPr="00515445" w:rsidRDefault="00515445" w:rsidP="00515445">
      <w:pPr>
        <w:rPr>
          <w:lang w:val="vi-VN"/>
        </w:rPr>
      </w:pPr>
      <w:r w:rsidRPr="00515445">
        <w:rPr>
          <w:lang w:val="vi-VN"/>
        </w:rPr>
        <w:t xml:space="preserve">PROMPT: Generate grammar explanation for following Vietnamese grammar point: Demonstrative adverb 'đó' </w:t>
      </w:r>
    </w:p>
    <w:p w14:paraId="697F3217" w14:textId="77777777" w:rsidR="00515445" w:rsidRPr="00515445" w:rsidRDefault="00515445" w:rsidP="00515445">
      <w:pPr>
        <w:rPr>
          <w:lang w:val="vi-VN"/>
        </w:rPr>
      </w:pPr>
      <w:r w:rsidRPr="00515445">
        <w:rPr>
          <w:lang w:val="vi-VN"/>
        </w:rPr>
        <w:t>RESPONSE: {</w:t>
      </w:r>
    </w:p>
    <w:p w14:paraId="4FB19823" w14:textId="77777777" w:rsidR="00515445" w:rsidRPr="00515445" w:rsidRDefault="00515445" w:rsidP="00515445">
      <w:pPr>
        <w:rPr>
          <w:lang w:val="vi-VN"/>
        </w:rPr>
      </w:pPr>
      <w:r w:rsidRPr="00515445">
        <w:rPr>
          <w:lang w:val="vi-VN"/>
        </w:rPr>
        <w:t xml:space="preserve">    "title": "Demonstrative adverb 'đó'",</w:t>
      </w:r>
    </w:p>
    <w:p w14:paraId="6B265340" w14:textId="77777777" w:rsidR="00515445" w:rsidRPr="00515445" w:rsidRDefault="00515445" w:rsidP="00515445">
      <w:pPr>
        <w:rPr>
          <w:lang w:val="vi-VN"/>
        </w:rPr>
      </w:pPr>
      <w:r w:rsidRPr="00515445">
        <w:rPr>
          <w:lang w:val="vi-VN"/>
        </w:rPr>
        <w:t xml:space="preserve">    "short_explanation": "Used to refer to something or someone that is farther from the speaker, similar to 'that' in English.",</w:t>
      </w:r>
    </w:p>
    <w:p w14:paraId="3854A49A" w14:textId="77777777" w:rsidR="00515445" w:rsidRPr="00515445" w:rsidRDefault="00515445" w:rsidP="00515445">
      <w:pPr>
        <w:rPr>
          <w:lang w:val="vi-VN"/>
        </w:rPr>
      </w:pPr>
      <w:r w:rsidRPr="00515445">
        <w:rPr>
          <w:lang w:val="vi-VN"/>
        </w:rPr>
        <w:t xml:space="preserve">    "long_explanation": "The Vietnamese adverb 'đó' is a demonstrative word used to point to something or someone that is not close to the speaker. It is equivalent to 'that' in English. It can refer to singular or plural entities, depending on the context. It is often used in statements and questions to identify and specify the person or object being referred to.",</w:t>
      </w:r>
    </w:p>
    <w:p w14:paraId="223B866F" w14:textId="77777777" w:rsidR="00515445" w:rsidRPr="00515445" w:rsidRDefault="00515445" w:rsidP="00515445">
      <w:pPr>
        <w:rPr>
          <w:lang w:val="vi-VN"/>
        </w:rPr>
      </w:pPr>
      <w:r w:rsidRPr="00515445">
        <w:rPr>
          <w:lang w:val="vi-VN"/>
        </w:rPr>
        <w:t xml:space="preserve">    "formation": "example of grammar formation for given grammar point",</w:t>
      </w:r>
    </w:p>
    <w:p w14:paraId="60A105AC" w14:textId="77777777" w:rsidR="00515445" w:rsidRPr="00515445" w:rsidRDefault="00515445" w:rsidP="00515445">
      <w:pPr>
        <w:rPr>
          <w:lang w:val="vi-VN"/>
        </w:rPr>
      </w:pPr>
      <w:r w:rsidRPr="00515445">
        <w:rPr>
          <w:lang w:val="vi-VN"/>
        </w:rPr>
        <w:t xml:space="preserve">    "examples": [</w:t>
      </w:r>
    </w:p>
    <w:p w14:paraId="1C637DEA" w14:textId="77777777" w:rsidR="00515445" w:rsidRPr="00515445" w:rsidRDefault="00515445" w:rsidP="00515445">
      <w:pPr>
        <w:rPr>
          <w:lang w:val="vi-VN"/>
        </w:rPr>
      </w:pPr>
      <w:r w:rsidRPr="00515445">
        <w:rPr>
          <w:lang w:val="vi-VN"/>
        </w:rPr>
        <w:t xml:space="preserve">      {</w:t>
      </w:r>
    </w:p>
    <w:p w14:paraId="2FE23919" w14:textId="77777777" w:rsidR="00515445" w:rsidRPr="00515445" w:rsidRDefault="00515445" w:rsidP="00515445">
      <w:pPr>
        <w:rPr>
          <w:lang w:val="vi-VN"/>
        </w:rPr>
      </w:pPr>
      <w:r w:rsidRPr="00515445">
        <w:rPr>
          <w:lang w:val="vi-VN"/>
        </w:rPr>
        <w:t xml:space="preserve">        "vn": "Chiếc ô tô đó rất đẹp.",</w:t>
      </w:r>
    </w:p>
    <w:p w14:paraId="14B54BAD" w14:textId="77777777" w:rsidR="00515445" w:rsidRPr="00515445" w:rsidRDefault="00515445" w:rsidP="00515445">
      <w:pPr>
        <w:rPr>
          <w:lang w:val="vi-VN"/>
        </w:rPr>
      </w:pPr>
      <w:r w:rsidRPr="00515445">
        <w:rPr>
          <w:lang w:val="vi-VN"/>
        </w:rPr>
        <w:t xml:space="preserve">        "en": "That car is very beautiful."</w:t>
      </w:r>
    </w:p>
    <w:p w14:paraId="0A24EC4A" w14:textId="77777777" w:rsidR="00515445" w:rsidRPr="00515445" w:rsidRDefault="00515445" w:rsidP="00515445">
      <w:pPr>
        <w:rPr>
          <w:lang w:val="vi-VN"/>
        </w:rPr>
      </w:pPr>
      <w:r w:rsidRPr="00515445">
        <w:rPr>
          <w:lang w:val="vi-VN"/>
        </w:rPr>
        <w:t xml:space="preserve">      },</w:t>
      </w:r>
    </w:p>
    <w:p w14:paraId="45898E73" w14:textId="77777777" w:rsidR="00515445" w:rsidRPr="00515445" w:rsidRDefault="00515445" w:rsidP="00515445">
      <w:pPr>
        <w:rPr>
          <w:lang w:val="vi-VN"/>
        </w:rPr>
      </w:pPr>
      <w:r w:rsidRPr="00515445">
        <w:rPr>
          <w:lang w:val="vi-VN"/>
        </w:rPr>
        <w:t xml:space="preserve">      {</w:t>
      </w:r>
    </w:p>
    <w:p w14:paraId="492ABB20" w14:textId="3CF446F9" w:rsidR="00515445" w:rsidRPr="00515445" w:rsidRDefault="00515445" w:rsidP="00515445">
      <w:pPr>
        <w:rPr>
          <w:lang w:val="vi-VN"/>
        </w:rPr>
      </w:pPr>
      <w:r w:rsidRPr="00515445">
        <w:rPr>
          <w:lang w:val="vi-VN"/>
        </w:rPr>
        <w:t xml:space="preserve">        "vn": "Bạn thích</w:t>
      </w:r>
      <w:ins w:id="540" w:author="Canh Duc Nguyen" w:date="2023-10-14T06:11:00Z">
        <w:r w:rsidR="004C42C3">
          <w:rPr>
            <w:lang w:val="vi-VN"/>
          </w:rPr>
          <w:t xml:space="preserve"> ngôi</w:t>
        </w:r>
      </w:ins>
      <w:r w:rsidRPr="00515445">
        <w:rPr>
          <w:lang w:val="vi-VN"/>
        </w:rPr>
        <w:t xml:space="preserve"> nhà đó không?",</w:t>
      </w:r>
    </w:p>
    <w:p w14:paraId="0759A34E" w14:textId="77777777" w:rsidR="00515445" w:rsidRPr="00515445" w:rsidRDefault="00515445" w:rsidP="00515445">
      <w:pPr>
        <w:rPr>
          <w:lang w:val="vi-VN"/>
        </w:rPr>
      </w:pPr>
      <w:r w:rsidRPr="00515445">
        <w:rPr>
          <w:lang w:val="vi-VN"/>
        </w:rPr>
        <w:t xml:space="preserve">        "en": "Do you like that house?"</w:t>
      </w:r>
    </w:p>
    <w:p w14:paraId="14DA914C" w14:textId="77777777" w:rsidR="00515445" w:rsidRPr="00515445" w:rsidRDefault="00515445" w:rsidP="00515445">
      <w:pPr>
        <w:rPr>
          <w:lang w:val="vi-VN"/>
        </w:rPr>
      </w:pPr>
      <w:r w:rsidRPr="00515445">
        <w:rPr>
          <w:lang w:val="vi-VN"/>
        </w:rPr>
        <w:t xml:space="preserve">      },</w:t>
      </w:r>
    </w:p>
    <w:p w14:paraId="2004DFA9" w14:textId="77777777" w:rsidR="00515445" w:rsidRPr="00515445" w:rsidRDefault="00515445" w:rsidP="00515445">
      <w:pPr>
        <w:rPr>
          <w:lang w:val="vi-VN"/>
        </w:rPr>
      </w:pPr>
      <w:r w:rsidRPr="00515445">
        <w:rPr>
          <w:lang w:val="vi-VN"/>
        </w:rPr>
        <w:t xml:space="preserve">      {</w:t>
      </w:r>
    </w:p>
    <w:p w14:paraId="76052212" w14:textId="4477F3AC" w:rsidR="00515445" w:rsidRPr="00515445" w:rsidRDefault="00515445" w:rsidP="00515445">
      <w:pPr>
        <w:rPr>
          <w:lang w:val="vi-VN"/>
        </w:rPr>
      </w:pPr>
      <w:r w:rsidRPr="00515445">
        <w:rPr>
          <w:lang w:val="vi-VN"/>
        </w:rPr>
        <w:t xml:space="preserve">        "vn": "</w:t>
      </w:r>
      <w:del w:id="541" w:author="Canh Duc Nguyen" w:date="2023-10-14T06:12:00Z">
        <w:r w:rsidRPr="00515445" w:rsidDel="004C42C3">
          <w:rPr>
            <w:lang w:val="vi-VN"/>
          </w:rPr>
          <w:delText xml:space="preserve">Con </w:delText>
        </w:r>
      </w:del>
      <w:ins w:id="542" w:author="Canh Duc Nguyen" w:date="2023-10-14T06:12:00Z">
        <w:r w:rsidR="004C42C3">
          <w:rPr>
            <w:lang w:val="vi-VN"/>
          </w:rPr>
          <w:t xml:space="preserve">Chú </w:t>
        </w:r>
      </w:ins>
      <w:r w:rsidRPr="00515445">
        <w:rPr>
          <w:lang w:val="vi-VN"/>
        </w:rPr>
        <w:t>chó đó rất thân thiện.",</w:t>
      </w:r>
    </w:p>
    <w:p w14:paraId="3DF8F7E9" w14:textId="77777777" w:rsidR="00515445" w:rsidRPr="00515445" w:rsidRDefault="00515445" w:rsidP="00515445">
      <w:pPr>
        <w:rPr>
          <w:lang w:val="vi-VN"/>
        </w:rPr>
      </w:pPr>
      <w:r w:rsidRPr="00515445">
        <w:rPr>
          <w:lang w:val="vi-VN"/>
        </w:rPr>
        <w:t xml:space="preserve">        "en": "That dog is very friendly."</w:t>
      </w:r>
    </w:p>
    <w:p w14:paraId="134B8ABA" w14:textId="77777777" w:rsidR="00515445" w:rsidRPr="00515445" w:rsidRDefault="00515445" w:rsidP="00515445">
      <w:pPr>
        <w:rPr>
          <w:lang w:val="vi-VN"/>
        </w:rPr>
      </w:pPr>
      <w:r w:rsidRPr="00515445">
        <w:rPr>
          <w:lang w:val="vi-VN"/>
        </w:rPr>
        <w:t xml:space="preserve">      },</w:t>
      </w:r>
    </w:p>
    <w:p w14:paraId="5415B652" w14:textId="77777777" w:rsidR="00515445" w:rsidRPr="00515445" w:rsidRDefault="00515445" w:rsidP="00515445">
      <w:pPr>
        <w:rPr>
          <w:lang w:val="vi-VN"/>
        </w:rPr>
      </w:pPr>
      <w:r w:rsidRPr="00515445">
        <w:rPr>
          <w:lang w:val="vi-VN"/>
        </w:rPr>
        <w:t xml:space="preserve">      {</w:t>
      </w:r>
    </w:p>
    <w:p w14:paraId="60003CD5" w14:textId="77777777" w:rsidR="00515445" w:rsidRPr="00515445" w:rsidRDefault="00515445" w:rsidP="00515445">
      <w:pPr>
        <w:rPr>
          <w:lang w:val="vi-VN"/>
        </w:rPr>
      </w:pPr>
      <w:r w:rsidRPr="00515445">
        <w:rPr>
          <w:lang w:val="vi-VN"/>
        </w:rPr>
        <w:t xml:space="preserve">        "vn": "Tôi không muốn ăn món đó.",</w:t>
      </w:r>
    </w:p>
    <w:p w14:paraId="042A9771" w14:textId="77777777" w:rsidR="00515445" w:rsidRPr="00515445" w:rsidRDefault="00515445" w:rsidP="00515445">
      <w:pPr>
        <w:rPr>
          <w:lang w:val="vi-VN"/>
        </w:rPr>
      </w:pPr>
      <w:r w:rsidRPr="00515445">
        <w:rPr>
          <w:lang w:val="vi-VN"/>
        </w:rPr>
        <w:t xml:space="preserve">        "en": "I do not want to eat that dish."</w:t>
      </w:r>
    </w:p>
    <w:p w14:paraId="71007847" w14:textId="77777777" w:rsidR="00515445" w:rsidRPr="00515445" w:rsidRDefault="00515445" w:rsidP="00515445">
      <w:pPr>
        <w:rPr>
          <w:lang w:val="vi-VN"/>
        </w:rPr>
      </w:pPr>
      <w:r w:rsidRPr="00515445">
        <w:rPr>
          <w:lang w:val="vi-VN"/>
        </w:rPr>
        <w:t xml:space="preserve">      }</w:t>
      </w:r>
    </w:p>
    <w:p w14:paraId="3A133EC5" w14:textId="77777777" w:rsidR="00515445" w:rsidRPr="00515445" w:rsidRDefault="00515445" w:rsidP="00515445">
      <w:pPr>
        <w:rPr>
          <w:lang w:val="vi-VN"/>
        </w:rPr>
      </w:pPr>
      <w:r w:rsidRPr="00515445">
        <w:rPr>
          <w:lang w:val="vi-VN"/>
        </w:rPr>
        <w:t xml:space="preserve">    ]</w:t>
      </w:r>
    </w:p>
    <w:p w14:paraId="0F5BD287" w14:textId="77777777" w:rsidR="00515445" w:rsidRPr="00515445" w:rsidRDefault="00515445" w:rsidP="00515445">
      <w:pPr>
        <w:rPr>
          <w:lang w:val="vi-VN"/>
        </w:rPr>
      </w:pPr>
      <w:r w:rsidRPr="00515445">
        <w:rPr>
          <w:lang w:val="vi-VN"/>
        </w:rPr>
        <w:t xml:space="preserve">  }</w:t>
      </w:r>
    </w:p>
    <w:p w14:paraId="50A8390B" w14:textId="77777777" w:rsidR="00515445" w:rsidRPr="00515445" w:rsidRDefault="00515445" w:rsidP="00515445">
      <w:pPr>
        <w:rPr>
          <w:lang w:val="vi-VN"/>
        </w:rPr>
      </w:pPr>
      <w:r w:rsidRPr="00515445">
        <w:rPr>
          <w:lang w:val="vi-VN"/>
        </w:rPr>
        <w:t>-----------------------------</w:t>
      </w:r>
    </w:p>
    <w:p w14:paraId="60A13715" w14:textId="77777777" w:rsidR="00515445" w:rsidRPr="00515445" w:rsidRDefault="00515445" w:rsidP="00515445">
      <w:pPr>
        <w:rPr>
          <w:lang w:val="vi-VN"/>
        </w:rPr>
      </w:pPr>
      <w:r w:rsidRPr="00515445">
        <w:rPr>
          <w:lang w:val="vi-VN"/>
        </w:rPr>
        <w:t xml:space="preserve">keyword: Demonstrative adverb 'kia' </w:t>
      </w:r>
    </w:p>
    <w:p w14:paraId="23CB0389" w14:textId="77777777" w:rsidR="00515445" w:rsidRPr="00515445" w:rsidRDefault="00515445" w:rsidP="00515445">
      <w:pPr>
        <w:rPr>
          <w:lang w:val="vi-VN"/>
        </w:rPr>
      </w:pPr>
      <w:r w:rsidRPr="00515445">
        <w:rPr>
          <w:lang w:val="vi-VN"/>
        </w:rPr>
        <w:t xml:space="preserve">PROMPT: Generate grammar explanation for following Vietnamese grammar point: Demonstrative adverb 'kia' </w:t>
      </w:r>
    </w:p>
    <w:p w14:paraId="3E536F9E" w14:textId="77777777" w:rsidR="00515445" w:rsidRPr="00515445" w:rsidRDefault="00515445" w:rsidP="00515445">
      <w:pPr>
        <w:rPr>
          <w:lang w:val="vi-VN"/>
        </w:rPr>
      </w:pPr>
      <w:r w:rsidRPr="00515445">
        <w:rPr>
          <w:lang w:val="vi-VN"/>
        </w:rPr>
        <w:t>RESPONSE: {</w:t>
      </w:r>
    </w:p>
    <w:p w14:paraId="21EDD9DD" w14:textId="77777777" w:rsidR="00515445" w:rsidRPr="00515445" w:rsidRDefault="00515445" w:rsidP="00515445">
      <w:pPr>
        <w:rPr>
          <w:lang w:val="vi-VN"/>
        </w:rPr>
      </w:pPr>
      <w:r w:rsidRPr="00515445">
        <w:rPr>
          <w:lang w:val="vi-VN"/>
        </w:rPr>
        <w:t xml:space="preserve">  "title": "Demonstrative adverb 'kia'",</w:t>
      </w:r>
    </w:p>
    <w:p w14:paraId="3CCBC87B" w14:textId="77777777" w:rsidR="00515445" w:rsidRPr="00515445" w:rsidRDefault="00515445" w:rsidP="00515445">
      <w:pPr>
        <w:rPr>
          <w:lang w:val="vi-VN"/>
        </w:rPr>
      </w:pPr>
      <w:r w:rsidRPr="00515445">
        <w:rPr>
          <w:lang w:val="vi-VN"/>
        </w:rPr>
        <w:lastRenderedPageBreak/>
        <w:t xml:space="preserve">  "short_explanation": "Used to refer to something or someone far from both the speaker and listener.",</w:t>
      </w:r>
    </w:p>
    <w:p w14:paraId="70D6DE50" w14:textId="77777777" w:rsidR="00515445" w:rsidRPr="00515445" w:rsidRDefault="00515445" w:rsidP="00515445">
      <w:pPr>
        <w:rPr>
          <w:lang w:val="vi-VN"/>
        </w:rPr>
      </w:pPr>
      <w:r w:rsidRPr="00515445">
        <w:rPr>
          <w:lang w:val="vi-VN"/>
        </w:rPr>
        <w:t xml:space="preserve">  "long_explanation": "'Kia' is a demonstrative adverb in Vietnamese that is used to indicate an object, person, or situation that is far from both the speaker and the listener. It's equivalent to 'that over there' in English. It can be used in conjunction with nouns to indicate specific objects or people.",</w:t>
      </w:r>
    </w:p>
    <w:p w14:paraId="7E1B95C6" w14:textId="77777777" w:rsidR="00515445" w:rsidRPr="00515445" w:rsidRDefault="00515445" w:rsidP="00515445">
      <w:pPr>
        <w:rPr>
          <w:lang w:val="vi-VN"/>
        </w:rPr>
      </w:pPr>
      <w:r w:rsidRPr="00515445">
        <w:rPr>
          <w:lang w:val="vi-VN"/>
        </w:rPr>
        <w:t xml:space="preserve">  "formation": "Noun + kia",</w:t>
      </w:r>
    </w:p>
    <w:p w14:paraId="034DD0BC" w14:textId="77777777" w:rsidR="00515445" w:rsidRPr="00515445" w:rsidRDefault="00515445" w:rsidP="00515445">
      <w:pPr>
        <w:rPr>
          <w:lang w:val="vi-VN"/>
        </w:rPr>
      </w:pPr>
      <w:r w:rsidRPr="00515445">
        <w:rPr>
          <w:lang w:val="vi-VN"/>
        </w:rPr>
        <w:t xml:space="preserve">  "examples": [</w:t>
      </w:r>
    </w:p>
    <w:p w14:paraId="5B4D5CE4" w14:textId="77777777" w:rsidR="00515445" w:rsidRPr="00515445" w:rsidRDefault="00515445" w:rsidP="00515445">
      <w:pPr>
        <w:rPr>
          <w:lang w:val="vi-VN"/>
        </w:rPr>
      </w:pPr>
      <w:r w:rsidRPr="00515445">
        <w:rPr>
          <w:lang w:val="vi-VN"/>
        </w:rPr>
        <w:t xml:space="preserve">    {</w:t>
      </w:r>
    </w:p>
    <w:p w14:paraId="41F17132" w14:textId="77777777" w:rsidR="00515445" w:rsidRPr="00515445" w:rsidRDefault="00515445" w:rsidP="00515445">
      <w:pPr>
        <w:rPr>
          <w:lang w:val="vi-VN"/>
        </w:rPr>
      </w:pPr>
      <w:r w:rsidRPr="00515445">
        <w:rPr>
          <w:lang w:val="vi-VN"/>
        </w:rPr>
        <w:t xml:space="preserve">      "vn": "Bạn thấy người phụ nữ kia không? Tôi muốn biết tên của cô ấy.",</w:t>
      </w:r>
    </w:p>
    <w:p w14:paraId="669057E3" w14:textId="77777777" w:rsidR="00515445" w:rsidRPr="00515445" w:rsidRDefault="00515445" w:rsidP="00515445">
      <w:pPr>
        <w:rPr>
          <w:lang w:val="vi-VN"/>
        </w:rPr>
      </w:pPr>
      <w:r w:rsidRPr="00515445">
        <w:rPr>
          <w:lang w:val="vi-VN"/>
        </w:rPr>
        <w:t xml:space="preserve">      "en": "Do you see that woman over there? I want to know her name."</w:t>
      </w:r>
    </w:p>
    <w:p w14:paraId="4A889FAB" w14:textId="77777777" w:rsidR="00515445" w:rsidRPr="00515445" w:rsidRDefault="00515445" w:rsidP="00515445">
      <w:pPr>
        <w:rPr>
          <w:lang w:val="vi-VN"/>
        </w:rPr>
      </w:pPr>
      <w:r w:rsidRPr="00515445">
        <w:rPr>
          <w:lang w:val="vi-VN"/>
        </w:rPr>
        <w:t xml:space="preserve">    },</w:t>
      </w:r>
    </w:p>
    <w:p w14:paraId="766234CA" w14:textId="77777777" w:rsidR="00515445" w:rsidRPr="00515445" w:rsidRDefault="00515445" w:rsidP="00515445">
      <w:pPr>
        <w:rPr>
          <w:lang w:val="vi-VN"/>
        </w:rPr>
      </w:pPr>
      <w:r w:rsidRPr="00515445">
        <w:rPr>
          <w:lang w:val="vi-VN"/>
        </w:rPr>
        <w:t xml:space="preserve">    {</w:t>
      </w:r>
    </w:p>
    <w:p w14:paraId="30902923" w14:textId="7C0F010D" w:rsidR="00515445" w:rsidRPr="00515445" w:rsidRDefault="00515445" w:rsidP="00515445">
      <w:pPr>
        <w:rPr>
          <w:lang w:val="vi-VN"/>
        </w:rPr>
      </w:pPr>
      <w:r w:rsidRPr="00515445">
        <w:rPr>
          <w:lang w:val="vi-VN"/>
        </w:rPr>
        <w:t xml:space="preserve">      "vn": "Quyển sách kia</w:t>
      </w:r>
      <w:ins w:id="543" w:author="Canh Duc Nguyen" w:date="2023-10-14T06:13:00Z">
        <w:r w:rsidR="00740994">
          <w:rPr>
            <w:lang w:val="vi-VN"/>
          </w:rPr>
          <w:t xml:space="preserve"> ở</w:t>
        </w:r>
      </w:ins>
      <w:r w:rsidRPr="00515445">
        <w:rPr>
          <w:lang w:val="vi-VN"/>
        </w:rPr>
        <w:t xml:space="preserve"> trên giá sách</w:t>
      </w:r>
      <w:ins w:id="544" w:author="Canh Duc Nguyen" w:date="2023-10-14T06:13:00Z">
        <w:r w:rsidR="00740994">
          <w:rPr>
            <w:lang w:val="vi-VN"/>
          </w:rPr>
          <w:t xml:space="preserve"> đấy</w:t>
        </w:r>
      </w:ins>
      <w:r w:rsidRPr="00515445">
        <w:rPr>
          <w:lang w:val="vi-VN"/>
        </w:rPr>
        <w:t>, tôi đang cần nó cho công việc của mình.",</w:t>
      </w:r>
    </w:p>
    <w:p w14:paraId="2586F204" w14:textId="77777777" w:rsidR="00515445" w:rsidRPr="00515445" w:rsidRDefault="00515445" w:rsidP="00515445">
      <w:pPr>
        <w:rPr>
          <w:lang w:val="vi-VN"/>
        </w:rPr>
      </w:pPr>
      <w:r w:rsidRPr="00515445">
        <w:rPr>
          <w:lang w:val="vi-VN"/>
        </w:rPr>
        <w:t xml:space="preserve">      "en": "That book over there on the shelf, I need it for my work."</w:t>
      </w:r>
    </w:p>
    <w:p w14:paraId="44FF562D" w14:textId="77777777" w:rsidR="00515445" w:rsidRPr="00515445" w:rsidRDefault="00515445" w:rsidP="00515445">
      <w:pPr>
        <w:rPr>
          <w:lang w:val="vi-VN"/>
        </w:rPr>
      </w:pPr>
      <w:r w:rsidRPr="00515445">
        <w:rPr>
          <w:lang w:val="vi-VN"/>
        </w:rPr>
        <w:t xml:space="preserve">    },</w:t>
      </w:r>
    </w:p>
    <w:p w14:paraId="1299C435" w14:textId="77777777" w:rsidR="00515445" w:rsidRPr="00515445" w:rsidRDefault="00515445" w:rsidP="00515445">
      <w:pPr>
        <w:rPr>
          <w:lang w:val="vi-VN"/>
        </w:rPr>
      </w:pPr>
      <w:r w:rsidRPr="00515445">
        <w:rPr>
          <w:lang w:val="vi-VN"/>
        </w:rPr>
        <w:t xml:space="preserve">    {</w:t>
      </w:r>
    </w:p>
    <w:p w14:paraId="3008E026" w14:textId="77777777" w:rsidR="00515445" w:rsidRPr="00515445" w:rsidRDefault="00515445" w:rsidP="00515445">
      <w:pPr>
        <w:rPr>
          <w:lang w:val="vi-VN"/>
        </w:rPr>
      </w:pPr>
      <w:r w:rsidRPr="00515445">
        <w:rPr>
          <w:lang w:val="vi-VN"/>
        </w:rPr>
        <w:t xml:space="preserve">      "vn": "Cây cầu kia dẫn đến trung tâm thành phố.",</w:t>
      </w:r>
    </w:p>
    <w:p w14:paraId="5F8BE2CD" w14:textId="77777777" w:rsidR="00515445" w:rsidRPr="00515445" w:rsidRDefault="00515445" w:rsidP="00515445">
      <w:pPr>
        <w:rPr>
          <w:lang w:val="vi-VN"/>
        </w:rPr>
      </w:pPr>
      <w:r w:rsidRPr="00515445">
        <w:rPr>
          <w:lang w:val="vi-VN"/>
        </w:rPr>
        <w:t xml:space="preserve">      "en": "That bridge over there leads to the city center."</w:t>
      </w:r>
    </w:p>
    <w:p w14:paraId="1488B9E0" w14:textId="77777777" w:rsidR="00515445" w:rsidRPr="00515445" w:rsidRDefault="00515445" w:rsidP="00515445">
      <w:pPr>
        <w:rPr>
          <w:lang w:val="vi-VN"/>
        </w:rPr>
      </w:pPr>
      <w:r w:rsidRPr="00515445">
        <w:rPr>
          <w:lang w:val="vi-VN"/>
        </w:rPr>
        <w:t xml:space="preserve">    },</w:t>
      </w:r>
    </w:p>
    <w:p w14:paraId="5C4F9353" w14:textId="77777777" w:rsidR="00515445" w:rsidRPr="00515445" w:rsidRDefault="00515445" w:rsidP="00515445">
      <w:pPr>
        <w:rPr>
          <w:lang w:val="vi-VN"/>
        </w:rPr>
      </w:pPr>
      <w:r w:rsidRPr="00515445">
        <w:rPr>
          <w:lang w:val="vi-VN"/>
        </w:rPr>
        <w:t xml:space="preserve">    {</w:t>
      </w:r>
    </w:p>
    <w:p w14:paraId="73D3C5E5" w14:textId="63B07072" w:rsidR="00515445" w:rsidRPr="00515445" w:rsidRDefault="00515445" w:rsidP="00515445">
      <w:pPr>
        <w:rPr>
          <w:lang w:val="vi-VN"/>
        </w:rPr>
      </w:pPr>
      <w:r w:rsidRPr="00515445">
        <w:rPr>
          <w:lang w:val="vi-VN"/>
        </w:rPr>
        <w:t xml:space="preserve">      "vn": "Trường học kia rất lớn và </w:t>
      </w:r>
      <w:ins w:id="545" w:author="Canh Duc Nguyen" w:date="2023-10-14T06:14:00Z">
        <w:r w:rsidR="00740994">
          <w:rPr>
            <w:lang w:val="vi-VN"/>
          </w:rPr>
          <w:t xml:space="preserve">rất </w:t>
        </w:r>
      </w:ins>
      <w:r w:rsidRPr="00515445">
        <w:rPr>
          <w:lang w:val="vi-VN"/>
        </w:rPr>
        <w:t>rộng</w:t>
      </w:r>
      <w:del w:id="546" w:author="Canh Duc Nguyen" w:date="2023-10-14T06:14:00Z">
        <w:r w:rsidRPr="00515445" w:rsidDel="00740994">
          <w:rPr>
            <w:lang w:val="vi-VN"/>
          </w:rPr>
          <w:delText xml:space="preserve"> lớn</w:delText>
        </w:r>
      </w:del>
      <w:r w:rsidRPr="00515445">
        <w:rPr>
          <w:lang w:val="vi-VN"/>
        </w:rPr>
        <w:t>.",</w:t>
      </w:r>
    </w:p>
    <w:p w14:paraId="1E5BCDDE" w14:textId="77777777" w:rsidR="00515445" w:rsidRPr="00515445" w:rsidRDefault="00515445" w:rsidP="00515445">
      <w:pPr>
        <w:rPr>
          <w:lang w:val="vi-VN"/>
        </w:rPr>
      </w:pPr>
      <w:r w:rsidRPr="00515445">
        <w:rPr>
          <w:lang w:val="vi-VN"/>
        </w:rPr>
        <w:t xml:space="preserve">      "en": "That school over there is very big and vast."</w:t>
      </w:r>
    </w:p>
    <w:p w14:paraId="42F571E0" w14:textId="77777777" w:rsidR="00515445" w:rsidRPr="00515445" w:rsidRDefault="00515445" w:rsidP="00515445">
      <w:pPr>
        <w:rPr>
          <w:lang w:val="vi-VN"/>
        </w:rPr>
      </w:pPr>
      <w:r w:rsidRPr="00515445">
        <w:rPr>
          <w:lang w:val="vi-VN"/>
        </w:rPr>
        <w:t xml:space="preserve">    }</w:t>
      </w:r>
    </w:p>
    <w:p w14:paraId="5D1E6901" w14:textId="77777777" w:rsidR="00515445" w:rsidRPr="00515445" w:rsidRDefault="00515445" w:rsidP="00515445">
      <w:pPr>
        <w:rPr>
          <w:lang w:val="vi-VN"/>
        </w:rPr>
      </w:pPr>
      <w:r w:rsidRPr="00515445">
        <w:rPr>
          <w:lang w:val="vi-VN"/>
        </w:rPr>
        <w:t xml:space="preserve">  ]</w:t>
      </w:r>
    </w:p>
    <w:p w14:paraId="72AF21E7" w14:textId="77777777" w:rsidR="00515445" w:rsidRPr="00515445" w:rsidRDefault="00515445" w:rsidP="00515445">
      <w:pPr>
        <w:rPr>
          <w:lang w:val="vi-VN"/>
        </w:rPr>
      </w:pPr>
      <w:r w:rsidRPr="00515445">
        <w:rPr>
          <w:lang w:val="vi-VN"/>
        </w:rPr>
        <w:t>}</w:t>
      </w:r>
    </w:p>
    <w:p w14:paraId="43B49341" w14:textId="77777777" w:rsidR="00515445" w:rsidRPr="00515445" w:rsidRDefault="00515445" w:rsidP="00515445">
      <w:pPr>
        <w:rPr>
          <w:lang w:val="vi-VN"/>
        </w:rPr>
      </w:pPr>
      <w:r w:rsidRPr="00515445">
        <w:rPr>
          <w:lang w:val="vi-VN"/>
        </w:rPr>
        <w:t>-----------------------------</w:t>
      </w:r>
    </w:p>
    <w:p w14:paraId="0181F384" w14:textId="77777777" w:rsidR="00515445" w:rsidRPr="00515445" w:rsidRDefault="00515445" w:rsidP="00515445">
      <w:pPr>
        <w:rPr>
          <w:lang w:val="vi-VN"/>
        </w:rPr>
      </w:pPr>
      <w:r w:rsidRPr="00515445">
        <w:rPr>
          <w:lang w:val="vi-VN"/>
        </w:rPr>
        <w:t xml:space="preserve">keyword: Demonstrative pronoun 'ấy' </w:t>
      </w:r>
    </w:p>
    <w:p w14:paraId="7167CCB1" w14:textId="77777777" w:rsidR="00515445" w:rsidRPr="00515445" w:rsidRDefault="00515445" w:rsidP="00515445">
      <w:pPr>
        <w:rPr>
          <w:lang w:val="vi-VN"/>
        </w:rPr>
      </w:pPr>
      <w:r w:rsidRPr="00515445">
        <w:rPr>
          <w:lang w:val="vi-VN"/>
        </w:rPr>
        <w:t xml:space="preserve">PROMPT: Generate grammar explanation for following Vietnamese grammar point: Demonstrative pronoun 'ấy' </w:t>
      </w:r>
    </w:p>
    <w:p w14:paraId="362495EB" w14:textId="77777777" w:rsidR="00515445" w:rsidRPr="00515445" w:rsidRDefault="00515445" w:rsidP="00515445">
      <w:pPr>
        <w:rPr>
          <w:lang w:val="vi-VN"/>
        </w:rPr>
      </w:pPr>
      <w:r w:rsidRPr="00515445">
        <w:rPr>
          <w:lang w:val="vi-VN"/>
        </w:rPr>
        <w:t>RESPONSE: {</w:t>
      </w:r>
    </w:p>
    <w:p w14:paraId="349821BA" w14:textId="77777777" w:rsidR="00515445" w:rsidRPr="00515445" w:rsidRDefault="00515445" w:rsidP="00515445">
      <w:pPr>
        <w:rPr>
          <w:lang w:val="vi-VN"/>
        </w:rPr>
      </w:pPr>
      <w:r w:rsidRPr="00515445">
        <w:rPr>
          <w:lang w:val="vi-VN"/>
        </w:rPr>
        <w:t xml:space="preserve">    "title": "Demonstrative pronoun 'ấy'",</w:t>
      </w:r>
    </w:p>
    <w:p w14:paraId="4B52AFBE" w14:textId="77777777" w:rsidR="00515445" w:rsidRPr="00515445" w:rsidRDefault="00515445" w:rsidP="00515445">
      <w:pPr>
        <w:rPr>
          <w:lang w:val="vi-VN"/>
        </w:rPr>
      </w:pPr>
      <w:r w:rsidRPr="00515445">
        <w:rPr>
          <w:lang w:val="vi-VN"/>
        </w:rPr>
        <w:t xml:space="preserve">    "short_explanation": "Used to indicate or point out a person or thing previously mentioned.",</w:t>
      </w:r>
    </w:p>
    <w:p w14:paraId="3E2CD754" w14:textId="77777777" w:rsidR="00515445" w:rsidRPr="00515445" w:rsidRDefault="00515445" w:rsidP="00515445">
      <w:pPr>
        <w:rPr>
          <w:lang w:val="vi-VN"/>
        </w:rPr>
      </w:pPr>
      <w:r w:rsidRPr="00515445">
        <w:rPr>
          <w:lang w:val="vi-VN"/>
        </w:rPr>
        <w:t xml:space="preserve">    "long_explanation": "The Vietnamese pronoun 'ấy' serves as a demonstrative pronoun, similar to 'that' in English. It is used to point out a previously mentioned or implied person, thing, or idea. It's often used in conversation to refer to something in the physical or conversational context.",</w:t>
      </w:r>
    </w:p>
    <w:p w14:paraId="594D7A0C" w14:textId="77777777" w:rsidR="00515445" w:rsidRPr="00515445" w:rsidRDefault="00515445" w:rsidP="00515445">
      <w:pPr>
        <w:rPr>
          <w:lang w:val="vi-VN"/>
        </w:rPr>
      </w:pPr>
      <w:r w:rsidRPr="00515445">
        <w:rPr>
          <w:lang w:val="vi-VN"/>
        </w:rPr>
        <w:t xml:space="preserve">    "formation": "example of grammar formation for given grammar point",</w:t>
      </w:r>
    </w:p>
    <w:p w14:paraId="0C4FF19C" w14:textId="77777777" w:rsidR="00515445" w:rsidRPr="00515445" w:rsidRDefault="00515445" w:rsidP="00515445">
      <w:pPr>
        <w:rPr>
          <w:lang w:val="vi-VN"/>
        </w:rPr>
      </w:pPr>
      <w:r w:rsidRPr="00515445">
        <w:rPr>
          <w:lang w:val="vi-VN"/>
        </w:rPr>
        <w:t xml:space="preserve">    "examples": [</w:t>
      </w:r>
    </w:p>
    <w:p w14:paraId="71F49994" w14:textId="77777777" w:rsidR="00515445" w:rsidRPr="00515445" w:rsidRDefault="00515445" w:rsidP="00515445">
      <w:pPr>
        <w:rPr>
          <w:lang w:val="vi-VN"/>
        </w:rPr>
      </w:pPr>
      <w:r w:rsidRPr="00515445">
        <w:rPr>
          <w:lang w:val="vi-VN"/>
        </w:rPr>
        <w:t xml:space="preserve">      {</w:t>
      </w:r>
    </w:p>
    <w:p w14:paraId="4FB4AD8A" w14:textId="77777777" w:rsidR="00515445" w:rsidRPr="00515445" w:rsidRDefault="00515445" w:rsidP="00515445">
      <w:pPr>
        <w:rPr>
          <w:lang w:val="vi-VN"/>
        </w:rPr>
      </w:pPr>
      <w:r w:rsidRPr="00515445">
        <w:rPr>
          <w:lang w:val="vi-VN"/>
        </w:rPr>
        <w:t xml:space="preserve">        "vn": "Anh ấy là bạn của tôi. Anh ấy rất giỏi về toán.",</w:t>
      </w:r>
    </w:p>
    <w:p w14:paraId="61725AD3" w14:textId="77777777" w:rsidR="00515445" w:rsidRPr="00515445" w:rsidRDefault="00515445" w:rsidP="00515445">
      <w:pPr>
        <w:rPr>
          <w:lang w:val="vi-VN"/>
        </w:rPr>
      </w:pPr>
      <w:r w:rsidRPr="00515445">
        <w:rPr>
          <w:lang w:val="vi-VN"/>
        </w:rPr>
        <w:t xml:space="preserve">        "en": "He is my friend. He is very good at math."</w:t>
      </w:r>
    </w:p>
    <w:p w14:paraId="7B134CBB" w14:textId="77777777" w:rsidR="00515445" w:rsidRPr="00515445" w:rsidRDefault="00515445" w:rsidP="00515445">
      <w:pPr>
        <w:rPr>
          <w:lang w:val="vi-VN"/>
        </w:rPr>
      </w:pPr>
      <w:r w:rsidRPr="00515445">
        <w:rPr>
          <w:lang w:val="vi-VN"/>
        </w:rPr>
        <w:t xml:space="preserve">      },</w:t>
      </w:r>
    </w:p>
    <w:p w14:paraId="2E739A58" w14:textId="77777777" w:rsidR="00515445" w:rsidRPr="00515445" w:rsidRDefault="00515445" w:rsidP="00515445">
      <w:pPr>
        <w:rPr>
          <w:lang w:val="vi-VN"/>
        </w:rPr>
      </w:pPr>
      <w:r w:rsidRPr="00515445">
        <w:rPr>
          <w:lang w:val="vi-VN"/>
        </w:rPr>
        <w:t xml:space="preserve">      {</w:t>
      </w:r>
    </w:p>
    <w:p w14:paraId="23F4F7EA" w14:textId="77777777" w:rsidR="00515445" w:rsidRPr="00515445" w:rsidRDefault="00515445" w:rsidP="00515445">
      <w:pPr>
        <w:rPr>
          <w:lang w:val="vi-VN"/>
        </w:rPr>
      </w:pPr>
      <w:r w:rsidRPr="00515445">
        <w:rPr>
          <w:lang w:val="vi-VN"/>
        </w:rPr>
        <w:lastRenderedPageBreak/>
        <w:t xml:space="preserve">        "vn": "Cuốn sách ấy rất hay. Tôi đã đọc nó nhiều lần.",</w:t>
      </w:r>
    </w:p>
    <w:p w14:paraId="07D78C9A" w14:textId="77777777" w:rsidR="00515445" w:rsidRPr="00515445" w:rsidRDefault="00515445" w:rsidP="00515445">
      <w:pPr>
        <w:rPr>
          <w:lang w:val="vi-VN"/>
        </w:rPr>
      </w:pPr>
      <w:r w:rsidRPr="00515445">
        <w:rPr>
          <w:lang w:val="vi-VN"/>
        </w:rPr>
        <w:t xml:space="preserve">        "en": "That book is very good. I have read it many times."</w:t>
      </w:r>
    </w:p>
    <w:p w14:paraId="73399315" w14:textId="77777777" w:rsidR="00515445" w:rsidRPr="00515445" w:rsidRDefault="00515445" w:rsidP="00515445">
      <w:pPr>
        <w:rPr>
          <w:lang w:val="vi-VN"/>
        </w:rPr>
      </w:pPr>
      <w:r w:rsidRPr="00515445">
        <w:rPr>
          <w:lang w:val="vi-VN"/>
        </w:rPr>
        <w:t xml:space="preserve">      },</w:t>
      </w:r>
    </w:p>
    <w:p w14:paraId="02CC941A" w14:textId="77777777" w:rsidR="00515445" w:rsidRPr="00515445" w:rsidRDefault="00515445" w:rsidP="00515445">
      <w:pPr>
        <w:rPr>
          <w:lang w:val="vi-VN"/>
        </w:rPr>
      </w:pPr>
      <w:r w:rsidRPr="00515445">
        <w:rPr>
          <w:lang w:val="vi-VN"/>
        </w:rPr>
        <w:t xml:space="preserve">      {</w:t>
      </w:r>
    </w:p>
    <w:p w14:paraId="7D5A6C81" w14:textId="527CAC75" w:rsidR="00515445" w:rsidRPr="00515445" w:rsidRDefault="00515445" w:rsidP="00515445">
      <w:pPr>
        <w:rPr>
          <w:lang w:val="vi-VN"/>
        </w:rPr>
      </w:pPr>
      <w:r w:rsidRPr="00515445">
        <w:rPr>
          <w:lang w:val="vi-VN"/>
        </w:rPr>
        <w:t xml:space="preserve">        "vn": "</w:t>
      </w:r>
      <w:ins w:id="547" w:author="Canh Duc Nguyen" w:date="2023-10-14T06:14:00Z">
        <w:r w:rsidR="00740994">
          <w:rPr>
            <w:lang w:val="vi-VN"/>
          </w:rPr>
          <w:t>Loài c</w:t>
        </w:r>
      </w:ins>
      <w:del w:id="548" w:author="Canh Duc Nguyen" w:date="2023-10-14T06:14:00Z">
        <w:r w:rsidRPr="00515445" w:rsidDel="00740994">
          <w:rPr>
            <w:lang w:val="vi-VN"/>
          </w:rPr>
          <w:delText>C</w:delText>
        </w:r>
      </w:del>
      <w:r w:rsidRPr="00515445">
        <w:rPr>
          <w:lang w:val="vi-VN"/>
        </w:rPr>
        <w:t xml:space="preserve">ây </w:t>
      </w:r>
      <w:del w:id="549" w:author="Canh Duc Nguyen" w:date="2023-10-14T06:14:00Z">
        <w:r w:rsidRPr="00515445" w:rsidDel="00740994">
          <w:rPr>
            <w:lang w:val="vi-VN"/>
          </w:rPr>
          <w:delText>đó</w:delText>
        </w:r>
      </w:del>
      <w:ins w:id="550" w:author="Canh Duc Nguyen" w:date="2023-10-14T06:14:00Z">
        <w:r w:rsidR="00740994">
          <w:rPr>
            <w:lang w:val="vi-VN"/>
          </w:rPr>
          <w:t>ấy</w:t>
        </w:r>
      </w:ins>
      <w:r w:rsidRPr="00515445">
        <w:rPr>
          <w:lang w:val="vi-VN"/>
        </w:rPr>
        <w:t xml:space="preserve"> có thể cao lên đến 15 mét. Nó có lá rất to.",</w:t>
      </w:r>
    </w:p>
    <w:p w14:paraId="11018083" w14:textId="77777777" w:rsidR="00515445" w:rsidRPr="00515445" w:rsidRDefault="00515445" w:rsidP="00515445">
      <w:pPr>
        <w:rPr>
          <w:lang w:val="vi-VN"/>
        </w:rPr>
      </w:pPr>
      <w:r w:rsidRPr="00515445">
        <w:rPr>
          <w:lang w:val="vi-VN"/>
        </w:rPr>
        <w:t xml:space="preserve">        "en": "That tree can grow up to 15 meters. It has very large leaves."</w:t>
      </w:r>
    </w:p>
    <w:p w14:paraId="01ABDE5C" w14:textId="77777777" w:rsidR="00515445" w:rsidRPr="00515445" w:rsidRDefault="00515445" w:rsidP="00515445">
      <w:pPr>
        <w:rPr>
          <w:lang w:val="vi-VN"/>
        </w:rPr>
      </w:pPr>
      <w:r w:rsidRPr="00515445">
        <w:rPr>
          <w:lang w:val="vi-VN"/>
        </w:rPr>
        <w:t xml:space="preserve">      },</w:t>
      </w:r>
    </w:p>
    <w:p w14:paraId="397E2ED0" w14:textId="77777777" w:rsidR="00515445" w:rsidRPr="00515445" w:rsidRDefault="00515445" w:rsidP="00515445">
      <w:pPr>
        <w:rPr>
          <w:lang w:val="vi-VN"/>
        </w:rPr>
      </w:pPr>
      <w:r w:rsidRPr="00515445">
        <w:rPr>
          <w:lang w:val="vi-VN"/>
        </w:rPr>
        <w:t xml:space="preserve">      {</w:t>
      </w:r>
    </w:p>
    <w:p w14:paraId="38D6AEAB" w14:textId="11BCC650" w:rsidR="00515445" w:rsidRPr="00515445" w:rsidRDefault="00515445" w:rsidP="00515445">
      <w:pPr>
        <w:rPr>
          <w:lang w:val="vi-VN"/>
        </w:rPr>
      </w:pPr>
      <w:r w:rsidRPr="00515445">
        <w:rPr>
          <w:lang w:val="vi-VN"/>
        </w:rPr>
        <w:t xml:space="preserve">        "vn": "Con mèo ấy rất </w:t>
      </w:r>
      <w:del w:id="551" w:author="Canh Duc Nguyen" w:date="2023-10-14T06:14:00Z">
        <w:r w:rsidRPr="00515445" w:rsidDel="00740994">
          <w:rPr>
            <w:lang w:val="vi-VN"/>
          </w:rPr>
          <w:delText>xinh</w:delText>
        </w:r>
      </w:del>
      <w:ins w:id="552" w:author="Canh Duc Nguyen" w:date="2023-10-14T06:14:00Z">
        <w:r w:rsidR="00740994">
          <w:rPr>
            <w:lang w:val="vi-VN"/>
          </w:rPr>
          <w:t xml:space="preserve">đáng </w:t>
        </w:r>
      </w:ins>
      <w:ins w:id="553" w:author="Canh Duc Nguyen" w:date="2023-10-14T06:15:00Z">
        <w:r w:rsidR="00740994">
          <w:rPr>
            <w:lang w:val="vi-VN"/>
          </w:rPr>
          <w:t>yêu</w:t>
        </w:r>
      </w:ins>
      <w:r w:rsidRPr="00515445">
        <w:rPr>
          <w:lang w:val="vi-VN"/>
        </w:rPr>
        <w:t xml:space="preserve">. Nó luôn chạy lại bên </w:t>
      </w:r>
      <w:del w:id="554" w:author="Canh Duc Nguyen" w:date="2023-10-14T06:15:00Z">
        <w:r w:rsidRPr="00515445" w:rsidDel="00740994">
          <w:rPr>
            <w:lang w:val="vi-VN"/>
          </w:rPr>
          <w:delText xml:space="preserve">tôi </w:delText>
        </w:r>
      </w:del>
      <w:ins w:id="555" w:author="Canh Duc Nguyen" w:date="2023-10-14T06:15:00Z">
        <w:r w:rsidR="00740994">
          <w:rPr>
            <w:lang w:val="vi-VN"/>
          </w:rPr>
          <w:t xml:space="preserve">cạnh </w:t>
        </w:r>
      </w:ins>
      <w:r w:rsidRPr="00515445">
        <w:rPr>
          <w:lang w:val="vi-VN"/>
        </w:rPr>
        <w:t>mỗi khi tôi về nhà.",</w:t>
      </w:r>
    </w:p>
    <w:p w14:paraId="1EF79D15" w14:textId="77777777" w:rsidR="00515445" w:rsidRPr="00515445" w:rsidRDefault="00515445" w:rsidP="00515445">
      <w:pPr>
        <w:rPr>
          <w:lang w:val="vi-VN"/>
        </w:rPr>
      </w:pPr>
      <w:r w:rsidRPr="00515445">
        <w:rPr>
          <w:lang w:val="vi-VN"/>
        </w:rPr>
        <w:t xml:space="preserve">        "en": "That cat is very cute. It always runs over to me whenever I come home."</w:t>
      </w:r>
    </w:p>
    <w:p w14:paraId="1C51E2A2" w14:textId="77777777" w:rsidR="00515445" w:rsidRPr="00515445" w:rsidRDefault="00515445" w:rsidP="00515445">
      <w:pPr>
        <w:rPr>
          <w:lang w:val="vi-VN"/>
        </w:rPr>
      </w:pPr>
      <w:r w:rsidRPr="00515445">
        <w:rPr>
          <w:lang w:val="vi-VN"/>
        </w:rPr>
        <w:t xml:space="preserve">      }</w:t>
      </w:r>
    </w:p>
    <w:p w14:paraId="0C701694" w14:textId="77777777" w:rsidR="00515445" w:rsidRPr="00515445" w:rsidRDefault="00515445" w:rsidP="00515445">
      <w:pPr>
        <w:rPr>
          <w:lang w:val="vi-VN"/>
        </w:rPr>
      </w:pPr>
      <w:r w:rsidRPr="00515445">
        <w:rPr>
          <w:lang w:val="vi-VN"/>
        </w:rPr>
        <w:t xml:space="preserve">    ]</w:t>
      </w:r>
    </w:p>
    <w:p w14:paraId="431EE84F" w14:textId="77777777" w:rsidR="00515445" w:rsidRPr="00515445" w:rsidRDefault="00515445" w:rsidP="00515445">
      <w:pPr>
        <w:rPr>
          <w:lang w:val="vi-VN"/>
        </w:rPr>
      </w:pPr>
      <w:r w:rsidRPr="00515445">
        <w:rPr>
          <w:lang w:val="vi-VN"/>
        </w:rPr>
        <w:t>}</w:t>
      </w:r>
    </w:p>
    <w:p w14:paraId="13C2EF8D" w14:textId="77777777" w:rsidR="00515445" w:rsidRPr="00515445" w:rsidRDefault="00515445" w:rsidP="00515445">
      <w:pPr>
        <w:rPr>
          <w:lang w:val="vi-VN"/>
        </w:rPr>
      </w:pPr>
      <w:r w:rsidRPr="00515445">
        <w:rPr>
          <w:lang w:val="vi-VN"/>
        </w:rPr>
        <w:t>-----------------------------</w:t>
      </w:r>
    </w:p>
    <w:p w14:paraId="386CA753" w14:textId="77777777" w:rsidR="00515445" w:rsidRPr="00515445" w:rsidRDefault="00515445" w:rsidP="00515445">
      <w:pPr>
        <w:rPr>
          <w:lang w:val="vi-VN"/>
        </w:rPr>
      </w:pPr>
      <w:r w:rsidRPr="00515445">
        <w:rPr>
          <w:lang w:val="vi-VN"/>
        </w:rPr>
        <w:t xml:space="preserve">keyword: Demonstrative pronoun: 'đây' </w:t>
      </w:r>
    </w:p>
    <w:p w14:paraId="3B5BF059" w14:textId="77777777" w:rsidR="00515445" w:rsidRPr="00515445" w:rsidRDefault="00515445" w:rsidP="00515445">
      <w:pPr>
        <w:rPr>
          <w:lang w:val="vi-VN"/>
        </w:rPr>
      </w:pPr>
      <w:r w:rsidRPr="00515445">
        <w:rPr>
          <w:lang w:val="vi-VN"/>
        </w:rPr>
        <w:t xml:space="preserve">PROMPT: Generate grammar explanation for following Vietnamese grammar point: Demonstrative pronoun: 'đây' </w:t>
      </w:r>
    </w:p>
    <w:p w14:paraId="51204DF6" w14:textId="77777777" w:rsidR="00515445" w:rsidRPr="00515445" w:rsidRDefault="00515445" w:rsidP="00515445">
      <w:pPr>
        <w:rPr>
          <w:lang w:val="vi-VN"/>
        </w:rPr>
      </w:pPr>
      <w:r w:rsidRPr="00515445">
        <w:rPr>
          <w:lang w:val="vi-VN"/>
        </w:rPr>
        <w:t xml:space="preserve">RESPONSE: { </w:t>
      </w:r>
    </w:p>
    <w:p w14:paraId="5F5BC915" w14:textId="77777777" w:rsidR="00515445" w:rsidRPr="00515445" w:rsidRDefault="00515445" w:rsidP="00515445">
      <w:pPr>
        <w:rPr>
          <w:lang w:val="vi-VN"/>
        </w:rPr>
      </w:pPr>
      <w:r w:rsidRPr="00515445">
        <w:rPr>
          <w:lang w:val="vi-VN"/>
        </w:rPr>
        <w:t xml:space="preserve">  "title": "Demonstrative pronoun: 'đây'", </w:t>
      </w:r>
    </w:p>
    <w:p w14:paraId="5F3E07FD" w14:textId="77777777" w:rsidR="00515445" w:rsidRPr="00515445" w:rsidRDefault="00515445" w:rsidP="00515445">
      <w:pPr>
        <w:rPr>
          <w:lang w:val="vi-VN"/>
        </w:rPr>
      </w:pPr>
      <w:r w:rsidRPr="00515445">
        <w:rPr>
          <w:lang w:val="vi-VN"/>
        </w:rPr>
        <w:t xml:space="preserve">  "short_explanation": "Used to point out a specific object or person, often the one nearest to the speaker.", </w:t>
      </w:r>
    </w:p>
    <w:p w14:paraId="69C55B2F" w14:textId="77777777" w:rsidR="00515445" w:rsidRPr="00515445" w:rsidRDefault="00515445" w:rsidP="00515445">
      <w:pPr>
        <w:rPr>
          <w:lang w:val="vi-VN"/>
        </w:rPr>
      </w:pPr>
      <w:r w:rsidRPr="00515445">
        <w:rPr>
          <w:lang w:val="vi-VN"/>
        </w:rPr>
        <w:t xml:space="preserve">  "long_explanation": "The Vietnamese word 'đây' is a demonstrative pronoun used to refer to a specific person or object, often the one physically closest to the speaker or the subject at hand in the conversation. In English, this would be translated as 'this' or 'here'. 'đây' can also refer to the current situation or event when used in context.", </w:t>
      </w:r>
    </w:p>
    <w:p w14:paraId="534817F4" w14:textId="77777777" w:rsidR="00515445" w:rsidRPr="00515445" w:rsidRDefault="00515445" w:rsidP="00515445">
      <w:pPr>
        <w:rPr>
          <w:lang w:val="vi-VN"/>
        </w:rPr>
      </w:pPr>
      <w:r w:rsidRPr="00515445">
        <w:rPr>
          <w:lang w:val="vi-VN"/>
        </w:rPr>
        <w:t xml:space="preserve">  "formation": "đây + noun for objects or persons", </w:t>
      </w:r>
    </w:p>
    <w:p w14:paraId="0FCBCB7A" w14:textId="77777777" w:rsidR="00515445" w:rsidRPr="00515445" w:rsidRDefault="00515445" w:rsidP="00515445">
      <w:pPr>
        <w:rPr>
          <w:lang w:val="vi-VN"/>
        </w:rPr>
      </w:pPr>
      <w:r w:rsidRPr="00515445">
        <w:rPr>
          <w:lang w:val="vi-VN"/>
        </w:rPr>
        <w:t xml:space="preserve">  "examples": [</w:t>
      </w:r>
    </w:p>
    <w:p w14:paraId="1849C703" w14:textId="77777777" w:rsidR="00515445" w:rsidRPr="00515445" w:rsidRDefault="00515445" w:rsidP="00515445">
      <w:pPr>
        <w:rPr>
          <w:lang w:val="vi-VN"/>
        </w:rPr>
      </w:pPr>
      <w:r w:rsidRPr="00515445">
        <w:rPr>
          <w:lang w:val="vi-VN"/>
        </w:rPr>
        <w:t xml:space="preserve">    { </w:t>
      </w:r>
    </w:p>
    <w:p w14:paraId="616480B3" w14:textId="23C241F3" w:rsidR="00515445" w:rsidRPr="00515445" w:rsidRDefault="00515445" w:rsidP="00515445">
      <w:pPr>
        <w:rPr>
          <w:lang w:val="vi-VN"/>
        </w:rPr>
      </w:pPr>
      <w:r w:rsidRPr="00515445">
        <w:rPr>
          <w:lang w:val="vi-VN"/>
        </w:rPr>
        <w:t xml:space="preserve">      "vn": "Đây là </w:t>
      </w:r>
      <w:ins w:id="556" w:author="Canh Duc Nguyen" w:date="2023-10-14T06:15:00Z">
        <w:r w:rsidR="00740994">
          <w:rPr>
            <w:lang w:val="vi-VN"/>
          </w:rPr>
          <w:t xml:space="preserve">cuốn </w:t>
        </w:r>
      </w:ins>
      <w:r w:rsidRPr="00515445">
        <w:rPr>
          <w:lang w:val="vi-VN"/>
        </w:rPr>
        <w:t xml:space="preserve">sách tôi mua hôm qua.", </w:t>
      </w:r>
    </w:p>
    <w:p w14:paraId="67AA3F39" w14:textId="77777777" w:rsidR="00515445" w:rsidRPr="00515445" w:rsidRDefault="00515445" w:rsidP="00515445">
      <w:pPr>
        <w:rPr>
          <w:lang w:val="vi-VN"/>
        </w:rPr>
      </w:pPr>
      <w:r w:rsidRPr="00515445">
        <w:rPr>
          <w:lang w:val="vi-VN"/>
        </w:rPr>
        <w:t xml:space="preserve">      "en": "This is the book I bought yesterday." </w:t>
      </w:r>
    </w:p>
    <w:p w14:paraId="094852A4" w14:textId="77777777" w:rsidR="00515445" w:rsidRPr="00515445" w:rsidRDefault="00515445" w:rsidP="00515445">
      <w:pPr>
        <w:rPr>
          <w:lang w:val="vi-VN"/>
        </w:rPr>
      </w:pPr>
      <w:r w:rsidRPr="00515445">
        <w:rPr>
          <w:lang w:val="vi-VN"/>
        </w:rPr>
        <w:t xml:space="preserve">    }, </w:t>
      </w:r>
    </w:p>
    <w:p w14:paraId="36970464" w14:textId="77777777" w:rsidR="00515445" w:rsidRPr="00515445" w:rsidRDefault="00515445" w:rsidP="00515445">
      <w:pPr>
        <w:rPr>
          <w:lang w:val="vi-VN"/>
        </w:rPr>
      </w:pPr>
      <w:r w:rsidRPr="00515445">
        <w:rPr>
          <w:lang w:val="vi-VN"/>
        </w:rPr>
        <w:t xml:space="preserve">    { </w:t>
      </w:r>
    </w:p>
    <w:p w14:paraId="5A904D9D" w14:textId="77777777" w:rsidR="00515445" w:rsidRPr="00515445" w:rsidRDefault="00515445" w:rsidP="00515445">
      <w:pPr>
        <w:rPr>
          <w:lang w:val="vi-VN"/>
        </w:rPr>
      </w:pPr>
      <w:r w:rsidRPr="00515445">
        <w:rPr>
          <w:lang w:val="vi-VN"/>
        </w:rPr>
        <w:t xml:space="preserve">      "vn": "Bạn có thể nhìn thấy ngôi nhà của tôi từ đây.", </w:t>
      </w:r>
    </w:p>
    <w:p w14:paraId="6CFE5F57" w14:textId="77777777" w:rsidR="00515445" w:rsidRPr="00515445" w:rsidRDefault="00515445" w:rsidP="00515445">
      <w:pPr>
        <w:rPr>
          <w:lang w:val="vi-VN"/>
        </w:rPr>
      </w:pPr>
      <w:r w:rsidRPr="00515445">
        <w:rPr>
          <w:lang w:val="vi-VN"/>
        </w:rPr>
        <w:t xml:space="preserve">      "en": "You can see my house from here." </w:t>
      </w:r>
    </w:p>
    <w:p w14:paraId="759C8E9A" w14:textId="77777777" w:rsidR="00515445" w:rsidRPr="00515445" w:rsidRDefault="00515445" w:rsidP="00515445">
      <w:pPr>
        <w:rPr>
          <w:lang w:val="vi-VN"/>
        </w:rPr>
      </w:pPr>
      <w:r w:rsidRPr="00515445">
        <w:rPr>
          <w:lang w:val="vi-VN"/>
        </w:rPr>
        <w:t xml:space="preserve">    }, </w:t>
      </w:r>
    </w:p>
    <w:p w14:paraId="1217AFD8" w14:textId="77777777" w:rsidR="00515445" w:rsidRPr="00515445" w:rsidRDefault="00515445" w:rsidP="00515445">
      <w:pPr>
        <w:rPr>
          <w:lang w:val="vi-VN"/>
        </w:rPr>
      </w:pPr>
      <w:r w:rsidRPr="00515445">
        <w:rPr>
          <w:lang w:val="vi-VN"/>
        </w:rPr>
        <w:t xml:space="preserve">    { </w:t>
      </w:r>
    </w:p>
    <w:p w14:paraId="31C1BBB9" w14:textId="77777777" w:rsidR="00515445" w:rsidRPr="00515445" w:rsidRDefault="00515445" w:rsidP="00515445">
      <w:pPr>
        <w:rPr>
          <w:lang w:val="vi-VN"/>
        </w:rPr>
      </w:pPr>
      <w:r w:rsidRPr="00515445">
        <w:rPr>
          <w:lang w:val="vi-VN"/>
        </w:rPr>
        <w:t xml:space="preserve">      "vn": "Đây là anh trai tôi, anh ấy đang học Đại học Oxford.", </w:t>
      </w:r>
    </w:p>
    <w:p w14:paraId="704B8245" w14:textId="77777777" w:rsidR="00515445" w:rsidRPr="00515445" w:rsidRDefault="00515445" w:rsidP="00515445">
      <w:pPr>
        <w:rPr>
          <w:lang w:val="vi-VN"/>
        </w:rPr>
      </w:pPr>
      <w:r w:rsidRPr="00515445">
        <w:rPr>
          <w:lang w:val="vi-VN"/>
        </w:rPr>
        <w:t xml:space="preserve">      "en": "This is my older brother, he is studying at Oxford University." </w:t>
      </w:r>
    </w:p>
    <w:p w14:paraId="1BD177A5" w14:textId="77777777" w:rsidR="00515445" w:rsidRPr="00515445" w:rsidRDefault="00515445" w:rsidP="00515445">
      <w:pPr>
        <w:rPr>
          <w:lang w:val="vi-VN"/>
        </w:rPr>
      </w:pPr>
      <w:r w:rsidRPr="00515445">
        <w:rPr>
          <w:lang w:val="vi-VN"/>
        </w:rPr>
        <w:t xml:space="preserve">    }, </w:t>
      </w:r>
    </w:p>
    <w:p w14:paraId="4DE7C20B" w14:textId="77777777" w:rsidR="00515445" w:rsidRPr="00515445" w:rsidRDefault="00515445" w:rsidP="00515445">
      <w:pPr>
        <w:rPr>
          <w:lang w:val="vi-VN"/>
        </w:rPr>
      </w:pPr>
      <w:r w:rsidRPr="00515445">
        <w:rPr>
          <w:lang w:val="vi-VN"/>
        </w:rPr>
        <w:t xml:space="preserve">    { </w:t>
      </w:r>
    </w:p>
    <w:p w14:paraId="4F0BF650" w14:textId="2AE662B6" w:rsidR="00515445" w:rsidRPr="00515445" w:rsidRDefault="00515445" w:rsidP="00515445">
      <w:pPr>
        <w:rPr>
          <w:lang w:val="vi-VN"/>
        </w:rPr>
      </w:pPr>
      <w:r w:rsidRPr="00515445">
        <w:rPr>
          <w:lang w:val="vi-VN"/>
        </w:rPr>
        <w:t xml:space="preserve">      "vn": "Đây là cây </w:t>
      </w:r>
      <w:del w:id="557" w:author="Canh Duc Nguyen" w:date="2023-10-14T06:16:00Z">
        <w:r w:rsidRPr="00515445" w:rsidDel="00740994">
          <w:rPr>
            <w:lang w:val="vi-VN"/>
          </w:rPr>
          <w:delText xml:space="preserve">viết </w:delText>
        </w:r>
      </w:del>
      <w:ins w:id="558" w:author="Canh Duc Nguyen" w:date="2023-10-14T06:16:00Z">
        <w:r w:rsidR="00740994">
          <w:rPr>
            <w:lang w:val="vi-VN"/>
          </w:rPr>
          <w:t xml:space="preserve">bút </w:t>
        </w:r>
      </w:ins>
      <w:r w:rsidRPr="00515445">
        <w:rPr>
          <w:lang w:val="vi-VN"/>
        </w:rPr>
        <w:t xml:space="preserve">mà bạn muốn mua phải không?", </w:t>
      </w:r>
    </w:p>
    <w:p w14:paraId="18F53E7F" w14:textId="77777777" w:rsidR="00515445" w:rsidRPr="00515445" w:rsidRDefault="00515445" w:rsidP="00515445">
      <w:pPr>
        <w:rPr>
          <w:lang w:val="vi-VN"/>
        </w:rPr>
      </w:pPr>
      <w:r w:rsidRPr="00515445">
        <w:rPr>
          <w:lang w:val="vi-VN"/>
        </w:rPr>
        <w:t xml:space="preserve">      "en": "This is the pen you wanted to buy, isn't it?" </w:t>
      </w:r>
    </w:p>
    <w:p w14:paraId="136B430A" w14:textId="77777777" w:rsidR="00515445" w:rsidRPr="00515445" w:rsidRDefault="00515445" w:rsidP="00515445">
      <w:pPr>
        <w:rPr>
          <w:lang w:val="vi-VN"/>
        </w:rPr>
      </w:pPr>
      <w:r w:rsidRPr="00515445">
        <w:rPr>
          <w:lang w:val="vi-VN"/>
        </w:rPr>
        <w:t xml:space="preserve">    }</w:t>
      </w:r>
    </w:p>
    <w:p w14:paraId="14F79341" w14:textId="77777777" w:rsidR="00515445" w:rsidRPr="00515445" w:rsidRDefault="00515445" w:rsidP="00515445">
      <w:pPr>
        <w:rPr>
          <w:lang w:val="vi-VN"/>
        </w:rPr>
      </w:pPr>
      <w:r w:rsidRPr="00515445">
        <w:rPr>
          <w:lang w:val="vi-VN"/>
        </w:rPr>
        <w:t xml:space="preserve">  ]  </w:t>
      </w:r>
    </w:p>
    <w:p w14:paraId="78D8D610" w14:textId="77777777" w:rsidR="00515445" w:rsidRPr="00515445" w:rsidRDefault="00515445" w:rsidP="00515445">
      <w:pPr>
        <w:rPr>
          <w:lang w:val="vi-VN"/>
        </w:rPr>
      </w:pPr>
      <w:r w:rsidRPr="00515445">
        <w:rPr>
          <w:lang w:val="vi-VN"/>
        </w:rPr>
        <w:lastRenderedPageBreak/>
        <w:t>}</w:t>
      </w:r>
    </w:p>
    <w:p w14:paraId="31991F85" w14:textId="77777777" w:rsidR="00515445" w:rsidRPr="00515445" w:rsidRDefault="00515445" w:rsidP="00515445">
      <w:pPr>
        <w:rPr>
          <w:lang w:val="vi-VN"/>
        </w:rPr>
      </w:pPr>
      <w:r w:rsidRPr="00515445">
        <w:rPr>
          <w:lang w:val="vi-VN"/>
        </w:rPr>
        <w:t>-----------------------------</w:t>
      </w:r>
    </w:p>
    <w:p w14:paraId="5A5B06F5" w14:textId="77777777" w:rsidR="00515445" w:rsidRPr="00515445" w:rsidRDefault="00515445" w:rsidP="00515445">
      <w:pPr>
        <w:rPr>
          <w:lang w:val="vi-VN"/>
        </w:rPr>
      </w:pPr>
      <w:r w:rsidRPr="00515445">
        <w:rPr>
          <w:lang w:val="vi-VN"/>
        </w:rPr>
        <w:t xml:space="preserve">keyword: Demonstrative pronoun 'đó' </w:t>
      </w:r>
    </w:p>
    <w:p w14:paraId="7126D671" w14:textId="77777777" w:rsidR="00515445" w:rsidRPr="00515445" w:rsidRDefault="00515445" w:rsidP="00515445">
      <w:pPr>
        <w:rPr>
          <w:lang w:val="vi-VN"/>
        </w:rPr>
      </w:pPr>
      <w:r w:rsidRPr="00515445">
        <w:rPr>
          <w:lang w:val="vi-VN"/>
        </w:rPr>
        <w:t xml:space="preserve">PROMPT: Generate grammar explanation for following Vietnamese grammar point: Demonstrative pronoun 'đó' </w:t>
      </w:r>
    </w:p>
    <w:p w14:paraId="79FDAD66" w14:textId="77777777" w:rsidR="00515445" w:rsidRPr="00515445" w:rsidRDefault="00515445" w:rsidP="00515445">
      <w:pPr>
        <w:rPr>
          <w:lang w:val="vi-VN"/>
        </w:rPr>
      </w:pPr>
      <w:r w:rsidRPr="00515445">
        <w:rPr>
          <w:lang w:val="vi-VN"/>
        </w:rPr>
        <w:t>RESPONSE: {</w:t>
      </w:r>
    </w:p>
    <w:p w14:paraId="13F2281B" w14:textId="77777777" w:rsidR="00515445" w:rsidRPr="00515445" w:rsidRDefault="00515445" w:rsidP="00515445">
      <w:pPr>
        <w:rPr>
          <w:lang w:val="vi-VN"/>
        </w:rPr>
      </w:pPr>
      <w:r w:rsidRPr="00515445">
        <w:rPr>
          <w:lang w:val="vi-VN"/>
        </w:rPr>
        <w:t xml:space="preserve">    "title": "Demonstrative pronoun 'đó'", </w:t>
      </w:r>
    </w:p>
    <w:p w14:paraId="4BF945A3" w14:textId="77777777" w:rsidR="00515445" w:rsidRPr="00515445" w:rsidRDefault="00515445" w:rsidP="00515445">
      <w:pPr>
        <w:rPr>
          <w:lang w:val="vi-VN"/>
        </w:rPr>
      </w:pPr>
      <w:r w:rsidRPr="00515445">
        <w:rPr>
          <w:lang w:val="vi-VN"/>
        </w:rPr>
        <w:t xml:space="preserve">    "short_explanation": "This is used to indicate something far from the speaker but near the listener, or the thing that was mentioned.", </w:t>
      </w:r>
    </w:p>
    <w:p w14:paraId="34F1500A" w14:textId="77777777" w:rsidR="00515445" w:rsidRPr="00515445" w:rsidRDefault="00515445" w:rsidP="00515445">
      <w:pPr>
        <w:rPr>
          <w:lang w:val="vi-VN"/>
        </w:rPr>
      </w:pPr>
      <w:r w:rsidRPr="00515445">
        <w:rPr>
          <w:lang w:val="vi-VN"/>
        </w:rPr>
        <w:t xml:space="preserve">    "long_explanation": "In Vietnamese, 'đó' is a demonstrative pronoun that points out something that is further away from the speaker but may be near the listener, or something that was previously mentioned or understood in context. 'đó' can be roughly translated into English as 'that' or 'those'.", </w:t>
      </w:r>
    </w:p>
    <w:p w14:paraId="28985099" w14:textId="77777777" w:rsidR="00515445" w:rsidRPr="00515445" w:rsidRDefault="00515445" w:rsidP="00515445">
      <w:pPr>
        <w:rPr>
          <w:lang w:val="vi-VN"/>
        </w:rPr>
      </w:pPr>
      <w:r w:rsidRPr="00515445">
        <w:rPr>
          <w:lang w:val="vi-VN"/>
        </w:rPr>
        <w:t xml:space="preserve">    "formation": "example of grammar formation for given grammar point", </w:t>
      </w:r>
    </w:p>
    <w:p w14:paraId="7658C390" w14:textId="77777777" w:rsidR="00515445" w:rsidRPr="00515445" w:rsidRDefault="00515445" w:rsidP="00515445">
      <w:pPr>
        <w:rPr>
          <w:lang w:val="vi-VN"/>
        </w:rPr>
      </w:pPr>
      <w:r w:rsidRPr="00515445">
        <w:rPr>
          <w:lang w:val="vi-VN"/>
        </w:rPr>
        <w:t xml:space="preserve">    "examples": [</w:t>
      </w:r>
    </w:p>
    <w:p w14:paraId="46535E2D" w14:textId="77777777" w:rsidR="00515445" w:rsidRPr="00515445" w:rsidRDefault="00515445" w:rsidP="00515445">
      <w:pPr>
        <w:rPr>
          <w:lang w:val="vi-VN"/>
        </w:rPr>
      </w:pPr>
      <w:r w:rsidRPr="00515445">
        <w:rPr>
          <w:lang w:val="vi-VN"/>
        </w:rPr>
        <w:t xml:space="preserve">        {</w:t>
      </w:r>
    </w:p>
    <w:p w14:paraId="0750CFB9" w14:textId="77777777" w:rsidR="00515445" w:rsidRPr="00515445" w:rsidRDefault="00515445" w:rsidP="00515445">
      <w:pPr>
        <w:rPr>
          <w:lang w:val="vi-VN"/>
        </w:rPr>
      </w:pPr>
      <w:r w:rsidRPr="00515445">
        <w:rPr>
          <w:lang w:val="vi-VN"/>
        </w:rPr>
        <w:t xml:space="preserve">            "vn": "Đó là quyển sách mà tôi đã mượn từ thư viện.", </w:t>
      </w:r>
    </w:p>
    <w:p w14:paraId="423DAAD9" w14:textId="77777777" w:rsidR="00515445" w:rsidRPr="00515445" w:rsidRDefault="00515445" w:rsidP="00515445">
      <w:pPr>
        <w:rPr>
          <w:lang w:val="vi-VN"/>
        </w:rPr>
      </w:pPr>
      <w:r w:rsidRPr="00515445">
        <w:rPr>
          <w:lang w:val="vi-VN"/>
        </w:rPr>
        <w:t xml:space="preserve">            "en": "That is the book that I borrowed from the library."</w:t>
      </w:r>
    </w:p>
    <w:p w14:paraId="52D01AFA" w14:textId="77777777" w:rsidR="00515445" w:rsidRPr="00515445" w:rsidRDefault="00515445" w:rsidP="00515445">
      <w:pPr>
        <w:rPr>
          <w:lang w:val="vi-VN"/>
        </w:rPr>
      </w:pPr>
      <w:r w:rsidRPr="00515445">
        <w:rPr>
          <w:lang w:val="vi-VN"/>
        </w:rPr>
        <w:t xml:space="preserve">        }, </w:t>
      </w:r>
    </w:p>
    <w:p w14:paraId="14A7C1FD" w14:textId="77777777" w:rsidR="00515445" w:rsidRPr="00515445" w:rsidRDefault="00515445" w:rsidP="00515445">
      <w:pPr>
        <w:rPr>
          <w:lang w:val="vi-VN"/>
        </w:rPr>
      </w:pPr>
      <w:r w:rsidRPr="00515445">
        <w:rPr>
          <w:lang w:val="vi-VN"/>
        </w:rPr>
        <w:t xml:space="preserve">        {</w:t>
      </w:r>
    </w:p>
    <w:p w14:paraId="02C9C03C" w14:textId="77777777" w:rsidR="00515445" w:rsidRPr="00515445" w:rsidRDefault="00515445" w:rsidP="00515445">
      <w:pPr>
        <w:rPr>
          <w:lang w:val="vi-VN"/>
        </w:rPr>
      </w:pPr>
      <w:r w:rsidRPr="00515445">
        <w:rPr>
          <w:lang w:val="vi-VN"/>
        </w:rPr>
        <w:t xml:space="preserve">            "vn": "Bạn có thể đưa cho tôi cái áo đó không?", </w:t>
      </w:r>
    </w:p>
    <w:p w14:paraId="10E06F8D" w14:textId="77777777" w:rsidR="00515445" w:rsidRPr="00515445" w:rsidRDefault="00515445" w:rsidP="00515445">
      <w:pPr>
        <w:rPr>
          <w:lang w:val="vi-VN"/>
        </w:rPr>
      </w:pPr>
      <w:r w:rsidRPr="00515445">
        <w:rPr>
          <w:lang w:val="vi-VN"/>
        </w:rPr>
        <w:t xml:space="preserve">            "en": "Could you give me that jacket?"</w:t>
      </w:r>
    </w:p>
    <w:p w14:paraId="0D243F15" w14:textId="77777777" w:rsidR="00515445" w:rsidRPr="00515445" w:rsidRDefault="00515445" w:rsidP="00515445">
      <w:pPr>
        <w:rPr>
          <w:lang w:val="vi-VN"/>
        </w:rPr>
      </w:pPr>
      <w:r w:rsidRPr="00515445">
        <w:rPr>
          <w:lang w:val="vi-VN"/>
        </w:rPr>
        <w:t xml:space="preserve">        }, </w:t>
      </w:r>
    </w:p>
    <w:p w14:paraId="4294BE5A" w14:textId="77777777" w:rsidR="00515445" w:rsidRPr="00515445" w:rsidRDefault="00515445" w:rsidP="00515445">
      <w:pPr>
        <w:rPr>
          <w:lang w:val="vi-VN"/>
        </w:rPr>
      </w:pPr>
      <w:r w:rsidRPr="00515445">
        <w:rPr>
          <w:lang w:val="vi-VN"/>
        </w:rPr>
        <w:t xml:space="preserve">        {</w:t>
      </w:r>
    </w:p>
    <w:p w14:paraId="5F576599" w14:textId="77777777" w:rsidR="00515445" w:rsidRPr="00515445" w:rsidRDefault="00515445" w:rsidP="00515445">
      <w:pPr>
        <w:rPr>
          <w:lang w:val="vi-VN"/>
        </w:rPr>
      </w:pPr>
      <w:r w:rsidRPr="00515445">
        <w:rPr>
          <w:lang w:val="vi-VN"/>
        </w:rPr>
        <w:t xml:space="preserve">            "vn": "Tôi thích cô gái đó.", </w:t>
      </w:r>
    </w:p>
    <w:p w14:paraId="36E195CB" w14:textId="77777777" w:rsidR="00515445" w:rsidRPr="00515445" w:rsidRDefault="00515445" w:rsidP="00515445">
      <w:pPr>
        <w:rPr>
          <w:lang w:val="vi-VN"/>
        </w:rPr>
      </w:pPr>
      <w:r w:rsidRPr="00515445">
        <w:rPr>
          <w:lang w:val="vi-VN"/>
        </w:rPr>
        <w:t xml:space="preserve">            "en": "I like that girl."</w:t>
      </w:r>
    </w:p>
    <w:p w14:paraId="073C6637" w14:textId="77777777" w:rsidR="00515445" w:rsidRPr="00515445" w:rsidRDefault="00515445" w:rsidP="00515445">
      <w:pPr>
        <w:rPr>
          <w:lang w:val="vi-VN"/>
        </w:rPr>
      </w:pPr>
      <w:r w:rsidRPr="00515445">
        <w:rPr>
          <w:lang w:val="vi-VN"/>
        </w:rPr>
        <w:t xml:space="preserve">        }, </w:t>
      </w:r>
    </w:p>
    <w:p w14:paraId="3329FAD0" w14:textId="77777777" w:rsidR="00515445" w:rsidRPr="00515445" w:rsidRDefault="00515445" w:rsidP="00515445">
      <w:pPr>
        <w:rPr>
          <w:lang w:val="vi-VN"/>
        </w:rPr>
      </w:pPr>
      <w:r w:rsidRPr="00515445">
        <w:rPr>
          <w:lang w:val="vi-VN"/>
        </w:rPr>
        <w:t xml:space="preserve">        {</w:t>
      </w:r>
    </w:p>
    <w:p w14:paraId="6C87C531" w14:textId="76BF1662" w:rsidR="00515445" w:rsidRPr="00515445" w:rsidRDefault="00515445" w:rsidP="00515445">
      <w:pPr>
        <w:rPr>
          <w:lang w:val="vi-VN"/>
        </w:rPr>
      </w:pPr>
      <w:r w:rsidRPr="00515445">
        <w:rPr>
          <w:lang w:val="vi-VN"/>
        </w:rPr>
        <w:t xml:space="preserve">            "vn": "Những </w:t>
      </w:r>
      <w:ins w:id="559" w:author="Canh Duc Nguyen" w:date="2023-10-14T06:16:00Z">
        <w:r w:rsidR="00740994">
          <w:rPr>
            <w:lang w:val="vi-VN"/>
          </w:rPr>
          <w:t xml:space="preserve">cái </w:t>
        </w:r>
      </w:ins>
      <w:r w:rsidRPr="00515445">
        <w:rPr>
          <w:lang w:val="vi-VN"/>
        </w:rPr>
        <w:t xml:space="preserve">cây đó thuộc về hàng xóm của tôi.", </w:t>
      </w:r>
    </w:p>
    <w:p w14:paraId="2FA4DB84" w14:textId="77777777" w:rsidR="00515445" w:rsidRPr="00515445" w:rsidRDefault="00515445" w:rsidP="00515445">
      <w:pPr>
        <w:rPr>
          <w:lang w:val="vi-VN"/>
        </w:rPr>
      </w:pPr>
      <w:r w:rsidRPr="00515445">
        <w:rPr>
          <w:lang w:val="vi-VN"/>
        </w:rPr>
        <w:t xml:space="preserve">            "en": "Those trees belong to my neighbor."</w:t>
      </w:r>
    </w:p>
    <w:p w14:paraId="62863463" w14:textId="77777777" w:rsidR="00515445" w:rsidRPr="00515445" w:rsidRDefault="00515445" w:rsidP="00515445">
      <w:pPr>
        <w:rPr>
          <w:lang w:val="vi-VN"/>
        </w:rPr>
      </w:pPr>
      <w:r w:rsidRPr="00515445">
        <w:rPr>
          <w:lang w:val="vi-VN"/>
        </w:rPr>
        <w:t xml:space="preserve">        } </w:t>
      </w:r>
    </w:p>
    <w:p w14:paraId="5194A736" w14:textId="77777777" w:rsidR="00515445" w:rsidRPr="00515445" w:rsidRDefault="00515445" w:rsidP="00515445">
      <w:pPr>
        <w:rPr>
          <w:lang w:val="vi-VN"/>
        </w:rPr>
      </w:pPr>
      <w:r w:rsidRPr="00515445">
        <w:rPr>
          <w:lang w:val="vi-VN"/>
        </w:rPr>
        <w:t xml:space="preserve">    ] </w:t>
      </w:r>
    </w:p>
    <w:p w14:paraId="4EDF9603" w14:textId="77777777" w:rsidR="00515445" w:rsidRPr="00515445" w:rsidRDefault="00515445" w:rsidP="00515445">
      <w:pPr>
        <w:rPr>
          <w:lang w:val="vi-VN"/>
        </w:rPr>
      </w:pPr>
      <w:r w:rsidRPr="00515445">
        <w:rPr>
          <w:lang w:val="vi-VN"/>
        </w:rPr>
        <w:t>}</w:t>
      </w:r>
    </w:p>
    <w:p w14:paraId="728AD14C" w14:textId="77777777" w:rsidR="00515445" w:rsidRPr="00515445" w:rsidRDefault="00515445" w:rsidP="00515445">
      <w:pPr>
        <w:rPr>
          <w:lang w:val="vi-VN"/>
        </w:rPr>
      </w:pPr>
      <w:r w:rsidRPr="00515445">
        <w:rPr>
          <w:lang w:val="vi-VN"/>
        </w:rPr>
        <w:t>-----------------------------</w:t>
      </w:r>
    </w:p>
    <w:p w14:paraId="528C3324" w14:textId="77777777" w:rsidR="00515445" w:rsidRPr="00515445" w:rsidRDefault="00515445" w:rsidP="00515445">
      <w:pPr>
        <w:rPr>
          <w:lang w:val="vi-VN"/>
        </w:rPr>
      </w:pPr>
      <w:r w:rsidRPr="00515445">
        <w:rPr>
          <w:lang w:val="vi-VN"/>
        </w:rPr>
        <w:t xml:space="preserve">keyword: Demonstrative pronoun: 'đó/đấy' </w:t>
      </w:r>
    </w:p>
    <w:p w14:paraId="6792C085" w14:textId="77777777" w:rsidR="00515445" w:rsidRPr="00515445" w:rsidRDefault="00515445" w:rsidP="00515445">
      <w:pPr>
        <w:rPr>
          <w:lang w:val="vi-VN"/>
        </w:rPr>
      </w:pPr>
      <w:r w:rsidRPr="00515445">
        <w:rPr>
          <w:lang w:val="vi-VN"/>
        </w:rPr>
        <w:t xml:space="preserve">PROMPT: Generate grammar explanation for following Vietnamese grammar point: Demonstrative pronoun: 'đó/đấy' </w:t>
      </w:r>
    </w:p>
    <w:p w14:paraId="03F0A35C" w14:textId="77777777" w:rsidR="00515445" w:rsidRPr="00515445" w:rsidRDefault="00515445" w:rsidP="00515445">
      <w:pPr>
        <w:rPr>
          <w:lang w:val="vi-VN"/>
        </w:rPr>
      </w:pPr>
      <w:r w:rsidRPr="00515445">
        <w:rPr>
          <w:lang w:val="vi-VN"/>
        </w:rPr>
        <w:t xml:space="preserve">RESPONSE: { </w:t>
      </w:r>
    </w:p>
    <w:p w14:paraId="41B7A942" w14:textId="77777777" w:rsidR="00515445" w:rsidRPr="00515445" w:rsidRDefault="00515445" w:rsidP="00515445">
      <w:pPr>
        <w:rPr>
          <w:lang w:val="vi-VN"/>
        </w:rPr>
      </w:pPr>
      <w:r w:rsidRPr="00515445">
        <w:rPr>
          <w:lang w:val="vi-VN"/>
        </w:rPr>
        <w:t xml:space="preserve">  "title": "Demonstrative pronoun: 'đó/đấy'", </w:t>
      </w:r>
    </w:p>
    <w:p w14:paraId="3DE52297" w14:textId="77777777" w:rsidR="00515445" w:rsidRPr="00515445" w:rsidRDefault="00515445" w:rsidP="00515445">
      <w:pPr>
        <w:rPr>
          <w:lang w:val="vi-VN"/>
        </w:rPr>
      </w:pPr>
      <w:r w:rsidRPr="00515445">
        <w:rPr>
          <w:lang w:val="vi-VN"/>
        </w:rPr>
        <w:t xml:space="preserve">  "short_explanation": "Used to indicate something is far from both the speaker and the listener.", </w:t>
      </w:r>
    </w:p>
    <w:p w14:paraId="1A6CDDFD" w14:textId="77777777" w:rsidR="00515445" w:rsidRPr="00515445" w:rsidRDefault="00515445" w:rsidP="00515445">
      <w:pPr>
        <w:rPr>
          <w:lang w:val="vi-VN"/>
        </w:rPr>
      </w:pPr>
      <w:r w:rsidRPr="00515445">
        <w:rPr>
          <w:lang w:val="vi-VN"/>
        </w:rPr>
        <w:t xml:space="preserve">  "long_explanation": "The Vietnamese pronouns 'đó' and 'đấy', are used to refer to something that is distantly located from both the speaker and the listener. It is equivalent to the English </w:t>
      </w:r>
      <w:r w:rsidRPr="00515445">
        <w:rPr>
          <w:lang w:val="vi-VN"/>
        </w:rPr>
        <w:lastRenderedPageBreak/>
        <w:t xml:space="preserve">pronoun 'that', when 'that' is used to denote something further away from both parties involved in the conversation.", </w:t>
      </w:r>
    </w:p>
    <w:p w14:paraId="5D8CF24C" w14:textId="77777777" w:rsidR="00515445" w:rsidRPr="00515445" w:rsidRDefault="00515445" w:rsidP="00515445">
      <w:pPr>
        <w:rPr>
          <w:lang w:val="vi-VN"/>
        </w:rPr>
      </w:pPr>
      <w:r w:rsidRPr="00515445">
        <w:rPr>
          <w:lang w:val="vi-VN"/>
        </w:rPr>
        <w:t xml:space="preserve">  "formation": "example of grammar formation for given grammar point", </w:t>
      </w:r>
    </w:p>
    <w:p w14:paraId="03384114" w14:textId="77777777" w:rsidR="00515445" w:rsidRPr="00515445" w:rsidRDefault="00515445" w:rsidP="00515445">
      <w:pPr>
        <w:rPr>
          <w:lang w:val="vi-VN"/>
        </w:rPr>
      </w:pPr>
      <w:r w:rsidRPr="00515445">
        <w:rPr>
          <w:lang w:val="vi-VN"/>
        </w:rPr>
        <w:t xml:space="preserve">  "examples": [ </w:t>
      </w:r>
    </w:p>
    <w:p w14:paraId="20254C39" w14:textId="77777777" w:rsidR="00515445" w:rsidRPr="00515445" w:rsidRDefault="00515445" w:rsidP="00515445">
      <w:pPr>
        <w:rPr>
          <w:lang w:val="vi-VN"/>
        </w:rPr>
      </w:pPr>
      <w:r w:rsidRPr="00515445">
        <w:rPr>
          <w:lang w:val="vi-VN"/>
        </w:rPr>
        <w:t xml:space="preserve">    { </w:t>
      </w:r>
    </w:p>
    <w:p w14:paraId="51E9E3C6" w14:textId="77777777" w:rsidR="00515445" w:rsidRPr="00515445" w:rsidRDefault="00515445" w:rsidP="00515445">
      <w:pPr>
        <w:rPr>
          <w:lang w:val="vi-VN"/>
        </w:rPr>
      </w:pPr>
      <w:r w:rsidRPr="00515445">
        <w:rPr>
          <w:lang w:val="vi-VN"/>
        </w:rPr>
        <w:t xml:space="preserve">      "vn": "Cái ghế đó rất thoải mái.", </w:t>
      </w:r>
    </w:p>
    <w:p w14:paraId="14D41533" w14:textId="77777777" w:rsidR="00515445" w:rsidRPr="00515445" w:rsidRDefault="00515445" w:rsidP="00515445">
      <w:pPr>
        <w:rPr>
          <w:lang w:val="vi-VN"/>
        </w:rPr>
      </w:pPr>
      <w:r w:rsidRPr="00515445">
        <w:rPr>
          <w:lang w:val="vi-VN"/>
        </w:rPr>
        <w:t xml:space="preserve">      "en": "That chair over there is very comfortable." </w:t>
      </w:r>
    </w:p>
    <w:p w14:paraId="273DF914" w14:textId="77777777" w:rsidR="00515445" w:rsidRPr="00515445" w:rsidRDefault="00515445" w:rsidP="00515445">
      <w:pPr>
        <w:rPr>
          <w:lang w:val="vi-VN"/>
        </w:rPr>
      </w:pPr>
      <w:r w:rsidRPr="00515445">
        <w:rPr>
          <w:lang w:val="vi-VN"/>
        </w:rPr>
        <w:t xml:space="preserve">    }, </w:t>
      </w:r>
    </w:p>
    <w:p w14:paraId="0F894CE9" w14:textId="77777777" w:rsidR="00515445" w:rsidRPr="00515445" w:rsidRDefault="00515445" w:rsidP="00515445">
      <w:pPr>
        <w:rPr>
          <w:lang w:val="vi-VN"/>
        </w:rPr>
      </w:pPr>
      <w:r w:rsidRPr="00515445">
        <w:rPr>
          <w:lang w:val="vi-VN"/>
        </w:rPr>
        <w:t xml:space="preserve">    { </w:t>
      </w:r>
    </w:p>
    <w:p w14:paraId="2158358D" w14:textId="7CAB459E" w:rsidR="00515445" w:rsidRPr="00515445" w:rsidRDefault="00515445" w:rsidP="00515445">
      <w:pPr>
        <w:rPr>
          <w:lang w:val="vi-VN"/>
        </w:rPr>
      </w:pPr>
      <w:r w:rsidRPr="00515445">
        <w:rPr>
          <w:lang w:val="vi-VN"/>
        </w:rPr>
        <w:t xml:space="preserve">      "vn": "Con chó đó khá </w:t>
      </w:r>
      <w:del w:id="560" w:author="Canh Duc Nguyen" w:date="2023-10-14T06:16:00Z">
        <w:r w:rsidRPr="00515445" w:rsidDel="00740994">
          <w:rPr>
            <w:lang w:val="vi-VN"/>
          </w:rPr>
          <w:delText>to</w:delText>
        </w:r>
      </w:del>
      <w:ins w:id="561" w:author="Canh Duc Nguyen" w:date="2023-10-14T06:16:00Z">
        <w:r w:rsidR="00740994">
          <w:rPr>
            <w:lang w:val="vi-VN"/>
          </w:rPr>
          <w:t>lớn</w:t>
        </w:r>
      </w:ins>
      <w:r w:rsidRPr="00515445">
        <w:rPr>
          <w:lang w:val="vi-VN"/>
        </w:rPr>
        <w:t xml:space="preserve">.", </w:t>
      </w:r>
    </w:p>
    <w:p w14:paraId="500B30D2" w14:textId="77777777" w:rsidR="00515445" w:rsidRPr="00515445" w:rsidRDefault="00515445" w:rsidP="00515445">
      <w:pPr>
        <w:rPr>
          <w:lang w:val="vi-VN"/>
        </w:rPr>
      </w:pPr>
      <w:r w:rsidRPr="00515445">
        <w:rPr>
          <w:lang w:val="vi-VN"/>
        </w:rPr>
        <w:t xml:space="preserve">      "en": "That dog over there is quite big." </w:t>
      </w:r>
    </w:p>
    <w:p w14:paraId="585CD6E2" w14:textId="77777777" w:rsidR="00515445" w:rsidRPr="00515445" w:rsidRDefault="00515445" w:rsidP="00515445">
      <w:pPr>
        <w:rPr>
          <w:lang w:val="vi-VN"/>
        </w:rPr>
      </w:pPr>
      <w:r w:rsidRPr="00515445">
        <w:rPr>
          <w:lang w:val="vi-VN"/>
        </w:rPr>
        <w:t xml:space="preserve">    }, </w:t>
      </w:r>
    </w:p>
    <w:p w14:paraId="7CAC79D5" w14:textId="77777777" w:rsidR="00515445" w:rsidRPr="00515445" w:rsidRDefault="00515445" w:rsidP="00515445">
      <w:pPr>
        <w:rPr>
          <w:lang w:val="vi-VN"/>
        </w:rPr>
      </w:pPr>
      <w:r w:rsidRPr="00515445">
        <w:rPr>
          <w:lang w:val="vi-VN"/>
        </w:rPr>
        <w:t xml:space="preserve">    { </w:t>
      </w:r>
    </w:p>
    <w:p w14:paraId="7FCAE97E" w14:textId="1082114D" w:rsidR="00515445" w:rsidRPr="00515445" w:rsidRDefault="00515445" w:rsidP="00515445">
      <w:pPr>
        <w:rPr>
          <w:lang w:val="vi-VN"/>
        </w:rPr>
      </w:pPr>
      <w:r w:rsidRPr="00515445">
        <w:rPr>
          <w:lang w:val="vi-VN"/>
        </w:rPr>
        <w:t xml:space="preserve">      "vn": "Quyển sách đấy rất hay. Tôi </w:t>
      </w:r>
      <w:del w:id="562" w:author="Canh Duc Nguyen" w:date="2023-10-14T06:17:00Z">
        <w:r w:rsidRPr="00515445" w:rsidDel="00740994">
          <w:rPr>
            <w:lang w:val="vi-VN"/>
          </w:rPr>
          <w:delText xml:space="preserve">đề nghị </w:delText>
        </w:r>
      </w:del>
      <w:ins w:id="563" w:author="Canh Duc Nguyen" w:date="2023-10-14T06:17:00Z">
        <w:r w:rsidR="00740994">
          <w:rPr>
            <w:lang w:val="vi-VN"/>
          </w:rPr>
          <w:t xml:space="preserve">khuyên </w:t>
        </w:r>
      </w:ins>
      <w:r w:rsidRPr="00515445">
        <w:rPr>
          <w:lang w:val="vi-VN"/>
        </w:rPr>
        <w:t xml:space="preserve">bạn nên đọc nó.", </w:t>
      </w:r>
    </w:p>
    <w:p w14:paraId="266C966A" w14:textId="77777777" w:rsidR="00515445" w:rsidRPr="00515445" w:rsidRDefault="00515445" w:rsidP="00515445">
      <w:pPr>
        <w:rPr>
          <w:lang w:val="vi-VN"/>
        </w:rPr>
      </w:pPr>
      <w:r w:rsidRPr="00515445">
        <w:rPr>
          <w:lang w:val="vi-VN"/>
        </w:rPr>
        <w:t xml:space="preserve">      "en": "That book over there is very good. I suggest you should read it." </w:t>
      </w:r>
    </w:p>
    <w:p w14:paraId="2ED31BED" w14:textId="77777777" w:rsidR="00515445" w:rsidRPr="00515445" w:rsidRDefault="00515445" w:rsidP="00515445">
      <w:pPr>
        <w:rPr>
          <w:lang w:val="vi-VN"/>
        </w:rPr>
      </w:pPr>
      <w:r w:rsidRPr="00515445">
        <w:rPr>
          <w:lang w:val="vi-VN"/>
        </w:rPr>
        <w:t xml:space="preserve">    }, </w:t>
      </w:r>
    </w:p>
    <w:p w14:paraId="73E32E82" w14:textId="77777777" w:rsidR="00515445" w:rsidRPr="00515445" w:rsidRDefault="00515445" w:rsidP="00515445">
      <w:pPr>
        <w:rPr>
          <w:lang w:val="vi-VN"/>
        </w:rPr>
      </w:pPr>
      <w:r w:rsidRPr="00515445">
        <w:rPr>
          <w:lang w:val="vi-VN"/>
        </w:rPr>
        <w:t xml:space="preserve">    { </w:t>
      </w:r>
    </w:p>
    <w:p w14:paraId="6D7C2224" w14:textId="10D12568" w:rsidR="00515445" w:rsidRPr="00515445" w:rsidRDefault="00515445" w:rsidP="00515445">
      <w:pPr>
        <w:rPr>
          <w:lang w:val="vi-VN"/>
        </w:rPr>
      </w:pPr>
      <w:r w:rsidRPr="00515445">
        <w:rPr>
          <w:lang w:val="vi-VN"/>
        </w:rPr>
        <w:t xml:space="preserve">      "vn": "</w:t>
      </w:r>
      <w:ins w:id="564" w:author="Canh Duc Nguyen" w:date="2023-10-14T06:17:00Z">
        <w:r w:rsidR="00740994">
          <w:rPr>
            <w:lang w:val="vi-VN"/>
          </w:rPr>
          <w:t>Cái c</w:t>
        </w:r>
      </w:ins>
      <w:del w:id="565" w:author="Canh Duc Nguyen" w:date="2023-10-14T06:17:00Z">
        <w:r w:rsidRPr="00515445" w:rsidDel="00740994">
          <w:rPr>
            <w:lang w:val="vi-VN"/>
          </w:rPr>
          <w:delText>C</w:delText>
        </w:r>
      </w:del>
      <w:r w:rsidRPr="00515445">
        <w:rPr>
          <w:lang w:val="vi-VN"/>
        </w:rPr>
        <w:t>ây đó đã sống được hơn 100 năm.</w:t>
      </w:r>
      <w:del w:id="566" w:author="Canh Duc Nguyen" w:date="2023-10-14T06:19:00Z">
        <w:r w:rsidRPr="00515445" w:rsidDel="00740994">
          <w:rPr>
            <w:lang w:val="vi-VN"/>
          </w:rPr>
          <w:delText>"</w:delText>
        </w:r>
      </w:del>
      <w:ins w:id="567" w:author="Canh Duc Nguyen" w:date="2023-10-14T06:19:00Z">
        <w:r w:rsidR="00740994">
          <w:rPr>
            <w:lang w:val="vi-VN"/>
          </w:rPr>
          <w:t>”</w:t>
        </w:r>
      </w:ins>
      <w:r w:rsidRPr="00515445">
        <w:rPr>
          <w:lang w:val="vi-VN"/>
        </w:rPr>
        <w:t xml:space="preserve">, </w:t>
      </w:r>
    </w:p>
    <w:p w14:paraId="4E36B517" w14:textId="62548A33" w:rsidR="00515445" w:rsidRPr="00515445" w:rsidRDefault="00515445" w:rsidP="00515445">
      <w:pPr>
        <w:rPr>
          <w:lang w:val="vi-VN"/>
        </w:rPr>
      </w:pPr>
      <w:r w:rsidRPr="00515445">
        <w:rPr>
          <w:lang w:val="vi-VN"/>
        </w:rPr>
        <w:t xml:space="preserve">      </w:t>
      </w:r>
      <w:del w:id="568" w:author="Canh Duc Nguyen" w:date="2023-10-14T06:19:00Z">
        <w:r w:rsidRPr="00515445" w:rsidDel="00740994">
          <w:rPr>
            <w:lang w:val="vi-VN"/>
          </w:rPr>
          <w:delText>"</w:delText>
        </w:r>
      </w:del>
      <w:ins w:id="569" w:author="Canh Duc Nguyen" w:date="2023-10-14T06:19:00Z">
        <w:r w:rsidR="00740994">
          <w:rPr>
            <w:lang w:val="vi-VN"/>
          </w:rPr>
          <w:t>“</w:t>
        </w:r>
      </w:ins>
      <w:r w:rsidRPr="00515445">
        <w:rPr>
          <w:lang w:val="vi-VN"/>
        </w:rPr>
        <w:t>en</w:t>
      </w:r>
      <w:del w:id="570" w:author="Canh Duc Nguyen" w:date="2023-10-14T06:19:00Z">
        <w:r w:rsidRPr="00515445" w:rsidDel="00740994">
          <w:rPr>
            <w:lang w:val="vi-VN"/>
          </w:rPr>
          <w:delText>"</w:delText>
        </w:r>
      </w:del>
      <w:ins w:id="571" w:author="Canh Duc Nguyen" w:date="2023-10-14T06:19:00Z">
        <w:r w:rsidR="00740994">
          <w:rPr>
            <w:lang w:val="vi-VN"/>
          </w:rPr>
          <w:t>”</w:t>
        </w:r>
      </w:ins>
      <w:r w:rsidRPr="00515445">
        <w:rPr>
          <w:lang w:val="vi-VN"/>
        </w:rPr>
        <w:t xml:space="preserve">: </w:t>
      </w:r>
      <w:del w:id="572" w:author="Canh Duc Nguyen" w:date="2023-10-14T06:19:00Z">
        <w:r w:rsidRPr="00515445" w:rsidDel="00740994">
          <w:rPr>
            <w:lang w:val="vi-VN"/>
          </w:rPr>
          <w:delText>"</w:delText>
        </w:r>
      </w:del>
      <w:ins w:id="573" w:author="Canh Duc Nguyen" w:date="2023-10-14T06:19:00Z">
        <w:r w:rsidR="00740994">
          <w:rPr>
            <w:lang w:val="vi-VN"/>
          </w:rPr>
          <w:t>“</w:t>
        </w:r>
      </w:ins>
      <w:r w:rsidRPr="00515445">
        <w:rPr>
          <w:lang w:val="vi-VN"/>
        </w:rPr>
        <w:t>That tree over there has lived for more than 100 years.</w:t>
      </w:r>
      <w:del w:id="574" w:author="Canh Duc Nguyen" w:date="2023-10-14T06:19:00Z">
        <w:r w:rsidRPr="00515445" w:rsidDel="00740994">
          <w:rPr>
            <w:lang w:val="vi-VN"/>
          </w:rPr>
          <w:delText>"</w:delText>
        </w:r>
      </w:del>
      <w:ins w:id="575" w:author="Canh Duc Nguyen" w:date="2023-10-14T06:19:00Z">
        <w:r w:rsidR="00740994">
          <w:rPr>
            <w:lang w:val="vi-VN"/>
          </w:rPr>
          <w:t>”</w:t>
        </w:r>
      </w:ins>
      <w:r w:rsidRPr="00515445">
        <w:rPr>
          <w:lang w:val="vi-VN"/>
        </w:rPr>
        <w:t xml:space="preserve"> </w:t>
      </w:r>
    </w:p>
    <w:p w14:paraId="23CE107E" w14:textId="77777777" w:rsidR="00515445" w:rsidRPr="00515445" w:rsidRDefault="00515445" w:rsidP="00515445">
      <w:pPr>
        <w:rPr>
          <w:lang w:val="vi-VN"/>
        </w:rPr>
      </w:pPr>
      <w:r w:rsidRPr="00515445">
        <w:rPr>
          <w:lang w:val="vi-VN"/>
        </w:rPr>
        <w:t xml:space="preserve">    } </w:t>
      </w:r>
    </w:p>
    <w:p w14:paraId="335B8326" w14:textId="77777777" w:rsidR="00515445" w:rsidRPr="00515445" w:rsidRDefault="00515445" w:rsidP="00515445">
      <w:pPr>
        <w:rPr>
          <w:lang w:val="vi-VN"/>
        </w:rPr>
      </w:pPr>
      <w:r w:rsidRPr="00515445">
        <w:rPr>
          <w:lang w:val="vi-VN"/>
        </w:rPr>
        <w:t xml:space="preserve">  ] </w:t>
      </w:r>
    </w:p>
    <w:p w14:paraId="58C30652" w14:textId="77777777" w:rsidR="00515445" w:rsidRPr="00515445" w:rsidRDefault="00515445" w:rsidP="00515445">
      <w:pPr>
        <w:rPr>
          <w:lang w:val="vi-VN"/>
        </w:rPr>
      </w:pPr>
      <w:r w:rsidRPr="00515445">
        <w:rPr>
          <w:lang w:val="vi-VN"/>
        </w:rPr>
        <w:t>}</w:t>
      </w:r>
    </w:p>
    <w:p w14:paraId="4CD6567F" w14:textId="77777777" w:rsidR="00515445" w:rsidRPr="00515445" w:rsidRDefault="00515445" w:rsidP="00515445">
      <w:pPr>
        <w:rPr>
          <w:lang w:val="vi-VN"/>
        </w:rPr>
      </w:pPr>
      <w:r w:rsidRPr="00515445">
        <w:rPr>
          <w:lang w:val="vi-VN"/>
        </w:rPr>
        <w:t>-----------------------------</w:t>
      </w:r>
    </w:p>
    <w:p w14:paraId="55C136C1" w14:textId="77777777" w:rsidR="00515445" w:rsidRPr="00515445" w:rsidRDefault="00515445" w:rsidP="00515445">
      <w:pPr>
        <w:rPr>
          <w:lang w:val="vi-VN"/>
        </w:rPr>
      </w:pPr>
      <w:r w:rsidRPr="00515445">
        <w:rPr>
          <w:lang w:val="vi-VN"/>
        </w:rPr>
        <w:t xml:space="preserve">keyword: Demonstrative pronoun 'kia' </w:t>
      </w:r>
    </w:p>
    <w:p w14:paraId="705E642D" w14:textId="77777777" w:rsidR="00515445" w:rsidRPr="00515445" w:rsidRDefault="00515445" w:rsidP="00515445">
      <w:pPr>
        <w:rPr>
          <w:lang w:val="vi-VN"/>
        </w:rPr>
      </w:pPr>
      <w:r w:rsidRPr="00515445">
        <w:rPr>
          <w:lang w:val="vi-VN"/>
        </w:rPr>
        <w:t xml:space="preserve">PROMPT: Generate grammar explanation for following Vietnamese grammar point: Demonstrative pronoun 'kia' </w:t>
      </w:r>
    </w:p>
    <w:p w14:paraId="7035F8EC" w14:textId="77777777" w:rsidR="00515445" w:rsidRPr="00515445" w:rsidRDefault="00515445" w:rsidP="00515445">
      <w:pPr>
        <w:rPr>
          <w:lang w:val="vi-VN"/>
        </w:rPr>
      </w:pPr>
      <w:r w:rsidRPr="00515445">
        <w:rPr>
          <w:lang w:val="vi-VN"/>
        </w:rPr>
        <w:t xml:space="preserve">RESPONSE: { </w:t>
      </w:r>
    </w:p>
    <w:p w14:paraId="619B6932" w14:textId="77777777" w:rsidR="00515445" w:rsidRPr="00515445" w:rsidRDefault="00515445" w:rsidP="00515445">
      <w:pPr>
        <w:rPr>
          <w:lang w:val="vi-VN"/>
        </w:rPr>
      </w:pPr>
      <w:r w:rsidRPr="00515445">
        <w:rPr>
          <w:lang w:val="vi-VN"/>
        </w:rPr>
        <w:t xml:space="preserve">  "title": "Demonstrative pronoun 'kia'", </w:t>
      </w:r>
    </w:p>
    <w:p w14:paraId="221F9FEC" w14:textId="77777777" w:rsidR="00515445" w:rsidRPr="00515445" w:rsidRDefault="00515445" w:rsidP="00515445">
      <w:pPr>
        <w:rPr>
          <w:lang w:val="vi-VN"/>
        </w:rPr>
      </w:pPr>
      <w:r w:rsidRPr="00515445">
        <w:rPr>
          <w:lang w:val="vi-VN"/>
        </w:rPr>
        <w:t xml:space="preserve">  "short_explanation": "Used to refer to a noun that is further away.", </w:t>
      </w:r>
    </w:p>
    <w:p w14:paraId="3246E4C5" w14:textId="77777777" w:rsidR="00515445" w:rsidRPr="00515445" w:rsidRDefault="00515445" w:rsidP="00515445">
      <w:pPr>
        <w:rPr>
          <w:lang w:val="vi-VN"/>
        </w:rPr>
      </w:pPr>
      <w:r w:rsidRPr="00515445">
        <w:rPr>
          <w:lang w:val="vi-VN"/>
        </w:rPr>
        <w:t xml:space="preserve">  "long_explanation": "In Vietnamese, 'kia' is a demonstrative pronoun which is used to refer to a noun or a person that is further away from the speaker and the listener. It's an equivalent to the English demonstrative pronouns 'that' or 'those' when the referenced object or person is far. This is commonly used in conversations to precisely indicate the position of something or someone.", </w:t>
      </w:r>
    </w:p>
    <w:p w14:paraId="64C330B5" w14:textId="1C972377" w:rsidR="00515445" w:rsidRPr="00515445" w:rsidRDefault="00515445" w:rsidP="00515445">
      <w:pPr>
        <w:rPr>
          <w:lang w:val="vi-VN"/>
        </w:rPr>
      </w:pPr>
      <w:r w:rsidRPr="00515445">
        <w:rPr>
          <w:lang w:val="vi-VN"/>
        </w:rPr>
        <w:t xml:space="preserve">  "formation": "</w:t>
      </w:r>
      <w:del w:id="576" w:author="Canh Duc Nguyen" w:date="2023-10-14T06:21:00Z">
        <w:r w:rsidRPr="00515445" w:rsidDel="00740994">
          <w:rPr>
            <w:lang w:val="vi-VN"/>
          </w:rPr>
          <w:delText xml:space="preserve">Subject + Verb </w:delText>
        </w:r>
      </w:del>
      <w:ins w:id="577" w:author="Canh Duc Nguyen" w:date="2023-10-14T06:20:00Z">
        <w:r w:rsidR="00740994">
          <w:rPr>
            <w:lang w:val="vi-VN"/>
          </w:rPr>
          <w:t>noun</w:t>
        </w:r>
      </w:ins>
      <w:ins w:id="578" w:author="Canh Duc Nguyen" w:date="2023-10-14T06:19:00Z">
        <w:r w:rsidR="00740994">
          <w:rPr>
            <w:lang w:val="vi-VN"/>
          </w:rPr>
          <w:t xml:space="preserve"> </w:t>
        </w:r>
      </w:ins>
      <w:r w:rsidRPr="00515445">
        <w:rPr>
          <w:lang w:val="vi-VN"/>
        </w:rPr>
        <w:t xml:space="preserve">+ kia", </w:t>
      </w:r>
    </w:p>
    <w:p w14:paraId="2F30731C" w14:textId="77777777" w:rsidR="00515445" w:rsidRPr="00515445" w:rsidRDefault="00515445" w:rsidP="00515445">
      <w:pPr>
        <w:rPr>
          <w:lang w:val="vi-VN"/>
        </w:rPr>
      </w:pPr>
      <w:r w:rsidRPr="00515445">
        <w:rPr>
          <w:lang w:val="vi-VN"/>
        </w:rPr>
        <w:t xml:space="preserve">  "examples": [ </w:t>
      </w:r>
    </w:p>
    <w:p w14:paraId="70BCCD77" w14:textId="77777777" w:rsidR="00515445" w:rsidRPr="00515445" w:rsidRDefault="00515445" w:rsidP="00515445">
      <w:pPr>
        <w:rPr>
          <w:lang w:val="vi-VN"/>
        </w:rPr>
      </w:pPr>
      <w:r w:rsidRPr="00515445">
        <w:rPr>
          <w:lang w:val="vi-VN"/>
        </w:rPr>
        <w:t xml:space="preserve">    { </w:t>
      </w:r>
    </w:p>
    <w:p w14:paraId="16233556" w14:textId="6CE06D40" w:rsidR="00515445" w:rsidRPr="00515445" w:rsidRDefault="00515445" w:rsidP="00515445">
      <w:pPr>
        <w:rPr>
          <w:lang w:val="vi-VN"/>
        </w:rPr>
      </w:pPr>
      <w:r w:rsidRPr="00515445">
        <w:rPr>
          <w:lang w:val="vi-VN"/>
        </w:rPr>
        <w:t xml:space="preserve">      "vn": "</w:t>
      </w:r>
      <w:ins w:id="579" w:author="Canh Duc Nguyen" w:date="2023-10-14T06:20:00Z">
        <w:r w:rsidR="00740994">
          <w:rPr>
            <w:lang w:val="vi-VN"/>
          </w:rPr>
          <w:t>Hãy n</w:t>
        </w:r>
      </w:ins>
      <w:del w:id="580" w:author="Canh Duc Nguyen" w:date="2023-10-14T06:20:00Z">
        <w:r w:rsidRPr="00515445" w:rsidDel="00740994">
          <w:rPr>
            <w:lang w:val="vi-VN"/>
          </w:rPr>
          <w:delText>N</w:delText>
        </w:r>
      </w:del>
      <w:r w:rsidRPr="00515445">
        <w:rPr>
          <w:lang w:val="vi-VN"/>
        </w:rPr>
        <w:t>hìn người đàn ông kia! Anh ấy đang làm gì</w:t>
      </w:r>
      <w:ins w:id="581" w:author="Canh Duc Nguyen" w:date="2023-10-14T06:20:00Z">
        <w:r w:rsidR="00740994">
          <w:rPr>
            <w:lang w:val="vi-VN"/>
          </w:rPr>
          <w:t xml:space="preserve"> vậy</w:t>
        </w:r>
      </w:ins>
      <w:r w:rsidRPr="00515445">
        <w:rPr>
          <w:lang w:val="vi-VN"/>
        </w:rPr>
        <w:t xml:space="preserve">?", </w:t>
      </w:r>
    </w:p>
    <w:p w14:paraId="5FC1D552" w14:textId="77777777" w:rsidR="00515445" w:rsidRPr="00515445" w:rsidRDefault="00515445" w:rsidP="00515445">
      <w:pPr>
        <w:rPr>
          <w:lang w:val="vi-VN"/>
        </w:rPr>
      </w:pPr>
      <w:r w:rsidRPr="00515445">
        <w:rPr>
          <w:lang w:val="vi-VN"/>
        </w:rPr>
        <w:t xml:space="preserve">      "en": "Look at that man over there! What is he doing?" </w:t>
      </w:r>
    </w:p>
    <w:p w14:paraId="2A2183A8" w14:textId="77777777" w:rsidR="00515445" w:rsidRPr="00515445" w:rsidRDefault="00515445" w:rsidP="00515445">
      <w:pPr>
        <w:rPr>
          <w:lang w:val="vi-VN"/>
        </w:rPr>
      </w:pPr>
      <w:r w:rsidRPr="00515445">
        <w:rPr>
          <w:lang w:val="vi-VN"/>
        </w:rPr>
        <w:t xml:space="preserve">    }, </w:t>
      </w:r>
    </w:p>
    <w:p w14:paraId="62C487D7" w14:textId="77777777" w:rsidR="00515445" w:rsidRPr="00515445" w:rsidRDefault="00515445" w:rsidP="00515445">
      <w:pPr>
        <w:rPr>
          <w:lang w:val="vi-VN"/>
        </w:rPr>
      </w:pPr>
      <w:r w:rsidRPr="00515445">
        <w:rPr>
          <w:lang w:val="vi-VN"/>
        </w:rPr>
        <w:t xml:space="preserve">    { </w:t>
      </w:r>
    </w:p>
    <w:p w14:paraId="289C2BB5" w14:textId="77777777" w:rsidR="00515445" w:rsidRPr="00515445" w:rsidRDefault="00515445" w:rsidP="00515445">
      <w:pPr>
        <w:rPr>
          <w:lang w:val="vi-VN"/>
        </w:rPr>
      </w:pPr>
      <w:r w:rsidRPr="00515445">
        <w:rPr>
          <w:lang w:val="vi-VN"/>
        </w:rPr>
        <w:t xml:space="preserve">      "vn": "Bạn có thể mở cửa sổ kia được không?", </w:t>
      </w:r>
    </w:p>
    <w:p w14:paraId="0A45881D" w14:textId="77777777" w:rsidR="00515445" w:rsidRPr="00515445" w:rsidRDefault="00515445" w:rsidP="00515445">
      <w:pPr>
        <w:rPr>
          <w:lang w:val="vi-VN"/>
        </w:rPr>
      </w:pPr>
      <w:r w:rsidRPr="00515445">
        <w:rPr>
          <w:lang w:val="vi-VN"/>
        </w:rPr>
        <w:t xml:space="preserve">      "en": "Can you open that window over there?" </w:t>
      </w:r>
    </w:p>
    <w:p w14:paraId="28836D58" w14:textId="77777777" w:rsidR="00515445" w:rsidRPr="00515445" w:rsidRDefault="00515445" w:rsidP="00515445">
      <w:pPr>
        <w:rPr>
          <w:lang w:val="vi-VN"/>
        </w:rPr>
      </w:pPr>
      <w:r w:rsidRPr="00515445">
        <w:rPr>
          <w:lang w:val="vi-VN"/>
        </w:rPr>
        <w:t xml:space="preserve">    }, </w:t>
      </w:r>
    </w:p>
    <w:p w14:paraId="55069445" w14:textId="77777777" w:rsidR="00515445" w:rsidRPr="00515445" w:rsidRDefault="00515445" w:rsidP="00515445">
      <w:pPr>
        <w:rPr>
          <w:lang w:val="vi-VN"/>
        </w:rPr>
      </w:pPr>
      <w:r w:rsidRPr="00515445">
        <w:rPr>
          <w:lang w:val="vi-VN"/>
        </w:rPr>
        <w:lastRenderedPageBreak/>
        <w:t xml:space="preserve">    { </w:t>
      </w:r>
    </w:p>
    <w:p w14:paraId="787309F5" w14:textId="24F72AF8" w:rsidR="00515445" w:rsidRPr="00515445" w:rsidRDefault="00515445" w:rsidP="00515445">
      <w:pPr>
        <w:rPr>
          <w:lang w:val="vi-VN"/>
        </w:rPr>
      </w:pPr>
      <w:r w:rsidRPr="00515445">
        <w:rPr>
          <w:lang w:val="vi-VN"/>
        </w:rPr>
        <w:t xml:space="preserve">      "vn": "Cái ghế kia </w:t>
      </w:r>
      <w:ins w:id="582" w:author="Canh Duc Nguyen" w:date="2023-10-14T06:21:00Z">
        <w:r w:rsidR="00740994">
          <w:rPr>
            <w:lang w:val="vi-VN"/>
          </w:rPr>
          <w:t xml:space="preserve">là </w:t>
        </w:r>
      </w:ins>
      <w:r w:rsidRPr="00515445">
        <w:rPr>
          <w:lang w:val="vi-VN"/>
        </w:rPr>
        <w:t xml:space="preserve">của bạn à?", </w:t>
      </w:r>
    </w:p>
    <w:p w14:paraId="7051F59C" w14:textId="77777777" w:rsidR="00515445" w:rsidRPr="00515445" w:rsidRDefault="00515445" w:rsidP="00515445">
      <w:pPr>
        <w:rPr>
          <w:lang w:val="vi-VN"/>
        </w:rPr>
      </w:pPr>
      <w:r w:rsidRPr="00515445">
        <w:rPr>
          <w:lang w:val="vi-VN"/>
        </w:rPr>
        <w:t xml:space="preserve">      "en": "Is that chair over there yours?" </w:t>
      </w:r>
    </w:p>
    <w:p w14:paraId="13485A62" w14:textId="77777777" w:rsidR="00515445" w:rsidRPr="00515445" w:rsidRDefault="00515445" w:rsidP="00515445">
      <w:pPr>
        <w:rPr>
          <w:lang w:val="vi-VN"/>
        </w:rPr>
      </w:pPr>
      <w:r w:rsidRPr="00515445">
        <w:rPr>
          <w:lang w:val="vi-VN"/>
        </w:rPr>
        <w:t xml:space="preserve">    }, </w:t>
      </w:r>
    </w:p>
    <w:p w14:paraId="59C02D0E" w14:textId="77777777" w:rsidR="00515445" w:rsidRPr="00515445" w:rsidRDefault="00515445" w:rsidP="00515445">
      <w:pPr>
        <w:rPr>
          <w:lang w:val="vi-VN"/>
        </w:rPr>
      </w:pPr>
      <w:r w:rsidRPr="00515445">
        <w:rPr>
          <w:lang w:val="vi-VN"/>
        </w:rPr>
        <w:t xml:space="preserve">    { </w:t>
      </w:r>
    </w:p>
    <w:p w14:paraId="3C8D488E" w14:textId="77777777" w:rsidR="00515445" w:rsidRPr="00515445" w:rsidRDefault="00515445" w:rsidP="00515445">
      <w:pPr>
        <w:rPr>
          <w:lang w:val="vi-VN"/>
        </w:rPr>
      </w:pPr>
      <w:r w:rsidRPr="00515445">
        <w:rPr>
          <w:lang w:val="vi-VN"/>
        </w:rPr>
        <w:t xml:space="preserve">      "vn": "Con chó kia thích chơi với bóng.", </w:t>
      </w:r>
    </w:p>
    <w:p w14:paraId="13253A98" w14:textId="77777777" w:rsidR="00515445" w:rsidRPr="00515445" w:rsidRDefault="00515445" w:rsidP="00515445">
      <w:pPr>
        <w:rPr>
          <w:lang w:val="vi-VN"/>
        </w:rPr>
      </w:pPr>
      <w:r w:rsidRPr="00515445">
        <w:rPr>
          <w:lang w:val="vi-VN"/>
        </w:rPr>
        <w:t xml:space="preserve">      "en": "That dog over there likes playing with a ball." </w:t>
      </w:r>
    </w:p>
    <w:p w14:paraId="164585E1" w14:textId="77777777" w:rsidR="00515445" w:rsidRPr="00515445" w:rsidRDefault="00515445" w:rsidP="00515445">
      <w:pPr>
        <w:rPr>
          <w:lang w:val="vi-VN"/>
        </w:rPr>
      </w:pPr>
      <w:r w:rsidRPr="00515445">
        <w:rPr>
          <w:lang w:val="vi-VN"/>
        </w:rPr>
        <w:t xml:space="preserve">    } </w:t>
      </w:r>
    </w:p>
    <w:p w14:paraId="042DC61C" w14:textId="77777777" w:rsidR="00515445" w:rsidRPr="00515445" w:rsidRDefault="00515445" w:rsidP="00515445">
      <w:pPr>
        <w:rPr>
          <w:lang w:val="vi-VN"/>
        </w:rPr>
      </w:pPr>
      <w:r w:rsidRPr="00515445">
        <w:rPr>
          <w:lang w:val="vi-VN"/>
        </w:rPr>
        <w:t xml:space="preserve">  ] </w:t>
      </w:r>
    </w:p>
    <w:p w14:paraId="6B15CA94" w14:textId="77777777" w:rsidR="00515445" w:rsidRPr="00515445" w:rsidRDefault="00515445" w:rsidP="00515445">
      <w:pPr>
        <w:rPr>
          <w:lang w:val="vi-VN"/>
        </w:rPr>
      </w:pPr>
      <w:r w:rsidRPr="00515445">
        <w:rPr>
          <w:lang w:val="vi-VN"/>
        </w:rPr>
        <w:t>}</w:t>
      </w:r>
    </w:p>
    <w:p w14:paraId="3E0988A0" w14:textId="77777777" w:rsidR="00515445" w:rsidRPr="00515445" w:rsidRDefault="00515445" w:rsidP="00515445">
      <w:pPr>
        <w:rPr>
          <w:lang w:val="vi-VN"/>
        </w:rPr>
      </w:pPr>
      <w:r w:rsidRPr="00515445">
        <w:rPr>
          <w:lang w:val="vi-VN"/>
        </w:rPr>
        <w:t>-----------------------------</w:t>
      </w:r>
    </w:p>
    <w:p w14:paraId="0ECB3B85" w14:textId="77777777" w:rsidR="00515445" w:rsidRPr="00515445" w:rsidRDefault="00515445" w:rsidP="00515445">
      <w:pPr>
        <w:rPr>
          <w:lang w:val="vi-VN"/>
        </w:rPr>
      </w:pPr>
      <w:r w:rsidRPr="00515445">
        <w:rPr>
          <w:lang w:val="vi-VN"/>
        </w:rPr>
        <w:t xml:space="preserve">keyword: Demonstrative pronoun: 'kia' </w:t>
      </w:r>
    </w:p>
    <w:p w14:paraId="25B7052E" w14:textId="77777777" w:rsidR="00515445" w:rsidRPr="00515445" w:rsidRDefault="00515445" w:rsidP="00515445">
      <w:pPr>
        <w:rPr>
          <w:lang w:val="vi-VN"/>
        </w:rPr>
      </w:pPr>
      <w:r w:rsidRPr="00515445">
        <w:rPr>
          <w:lang w:val="vi-VN"/>
        </w:rPr>
        <w:t xml:space="preserve">PROMPT: Generate grammar explanation for following Vietnamese grammar point: Demonstrative pronoun: 'kia' </w:t>
      </w:r>
    </w:p>
    <w:p w14:paraId="794E8176" w14:textId="77777777" w:rsidR="00515445" w:rsidRPr="00515445" w:rsidRDefault="00515445" w:rsidP="00515445">
      <w:pPr>
        <w:rPr>
          <w:lang w:val="vi-VN"/>
        </w:rPr>
      </w:pPr>
      <w:r w:rsidRPr="00515445">
        <w:rPr>
          <w:lang w:val="vi-VN"/>
        </w:rPr>
        <w:t xml:space="preserve">RESPONSE: { </w:t>
      </w:r>
    </w:p>
    <w:p w14:paraId="53C97E35" w14:textId="77777777" w:rsidR="00515445" w:rsidRPr="00515445" w:rsidRDefault="00515445" w:rsidP="00515445">
      <w:pPr>
        <w:rPr>
          <w:lang w:val="vi-VN"/>
        </w:rPr>
      </w:pPr>
      <w:r w:rsidRPr="00515445">
        <w:rPr>
          <w:lang w:val="vi-VN"/>
        </w:rPr>
        <w:t xml:space="preserve">  "title": "Demonstrative pronoun: 'kia'", </w:t>
      </w:r>
    </w:p>
    <w:p w14:paraId="73FB9822" w14:textId="77777777" w:rsidR="00515445" w:rsidRPr="00515445" w:rsidRDefault="00515445" w:rsidP="00515445">
      <w:pPr>
        <w:rPr>
          <w:lang w:val="vi-VN"/>
        </w:rPr>
      </w:pPr>
      <w:r w:rsidRPr="00515445">
        <w:rPr>
          <w:lang w:val="vi-VN"/>
        </w:rPr>
        <w:t xml:space="preserve">  "short_explanation": "Used to point out an object or person that is far from both the speaker and the listener.", </w:t>
      </w:r>
    </w:p>
    <w:p w14:paraId="16084B3D" w14:textId="77777777" w:rsidR="00515445" w:rsidRPr="00515445" w:rsidRDefault="00515445" w:rsidP="00515445">
      <w:pPr>
        <w:rPr>
          <w:lang w:val="vi-VN"/>
        </w:rPr>
      </w:pPr>
      <w:r w:rsidRPr="00515445">
        <w:rPr>
          <w:lang w:val="vi-VN"/>
        </w:rPr>
        <w:t xml:space="preserve">  "long_explanation": "In Vietnamese, 'kia' is a demonstrative pronoun referring to someone or something far from both the speaker and the listener. It is similar to 'that' or 'those' in English when referring to something far away. It can refer to things in both physical distance and in time.", </w:t>
      </w:r>
    </w:p>
    <w:p w14:paraId="573B1270" w14:textId="68B6DCE5" w:rsidR="00515445" w:rsidRPr="00515445" w:rsidRDefault="00515445" w:rsidP="00515445">
      <w:pPr>
        <w:rPr>
          <w:lang w:val="vi-VN"/>
        </w:rPr>
      </w:pPr>
      <w:r w:rsidRPr="00515445">
        <w:rPr>
          <w:lang w:val="vi-VN"/>
        </w:rPr>
        <w:t xml:space="preserve">  "formation": "</w:t>
      </w:r>
      <w:del w:id="583" w:author="Canh Duc Nguyen" w:date="2023-10-14T06:21:00Z">
        <w:r w:rsidRPr="00515445" w:rsidDel="00740994">
          <w:rPr>
            <w:lang w:val="vi-VN"/>
          </w:rPr>
          <w:delText>subject + verb</w:delText>
        </w:r>
      </w:del>
      <w:ins w:id="584" w:author="Canh Duc Nguyen" w:date="2023-10-14T06:21:00Z">
        <w:r w:rsidR="00740994">
          <w:rPr>
            <w:lang w:val="vi-VN"/>
          </w:rPr>
          <w:t>Noun</w:t>
        </w:r>
      </w:ins>
      <w:r w:rsidRPr="00515445">
        <w:rPr>
          <w:lang w:val="vi-VN"/>
        </w:rPr>
        <w:t xml:space="preserve"> + kia", </w:t>
      </w:r>
    </w:p>
    <w:p w14:paraId="103F4422" w14:textId="77777777" w:rsidR="00515445" w:rsidRPr="00515445" w:rsidRDefault="00515445" w:rsidP="00515445">
      <w:pPr>
        <w:rPr>
          <w:lang w:val="vi-VN"/>
        </w:rPr>
      </w:pPr>
      <w:r w:rsidRPr="00515445">
        <w:rPr>
          <w:lang w:val="vi-VN"/>
        </w:rPr>
        <w:t xml:space="preserve">  "examples": [ </w:t>
      </w:r>
    </w:p>
    <w:p w14:paraId="66257FFA" w14:textId="77777777" w:rsidR="00515445" w:rsidRPr="00515445" w:rsidRDefault="00515445" w:rsidP="00515445">
      <w:pPr>
        <w:rPr>
          <w:lang w:val="vi-VN"/>
        </w:rPr>
      </w:pPr>
      <w:r w:rsidRPr="00515445">
        <w:rPr>
          <w:lang w:val="vi-VN"/>
        </w:rPr>
        <w:t xml:space="preserve">    { </w:t>
      </w:r>
    </w:p>
    <w:p w14:paraId="47AB796E" w14:textId="77777777" w:rsidR="00515445" w:rsidRPr="00515445" w:rsidRDefault="00515445" w:rsidP="00515445">
      <w:pPr>
        <w:rPr>
          <w:lang w:val="vi-VN"/>
        </w:rPr>
      </w:pPr>
      <w:r w:rsidRPr="00515445">
        <w:rPr>
          <w:lang w:val="vi-VN"/>
        </w:rPr>
        <w:t xml:space="preserve">      "vn": "Cái nhà kia là của bạn trai tôi.", </w:t>
      </w:r>
    </w:p>
    <w:p w14:paraId="185E421C" w14:textId="77777777" w:rsidR="00515445" w:rsidRPr="00515445" w:rsidRDefault="00515445" w:rsidP="00515445">
      <w:pPr>
        <w:rPr>
          <w:lang w:val="vi-VN"/>
        </w:rPr>
      </w:pPr>
      <w:r w:rsidRPr="00515445">
        <w:rPr>
          <w:lang w:val="vi-VN"/>
        </w:rPr>
        <w:t xml:space="preserve">      "en": "That house over there is my boyfriend's." </w:t>
      </w:r>
    </w:p>
    <w:p w14:paraId="731AFB25" w14:textId="77777777" w:rsidR="00515445" w:rsidRPr="00515445" w:rsidRDefault="00515445" w:rsidP="00515445">
      <w:pPr>
        <w:rPr>
          <w:lang w:val="vi-VN"/>
        </w:rPr>
      </w:pPr>
      <w:r w:rsidRPr="00515445">
        <w:rPr>
          <w:lang w:val="vi-VN"/>
        </w:rPr>
        <w:t xml:space="preserve">    }, </w:t>
      </w:r>
    </w:p>
    <w:p w14:paraId="6D21A583" w14:textId="77777777" w:rsidR="00515445" w:rsidRPr="00515445" w:rsidRDefault="00515445" w:rsidP="00515445">
      <w:pPr>
        <w:rPr>
          <w:lang w:val="vi-VN"/>
        </w:rPr>
      </w:pPr>
      <w:r w:rsidRPr="00515445">
        <w:rPr>
          <w:lang w:val="vi-VN"/>
        </w:rPr>
        <w:t xml:space="preserve">    { </w:t>
      </w:r>
    </w:p>
    <w:p w14:paraId="3ED78229" w14:textId="77777777" w:rsidR="00515445" w:rsidRPr="00515445" w:rsidRDefault="00515445" w:rsidP="00515445">
      <w:pPr>
        <w:rPr>
          <w:lang w:val="vi-VN"/>
        </w:rPr>
      </w:pPr>
      <w:r w:rsidRPr="00515445">
        <w:rPr>
          <w:lang w:val="vi-VN"/>
        </w:rPr>
        <w:t xml:space="preserve">      "vn": "Cô gái đang đi trên đường kia là bạn của tôi.", </w:t>
      </w:r>
    </w:p>
    <w:p w14:paraId="6CA92433" w14:textId="77777777" w:rsidR="00515445" w:rsidRPr="00515445" w:rsidRDefault="00515445" w:rsidP="00515445">
      <w:pPr>
        <w:rPr>
          <w:lang w:val="vi-VN"/>
        </w:rPr>
      </w:pPr>
      <w:r w:rsidRPr="00515445">
        <w:rPr>
          <w:lang w:val="vi-VN"/>
        </w:rPr>
        <w:t xml:space="preserve">      "en": "The girl walking on that street over there is my friend." </w:t>
      </w:r>
    </w:p>
    <w:p w14:paraId="2FDEB968" w14:textId="77777777" w:rsidR="00515445" w:rsidRPr="00515445" w:rsidRDefault="00515445" w:rsidP="00515445">
      <w:pPr>
        <w:rPr>
          <w:lang w:val="vi-VN"/>
        </w:rPr>
      </w:pPr>
      <w:r w:rsidRPr="00515445">
        <w:rPr>
          <w:lang w:val="vi-VN"/>
        </w:rPr>
        <w:t xml:space="preserve">    }, </w:t>
      </w:r>
    </w:p>
    <w:p w14:paraId="0E7B8E72" w14:textId="77777777" w:rsidR="00515445" w:rsidRPr="00515445" w:rsidRDefault="00515445" w:rsidP="00515445">
      <w:pPr>
        <w:rPr>
          <w:lang w:val="vi-VN"/>
        </w:rPr>
      </w:pPr>
      <w:r w:rsidRPr="00515445">
        <w:rPr>
          <w:lang w:val="vi-VN"/>
        </w:rPr>
        <w:t xml:space="preserve">    { </w:t>
      </w:r>
    </w:p>
    <w:p w14:paraId="35145FB7" w14:textId="77777777" w:rsidR="00515445" w:rsidRPr="00515445" w:rsidRDefault="00515445" w:rsidP="00515445">
      <w:pPr>
        <w:rPr>
          <w:lang w:val="vi-VN"/>
        </w:rPr>
      </w:pPr>
      <w:r w:rsidRPr="00515445">
        <w:rPr>
          <w:lang w:val="vi-VN"/>
        </w:rPr>
        <w:t xml:space="preserve">      "vn": "Ngày kia chúng ta sẽ đi du lịch.", </w:t>
      </w:r>
    </w:p>
    <w:p w14:paraId="69A8C113" w14:textId="77777777" w:rsidR="00515445" w:rsidRPr="00515445" w:rsidRDefault="00515445" w:rsidP="00515445">
      <w:pPr>
        <w:rPr>
          <w:lang w:val="vi-VN"/>
        </w:rPr>
      </w:pPr>
      <w:r w:rsidRPr="00515445">
        <w:rPr>
          <w:lang w:val="vi-VN"/>
        </w:rPr>
        <w:t xml:space="preserve">      "en": "We will go on a trip the day after tomorrow." </w:t>
      </w:r>
    </w:p>
    <w:p w14:paraId="0A03EEB1" w14:textId="77777777" w:rsidR="00515445" w:rsidRPr="00515445" w:rsidRDefault="00515445" w:rsidP="00515445">
      <w:pPr>
        <w:rPr>
          <w:lang w:val="vi-VN"/>
        </w:rPr>
      </w:pPr>
      <w:r w:rsidRPr="00515445">
        <w:rPr>
          <w:lang w:val="vi-VN"/>
        </w:rPr>
        <w:t xml:space="preserve">    }, </w:t>
      </w:r>
    </w:p>
    <w:p w14:paraId="53E8A848" w14:textId="77777777" w:rsidR="00515445" w:rsidRPr="00515445" w:rsidRDefault="00515445" w:rsidP="00515445">
      <w:pPr>
        <w:rPr>
          <w:lang w:val="vi-VN"/>
        </w:rPr>
      </w:pPr>
      <w:r w:rsidRPr="00515445">
        <w:rPr>
          <w:lang w:val="vi-VN"/>
        </w:rPr>
        <w:t xml:space="preserve">    { </w:t>
      </w:r>
    </w:p>
    <w:p w14:paraId="1F8CC3E6" w14:textId="4D81C12C" w:rsidR="00515445" w:rsidRPr="00515445" w:rsidRDefault="00515445" w:rsidP="00515445">
      <w:pPr>
        <w:rPr>
          <w:lang w:val="vi-VN"/>
        </w:rPr>
      </w:pPr>
      <w:r w:rsidRPr="00515445">
        <w:rPr>
          <w:lang w:val="vi-VN"/>
        </w:rPr>
        <w:t xml:space="preserve">      "vn": "</w:t>
      </w:r>
      <w:ins w:id="585" w:author="Canh Duc Nguyen" w:date="2023-10-14T06:24:00Z">
        <w:r w:rsidR="00167DDA">
          <w:rPr>
            <w:lang w:val="vi-VN"/>
          </w:rPr>
          <w:t xml:space="preserve">Người phụ nữ kia </w:t>
        </w:r>
      </w:ins>
      <w:del w:id="586" w:author="Canh Duc Nguyen" w:date="2023-10-14T06:24:00Z">
        <w:r w:rsidRPr="00515445" w:rsidDel="00167DDA">
          <w:rPr>
            <w:lang w:val="vi-VN"/>
          </w:rPr>
          <w:delText xml:space="preserve">Cô ấy </w:delText>
        </w:r>
      </w:del>
      <w:r w:rsidRPr="00515445">
        <w:rPr>
          <w:lang w:val="vi-VN"/>
        </w:rPr>
        <w:t>là cô giáo của tôi hồi đại học</w:t>
      </w:r>
      <w:del w:id="587" w:author="Canh Duc Nguyen" w:date="2023-10-14T06:24:00Z">
        <w:r w:rsidRPr="00515445" w:rsidDel="00167DDA">
          <w:rPr>
            <w:lang w:val="vi-VN"/>
          </w:rPr>
          <w:delText xml:space="preserve"> kia</w:delText>
        </w:r>
      </w:del>
      <w:r w:rsidRPr="00515445">
        <w:rPr>
          <w:lang w:val="vi-VN"/>
        </w:rPr>
        <w:t xml:space="preserve">.", </w:t>
      </w:r>
    </w:p>
    <w:p w14:paraId="76441E0D" w14:textId="77777777" w:rsidR="00515445" w:rsidRPr="00515445" w:rsidRDefault="00515445" w:rsidP="00515445">
      <w:pPr>
        <w:rPr>
          <w:lang w:val="vi-VN"/>
        </w:rPr>
      </w:pPr>
      <w:r w:rsidRPr="00515445">
        <w:rPr>
          <w:lang w:val="vi-VN"/>
        </w:rPr>
        <w:t xml:space="preserve">      "en": "She is my teacher from my university days." </w:t>
      </w:r>
    </w:p>
    <w:p w14:paraId="2E41CE36" w14:textId="77777777" w:rsidR="00515445" w:rsidRPr="00515445" w:rsidRDefault="00515445" w:rsidP="00515445">
      <w:pPr>
        <w:rPr>
          <w:lang w:val="vi-VN"/>
        </w:rPr>
      </w:pPr>
      <w:r w:rsidRPr="00515445">
        <w:rPr>
          <w:lang w:val="vi-VN"/>
        </w:rPr>
        <w:t xml:space="preserve">    } </w:t>
      </w:r>
    </w:p>
    <w:p w14:paraId="2D90C044" w14:textId="77777777" w:rsidR="00515445" w:rsidRPr="00515445" w:rsidRDefault="00515445" w:rsidP="00515445">
      <w:pPr>
        <w:rPr>
          <w:lang w:val="vi-VN"/>
        </w:rPr>
      </w:pPr>
      <w:r w:rsidRPr="00515445">
        <w:rPr>
          <w:lang w:val="vi-VN"/>
        </w:rPr>
        <w:t xml:space="preserve">  ] </w:t>
      </w:r>
    </w:p>
    <w:p w14:paraId="252CB198" w14:textId="77777777" w:rsidR="00515445" w:rsidRPr="00515445" w:rsidRDefault="00515445" w:rsidP="00515445">
      <w:pPr>
        <w:rPr>
          <w:lang w:val="vi-VN"/>
        </w:rPr>
      </w:pPr>
      <w:r w:rsidRPr="00515445">
        <w:rPr>
          <w:lang w:val="vi-VN"/>
        </w:rPr>
        <w:t>}</w:t>
      </w:r>
    </w:p>
    <w:p w14:paraId="3EA5D33C" w14:textId="77777777" w:rsidR="00515445" w:rsidRPr="00515445" w:rsidRDefault="00515445" w:rsidP="00515445">
      <w:pPr>
        <w:rPr>
          <w:lang w:val="vi-VN"/>
        </w:rPr>
      </w:pPr>
      <w:r w:rsidRPr="00515445">
        <w:rPr>
          <w:lang w:val="vi-VN"/>
        </w:rPr>
        <w:t>-----------------------------</w:t>
      </w:r>
    </w:p>
    <w:p w14:paraId="7AA5756B" w14:textId="77777777" w:rsidR="00515445" w:rsidRPr="00515445" w:rsidRDefault="00515445" w:rsidP="00515445">
      <w:pPr>
        <w:rPr>
          <w:lang w:val="vi-VN"/>
        </w:rPr>
      </w:pPr>
      <w:r w:rsidRPr="00515445">
        <w:rPr>
          <w:lang w:val="vi-VN"/>
        </w:rPr>
        <w:t xml:space="preserve">keyword: Demonstrative pronoun 'này' </w:t>
      </w:r>
    </w:p>
    <w:p w14:paraId="389674CB" w14:textId="77777777" w:rsidR="00515445" w:rsidRPr="00515445" w:rsidRDefault="00515445" w:rsidP="00515445">
      <w:pPr>
        <w:rPr>
          <w:lang w:val="vi-VN"/>
        </w:rPr>
      </w:pPr>
      <w:r w:rsidRPr="00515445">
        <w:rPr>
          <w:lang w:val="vi-VN"/>
        </w:rPr>
        <w:lastRenderedPageBreak/>
        <w:t xml:space="preserve">PROMPT: Generate grammar explanation for following Vietnamese grammar point: Demonstrative pronoun 'này' </w:t>
      </w:r>
    </w:p>
    <w:p w14:paraId="7F0B7160" w14:textId="77777777" w:rsidR="00515445" w:rsidRPr="00515445" w:rsidRDefault="00515445" w:rsidP="00515445">
      <w:pPr>
        <w:rPr>
          <w:lang w:val="vi-VN"/>
        </w:rPr>
      </w:pPr>
      <w:r w:rsidRPr="00515445">
        <w:rPr>
          <w:lang w:val="vi-VN"/>
        </w:rPr>
        <w:t>RESPONSE: {</w:t>
      </w:r>
    </w:p>
    <w:p w14:paraId="750963B6" w14:textId="77777777" w:rsidR="00515445" w:rsidRPr="00515445" w:rsidRDefault="00515445" w:rsidP="00515445">
      <w:pPr>
        <w:rPr>
          <w:lang w:val="vi-VN"/>
        </w:rPr>
      </w:pPr>
      <w:r w:rsidRPr="00515445">
        <w:rPr>
          <w:lang w:val="vi-VN"/>
        </w:rPr>
        <w:t xml:space="preserve">    "title": "Demonstrative pronoun 'này'",</w:t>
      </w:r>
    </w:p>
    <w:p w14:paraId="04433648" w14:textId="77777777" w:rsidR="00515445" w:rsidRPr="00515445" w:rsidRDefault="00515445" w:rsidP="00515445">
      <w:pPr>
        <w:rPr>
          <w:lang w:val="vi-VN"/>
        </w:rPr>
      </w:pPr>
      <w:r w:rsidRPr="00515445">
        <w:rPr>
          <w:lang w:val="vi-VN"/>
        </w:rPr>
        <w:t xml:space="preserve">    "short_explanation": "Used to indicate a person, object, event or idea that is near to the speaker.",</w:t>
      </w:r>
    </w:p>
    <w:p w14:paraId="218610B2" w14:textId="77777777" w:rsidR="00515445" w:rsidRPr="00515445" w:rsidRDefault="00515445" w:rsidP="00515445">
      <w:pPr>
        <w:rPr>
          <w:lang w:val="vi-VN"/>
        </w:rPr>
      </w:pPr>
      <w:r w:rsidRPr="00515445">
        <w:rPr>
          <w:lang w:val="vi-VN"/>
        </w:rPr>
        <w:t xml:space="preserve">    "long_explanation": "The Vietnamese pronoun 'này' is a demonstrative pronoun used to refer to a person, object, event or idea that is close to the speaker in space or time. It's equivalent to 'this' in English. 'Này' can be used in various contexts and it's usually placed after the noun it modifies.",</w:t>
      </w:r>
    </w:p>
    <w:p w14:paraId="2F3B3A68" w14:textId="77777777" w:rsidR="00515445" w:rsidRPr="00515445" w:rsidRDefault="00515445" w:rsidP="00515445">
      <w:pPr>
        <w:rPr>
          <w:lang w:val="vi-VN"/>
        </w:rPr>
      </w:pPr>
      <w:r w:rsidRPr="00515445">
        <w:rPr>
          <w:lang w:val="vi-VN"/>
        </w:rPr>
        <w:t xml:space="preserve">    "formation": "Noun + này",</w:t>
      </w:r>
    </w:p>
    <w:p w14:paraId="0E3C7509" w14:textId="77777777" w:rsidR="00515445" w:rsidRPr="00515445" w:rsidRDefault="00515445" w:rsidP="00515445">
      <w:pPr>
        <w:rPr>
          <w:lang w:val="vi-VN"/>
        </w:rPr>
      </w:pPr>
      <w:r w:rsidRPr="00515445">
        <w:rPr>
          <w:lang w:val="vi-VN"/>
        </w:rPr>
        <w:t xml:space="preserve">    "examples": [</w:t>
      </w:r>
    </w:p>
    <w:p w14:paraId="40629829" w14:textId="77777777" w:rsidR="00515445" w:rsidRPr="00515445" w:rsidRDefault="00515445" w:rsidP="00515445">
      <w:pPr>
        <w:rPr>
          <w:lang w:val="vi-VN"/>
        </w:rPr>
      </w:pPr>
      <w:r w:rsidRPr="00515445">
        <w:rPr>
          <w:lang w:val="vi-VN"/>
        </w:rPr>
        <w:t xml:space="preserve">        {</w:t>
      </w:r>
    </w:p>
    <w:p w14:paraId="21743816" w14:textId="4E5335BB" w:rsidR="00515445" w:rsidRPr="00515445" w:rsidRDefault="00515445" w:rsidP="00515445">
      <w:pPr>
        <w:rPr>
          <w:lang w:val="vi-VN"/>
        </w:rPr>
      </w:pPr>
      <w:r w:rsidRPr="00515445">
        <w:rPr>
          <w:lang w:val="vi-VN"/>
        </w:rPr>
        <w:t xml:space="preserve">            "vn": "Cô gái này rất</w:t>
      </w:r>
      <w:ins w:id="588" w:author="Canh Duc Nguyen" w:date="2023-10-14T06:24:00Z">
        <w:r w:rsidR="00167DDA">
          <w:rPr>
            <w:lang w:val="vi-VN"/>
          </w:rPr>
          <w:t xml:space="preserve"> xinh</w:t>
        </w:r>
      </w:ins>
      <w:r w:rsidRPr="00515445">
        <w:rPr>
          <w:lang w:val="vi-VN"/>
        </w:rPr>
        <w:t xml:space="preserve"> đẹp.",</w:t>
      </w:r>
    </w:p>
    <w:p w14:paraId="029859A5" w14:textId="77777777" w:rsidR="00515445" w:rsidRPr="00515445" w:rsidRDefault="00515445" w:rsidP="00515445">
      <w:pPr>
        <w:rPr>
          <w:lang w:val="vi-VN"/>
        </w:rPr>
      </w:pPr>
      <w:r w:rsidRPr="00515445">
        <w:rPr>
          <w:lang w:val="vi-VN"/>
        </w:rPr>
        <w:t xml:space="preserve">            "en": "This girl is very beautiful."</w:t>
      </w:r>
    </w:p>
    <w:p w14:paraId="29B3C484" w14:textId="77777777" w:rsidR="00515445" w:rsidRPr="00515445" w:rsidRDefault="00515445" w:rsidP="00515445">
      <w:pPr>
        <w:rPr>
          <w:lang w:val="vi-VN"/>
        </w:rPr>
      </w:pPr>
      <w:r w:rsidRPr="00515445">
        <w:rPr>
          <w:lang w:val="vi-VN"/>
        </w:rPr>
        <w:t xml:space="preserve">        },</w:t>
      </w:r>
    </w:p>
    <w:p w14:paraId="7086D0EC" w14:textId="77777777" w:rsidR="00515445" w:rsidRPr="00515445" w:rsidRDefault="00515445" w:rsidP="00515445">
      <w:pPr>
        <w:rPr>
          <w:lang w:val="vi-VN"/>
        </w:rPr>
      </w:pPr>
      <w:r w:rsidRPr="00515445">
        <w:rPr>
          <w:lang w:val="vi-VN"/>
        </w:rPr>
        <w:t xml:space="preserve">        {</w:t>
      </w:r>
    </w:p>
    <w:p w14:paraId="7F09DDD3" w14:textId="77777777" w:rsidR="00515445" w:rsidRPr="00515445" w:rsidRDefault="00515445" w:rsidP="00515445">
      <w:pPr>
        <w:rPr>
          <w:lang w:val="vi-VN"/>
        </w:rPr>
      </w:pPr>
      <w:r w:rsidRPr="00515445">
        <w:rPr>
          <w:lang w:val="vi-VN"/>
        </w:rPr>
        <w:t xml:space="preserve">            "vn": "Ngôi nhà này rất lớn.",</w:t>
      </w:r>
    </w:p>
    <w:p w14:paraId="388FDDAA" w14:textId="77777777" w:rsidR="00515445" w:rsidRPr="00515445" w:rsidRDefault="00515445" w:rsidP="00515445">
      <w:pPr>
        <w:rPr>
          <w:lang w:val="vi-VN"/>
        </w:rPr>
      </w:pPr>
      <w:r w:rsidRPr="00515445">
        <w:rPr>
          <w:lang w:val="vi-VN"/>
        </w:rPr>
        <w:t xml:space="preserve">            "en": "This house is big."</w:t>
      </w:r>
    </w:p>
    <w:p w14:paraId="02379FE6" w14:textId="77777777" w:rsidR="00515445" w:rsidRPr="00515445" w:rsidRDefault="00515445" w:rsidP="00515445">
      <w:pPr>
        <w:rPr>
          <w:lang w:val="vi-VN"/>
        </w:rPr>
      </w:pPr>
      <w:r w:rsidRPr="00515445">
        <w:rPr>
          <w:lang w:val="vi-VN"/>
        </w:rPr>
        <w:t xml:space="preserve">        },</w:t>
      </w:r>
    </w:p>
    <w:p w14:paraId="2AFDE591" w14:textId="77777777" w:rsidR="00515445" w:rsidRPr="00515445" w:rsidRDefault="00515445" w:rsidP="00515445">
      <w:pPr>
        <w:rPr>
          <w:lang w:val="vi-VN"/>
        </w:rPr>
      </w:pPr>
      <w:r w:rsidRPr="00515445">
        <w:rPr>
          <w:lang w:val="vi-VN"/>
        </w:rPr>
        <w:t xml:space="preserve">        {</w:t>
      </w:r>
    </w:p>
    <w:p w14:paraId="695CA931" w14:textId="77777777" w:rsidR="00515445" w:rsidRPr="00515445" w:rsidRDefault="00515445" w:rsidP="00515445">
      <w:pPr>
        <w:rPr>
          <w:lang w:val="vi-VN"/>
        </w:rPr>
      </w:pPr>
      <w:r w:rsidRPr="00515445">
        <w:rPr>
          <w:lang w:val="vi-VN"/>
        </w:rPr>
        <w:t xml:space="preserve">            "vn": "Chúng ta nên mua chiếc xe này.",</w:t>
      </w:r>
    </w:p>
    <w:p w14:paraId="22D3B284" w14:textId="77777777" w:rsidR="00515445" w:rsidRPr="00515445" w:rsidRDefault="00515445" w:rsidP="00515445">
      <w:pPr>
        <w:rPr>
          <w:lang w:val="vi-VN"/>
        </w:rPr>
      </w:pPr>
      <w:r w:rsidRPr="00515445">
        <w:rPr>
          <w:lang w:val="vi-VN"/>
        </w:rPr>
        <w:t xml:space="preserve">            "en": "We should buy this car."</w:t>
      </w:r>
    </w:p>
    <w:p w14:paraId="2E743324" w14:textId="77777777" w:rsidR="00515445" w:rsidRPr="00515445" w:rsidRDefault="00515445" w:rsidP="00515445">
      <w:pPr>
        <w:rPr>
          <w:lang w:val="vi-VN"/>
        </w:rPr>
      </w:pPr>
      <w:r w:rsidRPr="00515445">
        <w:rPr>
          <w:lang w:val="vi-VN"/>
        </w:rPr>
        <w:t xml:space="preserve">        },</w:t>
      </w:r>
    </w:p>
    <w:p w14:paraId="3ADAC6F7" w14:textId="77777777" w:rsidR="00515445" w:rsidRPr="00515445" w:rsidRDefault="00515445" w:rsidP="00515445">
      <w:pPr>
        <w:rPr>
          <w:lang w:val="vi-VN"/>
        </w:rPr>
      </w:pPr>
      <w:r w:rsidRPr="00515445">
        <w:rPr>
          <w:lang w:val="vi-VN"/>
        </w:rPr>
        <w:t xml:space="preserve">        {</w:t>
      </w:r>
    </w:p>
    <w:p w14:paraId="760FD83B" w14:textId="77777777" w:rsidR="00515445" w:rsidRPr="00515445" w:rsidRDefault="00515445" w:rsidP="00515445">
      <w:pPr>
        <w:rPr>
          <w:lang w:val="vi-VN"/>
        </w:rPr>
      </w:pPr>
      <w:r w:rsidRPr="00515445">
        <w:rPr>
          <w:lang w:val="vi-VN"/>
        </w:rPr>
        <w:t xml:space="preserve">            "vn": "Tôi rất thích bức tranh này.",</w:t>
      </w:r>
    </w:p>
    <w:p w14:paraId="58E73BDB" w14:textId="77777777" w:rsidR="00515445" w:rsidRPr="00515445" w:rsidRDefault="00515445" w:rsidP="00515445">
      <w:pPr>
        <w:rPr>
          <w:lang w:val="vi-VN"/>
        </w:rPr>
      </w:pPr>
      <w:r w:rsidRPr="00515445">
        <w:rPr>
          <w:lang w:val="vi-VN"/>
        </w:rPr>
        <w:t xml:space="preserve">            "en": "I really like this painting."</w:t>
      </w:r>
    </w:p>
    <w:p w14:paraId="39F0141B" w14:textId="77777777" w:rsidR="00515445" w:rsidRPr="00515445" w:rsidRDefault="00515445" w:rsidP="00515445">
      <w:pPr>
        <w:rPr>
          <w:lang w:val="vi-VN"/>
        </w:rPr>
      </w:pPr>
      <w:r w:rsidRPr="00515445">
        <w:rPr>
          <w:lang w:val="vi-VN"/>
        </w:rPr>
        <w:t xml:space="preserve">        }</w:t>
      </w:r>
    </w:p>
    <w:p w14:paraId="4A401797" w14:textId="77777777" w:rsidR="00515445" w:rsidRPr="00515445" w:rsidRDefault="00515445" w:rsidP="00515445">
      <w:pPr>
        <w:rPr>
          <w:lang w:val="vi-VN"/>
        </w:rPr>
      </w:pPr>
      <w:r w:rsidRPr="00515445">
        <w:rPr>
          <w:lang w:val="vi-VN"/>
        </w:rPr>
        <w:t xml:space="preserve">    ]</w:t>
      </w:r>
    </w:p>
    <w:p w14:paraId="17D5D626" w14:textId="77777777" w:rsidR="00515445" w:rsidRPr="00515445" w:rsidRDefault="00515445" w:rsidP="00515445">
      <w:pPr>
        <w:rPr>
          <w:lang w:val="vi-VN"/>
        </w:rPr>
      </w:pPr>
      <w:r w:rsidRPr="00515445">
        <w:rPr>
          <w:lang w:val="vi-VN"/>
        </w:rPr>
        <w:t>}</w:t>
      </w:r>
    </w:p>
    <w:p w14:paraId="01851E90" w14:textId="77777777" w:rsidR="00515445" w:rsidRPr="00515445" w:rsidRDefault="00515445" w:rsidP="00515445">
      <w:pPr>
        <w:rPr>
          <w:lang w:val="vi-VN"/>
        </w:rPr>
      </w:pPr>
      <w:r w:rsidRPr="00515445">
        <w:rPr>
          <w:lang w:val="vi-VN"/>
        </w:rPr>
        <w:t>-----------------------------</w:t>
      </w:r>
    </w:p>
    <w:p w14:paraId="6AF23AF9" w14:textId="77777777" w:rsidR="00515445" w:rsidRPr="00515445" w:rsidRDefault="00515445" w:rsidP="00515445">
      <w:pPr>
        <w:rPr>
          <w:lang w:val="vi-VN"/>
        </w:rPr>
      </w:pPr>
      <w:r w:rsidRPr="00515445">
        <w:rPr>
          <w:lang w:val="vi-VN"/>
        </w:rPr>
        <w:t xml:space="preserve">keyword: 'Để' with the meaning 'let someone do something' </w:t>
      </w:r>
    </w:p>
    <w:p w14:paraId="69CD594B" w14:textId="77777777" w:rsidR="00515445" w:rsidRPr="00515445" w:rsidRDefault="00515445" w:rsidP="00515445">
      <w:pPr>
        <w:rPr>
          <w:lang w:val="vi-VN"/>
        </w:rPr>
      </w:pPr>
      <w:r w:rsidRPr="00515445">
        <w:rPr>
          <w:lang w:val="vi-VN"/>
        </w:rPr>
        <w:t xml:space="preserve">PROMPT: Generate grammar explanation for following Vietnamese grammar point: 'Để' with the meaning 'let someone do something' </w:t>
      </w:r>
    </w:p>
    <w:p w14:paraId="05E77AC6" w14:textId="77777777" w:rsidR="00515445" w:rsidRPr="00515445" w:rsidRDefault="00515445" w:rsidP="00515445">
      <w:pPr>
        <w:rPr>
          <w:lang w:val="vi-VN"/>
        </w:rPr>
      </w:pPr>
      <w:r w:rsidRPr="00515445">
        <w:rPr>
          <w:lang w:val="vi-VN"/>
        </w:rPr>
        <w:t xml:space="preserve">RESPONSE: { </w:t>
      </w:r>
    </w:p>
    <w:p w14:paraId="1C5DC052" w14:textId="77777777" w:rsidR="00515445" w:rsidRPr="00515445" w:rsidRDefault="00515445" w:rsidP="00515445">
      <w:pPr>
        <w:rPr>
          <w:lang w:val="vi-VN"/>
        </w:rPr>
      </w:pPr>
      <w:r w:rsidRPr="00515445">
        <w:rPr>
          <w:lang w:val="vi-VN"/>
        </w:rPr>
        <w:t xml:space="preserve">  "title": "'Để' with the meaning 'let someone do something'", </w:t>
      </w:r>
    </w:p>
    <w:p w14:paraId="53A7BAB7" w14:textId="77777777" w:rsidR="00515445" w:rsidRPr="00515445" w:rsidRDefault="00515445" w:rsidP="00515445">
      <w:pPr>
        <w:rPr>
          <w:lang w:val="vi-VN"/>
        </w:rPr>
      </w:pPr>
      <w:r w:rsidRPr="00515445">
        <w:rPr>
          <w:lang w:val="vi-VN"/>
        </w:rPr>
        <w:t xml:space="preserve">  "short_explanation": "'Để' is used to give permission or to let someone do something.", </w:t>
      </w:r>
    </w:p>
    <w:p w14:paraId="64B2EFC5" w14:textId="77777777" w:rsidR="00515445" w:rsidRPr="00515445" w:rsidRDefault="00515445" w:rsidP="00515445">
      <w:pPr>
        <w:rPr>
          <w:lang w:val="vi-VN"/>
        </w:rPr>
      </w:pPr>
      <w:r w:rsidRPr="00515445">
        <w:rPr>
          <w:lang w:val="vi-VN"/>
        </w:rPr>
        <w:t xml:space="preserve">  "long_explanation": "In Vietnamese, 'để' is a versatile word that can be used in several ways, one of which is to imply permission or the act of letting someone do something. 'Để' in this context can be loosely translated to 'let' or 'allow' in English.", </w:t>
      </w:r>
    </w:p>
    <w:p w14:paraId="3FA54AFB" w14:textId="77777777" w:rsidR="00515445" w:rsidRPr="00515445" w:rsidRDefault="00515445" w:rsidP="00515445">
      <w:pPr>
        <w:rPr>
          <w:lang w:val="vi-VN"/>
        </w:rPr>
      </w:pPr>
      <w:r w:rsidRPr="00515445">
        <w:rPr>
          <w:lang w:val="vi-VN"/>
        </w:rPr>
        <w:t xml:space="preserve">  "formation": "The structure usually goes as 'để' + 'person' + 'action'.", </w:t>
      </w:r>
    </w:p>
    <w:p w14:paraId="433A6709" w14:textId="77777777" w:rsidR="00515445" w:rsidRPr="00515445" w:rsidRDefault="00515445" w:rsidP="00515445">
      <w:pPr>
        <w:rPr>
          <w:lang w:val="vi-VN"/>
        </w:rPr>
      </w:pPr>
      <w:r w:rsidRPr="00515445">
        <w:rPr>
          <w:lang w:val="vi-VN"/>
        </w:rPr>
        <w:t xml:space="preserve">  "examples": [ </w:t>
      </w:r>
    </w:p>
    <w:p w14:paraId="328F94AB" w14:textId="77777777" w:rsidR="00515445" w:rsidRPr="00515445" w:rsidRDefault="00515445" w:rsidP="00515445">
      <w:pPr>
        <w:rPr>
          <w:lang w:val="vi-VN"/>
        </w:rPr>
      </w:pPr>
      <w:r w:rsidRPr="00515445">
        <w:rPr>
          <w:lang w:val="vi-VN"/>
        </w:rPr>
        <w:t xml:space="preserve">    { </w:t>
      </w:r>
    </w:p>
    <w:p w14:paraId="49473A23" w14:textId="77777777" w:rsidR="00515445" w:rsidRPr="00515445" w:rsidRDefault="00515445" w:rsidP="00515445">
      <w:pPr>
        <w:rPr>
          <w:lang w:val="vi-VN"/>
        </w:rPr>
      </w:pPr>
      <w:r w:rsidRPr="00515445">
        <w:rPr>
          <w:lang w:val="vi-VN"/>
        </w:rPr>
        <w:t xml:space="preserve">      "vn": "Để em giúp anh làm bài tập này.", </w:t>
      </w:r>
    </w:p>
    <w:p w14:paraId="4C8E3EA2" w14:textId="77777777" w:rsidR="00515445" w:rsidRPr="00515445" w:rsidRDefault="00515445" w:rsidP="00515445">
      <w:pPr>
        <w:rPr>
          <w:lang w:val="vi-VN"/>
        </w:rPr>
      </w:pPr>
      <w:r w:rsidRPr="00515445">
        <w:rPr>
          <w:lang w:val="vi-VN"/>
        </w:rPr>
        <w:lastRenderedPageBreak/>
        <w:t xml:space="preserve">      "en": "Let me help you with this assignment." </w:t>
      </w:r>
    </w:p>
    <w:p w14:paraId="0805B89A" w14:textId="77777777" w:rsidR="00515445" w:rsidRPr="00515445" w:rsidRDefault="00515445" w:rsidP="00515445">
      <w:pPr>
        <w:rPr>
          <w:lang w:val="vi-VN"/>
        </w:rPr>
      </w:pPr>
      <w:r w:rsidRPr="00515445">
        <w:rPr>
          <w:lang w:val="vi-VN"/>
        </w:rPr>
        <w:t xml:space="preserve">    }, </w:t>
      </w:r>
    </w:p>
    <w:p w14:paraId="5E87A710" w14:textId="77777777" w:rsidR="00515445" w:rsidRPr="00515445" w:rsidRDefault="00515445" w:rsidP="00515445">
      <w:pPr>
        <w:rPr>
          <w:lang w:val="vi-VN"/>
        </w:rPr>
      </w:pPr>
      <w:r w:rsidRPr="00515445">
        <w:rPr>
          <w:lang w:val="vi-VN"/>
        </w:rPr>
        <w:t xml:space="preserve">    { </w:t>
      </w:r>
    </w:p>
    <w:p w14:paraId="1520F6B8" w14:textId="50FD3BB2" w:rsidR="00515445" w:rsidRPr="00515445" w:rsidRDefault="00515445" w:rsidP="00515445">
      <w:pPr>
        <w:rPr>
          <w:lang w:val="vi-VN"/>
        </w:rPr>
      </w:pPr>
      <w:r w:rsidRPr="00515445">
        <w:rPr>
          <w:lang w:val="vi-VN"/>
        </w:rPr>
        <w:t xml:space="preserve">      "vn": "Để mẹ nấu </w:t>
      </w:r>
      <w:del w:id="589" w:author="Canh Duc Nguyen" w:date="2023-10-14T06:28:00Z">
        <w:r w:rsidRPr="00515445" w:rsidDel="00167DDA">
          <w:rPr>
            <w:lang w:val="vi-VN"/>
          </w:rPr>
          <w:delText xml:space="preserve">cho </w:delText>
        </w:r>
      </w:del>
      <w:r w:rsidRPr="00515445">
        <w:rPr>
          <w:lang w:val="vi-VN"/>
        </w:rPr>
        <w:t>cơm</w:t>
      </w:r>
      <w:ins w:id="590" w:author="Canh Duc Nguyen" w:date="2023-10-14T06:28:00Z">
        <w:r w:rsidR="00167DDA">
          <w:rPr>
            <w:lang w:val="vi-VN"/>
          </w:rPr>
          <w:t xml:space="preserve"> nhé</w:t>
        </w:r>
      </w:ins>
      <w:r w:rsidRPr="00515445">
        <w:rPr>
          <w:lang w:val="vi-VN"/>
        </w:rPr>
        <w:t xml:space="preserve">.", </w:t>
      </w:r>
    </w:p>
    <w:p w14:paraId="2CA5A585" w14:textId="77777777" w:rsidR="00515445" w:rsidRPr="00515445" w:rsidRDefault="00515445" w:rsidP="00515445">
      <w:pPr>
        <w:rPr>
          <w:lang w:val="vi-VN"/>
        </w:rPr>
      </w:pPr>
      <w:r w:rsidRPr="00515445">
        <w:rPr>
          <w:lang w:val="vi-VN"/>
        </w:rPr>
        <w:t xml:space="preserve">      "en": "Let mom cook the rice." </w:t>
      </w:r>
    </w:p>
    <w:p w14:paraId="69CBAD64" w14:textId="77777777" w:rsidR="00515445" w:rsidRPr="00515445" w:rsidRDefault="00515445" w:rsidP="00515445">
      <w:pPr>
        <w:rPr>
          <w:lang w:val="vi-VN"/>
        </w:rPr>
      </w:pPr>
      <w:r w:rsidRPr="00515445">
        <w:rPr>
          <w:lang w:val="vi-VN"/>
        </w:rPr>
        <w:t xml:space="preserve">    }, </w:t>
      </w:r>
    </w:p>
    <w:p w14:paraId="45C7B982" w14:textId="77777777" w:rsidR="00515445" w:rsidRPr="00515445" w:rsidRDefault="00515445" w:rsidP="00515445">
      <w:pPr>
        <w:rPr>
          <w:lang w:val="vi-VN"/>
        </w:rPr>
      </w:pPr>
      <w:r w:rsidRPr="00515445">
        <w:rPr>
          <w:lang w:val="vi-VN"/>
        </w:rPr>
        <w:t xml:space="preserve">    { </w:t>
      </w:r>
    </w:p>
    <w:p w14:paraId="1A248473" w14:textId="77777777" w:rsidR="00515445" w:rsidRPr="00515445" w:rsidRDefault="00515445" w:rsidP="00515445">
      <w:pPr>
        <w:rPr>
          <w:lang w:val="vi-VN"/>
        </w:rPr>
      </w:pPr>
      <w:r w:rsidRPr="00515445">
        <w:rPr>
          <w:lang w:val="vi-VN"/>
        </w:rPr>
        <w:t xml:space="preserve">      "vn": "Để ai đó mở cửa cho bạn.", </w:t>
      </w:r>
    </w:p>
    <w:p w14:paraId="05F9E98D" w14:textId="77777777" w:rsidR="00515445" w:rsidRPr="00515445" w:rsidRDefault="00515445" w:rsidP="00515445">
      <w:pPr>
        <w:rPr>
          <w:lang w:val="vi-VN"/>
        </w:rPr>
      </w:pPr>
      <w:r w:rsidRPr="00515445">
        <w:rPr>
          <w:lang w:val="vi-VN"/>
        </w:rPr>
        <w:t xml:space="preserve">      "en": "Let someone open the door for you." </w:t>
      </w:r>
    </w:p>
    <w:p w14:paraId="5F817B6C" w14:textId="77777777" w:rsidR="00515445" w:rsidRPr="00515445" w:rsidRDefault="00515445" w:rsidP="00515445">
      <w:pPr>
        <w:rPr>
          <w:lang w:val="vi-VN"/>
        </w:rPr>
      </w:pPr>
      <w:r w:rsidRPr="00515445">
        <w:rPr>
          <w:lang w:val="vi-VN"/>
        </w:rPr>
        <w:t xml:space="preserve">    }, </w:t>
      </w:r>
    </w:p>
    <w:p w14:paraId="0568B6BB" w14:textId="77777777" w:rsidR="00515445" w:rsidRPr="00515445" w:rsidRDefault="00515445" w:rsidP="00515445">
      <w:pPr>
        <w:rPr>
          <w:lang w:val="vi-VN"/>
        </w:rPr>
      </w:pPr>
      <w:r w:rsidRPr="00515445">
        <w:rPr>
          <w:lang w:val="vi-VN"/>
        </w:rPr>
        <w:t xml:space="preserve">    { </w:t>
      </w:r>
    </w:p>
    <w:p w14:paraId="1D36C4E8" w14:textId="0D782E92" w:rsidR="00515445" w:rsidRPr="00515445" w:rsidRDefault="00515445" w:rsidP="00515445">
      <w:pPr>
        <w:rPr>
          <w:lang w:val="vi-VN"/>
        </w:rPr>
      </w:pPr>
      <w:r w:rsidRPr="00515445">
        <w:rPr>
          <w:lang w:val="vi-VN"/>
        </w:rPr>
        <w:t xml:space="preserve">      "vn": "Để </w:t>
      </w:r>
      <w:del w:id="591" w:author="Canh Duc Nguyen" w:date="2023-10-14T06:30:00Z">
        <w:r w:rsidRPr="00515445" w:rsidDel="00167DDA">
          <w:rPr>
            <w:lang w:val="vi-VN"/>
          </w:rPr>
          <w:delText xml:space="preserve">chúng ta </w:delText>
        </w:r>
      </w:del>
      <w:ins w:id="592" w:author="Canh Duc Nguyen" w:date="2023-10-14T06:30:00Z">
        <w:r w:rsidR="00167DDA">
          <w:rPr>
            <w:lang w:val="vi-VN"/>
          </w:rPr>
          <w:t xml:space="preserve">tôi </w:t>
        </w:r>
      </w:ins>
      <w:r w:rsidRPr="00515445">
        <w:rPr>
          <w:lang w:val="vi-VN"/>
        </w:rPr>
        <w:t xml:space="preserve">bắt đầu cuộc họp.", </w:t>
      </w:r>
    </w:p>
    <w:p w14:paraId="592CA8C2" w14:textId="52398EAF" w:rsidR="00515445" w:rsidRPr="00515445" w:rsidRDefault="00515445" w:rsidP="00515445">
      <w:pPr>
        <w:rPr>
          <w:lang w:val="vi-VN"/>
        </w:rPr>
      </w:pPr>
      <w:r w:rsidRPr="00515445">
        <w:rPr>
          <w:lang w:val="vi-VN"/>
        </w:rPr>
        <w:t xml:space="preserve">      "en": "Let</w:t>
      </w:r>
      <w:del w:id="593" w:author="Canh Duc Nguyen" w:date="2023-10-14T06:30:00Z">
        <w:r w:rsidRPr="00515445" w:rsidDel="00167DDA">
          <w:rPr>
            <w:lang w:val="vi-VN"/>
          </w:rPr>
          <w:delText>'s</w:delText>
        </w:r>
      </w:del>
      <w:ins w:id="594" w:author="Canh Duc Nguyen" w:date="2023-10-14T06:29:00Z">
        <w:r w:rsidR="00167DDA">
          <w:rPr>
            <w:lang w:val="vi-VN"/>
          </w:rPr>
          <w:t xml:space="preserve"> me</w:t>
        </w:r>
      </w:ins>
      <w:r w:rsidRPr="00515445">
        <w:rPr>
          <w:lang w:val="vi-VN"/>
        </w:rPr>
        <w:t xml:space="preserve"> start the meeting." </w:t>
      </w:r>
    </w:p>
    <w:p w14:paraId="21530853" w14:textId="77777777" w:rsidR="00515445" w:rsidRPr="00515445" w:rsidRDefault="00515445" w:rsidP="00515445">
      <w:pPr>
        <w:rPr>
          <w:lang w:val="vi-VN"/>
        </w:rPr>
      </w:pPr>
      <w:r w:rsidRPr="00515445">
        <w:rPr>
          <w:lang w:val="vi-VN"/>
        </w:rPr>
        <w:t xml:space="preserve">    } </w:t>
      </w:r>
    </w:p>
    <w:p w14:paraId="09731692" w14:textId="77777777" w:rsidR="00515445" w:rsidRPr="00515445" w:rsidRDefault="00515445" w:rsidP="00515445">
      <w:pPr>
        <w:rPr>
          <w:lang w:val="vi-VN"/>
        </w:rPr>
      </w:pPr>
      <w:r w:rsidRPr="00515445">
        <w:rPr>
          <w:lang w:val="vi-VN"/>
        </w:rPr>
        <w:t xml:space="preserve">  ] </w:t>
      </w:r>
    </w:p>
    <w:p w14:paraId="1F359E48" w14:textId="77777777" w:rsidR="00515445" w:rsidRPr="00515445" w:rsidRDefault="00515445" w:rsidP="00515445">
      <w:pPr>
        <w:rPr>
          <w:lang w:val="vi-VN"/>
        </w:rPr>
      </w:pPr>
      <w:r w:rsidRPr="00515445">
        <w:rPr>
          <w:lang w:val="vi-VN"/>
        </w:rPr>
        <w:t>}</w:t>
      </w:r>
    </w:p>
    <w:p w14:paraId="6705EF52" w14:textId="77777777" w:rsidR="00515445" w:rsidRPr="00515445" w:rsidRDefault="00515445" w:rsidP="00515445">
      <w:pPr>
        <w:rPr>
          <w:lang w:val="vi-VN"/>
        </w:rPr>
      </w:pPr>
      <w:r w:rsidRPr="00515445">
        <w:rPr>
          <w:lang w:val="vi-VN"/>
        </w:rPr>
        <w:t>-----------------------------</w:t>
      </w:r>
    </w:p>
    <w:p w14:paraId="69BAFB59" w14:textId="5158BB93" w:rsidR="00515445" w:rsidRPr="00515445" w:rsidRDefault="00515445" w:rsidP="00515445">
      <w:pPr>
        <w:rPr>
          <w:lang w:val="vi-VN"/>
        </w:rPr>
      </w:pPr>
      <w:r w:rsidRPr="00515445">
        <w:rPr>
          <w:lang w:val="vi-VN"/>
        </w:rPr>
        <w:t>keyword: Difference between 'băng' and 'đá</w:t>
      </w:r>
      <w:ins w:id="595" w:author="Canh Duc Nguyen" w:date="2023-10-14T06:31:00Z">
        <w:r w:rsidR="00167DDA">
          <w:rPr>
            <w:lang w:val="vi-VN"/>
          </w:rPr>
          <w:t xml:space="preserve"> lạnh</w:t>
        </w:r>
      </w:ins>
      <w:r w:rsidRPr="00515445">
        <w:rPr>
          <w:lang w:val="vi-VN"/>
        </w:rPr>
        <w:t xml:space="preserve">' </w:t>
      </w:r>
    </w:p>
    <w:p w14:paraId="45496803" w14:textId="77777777" w:rsidR="00515445" w:rsidRPr="00515445" w:rsidRDefault="00515445" w:rsidP="00515445">
      <w:pPr>
        <w:rPr>
          <w:lang w:val="vi-VN"/>
        </w:rPr>
      </w:pPr>
      <w:r w:rsidRPr="00515445">
        <w:rPr>
          <w:lang w:val="vi-VN"/>
        </w:rPr>
        <w:t xml:space="preserve">PROMPT: Generate grammar explanation for following Vietnamese grammar point: Difference between 'băng' and 'đá' </w:t>
      </w:r>
    </w:p>
    <w:p w14:paraId="2C281D66" w14:textId="77777777" w:rsidR="00515445" w:rsidRPr="00515445" w:rsidRDefault="00515445" w:rsidP="00515445">
      <w:pPr>
        <w:rPr>
          <w:lang w:val="vi-VN"/>
        </w:rPr>
      </w:pPr>
      <w:r w:rsidRPr="00515445">
        <w:rPr>
          <w:lang w:val="vi-VN"/>
        </w:rPr>
        <w:t>RESPONSE: {</w:t>
      </w:r>
    </w:p>
    <w:p w14:paraId="19FC9186" w14:textId="5CC7FB17" w:rsidR="00515445" w:rsidRPr="00515445" w:rsidRDefault="00515445" w:rsidP="00515445">
      <w:pPr>
        <w:rPr>
          <w:lang w:val="vi-VN"/>
        </w:rPr>
      </w:pPr>
      <w:r w:rsidRPr="00515445">
        <w:rPr>
          <w:lang w:val="vi-VN"/>
        </w:rPr>
        <w:t xml:space="preserve">    "title": "Difference between 'băng' and 'đá</w:t>
      </w:r>
      <w:ins w:id="596" w:author="Canh Duc Nguyen" w:date="2023-10-14T06:31:00Z">
        <w:r w:rsidR="00167DDA">
          <w:rPr>
            <w:lang w:val="vi-VN"/>
          </w:rPr>
          <w:t xml:space="preserve"> lạnh</w:t>
        </w:r>
      </w:ins>
      <w:r w:rsidRPr="00515445">
        <w:rPr>
          <w:lang w:val="vi-VN"/>
        </w:rPr>
        <w:t>'",</w:t>
      </w:r>
    </w:p>
    <w:p w14:paraId="09676F64" w14:textId="77777777" w:rsidR="00515445" w:rsidRPr="00515445" w:rsidRDefault="00515445" w:rsidP="00515445">
      <w:pPr>
        <w:rPr>
          <w:lang w:val="vi-VN"/>
        </w:rPr>
      </w:pPr>
      <w:r w:rsidRPr="00515445">
        <w:rPr>
          <w:lang w:val="vi-VN"/>
        </w:rPr>
        <w:t xml:space="preserve">    "short_explanation": "Both words refer to solid forms of water, but 'băng' is 'ice' in the sense of frozen water or frost, whereas 'đá' is 'ice' in the sense of ice cubes or crushed ice.",</w:t>
      </w:r>
    </w:p>
    <w:p w14:paraId="6028FB29" w14:textId="77777777" w:rsidR="00515445" w:rsidRPr="00515445" w:rsidRDefault="00515445" w:rsidP="00515445">
      <w:pPr>
        <w:rPr>
          <w:lang w:val="vi-VN"/>
        </w:rPr>
      </w:pPr>
      <w:r w:rsidRPr="00515445">
        <w:rPr>
          <w:lang w:val="vi-VN"/>
        </w:rPr>
        <w:t xml:space="preserve">    "long_explanation": "The Vietnamese words 'băng' and 'đá' both refer to ice, but they are used in different contexts. 'Băng' refers to a solid state of water, such as frozen surfaces or frost. It is often used in expressions like 'băng giá' (ice cold) or 'băng tuyết' (snow and ice). On the other hand, 'đá' is used specifically for ice cubes or crushed ice, as you might find in a drink. Therefore, if you ask for a glass of water with 'đá', you're asking for a glass of water with ice cubes.",</w:t>
      </w:r>
    </w:p>
    <w:p w14:paraId="1F3837B4" w14:textId="14BD9268" w:rsidR="00515445" w:rsidRPr="00515445" w:rsidRDefault="00515445" w:rsidP="00515445">
      <w:pPr>
        <w:rPr>
          <w:lang w:val="vi-VN"/>
        </w:rPr>
      </w:pPr>
      <w:r w:rsidRPr="00515445">
        <w:rPr>
          <w:lang w:val="vi-VN"/>
        </w:rPr>
        <w:t xml:space="preserve">    "formation": "Examples showing different usage of 'băng' and 'đá</w:t>
      </w:r>
      <w:ins w:id="597" w:author="Canh Duc Nguyen" w:date="2023-10-14T06:31:00Z">
        <w:r w:rsidR="00167DDA">
          <w:rPr>
            <w:lang w:val="vi-VN"/>
          </w:rPr>
          <w:t xml:space="preserve"> lạnh</w:t>
        </w:r>
      </w:ins>
      <w:r w:rsidRPr="00515445">
        <w:rPr>
          <w:lang w:val="vi-VN"/>
        </w:rPr>
        <w:t>'",</w:t>
      </w:r>
    </w:p>
    <w:p w14:paraId="4ABDA5C5" w14:textId="77777777" w:rsidR="00515445" w:rsidRPr="00515445" w:rsidRDefault="00515445" w:rsidP="00515445">
      <w:pPr>
        <w:rPr>
          <w:lang w:val="vi-VN"/>
        </w:rPr>
      </w:pPr>
      <w:r w:rsidRPr="00515445">
        <w:rPr>
          <w:lang w:val="vi-VN"/>
        </w:rPr>
        <w:t xml:space="preserve">    "examples": [</w:t>
      </w:r>
    </w:p>
    <w:p w14:paraId="688D44F0" w14:textId="77777777" w:rsidR="00515445" w:rsidRPr="00515445" w:rsidRDefault="00515445" w:rsidP="00515445">
      <w:pPr>
        <w:rPr>
          <w:lang w:val="vi-VN"/>
        </w:rPr>
      </w:pPr>
      <w:r w:rsidRPr="00515445">
        <w:rPr>
          <w:lang w:val="vi-VN"/>
        </w:rPr>
        <w:t xml:space="preserve">        {</w:t>
      </w:r>
    </w:p>
    <w:p w14:paraId="0E9AAB3E" w14:textId="77777777" w:rsidR="00515445" w:rsidRPr="00515445" w:rsidRDefault="00515445" w:rsidP="00515445">
      <w:pPr>
        <w:rPr>
          <w:lang w:val="vi-VN"/>
        </w:rPr>
      </w:pPr>
      <w:r w:rsidRPr="00515445">
        <w:rPr>
          <w:lang w:val="vi-VN"/>
        </w:rPr>
        <w:t xml:space="preserve">            "vn": "Đường phố phủ đầy băng tuyết sau cơn bão.",</w:t>
      </w:r>
    </w:p>
    <w:p w14:paraId="5EA82D42" w14:textId="77777777" w:rsidR="00515445" w:rsidRPr="00515445" w:rsidRDefault="00515445" w:rsidP="00515445">
      <w:pPr>
        <w:rPr>
          <w:lang w:val="vi-VN"/>
        </w:rPr>
      </w:pPr>
      <w:r w:rsidRPr="00515445">
        <w:rPr>
          <w:lang w:val="vi-VN"/>
        </w:rPr>
        <w:t xml:space="preserve">            "en": "The streets are covered with ice and snow after the storm."</w:t>
      </w:r>
    </w:p>
    <w:p w14:paraId="74DD1E9B" w14:textId="77777777" w:rsidR="00515445" w:rsidRPr="00515445" w:rsidRDefault="00515445" w:rsidP="00515445">
      <w:pPr>
        <w:rPr>
          <w:lang w:val="vi-VN"/>
        </w:rPr>
      </w:pPr>
      <w:r w:rsidRPr="00515445">
        <w:rPr>
          <w:lang w:val="vi-VN"/>
        </w:rPr>
        <w:t xml:space="preserve">        },</w:t>
      </w:r>
    </w:p>
    <w:p w14:paraId="61EC1425" w14:textId="77777777" w:rsidR="00515445" w:rsidRPr="00515445" w:rsidRDefault="00515445" w:rsidP="00515445">
      <w:pPr>
        <w:rPr>
          <w:lang w:val="vi-VN"/>
        </w:rPr>
      </w:pPr>
      <w:r w:rsidRPr="00515445">
        <w:rPr>
          <w:lang w:val="vi-VN"/>
        </w:rPr>
        <w:t xml:space="preserve">        {</w:t>
      </w:r>
    </w:p>
    <w:p w14:paraId="38CDC89A" w14:textId="4ABE03D4" w:rsidR="00515445" w:rsidRPr="00515445" w:rsidRDefault="00515445" w:rsidP="00515445">
      <w:pPr>
        <w:rPr>
          <w:lang w:val="vi-VN"/>
        </w:rPr>
      </w:pPr>
      <w:r w:rsidRPr="00515445">
        <w:rPr>
          <w:lang w:val="vi-VN"/>
        </w:rPr>
        <w:t xml:space="preserve">            "vn": "Tôi muốn một ly nước </w:t>
      </w:r>
      <w:del w:id="598" w:author="Canh Duc Nguyen" w:date="2023-10-14T06:32:00Z">
        <w:r w:rsidRPr="00515445" w:rsidDel="00167DDA">
          <w:rPr>
            <w:lang w:val="vi-VN"/>
          </w:rPr>
          <w:delText xml:space="preserve">lạnh </w:delText>
        </w:r>
      </w:del>
      <w:r w:rsidRPr="00515445">
        <w:rPr>
          <w:lang w:val="vi-VN"/>
        </w:rPr>
        <w:t>có đá</w:t>
      </w:r>
      <w:ins w:id="599" w:author="Canh Duc Nguyen" w:date="2023-10-14T06:32:00Z">
        <w:r w:rsidR="00167DDA">
          <w:rPr>
            <w:lang w:val="vi-VN"/>
          </w:rPr>
          <w:t xml:space="preserve"> lạnh</w:t>
        </w:r>
      </w:ins>
      <w:r w:rsidRPr="00515445">
        <w:rPr>
          <w:lang w:val="vi-VN"/>
        </w:rPr>
        <w:t>.",</w:t>
      </w:r>
    </w:p>
    <w:p w14:paraId="49958AC5" w14:textId="77777777" w:rsidR="00515445" w:rsidRPr="00515445" w:rsidRDefault="00515445" w:rsidP="00515445">
      <w:pPr>
        <w:rPr>
          <w:lang w:val="vi-VN"/>
        </w:rPr>
      </w:pPr>
      <w:r w:rsidRPr="00515445">
        <w:rPr>
          <w:lang w:val="vi-VN"/>
        </w:rPr>
        <w:t xml:space="preserve">            "en": "I want a cold glass of water with ice cubes."</w:t>
      </w:r>
    </w:p>
    <w:p w14:paraId="08F984B5" w14:textId="77777777" w:rsidR="00515445" w:rsidRPr="00515445" w:rsidRDefault="00515445" w:rsidP="00515445">
      <w:pPr>
        <w:rPr>
          <w:lang w:val="vi-VN"/>
        </w:rPr>
      </w:pPr>
      <w:r w:rsidRPr="00515445">
        <w:rPr>
          <w:lang w:val="vi-VN"/>
        </w:rPr>
        <w:t xml:space="preserve">        },</w:t>
      </w:r>
    </w:p>
    <w:p w14:paraId="6764BEC3" w14:textId="77777777" w:rsidR="00515445" w:rsidRPr="00515445" w:rsidRDefault="00515445" w:rsidP="00515445">
      <w:pPr>
        <w:rPr>
          <w:lang w:val="vi-VN"/>
        </w:rPr>
      </w:pPr>
      <w:r w:rsidRPr="00515445">
        <w:rPr>
          <w:lang w:val="vi-VN"/>
        </w:rPr>
        <w:t xml:space="preserve">        {</w:t>
      </w:r>
    </w:p>
    <w:p w14:paraId="1EF722B9" w14:textId="77777777" w:rsidR="00515445" w:rsidRPr="00515445" w:rsidRDefault="00515445" w:rsidP="00515445">
      <w:pPr>
        <w:rPr>
          <w:lang w:val="vi-VN"/>
        </w:rPr>
      </w:pPr>
      <w:r w:rsidRPr="00515445">
        <w:rPr>
          <w:lang w:val="vi-VN"/>
        </w:rPr>
        <w:t xml:space="preserve">            "vn": "Đã quá lâu kể từ khi tôi thấy băng ở cánh đồng ấy.",</w:t>
      </w:r>
    </w:p>
    <w:p w14:paraId="09FBCB8F" w14:textId="77777777" w:rsidR="00515445" w:rsidRPr="00515445" w:rsidRDefault="00515445" w:rsidP="00515445">
      <w:pPr>
        <w:rPr>
          <w:lang w:val="vi-VN"/>
        </w:rPr>
      </w:pPr>
      <w:r w:rsidRPr="00515445">
        <w:rPr>
          <w:lang w:val="vi-VN"/>
        </w:rPr>
        <w:t xml:space="preserve">            "en": "It has been a long time since I saw ice on that field."</w:t>
      </w:r>
    </w:p>
    <w:p w14:paraId="1BBCD0D8" w14:textId="77777777" w:rsidR="00515445" w:rsidRPr="00515445" w:rsidRDefault="00515445" w:rsidP="00515445">
      <w:pPr>
        <w:rPr>
          <w:lang w:val="vi-VN"/>
        </w:rPr>
      </w:pPr>
      <w:r w:rsidRPr="00515445">
        <w:rPr>
          <w:lang w:val="vi-VN"/>
        </w:rPr>
        <w:t xml:space="preserve">        },</w:t>
      </w:r>
    </w:p>
    <w:p w14:paraId="35A4A22C" w14:textId="77777777" w:rsidR="00515445" w:rsidRPr="00515445" w:rsidRDefault="00515445" w:rsidP="00515445">
      <w:pPr>
        <w:rPr>
          <w:lang w:val="vi-VN"/>
        </w:rPr>
      </w:pPr>
      <w:r w:rsidRPr="00515445">
        <w:rPr>
          <w:lang w:val="vi-VN"/>
        </w:rPr>
        <w:lastRenderedPageBreak/>
        <w:t xml:space="preserve">        {</w:t>
      </w:r>
    </w:p>
    <w:p w14:paraId="07EE3234" w14:textId="77777777" w:rsidR="00515445" w:rsidRPr="00515445" w:rsidRDefault="00515445" w:rsidP="00515445">
      <w:pPr>
        <w:rPr>
          <w:lang w:val="vi-VN"/>
        </w:rPr>
      </w:pPr>
      <w:r w:rsidRPr="00515445">
        <w:rPr>
          <w:lang w:val="vi-VN"/>
        </w:rPr>
        <w:t xml:space="preserve">            "vn": "Tôi muốn một ly cà phê sữa đá.",</w:t>
      </w:r>
    </w:p>
    <w:p w14:paraId="58089B8D" w14:textId="77777777" w:rsidR="00515445" w:rsidRPr="00515445" w:rsidRDefault="00515445" w:rsidP="00515445">
      <w:pPr>
        <w:rPr>
          <w:lang w:val="vi-VN"/>
        </w:rPr>
      </w:pPr>
      <w:r w:rsidRPr="00515445">
        <w:rPr>
          <w:lang w:val="vi-VN"/>
        </w:rPr>
        <w:t xml:space="preserve">            "en": "I want a glass of iced coffee with milk."</w:t>
      </w:r>
    </w:p>
    <w:p w14:paraId="5D4465EF" w14:textId="77777777" w:rsidR="00515445" w:rsidRPr="00515445" w:rsidRDefault="00515445" w:rsidP="00515445">
      <w:pPr>
        <w:rPr>
          <w:lang w:val="vi-VN"/>
        </w:rPr>
      </w:pPr>
      <w:r w:rsidRPr="00515445">
        <w:rPr>
          <w:lang w:val="vi-VN"/>
        </w:rPr>
        <w:t xml:space="preserve">        }</w:t>
      </w:r>
    </w:p>
    <w:p w14:paraId="24076961" w14:textId="77777777" w:rsidR="00515445" w:rsidRPr="00515445" w:rsidRDefault="00515445" w:rsidP="00515445">
      <w:pPr>
        <w:rPr>
          <w:lang w:val="vi-VN"/>
        </w:rPr>
      </w:pPr>
      <w:r w:rsidRPr="00515445">
        <w:rPr>
          <w:lang w:val="vi-VN"/>
        </w:rPr>
        <w:t xml:space="preserve">    ]</w:t>
      </w:r>
    </w:p>
    <w:p w14:paraId="4B6262C3" w14:textId="77777777" w:rsidR="00515445" w:rsidRPr="00515445" w:rsidRDefault="00515445" w:rsidP="00515445">
      <w:pPr>
        <w:rPr>
          <w:lang w:val="vi-VN"/>
        </w:rPr>
      </w:pPr>
      <w:r w:rsidRPr="00515445">
        <w:rPr>
          <w:lang w:val="vi-VN"/>
        </w:rPr>
        <w:t>}</w:t>
      </w:r>
    </w:p>
    <w:p w14:paraId="1873B958" w14:textId="77777777" w:rsidR="00515445" w:rsidRPr="00515445" w:rsidRDefault="00515445" w:rsidP="00515445">
      <w:pPr>
        <w:rPr>
          <w:lang w:val="vi-VN"/>
        </w:rPr>
      </w:pPr>
      <w:r w:rsidRPr="00515445">
        <w:rPr>
          <w:lang w:val="vi-VN"/>
        </w:rPr>
        <w:t>-----------------------------</w:t>
      </w:r>
    </w:p>
    <w:p w14:paraId="2A9A2B07" w14:textId="77777777" w:rsidR="00515445" w:rsidRPr="00515445" w:rsidRDefault="00515445" w:rsidP="00515445">
      <w:pPr>
        <w:rPr>
          <w:lang w:val="vi-VN"/>
        </w:rPr>
      </w:pPr>
      <w:r w:rsidRPr="00515445">
        <w:rPr>
          <w:lang w:val="vi-VN"/>
        </w:rPr>
        <w:t xml:space="preserve">keyword: Difference between 'khác' and 'khác nhau' </w:t>
      </w:r>
    </w:p>
    <w:p w14:paraId="77717F03" w14:textId="77777777" w:rsidR="00515445" w:rsidRPr="00515445" w:rsidRDefault="00515445" w:rsidP="00515445">
      <w:pPr>
        <w:rPr>
          <w:lang w:val="vi-VN"/>
        </w:rPr>
      </w:pPr>
      <w:r w:rsidRPr="00515445">
        <w:rPr>
          <w:lang w:val="vi-VN"/>
        </w:rPr>
        <w:t xml:space="preserve">PROMPT: Generate grammar explanation for following Vietnamese grammar point: Difference between 'khác' and 'khác nhau' </w:t>
      </w:r>
    </w:p>
    <w:p w14:paraId="58227D44" w14:textId="77777777" w:rsidR="00515445" w:rsidRPr="00515445" w:rsidRDefault="00515445" w:rsidP="00515445">
      <w:pPr>
        <w:rPr>
          <w:lang w:val="vi-VN"/>
        </w:rPr>
      </w:pPr>
      <w:r w:rsidRPr="00515445">
        <w:rPr>
          <w:lang w:val="vi-VN"/>
        </w:rPr>
        <w:t xml:space="preserve">RESPONSE: { </w:t>
      </w:r>
    </w:p>
    <w:p w14:paraId="3E2C7830" w14:textId="77777777" w:rsidR="00515445" w:rsidRPr="00515445" w:rsidRDefault="00515445" w:rsidP="00515445">
      <w:pPr>
        <w:rPr>
          <w:lang w:val="vi-VN"/>
        </w:rPr>
      </w:pPr>
      <w:r w:rsidRPr="00515445">
        <w:rPr>
          <w:lang w:val="vi-VN"/>
        </w:rPr>
        <w:t xml:space="preserve">  "title": "Difference between 'khác' and 'khác nhau'", </w:t>
      </w:r>
    </w:p>
    <w:p w14:paraId="4B0BA526" w14:textId="77777777" w:rsidR="00515445" w:rsidRPr="00515445" w:rsidRDefault="00515445" w:rsidP="00515445">
      <w:pPr>
        <w:rPr>
          <w:lang w:val="vi-VN"/>
        </w:rPr>
      </w:pPr>
      <w:r w:rsidRPr="00515445">
        <w:rPr>
          <w:lang w:val="vi-VN"/>
        </w:rPr>
        <w:t xml:space="preserve">  "short_explanation": "Both 'khác' and 'khác nhau' mean 'different', but are used differently in sentences.", </w:t>
      </w:r>
    </w:p>
    <w:p w14:paraId="18CB893C" w14:textId="77777777" w:rsidR="00515445" w:rsidRPr="00515445" w:rsidRDefault="00515445" w:rsidP="00515445">
      <w:pPr>
        <w:rPr>
          <w:lang w:val="vi-VN"/>
        </w:rPr>
      </w:pPr>
      <w:r w:rsidRPr="00515445">
        <w:rPr>
          <w:lang w:val="vi-VN"/>
        </w:rPr>
        <w:t xml:space="preserve">  "long_explanation": "'Khác' and 'khác nhau' are both used to express the idea of difference in Vietnamese. However, 'khác' is mostly used as an adjective to express difference between two or more separate things or people. While, 'khác nhau' is used to emphasize differences within a group or category or between comparable things.", </w:t>
      </w:r>
    </w:p>
    <w:p w14:paraId="535C81E3" w14:textId="77777777" w:rsidR="00515445" w:rsidRPr="00515445" w:rsidRDefault="00515445" w:rsidP="00515445">
      <w:pPr>
        <w:rPr>
          <w:lang w:val="vi-VN"/>
        </w:rPr>
      </w:pPr>
      <w:r w:rsidRPr="00515445">
        <w:rPr>
          <w:lang w:val="vi-VN"/>
        </w:rPr>
        <w:t xml:space="preserve">  "formation": "Noun + khác (different) / Noun 1 + và/với + Noun 2 + khác nhau (different from each other)", </w:t>
      </w:r>
    </w:p>
    <w:p w14:paraId="1EEFB90F" w14:textId="77777777" w:rsidR="00515445" w:rsidRPr="00515445" w:rsidRDefault="00515445" w:rsidP="00515445">
      <w:pPr>
        <w:rPr>
          <w:lang w:val="vi-VN"/>
        </w:rPr>
      </w:pPr>
      <w:r w:rsidRPr="00515445">
        <w:rPr>
          <w:lang w:val="vi-VN"/>
        </w:rPr>
        <w:t xml:space="preserve">  "examples": [ </w:t>
      </w:r>
    </w:p>
    <w:p w14:paraId="6D9B34E3" w14:textId="77777777" w:rsidR="00515445" w:rsidRPr="00515445" w:rsidRDefault="00515445" w:rsidP="00515445">
      <w:pPr>
        <w:rPr>
          <w:lang w:val="vi-VN"/>
        </w:rPr>
      </w:pPr>
      <w:r w:rsidRPr="00515445">
        <w:rPr>
          <w:lang w:val="vi-VN"/>
        </w:rPr>
        <w:t xml:space="preserve">    { </w:t>
      </w:r>
    </w:p>
    <w:p w14:paraId="7648CA65" w14:textId="1066FDB4" w:rsidR="00515445" w:rsidRPr="00515445" w:rsidRDefault="00515445" w:rsidP="00515445">
      <w:pPr>
        <w:rPr>
          <w:lang w:val="vi-VN"/>
        </w:rPr>
      </w:pPr>
      <w:r w:rsidRPr="00515445">
        <w:rPr>
          <w:lang w:val="vi-VN"/>
        </w:rPr>
        <w:t xml:space="preserve">      "vn": "Giáo viên và học sinh là hai </w:t>
      </w:r>
      <w:del w:id="600" w:author="Canh Duc Nguyen" w:date="2023-10-14T06:35:00Z">
        <w:r w:rsidRPr="00515445" w:rsidDel="0071176A">
          <w:rPr>
            <w:lang w:val="vi-VN"/>
          </w:rPr>
          <w:delText xml:space="preserve">nghề </w:delText>
        </w:r>
      </w:del>
      <w:ins w:id="601" w:author="Canh Duc Nguyen" w:date="2023-10-14T06:35:00Z">
        <w:r w:rsidR="0071176A">
          <w:rPr>
            <w:lang w:val="vi-VN"/>
          </w:rPr>
          <w:t xml:space="preserve">bộ phận </w:t>
        </w:r>
      </w:ins>
      <w:r w:rsidRPr="00515445">
        <w:rPr>
          <w:lang w:val="vi-VN"/>
        </w:rPr>
        <w:t xml:space="preserve">khác nhau.", </w:t>
      </w:r>
    </w:p>
    <w:p w14:paraId="61896E1D" w14:textId="77777777" w:rsidR="00515445" w:rsidRPr="00515445" w:rsidRDefault="00515445" w:rsidP="00515445">
      <w:pPr>
        <w:rPr>
          <w:lang w:val="vi-VN"/>
        </w:rPr>
      </w:pPr>
      <w:r w:rsidRPr="00515445">
        <w:rPr>
          <w:lang w:val="vi-VN"/>
        </w:rPr>
        <w:t xml:space="preserve">      "en": "Teacher and student are two different professions." </w:t>
      </w:r>
    </w:p>
    <w:p w14:paraId="70523E40" w14:textId="77777777" w:rsidR="00515445" w:rsidRPr="00515445" w:rsidRDefault="00515445" w:rsidP="00515445">
      <w:pPr>
        <w:rPr>
          <w:lang w:val="vi-VN"/>
        </w:rPr>
      </w:pPr>
      <w:r w:rsidRPr="00515445">
        <w:rPr>
          <w:lang w:val="vi-VN"/>
        </w:rPr>
        <w:t xml:space="preserve">    }, </w:t>
      </w:r>
    </w:p>
    <w:p w14:paraId="1E2B16C9" w14:textId="77777777" w:rsidR="00515445" w:rsidRPr="00515445" w:rsidRDefault="00515445" w:rsidP="00515445">
      <w:pPr>
        <w:rPr>
          <w:lang w:val="vi-VN"/>
        </w:rPr>
      </w:pPr>
      <w:r w:rsidRPr="00515445">
        <w:rPr>
          <w:lang w:val="vi-VN"/>
        </w:rPr>
        <w:t xml:space="preserve">    {</w:t>
      </w:r>
    </w:p>
    <w:p w14:paraId="7615E852" w14:textId="77777777" w:rsidR="00515445" w:rsidRPr="00515445" w:rsidRDefault="00515445" w:rsidP="00515445">
      <w:pPr>
        <w:rPr>
          <w:lang w:val="vi-VN"/>
        </w:rPr>
      </w:pPr>
      <w:r w:rsidRPr="00515445">
        <w:rPr>
          <w:lang w:val="vi-VN"/>
        </w:rPr>
        <w:t xml:space="preserve">      "vn": "Mỗi ngày, cô ấy chọn một chiếc đầm khác để mặc.", </w:t>
      </w:r>
    </w:p>
    <w:p w14:paraId="417E80AF" w14:textId="77777777" w:rsidR="00515445" w:rsidRPr="00515445" w:rsidRDefault="00515445" w:rsidP="00515445">
      <w:pPr>
        <w:rPr>
          <w:lang w:val="vi-VN"/>
        </w:rPr>
      </w:pPr>
      <w:r w:rsidRPr="00515445">
        <w:rPr>
          <w:lang w:val="vi-VN"/>
        </w:rPr>
        <w:t xml:space="preserve">      "en": "Every day, she chooses a different dress to wear." </w:t>
      </w:r>
    </w:p>
    <w:p w14:paraId="2D1B8CD2" w14:textId="77777777" w:rsidR="00515445" w:rsidRPr="00515445" w:rsidRDefault="00515445" w:rsidP="00515445">
      <w:pPr>
        <w:rPr>
          <w:lang w:val="vi-VN"/>
        </w:rPr>
      </w:pPr>
      <w:r w:rsidRPr="00515445">
        <w:rPr>
          <w:lang w:val="vi-VN"/>
        </w:rPr>
        <w:t xml:space="preserve">    }, </w:t>
      </w:r>
    </w:p>
    <w:p w14:paraId="14F62690" w14:textId="77777777" w:rsidR="00515445" w:rsidRPr="00515445" w:rsidRDefault="00515445" w:rsidP="00515445">
      <w:pPr>
        <w:rPr>
          <w:lang w:val="vi-VN"/>
        </w:rPr>
      </w:pPr>
      <w:r w:rsidRPr="00515445">
        <w:rPr>
          <w:lang w:val="vi-VN"/>
        </w:rPr>
        <w:t xml:space="preserve">    { </w:t>
      </w:r>
    </w:p>
    <w:p w14:paraId="423226B9" w14:textId="6F0E2925" w:rsidR="00515445" w:rsidRPr="00515445" w:rsidRDefault="00515445" w:rsidP="00515445">
      <w:pPr>
        <w:rPr>
          <w:lang w:val="vi-VN"/>
        </w:rPr>
      </w:pPr>
      <w:r w:rsidRPr="00515445">
        <w:rPr>
          <w:lang w:val="vi-VN"/>
        </w:rPr>
        <w:t xml:space="preserve">      "vn": "</w:t>
      </w:r>
      <w:del w:id="602" w:author="Canh Duc Nguyen" w:date="2023-10-14T06:35:00Z">
        <w:r w:rsidRPr="00515445" w:rsidDel="0071176A">
          <w:rPr>
            <w:lang w:val="vi-VN"/>
          </w:rPr>
          <w:delText xml:space="preserve">Cá </w:delText>
        </w:r>
      </w:del>
      <w:ins w:id="603" w:author="Canh Duc Nguyen" w:date="2023-10-14T06:35:00Z">
        <w:r w:rsidR="0071176A">
          <w:rPr>
            <w:lang w:val="vi-VN"/>
          </w:rPr>
          <w:t xml:space="preserve">Cả </w:t>
        </w:r>
      </w:ins>
      <w:r w:rsidRPr="00515445">
        <w:rPr>
          <w:lang w:val="vi-VN"/>
        </w:rPr>
        <w:t xml:space="preserve">hai đều là loại hoa, nhưng màu của chúng khác nhau.", </w:t>
      </w:r>
    </w:p>
    <w:p w14:paraId="19045AD4" w14:textId="77777777" w:rsidR="00515445" w:rsidRPr="00515445" w:rsidRDefault="00515445" w:rsidP="00515445">
      <w:pPr>
        <w:rPr>
          <w:lang w:val="vi-VN"/>
        </w:rPr>
      </w:pPr>
      <w:r w:rsidRPr="00515445">
        <w:rPr>
          <w:lang w:val="vi-VN"/>
        </w:rPr>
        <w:t xml:space="preserve">      "en": "Both are types of flowers, but their colours are different from each other." </w:t>
      </w:r>
    </w:p>
    <w:p w14:paraId="571D45C4" w14:textId="77777777" w:rsidR="00515445" w:rsidRPr="00515445" w:rsidRDefault="00515445" w:rsidP="00515445">
      <w:pPr>
        <w:rPr>
          <w:lang w:val="vi-VN"/>
        </w:rPr>
      </w:pPr>
      <w:r w:rsidRPr="00515445">
        <w:rPr>
          <w:lang w:val="vi-VN"/>
        </w:rPr>
        <w:t xml:space="preserve">    }, </w:t>
      </w:r>
    </w:p>
    <w:p w14:paraId="190A4660" w14:textId="77777777" w:rsidR="00515445" w:rsidRPr="00515445" w:rsidRDefault="00515445" w:rsidP="00515445">
      <w:pPr>
        <w:rPr>
          <w:lang w:val="vi-VN"/>
        </w:rPr>
      </w:pPr>
      <w:r w:rsidRPr="00515445">
        <w:rPr>
          <w:lang w:val="vi-VN"/>
        </w:rPr>
        <w:t xml:space="preserve">    { </w:t>
      </w:r>
    </w:p>
    <w:p w14:paraId="3A3A8001" w14:textId="77777777" w:rsidR="00515445" w:rsidRPr="00515445" w:rsidRDefault="00515445" w:rsidP="00515445">
      <w:pPr>
        <w:rPr>
          <w:lang w:val="vi-VN"/>
        </w:rPr>
      </w:pPr>
      <w:r w:rsidRPr="00515445">
        <w:rPr>
          <w:lang w:val="vi-VN"/>
        </w:rPr>
        <w:t xml:space="preserve">      "vn": "Gói quà này khác với gói quà kia.", </w:t>
      </w:r>
    </w:p>
    <w:p w14:paraId="714D89DE" w14:textId="77777777" w:rsidR="00515445" w:rsidRPr="00515445" w:rsidRDefault="00515445" w:rsidP="00515445">
      <w:pPr>
        <w:rPr>
          <w:lang w:val="vi-VN"/>
        </w:rPr>
      </w:pPr>
      <w:r w:rsidRPr="00515445">
        <w:rPr>
          <w:lang w:val="vi-VN"/>
        </w:rPr>
        <w:t xml:space="preserve">      "en": "This gift is different from that one." </w:t>
      </w:r>
    </w:p>
    <w:p w14:paraId="46AEEBE1" w14:textId="77777777" w:rsidR="00515445" w:rsidRPr="00515445" w:rsidRDefault="00515445" w:rsidP="00515445">
      <w:pPr>
        <w:rPr>
          <w:lang w:val="vi-VN"/>
        </w:rPr>
      </w:pPr>
      <w:r w:rsidRPr="00515445">
        <w:rPr>
          <w:lang w:val="vi-VN"/>
        </w:rPr>
        <w:t xml:space="preserve">    } </w:t>
      </w:r>
    </w:p>
    <w:p w14:paraId="3F9BF5AC" w14:textId="77777777" w:rsidR="00515445" w:rsidRPr="00515445" w:rsidRDefault="00515445" w:rsidP="00515445">
      <w:pPr>
        <w:rPr>
          <w:lang w:val="vi-VN"/>
        </w:rPr>
      </w:pPr>
      <w:r w:rsidRPr="00515445">
        <w:rPr>
          <w:lang w:val="vi-VN"/>
        </w:rPr>
        <w:t xml:space="preserve">  ] </w:t>
      </w:r>
    </w:p>
    <w:p w14:paraId="5D2CA6A4" w14:textId="77777777" w:rsidR="00515445" w:rsidRPr="00515445" w:rsidRDefault="00515445" w:rsidP="00515445">
      <w:pPr>
        <w:rPr>
          <w:lang w:val="vi-VN"/>
        </w:rPr>
      </w:pPr>
      <w:r w:rsidRPr="00515445">
        <w:rPr>
          <w:lang w:val="vi-VN"/>
        </w:rPr>
        <w:t>}</w:t>
      </w:r>
    </w:p>
    <w:p w14:paraId="1501D5A5" w14:textId="77777777" w:rsidR="00515445" w:rsidRPr="00515445" w:rsidRDefault="00515445" w:rsidP="00515445">
      <w:pPr>
        <w:rPr>
          <w:lang w:val="vi-VN"/>
        </w:rPr>
      </w:pPr>
      <w:r w:rsidRPr="00515445">
        <w:rPr>
          <w:lang w:val="vi-VN"/>
        </w:rPr>
        <w:t>-----------------------------</w:t>
      </w:r>
    </w:p>
    <w:p w14:paraId="026DDC48" w14:textId="77777777" w:rsidR="00515445" w:rsidRPr="00515445" w:rsidRDefault="00515445" w:rsidP="00515445">
      <w:pPr>
        <w:rPr>
          <w:lang w:val="vi-VN"/>
        </w:rPr>
      </w:pPr>
      <w:r w:rsidRPr="00515445">
        <w:rPr>
          <w:lang w:val="vi-VN"/>
        </w:rPr>
        <w:t xml:space="preserve">keyword: Difference between 'lúa', 'thóc', 'gạo', 'cơm', denoting rice </w:t>
      </w:r>
    </w:p>
    <w:p w14:paraId="4BA8789E" w14:textId="77777777" w:rsidR="00515445" w:rsidRPr="00515445" w:rsidRDefault="00515445" w:rsidP="00515445">
      <w:pPr>
        <w:rPr>
          <w:lang w:val="vi-VN"/>
        </w:rPr>
      </w:pPr>
      <w:r w:rsidRPr="00515445">
        <w:rPr>
          <w:lang w:val="vi-VN"/>
        </w:rPr>
        <w:t xml:space="preserve">PROMPT: Generate grammar explanation for following Vietnamese grammar point: Difference between 'lúa', 'thóc', 'gạo', 'cơm', denoting rice </w:t>
      </w:r>
    </w:p>
    <w:p w14:paraId="192823AA" w14:textId="77777777" w:rsidR="00515445" w:rsidRPr="00515445" w:rsidRDefault="00515445" w:rsidP="00515445">
      <w:pPr>
        <w:rPr>
          <w:lang w:val="vi-VN"/>
        </w:rPr>
      </w:pPr>
      <w:r w:rsidRPr="00515445">
        <w:rPr>
          <w:lang w:val="vi-VN"/>
        </w:rPr>
        <w:t>RESPONSE: {</w:t>
      </w:r>
    </w:p>
    <w:p w14:paraId="33ECE835" w14:textId="77777777" w:rsidR="00515445" w:rsidRPr="00515445" w:rsidRDefault="00515445" w:rsidP="00515445">
      <w:pPr>
        <w:rPr>
          <w:lang w:val="vi-VN"/>
        </w:rPr>
      </w:pPr>
      <w:r w:rsidRPr="00515445">
        <w:rPr>
          <w:lang w:val="vi-VN"/>
        </w:rPr>
        <w:lastRenderedPageBreak/>
        <w:t xml:space="preserve">  "title": "Difference between 'lúa', 'thóc', 'gạo', 'cơm', denoting rice",</w:t>
      </w:r>
    </w:p>
    <w:p w14:paraId="2294FC9E" w14:textId="77777777" w:rsidR="00515445" w:rsidRPr="00515445" w:rsidRDefault="00515445" w:rsidP="00515445">
      <w:pPr>
        <w:rPr>
          <w:lang w:val="vi-VN"/>
        </w:rPr>
      </w:pPr>
      <w:r w:rsidRPr="00515445">
        <w:rPr>
          <w:lang w:val="vi-VN"/>
        </w:rPr>
        <w:t xml:space="preserve">  "short_explanation": "These are four different words in Vietnamese that all refer to rice in different stages or forms.",</w:t>
      </w:r>
    </w:p>
    <w:p w14:paraId="48ABF830" w14:textId="77777777" w:rsidR="00515445" w:rsidRPr="00515445" w:rsidRDefault="00515445" w:rsidP="00515445">
      <w:pPr>
        <w:rPr>
          <w:lang w:val="vi-VN"/>
        </w:rPr>
      </w:pPr>
      <w:r w:rsidRPr="00515445">
        <w:rPr>
          <w:lang w:val="vi-VN"/>
        </w:rPr>
        <w:t xml:space="preserve">  "long_explanation": "'Lúa' is the Vietnamese term for rice when it is still a plant in the field. 'Thóc' refers to paddy rice, or harvested rice that still has its hard protective shell. 'Gạo' is used when the rice has been husked but not yet cooked, equivalent to 'rice grain' in English. 'Cơm', on the other hand, specifically refers to cooked rice ready for eating.",</w:t>
      </w:r>
    </w:p>
    <w:p w14:paraId="085D2B86" w14:textId="77777777" w:rsidR="00515445" w:rsidRPr="00515445" w:rsidRDefault="00515445" w:rsidP="00515445">
      <w:pPr>
        <w:rPr>
          <w:lang w:val="vi-VN"/>
        </w:rPr>
      </w:pPr>
      <w:r w:rsidRPr="00515445">
        <w:rPr>
          <w:lang w:val="vi-VN"/>
        </w:rPr>
        <w:t xml:space="preserve">  "formation": "These words are used in specific contexts related to the growth, treatment, and consumption of rice.",</w:t>
      </w:r>
    </w:p>
    <w:p w14:paraId="795B5E3C" w14:textId="77777777" w:rsidR="00515445" w:rsidRPr="00515445" w:rsidRDefault="00515445" w:rsidP="00515445">
      <w:pPr>
        <w:rPr>
          <w:lang w:val="vi-VN"/>
        </w:rPr>
      </w:pPr>
      <w:r w:rsidRPr="00515445">
        <w:rPr>
          <w:lang w:val="vi-VN"/>
        </w:rPr>
        <w:t xml:space="preserve">  "examples": [</w:t>
      </w:r>
    </w:p>
    <w:p w14:paraId="413B2A98" w14:textId="77777777" w:rsidR="00515445" w:rsidRPr="00515445" w:rsidRDefault="00515445" w:rsidP="00515445">
      <w:pPr>
        <w:rPr>
          <w:lang w:val="vi-VN"/>
        </w:rPr>
      </w:pPr>
      <w:r w:rsidRPr="00515445">
        <w:rPr>
          <w:lang w:val="vi-VN"/>
        </w:rPr>
        <w:t xml:space="preserve">    {</w:t>
      </w:r>
    </w:p>
    <w:p w14:paraId="15DDDA5E" w14:textId="6E7C2E99" w:rsidR="00515445" w:rsidRPr="00515445" w:rsidRDefault="00515445" w:rsidP="00515445">
      <w:pPr>
        <w:rPr>
          <w:lang w:val="vi-VN"/>
        </w:rPr>
      </w:pPr>
      <w:r w:rsidRPr="00515445">
        <w:rPr>
          <w:lang w:val="vi-VN"/>
        </w:rPr>
        <w:t xml:space="preserve">      "vn": "Lúa ở quê tôi đang </w:t>
      </w:r>
      <w:del w:id="604" w:author="Canh Duc Nguyen" w:date="2023-10-14T06:36:00Z">
        <w:r w:rsidRPr="00515445" w:rsidDel="0071176A">
          <w:rPr>
            <w:lang w:val="vi-VN"/>
          </w:rPr>
          <w:delText xml:space="preserve">mọc </w:delText>
        </w:r>
      </w:del>
      <w:ins w:id="605" w:author="Canh Duc Nguyen" w:date="2023-10-14T06:36:00Z">
        <w:r w:rsidR="0071176A">
          <w:rPr>
            <w:lang w:val="vi-VN"/>
          </w:rPr>
          <w:t xml:space="preserve">phát triển </w:t>
        </w:r>
      </w:ins>
      <w:r w:rsidRPr="00515445">
        <w:rPr>
          <w:lang w:val="vi-VN"/>
        </w:rPr>
        <w:t>rất tốt.",</w:t>
      </w:r>
    </w:p>
    <w:p w14:paraId="7B0F171F" w14:textId="77777777" w:rsidR="00515445" w:rsidRPr="00515445" w:rsidRDefault="00515445" w:rsidP="00515445">
      <w:pPr>
        <w:rPr>
          <w:lang w:val="vi-VN"/>
        </w:rPr>
      </w:pPr>
      <w:r w:rsidRPr="00515445">
        <w:rPr>
          <w:lang w:val="vi-VN"/>
        </w:rPr>
        <w:t xml:space="preserve">      "en": "The rice plants in my hometown are growing very well."</w:t>
      </w:r>
    </w:p>
    <w:p w14:paraId="0CF6EB56" w14:textId="77777777" w:rsidR="00515445" w:rsidRPr="00515445" w:rsidRDefault="00515445" w:rsidP="00515445">
      <w:pPr>
        <w:rPr>
          <w:lang w:val="vi-VN"/>
        </w:rPr>
      </w:pPr>
      <w:r w:rsidRPr="00515445">
        <w:rPr>
          <w:lang w:val="vi-VN"/>
        </w:rPr>
        <w:t xml:space="preserve">    },</w:t>
      </w:r>
    </w:p>
    <w:p w14:paraId="77AF0B72" w14:textId="77777777" w:rsidR="00515445" w:rsidRPr="00515445" w:rsidRDefault="00515445" w:rsidP="00515445">
      <w:pPr>
        <w:rPr>
          <w:lang w:val="vi-VN"/>
        </w:rPr>
      </w:pPr>
      <w:r w:rsidRPr="00515445">
        <w:rPr>
          <w:lang w:val="vi-VN"/>
        </w:rPr>
        <w:t xml:space="preserve">    {</w:t>
      </w:r>
    </w:p>
    <w:p w14:paraId="11570004" w14:textId="1E45C76B" w:rsidR="00515445" w:rsidRPr="00515445" w:rsidRDefault="00515445" w:rsidP="00515445">
      <w:pPr>
        <w:rPr>
          <w:lang w:val="vi-VN"/>
        </w:rPr>
      </w:pPr>
      <w:r w:rsidRPr="00515445">
        <w:rPr>
          <w:lang w:val="vi-VN"/>
        </w:rPr>
        <w:t xml:space="preserve">      "vn": "Chúng tôi </w:t>
      </w:r>
      <w:ins w:id="606" w:author="Canh Duc Nguyen" w:date="2023-10-14T06:36:00Z">
        <w:r w:rsidR="0071176A">
          <w:rPr>
            <w:lang w:val="vi-VN"/>
          </w:rPr>
          <w:t xml:space="preserve">thường </w:t>
        </w:r>
      </w:ins>
      <w:r w:rsidRPr="00515445">
        <w:rPr>
          <w:lang w:val="vi-VN"/>
        </w:rPr>
        <w:t>thu hoạch thóc vào mùa thu.",</w:t>
      </w:r>
    </w:p>
    <w:p w14:paraId="51A846A2" w14:textId="77777777" w:rsidR="00515445" w:rsidRPr="00515445" w:rsidRDefault="00515445" w:rsidP="00515445">
      <w:pPr>
        <w:rPr>
          <w:lang w:val="vi-VN"/>
        </w:rPr>
      </w:pPr>
      <w:r w:rsidRPr="00515445">
        <w:rPr>
          <w:lang w:val="vi-VN"/>
        </w:rPr>
        <w:t xml:space="preserve">      "en": "We harvest paddy rice in the autumn."</w:t>
      </w:r>
    </w:p>
    <w:p w14:paraId="3FAAA2FF" w14:textId="77777777" w:rsidR="00515445" w:rsidRPr="00515445" w:rsidRDefault="00515445" w:rsidP="00515445">
      <w:pPr>
        <w:rPr>
          <w:lang w:val="vi-VN"/>
        </w:rPr>
      </w:pPr>
      <w:r w:rsidRPr="00515445">
        <w:rPr>
          <w:lang w:val="vi-VN"/>
        </w:rPr>
        <w:t xml:space="preserve">    },</w:t>
      </w:r>
    </w:p>
    <w:p w14:paraId="103BEAEE" w14:textId="77777777" w:rsidR="00515445" w:rsidRPr="00515445" w:rsidRDefault="00515445" w:rsidP="00515445">
      <w:pPr>
        <w:rPr>
          <w:lang w:val="vi-VN"/>
        </w:rPr>
      </w:pPr>
      <w:r w:rsidRPr="00515445">
        <w:rPr>
          <w:lang w:val="vi-VN"/>
        </w:rPr>
        <w:t xml:space="preserve">    {</w:t>
      </w:r>
    </w:p>
    <w:p w14:paraId="65B05B37" w14:textId="77777777" w:rsidR="00515445" w:rsidRPr="00515445" w:rsidRDefault="00515445" w:rsidP="00515445">
      <w:pPr>
        <w:rPr>
          <w:lang w:val="vi-VN"/>
        </w:rPr>
      </w:pPr>
      <w:r w:rsidRPr="00515445">
        <w:rPr>
          <w:lang w:val="vi-VN"/>
        </w:rPr>
        <w:t xml:space="preserve">      "vn": "Chúng tôi mua gạo từ cửa hàng tạp hoá gần nhà.",</w:t>
      </w:r>
    </w:p>
    <w:p w14:paraId="39A83402" w14:textId="77777777" w:rsidR="00515445" w:rsidRPr="00515445" w:rsidRDefault="00515445" w:rsidP="00515445">
      <w:pPr>
        <w:rPr>
          <w:lang w:val="vi-VN"/>
        </w:rPr>
      </w:pPr>
      <w:r w:rsidRPr="00515445">
        <w:rPr>
          <w:lang w:val="vi-VN"/>
        </w:rPr>
        <w:t xml:space="preserve">      "en": "We buy rice grain from the nearby grocery store."</w:t>
      </w:r>
    </w:p>
    <w:p w14:paraId="04E00134" w14:textId="77777777" w:rsidR="00515445" w:rsidRPr="00515445" w:rsidRDefault="00515445" w:rsidP="00515445">
      <w:pPr>
        <w:rPr>
          <w:lang w:val="vi-VN"/>
        </w:rPr>
      </w:pPr>
      <w:r w:rsidRPr="00515445">
        <w:rPr>
          <w:lang w:val="vi-VN"/>
        </w:rPr>
        <w:t xml:space="preserve">    }, </w:t>
      </w:r>
    </w:p>
    <w:p w14:paraId="209ADE84" w14:textId="77777777" w:rsidR="00515445" w:rsidRPr="00515445" w:rsidRDefault="00515445" w:rsidP="00515445">
      <w:pPr>
        <w:rPr>
          <w:lang w:val="vi-VN"/>
        </w:rPr>
      </w:pPr>
      <w:r w:rsidRPr="00515445">
        <w:rPr>
          <w:lang w:val="vi-VN"/>
        </w:rPr>
        <w:t xml:space="preserve">    {</w:t>
      </w:r>
    </w:p>
    <w:p w14:paraId="70573163" w14:textId="18861AE2" w:rsidR="00515445" w:rsidRPr="00515445" w:rsidRDefault="00515445" w:rsidP="00515445">
      <w:pPr>
        <w:rPr>
          <w:lang w:val="vi-VN"/>
        </w:rPr>
      </w:pPr>
      <w:r w:rsidRPr="00515445">
        <w:rPr>
          <w:lang w:val="vi-VN"/>
        </w:rPr>
        <w:t xml:space="preserve">      "vn": "Tôi </w:t>
      </w:r>
      <w:del w:id="607" w:author="Canh Duc Nguyen" w:date="2023-10-14T06:36:00Z">
        <w:r w:rsidRPr="00515445" w:rsidDel="0071176A">
          <w:rPr>
            <w:lang w:val="vi-VN"/>
          </w:rPr>
          <w:delText xml:space="preserve">ưa </w:delText>
        </w:r>
      </w:del>
      <w:r w:rsidRPr="00515445">
        <w:rPr>
          <w:lang w:val="vi-VN"/>
        </w:rPr>
        <w:t>thích cơm chiên gà.",</w:t>
      </w:r>
    </w:p>
    <w:p w14:paraId="5C0E8F16" w14:textId="77777777" w:rsidR="00515445" w:rsidRPr="00515445" w:rsidRDefault="00515445" w:rsidP="00515445">
      <w:pPr>
        <w:rPr>
          <w:lang w:val="vi-VN"/>
        </w:rPr>
      </w:pPr>
      <w:r w:rsidRPr="00515445">
        <w:rPr>
          <w:lang w:val="vi-VN"/>
        </w:rPr>
        <w:t xml:space="preserve">      "en": "I like chicken fried rice."</w:t>
      </w:r>
    </w:p>
    <w:p w14:paraId="35941D07" w14:textId="77777777" w:rsidR="00515445" w:rsidRPr="00515445" w:rsidRDefault="00515445" w:rsidP="00515445">
      <w:pPr>
        <w:rPr>
          <w:lang w:val="vi-VN"/>
        </w:rPr>
      </w:pPr>
      <w:r w:rsidRPr="00515445">
        <w:rPr>
          <w:lang w:val="vi-VN"/>
        </w:rPr>
        <w:t xml:space="preserve">    }</w:t>
      </w:r>
    </w:p>
    <w:p w14:paraId="0E2A6DD0" w14:textId="77777777" w:rsidR="00515445" w:rsidRPr="00515445" w:rsidRDefault="00515445" w:rsidP="00515445">
      <w:pPr>
        <w:rPr>
          <w:lang w:val="vi-VN"/>
        </w:rPr>
      </w:pPr>
      <w:r w:rsidRPr="00515445">
        <w:rPr>
          <w:lang w:val="vi-VN"/>
        </w:rPr>
        <w:t xml:space="preserve">  ]   </w:t>
      </w:r>
    </w:p>
    <w:p w14:paraId="0CC376FE" w14:textId="77777777" w:rsidR="00515445" w:rsidRPr="00515445" w:rsidRDefault="00515445" w:rsidP="00515445">
      <w:pPr>
        <w:rPr>
          <w:lang w:val="vi-VN"/>
        </w:rPr>
      </w:pPr>
      <w:r w:rsidRPr="00515445">
        <w:rPr>
          <w:lang w:val="vi-VN"/>
        </w:rPr>
        <w:t>}</w:t>
      </w:r>
    </w:p>
    <w:p w14:paraId="41B8AB1E" w14:textId="77777777" w:rsidR="00515445" w:rsidRPr="00515445" w:rsidRDefault="00515445" w:rsidP="00515445">
      <w:pPr>
        <w:rPr>
          <w:lang w:val="vi-VN"/>
        </w:rPr>
      </w:pPr>
      <w:r w:rsidRPr="00515445">
        <w:rPr>
          <w:lang w:val="vi-VN"/>
        </w:rPr>
        <w:t>-----------------------------</w:t>
      </w:r>
    </w:p>
    <w:p w14:paraId="64896441" w14:textId="77777777" w:rsidR="00515445" w:rsidRPr="00515445" w:rsidRDefault="00515445" w:rsidP="00515445">
      <w:pPr>
        <w:rPr>
          <w:lang w:val="vi-VN"/>
        </w:rPr>
      </w:pPr>
      <w:r w:rsidRPr="00515445">
        <w:rPr>
          <w:lang w:val="vi-VN"/>
        </w:rPr>
        <w:t xml:space="preserve">keyword: Different functions of 'mà' </w:t>
      </w:r>
    </w:p>
    <w:p w14:paraId="05D800F6" w14:textId="77777777" w:rsidR="00515445" w:rsidRPr="00515445" w:rsidRDefault="00515445" w:rsidP="00515445">
      <w:pPr>
        <w:rPr>
          <w:lang w:val="vi-VN"/>
        </w:rPr>
      </w:pPr>
      <w:r w:rsidRPr="00515445">
        <w:rPr>
          <w:lang w:val="vi-VN"/>
        </w:rPr>
        <w:t xml:space="preserve">PROMPT: Generate grammar explanation for following Vietnamese grammar point: Different functions of 'mà' </w:t>
      </w:r>
    </w:p>
    <w:p w14:paraId="4AA98DB2" w14:textId="77777777" w:rsidR="00515445" w:rsidRPr="00515445" w:rsidRDefault="00515445" w:rsidP="00515445">
      <w:pPr>
        <w:rPr>
          <w:lang w:val="vi-VN"/>
        </w:rPr>
      </w:pPr>
      <w:r w:rsidRPr="00515445">
        <w:rPr>
          <w:lang w:val="vi-VN"/>
        </w:rPr>
        <w:t>RESPONSE: {</w:t>
      </w:r>
    </w:p>
    <w:p w14:paraId="65ADC592" w14:textId="77777777" w:rsidR="00515445" w:rsidRPr="00515445" w:rsidRDefault="00515445" w:rsidP="00515445">
      <w:pPr>
        <w:rPr>
          <w:lang w:val="vi-VN"/>
        </w:rPr>
      </w:pPr>
      <w:r w:rsidRPr="00515445">
        <w:rPr>
          <w:lang w:val="vi-VN"/>
        </w:rPr>
        <w:t xml:space="preserve">   "title": "Different functions of 'mà'",</w:t>
      </w:r>
    </w:p>
    <w:p w14:paraId="56815F0F" w14:textId="77777777" w:rsidR="00515445" w:rsidRPr="00515445" w:rsidRDefault="00515445" w:rsidP="00515445">
      <w:pPr>
        <w:rPr>
          <w:lang w:val="vi-VN"/>
        </w:rPr>
      </w:pPr>
      <w:r w:rsidRPr="00515445">
        <w:rPr>
          <w:lang w:val="vi-VN"/>
        </w:rPr>
        <w:t xml:space="preserve">   "short_explanation": "'mà' is a versatile word in Vietnamese that has many different functions such as but, that, and, which.",</w:t>
      </w:r>
    </w:p>
    <w:p w14:paraId="3C28A74E" w14:textId="77777777" w:rsidR="00515445" w:rsidRPr="00515445" w:rsidRDefault="00515445" w:rsidP="00515445">
      <w:pPr>
        <w:rPr>
          <w:lang w:val="vi-VN"/>
        </w:rPr>
      </w:pPr>
      <w:r w:rsidRPr="00515445">
        <w:rPr>
          <w:lang w:val="vi-VN"/>
        </w:rPr>
        <w:t xml:space="preserve">   "long_explanation": "In Vietnamese, 'mà' can be used in various ways and its meaning changes based on the context. It can be used as a conjunction equivalent to 'that', 'which' or 'but'. It is also often used to mark a cause-and-effect relationship between two clauses or to elaborate on an idea. ",</w:t>
      </w:r>
    </w:p>
    <w:p w14:paraId="7EA7218A" w14:textId="77777777" w:rsidR="00515445" w:rsidRPr="00515445" w:rsidRDefault="00515445" w:rsidP="00515445">
      <w:pPr>
        <w:rPr>
          <w:lang w:val="vi-VN"/>
        </w:rPr>
      </w:pPr>
      <w:r w:rsidRPr="00515445">
        <w:rPr>
          <w:lang w:val="vi-VN"/>
        </w:rPr>
        <w:t xml:space="preserve">   "formation": "The word 'mà' usually comes in between two parts of a sentence representing the connection or the contrast.",</w:t>
      </w:r>
    </w:p>
    <w:p w14:paraId="6CBEB2E7" w14:textId="77777777" w:rsidR="00515445" w:rsidRPr="00515445" w:rsidRDefault="00515445" w:rsidP="00515445">
      <w:pPr>
        <w:rPr>
          <w:lang w:val="vi-VN"/>
        </w:rPr>
      </w:pPr>
      <w:r w:rsidRPr="00515445">
        <w:rPr>
          <w:lang w:val="vi-VN"/>
        </w:rPr>
        <w:t xml:space="preserve">   "examples": [</w:t>
      </w:r>
    </w:p>
    <w:p w14:paraId="6AE226DA" w14:textId="77777777" w:rsidR="00515445" w:rsidRPr="00515445" w:rsidRDefault="00515445" w:rsidP="00515445">
      <w:pPr>
        <w:rPr>
          <w:lang w:val="vi-VN"/>
        </w:rPr>
      </w:pPr>
      <w:r w:rsidRPr="00515445">
        <w:rPr>
          <w:lang w:val="vi-VN"/>
        </w:rPr>
        <w:t xml:space="preserve">      {</w:t>
      </w:r>
    </w:p>
    <w:p w14:paraId="00F9586F" w14:textId="304D31B4" w:rsidR="00515445" w:rsidRPr="00515445" w:rsidRDefault="00515445" w:rsidP="00515445">
      <w:pPr>
        <w:rPr>
          <w:lang w:val="vi-VN"/>
        </w:rPr>
      </w:pPr>
      <w:r w:rsidRPr="00515445">
        <w:rPr>
          <w:lang w:val="vi-VN"/>
        </w:rPr>
        <w:lastRenderedPageBreak/>
        <w:t xml:space="preserve">         "vn": "Anh ấy nói anh ấy sẽ đến, </w:t>
      </w:r>
      <w:ins w:id="608" w:author="Canh Duc Nguyen" w:date="2023-10-14T06:37:00Z">
        <w:r w:rsidR="0071176A">
          <w:rPr>
            <w:lang w:val="vi-VN"/>
          </w:rPr>
          <w:t xml:space="preserve">vậy </w:t>
        </w:r>
      </w:ins>
      <w:r w:rsidRPr="00515445">
        <w:rPr>
          <w:lang w:val="vi-VN"/>
        </w:rPr>
        <w:t>mà anh ấy</w:t>
      </w:r>
      <w:ins w:id="609" w:author="Canh Duc Nguyen" w:date="2023-10-14T06:37:00Z">
        <w:r w:rsidR="0071176A">
          <w:rPr>
            <w:lang w:val="vi-VN"/>
          </w:rPr>
          <w:t xml:space="preserve"> đã</w:t>
        </w:r>
      </w:ins>
      <w:r w:rsidRPr="00515445">
        <w:rPr>
          <w:lang w:val="vi-VN"/>
        </w:rPr>
        <w:t xml:space="preserve"> không đến.",</w:t>
      </w:r>
    </w:p>
    <w:p w14:paraId="78C248B4" w14:textId="77777777" w:rsidR="00515445" w:rsidRPr="00515445" w:rsidRDefault="00515445" w:rsidP="00515445">
      <w:pPr>
        <w:rPr>
          <w:lang w:val="vi-VN"/>
        </w:rPr>
      </w:pPr>
      <w:r w:rsidRPr="00515445">
        <w:rPr>
          <w:lang w:val="vi-VN"/>
        </w:rPr>
        <w:t xml:space="preserve">         "en": "He said he would come, but he didn't."</w:t>
      </w:r>
    </w:p>
    <w:p w14:paraId="506C0BF0" w14:textId="77777777" w:rsidR="00515445" w:rsidRPr="00515445" w:rsidRDefault="00515445" w:rsidP="00515445">
      <w:pPr>
        <w:rPr>
          <w:lang w:val="vi-VN"/>
        </w:rPr>
      </w:pPr>
      <w:r w:rsidRPr="00515445">
        <w:rPr>
          <w:lang w:val="vi-VN"/>
        </w:rPr>
        <w:t xml:space="preserve">      },</w:t>
      </w:r>
    </w:p>
    <w:p w14:paraId="5C12E6CE" w14:textId="77777777" w:rsidR="00515445" w:rsidRPr="00515445" w:rsidRDefault="00515445" w:rsidP="00515445">
      <w:pPr>
        <w:rPr>
          <w:lang w:val="vi-VN"/>
        </w:rPr>
      </w:pPr>
      <w:r w:rsidRPr="00515445">
        <w:rPr>
          <w:lang w:val="vi-VN"/>
        </w:rPr>
        <w:t xml:space="preserve">      {</w:t>
      </w:r>
    </w:p>
    <w:p w14:paraId="5C2D46E6" w14:textId="77777777" w:rsidR="00515445" w:rsidRPr="00515445" w:rsidRDefault="00515445" w:rsidP="00515445">
      <w:pPr>
        <w:rPr>
          <w:lang w:val="vi-VN"/>
        </w:rPr>
      </w:pPr>
      <w:r w:rsidRPr="00515445">
        <w:rPr>
          <w:lang w:val="vi-VN"/>
        </w:rPr>
        <w:t xml:space="preserve">         "vn": "Cô ấy là người mà tôi yêu.",</w:t>
      </w:r>
    </w:p>
    <w:p w14:paraId="5005CC22" w14:textId="77777777" w:rsidR="00515445" w:rsidRPr="00515445" w:rsidRDefault="00515445" w:rsidP="00515445">
      <w:pPr>
        <w:rPr>
          <w:lang w:val="vi-VN"/>
        </w:rPr>
      </w:pPr>
      <w:r w:rsidRPr="00515445">
        <w:rPr>
          <w:lang w:val="vi-VN"/>
        </w:rPr>
        <w:t xml:space="preserve">         "en": "She is the one that I love."</w:t>
      </w:r>
    </w:p>
    <w:p w14:paraId="09750162" w14:textId="77777777" w:rsidR="00515445" w:rsidRPr="00515445" w:rsidRDefault="00515445" w:rsidP="00515445">
      <w:pPr>
        <w:rPr>
          <w:lang w:val="vi-VN"/>
        </w:rPr>
      </w:pPr>
      <w:r w:rsidRPr="00515445">
        <w:rPr>
          <w:lang w:val="vi-VN"/>
        </w:rPr>
        <w:t xml:space="preserve">      },</w:t>
      </w:r>
    </w:p>
    <w:p w14:paraId="68C2B596" w14:textId="77777777" w:rsidR="00515445" w:rsidRPr="00515445" w:rsidRDefault="00515445" w:rsidP="00515445">
      <w:pPr>
        <w:rPr>
          <w:lang w:val="vi-VN"/>
        </w:rPr>
      </w:pPr>
      <w:r w:rsidRPr="00515445">
        <w:rPr>
          <w:lang w:val="vi-VN"/>
        </w:rPr>
        <w:t xml:space="preserve">      {</w:t>
      </w:r>
    </w:p>
    <w:p w14:paraId="10BD230C" w14:textId="0C9B24DA" w:rsidR="00515445" w:rsidRPr="00515445" w:rsidRDefault="00515445" w:rsidP="00515445">
      <w:pPr>
        <w:rPr>
          <w:lang w:val="vi-VN"/>
        </w:rPr>
      </w:pPr>
      <w:r w:rsidRPr="00515445">
        <w:rPr>
          <w:lang w:val="vi-VN"/>
        </w:rPr>
        <w:t xml:space="preserve">         "vn": "Tôi đã cố gắng hết sức, </w:t>
      </w:r>
      <w:ins w:id="610" w:author="Canh Duc Nguyen" w:date="2023-10-14T06:37:00Z">
        <w:r w:rsidR="0071176A">
          <w:rPr>
            <w:lang w:val="vi-VN"/>
          </w:rPr>
          <w:t xml:space="preserve">nhưng </w:t>
        </w:r>
      </w:ins>
      <w:r w:rsidRPr="00515445">
        <w:rPr>
          <w:lang w:val="vi-VN"/>
        </w:rPr>
        <w:t>mà không thể hoàn thành nhiệm vụ.",</w:t>
      </w:r>
    </w:p>
    <w:p w14:paraId="42F637E2" w14:textId="77777777" w:rsidR="00515445" w:rsidRPr="00515445" w:rsidRDefault="00515445" w:rsidP="00515445">
      <w:pPr>
        <w:rPr>
          <w:lang w:val="vi-VN"/>
        </w:rPr>
      </w:pPr>
      <w:r w:rsidRPr="00515445">
        <w:rPr>
          <w:lang w:val="vi-VN"/>
        </w:rPr>
        <w:t xml:space="preserve">         "en": "I tried my best, but I couldn't complete the task."</w:t>
      </w:r>
    </w:p>
    <w:p w14:paraId="7ACABF9A" w14:textId="77777777" w:rsidR="00515445" w:rsidRPr="00515445" w:rsidRDefault="00515445" w:rsidP="00515445">
      <w:pPr>
        <w:rPr>
          <w:lang w:val="vi-VN"/>
        </w:rPr>
      </w:pPr>
      <w:r w:rsidRPr="00515445">
        <w:rPr>
          <w:lang w:val="vi-VN"/>
        </w:rPr>
        <w:t xml:space="preserve">      },</w:t>
      </w:r>
    </w:p>
    <w:p w14:paraId="4F25635E" w14:textId="77777777" w:rsidR="00515445" w:rsidRPr="00515445" w:rsidRDefault="00515445" w:rsidP="00515445">
      <w:pPr>
        <w:rPr>
          <w:lang w:val="vi-VN"/>
        </w:rPr>
      </w:pPr>
      <w:r w:rsidRPr="00515445">
        <w:rPr>
          <w:lang w:val="vi-VN"/>
        </w:rPr>
        <w:t xml:space="preserve">      {</w:t>
      </w:r>
    </w:p>
    <w:p w14:paraId="6861E0B1" w14:textId="77777777" w:rsidR="00515445" w:rsidRPr="00515445" w:rsidRDefault="00515445" w:rsidP="00515445">
      <w:pPr>
        <w:rPr>
          <w:lang w:val="vi-VN"/>
        </w:rPr>
      </w:pPr>
      <w:r w:rsidRPr="00515445">
        <w:rPr>
          <w:lang w:val="vi-VN"/>
        </w:rPr>
        <w:t xml:space="preserve">         "vn": "Đây là cuốn sách mà tôi đã mua.",</w:t>
      </w:r>
    </w:p>
    <w:p w14:paraId="0DF5D473" w14:textId="77777777" w:rsidR="00515445" w:rsidRPr="00515445" w:rsidRDefault="00515445" w:rsidP="00515445">
      <w:pPr>
        <w:rPr>
          <w:lang w:val="vi-VN"/>
        </w:rPr>
      </w:pPr>
      <w:r w:rsidRPr="00515445">
        <w:rPr>
          <w:lang w:val="vi-VN"/>
        </w:rPr>
        <w:t xml:space="preserve">         "en": "This is the book that I bought."</w:t>
      </w:r>
    </w:p>
    <w:p w14:paraId="2AE3F3B4" w14:textId="77777777" w:rsidR="00515445" w:rsidRPr="00515445" w:rsidRDefault="00515445" w:rsidP="00515445">
      <w:pPr>
        <w:rPr>
          <w:lang w:val="vi-VN"/>
        </w:rPr>
      </w:pPr>
      <w:r w:rsidRPr="00515445">
        <w:rPr>
          <w:lang w:val="vi-VN"/>
        </w:rPr>
        <w:t xml:space="preserve">      }</w:t>
      </w:r>
    </w:p>
    <w:p w14:paraId="06091583" w14:textId="77777777" w:rsidR="00515445" w:rsidRPr="00515445" w:rsidRDefault="00515445" w:rsidP="00515445">
      <w:pPr>
        <w:rPr>
          <w:lang w:val="vi-VN"/>
        </w:rPr>
      </w:pPr>
      <w:r w:rsidRPr="00515445">
        <w:rPr>
          <w:lang w:val="vi-VN"/>
        </w:rPr>
        <w:t xml:space="preserve">   ]</w:t>
      </w:r>
    </w:p>
    <w:p w14:paraId="258B0341" w14:textId="77777777" w:rsidR="00515445" w:rsidRPr="00515445" w:rsidRDefault="00515445" w:rsidP="00515445">
      <w:pPr>
        <w:rPr>
          <w:lang w:val="vi-VN"/>
        </w:rPr>
      </w:pPr>
      <w:r w:rsidRPr="00515445">
        <w:rPr>
          <w:lang w:val="vi-VN"/>
        </w:rPr>
        <w:t>}</w:t>
      </w:r>
    </w:p>
    <w:p w14:paraId="6108A516" w14:textId="77777777" w:rsidR="00515445" w:rsidRPr="00515445" w:rsidRDefault="00515445" w:rsidP="00515445">
      <w:pPr>
        <w:rPr>
          <w:lang w:val="vi-VN"/>
        </w:rPr>
      </w:pPr>
      <w:r w:rsidRPr="00515445">
        <w:rPr>
          <w:lang w:val="vi-VN"/>
        </w:rPr>
        <w:t>-----------------------------</w:t>
      </w:r>
    </w:p>
    <w:p w14:paraId="23B219FB" w14:textId="77777777" w:rsidR="00515445" w:rsidRPr="00515445" w:rsidRDefault="00515445" w:rsidP="00515445">
      <w:pPr>
        <w:rPr>
          <w:lang w:val="vi-VN"/>
        </w:rPr>
      </w:pPr>
      <w:r w:rsidRPr="00515445">
        <w:rPr>
          <w:lang w:val="vi-VN"/>
        </w:rPr>
        <w:t xml:space="preserve">keyword: Different meanings and functions of 'lại' </w:t>
      </w:r>
    </w:p>
    <w:p w14:paraId="029B75A0" w14:textId="77777777" w:rsidR="00515445" w:rsidRPr="00515445" w:rsidRDefault="00515445" w:rsidP="00515445">
      <w:pPr>
        <w:rPr>
          <w:lang w:val="vi-VN"/>
        </w:rPr>
      </w:pPr>
      <w:r w:rsidRPr="00515445">
        <w:rPr>
          <w:lang w:val="vi-VN"/>
        </w:rPr>
        <w:t xml:space="preserve">PROMPT: Generate grammar explanation for following Vietnamese grammar point: Different meanings and functions of 'lại' </w:t>
      </w:r>
    </w:p>
    <w:p w14:paraId="20FC1A86" w14:textId="77777777" w:rsidR="00515445" w:rsidRPr="00515445" w:rsidRDefault="00515445" w:rsidP="00515445">
      <w:pPr>
        <w:rPr>
          <w:lang w:val="vi-VN"/>
        </w:rPr>
      </w:pPr>
      <w:r w:rsidRPr="00515445">
        <w:rPr>
          <w:lang w:val="vi-VN"/>
        </w:rPr>
        <w:t>RESPONSE: {</w:t>
      </w:r>
    </w:p>
    <w:p w14:paraId="02923E48" w14:textId="77777777" w:rsidR="00515445" w:rsidRPr="00515445" w:rsidRDefault="00515445" w:rsidP="00515445">
      <w:pPr>
        <w:rPr>
          <w:lang w:val="vi-VN"/>
        </w:rPr>
      </w:pPr>
      <w:r w:rsidRPr="00515445">
        <w:rPr>
          <w:lang w:val="vi-VN"/>
        </w:rPr>
        <w:t xml:space="preserve">  "title": "Different meanings and functions of 'lại'",</w:t>
      </w:r>
    </w:p>
    <w:p w14:paraId="3F6C1218" w14:textId="77777777" w:rsidR="00515445" w:rsidRPr="00515445" w:rsidRDefault="00515445" w:rsidP="00515445">
      <w:pPr>
        <w:rPr>
          <w:lang w:val="vi-VN"/>
        </w:rPr>
      </w:pPr>
      <w:r w:rsidRPr="00515445">
        <w:rPr>
          <w:lang w:val="vi-VN"/>
        </w:rPr>
        <w:t xml:space="preserve">  "short_explanation": "'Lại' is a versatile word in Vietnamese, used to express repetition, continuation, or return to a previous state.",</w:t>
      </w:r>
    </w:p>
    <w:p w14:paraId="2FFEF691" w14:textId="77777777" w:rsidR="00515445" w:rsidRPr="00515445" w:rsidRDefault="00515445" w:rsidP="00515445">
      <w:pPr>
        <w:rPr>
          <w:lang w:val="vi-VN"/>
        </w:rPr>
      </w:pPr>
      <w:r w:rsidRPr="00515445">
        <w:rPr>
          <w:lang w:val="vi-VN"/>
        </w:rPr>
        <w:t xml:space="preserve">  "long_explanation": "The Vietnamese term 'lại' holds various meanings largely dependent on its contextual use. It can be used to indicate repetition or doing something again. It may also express the continuation of an action or event that was interrupted previously. Additionally, 'lại' can be used to show a return to a previous state or situation.",</w:t>
      </w:r>
    </w:p>
    <w:p w14:paraId="6345ECF8" w14:textId="77777777" w:rsidR="00515445" w:rsidRPr="00515445" w:rsidRDefault="00515445" w:rsidP="00515445">
      <w:pPr>
        <w:rPr>
          <w:lang w:val="vi-VN"/>
        </w:rPr>
      </w:pPr>
      <w:r w:rsidRPr="00515445">
        <w:rPr>
          <w:lang w:val="vi-VN"/>
        </w:rPr>
        <w:t xml:space="preserve">  "formation": "example of grammar formation for given grammar point",</w:t>
      </w:r>
    </w:p>
    <w:p w14:paraId="0CA0CD33" w14:textId="77777777" w:rsidR="00515445" w:rsidRPr="00515445" w:rsidRDefault="00515445" w:rsidP="00515445">
      <w:pPr>
        <w:rPr>
          <w:lang w:val="vi-VN"/>
        </w:rPr>
      </w:pPr>
      <w:r w:rsidRPr="00515445">
        <w:rPr>
          <w:lang w:val="vi-VN"/>
        </w:rPr>
        <w:t xml:space="preserve">  "examples": [</w:t>
      </w:r>
    </w:p>
    <w:p w14:paraId="0FECCE9C" w14:textId="77777777" w:rsidR="00515445" w:rsidRPr="00515445" w:rsidRDefault="00515445" w:rsidP="00515445">
      <w:pPr>
        <w:rPr>
          <w:lang w:val="vi-VN"/>
        </w:rPr>
      </w:pPr>
      <w:r w:rsidRPr="00515445">
        <w:rPr>
          <w:lang w:val="vi-VN"/>
        </w:rPr>
        <w:t xml:space="preserve">    {</w:t>
      </w:r>
    </w:p>
    <w:p w14:paraId="0ABEE92D" w14:textId="7407685E" w:rsidR="00515445" w:rsidRPr="00515445" w:rsidRDefault="00515445" w:rsidP="00515445">
      <w:pPr>
        <w:rPr>
          <w:lang w:val="vi-VN"/>
        </w:rPr>
      </w:pPr>
      <w:r w:rsidRPr="00515445">
        <w:rPr>
          <w:lang w:val="vi-VN"/>
        </w:rPr>
        <w:t xml:space="preserve">      "vn": "Anh ấy đã làm rơi cốc nước, sau đó lại làm rơi </w:t>
      </w:r>
      <w:ins w:id="611" w:author="Canh Duc Nguyen" w:date="2023-10-14T06:38:00Z">
        <w:r w:rsidR="0071176A">
          <w:rPr>
            <w:lang w:val="vi-VN"/>
          </w:rPr>
          <w:t>cái bát</w:t>
        </w:r>
      </w:ins>
      <w:del w:id="612" w:author="Canh Duc Nguyen" w:date="2023-10-14T06:38:00Z">
        <w:r w:rsidRPr="00515445" w:rsidDel="0071176A">
          <w:rPr>
            <w:lang w:val="vi-VN"/>
          </w:rPr>
          <w:delText>chén</w:delText>
        </w:r>
      </w:del>
      <w:ins w:id="613" w:author="Canh Duc Nguyen" w:date="2023-10-14T06:38:00Z">
        <w:r w:rsidR="0071176A">
          <w:rPr>
            <w:lang w:val="vi-VN"/>
          </w:rPr>
          <w:t xml:space="preserve"> nữa</w:t>
        </w:r>
      </w:ins>
      <w:r w:rsidRPr="00515445">
        <w:rPr>
          <w:lang w:val="vi-VN"/>
        </w:rPr>
        <w:t>.",</w:t>
      </w:r>
    </w:p>
    <w:p w14:paraId="59042728" w14:textId="77777777" w:rsidR="00515445" w:rsidRPr="00515445" w:rsidRDefault="00515445" w:rsidP="00515445">
      <w:pPr>
        <w:rPr>
          <w:lang w:val="vi-VN"/>
        </w:rPr>
      </w:pPr>
      <w:r w:rsidRPr="00515445">
        <w:rPr>
          <w:lang w:val="vi-VN"/>
        </w:rPr>
        <w:t xml:space="preserve">      "en": "He dropped the glass of water, then he dropped the bowl again."</w:t>
      </w:r>
    </w:p>
    <w:p w14:paraId="0F5F1222" w14:textId="77777777" w:rsidR="00515445" w:rsidRPr="00515445" w:rsidRDefault="00515445" w:rsidP="00515445">
      <w:pPr>
        <w:rPr>
          <w:lang w:val="vi-VN"/>
        </w:rPr>
      </w:pPr>
      <w:r w:rsidRPr="00515445">
        <w:rPr>
          <w:lang w:val="vi-VN"/>
        </w:rPr>
        <w:t xml:space="preserve">    },</w:t>
      </w:r>
    </w:p>
    <w:p w14:paraId="4D476BB5" w14:textId="77777777" w:rsidR="00515445" w:rsidRPr="00515445" w:rsidRDefault="00515445" w:rsidP="00515445">
      <w:pPr>
        <w:rPr>
          <w:lang w:val="vi-VN"/>
        </w:rPr>
      </w:pPr>
      <w:r w:rsidRPr="00515445">
        <w:rPr>
          <w:lang w:val="vi-VN"/>
        </w:rPr>
        <w:t xml:space="preserve">    {</w:t>
      </w:r>
    </w:p>
    <w:p w14:paraId="47FBD1ED" w14:textId="7FA3E368" w:rsidR="00515445" w:rsidRPr="00515445" w:rsidRDefault="00515445" w:rsidP="00515445">
      <w:pPr>
        <w:rPr>
          <w:lang w:val="vi-VN"/>
        </w:rPr>
      </w:pPr>
      <w:r w:rsidRPr="00515445">
        <w:rPr>
          <w:lang w:val="vi-VN"/>
        </w:rPr>
        <w:t xml:space="preserve">      "vn": "Chúng tôi đã đi xem </w:t>
      </w:r>
      <w:del w:id="614" w:author="Canh Duc Nguyen" w:date="2023-10-14T06:38:00Z">
        <w:r w:rsidRPr="00515445" w:rsidDel="0071176A">
          <w:rPr>
            <w:lang w:val="vi-VN"/>
          </w:rPr>
          <w:delText xml:space="preserve">cái </w:delText>
        </w:r>
      </w:del>
      <w:ins w:id="615" w:author="Canh Duc Nguyen" w:date="2023-10-14T06:38:00Z">
        <w:r w:rsidR="0071176A">
          <w:rPr>
            <w:lang w:val="vi-VN"/>
          </w:rPr>
          <w:t xml:space="preserve">bộ </w:t>
        </w:r>
      </w:ins>
      <w:r w:rsidRPr="00515445">
        <w:rPr>
          <w:lang w:val="vi-VN"/>
        </w:rPr>
        <w:t xml:space="preserve">phim đó, nhưng </w:t>
      </w:r>
      <w:del w:id="616" w:author="Canh Duc Nguyen" w:date="2023-10-14T06:38:00Z">
        <w:r w:rsidRPr="00515445" w:rsidDel="0071176A">
          <w:rPr>
            <w:lang w:val="vi-VN"/>
          </w:rPr>
          <w:delText xml:space="preserve">rồi </w:delText>
        </w:r>
      </w:del>
      <w:ins w:id="617" w:author="Canh Duc Nguyen" w:date="2023-10-14T06:38:00Z">
        <w:r w:rsidR="0071176A">
          <w:rPr>
            <w:lang w:val="vi-VN"/>
          </w:rPr>
          <w:t xml:space="preserve">sau đó </w:t>
        </w:r>
      </w:ins>
      <w:r w:rsidRPr="00515445">
        <w:rPr>
          <w:lang w:val="vi-VN"/>
        </w:rPr>
        <w:t xml:space="preserve">lại quay </w:t>
      </w:r>
      <w:del w:id="618" w:author="Canh Duc Nguyen" w:date="2023-10-14T06:38:00Z">
        <w:r w:rsidRPr="00515445" w:rsidDel="0071176A">
          <w:rPr>
            <w:lang w:val="vi-VN"/>
          </w:rPr>
          <w:delText xml:space="preserve">trở </w:delText>
        </w:r>
      </w:del>
      <w:r w:rsidRPr="00515445">
        <w:rPr>
          <w:lang w:val="vi-VN"/>
        </w:rPr>
        <w:t>lại để xem lần nữa.",</w:t>
      </w:r>
    </w:p>
    <w:p w14:paraId="22B13C67" w14:textId="77777777" w:rsidR="00515445" w:rsidRPr="00515445" w:rsidRDefault="00515445" w:rsidP="00515445">
      <w:pPr>
        <w:rPr>
          <w:lang w:val="vi-VN"/>
        </w:rPr>
      </w:pPr>
      <w:r w:rsidRPr="00515445">
        <w:rPr>
          <w:lang w:val="vi-VN"/>
        </w:rPr>
        <w:t xml:space="preserve">      "en": "We went to see that movie, but then we went back to see it again."</w:t>
      </w:r>
    </w:p>
    <w:p w14:paraId="046703F4" w14:textId="77777777" w:rsidR="00515445" w:rsidRPr="00515445" w:rsidRDefault="00515445" w:rsidP="00515445">
      <w:pPr>
        <w:rPr>
          <w:lang w:val="vi-VN"/>
        </w:rPr>
      </w:pPr>
      <w:r w:rsidRPr="00515445">
        <w:rPr>
          <w:lang w:val="vi-VN"/>
        </w:rPr>
        <w:t xml:space="preserve">    },</w:t>
      </w:r>
    </w:p>
    <w:p w14:paraId="7F0F5485" w14:textId="77777777" w:rsidR="00515445" w:rsidRPr="00515445" w:rsidRDefault="00515445" w:rsidP="00515445">
      <w:pPr>
        <w:rPr>
          <w:lang w:val="vi-VN"/>
        </w:rPr>
      </w:pPr>
      <w:r w:rsidRPr="00515445">
        <w:rPr>
          <w:lang w:val="vi-VN"/>
        </w:rPr>
        <w:t xml:space="preserve">    {</w:t>
      </w:r>
    </w:p>
    <w:p w14:paraId="0A2A6AF4" w14:textId="68E79577" w:rsidR="00515445" w:rsidRPr="00515445" w:rsidRDefault="00515445" w:rsidP="00515445">
      <w:pPr>
        <w:rPr>
          <w:lang w:val="vi-VN"/>
        </w:rPr>
      </w:pPr>
      <w:r w:rsidRPr="00515445">
        <w:rPr>
          <w:lang w:val="vi-VN"/>
        </w:rPr>
        <w:t xml:space="preserve">      "vn": "Tôi đang nói chuyện với bạn của mình thì điện thoại tắt. Tôi phải gọi lại</w:t>
      </w:r>
      <w:ins w:id="619" w:author="Canh Duc Nguyen" w:date="2023-10-14T06:39:00Z">
        <w:r w:rsidR="0071176A">
          <w:rPr>
            <w:lang w:val="vi-VN"/>
          </w:rPr>
          <w:t xml:space="preserve"> cho bạn ấy</w:t>
        </w:r>
      </w:ins>
      <w:r w:rsidRPr="00515445">
        <w:rPr>
          <w:lang w:val="vi-VN"/>
        </w:rPr>
        <w:t>.",</w:t>
      </w:r>
    </w:p>
    <w:p w14:paraId="1855D70E" w14:textId="77777777" w:rsidR="00515445" w:rsidRPr="00515445" w:rsidRDefault="00515445" w:rsidP="00515445">
      <w:pPr>
        <w:rPr>
          <w:lang w:val="vi-VN"/>
        </w:rPr>
      </w:pPr>
      <w:r w:rsidRPr="00515445">
        <w:rPr>
          <w:lang w:val="vi-VN"/>
        </w:rPr>
        <w:t xml:space="preserve">      "en": "I was talking to my friend when the phone turned off. I had to call back."</w:t>
      </w:r>
    </w:p>
    <w:p w14:paraId="3027E158" w14:textId="77777777" w:rsidR="00515445" w:rsidRPr="00515445" w:rsidRDefault="00515445" w:rsidP="00515445">
      <w:pPr>
        <w:rPr>
          <w:lang w:val="vi-VN"/>
        </w:rPr>
      </w:pPr>
      <w:r w:rsidRPr="00515445">
        <w:rPr>
          <w:lang w:val="vi-VN"/>
        </w:rPr>
        <w:t xml:space="preserve">    },</w:t>
      </w:r>
    </w:p>
    <w:p w14:paraId="04FCBBB9" w14:textId="77777777" w:rsidR="00515445" w:rsidRPr="00515445" w:rsidRDefault="00515445" w:rsidP="00515445">
      <w:pPr>
        <w:rPr>
          <w:lang w:val="vi-VN"/>
        </w:rPr>
      </w:pPr>
      <w:r w:rsidRPr="00515445">
        <w:rPr>
          <w:lang w:val="vi-VN"/>
        </w:rPr>
        <w:t xml:space="preserve">    {</w:t>
      </w:r>
    </w:p>
    <w:p w14:paraId="6EBA5802" w14:textId="308DD944" w:rsidR="00515445" w:rsidRPr="00515445" w:rsidRDefault="00515445" w:rsidP="00515445">
      <w:pPr>
        <w:rPr>
          <w:lang w:val="vi-VN"/>
        </w:rPr>
      </w:pPr>
      <w:r w:rsidRPr="00515445">
        <w:rPr>
          <w:lang w:val="vi-VN"/>
        </w:rPr>
        <w:lastRenderedPageBreak/>
        <w:t xml:space="preserve">      "vn": "Dù đã đi làm, nhưng tôi phải quay lại nhà vì đã</w:t>
      </w:r>
      <w:ins w:id="620" w:author="Canh Duc Nguyen" w:date="2023-10-14T06:39:00Z">
        <w:r w:rsidR="0071176A">
          <w:rPr>
            <w:lang w:val="vi-VN"/>
          </w:rPr>
          <w:t xml:space="preserve"> để</w:t>
        </w:r>
      </w:ins>
      <w:r w:rsidRPr="00515445">
        <w:rPr>
          <w:lang w:val="vi-VN"/>
        </w:rPr>
        <w:t xml:space="preserve"> quên chìa khóa.",</w:t>
      </w:r>
    </w:p>
    <w:p w14:paraId="7DCF4094" w14:textId="77777777" w:rsidR="00515445" w:rsidRPr="00515445" w:rsidRDefault="00515445" w:rsidP="00515445">
      <w:pPr>
        <w:rPr>
          <w:lang w:val="vi-VN"/>
        </w:rPr>
      </w:pPr>
      <w:r w:rsidRPr="00515445">
        <w:rPr>
          <w:lang w:val="vi-VN"/>
        </w:rPr>
        <w:t xml:space="preserve">      "en": "Even though I went to work, I had to go back home because I forgot the keys."</w:t>
      </w:r>
    </w:p>
    <w:p w14:paraId="12ED77B6" w14:textId="77777777" w:rsidR="00515445" w:rsidRPr="00515445" w:rsidRDefault="00515445" w:rsidP="00515445">
      <w:pPr>
        <w:rPr>
          <w:lang w:val="vi-VN"/>
        </w:rPr>
      </w:pPr>
      <w:r w:rsidRPr="00515445">
        <w:rPr>
          <w:lang w:val="vi-VN"/>
        </w:rPr>
        <w:t xml:space="preserve">    }</w:t>
      </w:r>
    </w:p>
    <w:p w14:paraId="3B164407" w14:textId="77777777" w:rsidR="00515445" w:rsidRPr="00515445" w:rsidRDefault="00515445" w:rsidP="00515445">
      <w:pPr>
        <w:rPr>
          <w:lang w:val="vi-VN"/>
        </w:rPr>
      </w:pPr>
      <w:r w:rsidRPr="00515445">
        <w:rPr>
          <w:lang w:val="vi-VN"/>
        </w:rPr>
        <w:t xml:space="preserve">  ]</w:t>
      </w:r>
    </w:p>
    <w:p w14:paraId="603CA23F" w14:textId="77777777" w:rsidR="00515445" w:rsidRPr="00515445" w:rsidRDefault="00515445" w:rsidP="00515445">
      <w:pPr>
        <w:rPr>
          <w:lang w:val="vi-VN"/>
        </w:rPr>
      </w:pPr>
      <w:r w:rsidRPr="00515445">
        <w:rPr>
          <w:lang w:val="vi-VN"/>
        </w:rPr>
        <w:t>}</w:t>
      </w:r>
    </w:p>
    <w:p w14:paraId="112945B3" w14:textId="77777777" w:rsidR="00515445" w:rsidRPr="00515445" w:rsidRDefault="00515445" w:rsidP="00515445">
      <w:pPr>
        <w:rPr>
          <w:lang w:val="vi-VN"/>
        </w:rPr>
      </w:pPr>
      <w:r w:rsidRPr="00515445">
        <w:rPr>
          <w:lang w:val="vi-VN"/>
        </w:rPr>
        <w:t>-----------------------------</w:t>
      </w:r>
    </w:p>
    <w:p w14:paraId="77638C56" w14:textId="77777777" w:rsidR="00515445" w:rsidRPr="00515445" w:rsidRDefault="00515445" w:rsidP="00515445">
      <w:pPr>
        <w:rPr>
          <w:lang w:val="vi-VN"/>
        </w:rPr>
      </w:pPr>
      <w:r w:rsidRPr="00515445">
        <w:rPr>
          <w:lang w:val="vi-VN"/>
        </w:rPr>
        <w:t xml:space="preserve">keyword: Different meanings of the word 'giờ' </w:t>
      </w:r>
    </w:p>
    <w:p w14:paraId="410BB4CE" w14:textId="77777777" w:rsidR="00515445" w:rsidRPr="00515445" w:rsidRDefault="00515445" w:rsidP="00515445">
      <w:pPr>
        <w:rPr>
          <w:lang w:val="vi-VN"/>
        </w:rPr>
      </w:pPr>
      <w:r w:rsidRPr="00515445">
        <w:rPr>
          <w:lang w:val="vi-VN"/>
        </w:rPr>
        <w:t xml:space="preserve">PROMPT: Generate grammar explanation for following Vietnamese grammar point: Different meanings of the word 'giờ' </w:t>
      </w:r>
    </w:p>
    <w:p w14:paraId="79241C86" w14:textId="77777777" w:rsidR="00515445" w:rsidRPr="00515445" w:rsidRDefault="00515445" w:rsidP="00515445">
      <w:pPr>
        <w:rPr>
          <w:lang w:val="vi-VN"/>
        </w:rPr>
      </w:pPr>
      <w:r w:rsidRPr="00515445">
        <w:rPr>
          <w:lang w:val="vi-VN"/>
        </w:rPr>
        <w:t>RESPONSE: {</w:t>
      </w:r>
    </w:p>
    <w:p w14:paraId="79672AC6" w14:textId="77777777" w:rsidR="00515445" w:rsidRPr="00515445" w:rsidRDefault="00515445" w:rsidP="00515445">
      <w:pPr>
        <w:rPr>
          <w:lang w:val="vi-VN"/>
        </w:rPr>
      </w:pPr>
      <w:r w:rsidRPr="00515445">
        <w:rPr>
          <w:lang w:val="vi-VN"/>
        </w:rPr>
        <w:t xml:space="preserve">  "title": "Different meanings of the word 'giờ'",</w:t>
      </w:r>
    </w:p>
    <w:p w14:paraId="05E0F5EE" w14:textId="77777777" w:rsidR="00515445" w:rsidRPr="00515445" w:rsidRDefault="00515445" w:rsidP="00515445">
      <w:pPr>
        <w:rPr>
          <w:lang w:val="vi-VN"/>
        </w:rPr>
      </w:pPr>
      <w:r w:rsidRPr="00515445">
        <w:rPr>
          <w:lang w:val="vi-VN"/>
        </w:rPr>
        <w:t xml:space="preserve">  "short_explanation": "'giờ' is a versatile Vietnamese word that can have different meanings based on its use in a sentence. It can mean 'hour', 'time', or 'now'.",</w:t>
      </w:r>
    </w:p>
    <w:p w14:paraId="224752A7" w14:textId="77777777" w:rsidR="00515445" w:rsidRPr="00515445" w:rsidRDefault="00515445" w:rsidP="00515445">
      <w:pPr>
        <w:rPr>
          <w:lang w:val="vi-VN"/>
        </w:rPr>
      </w:pPr>
      <w:r w:rsidRPr="00515445">
        <w:rPr>
          <w:lang w:val="vi-VN"/>
        </w:rPr>
        <w:t xml:space="preserve">  "long_explanation": "The Vietnamese word 'giờ' commonly has three meanings. Firstly, it can refer to an 'hour', as a unit of time. Secondly, it can be used to ask for the 'time', as when asking what the current time is. Lastly, it can be used as an expression of 'now' or 'at this moment'. The meaning can be determined based on the context in which the word is used.",</w:t>
      </w:r>
    </w:p>
    <w:p w14:paraId="253A8412" w14:textId="77777777" w:rsidR="00515445" w:rsidRPr="00515445" w:rsidRDefault="00515445" w:rsidP="00515445">
      <w:pPr>
        <w:rPr>
          <w:lang w:val="vi-VN"/>
        </w:rPr>
      </w:pPr>
      <w:r w:rsidRPr="00515445">
        <w:rPr>
          <w:lang w:val="vi-VN"/>
        </w:rPr>
        <w:t xml:space="preserve">  "formation": "example of grammar formation for given grammar point",</w:t>
      </w:r>
    </w:p>
    <w:p w14:paraId="50E9713E" w14:textId="77777777" w:rsidR="00515445" w:rsidRPr="00515445" w:rsidRDefault="00515445" w:rsidP="00515445">
      <w:pPr>
        <w:rPr>
          <w:lang w:val="vi-VN"/>
        </w:rPr>
      </w:pPr>
      <w:r w:rsidRPr="00515445">
        <w:rPr>
          <w:lang w:val="vi-VN"/>
        </w:rPr>
        <w:t xml:space="preserve">  "examples": [</w:t>
      </w:r>
    </w:p>
    <w:p w14:paraId="26AA3509" w14:textId="77777777" w:rsidR="00515445" w:rsidRPr="00515445" w:rsidRDefault="00515445" w:rsidP="00515445">
      <w:pPr>
        <w:rPr>
          <w:lang w:val="vi-VN"/>
        </w:rPr>
      </w:pPr>
      <w:r w:rsidRPr="00515445">
        <w:rPr>
          <w:lang w:val="vi-VN"/>
        </w:rPr>
        <w:t xml:space="preserve">    {</w:t>
      </w:r>
    </w:p>
    <w:p w14:paraId="6AC1681E" w14:textId="7A4F0B47" w:rsidR="00515445" w:rsidRPr="00515445" w:rsidRDefault="00515445" w:rsidP="00515445">
      <w:pPr>
        <w:rPr>
          <w:lang w:val="vi-VN"/>
        </w:rPr>
      </w:pPr>
      <w:r w:rsidRPr="00515445">
        <w:rPr>
          <w:lang w:val="vi-VN"/>
        </w:rPr>
        <w:t xml:space="preserve">      "vn": "Một ngày có </w:t>
      </w:r>
      <w:del w:id="621" w:author="Canh Duc Nguyen" w:date="2023-10-14T08:13:00Z">
        <w:r w:rsidRPr="00515445" w:rsidDel="00447FB6">
          <w:rPr>
            <w:lang w:val="vi-VN"/>
          </w:rPr>
          <w:delText xml:space="preserve">bảy </w:delText>
        </w:r>
      </w:del>
      <w:ins w:id="622" w:author="Canh Duc Nguyen" w:date="2023-10-14T08:13:00Z">
        <w:r w:rsidR="00447FB6">
          <w:rPr>
            <w:lang w:val="vi-VN"/>
          </w:rPr>
          <w:t xml:space="preserve">hai </w:t>
        </w:r>
      </w:ins>
      <w:r w:rsidRPr="00515445">
        <w:rPr>
          <w:lang w:val="vi-VN"/>
        </w:rPr>
        <w:t xml:space="preserve">mươi </w:t>
      </w:r>
      <w:del w:id="623" w:author="Canh Duc Nguyen" w:date="2023-10-14T08:13:00Z">
        <w:r w:rsidRPr="00515445" w:rsidDel="00447FB6">
          <w:rPr>
            <w:lang w:val="vi-VN"/>
          </w:rPr>
          <w:delText>hai</w:delText>
        </w:r>
      </w:del>
      <w:ins w:id="624" w:author="Canh Duc Nguyen" w:date="2023-10-14T08:13:00Z">
        <w:r w:rsidR="00447FB6">
          <w:rPr>
            <w:lang w:val="vi-VN"/>
          </w:rPr>
          <w:t>tư</w:t>
        </w:r>
      </w:ins>
      <w:r w:rsidRPr="00515445">
        <w:rPr>
          <w:lang w:val="vi-VN"/>
        </w:rPr>
        <w:t xml:space="preserve"> giờ.",</w:t>
      </w:r>
    </w:p>
    <w:p w14:paraId="18C43C8A" w14:textId="77777777" w:rsidR="00515445" w:rsidRPr="00515445" w:rsidRDefault="00515445" w:rsidP="00515445">
      <w:pPr>
        <w:rPr>
          <w:lang w:val="vi-VN"/>
        </w:rPr>
      </w:pPr>
      <w:r w:rsidRPr="00515445">
        <w:rPr>
          <w:lang w:val="vi-VN"/>
        </w:rPr>
        <w:t xml:space="preserve">      "en": "One day has twenty-four hours."</w:t>
      </w:r>
    </w:p>
    <w:p w14:paraId="3B53345A" w14:textId="77777777" w:rsidR="00515445" w:rsidRPr="00515445" w:rsidRDefault="00515445" w:rsidP="00515445">
      <w:pPr>
        <w:rPr>
          <w:lang w:val="vi-VN"/>
        </w:rPr>
      </w:pPr>
      <w:r w:rsidRPr="00515445">
        <w:rPr>
          <w:lang w:val="vi-VN"/>
        </w:rPr>
        <w:t xml:space="preserve">    },</w:t>
      </w:r>
    </w:p>
    <w:p w14:paraId="020C3FB5" w14:textId="77777777" w:rsidR="00515445" w:rsidRPr="00515445" w:rsidRDefault="00515445" w:rsidP="00515445">
      <w:pPr>
        <w:rPr>
          <w:lang w:val="vi-VN"/>
        </w:rPr>
      </w:pPr>
      <w:r w:rsidRPr="00515445">
        <w:rPr>
          <w:lang w:val="vi-VN"/>
        </w:rPr>
        <w:t xml:space="preserve">    {</w:t>
      </w:r>
    </w:p>
    <w:p w14:paraId="2AF4C285" w14:textId="40F8DF11" w:rsidR="00515445" w:rsidRPr="00515445" w:rsidRDefault="00515445" w:rsidP="00515445">
      <w:pPr>
        <w:rPr>
          <w:lang w:val="vi-VN"/>
        </w:rPr>
      </w:pPr>
      <w:r w:rsidRPr="00515445">
        <w:rPr>
          <w:lang w:val="vi-VN"/>
        </w:rPr>
        <w:t xml:space="preserve">      "vn": "</w:t>
      </w:r>
      <w:del w:id="625" w:author="Canh Duc Nguyen" w:date="2023-10-14T08:17:00Z">
        <w:r w:rsidRPr="00515445" w:rsidDel="00447FB6">
          <w:rPr>
            <w:lang w:val="vi-VN"/>
          </w:rPr>
          <w:delText xml:space="preserve">Giờ </w:delText>
        </w:r>
      </w:del>
      <w:ins w:id="626" w:author="Canh Duc Nguyen" w:date="2023-10-14T08:17:00Z">
        <w:r w:rsidR="00447FB6">
          <w:rPr>
            <w:lang w:val="vi-VN"/>
          </w:rPr>
          <w:t>M</w:t>
        </w:r>
      </w:ins>
      <w:del w:id="627" w:author="Canh Duc Nguyen" w:date="2023-10-14T08:17:00Z">
        <w:r w:rsidRPr="00515445" w:rsidDel="00447FB6">
          <w:rPr>
            <w:lang w:val="vi-VN"/>
          </w:rPr>
          <w:delText>m</w:delText>
        </w:r>
      </w:del>
      <w:r w:rsidRPr="00515445">
        <w:rPr>
          <w:lang w:val="vi-VN"/>
        </w:rPr>
        <w:t>ấy</w:t>
      </w:r>
      <w:ins w:id="628" w:author="Canh Duc Nguyen" w:date="2023-10-14T08:17:00Z">
        <w:r w:rsidR="00447FB6">
          <w:rPr>
            <w:lang w:val="vi-VN"/>
          </w:rPr>
          <w:t xml:space="preserve"> giờ</w:t>
        </w:r>
      </w:ins>
      <w:r w:rsidRPr="00515445">
        <w:rPr>
          <w:lang w:val="vi-VN"/>
        </w:rPr>
        <w:t xml:space="preserve"> rồi? </w:t>
      </w:r>
      <w:del w:id="629" w:author="Canh Duc Nguyen" w:date="2023-10-14T08:17:00Z">
        <w:r w:rsidRPr="00515445" w:rsidDel="00447FB6">
          <w:rPr>
            <w:lang w:val="vi-VN"/>
          </w:rPr>
          <w:delText xml:space="preserve">Lúc này </w:delText>
        </w:r>
      </w:del>
      <w:ins w:id="630" w:author="Canh Duc Nguyen" w:date="2023-10-14T08:17:00Z">
        <w:r w:rsidR="00447FB6">
          <w:rPr>
            <w:lang w:val="vi-VN"/>
          </w:rPr>
          <w:t xml:space="preserve">Bây giờ </w:t>
        </w:r>
      </w:ins>
      <w:r w:rsidRPr="00515445">
        <w:rPr>
          <w:lang w:val="vi-VN"/>
        </w:rPr>
        <w:t>là ba giờ.",</w:t>
      </w:r>
    </w:p>
    <w:p w14:paraId="0AD731E7" w14:textId="77777777" w:rsidR="00515445" w:rsidRPr="00515445" w:rsidRDefault="00515445" w:rsidP="00515445">
      <w:pPr>
        <w:rPr>
          <w:lang w:val="vi-VN"/>
        </w:rPr>
      </w:pPr>
      <w:r w:rsidRPr="00515445">
        <w:rPr>
          <w:lang w:val="vi-VN"/>
        </w:rPr>
        <w:t xml:space="preserve">      "en": "What time is it? It's three o'clock now."</w:t>
      </w:r>
    </w:p>
    <w:p w14:paraId="7CA21D44" w14:textId="77777777" w:rsidR="00515445" w:rsidRPr="00515445" w:rsidRDefault="00515445" w:rsidP="00515445">
      <w:pPr>
        <w:rPr>
          <w:lang w:val="vi-VN"/>
        </w:rPr>
      </w:pPr>
      <w:r w:rsidRPr="00515445">
        <w:rPr>
          <w:lang w:val="vi-VN"/>
        </w:rPr>
        <w:t xml:space="preserve">    },</w:t>
      </w:r>
    </w:p>
    <w:p w14:paraId="7249BC4D" w14:textId="77777777" w:rsidR="00515445" w:rsidRPr="00515445" w:rsidRDefault="00515445" w:rsidP="00515445">
      <w:pPr>
        <w:rPr>
          <w:lang w:val="vi-VN"/>
        </w:rPr>
      </w:pPr>
      <w:r w:rsidRPr="00515445">
        <w:rPr>
          <w:lang w:val="vi-VN"/>
        </w:rPr>
        <w:t xml:space="preserve">    {</w:t>
      </w:r>
    </w:p>
    <w:p w14:paraId="11C9C6E5" w14:textId="2210D809" w:rsidR="00515445" w:rsidRPr="00515445" w:rsidRDefault="00515445" w:rsidP="00515445">
      <w:pPr>
        <w:rPr>
          <w:lang w:val="vi-VN"/>
        </w:rPr>
      </w:pPr>
      <w:r w:rsidRPr="00515445">
        <w:rPr>
          <w:lang w:val="vi-VN"/>
        </w:rPr>
        <w:t xml:space="preserve">      "vn": "Giờ bạn đang làm gì</w:t>
      </w:r>
      <w:ins w:id="631" w:author="Canh Duc Nguyen" w:date="2023-10-14T08:17:00Z">
        <w:r w:rsidR="00447FB6">
          <w:rPr>
            <w:lang w:val="vi-VN"/>
          </w:rPr>
          <w:t xml:space="preserve"> vậy</w:t>
        </w:r>
      </w:ins>
      <w:r w:rsidRPr="00515445">
        <w:rPr>
          <w:lang w:val="vi-VN"/>
        </w:rPr>
        <w:t>? Tôi đang ăn tối.",</w:t>
      </w:r>
    </w:p>
    <w:p w14:paraId="04DFE87B" w14:textId="77777777" w:rsidR="00515445" w:rsidRPr="00515445" w:rsidRDefault="00515445" w:rsidP="00515445">
      <w:pPr>
        <w:rPr>
          <w:lang w:val="vi-VN"/>
        </w:rPr>
      </w:pPr>
      <w:r w:rsidRPr="00515445">
        <w:rPr>
          <w:lang w:val="vi-VN"/>
        </w:rPr>
        <w:t xml:space="preserve">      "en": "What are you doing now? I'm having dinner."</w:t>
      </w:r>
    </w:p>
    <w:p w14:paraId="1CE66D62" w14:textId="77777777" w:rsidR="00515445" w:rsidRPr="00515445" w:rsidRDefault="00515445" w:rsidP="00515445">
      <w:pPr>
        <w:rPr>
          <w:lang w:val="vi-VN"/>
        </w:rPr>
      </w:pPr>
      <w:r w:rsidRPr="00515445">
        <w:rPr>
          <w:lang w:val="vi-VN"/>
        </w:rPr>
        <w:t xml:space="preserve">    },</w:t>
      </w:r>
    </w:p>
    <w:p w14:paraId="4EFF1301" w14:textId="77777777" w:rsidR="00515445" w:rsidRPr="00515445" w:rsidRDefault="00515445" w:rsidP="00515445">
      <w:pPr>
        <w:rPr>
          <w:lang w:val="vi-VN"/>
        </w:rPr>
      </w:pPr>
      <w:r w:rsidRPr="00515445">
        <w:rPr>
          <w:lang w:val="vi-VN"/>
        </w:rPr>
        <w:t xml:space="preserve">    {</w:t>
      </w:r>
    </w:p>
    <w:p w14:paraId="2A88F55E" w14:textId="44E0E58C" w:rsidR="00515445" w:rsidRPr="00515445" w:rsidRDefault="00515445" w:rsidP="00515445">
      <w:pPr>
        <w:rPr>
          <w:lang w:val="vi-VN"/>
        </w:rPr>
      </w:pPr>
      <w:r w:rsidRPr="00515445">
        <w:rPr>
          <w:lang w:val="vi-VN"/>
        </w:rPr>
        <w:t xml:space="preserve">      "vn": "Tôi đã chờ bạn</w:t>
      </w:r>
      <w:ins w:id="632" w:author="Canh Duc Nguyen" w:date="2023-10-14T08:17:00Z">
        <w:r w:rsidR="00447FB6">
          <w:rPr>
            <w:lang w:val="vi-VN"/>
          </w:rPr>
          <w:t xml:space="preserve"> được</w:t>
        </w:r>
      </w:ins>
      <w:r w:rsidRPr="00515445">
        <w:rPr>
          <w:lang w:val="vi-VN"/>
        </w:rPr>
        <w:t xml:space="preserve"> hai giờ </w:t>
      </w:r>
      <w:ins w:id="633" w:author="Canh Duc Nguyen" w:date="2023-10-14T08:17:00Z">
        <w:r w:rsidR="00447FB6">
          <w:rPr>
            <w:lang w:val="vi-VN"/>
          </w:rPr>
          <w:t xml:space="preserve">đồng hồ </w:t>
        </w:r>
      </w:ins>
      <w:r w:rsidRPr="00515445">
        <w:rPr>
          <w:lang w:val="vi-VN"/>
        </w:rPr>
        <w:t>rồi.",</w:t>
      </w:r>
    </w:p>
    <w:p w14:paraId="6339CF1E" w14:textId="77777777" w:rsidR="00515445" w:rsidRPr="00515445" w:rsidRDefault="00515445" w:rsidP="00515445">
      <w:pPr>
        <w:rPr>
          <w:lang w:val="vi-VN"/>
        </w:rPr>
      </w:pPr>
      <w:r w:rsidRPr="00515445">
        <w:rPr>
          <w:lang w:val="vi-VN"/>
        </w:rPr>
        <w:t xml:space="preserve">      "en": "I've been waiting for you for two hours."</w:t>
      </w:r>
    </w:p>
    <w:p w14:paraId="3BCBA60A" w14:textId="77777777" w:rsidR="00515445" w:rsidRPr="00515445" w:rsidRDefault="00515445" w:rsidP="00515445">
      <w:pPr>
        <w:rPr>
          <w:lang w:val="vi-VN"/>
        </w:rPr>
      </w:pPr>
      <w:r w:rsidRPr="00515445">
        <w:rPr>
          <w:lang w:val="vi-VN"/>
        </w:rPr>
        <w:t xml:space="preserve">    }</w:t>
      </w:r>
    </w:p>
    <w:p w14:paraId="0EAD95F1" w14:textId="77777777" w:rsidR="00515445" w:rsidRPr="00515445" w:rsidRDefault="00515445" w:rsidP="00515445">
      <w:pPr>
        <w:rPr>
          <w:lang w:val="vi-VN"/>
        </w:rPr>
      </w:pPr>
      <w:r w:rsidRPr="00515445">
        <w:rPr>
          <w:lang w:val="vi-VN"/>
        </w:rPr>
        <w:t xml:space="preserve">  ]</w:t>
      </w:r>
    </w:p>
    <w:p w14:paraId="345DFCE4" w14:textId="77777777" w:rsidR="00515445" w:rsidRPr="00515445" w:rsidRDefault="00515445" w:rsidP="00515445">
      <w:pPr>
        <w:rPr>
          <w:lang w:val="vi-VN"/>
        </w:rPr>
      </w:pPr>
      <w:r w:rsidRPr="00515445">
        <w:rPr>
          <w:lang w:val="vi-VN"/>
        </w:rPr>
        <w:t>}</w:t>
      </w:r>
    </w:p>
    <w:p w14:paraId="14BB9577" w14:textId="77777777" w:rsidR="00515445" w:rsidRPr="00515445" w:rsidRDefault="00515445" w:rsidP="00515445">
      <w:pPr>
        <w:rPr>
          <w:lang w:val="vi-VN"/>
        </w:rPr>
      </w:pPr>
      <w:r w:rsidRPr="00515445">
        <w:rPr>
          <w:lang w:val="vi-VN"/>
        </w:rPr>
        <w:t>-----------------------------</w:t>
      </w:r>
    </w:p>
    <w:p w14:paraId="7B61B983" w14:textId="77777777" w:rsidR="00515445" w:rsidRPr="00515445" w:rsidRDefault="00515445" w:rsidP="00515445">
      <w:pPr>
        <w:rPr>
          <w:lang w:val="vi-VN"/>
        </w:rPr>
      </w:pPr>
      <w:r w:rsidRPr="00515445">
        <w:rPr>
          <w:lang w:val="vi-VN"/>
        </w:rPr>
        <w:t xml:space="preserve">keyword: 'Được không' as an interrogative word and 'được' as a reply </w:t>
      </w:r>
    </w:p>
    <w:p w14:paraId="6F16DB23" w14:textId="77777777" w:rsidR="00515445" w:rsidRPr="00515445" w:rsidRDefault="00515445" w:rsidP="00515445">
      <w:pPr>
        <w:rPr>
          <w:lang w:val="vi-VN"/>
        </w:rPr>
      </w:pPr>
      <w:r w:rsidRPr="00515445">
        <w:rPr>
          <w:lang w:val="vi-VN"/>
        </w:rPr>
        <w:t xml:space="preserve">PROMPT: Generate grammar explanation for following Vietnamese grammar point: 'Được không' as an interrogative word and 'được' as a reply </w:t>
      </w:r>
    </w:p>
    <w:p w14:paraId="5AE1B3FE" w14:textId="77777777" w:rsidR="00515445" w:rsidRPr="00515445" w:rsidRDefault="00515445" w:rsidP="00515445">
      <w:pPr>
        <w:rPr>
          <w:lang w:val="vi-VN"/>
        </w:rPr>
      </w:pPr>
      <w:r w:rsidRPr="00515445">
        <w:rPr>
          <w:lang w:val="vi-VN"/>
        </w:rPr>
        <w:t xml:space="preserve">RESPONSE: { </w:t>
      </w:r>
    </w:p>
    <w:p w14:paraId="1FC2EEDE" w14:textId="77777777" w:rsidR="00515445" w:rsidRPr="00515445" w:rsidRDefault="00515445" w:rsidP="00515445">
      <w:pPr>
        <w:rPr>
          <w:lang w:val="vi-VN"/>
        </w:rPr>
      </w:pPr>
      <w:r w:rsidRPr="00515445">
        <w:rPr>
          <w:lang w:val="vi-VN"/>
        </w:rPr>
        <w:t xml:space="preserve">  "title": "Interrogative word 'được không' and reply 'được'", </w:t>
      </w:r>
    </w:p>
    <w:p w14:paraId="14527B17" w14:textId="77777777" w:rsidR="00515445" w:rsidRPr="00515445" w:rsidRDefault="00515445" w:rsidP="00515445">
      <w:pPr>
        <w:rPr>
          <w:lang w:val="vi-VN"/>
        </w:rPr>
      </w:pPr>
      <w:r w:rsidRPr="00515445">
        <w:rPr>
          <w:lang w:val="vi-VN"/>
        </w:rPr>
        <w:t xml:space="preserve">  "short_explanation": "Used to ask for permission or to suggest an action and respond to it.", </w:t>
      </w:r>
    </w:p>
    <w:p w14:paraId="3B48DCED" w14:textId="77777777" w:rsidR="00515445" w:rsidRPr="00515445" w:rsidRDefault="00515445" w:rsidP="00515445">
      <w:pPr>
        <w:rPr>
          <w:lang w:val="vi-VN"/>
        </w:rPr>
      </w:pPr>
      <w:r w:rsidRPr="00515445">
        <w:rPr>
          <w:lang w:val="vi-VN"/>
        </w:rPr>
        <w:lastRenderedPageBreak/>
        <w:t xml:space="preserve">  "long_explanation": "The Vietnamese phrase 'được không' is used to ask if something is allowed or to suggest an action, similar to 'Can I' or 'May I' in English. It is formed by putting 'được' before 'không'. In response to this question, 'được' is used to indicate agreement or consent, akin to 'Yes, you can' or simply 'Yes' in English.", </w:t>
      </w:r>
    </w:p>
    <w:p w14:paraId="75503315" w14:textId="77777777" w:rsidR="00515445" w:rsidRPr="00515445" w:rsidRDefault="00515445" w:rsidP="00515445">
      <w:pPr>
        <w:rPr>
          <w:lang w:val="vi-VN"/>
        </w:rPr>
      </w:pPr>
      <w:r w:rsidRPr="00515445">
        <w:rPr>
          <w:lang w:val="vi-VN"/>
        </w:rPr>
        <w:t xml:space="preserve">  "formation": "Question: [action] + được không? Reply: Được", </w:t>
      </w:r>
    </w:p>
    <w:p w14:paraId="20C4954E" w14:textId="77777777" w:rsidR="00515445" w:rsidRPr="00515445" w:rsidRDefault="00515445" w:rsidP="00515445">
      <w:pPr>
        <w:rPr>
          <w:lang w:val="vi-VN"/>
        </w:rPr>
      </w:pPr>
      <w:r w:rsidRPr="00515445">
        <w:rPr>
          <w:lang w:val="vi-VN"/>
        </w:rPr>
        <w:t xml:space="preserve">  "examples": [ </w:t>
      </w:r>
    </w:p>
    <w:p w14:paraId="30A0A1BC" w14:textId="77777777" w:rsidR="00515445" w:rsidRPr="00515445" w:rsidRDefault="00515445" w:rsidP="00515445">
      <w:pPr>
        <w:rPr>
          <w:lang w:val="vi-VN"/>
        </w:rPr>
      </w:pPr>
      <w:r w:rsidRPr="00515445">
        <w:rPr>
          <w:lang w:val="vi-VN"/>
        </w:rPr>
        <w:t xml:space="preserve">    { </w:t>
      </w:r>
    </w:p>
    <w:p w14:paraId="1D697F51" w14:textId="77777777" w:rsidR="00515445" w:rsidRPr="00515445" w:rsidRDefault="00515445" w:rsidP="00515445">
      <w:pPr>
        <w:rPr>
          <w:lang w:val="vi-VN"/>
        </w:rPr>
      </w:pPr>
      <w:r w:rsidRPr="00515445">
        <w:rPr>
          <w:lang w:val="vi-VN"/>
        </w:rPr>
        <w:t xml:space="preserve">      "vn": "Tôi có thể mở cửa được không? Được.", </w:t>
      </w:r>
    </w:p>
    <w:p w14:paraId="73460DFB" w14:textId="77777777" w:rsidR="00515445" w:rsidRPr="00515445" w:rsidRDefault="00515445" w:rsidP="00515445">
      <w:pPr>
        <w:rPr>
          <w:lang w:val="vi-VN"/>
        </w:rPr>
      </w:pPr>
      <w:r w:rsidRPr="00515445">
        <w:rPr>
          <w:lang w:val="vi-VN"/>
        </w:rPr>
        <w:t xml:space="preserve">      "en": "Can I open the door? Yes, you can." </w:t>
      </w:r>
    </w:p>
    <w:p w14:paraId="619341EE" w14:textId="77777777" w:rsidR="00515445" w:rsidRPr="00515445" w:rsidRDefault="00515445" w:rsidP="00515445">
      <w:pPr>
        <w:rPr>
          <w:lang w:val="vi-VN"/>
        </w:rPr>
      </w:pPr>
      <w:r w:rsidRPr="00515445">
        <w:rPr>
          <w:lang w:val="vi-VN"/>
        </w:rPr>
        <w:t xml:space="preserve">    }, </w:t>
      </w:r>
    </w:p>
    <w:p w14:paraId="695528F1" w14:textId="77777777" w:rsidR="00515445" w:rsidRPr="00515445" w:rsidRDefault="00515445" w:rsidP="00515445">
      <w:pPr>
        <w:rPr>
          <w:lang w:val="vi-VN"/>
        </w:rPr>
      </w:pPr>
      <w:r w:rsidRPr="00515445">
        <w:rPr>
          <w:lang w:val="vi-VN"/>
        </w:rPr>
        <w:t xml:space="preserve">    { </w:t>
      </w:r>
    </w:p>
    <w:p w14:paraId="03108B75" w14:textId="77777777" w:rsidR="00515445" w:rsidRPr="00515445" w:rsidRDefault="00515445" w:rsidP="00515445">
      <w:pPr>
        <w:rPr>
          <w:lang w:val="vi-VN"/>
        </w:rPr>
      </w:pPr>
      <w:r w:rsidRPr="00515445">
        <w:rPr>
          <w:lang w:val="vi-VN"/>
        </w:rPr>
        <w:t xml:space="preserve">      "vn": "Anh ấy có thể ăn thêm không? Được.", </w:t>
      </w:r>
    </w:p>
    <w:p w14:paraId="2CC2BC2E" w14:textId="77777777" w:rsidR="00515445" w:rsidRPr="00515445" w:rsidRDefault="00515445" w:rsidP="00515445">
      <w:pPr>
        <w:rPr>
          <w:lang w:val="vi-VN"/>
        </w:rPr>
      </w:pPr>
      <w:r w:rsidRPr="00515445">
        <w:rPr>
          <w:lang w:val="vi-VN"/>
        </w:rPr>
        <w:t xml:space="preserve">      "en": "Can he eat more? Yes, he can." </w:t>
      </w:r>
    </w:p>
    <w:p w14:paraId="45B9FECA" w14:textId="77777777" w:rsidR="00515445" w:rsidRPr="00515445" w:rsidRDefault="00515445" w:rsidP="00515445">
      <w:pPr>
        <w:rPr>
          <w:lang w:val="vi-VN"/>
        </w:rPr>
      </w:pPr>
      <w:r w:rsidRPr="00515445">
        <w:rPr>
          <w:lang w:val="vi-VN"/>
        </w:rPr>
        <w:t xml:space="preserve">    }, </w:t>
      </w:r>
    </w:p>
    <w:p w14:paraId="0B706035" w14:textId="77777777" w:rsidR="00515445" w:rsidRPr="00515445" w:rsidRDefault="00515445" w:rsidP="00515445">
      <w:pPr>
        <w:rPr>
          <w:lang w:val="vi-VN"/>
        </w:rPr>
      </w:pPr>
      <w:r w:rsidRPr="00515445">
        <w:rPr>
          <w:lang w:val="vi-VN"/>
        </w:rPr>
        <w:t xml:space="preserve">    { </w:t>
      </w:r>
    </w:p>
    <w:p w14:paraId="7127760B" w14:textId="77777777" w:rsidR="00515445" w:rsidRPr="00515445" w:rsidRDefault="00515445" w:rsidP="00515445">
      <w:pPr>
        <w:rPr>
          <w:lang w:val="vi-VN"/>
        </w:rPr>
      </w:pPr>
      <w:r w:rsidRPr="00515445">
        <w:rPr>
          <w:lang w:val="vi-VN"/>
        </w:rPr>
        <w:t xml:space="preserve">      "vn": "Chúng ta có thể bắt đầu ngay được không? Được.", </w:t>
      </w:r>
    </w:p>
    <w:p w14:paraId="11E864F5" w14:textId="77777777" w:rsidR="00515445" w:rsidRPr="00515445" w:rsidRDefault="00515445" w:rsidP="00515445">
      <w:pPr>
        <w:rPr>
          <w:lang w:val="vi-VN"/>
        </w:rPr>
      </w:pPr>
      <w:r w:rsidRPr="00515445">
        <w:rPr>
          <w:lang w:val="vi-VN"/>
        </w:rPr>
        <w:t xml:space="preserve">      "en": "Can we start right away? Yes, we can." </w:t>
      </w:r>
    </w:p>
    <w:p w14:paraId="1B75C021" w14:textId="77777777" w:rsidR="00515445" w:rsidRPr="00515445" w:rsidRDefault="00515445" w:rsidP="00515445">
      <w:pPr>
        <w:rPr>
          <w:lang w:val="vi-VN"/>
        </w:rPr>
      </w:pPr>
      <w:r w:rsidRPr="00515445">
        <w:rPr>
          <w:lang w:val="vi-VN"/>
        </w:rPr>
        <w:t xml:space="preserve">    }, </w:t>
      </w:r>
    </w:p>
    <w:p w14:paraId="0F588383" w14:textId="77777777" w:rsidR="00515445" w:rsidRPr="00515445" w:rsidRDefault="00515445" w:rsidP="00515445">
      <w:pPr>
        <w:rPr>
          <w:lang w:val="vi-VN"/>
        </w:rPr>
      </w:pPr>
      <w:r w:rsidRPr="00515445">
        <w:rPr>
          <w:lang w:val="vi-VN"/>
        </w:rPr>
        <w:t xml:space="preserve">    { </w:t>
      </w:r>
    </w:p>
    <w:p w14:paraId="51BA040B" w14:textId="77777777" w:rsidR="00515445" w:rsidRPr="00515445" w:rsidRDefault="00515445" w:rsidP="00515445">
      <w:pPr>
        <w:rPr>
          <w:lang w:val="vi-VN"/>
        </w:rPr>
      </w:pPr>
      <w:r w:rsidRPr="00515445">
        <w:rPr>
          <w:lang w:val="vi-VN"/>
        </w:rPr>
        <w:t xml:space="preserve">      "vn": "Tôi có thể sử dụng máy tính của bạn được không? Được.", </w:t>
      </w:r>
    </w:p>
    <w:p w14:paraId="6839F076" w14:textId="77777777" w:rsidR="00515445" w:rsidRPr="00515445" w:rsidRDefault="00515445" w:rsidP="00515445">
      <w:pPr>
        <w:rPr>
          <w:lang w:val="vi-VN"/>
        </w:rPr>
      </w:pPr>
      <w:r w:rsidRPr="00515445">
        <w:rPr>
          <w:lang w:val="vi-VN"/>
        </w:rPr>
        <w:t xml:space="preserve">      "en": "Can I use your computer? Yes, you can." </w:t>
      </w:r>
    </w:p>
    <w:p w14:paraId="11CAD03D" w14:textId="77777777" w:rsidR="00515445" w:rsidRPr="00515445" w:rsidRDefault="00515445" w:rsidP="00515445">
      <w:pPr>
        <w:rPr>
          <w:lang w:val="vi-VN"/>
        </w:rPr>
      </w:pPr>
      <w:r w:rsidRPr="00515445">
        <w:rPr>
          <w:lang w:val="vi-VN"/>
        </w:rPr>
        <w:t xml:space="preserve">    } </w:t>
      </w:r>
    </w:p>
    <w:p w14:paraId="2CA360D2" w14:textId="77777777" w:rsidR="00515445" w:rsidRPr="00515445" w:rsidRDefault="00515445" w:rsidP="00515445">
      <w:pPr>
        <w:rPr>
          <w:lang w:val="vi-VN"/>
        </w:rPr>
      </w:pPr>
      <w:r w:rsidRPr="00515445">
        <w:rPr>
          <w:lang w:val="vi-VN"/>
        </w:rPr>
        <w:t xml:space="preserve">  ]</w:t>
      </w:r>
    </w:p>
    <w:p w14:paraId="12C615A9" w14:textId="77777777" w:rsidR="00515445" w:rsidRPr="00515445" w:rsidRDefault="00515445" w:rsidP="00515445">
      <w:pPr>
        <w:rPr>
          <w:lang w:val="vi-VN"/>
        </w:rPr>
      </w:pPr>
      <w:r w:rsidRPr="00515445">
        <w:rPr>
          <w:lang w:val="vi-VN"/>
        </w:rPr>
        <w:t>}</w:t>
      </w:r>
    </w:p>
    <w:p w14:paraId="54399ECE" w14:textId="77777777" w:rsidR="00515445" w:rsidRPr="00515445" w:rsidRDefault="00515445" w:rsidP="00515445">
      <w:pPr>
        <w:rPr>
          <w:lang w:val="vi-VN"/>
        </w:rPr>
      </w:pPr>
      <w:r w:rsidRPr="00515445">
        <w:rPr>
          <w:lang w:val="vi-VN"/>
        </w:rPr>
        <w:t>-----------------------------</w:t>
      </w:r>
    </w:p>
    <w:p w14:paraId="418E1755" w14:textId="77777777" w:rsidR="00515445" w:rsidRPr="00515445" w:rsidRDefault="00515445" w:rsidP="00515445">
      <w:pPr>
        <w:rPr>
          <w:lang w:val="vi-VN"/>
        </w:rPr>
      </w:pPr>
      <w:r w:rsidRPr="00515445">
        <w:rPr>
          <w:lang w:val="vi-VN"/>
        </w:rPr>
        <w:t xml:space="preserve">keyword: Emphasizing-the-limit particle 'thôi' </w:t>
      </w:r>
    </w:p>
    <w:p w14:paraId="0321F133" w14:textId="77777777" w:rsidR="00515445" w:rsidRPr="00515445" w:rsidRDefault="00515445" w:rsidP="00515445">
      <w:pPr>
        <w:rPr>
          <w:lang w:val="vi-VN"/>
        </w:rPr>
      </w:pPr>
      <w:r w:rsidRPr="00515445">
        <w:rPr>
          <w:lang w:val="vi-VN"/>
        </w:rPr>
        <w:t xml:space="preserve">PROMPT: Generate grammar explanation for following Vietnamese grammar point: Emphasizing-the-limit particle 'thôi' </w:t>
      </w:r>
    </w:p>
    <w:p w14:paraId="482ED26C" w14:textId="77777777" w:rsidR="00515445" w:rsidRPr="00515445" w:rsidRDefault="00515445" w:rsidP="00515445">
      <w:pPr>
        <w:rPr>
          <w:lang w:val="vi-VN"/>
        </w:rPr>
      </w:pPr>
      <w:r w:rsidRPr="00515445">
        <w:rPr>
          <w:lang w:val="vi-VN"/>
        </w:rPr>
        <w:t xml:space="preserve">RESPONSE: { </w:t>
      </w:r>
    </w:p>
    <w:p w14:paraId="474B491C" w14:textId="77777777" w:rsidR="00515445" w:rsidRPr="00515445" w:rsidRDefault="00515445" w:rsidP="00515445">
      <w:pPr>
        <w:rPr>
          <w:lang w:val="vi-VN"/>
        </w:rPr>
      </w:pPr>
      <w:r w:rsidRPr="00515445">
        <w:rPr>
          <w:lang w:val="vi-VN"/>
        </w:rPr>
        <w:t xml:space="preserve">"title": "Emphasizing-the-limit particle 'thôi'", </w:t>
      </w:r>
    </w:p>
    <w:p w14:paraId="2E4099C7" w14:textId="77777777" w:rsidR="00515445" w:rsidRPr="00515445" w:rsidRDefault="00515445" w:rsidP="00515445">
      <w:pPr>
        <w:rPr>
          <w:lang w:val="vi-VN"/>
        </w:rPr>
      </w:pPr>
      <w:r w:rsidRPr="00515445">
        <w:rPr>
          <w:lang w:val="vi-VN"/>
        </w:rPr>
        <w:t xml:space="preserve">"short_explanation": "'Thôi' is used to indicate the limit or end of something.", </w:t>
      </w:r>
    </w:p>
    <w:p w14:paraId="7F5842A1" w14:textId="77777777" w:rsidR="00515445" w:rsidRPr="00515445" w:rsidRDefault="00515445" w:rsidP="00515445">
      <w:pPr>
        <w:rPr>
          <w:lang w:val="vi-VN"/>
        </w:rPr>
      </w:pPr>
      <w:r w:rsidRPr="00515445">
        <w:rPr>
          <w:lang w:val="vi-VN"/>
        </w:rPr>
        <w:t xml:space="preserve">"long_explanation": "The Vietnamese word 'thôi' is a particle used to emphasize the limit or conclusion of something. It is often equivalent to 'enough' or 'stop' in English. 'Thôi' is used in a variety of ways, such as indicating the cessation of an action, suggesting that something is enough, or indicating that no more is needed or desired.", </w:t>
      </w:r>
    </w:p>
    <w:p w14:paraId="7801046F" w14:textId="77777777" w:rsidR="00515445" w:rsidRPr="00515445" w:rsidRDefault="00515445" w:rsidP="00515445">
      <w:pPr>
        <w:rPr>
          <w:lang w:val="vi-VN"/>
        </w:rPr>
      </w:pPr>
      <w:r w:rsidRPr="00515445">
        <w:rPr>
          <w:lang w:val="vi-VN"/>
        </w:rPr>
        <w:t xml:space="preserve">"formation": "example of grammar formation for given grammar point", </w:t>
      </w:r>
    </w:p>
    <w:p w14:paraId="5A141062" w14:textId="77777777" w:rsidR="00515445" w:rsidRPr="00515445" w:rsidRDefault="00515445" w:rsidP="00515445">
      <w:pPr>
        <w:rPr>
          <w:lang w:val="vi-VN"/>
        </w:rPr>
      </w:pPr>
      <w:r w:rsidRPr="00515445">
        <w:rPr>
          <w:lang w:val="vi-VN"/>
        </w:rPr>
        <w:t xml:space="preserve">"examples": [ </w:t>
      </w:r>
    </w:p>
    <w:p w14:paraId="4EC55565" w14:textId="77777777" w:rsidR="00515445" w:rsidRPr="00515445" w:rsidRDefault="00515445" w:rsidP="00515445">
      <w:pPr>
        <w:rPr>
          <w:lang w:val="vi-VN"/>
        </w:rPr>
      </w:pPr>
      <w:r w:rsidRPr="00515445">
        <w:rPr>
          <w:lang w:val="vi-VN"/>
        </w:rPr>
        <w:t xml:space="preserve">{ </w:t>
      </w:r>
    </w:p>
    <w:p w14:paraId="0369DCB6" w14:textId="64423AF6" w:rsidR="00515445" w:rsidRPr="00515445" w:rsidRDefault="00515445" w:rsidP="00515445">
      <w:pPr>
        <w:rPr>
          <w:lang w:val="vi-VN"/>
        </w:rPr>
      </w:pPr>
      <w:r w:rsidRPr="00515445">
        <w:rPr>
          <w:lang w:val="vi-VN"/>
        </w:rPr>
        <w:t xml:space="preserve">  "vn": "Đừng nói nữa, tôi hiểu rồi, thôi</w:t>
      </w:r>
      <w:ins w:id="634" w:author="Canh Duc Nguyen" w:date="2023-10-14T08:18:00Z">
        <w:r w:rsidR="00D33096">
          <w:rPr>
            <w:lang w:val="vi-VN"/>
          </w:rPr>
          <w:t xml:space="preserve"> nhé</w:t>
        </w:r>
      </w:ins>
      <w:r w:rsidRPr="00515445">
        <w:rPr>
          <w:lang w:val="vi-VN"/>
        </w:rPr>
        <w:t>!",</w:t>
      </w:r>
    </w:p>
    <w:p w14:paraId="0F44DD81" w14:textId="77777777" w:rsidR="00515445" w:rsidRPr="00515445" w:rsidRDefault="00515445" w:rsidP="00515445">
      <w:pPr>
        <w:rPr>
          <w:lang w:val="vi-VN"/>
        </w:rPr>
      </w:pPr>
      <w:r w:rsidRPr="00515445">
        <w:rPr>
          <w:lang w:val="vi-VN"/>
        </w:rPr>
        <w:t xml:space="preserve">  "en": "Don't talk anymore, I understood, enough!", </w:t>
      </w:r>
    </w:p>
    <w:p w14:paraId="5FF257DB" w14:textId="77777777" w:rsidR="00515445" w:rsidRPr="00515445" w:rsidRDefault="00515445" w:rsidP="00515445">
      <w:pPr>
        <w:rPr>
          <w:lang w:val="vi-VN"/>
        </w:rPr>
      </w:pPr>
      <w:r w:rsidRPr="00515445">
        <w:rPr>
          <w:lang w:val="vi-VN"/>
        </w:rPr>
        <w:t xml:space="preserve">}, </w:t>
      </w:r>
    </w:p>
    <w:p w14:paraId="6F215D06" w14:textId="77777777" w:rsidR="00515445" w:rsidRPr="00515445" w:rsidRDefault="00515445" w:rsidP="00515445">
      <w:pPr>
        <w:rPr>
          <w:lang w:val="vi-VN"/>
        </w:rPr>
      </w:pPr>
      <w:r w:rsidRPr="00515445">
        <w:rPr>
          <w:lang w:val="vi-VN"/>
        </w:rPr>
        <w:t xml:space="preserve">{ </w:t>
      </w:r>
    </w:p>
    <w:p w14:paraId="6DFAA1AB" w14:textId="1A542C53" w:rsidR="00515445" w:rsidRPr="00515445" w:rsidRDefault="00515445" w:rsidP="00515445">
      <w:pPr>
        <w:rPr>
          <w:lang w:val="vi-VN"/>
        </w:rPr>
      </w:pPr>
      <w:r w:rsidRPr="00515445">
        <w:rPr>
          <w:lang w:val="vi-VN"/>
        </w:rPr>
        <w:t xml:space="preserve">  "vn": "Anh đã </w:t>
      </w:r>
      <w:del w:id="635" w:author="Canh Duc Nguyen" w:date="2023-10-14T08:19:00Z">
        <w:r w:rsidRPr="00515445" w:rsidDel="00D33096">
          <w:rPr>
            <w:lang w:val="vi-VN"/>
          </w:rPr>
          <w:delText xml:space="preserve">làm </w:delText>
        </w:r>
      </w:del>
      <w:ins w:id="636" w:author="Canh Duc Nguyen" w:date="2023-10-14T08:19:00Z">
        <w:r w:rsidR="00D33096">
          <w:rPr>
            <w:lang w:val="vi-VN"/>
          </w:rPr>
          <w:t xml:space="preserve">phạm </w:t>
        </w:r>
      </w:ins>
      <w:r w:rsidRPr="00515445">
        <w:rPr>
          <w:lang w:val="vi-VN"/>
        </w:rPr>
        <w:t>lỗi nhiều lần, thôi</w:t>
      </w:r>
      <w:ins w:id="637" w:author="Canh Duc Nguyen" w:date="2023-10-14T08:19:00Z">
        <w:r w:rsidR="00D33096">
          <w:rPr>
            <w:lang w:val="vi-VN"/>
          </w:rPr>
          <w:t xml:space="preserve"> tôi sẽ</w:t>
        </w:r>
      </w:ins>
      <w:r w:rsidRPr="00515445">
        <w:rPr>
          <w:lang w:val="vi-VN"/>
        </w:rPr>
        <w:t xml:space="preserve"> không tha thứ cho anh nữa.", </w:t>
      </w:r>
    </w:p>
    <w:p w14:paraId="43190BF1" w14:textId="77777777" w:rsidR="00515445" w:rsidRPr="00515445" w:rsidRDefault="00515445" w:rsidP="00515445">
      <w:pPr>
        <w:rPr>
          <w:lang w:val="vi-VN"/>
        </w:rPr>
      </w:pPr>
      <w:r w:rsidRPr="00515445">
        <w:rPr>
          <w:lang w:val="vi-VN"/>
        </w:rPr>
        <w:t xml:space="preserve">  "en": "You have made mistakes many times, enough, I won't forgive you anymore.", </w:t>
      </w:r>
    </w:p>
    <w:p w14:paraId="32EBE8E7" w14:textId="77777777" w:rsidR="00515445" w:rsidRPr="00515445" w:rsidRDefault="00515445" w:rsidP="00515445">
      <w:pPr>
        <w:rPr>
          <w:lang w:val="vi-VN"/>
        </w:rPr>
      </w:pPr>
      <w:r w:rsidRPr="00515445">
        <w:rPr>
          <w:lang w:val="vi-VN"/>
        </w:rPr>
        <w:lastRenderedPageBreak/>
        <w:t xml:space="preserve">}, </w:t>
      </w:r>
    </w:p>
    <w:p w14:paraId="1F52C348" w14:textId="77777777" w:rsidR="00515445" w:rsidRPr="00515445" w:rsidRDefault="00515445" w:rsidP="00515445">
      <w:pPr>
        <w:rPr>
          <w:lang w:val="vi-VN"/>
        </w:rPr>
      </w:pPr>
      <w:r w:rsidRPr="00515445">
        <w:rPr>
          <w:lang w:val="vi-VN"/>
        </w:rPr>
        <w:t xml:space="preserve">{ </w:t>
      </w:r>
    </w:p>
    <w:p w14:paraId="451A6112" w14:textId="77777777" w:rsidR="00515445" w:rsidRPr="00515445" w:rsidRDefault="00515445" w:rsidP="00515445">
      <w:pPr>
        <w:rPr>
          <w:lang w:val="vi-VN"/>
        </w:rPr>
      </w:pPr>
      <w:r w:rsidRPr="00515445">
        <w:rPr>
          <w:lang w:val="vi-VN"/>
        </w:rPr>
        <w:t xml:space="preserve">  "vn": "Học đến đây thôi, chúng ta sẽ tiếp tục vào ngày mai.", </w:t>
      </w:r>
    </w:p>
    <w:p w14:paraId="200AC70F" w14:textId="77777777" w:rsidR="00515445" w:rsidRPr="00515445" w:rsidRDefault="00515445" w:rsidP="00515445">
      <w:pPr>
        <w:rPr>
          <w:lang w:val="vi-VN"/>
        </w:rPr>
      </w:pPr>
      <w:r w:rsidRPr="00515445">
        <w:rPr>
          <w:lang w:val="vi-VN"/>
        </w:rPr>
        <w:t xml:space="preserve">  "en": "Let's stop studying here, we'll continue tomorrow.", </w:t>
      </w:r>
    </w:p>
    <w:p w14:paraId="588343EB" w14:textId="77777777" w:rsidR="00515445" w:rsidRPr="00515445" w:rsidRDefault="00515445" w:rsidP="00515445">
      <w:pPr>
        <w:rPr>
          <w:lang w:val="vi-VN"/>
        </w:rPr>
      </w:pPr>
      <w:r w:rsidRPr="00515445">
        <w:rPr>
          <w:lang w:val="vi-VN"/>
        </w:rPr>
        <w:t xml:space="preserve">}, </w:t>
      </w:r>
    </w:p>
    <w:p w14:paraId="3ED1746C" w14:textId="77777777" w:rsidR="00515445" w:rsidRPr="00515445" w:rsidRDefault="00515445" w:rsidP="00515445">
      <w:pPr>
        <w:rPr>
          <w:lang w:val="vi-VN"/>
        </w:rPr>
      </w:pPr>
      <w:r w:rsidRPr="00515445">
        <w:rPr>
          <w:lang w:val="vi-VN"/>
        </w:rPr>
        <w:t xml:space="preserve">{ </w:t>
      </w:r>
    </w:p>
    <w:p w14:paraId="046C3C36" w14:textId="1E044407" w:rsidR="00515445" w:rsidRPr="00515445" w:rsidRDefault="00515445" w:rsidP="00515445">
      <w:pPr>
        <w:rPr>
          <w:lang w:val="vi-VN"/>
        </w:rPr>
      </w:pPr>
      <w:r w:rsidRPr="00515445">
        <w:rPr>
          <w:lang w:val="vi-VN"/>
        </w:rPr>
        <w:t xml:space="preserve">  "vn": "Tôi đã ăn no rồi, thôi </w:t>
      </w:r>
      <w:ins w:id="638" w:author="Canh Duc Nguyen" w:date="2023-10-14T08:24:00Z">
        <w:r w:rsidR="00D33096">
          <w:rPr>
            <w:lang w:val="vi-VN"/>
          </w:rPr>
          <w:t xml:space="preserve">đừng </w:t>
        </w:r>
      </w:ins>
      <w:r w:rsidRPr="00515445">
        <w:rPr>
          <w:lang w:val="vi-VN"/>
        </w:rPr>
        <w:t xml:space="preserve">đưa </w:t>
      </w:r>
      <w:ins w:id="639" w:author="Canh Duc Nguyen" w:date="2023-10-14T08:24:00Z">
        <w:r w:rsidR="00D33096">
          <w:rPr>
            <w:lang w:val="vi-VN"/>
          </w:rPr>
          <w:t xml:space="preserve">thêm </w:t>
        </w:r>
      </w:ins>
      <w:ins w:id="640" w:author="Canh Duc Nguyen" w:date="2023-10-14T08:25:00Z">
        <w:r w:rsidR="00D33096">
          <w:rPr>
            <w:lang w:val="vi-VN"/>
          </w:rPr>
          <w:t xml:space="preserve">cho </w:t>
        </w:r>
      </w:ins>
      <w:r w:rsidRPr="00515445">
        <w:rPr>
          <w:lang w:val="vi-VN"/>
        </w:rPr>
        <w:t xml:space="preserve">tôi </w:t>
      </w:r>
      <w:del w:id="641" w:author="Canh Duc Nguyen" w:date="2023-10-14T08:25:00Z">
        <w:r w:rsidRPr="00515445" w:rsidDel="00D33096">
          <w:rPr>
            <w:lang w:val="vi-VN"/>
          </w:rPr>
          <w:delText xml:space="preserve">thêm </w:delText>
        </w:r>
      </w:del>
      <w:r w:rsidRPr="00515445">
        <w:rPr>
          <w:lang w:val="vi-VN"/>
        </w:rPr>
        <w:t xml:space="preserve">nữa.", </w:t>
      </w:r>
    </w:p>
    <w:p w14:paraId="474EA973" w14:textId="77777777" w:rsidR="00515445" w:rsidRPr="00515445" w:rsidRDefault="00515445" w:rsidP="00515445">
      <w:pPr>
        <w:rPr>
          <w:lang w:val="vi-VN"/>
        </w:rPr>
      </w:pPr>
      <w:r w:rsidRPr="00515445">
        <w:rPr>
          <w:lang w:val="vi-VN"/>
        </w:rPr>
        <w:t xml:space="preserve">  "en": "I am full already, enough, don't give me anymore.", </w:t>
      </w:r>
    </w:p>
    <w:p w14:paraId="2FC785B5" w14:textId="77777777" w:rsidR="00515445" w:rsidRPr="00515445" w:rsidRDefault="00515445" w:rsidP="00515445">
      <w:pPr>
        <w:rPr>
          <w:lang w:val="vi-VN"/>
        </w:rPr>
      </w:pPr>
      <w:r w:rsidRPr="00515445">
        <w:rPr>
          <w:lang w:val="vi-VN"/>
        </w:rPr>
        <w:t xml:space="preserve">} </w:t>
      </w:r>
    </w:p>
    <w:p w14:paraId="14613DEF" w14:textId="77777777" w:rsidR="00515445" w:rsidRPr="00515445" w:rsidRDefault="00515445" w:rsidP="00515445">
      <w:pPr>
        <w:rPr>
          <w:lang w:val="vi-VN"/>
        </w:rPr>
      </w:pPr>
      <w:r w:rsidRPr="00515445">
        <w:rPr>
          <w:lang w:val="vi-VN"/>
        </w:rPr>
        <w:t xml:space="preserve">] </w:t>
      </w:r>
    </w:p>
    <w:p w14:paraId="7191B0BE" w14:textId="77777777" w:rsidR="00515445" w:rsidRPr="00515445" w:rsidRDefault="00515445" w:rsidP="00515445">
      <w:pPr>
        <w:rPr>
          <w:lang w:val="vi-VN"/>
        </w:rPr>
      </w:pPr>
      <w:r w:rsidRPr="00515445">
        <w:rPr>
          <w:lang w:val="vi-VN"/>
        </w:rPr>
        <w:t>}</w:t>
      </w:r>
    </w:p>
    <w:p w14:paraId="7D366EB1" w14:textId="77777777" w:rsidR="00515445" w:rsidRPr="00515445" w:rsidRDefault="00515445" w:rsidP="00515445">
      <w:pPr>
        <w:rPr>
          <w:lang w:val="vi-VN"/>
        </w:rPr>
      </w:pPr>
      <w:r w:rsidRPr="00515445">
        <w:rPr>
          <w:lang w:val="vi-VN"/>
        </w:rPr>
        <w:t>-----------------------------</w:t>
      </w:r>
    </w:p>
    <w:p w14:paraId="2C417E4E" w14:textId="77777777" w:rsidR="00515445" w:rsidRPr="00515445" w:rsidRDefault="00515445" w:rsidP="00515445">
      <w:pPr>
        <w:rPr>
          <w:lang w:val="vi-VN"/>
        </w:rPr>
      </w:pPr>
      <w:r w:rsidRPr="00515445">
        <w:rPr>
          <w:lang w:val="vi-VN"/>
        </w:rPr>
        <w:t xml:space="preserve">keyword: Emphatic 'cả' meaning 'even' </w:t>
      </w:r>
    </w:p>
    <w:p w14:paraId="67972F81" w14:textId="77777777" w:rsidR="00515445" w:rsidRPr="00515445" w:rsidRDefault="00515445" w:rsidP="00515445">
      <w:pPr>
        <w:rPr>
          <w:lang w:val="vi-VN"/>
        </w:rPr>
      </w:pPr>
      <w:r w:rsidRPr="00515445">
        <w:rPr>
          <w:lang w:val="vi-VN"/>
        </w:rPr>
        <w:t xml:space="preserve">PROMPT: Generate grammar explanation for following Vietnamese grammar point: Emphatic 'cả' meaning 'even' </w:t>
      </w:r>
    </w:p>
    <w:p w14:paraId="2E065868" w14:textId="77777777" w:rsidR="00515445" w:rsidRPr="00515445" w:rsidRDefault="00515445" w:rsidP="00515445">
      <w:pPr>
        <w:rPr>
          <w:lang w:val="vi-VN"/>
        </w:rPr>
      </w:pPr>
      <w:r w:rsidRPr="00515445">
        <w:rPr>
          <w:lang w:val="vi-VN"/>
        </w:rPr>
        <w:t xml:space="preserve">RESPONSE: { </w:t>
      </w:r>
    </w:p>
    <w:p w14:paraId="447A60E0" w14:textId="77777777" w:rsidR="00515445" w:rsidRPr="00515445" w:rsidRDefault="00515445" w:rsidP="00515445">
      <w:pPr>
        <w:rPr>
          <w:lang w:val="vi-VN"/>
        </w:rPr>
      </w:pPr>
      <w:r w:rsidRPr="00515445">
        <w:rPr>
          <w:lang w:val="vi-VN"/>
        </w:rPr>
        <w:t xml:space="preserve">  "title": "Emphatic 'cả' meaning 'even'", </w:t>
      </w:r>
    </w:p>
    <w:p w14:paraId="25E35C13" w14:textId="77777777" w:rsidR="00515445" w:rsidRPr="00515445" w:rsidRDefault="00515445" w:rsidP="00515445">
      <w:pPr>
        <w:rPr>
          <w:lang w:val="vi-VN"/>
        </w:rPr>
      </w:pPr>
      <w:r w:rsidRPr="00515445">
        <w:rPr>
          <w:lang w:val="vi-VN"/>
        </w:rPr>
        <w:t xml:space="preserve">  "short_explanation": "Used to emphasize and include everything or everyone in a certain group.", </w:t>
      </w:r>
    </w:p>
    <w:p w14:paraId="1E50118E" w14:textId="77777777" w:rsidR="00515445" w:rsidRPr="00515445" w:rsidRDefault="00515445" w:rsidP="00515445">
      <w:pPr>
        <w:rPr>
          <w:lang w:val="vi-VN"/>
        </w:rPr>
      </w:pPr>
      <w:r w:rsidRPr="00515445">
        <w:rPr>
          <w:lang w:val="vi-VN"/>
        </w:rPr>
        <w:t xml:space="preserve">  "long_explanation": "The Vietnamese word 'cả' fulfills an emphatic function and is akin to the word 'even' in English. It is used to highlight the inclusivity of a certain action, emphasizing the entirety of a group, individual, or situation being considered.", </w:t>
      </w:r>
    </w:p>
    <w:p w14:paraId="00BE4776" w14:textId="77777777" w:rsidR="00515445" w:rsidRPr="00515445" w:rsidRDefault="00515445" w:rsidP="00515445">
      <w:pPr>
        <w:rPr>
          <w:lang w:val="vi-VN"/>
        </w:rPr>
      </w:pPr>
      <w:r w:rsidRPr="00515445">
        <w:rPr>
          <w:lang w:val="vi-VN"/>
        </w:rPr>
        <w:t xml:space="preserve">  "formation": "example of grammar formation for given grammar point", </w:t>
      </w:r>
    </w:p>
    <w:p w14:paraId="1EC8294D" w14:textId="77777777" w:rsidR="00515445" w:rsidRPr="00515445" w:rsidRDefault="00515445" w:rsidP="00515445">
      <w:pPr>
        <w:rPr>
          <w:lang w:val="vi-VN"/>
        </w:rPr>
      </w:pPr>
      <w:r w:rsidRPr="00515445">
        <w:rPr>
          <w:lang w:val="vi-VN"/>
        </w:rPr>
        <w:t xml:space="preserve">  "examples": [ </w:t>
      </w:r>
    </w:p>
    <w:p w14:paraId="7FE5219F" w14:textId="77777777" w:rsidR="00515445" w:rsidRPr="00515445" w:rsidRDefault="00515445" w:rsidP="00515445">
      <w:pPr>
        <w:rPr>
          <w:lang w:val="vi-VN"/>
        </w:rPr>
      </w:pPr>
      <w:r w:rsidRPr="00515445">
        <w:rPr>
          <w:lang w:val="vi-VN"/>
        </w:rPr>
        <w:t xml:space="preserve">    { </w:t>
      </w:r>
    </w:p>
    <w:p w14:paraId="1447D460" w14:textId="77777777" w:rsidR="00515445" w:rsidRPr="00515445" w:rsidRDefault="00515445" w:rsidP="00515445">
      <w:pPr>
        <w:rPr>
          <w:lang w:val="vi-VN"/>
        </w:rPr>
      </w:pPr>
      <w:r w:rsidRPr="00515445">
        <w:rPr>
          <w:lang w:val="vi-VN"/>
        </w:rPr>
        <w:t xml:space="preserve">      "vn": "Anh ấy cả tuần nay đều đi làm muộn.", </w:t>
      </w:r>
    </w:p>
    <w:p w14:paraId="22AB2F7C" w14:textId="77777777" w:rsidR="00515445" w:rsidRPr="00515445" w:rsidRDefault="00515445" w:rsidP="00515445">
      <w:pPr>
        <w:rPr>
          <w:lang w:val="vi-VN"/>
        </w:rPr>
      </w:pPr>
      <w:r w:rsidRPr="00515445">
        <w:rPr>
          <w:lang w:val="vi-VN"/>
        </w:rPr>
        <w:t xml:space="preserve">      "en": "He's been late for work every day this week." </w:t>
      </w:r>
    </w:p>
    <w:p w14:paraId="1C495BE6" w14:textId="77777777" w:rsidR="00515445" w:rsidRPr="00515445" w:rsidRDefault="00515445" w:rsidP="00515445">
      <w:pPr>
        <w:rPr>
          <w:lang w:val="vi-VN"/>
        </w:rPr>
      </w:pPr>
      <w:r w:rsidRPr="00515445">
        <w:rPr>
          <w:lang w:val="vi-VN"/>
        </w:rPr>
        <w:t xml:space="preserve">    }, </w:t>
      </w:r>
    </w:p>
    <w:p w14:paraId="455754B4" w14:textId="77777777" w:rsidR="00515445" w:rsidRPr="00515445" w:rsidRDefault="00515445" w:rsidP="00515445">
      <w:pPr>
        <w:rPr>
          <w:lang w:val="vi-VN"/>
        </w:rPr>
      </w:pPr>
      <w:r w:rsidRPr="00515445">
        <w:rPr>
          <w:lang w:val="vi-VN"/>
        </w:rPr>
        <w:t xml:space="preserve">    { </w:t>
      </w:r>
    </w:p>
    <w:p w14:paraId="4259688A" w14:textId="7AB03F54" w:rsidR="00515445" w:rsidRPr="00515445" w:rsidRDefault="00515445" w:rsidP="00515445">
      <w:pPr>
        <w:rPr>
          <w:lang w:val="vi-VN"/>
        </w:rPr>
      </w:pPr>
      <w:r w:rsidRPr="00515445">
        <w:rPr>
          <w:lang w:val="vi-VN"/>
        </w:rPr>
        <w:t xml:space="preserve">      "vn": "Tôi đã thử mọi cách,</w:t>
      </w:r>
      <w:ins w:id="642" w:author="Canh Duc Nguyen" w:date="2023-10-14T08:25:00Z">
        <w:r w:rsidR="00D33096">
          <w:rPr>
            <w:lang w:val="vi-VN"/>
          </w:rPr>
          <w:t xml:space="preserve"> kể</w:t>
        </w:r>
      </w:ins>
      <w:r w:rsidRPr="00515445">
        <w:rPr>
          <w:lang w:val="vi-VN"/>
        </w:rPr>
        <w:t xml:space="preserve"> cả những cách khó khăn nhất.", </w:t>
      </w:r>
    </w:p>
    <w:p w14:paraId="7B0C463A" w14:textId="77777777" w:rsidR="00515445" w:rsidRPr="00515445" w:rsidRDefault="00515445" w:rsidP="00515445">
      <w:pPr>
        <w:rPr>
          <w:lang w:val="vi-VN"/>
        </w:rPr>
      </w:pPr>
      <w:r w:rsidRPr="00515445">
        <w:rPr>
          <w:lang w:val="vi-VN"/>
        </w:rPr>
        <w:t xml:space="preserve">      "en": "I've tried everything, even the most difficult methods." </w:t>
      </w:r>
    </w:p>
    <w:p w14:paraId="20EF25F2" w14:textId="77777777" w:rsidR="00515445" w:rsidRPr="00515445" w:rsidRDefault="00515445" w:rsidP="00515445">
      <w:pPr>
        <w:rPr>
          <w:lang w:val="vi-VN"/>
        </w:rPr>
      </w:pPr>
      <w:r w:rsidRPr="00515445">
        <w:rPr>
          <w:lang w:val="vi-VN"/>
        </w:rPr>
        <w:t xml:space="preserve">    }, </w:t>
      </w:r>
    </w:p>
    <w:p w14:paraId="118F6698" w14:textId="77777777" w:rsidR="00515445" w:rsidRPr="00515445" w:rsidRDefault="00515445" w:rsidP="00515445">
      <w:pPr>
        <w:rPr>
          <w:lang w:val="vi-VN"/>
        </w:rPr>
      </w:pPr>
      <w:r w:rsidRPr="00515445">
        <w:rPr>
          <w:lang w:val="vi-VN"/>
        </w:rPr>
        <w:t xml:space="preserve">    { </w:t>
      </w:r>
    </w:p>
    <w:p w14:paraId="455F991B" w14:textId="5DBC8C82" w:rsidR="00515445" w:rsidRPr="00515445" w:rsidRDefault="00515445" w:rsidP="00515445">
      <w:pPr>
        <w:rPr>
          <w:lang w:val="vi-VN"/>
        </w:rPr>
      </w:pPr>
      <w:r w:rsidRPr="00515445">
        <w:rPr>
          <w:lang w:val="vi-VN"/>
        </w:rPr>
        <w:t xml:space="preserve">      "vn": "Cả thế giới đều biết </w:t>
      </w:r>
      <w:ins w:id="643" w:author="Canh Duc Nguyen" w:date="2023-10-14T08:25:00Z">
        <w:r w:rsidR="00D33096">
          <w:rPr>
            <w:lang w:val="vi-VN"/>
          </w:rPr>
          <w:t xml:space="preserve">cách </w:t>
        </w:r>
      </w:ins>
      <w:r w:rsidRPr="00515445">
        <w:rPr>
          <w:lang w:val="vi-VN"/>
        </w:rPr>
        <w:t xml:space="preserve">tìm kiếm thông tin trên Internet.", </w:t>
      </w:r>
    </w:p>
    <w:p w14:paraId="7F816A03" w14:textId="77777777" w:rsidR="00515445" w:rsidRPr="00515445" w:rsidRDefault="00515445" w:rsidP="00515445">
      <w:pPr>
        <w:rPr>
          <w:lang w:val="vi-VN"/>
        </w:rPr>
      </w:pPr>
      <w:r w:rsidRPr="00515445">
        <w:rPr>
          <w:lang w:val="vi-VN"/>
        </w:rPr>
        <w:t xml:space="preserve">      "en": "Even the whole world knows how to search for information on the Internet." </w:t>
      </w:r>
    </w:p>
    <w:p w14:paraId="22CCE0B0" w14:textId="77777777" w:rsidR="00515445" w:rsidRPr="00515445" w:rsidRDefault="00515445" w:rsidP="00515445">
      <w:pPr>
        <w:rPr>
          <w:lang w:val="vi-VN"/>
        </w:rPr>
      </w:pPr>
      <w:r w:rsidRPr="00515445">
        <w:rPr>
          <w:lang w:val="vi-VN"/>
        </w:rPr>
        <w:t xml:space="preserve">    }, </w:t>
      </w:r>
    </w:p>
    <w:p w14:paraId="28D4937C" w14:textId="77777777" w:rsidR="00515445" w:rsidRPr="00515445" w:rsidRDefault="00515445" w:rsidP="00515445">
      <w:pPr>
        <w:rPr>
          <w:lang w:val="vi-VN"/>
        </w:rPr>
      </w:pPr>
      <w:r w:rsidRPr="00515445">
        <w:rPr>
          <w:lang w:val="vi-VN"/>
        </w:rPr>
        <w:t xml:space="preserve">    { </w:t>
      </w:r>
    </w:p>
    <w:p w14:paraId="7E2AC3D3" w14:textId="77777777" w:rsidR="00515445" w:rsidRPr="00515445" w:rsidRDefault="00515445" w:rsidP="00515445">
      <w:pPr>
        <w:rPr>
          <w:lang w:val="vi-VN"/>
        </w:rPr>
      </w:pPr>
      <w:r w:rsidRPr="00515445">
        <w:rPr>
          <w:lang w:val="vi-VN"/>
        </w:rPr>
        <w:t xml:space="preserve">      "vn": "Cậu bé ấy cả ngày chỉ chơi game.", </w:t>
      </w:r>
    </w:p>
    <w:p w14:paraId="49A7764E" w14:textId="77777777" w:rsidR="00515445" w:rsidRPr="00515445" w:rsidRDefault="00515445" w:rsidP="00515445">
      <w:pPr>
        <w:rPr>
          <w:lang w:val="vi-VN"/>
        </w:rPr>
      </w:pPr>
      <w:r w:rsidRPr="00515445">
        <w:rPr>
          <w:lang w:val="vi-VN"/>
        </w:rPr>
        <w:t xml:space="preserve">      "en": "That boy just plays games all day long." </w:t>
      </w:r>
    </w:p>
    <w:p w14:paraId="38726388" w14:textId="77777777" w:rsidR="00515445" w:rsidRPr="00515445" w:rsidRDefault="00515445" w:rsidP="00515445">
      <w:pPr>
        <w:rPr>
          <w:lang w:val="vi-VN"/>
        </w:rPr>
      </w:pPr>
      <w:r w:rsidRPr="00515445">
        <w:rPr>
          <w:lang w:val="vi-VN"/>
        </w:rPr>
        <w:t xml:space="preserve">    } </w:t>
      </w:r>
    </w:p>
    <w:p w14:paraId="1761200A" w14:textId="77777777" w:rsidR="00515445" w:rsidRPr="00515445" w:rsidRDefault="00515445" w:rsidP="00515445">
      <w:pPr>
        <w:rPr>
          <w:lang w:val="vi-VN"/>
        </w:rPr>
      </w:pPr>
      <w:r w:rsidRPr="00515445">
        <w:rPr>
          <w:lang w:val="vi-VN"/>
        </w:rPr>
        <w:t xml:space="preserve">  ] </w:t>
      </w:r>
    </w:p>
    <w:p w14:paraId="0416EBFD" w14:textId="77777777" w:rsidR="00515445" w:rsidRPr="00515445" w:rsidRDefault="00515445" w:rsidP="00515445">
      <w:pPr>
        <w:rPr>
          <w:lang w:val="vi-VN"/>
        </w:rPr>
      </w:pPr>
      <w:r w:rsidRPr="00515445">
        <w:rPr>
          <w:lang w:val="vi-VN"/>
        </w:rPr>
        <w:t>}</w:t>
      </w:r>
    </w:p>
    <w:p w14:paraId="7E67FFE7" w14:textId="77777777" w:rsidR="00515445" w:rsidRPr="00515445" w:rsidRDefault="00515445" w:rsidP="00515445">
      <w:pPr>
        <w:rPr>
          <w:lang w:val="vi-VN"/>
        </w:rPr>
      </w:pPr>
      <w:r w:rsidRPr="00515445">
        <w:rPr>
          <w:lang w:val="vi-VN"/>
        </w:rPr>
        <w:t>-----------------------------</w:t>
      </w:r>
    </w:p>
    <w:p w14:paraId="76D14D8E" w14:textId="77777777" w:rsidR="00515445" w:rsidRPr="00515445" w:rsidRDefault="00515445" w:rsidP="00515445">
      <w:pPr>
        <w:rPr>
          <w:lang w:val="vi-VN"/>
        </w:rPr>
      </w:pPr>
      <w:r w:rsidRPr="00515445">
        <w:rPr>
          <w:lang w:val="vi-VN"/>
        </w:rPr>
        <w:t xml:space="preserve">keyword: Emphatic 'chỉ … là …' </w:t>
      </w:r>
    </w:p>
    <w:p w14:paraId="56993E8A" w14:textId="77777777" w:rsidR="00515445" w:rsidRPr="00515445" w:rsidRDefault="00515445" w:rsidP="00515445">
      <w:pPr>
        <w:rPr>
          <w:lang w:val="vi-VN"/>
        </w:rPr>
      </w:pPr>
      <w:r w:rsidRPr="00515445">
        <w:rPr>
          <w:lang w:val="vi-VN"/>
        </w:rPr>
        <w:lastRenderedPageBreak/>
        <w:t>PROMPT: Generate grammar explanation for following Vietnamese grammar point: Emphatic 'chỉ</w:t>
      </w:r>
      <w:del w:id="644" w:author="Canh Duc Nguyen" w:date="2023-10-14T08:29:00Z">
        <w:r w:rsidRPr="00515445" w:rsidDel="00673091">
          <w:rPr>
            <w:lang w:val="vi-VN"/>
          </w:rPr>
          <w:delText xml:space="preserve"> …</w:delText>
        </w:r>
      </w:del>
      <w:r w:rsidRPr="00515445">
        <w:rPr>
          <w:lang w:val="vi-VN"/>
        </w:rPr>
        <w:t xml:space="preserve"> là …' </w:t>
      </w:r>
    </w:p>
    <w:p w14:paraId="50011B02" w14:textId="77777777" w:rsidR="00515445" w:rsidRPr="00515445" w:rsidRDefault="00515445" w:rsidP="00515445">
      <w:pPr>
        <w:rPr>
          <w:lang w:val="vi-VN"/>
        </w:rPr>
      </w:pPr>
      <w:r w:rsidRPr="00515445">
        <w:rPr>
          <w:lang w:val="vi-VN"/>
        </w:rPr>
        <w:t xml:space="preserve">RESPONSE: { </w:t>
      </w:r>
    </w:p>
    <w:p w14:paraId="557604A0" w14:textId="77777777" w:rsidR="00515445" w:rsidRPr="00515445" w:rsidRDefault="00515445" w:rsidP="00515445">
      <w:pPr>
        <w:rPr>
          <w:lang w:val="vi-VN"/>
        </w:rPr>
      </w:pPr>
      <w:r w:rsidRPr="00515445">
        <w:rPr>
          <w:lang w:val="vi-VN"/>
        </w:rPr>
        <w:t xml:space="preserve">  "title": "Emphatic 'chỉ</w:t>
      </w:r>
      <w:del w:id="645" w:author="Canh Duc Nguyen" w:date="2023-10-14T08:29:00Z">
        <w:r w:rsidRPr="00515445" w:rsidDel="00673091">
          <w:rPr>
            <w:lang w:val="vi-VN"/>
          </w:rPr>
          <w:delText xml:space="preserve"> …</w:delText>
        </w:r>
      </w:del>
      <w:r w:rsidRPr="00515445">
        <w:rPr>
          <w:lang w:val="vi-VN"/>
        </w:rPr>
        <w:t xml:space="preserve"> là …'", </w:t>
      </w:r>
    </w:p>
    <w:p w14:paraId="2B9C535B" w14:textId="77777777" w:rsidR="00515445" w:rsidRPr="00515445" w:rsidRDefault="00515445" w:rsidP="00515445">
      <w:pPr>
        <w:rPr>
          <w:lang w:val="vi-VN"/>
        </w:rPr>
      </w:pPr>
      <w:r w:rsidRPr="00515445">
        <w:rPr>
          <w:lang w:val="vi-VN"/>
        </w:rPr>
        <w:t xml:space="preserve">  "short_explanation": "'chỉ</w:t>
      </w:r>
      <w:del w:id="646" w:author="Canh Duc Nguyen" w:date="2023-10-14T08:29:00Z">
        <w:r w:rsidRPr="00515445" w:rsidDel="00673091">
          <w:rPr>
            <w:lang w:val="vi-VN"/>
          </w:rPr>
          <w:delText xml:space="preserve"> …</w:delText>
        </w:r>
      </w:del>
      <w:r w:rsidRPr="00515445">
        <w:rPr>
          <w:lang w:val="vi-VN"/>
        </w:rPr>
        <w:t xml:space="preserve"> là …' is used to emphasize the small amount, simple nature or insignificance of something.", </w:t>
      </w:r>
    </w:p>
    <w:p w14:paraId="27368CBF" w14:textId="77777777" w:rsidR="00515445" w:rsidRPr="00515445" w:rsidRDefault="00515445" w:rsidP="00515445">
      <w:pPr>
        <w:rPr>
          <w:lang w:val="vi-VN"/>
        </w:rPr>
      </w:pPr>
      <w:r w:rsidRPr="00515445">
        <w:rPr>
          <w:lang w:val="vi-VN"/>
        </w:rPr>
        <w:t xml:space="preserve">  "long_explanation": "The phrase 'chỉ</w:t>
      </w:r>
      <w:del w:id="647" w:author="Canh Duc Nguyen" w:date="2023-10-14T08:29:00Z">
        <w:r w:rsidRPr="00515445" w:rsidDel="00673091">
          <w:rPr>
            <w:lang w:val="vi-VN"/>
          </w:rPr>
          <w:delText xml:space="preserve"> …</w:delText>
        </w:r>
      </w:del>
      <w:r w:rsidRPr="00515445">
        <w:rPr>
          <w:lang w:val="vi-VN"/>
        </w:rPr>
        <w:t xml:space="preserve"> là …' in Vietnamese is an emphatic expression used to highlight the small amount, simple nature or insignificance of something, akin to 'just' or 'only' in English. It can be used in a variety of contexts to limit or reduce the emphasis on an action, object, person, or circumstance.", </w:t>
      </w:r>
    </w:p>
    <w:p w14:paraId="72C2482F" w14:textId="2D6CF8CE" w:rsidR="00515445" w:rsidRPr="00515445" w:rsidRDefault="00515445" w:rsidP="00515445">
      <w:pPr>
        <w:rPr>
          <w:lang w:val="vi-VN"/>
        </w:rPr>
      </w:pPr>
      <w:r w:rsidRPr="00515445">
        <w:rPr>
          <w:lang w:val="vi-VN"/>
        </w:rPr>
        <w:t xml:space="preserve">  "formation": "Subject + chỉ </w:t>
      </w:r>
      <w:ins w:id="648" w:author="Canh Duc Nguyen" w:date="2023-10-14T08:29:00Z">
        <w:r w:rsidR="00D33096">
          <w:rPr>
            <w:lang w:val="vi-VN"/>
          </w:rPr>
          <w:t xml:space="preserve">là </w:t>
        </w:r>
      </w:ins>
      <w:r w:rsidRPr="00515445">
        <w:rPr>
          <w:lang w:val="vi-VN"/>
        </w:rPr>
        <w:t xml:space="preserve">+ Verb/Adj </w:t>
      </w:r>
      <w:del w:id="649" w:author="Canh Duc Nguyen" w:date="2023-10-14T08:29:00Z">
        <w:r w:rsidRPr="00515445" w:rsidDel="00D33096">
          <w:rPr>
            <w:lang w:val="vi-VN"/>
          </w:rPr>
          <w:delText xml:space="preserve">+ là </w:delText>
        </w:r>
      </w:del>
      <w:r w:rsidRPr="00515445">
        <w:rPr>
          <w:lang w:val="vi-VN"/>
        </w:rPr>
        <w:t>+ Noun/Verb/Adj",</w:t>
      </w:r>
    </w:p>
    <w:p w14:paraId="22583A3F" w14:textId="77777777" w:rsidR="00515445" w:rsidRPr="00515445" w:rsidRDefault="00515445" w:rsidP="00515445">
      <w:pPr>
        <w:rPr>
          <w:lang w:val="vi-VN"/>
        </w:rPr>
      </w:pPr>
      <w:r w:rsidRPr="00515445">
        <w:rPr>
          <w:lang w:val="vi-VN"/>
        </w:rPr>
        <w:t xml:space="preserve">  "examples": [</w:t>
      </w:r>
    </w:p>
    <w:p w14:paraId="2DBF5070" w14:textId="77777777" w:rsidR="00515445" w:rsidRPr="00515445" w:rsidRDefault="00515445" w:rsidP="00515445">
      <w:pPr>
        <w:rPr>
          <w:lang w:val="vi-VN"/>
        </w:rPr>
      </w:pPr>
      <w:r w:rsidRPr="00515445">
        <w:rPr>
          <w:lang w:val="vi-VN"/>
        </w:rPr>
        <w:t xml:space="preserve">    { </w:t>
      </w:r>
    </w:p>
    <w:p w14:paraId="1F7DB274" w14:textId="79C6D7B7" w:rsidR="00515445" w:rsidRPr="00515445" w:rsidRDefault="00515445" w:rsidP="00515445">
      <w:pPr>
        <w:rPr>
          <w:lang w:val="vi-VN"/>
        </w:rPr>
      </w:pPr>
      <w:r w:rsidRPr="00515445">
        <w:rPr>
          <w:lang w:val="vi-VN"/>
        </w:rPr>
        <w:t xml:space="preserve">      "vn": "</w:t>
      </w:r>
      <w:del w:id="650" w:author="Canh Duc Nguyen" w:date="2023-10-14T08:28:00Z">
        <w:r w:rsidRPr="00515445" w:rsidDel="00D33096">
          <w:rPr>
            <w:lang w:val="vi-VN"/>
          </w:rPr>
          <w:delText xml:space="preserve">Anh </w:delText>
        </w:r>
      </w:del>
      <w:ins w:id="651" w:author="Canh Duc Nguyen" w:date="2023-10-14T08:28:00Z">
        <w:r w:rsidR="00D33096">
          <w:rPr>
            <w:lang w:val="vi-VN"/>
          </w:rPr>
          <w:t xml:space="preserve">Tôi </w:t>
        </w:r>
      </w:ins>
      <w:r w:rsidRPr="00515445">
        <w:rPr>
          <w:lang w:val="vi-VN"/>
        </w:rPr>
        <w:t xml:space="preserve">chỉ là một </w:t>
      </w:r>
      <w:del w:id="652" w:author="Canh Duc Nguyen" w:date="2023-10-14T08:28:00Z">
        <w:r w:rsidRPr="00515445" w:rsidDel="00D33096">
          <w:rPr>
            <w:lang w:val="vi-VN"/>
          </w:rPr>
          <w:delText>sinh viên năm cuối thôi</w:delText>
        </w:r>
      </w:del>
      <w:ins w:id="653" w:author="Canh Duc Nguyen" w:date="2023-10-14T08:28:00Z">
        <w:r w:rsidR="00D33096">
          <w:rPr>
            <w:lang w:val="vi-VN"/>
          </w:rPr>
          <w:t>học sinh cấp ba</w:t>
        </w:r>
      </w:ins>
      <w:r w:rsidRPr="00515445">
        <w:rPr>
          <w:lang w:val="vi-VN"/>
        </w:rPr>
        <w:t xml:space="preserve">.", </w:t>
      </w:r>
    </w:p>
    <w:p w14:paraId="3433D6D8" w14:textId="77777777" w:rsidR="00515445" w:rsidRPr="00515445" w:rsidRDefault="00515445" w:rsidP="00515445">
      <w:pPr>
        <w:rPr>
          <w:lang w:val="vi-VN"/>
        </w:rPr>
      </w:pPr>
      <w:r w:rsidRPr="00515445">
        <w:rPr>
          <w:lang w:val="vi-VN"/>
        </w:rPr>
        <w:t xml:space="preserve">      "en": "I'm just a senior student." </w:t>
      </w:r>
    </w:p>
    <w:p w14:paraId="43C5F9FB" w14:textId="77777777" w:rsidR="00515445" w:rsidRPr="00515445" w:rsidRDefault="00515445" w:rsidP="00515445">
      <w:pPr>
        <w:rPr>
          <w:lang w:val="vi-VN"/>
        </w:rPr>
      </w:pPr>
      <w:r w:rsidRPr="00515445">
        <w:rPr>
          <w:lang w:val="vi-VN"/>
        </w:rPr>
        <w:t xml:space="preserve">    }, </w:t>
      </w:r>
    </w:p>
    <w:p w14:paraId="1D13E009" w14:textId="77777777" w:rsidR="00515445" w:rsidRPr="00515445" w:rsidRDefault="00515445" w:rsidP="00515445">
      <w:pPr>
        <w:rPr>
          <w:lang w:val="vi-VN"/>
        </w:rPr>
      </w:pPr>
      <w:r w:rsidRPr="00515445">
        <w:rPr>
          <w:lang w:val="vi-VN"/>
        </w:rPr>
        <w:t xml:space="preserve">    { </w:t>
      </w:r>
    </w:p>
    <w:p w14:paraId="1E86888C" w14:textId="77777777" w:rsidR="00515445" w:rsidRPr="00515445" w:rsidRDefault="00515445" w:rsidP="00515445">
      <w:pPr>
        <w:rPr>
          <w:lang w:val="vi-VN"/>
        </w:rPr>
      </w:pPr>
      <w:r w:rsidRPr="00515445">
        <w:rPr>
          <w:lang w:val="vi-VN"/>
        </w:rPr>
        <w:t xml:space="preserve">      "vn": "Cô ấy chỉ là một người bạn mà thôi.", </w:t>
      </w:r>
    </w:p>
    <w:p w14:paraId="2A311D15" w14:textId="77777777" w:rsidR="00515445" w:rsidRPr="00515445" w:rsidRDefault="00515445" w:rsidP="00515445">
      <w:pPr>
        <w:rPr>
          <w:lang w:val="vi-VN"/>
        </w:rPr>
      </w:pPr>
      <w:r w:rsidRPr="00515445">
        <w:rPr>
          <w:lang w:val="vi-VN"/>
        </w:rPr>
        <w:t xml:space="preserve">      "en": "She is just a friend." </w:t>
      </w:r>
    </w:p>
    <w:p w14:paraId="39356747" w14:textId="77777777" w:rsidR="00515445" w:rsidRPr="00515445" w:rsidRDefault="00515445" w:rsidP="00515445">
      <w:pPr>
        <w:rPr>
          <w:lang w:val="vi-VN"/>
        </w:rPr>
      </w:pPr>
      <w:r w:rsidRPr="00515445">
        <w:rPr>
          <w:lang w:val="vi-VN"/>
        </w:rPr>
        <w:t xml:space="preserve">    }, </w:t>
      </w:r>
    </w:p>
    <w:p w14:paraId="50C7CE8E" w14:textId="77777777" w:rsidR="00515445" w:rsidRPr="00515445" w:rsidRDefault="00515445" w:rsidP="00515445">
      <w:pPr>
        <w:rPr>
          <w:lang w:val="vi-VN"/>
        </w:rPr>
      </w:pPr>
      <w:r w:rsidRPr="00515445">
        <w:rPr>
          <w:lang w:val="vi-VN"/>
        </w:rPr>
        <w:t xml:space="preserve">    { </w:t>
      </w:r>
    </w:p>
    <w:p w14:paraId="1C4C0D88" w14:textId="32100BEC" w:rsidR="00515445" w:rsidRPr="00515445" w:rsidRDefault="00515445" w:rsidP="00515445">
      <w:pPr>
        <w:rPr>
          <w:lang w:val="vi-VN"/>
        </w:rPr>
      </w:pPr>
      <w:r w:rsidRPr="00515445">
        <w:rPr>
          <w:lang w:val="vi-VN"/>
        </w:rPr>
        <w:t xml:space="preserve">      "vn": "Tôi chỉ cần một cơ hội để chứng minh </w:t>
      </w:r>
      <w:del w:id="654" w:author="Canh Duc Nguyen" w:date="2023-10-14T08:30:00Z">
        <w:r w:rsidRPr="00515445" w:rsidDel="00673091">
          <w:rPr>
            <w:lang w:val="vi-VN"/>
          </w:rPr>
          <w:delText>mình</w:delText>
        </w:r>
      </w:del>
      <w:ins w:id="655" w:author="Canh Duc Nguyen" w:date="2023-10-14T08:30:00Z">
        <w:r w:rsidR="00673091">
          <w:rPr>
            <w:lang w:val="vi-VN"/>
          </w:rPr>
          <w:t>bản thân</w:t>
        </w:r>
      </w:ins>
      <w:r w:rsidRPr="00515445">
        <w:rPr>
          <w:lang w:val="vi-VN"/>
        </w:rPr>
        <w:t xml:space="preserve">.", </w:t>
      </w:r>
    </w:p>
    <w:p w14:paraId="2CAFDC1F" w14:textId="77777777" w:rsidR="00515445" w:rsidRPr="00515445" w:rsidRDefault="00515445" w:rsidP="00515445">
      <w:pPr>
        <w:rPr>
          <w:lang w:val="vi-VN"/>
        </w:rPr>
      </w:pPr>
      <w:r w:rsidRPr="00515445">
        <w:rPr>
          <w:lang w:val="vi-VN"/>
        </w:rPr>
        <w:t xml:space="preserve">      "en": "I just need a chance to prove myself." </w:t>
      </w:r>
    </w:p>
    <w:p w14:paraId="719C5033" w14:textId="77777777" w:rsidR="00515445" w:rsidRPr="00515445" w:rsidRDefault="00515445" w:rsidP="00515445">
      <w:pPr>
        <w:rPr>
          <w:lang w:val="vi-VN"/>
        </w:rPr>
      </w:pPr>
      <w:r w:rsidRPr="00515445">
        <w:rPr>
          <w:lang w:val="vi-VN"/>
        </w:rPr>
        <w:t xml:space="preserve">    }, </w:t>
      </w:r>
    </w:p>
    <w:p w14:paraId="14BDA48C" w14:textId="77777777" w:rsidR="00515445" w:rsidRPr="00515445" w:rsidRDefault="00515445" w:rsidP="00515445">
      <w:pPr>
        <w:rPr>
          <w:lang w:val="vi-VN"/>
        </w:rPr>
      </w:pPr>
      <w:r w:rsidRPr="00515445">
        <w:rPr>
          <w:lang w:val="vi-VN"/>
        </w:rPr>
        <w:t xml:space="preserve">    { </w:t>
      </w:r>
    </w:p>
    <w:p w14:paraId="4A5E579D" w14:textId="7317ACD7" w:rsidR="00515445" w:rsidRPr="00515445" w:rsidRDefault="00515445" w:rsidP="00515445">
      <w:pPr>
        <w:rPr>
          <w:lang w:val="vi-VN"/>
        </w:rPr>
      </w:pPr>
      <w:r w:rsidRPr="00515445">
        <w:rPr>
          <w:lang w:val="vi-VN"/>
        </w:rPr>
        <w:t xml:space="preserve">      "vn": "Anh </w:t>
      </w:r>
      <w:del w:id="656" w:author="Canh Duc Nguyen" w:date="2023-10-14T08:30:00Z">
        <w:r w:rsidRPr="00515445" w:rsidDel="00673091">
          <w:rPr>
            <w:lang w:val="vi-VN"/>
          </w:rPr>
          <w:delText xml:space="preserve">ấy </w:delText>
        </w:r>
      </w:del>
      <w:ins w:id="657" w:author="Canh Duc Nguyen" w:date="2023-10-14T08:30:00Z">
        <w:r w:rsidR="00673091">
          <w:rPr>
            <w:lang w:val="vi-VN"/>
          </w:rPr>
          <w:t xml:space="preserve">ta </w:t>
        </w:r>
      </w:ins>
      <w:r w:rsidRPr="00515445">
        <w:rPr>
          <w:lang w:val="vi-VN"/>
        </w:rPr>
        <w:t xml:space="preserve">chỉ là một người đàn ông bình thường mà thôi.", </w:t>
      </w:r>
    </w:p>
    <w:p w14:paraId="20540A30" w14:textId="77777777" w:rsidR="00515445" w:rsidRPr="00515445" w:rsidRDefault="00515445" w:rsidP="00515445">
      <w:pPr>
        <w:rPr>
          <w:lang w:val="vi-VN"/>
        </w:rPr>
      </w:pPr>
      <w:r w:rsidRPr="00515445">
        <w:rPr>
          <w:lang w:val="vi-VN"/>
        </w:rPr>
        <w:t xml:space="preserve">      "en": "He is just an ordinary man." </w:t>
      </w:r>
    </w:p>
    <w:p w14:paraId="53179958" w14:textId="77777777" w:rsidR="00515445" w:rsidRPr="00515445" w:rsidRDefault="00515445" w:rsidP="00515445">
      <w:pPr>
        <w:rPr>
          <w:lang w:val="vi-VN"/>
        </w:rPr>
      </w:pPr>
      <w:r w:rsidRPr="00515445">
        <w:rPr>
          <w:lang w:val="vi-VN"/>
        </w:rPr>
        <w:t xml:space="preserve">    } </w:t>
      </w:r>
    </w:p>
    <w:p w14:paraId="4B62B0DD" w14:textId="77777777" w:rsidR="00515445" w:rsidRPr="00515445" w:rsidRDefault="00515445" w:rsidP="00515445">
      <w:pPr>
        <w:rPr>
          <w:lang w:val="vi-VN"/>
        </w:rPr>
      </w:pPr>
      <w:r w:rsidRPr="00515445">
        <w:rPr>
          <w:lang w:val="vi-VN"/>
        </w:rPr>
        <w:t xml:space="preserve">  ] </w:t>
      </w:r>
    </w:p>
    <w:p w14:paraId="2427FDB5" w14:textId="77777777" w:rsidR="00515445" w:rsidRPr="00515445" w:rsidRDefault="00515445" w:rsidP="00515445">
      <w:pPr>
        <w:rPr>
          <w:lang w:val="vi-VN"/>
        </w:rPr>
      </w:pPr>
      <w:r w:rsidRPr="00515445">
        <w:rPr>
          <w:lang w:val="vi-VN"/>
        </w:rPr>
        <w:t>}</w:t>
      </w:r>
    </w:p>
    <w:p w14:paraId="2D3CC00D" w14:textId="77777777" w:rsidR="00515445" w:rsidRPr="00515445" w:rsidRDefault="00515445" w:rsidP="00515445">
      <w:pPr>
        <w:rPr>
          <w:lang w:val="vi-VN"/>
        </w:rPr>
      </w:pPr>
      <w:r w:rsidRPr="00515445">
        <w:rPr>
          <w:lang w:val="vi-VN"/>
        </w:rPr>
        <w:t>-----------------------------</w:t>
      </w:r>
    </w:p>
    <w:p w14:paraId="0EA08E83" w14:textId="77777777" w:rsidR="00515445" w:rsidRPr="00515445" w:rsidRDefault="00515445" w:rsidP="00515445">
      <w:pPr>
        <w:rPr>
          <w:lang w:val="vi-VN"/>
        </w:rPr>
      </w:pPr>
      <w:r w:rsidRPr="00515445">
        <w:rPr>
          <w:lang w:val="vi-VN"/>
        </w:rPr>
        <w:t xml:space="preserve">keyword: Emphatic 'chính' </w:t>
      </w:r>
    </w:p>
    <w:p w14:paraId="4087FE9F" w14:textId="77777777" w:rsidR="00515445" w:rsidRPr="00515445" w:rsidRDefault="00515445" w:rsidP="00515445">
      <w:pPr>
        <w:rPr>
          <w:lang w:val="vi-VN"/>
        </w:rPr>
      </w:pPr>
      <w:r w:rsidRPr="00515445">
        <w:rPr>
          <w:lang w:val="vi-VN"/>
        </w:rPr>
        <w:t xml:space="preserve">PROMPT: Generate grammar explanation for following Vietnamese grammar point: Emphatic 'chính' </w:t>
      </w:r>
    </w:p>
    <w:p w14:paraId="3C3FFB18" w14:textId="77777777" w:rsidR="00515445" w:rsidRPr="00515445" w:rsidRDefault="00515445" w:rsidP="00515445">
      <w:pPr>
        <w:rPr>
          <w:lang w:val="vi-VN"/>
        </w:rPr>
      </w:pPr>
      <w:r w:rsidRPr="00515445">
        <w:rPr>
          <w:lang w:val="vi-VN"/>
        </w:rPr>
        <w:t xml:space="preserve">RESPONSE: {  </w:t>
      </w:r>
    </w:p>
    <w:p w14:paraId="7D909FAE" w14:textId="77777777" w:rsidR="00515445" w:rsidRPr="00515445" w:rsidRDefault="00515445" w:rsidP="00515445">
      <w:pPr>
        <w:rPr>
          <w:lang w:val="vi-VN"/>
        </w:rPr>
      </w:pPr>
      <w:r w:rsidRPr="00515445">
        <w:rPr>
          <w:lang w:val="vi-VN"/>
        </w:rPr>
        <w:t xml:space="preserve">   "title":"Emphatic 'chính'",</w:t>
      </w:r>
    </w:p>
    <w:p w14:paraId="304ADFDB" w14:textId="77777777" w:rsidR="00515445" w:rsidRPr="00515445" w:rsidRDefault="00515445" w:rsidP="00515445">
      <w:pPr>
        <w:rPr>
          <w:lang w:val="vi-VN"/>
        </w:rPr>
      </w:pPr>
      <w:r w:rsidRPr="00515445">
        <w:rPr>
          <w:lang w:val="vi-VN"/>
        </w:rPr>
        <w:t xml:space="preserve">   "short_explanation":"Used to emphasize the importance or singularity of something.",</w:t>
      </w:r>
    </w:p>
    <w:p w14:paraId="437AA1F6" w14:textId="77777777" w:rsidR="00515445" w:rsidRPr="00515445" w:rsidRDefault="00515445" w:rsidP="00515445">
      <w:pPr>
        <w:rPr>
          <w:lang w:val="vi-VN"/>
        </w:rPr>
      </w:pPr>
      <w:r w:rsidRPr="00515445">
        <w:rPr>
          <w:lang w:val="vi-VN"/>
        </w:rPr>
        <w:t xml:space="preserve">   "long_explanation":"The Vietnamese word 'chính' is an emphatic expression used to underline the importance or singularity of a noun or phrase. It is equivalent to 'very', 'exactly' or 'itself' in English. This word is often placed before the noun or phrase to underscore its significance.",</w:t>
      </w:r>
    </w:p>
    <w:p w14:paraId="52A42632" w14:textId="77777777" w:rsidR="00515445" w:rsidRPr="00515445" w:rsidRDefault="00515445" w:rsidP="00515445">
      <w:pPr>
        <w:rPr>
          <w:lang w:val="vi-VN"/>
        </w:rPr>
      </w:pPr>
      <w:r w:rsidRPr="00515445">
        <w:rPr>
          <w:lang w:val="vi-VN"/>
        </w:rPr>
        <w:t xml:space="preserve">   "formation":"chính + noun/phrase",</w:t>
      </w:r>
    </w:p>
    <w:p w14:paraId="7E5A1F1B" w14:textId="77777777" w:rsidR="00515445" w:rsidRPr="00515445" w:rsidRDefault="00515445" w:rsidP="00515445">
      <w:pPr>
        <w:rPr>
          <w:lang w:val="vi-VN"/>
        </w:rPr>
      </w:pPr>
      <w:r w:rsidRPr="00515445">
        <w:rPr>
          <w:lang w:val="vi-VN"/>
        </w:rPr>
        <w:t xml:space="preserve">   "examples":[  </w:t>
      </w:r>
    </w:p>
    <w:p w14:paraId="626851EE" w14:textId="77777777" w:rsidR="00515445" w:rsidRPr="00515445" w:rsidRDefault="00515445" w:rsidP="00515445">
      <w:pPr>
        <w:rPr>
          <w:lang w:val="vi-VN"/>
        </w:rPr>
      </w:pPr>
      <w:r w:rsidRPr="00515445">
        <w:rPr>
          <w:lang w:val="vi-VN"/>
        </w:rPr>
        <w:t xml:space="preserve">      {  </w:t>
      </w:r>
    </w:p>
    <w:p w14:paraId="571C12B8" w14:textId="77777777" w:rsidR="00515445" w:rsidRPr="00515445" w:rsidRDefault="00515445" w:rsidP="00515445">
      <w:pPr>
        <w:rPr>
          <w:lang w:val="vi-VN"/>
        </w:rPr>
      </w:pPr>
      <w:r w:rsidRPr="00515445">
        <w:rPr>
          <w:lang w:val="vi-VN"/>
        </w:rPr>
        <w:t xml:space="preserve">         "vn":"Đây chính là cuốn sách mà tôi muốn mua.",</w:t>
      </w:r>
    </w:p>
    <w:p w14:paraId="6B06EEF6" w14:textId="77777777" w:rsidR="00515445" w:rsidRPr="00515445" w:rsidRDefault="00515445" w:rsidP="00515445">
      <w:pPr>
        <w:rPr>
          <w:lang w:val="vi-VN"/>
        </w:rPr>
      </w:pPr>
      <w:r w:rsidRPr="00515445">
        <w:rPr>
          <w:lang w:val="vi-VN"/>
        </w:rPr>
        <w:lastRenderedPageBreak/>
        <w:t xml:space="preserve">         "en":"This is exactly the book I want to buy."</w:t>
      </w:r>
    </w:p>
    <w:p w14:paraId="040A5692" w14:textId="77777777" w:rsidR="00515445" w:rsidRPr="00515445" w:rsidRDefault="00515445" w:rsidP="00515445">
      <w:pPr>
        <w:rPr>
          <w:lang w:val="vi-VN"/>
        </w:rPr>
      </w:pPr>
      <w:r w:rsidRPr="00515445">
        <w:rPr>
          <w:lang w:val="vi-VN"/>
        </w:rPr>
        <w:t xml:space="preserve">      },</w:t>
      </w:r>
    </w:p>
    <w:p w14:paraId="1BA7D49E" w14:textId="77777777" w:rsidR="00515445" w:rsidRPr="00515445" w:rsidRDefault="00515445" w:rsidP="00515445">
      <w:pPr>
        <w:rPr>
          <w:lang w:val="vi-VN"/>
        </w:rPr>
      </w:pPr>
      <w:r w:rsidRPr="00515445">
        <w:rPr>
          <w:lang w:val="vi-VN"/>
        </w:rPr>
        <w:t xml:space="preserve">      {  </w:t>
      </w:r>
    </w:p>
    <w:p w14:paraId="10946002" w14:textId="77777777" w:rsidR="00515445" w:rsidRPr="00515445" w:rsidRDefault="00515445" w:rsidP="00515445">
      <w:pPr>
        <w:rPr>
          <w:lang w:val="vi-VN"/>
        </w:rPr>
      </w:pPr>
      <w:r w:rsidRPr="00515445">
        <w:rPr>
          <w:lang w:val="vi-VN"/>
        </w:rPr>
        <w:t xml:space="preserve">         "vn":"Anh chính là người mà tôi yêu.",</w:t>
      </w:r>
    </w:p>
    <w:p w14:paraId="2733DF74" w14:textId="77777777" w:rsidR="00515445" w:rsidRPr="00515445" w:rsidRDefault="00515445" w:rsidP="00515445">
      <w:pPr>
        <w:rPr>
          <w:lang w:val="vi-VN"/>
        </w:rPr>
      </w:pPr>
      <w:r w:rsidRPr="00515445">
        <w:rPr>
          <w:lang w:val="vi-VN"/>
        </w:rPr>
        <w:t xml:space="preserve">         "en":"He is the very man I love."</w:t>
      </w:r>
    </w:p>
    <w:p w14:paraId="0C103DDC" w14:textId="77777777" w:rsidR="00515445" w:rsidRPr="00515445" w:rsidRDefault="00515445" w:rsidP="00515445">
      <w:pPr>
        <w:rPr>
          <w:lang w:val="vi-VN"/>
        </w:rPr>
      </w:pPr>
      <w:r w:rsidRPr="00515445">
        <w:rPr>
          <w:lang w:val="vi-VN"/>
        </w:rPr>
        <w:t xml:space="preserve">      },</w:t>
      </w:r>
    </w:p>
    <w:p w14:paraId="6621D6CB" w14:textId="77777777" w:rsidR="00515445" w:rsidRPr="00515445" w:rsidRDefault="00515445" w:rsidP="00515445">
      <w:pPr>
        <w:rPr>
          <w:lang w:val="vi-VN"/>
        </w:rPr>
      </w:pPr>
      <w:r w:rsidRPr="00515445">
        <w:rPr>
          <w:lang w:val="vi-VN"/>
        </w:rPr>
        <w:t xml:space="preserve">      {  </w:t>
      </w:r>
    </w:p>
    <w:p w14:paraId="3B3A1A97" w14:textId="77777777" w:rsidR="00515445" w:rsidRPr="00515445" w:rsidRDefault="00515445" w:rsidP="00515445">
      <w:pPr>
        <w:rPr>
          <w:lang w:val="vi-VN"/>
        </w:rPr>
      </w:pPr>
      <w:r w:rsidRPr="00515445">
        <w:rPr>
          <w:lang w:val="vi-VN"/>
        </w:rPr>
        <w:t xml:space="preserve">         "vn":"Chính tôi đã làm việc này.",</w:t>
      </w:r>
    </w:p>
    <w:p w14:paraId="3F1ADB76" w14:textId="77777777" w:rsidR="00515445" w:rsidRPr="00515445" w:rsidRDefault="00515445" w:rsidP="00515445">
      <w:pPr>
        <w:rPr>
          <w:lang w:val="vi-VN"/>
        </w:rPr>
      </w:pPr>
      <w:r w:rsidRPr="00515445">
        <w:rPr>
          <w:lang w:val="vi-VN"/>
        </w:rPr>
        <w:t xml:space="preserve">         "en":"I myself did this work."</w:t>
      </w:r>
    </w:p>
    <w:p w14:paraId="04621816" w14:textId="77777777" w:rsidR="00515445" w:rsidRPr="00515445" w:rsidRDefault="00515445" w:rsidP="00515445">
      <w:pPr>
        <w:rPr>
          <w:lang w:val="vi-VN"/>
        </w:rPr>
      </w:pPr>
      <w:r w:rsidRPr="00515445">
        <w:rPr>
          <w:lang w:val="vi-VN"/>
        </w:rPr>
        <w:t xml:space="preserve">      },</w:t>
      </w:r>
    </w:p>
    <w:p w14:paraId="4242ABC8" w14:textId="77777777" w:rsidR="00515445" w:rsidRPr="00515445" w:rsidRDefault="00515445" w:rsidP="00515445">
      <w:pPr>
        <w:rPr>
          <w:lang w:val="vi-VN"/>
        </w:rPr>
      </w:pPr>
      <w:r w:rsidRPr="00515445">
        <w:rPr>
          <w:lang w:val="vi-VN"/>
        </w:rPr>
        <w:t xml:space="preserve">      {  </w:t>
      </w:r>
    </w:p>
    <w:p w14:paraId="12C4DC72" w14:textId="77777777" w:rsidR="00515445" w:rsidRPr="00515445" w:rsidRDefault="00515445" w:rsidP="00515445">
      <w:pPr>
        <w:rPr>
          <w:lang w:val="vi-VN"/>
        </w:rPr>
      </w:pPr>
      <w:r w:rsidRPr="00515445">
        <w:rPr>
          <w:lang w:val="vi-VN"/>
        </w:rPr>
        <w:t xml:space="preserve">         "vn":"Chính sự thật này cần phải được công nhận.",</w:t>
      </w:r>
    </w:p>
    <w:p w14:paraId="2549AB27" w14:textId="77777777" w:rsidR="00515445" w:rsidRPr="00515445" w:rsidRDefault="00515445" w:rsidP="00515445">
      <w:pPr>
        <w:rPr>
          <w:lang w:val="vi-VN"/>
        </w:rPr>
      </w:pPr>
      <w:r w:rsidRPr="00515445">
        <w:rPr>
          <w:lang w:val="vi-VN"/>
        </w:rPr>
        <w:t xml:space="preserve">         "en":"This very truth needs to be recognized."</w:t>
      </w:r>
    </w:p>
    <w:p w14:paraId="1637B151" w14:textId="77777777" w:rsidR="00515445" w:rsidRPr="00515445" w:rsidRDefault="00515445" w:rsidP="00515445">
      <w:pPr>
        <w:rPr>
          <w:lang w:val="vi-VN"/>
        </w:rPr>
      </w:pPr>
      <w:r w:rsidRPr="00515445">
        <w:rPr>
          <w:lang w:val="vi-VN"/>
        </w:rPr>
        <w:t xml:space="preserve">      }</w:t>
      </w:r>
    </w:p>
    <w:p w14:paraId="719A221A" w14:textId="77777777" w:rsidR="00515445" w:rsidRPr="00515445" w:rsidRDefault="00515445" w:rsidP="00515445">
      <w:pPr>
        <w:rPr>
          <w:lang w:val="vi-VN"/>
        </w:rPr>
      </w:pPr>
      <w:r w:rsidRPr="00515445">
        <w:rPr>
          <w:lang w:val="vi-VN"/>
        </w:rPr>
        <w:t xml:space="preserve">   ]</w:t>
      </w:r>
    </w:p>
    <w:p w14:paraId="411B29B2" w14:textId="77777777" w:rsidR="00515445" w:rsidRPr="00515445" w:rsidRDefault="00515445" w:rsidP="00515445">
      <w:pPr>
        <w:rPr>
          <w:lang w:val="vi-VN"/>
        </w:rPr>
      </w:pPr>
      <w:r w:rsidRPr="00515445">
        <w:rPr>
          <w:lang w:val="vi-VN"/>
        </w:rPr>
        <w:t>}</w:t>
      </w:r>
    </w:p>
    <w:p w14:paraId="4A1B5ADE" w14:textId="77777777" w:rsidR="00515445" w:rsidRPr="00515445" w:rsidRDefault="00515445" w:rsidP="00515445">
      <w:pPr>
        <w:rPr>
          <w:lang w:val="vi-VN"/>
        </w:rPr>
      </w:pPr>
      <w:r w:rsidRPr="00515445">
        <w:rPr>
          <w:lang w:val="vi-VN"/>
        </w:rPr>
        <w:t>-----------------------------</w:t>
      </w:r>
    </w:p>
    <w:p w14:paraId="1679E240" w14:textId="77777777" w:rsidR="00515445" w:rsidRPr="00515445" w:rsidRDefault="00515445" w:rsidP="00515445">
      <w:pPr>
        <w:rPr>
          <w:lang w:val="vi-VN"/>
        </w:rPr>
      </w:pPr>
      <w:r w:rsidRPr="00515445">
        <w:rPr>
          <w:lang w:val="vi-VN"/>
        </w:rPr>
        <w:t xml:space="preserve">keyword: Emphatic 'có' </w:t>
      </w:r>
    </w:p>
    <w:p w14:paraId="5CE95E6E" w14:textId="77777777" w:rsidR="00515445" w:rsidRPr="00515445" w:rsidRDefault="00515445" w:rsidP="00515445">
      <w:pPr>
        <w:rPr>
          <w:lang w:val="vi-VN"/>
        </w:rPr>
      </w:pPr>
      <w:r w:rsidRPr="00515445">
        <w:rPr>
          <w:lang w:val="vi-VN"/>
        </w:rPr>
        <w:t xml:space="preserve">PROMPT: Generate grammar explanation for following Vietnamese grammar point: Emphatic 'có' </w:t>
      </w:r>
    </w:p>
    <w:p w14:paraId="7FD8901A" w14:textId="77777777" w:rsidR="00515445" w:rsidRPr="00515445" w:rsidRDefault="00515445" w:rsidP="00515445">
      <w:pPr>
        <w:rPr>
          <w:lang w:val="vi-VN"/>
        </w:rPr>
      </w:pPr>
      <w:r w:rsidRPr="00515445">
        <w:rPr>
          <w:lang w:val="vi-VN"/>
        </w:rPr>
        <w:t xml:space="preserve">RESPONSE: { </w:t>
      </w:r>
    </w:p>
    <w:p w14:paraId="321D3619" w14:textId="77777777" w:rsidR="00515445" w:rsidRPr="00515445" w:rsidRDefault="00515445" w:rsidP="00515445">
      <w:pPr>
        <w:rPr>
          <w:lang w:val="vi-VN"/>
        </w:rPr>
      </w:pPr>
      <w:r w:rsidRPr="00515445">
        <w:rPr>
          <w:lang w:val="vi-VN"/>
        </w:rPr>
        <w:t xml:space="preserve">  "title": "Emphatic 'có'", </w:t>
      </w:r>
    </w:p>
    <w:p w14:paraId="25B13247" w14:textId="77777777" w:rsidR="00515445" w:rsidRPr="00515445" w:rsidRDefault="00515445" w:rsidP="00515445">
      <w:pPr>
        <w:rPr>
          <w:lang w:val="vi-VN"/>
        </w:rPr>
      </w:pPr>
      <w:r w:rsidRPr="00515445">
        <w:rPr>
          <w:lang w:val="vi-VN"/>
        </w:rPr>
        <w:t xml:space="preserve">  "short_explanation": "Used to emphasize the existence or presence of something or someone in Vietnamese.", </w:t>
      </w:r>
    </w:p>
    <w:p w14:paraId="19E2956D" w14:textId="77777777" w:rsidR="00515445" w:rsidRPr="00515445" w:rsidRDefault="00515445" w:rsidP="00515445">
      <w:pPr>
        <w:rPr>
          <w:lang w:val="vi-VN"/>
        </w:rPr>
      </w:pPr>
      <w:r w:rsidRPr="00515445">
        <w:rPr>
          <w:lang w:val="vi-VN"/>
        </w:rPr>
        <w:t xml:space="preserve">  "long_explanation": "The Vietnamese word 'có' can be used as an emphatic particle to stress the existence or presence of an object, person, or action. The use of 'có' often adds intensity, confirmation or assurance to the statement being made and it typically translates to 'do have' or 'indeed' in English.", </w:t>
      </w:r>
    </w:p>
    <w:p w14:paraId="248B42F4" w14:textId="77777777" w:rsidR="00515445" w:rsidRPr="00515445" w:rsidRDefault="00515445" w:rsidP="00515445">
      <w:pPr>
        <w:rPr>
          <w:lang w:val="vi-VN"/>
        </w:rPr>
      </w:pPr>
      <w:r w:rsidRPr="00515445">
        <w:rPr>
          <w:lang w:val="vi-VN"/>
        </w:rPr>
        <w:t xml:space="preserve">  "formation": "subject + có + verb/object", </w:t>
      </w:r>
    </w:p>
    <w:p w14:paraId="0D9441A4" w14:textId="77777777" w:rsidR="00515445" w:rsidRPr="00515445" w:rsidRDefault="00515445" w:rsidP="00515445">
      <w:pPr>
        <w:rPr>
          <w:lang w:val="vi-VN"/>
        </w:rPr>
      </w:pPr>
      <w:r w:rsidRPr="00515445">
        <w:rPr>
          <w:lang w:val="vi-VN"/>
        </w:rPr>
        <w:t xml:space="preserve">  "examples": [ </w:t>
      </w:r>
    </w:p>
    <w:p w14:paraId="0BA6F07F" w14:textId="77777777" w:rsidR="00515445" w:rsidRPr="00515445" w:rsidRDefault="00515445" w:rsidP="00515445">
      <w:pPr>
        <w:rPr>
          <w:lang w:val="vi-VN"/>
        </w:rPr>
      </w:pPr>
      <w:r w:rsidRPr="00515445">
        <w:rPr>
          <w:lang w:val="vi-VN"/>
        </w:rPr>
        <w:t xml:space="preserve">    { </w:t>
      </w:r>
    </w:p>
    <w:p w14:paraId="1E64E94B" w14:textId="77777777" w:rsidR="00515445" w:rsidRPr="00515445" w:rsidRDefault="00515445" w:rsidP="00515445">
      <w:pPr>
        <w:rPr>
          <w:lang w:val="vi-VN"/>
        </w:rPr>
      </w:pPr>
      <w:r w:rsidRPr="00515445">
        <w:rPr>
          <w:lang w:val="vi-VN"/>
        </w:rPr>
        <w:t xml:space="preserve">      "vn": "Tôi có biết anh ấy. Chúng tôi đã làm việc cùng nhau.", </w:t>
      </w:r>
    </w:p>
    <w:p w14:paraId="20569BB8" w14:textId="77777777" w:rsidR="00515445" w:rsidRPr="00515445" w:rsidRDefault="00515445" w:rsidP="00515445">
      <w:pPr>
        <w:rPr>
          <w:lang w:val="vi-VN"/>
        </w:rPr>
      </w:pPr>
      <w:r w:rsidRPr="00515445">
        <w:rPr>
          <w:lang w:val="vi-VN"/>
        </w:rPr>
        <w:t xml:space="preserve">      "en": "I do know him. We have worked together." </w:t>
      </w:r>
    </w:p>
    <w:p w14:paraId="35A0A189" w14:textId="77777777" w:rsidR="00515445" w:rsidRPr="00515445" w:rsidRDefault="00515445" w:rsidP="00515445">
      <w:pPr>
        <w:rPr>
          <w:lang w:val="vi-VN"/>
        </w:rPr>
      </w:pPr>
      <w:r w:rsidRPr="00515445">
        <w:rPr>
          <w:lang w:val="vi-VN"/>
        </w:rPr>
        <w:t xml:space="preserve">    }, </w:t>
      </w:r>
    </w:p>
    <w:p w14:paraId="6E61C761" w14:textId="77777777" w:rsidR="00515445" w:rsidRPr="00515445" w:rsidRDefault="00515445" w:rsidP="00515445">
      <w:pPr>
        <w:rPr>
          <w:lang w:val="vi-VN"/>
        </w:rPr>
      </w:pPr>
      <w:r w:rsidRPr="00515445">
        <w:rPr>
          <w:lang w:val="vi-VN"/>
        </w:rPr>
        <w:t xml:space="preserve">    { </w:t>
      </w:r>
    </w:p>
    <w:p w14:paraId="382AC06F" w14:textId="0DD5AB36" w:rsidR="00515445" w:rsidRPr="00515445" w:rsidRDefault="00515445" w:rsidP="00515445">
      <w:pPr>
        <w:rPr>
          <w:lang w:val="vi-VN"/>
        </w:rPr>
      </w:pPr>
      <w:r w:rsidRPr="00515445">
        <w:rPr>
          <w:lang w:val="vi-VN"/>
        </w:rPr>
        <w:t xml:space="preserve">      "vn": "Anh ấy có một chiếc xe hơi mới. Anh ấy vừa</w:t>
      </w:r>
      <w:ins w:id="658" w:author="Canh Duc Nguyen" w:date="2023-10-14T08:35:00Z">
        <w:r w:rsidR="00673091">
          <w:rPr>
            <w:lang w:val="vi-VN"/>
          </w:rPr>
          <w:t xml:space="preserve"> mới</w:t>
        </w:r>
      </w:ins>
      <w:r w:rsidRPr="00515445">
        <w:rPr>
          <w:lang w:val="vi-VN"/>
        </w:rPr>
        <w:t xml:space="preserve"> mua nó.", </w:t>
      </w:r>
    </w:p>
    <w:p w14:paraId="5B254740" w14:textId="77777777" w:rsidR="00515445" w:rsidRPr="00515445" w:rsidRDefault="00515445" w:rsidP="00515445">
      <w:pPr>
        <w:rPr>
          <w:lang w:val="vi-VN"/>
        </w:rPr>
      </w:pPr>
      <w:r w:rsidRPr="00515445">
        <w:rPr>
          <w:lang w:val="vi-VN"/>
        </w:rPr>
        <w:t xml:space="preserve">      "en": "He does have a new car. He just bought it." </w:t>
      </w:r>
    </w:p>
    <w:p w14:paraId="402B55CA" w14:textId="77777777" w:rsidR="00515445" w:rsidRPr="00515445" w:rsidRDefault="00515445" w:rsidP="00515445">
      <w:pPr>
        <w:rPr>
          <w:lang w:val="vi-VN"/>
        </w:rPr>
      </w:pPr>
      <w:r w:rsidRPr="00515445">
        <w:rPr>
          <w:lang w:val="vi-VN"/>
        </w:rPr>
        <w:t xml:space="preserve">    }, </w:t>
      </w:r>
    </w:p>
    <w:p w14:paraId="598703AB" w14:textId="77777777" w:rsidR="00515445" w:rsidRPr="00515445" w:rsidRDefault="00515445" w:rsidP="00515445">
      <w:pPr>
        <w:rPr>
          <w:lang w:val="vi-VN"/>
        </w:rPr>
      </w:pPr>
      <w:r w:rsidRPr="00515445">
        <w:rPr>
          <w:lang w:val="vi-VN"/>
        </w:rPr>
        <w:t xml:space="preserve">    { </w:t>
      </w:r>
    </w:p>
    <w:p w14:paraId="2BA4966E" w14:textId="2CFADDB1" w:rsidR="00515445" w:rsidRPr="00515445" w:rsidRDefault="00515445" w:rsidP="00515445">
      <w:pPr>
        <w:rPr>
          <w:lang w:val="vi-VN"/>
        </w:rPr>
      </w:pPr>
      <w:r w:rsidRPr="00515445">
        <w:rPr>
          <w:lang w:val="vi-VN"/>
        </w:rPr>
        <w:t xml:space="preserve">      "vn": "Cô ấy có thực sự yêu anh ấy</w:t>
      </w:r>
      <w:ins w:id="659" w:author="Canh Duc Nguyen" w:date="2023-10-14T08:36:00Z">
        <w:r w:rsidR="00673091">
          <w:rPr>
            <w:lang w:val="vi-VN"/>
          </w:rPr>
          <w:t xml:space="preserve"> đấy</w:t>
        </w:r>
      </w:ins>
      <w:r w:rsidRPr="00515445">
        <w:rPr>
          <w:lang w:val="vi-VN"/>
        </w:rPr>
        <w:t xml:space="preserve">. Cô ấy đã nói về điều đó.", </w:t>
      </w:r>
    </w:p>
    <w:p w14:paraId="642BD599" w14:textId="77777777" w:rsidR="00515445" w:rsidRPr="00515445" w:rsidRDefault="00515445" w:rsidP="00515445">
      <w:pPr>
        <w:rPr>
          <w:lang w:val="vi-VN"/>
        </w:rPr>
      </w:pPr>
      <w:r w:rsidRPr="00515445">
        <w:rPr>
          <w:lang w:val="vi-VN"/>
        </w:rPr>
        <w:t xml:space="preserve">      "en": "She indeed loves him. She has talked about it." </w:t>
      </w:r>
    </w:p>
    <w:p w14:paraId="00AE2E0B" w14:textId="77777777" w:rsidR="00515445" w:rsidRPr="00515445" w:rsidRDefault="00515445" w:rsidP="00515445">
      <w:pPr>
        <w:rPr>
          <w:lang w:val="vi-VN"/>
        </w:rPr>
      </w:pPr>
      <w:r w:rsidRPr="00515445">
        <w:rPr>
          <w:lang w:val="vi-VN"/>
        </w:rPr>
        <w:t xml:space="preserve">    }, </w:t>
      </w:r>
    </w:p>
    <w:p w14:paraId="35291F35" w14:textId="77777777" w:rsidR="00515445" w:rsidRPr="00515445" w:rsidRDefault="00515445" w:rsidP="00515445">
      <w:pPr>
        <w:rPr>
          <w:lang w:val="vi-VN"/>
        </w:rPr>
      </w:pPr>
      <w:r w:rsidRPr="00515445">
        <w:rPr>
          <w:lang w:val="vi-VN"/>
        </w:rPr>
        <w:t xml:space="preserve">    { </w:t>
      </w:r>
    </w:p>
    <w:p w14:paraId="059F0B7A" w14:textId="018DAF2A" w:rsidR="00515445" w:rsidRPr="00515445" w:rsidRDefault="00515445" w:rsidP="00515445">
      <w:pPr>
        <w:rPr>
          <w:lang w:val="vi-VN"/>
        </w:rPr>
      </w:pPr>
      <w:r w:rsidRPr="00515445">
        <w:rPr>
          <w:lang w:val="vi-VN"/>
        </w:rPr>
        <w:lastRenderedPageBreak/>
        <w:t xml:space="preserve">      "vn": "Chúng tôi có thể đi du lịch vào cuối tuần này. Chúng tôi đã lên kế hoạch cho </w:t>
      </w:r>
      <w:del w:id="660" w:author="Canh Duc Nguyen" w:date="2023-10-14T08:36:00Z">
        <w:r w:rsidRPr="00515445" w:rsidDel="00673091">
          <w:rPr>
            <w:lang w:val="vi-VN"/>
          </w:rPr>
          <w:delText>nó</w:delText>
        </w:r>
      </w:del>
      <w:ins w:id="661" w:author="Canh Duc Nguyen" w:date="2023-10-14T08:36:00Z">
        <w:r w:rsidR="00673091">
          <w:rPr>
            <w:lang w:val="vi-VN"/>
          </w:rPr>
          <w:t>chuyến đi</w:t>
        </w:r>
      </w:ins>
      <w:r w:rsidRPr="00515445">
        <w:rPr>
          <w:lang w:val="vi-VN"/>
        </w:rPr>
        <w:t xml:space="preserve">.", </w:t>
      </w:r>
    </w:p>
    <w:p w14:paraId="4187F06B" w14:textId="77777777" w:rsidR="00515445" w:rsidRPr="00515445" w:rsidRDefault="00515445" w:rsidP="00515445">
      <w:pPr>
        <w:rPr>
          <w:lang w:val="vi-VN"/>
        </w:rPr>
      </w:pPr>
      <w:r w:rsidRPr="00515445">
        <w:rPr>
          <w:lang w:val="vi-VN"/>
        </w:rPr>
        <w:t xml:space="preserve">      "en": "We can indeed travel this weekend. We have planned for it." </w:t>
      </w:r>
    </w:p>
    <w:p w14:paraId="171F17B2" w14:textId="77777777" w:rsidR="00515445" w:rsidRPr="00515445" w:rsidRDefault="00515445" w:rsidP="00515445">
      <w:pPr>
        <w:rPr>
          <w:lang w:val="vi-VN"/>
        </w:rPr>
      </w:pPr>
      <w:r w:rsidRPr="00515445">
        <w:rPr>
          <w:lang w:val="vi-VN"/>
        </w:rPr>
        <w:t xml:space="preserve">    } </w:t>
      </w:r>
    </w:p>
    <w:p w14:paraId="1EDCC93B" w14:textId="77777777" w:rsidR="00515445" w:rsidRPr="00515445" w:rsidRDefault="00515445" w:rsidP="00515445">
      <w:pPr>
        <w:rPr>
          <w:lang w:val="vi-VN"/>
        </w:rPr>
      </w:pPr>
      <w:r w:rsidRPr="00515445">
        <w:rPr>
          <w:lang w:val="vi-VN"/>
        </w:rPr>
        <w:t xml:space="preserve">  ] </w:t>
      </w:r>
    </w:p>
    <w:p w14:paraId="17208D71" w14:textId="77777777" w:rsidR="00515445" w:rsidRPr="00515445" w:rsidRDefault="00515445" w:rsidP="00515445">
      <w:pPr>
        <w:rPr>
          <w:lang w:val="vi-VN"/>
        </w:rPr>
      </w:pPr>
      <w:r w:rsidRPr="00515445">
        <w:rPr>
          <w:lang w:val="vi-VN"/>
        </w:rPr>
        <w:t>}</w:t>
      </w:r>
    </w:p>
    <w:p w14:paraId="56DED395" w14:textId="77777777" w:rsidR="00515445" w:rsidRPr="00515445" w:rsidRDefault="00515445" w:rsidP="00515445">
      <w:pPr>
        <w:rPr>
          <w:lang w:val="vi-VN"/>
        </w:rPr>
      </w:pPr>
      <w:r w:rsidRPr="00515445">
        <w:rPr>
          <w:lang w:val="vi-VN"/>
        </w:rPr>
        <w:t>-----------------------------</w:t>
      </w:r>
    </w:p>
    <w:p w14:paraId="3D67E96D" w14:textId="77777777" w:rsidR="00515445" w:rsidRPr="00515445" w:rsidRDefault="00515445" w:rsidP="00515445">
      <w:pPr>
        <w:rPr>
          <w:lang w:val="vi-VN"/>
        </w:rPr>
      </w:pPr>
      <w:r w:rsidRPr="00515445">
        <w:rPr>
          <w:lang w:val="vi-VN"/>
        </w:rPr>
        <w:t xml:space="preserve">keyword: Emphatic 'cũng' used with interrogative words </w:t>
      </w:r>
    </w:p>
    <w:p w14:paraId="5672BC75" w14:textId="77777777" w:rsidR="00515445" w:rsidRPr="00515445" w:rsidRDefault="00515445" w:rsidP="00515445">
      <w:pPr>
        <w:rPr>
          <w:lang w:val="vi-VN"/>
        </w:rPr>
      </w:pPr>
      <w:r w:rsidRPr="00515445">
        <w:rPr>
          <w:lang w:val="vi-VN"/>
        </w:rPr>
        <w:t xml:space="preserve">PROMPT: Generate grammar explanation for following Vietnamese grammar point: Emphatic 'cũng' used with interrogative words </w:t>
      </w:r>
    </w:p>
    <w:p w14:paraId="0AB4C7BF" w14:textId="77777777" w:rsidR="00515445" w:rsidRPr="00515445" w:rsidRDefault="00515445" w:rsidP="00515445">
      <w:pPr>
        <w:rPr>
          <w:lang w:val="vi-VN"/>
        </w:rPr>
      </w:pPr>
      <w:r w:rsidRPr="00515445">
        <w:rPr>
          <w:lang w:val="vi-VN"/>
        </w:rPr>
        <w:t xml:space="preserve">RESPONSE: { </w:t>
      </w:r>
    </w:p>
    <w:p w14:paraId="545FABCC" w14:textId="77777777" w:rsidR="00515445" w:rsidRPr="00515445" w:rsidRDefault="00515445" w:rsidP="00515445">
      <w:pPr>
        <w:rPr>
          <w:lang w:val="vi-VN"/>
        </w:rPr>
      </w:pPr>
      <w:r w:rsidRPr="00515445">
        <w:rPr>
          <w:lang w:val="vi-VN"/>
        </w:rPr>
        <w:t xml:space="preserve">  "title": "Emphatic 'cũng' used with interrogative words",</w:t>
      </w:r>
    </w:p>
    <w:p w14:paraId="754EA0E6" w14:textId="77777777" w:rsidR="00515445" w:rsidRPr="00515445" w:rsidRDefault="00515445" w:rsidP="00515445">
      <w:pPr>
        <w:rPr>
          <w:lang w:val="vi-VN"/>
        </w:rPr>
      </w:pPr>
      <w:r w:rsidRPr="00515445">
        <w:rPr>
          <w:lang w:val="vi-VN"/>
        </w:rPr>
        <w:t xml:space="preserve">  "short_explanation": "Used to give extra emphasis when asking questions.",</w:t>
      </w:r>
    </w:p>
    <w:p w14:paraId="647F980E" w14:textId="77777777" w:rsidR="00515445" w:rsidRPr="00515445" w:rsidRDefault="00515445" w:rsidP="00515445">
      <w:pPr>
        <w:rPr>
          <w:lang w:val="vi-VN"/>
        </w:rPr>
      </w:pPr>
      <w:r w:rsidRPr="00515445">
        <w:rPr>
          <w:lang w:val="vi-VN"/>
        </w:rPr>
        <w:t xml:space="preserve">  "long_explanation": "In Vietnamese, 'cũng' can be used with interrogative words to add an emphasis, indicating that the speaker genuinely wants to know the answer, or is surprised about it. In English, this could be translated broadly as 'really' or 'actually' in questions.",</w:t>
      </w:r>
    </w:p>
    <w:p w14:paraId="0DF93EB6" w14:textId="77777777" w:rsidR="00515445" w:rsidRPr="00515445" w:rsidRDefault="00515445" w:rsidP="00515445">
      <w:pPr>
        <w:rPr>
          <w:lang w:val="vi-VN"/>
        </w:rPr>
      </w:pPr>
      <w:r w:rsidRPr="00515445">
        <w:rPr>
          <w:lang w:val="vi-VN"/>
        </w:rPr>
        <w:t xml:space="preserve">  "formation": "Interrogative Word + cũng + Sentence",</w:t>
      </w:r>
    </w:p>
    <w:p w14:paraId="2DE775A1" w14:textId="77777777" w:rsidR="00515445" w:rsidRPr="00515445" w:rsidRDefault="00515445" w:rsidP="00515445">
      <w:pPr>
        <w:rPr>
          <w:lang w:val="vi-VN"/>
        </w:rPr>
      </w:pPr>
      <w:r w:rsidRPr="00515445">
        <w:rPr>
          <w:lang w:val="vi-VN"/>
        </w:rPr>
        <w:t xml:space="preserve">  "examples": [ </w:t>
      </w:r>
    </w:p>
    <w:p w14:paraId="23986D18" w14:textId="77777777" w:rsidR="00515445" w:rsidRPr="00515445" w:rsidRDefault="00515445" w:rsidP="00515445">
      <w:pPr>
        <w:rPr>
          <w:lang w:val="vi-VN"/>
        </w:rPr>
      </w:pPr>
      <w:r w:rsidRPr="00515445">
        <w:rPr>
          <w:lang w:val="vi-VN"/>
        </w:rPr>
        <w:t xml:space="preserve">    { </w:t>
      </w:r>
    </w:p>
    <w:p w14:paraId="299DEFC3" w14:textId="7D281074" w:rsidR="00515445" w:rsidRPr="00515445" w:rsidRDefault="00515445" w:rsidP="00515445">
      <w:pPr>
        <w:rPr>
          <w:lang w:val="vi-VN"/>
        </w:rPr>
      </w:pPr>
      <w:r w:rsidRPr="00515445">
        <w:rPr>
          <w:lang w:val="vi-VN"/>
        </w:rPr>
        <w:t xml:space="preserve">      "vn": "Điều </w:t>
      </w:r>
      <w:del w:id="662" w:author="Canh Duc Nguyen" w:date="2023-10-14T08:41:00Z">
        <w:r w:rsidRPr="00515445" w:rsidDel="000D2156">
          <w:rPr>
            <w:lang w:val="vi-VN"/>
          </w:rPr>
          <w:delText xml:space="preserve">gì </w:delText>
        </w:r>
      </w:del>
      <w:ins w:id="663" w:author="Canh Duc Nguyen" w:date="2023-10-14T08:41:00Z">
        <w:r w:rsidR="000D2156">
          <w:rPr>
            <w:lang w:val="vi-VN"/>
          </w:rPr>
          <w:t xml:space="preserve">này </w:t>
        </w:r>
      </w:ins>
      <w:r w:rsidRPr="00515445">
        <w:rPr>
          <w:lang w:val="vi-VN"/>
        </w:rPr>
        <w:t>cũng đã</w:t>
      </w:r>
      <w:ins w:id="664" w:author="Canh Duc Nguyen" w:date="2023-10-14T08:39:00Z">
        <w:r w:rsidR="00673091">
          <w:rPr>
            <w:lang w:val="vi-VN"/>
          </w:rPr>
          <w:t xml:space="preserve"> thực sự</w:t>
        </w:r>
      </w:ins>
      <w:r w:rsidRPr="00515445">
        <w:rPr>
          <w:lang w:val="vi-VN"/>
        </w:rPr>
        <w:t xml:space="preserve"> thay đổi khi tôi </w:t>
      </w:r>
      <w:ins w:id="665" w:author="Canh Duc Nguyen" w:date="2023-10-14T08:37:00Z">
        <w:r w:rsidR="00673091">
          <w:rPr>
            <w:lang w:val="vi-VN"/>
          </w:rPr>
          <w:t xml:space="preserve">quay </w:t>
        </w:r>
      </w:ins>
      <w:r w:rsidRPr="00515445">
        <w:rPr>
          <w:lang w:val="vi-VN"/>
        </w:rPr>
        <w:t>trở lại quê hương</w:t>
      </w:r>
      <w:ins w:id="666" w:author="Canh Duc Nguyen" w:date="2023-10-14T08:41:00Z">
        <w:r w:rsidR="000D2156">
          <w:rPr>
            <w:lang w:val="vi-VN"/>
          </w:rPr>
          <w:t>.</w:t>
        </w:r>
      </w:ins>
      <w:del w:id="667" w:author="Canh Duc Nguyen" w:date="2023-10-14T08:41:00Z">
        <w:r w:rsidRPr="00515445" w:rsidDel="000D2156">
          <w:rPr>
            <w:lang w:val="vi-VN"/>
          </w:rPr>
          <w:delText>?</w:delText>
        </w:r>
      </w:del>
      <w:r w:rsidRPr="00515445">
        <w:rPr>
          <w:lang w:val="vi-VN"/>
        </w:rPr>
        <w:t>",</w:t>
      </w:r>
    </w:p>
    <w:p w14:paraId="2B03CE9A" w14:textId="6A76763C" w:rsidR="00515445" w:rsidRPr="00515445" w:rsidRDefault="00515445" w:rsidP="00515445">
      <w:pPr>
        <w:rPr>
          <w:lang w:val="vi-VN"/>
        </w:rPr>
      </w:pPr>
      <w:r w:rsidRPr="00515445">
        <w:rPr>
          <w:lang w:val="vi-VN"/>
        </w:rPr>
        <w:t xml:space="preserve">      "en": "</w:t>
      </w:r>
      <w:del w:id="668" w:author="Canh Duc Nguyen" w:date="2023-10-14T08:41:00Z">
        <w:r w:rsidRPr="00515445" w:rsidDel="000D2156">
          <w:rPr>
            <w:lang w:val="vi-VN"/>
          </w:rPr>
          <w:delText xml:space="preserve">What </w:delText>
        </w:r>
      </w:del>
      <w:ins w:id="669" w:author="Canh Duc Nguyen" w:date="2023-10-14T08:41:00Z">
        <w:r w:rsidR="000D2156">
          <w:rPr>
            <w:lang w:val="vi-VN"/>
          </w:rPr>
          <w:t xml:space="preserve">That </w:t>
        </w:r>
      </w:ins>
      <w:r w:rsidRPr="00515445">
        <w:rPr>
          <w:lang w:val="vi-VN"/>
        </w:rPr>
        <w:t>really has changed since I came back to my homeland</w:t>
      </w:r>
      <w:ins w:id="670" w:author="Canh Duc Nguyen" w:date="2023-10-14T08:41:00Z">
        <w:r w:rsidR="000D2156">
          <w:rPr>
            <w:lang w:val="vi-VN"/>
          </w:rPr>
          <w:t>.</w:t>
        </w:r>
      </w:ins>
      <w:del w:id="671" w:author="Canh Duc Nguyen" w:date="2023-10-14T08:41:00Z">
        <w:r w:rsidRPr="00515445" w:rsidDel="000D2156">
          <w:rPr>
            <w:lang w:val="vi-VN"/>
          </w:rPr>
          <w:delText>?</w:delText>
        </w:r>
      </w:del>
      <w:r w:rsidRPr="00515445">
        <w:rPr>
          <w:lang w:val="vi-VN"/>
        </w:rPr>
        <w:t xml:space="preserve">", </w:t>
      </w:r>
    </w:p>
    <w:p w14:paraId="4C19BDB7" w14:textId="77777777" w:rsidR="00515445" w:rsidRPr="00515445" w:rsidRDefault="00515445" w:rsidP="00515445">
      <w:pPr>
        <w:rPr>
          <w:lang w:val="vi-VN"/>
        </w:rPr>
      </w:pPr>
      <w:r w:rsidRPr="00515445">
        <w:rPr>
          <w:lang w:val="vi-VN"/>
        </w:rPr>
        <w:t xml:space="preserve">    },</w:t>
      </w:r>
    </w:p>
    <w:p w14:paraId="128FF22B" w14:textId="77777777" w:rsidR="00515445" w:rsidRPr="00515445" w:rsidRDefault="00515445" w:rsidP="00515445">
      <w:pPr>
        <w:rPr>
          <w:lang w:val="vi-VN"/>
        </w:rPr>
      </w:pPr>
      <w:r w:rsidRPr="00515445">
        <w:rPr>
          <w:lang w:val="vi-VN"/>
        </w:rPr>
        <w:t xml:space="preserve">    { </w:t>
      </w:r>
    </w:p>
    <w:p w14:paraId="374A298C" w14:textId="1901624E" w:rsidR="00515445" w:rsidRPr="00515445" w:rsidRDefault="00515445" w:rsidP="00515445">
      <w:pPr>
        <w:rPr>
          <w:lang w:val="vi-VN"/>
        </w:rPr>
      </w:pPr>
      <w:r w:rsidRPr="00515445">
        <w:rPr>
          <w:lang w:val="vi-VN"/>
        </w:rPr>
        <w:t xml:space="preserve">      "vn": "Ai cũng đã từng mắc lỗi này</w:t>
      </w:r>
      <w:ins w:id="672" w:author="Canh Duc Nguyen" w:date="2023-10-14T08:37:00Z">
        <w:r w:rsidR="00673091">
          <w:rPr>
            <w:lang w:val="vi-VN"/>
          </w:rPr>
          <w:t xml:space="preserve"> trước đây</w:t>
        </w:r>
      </w:ins>
      <w:r w:rsidRPr="00515445">
        <w:rPr>
          <w:lang w:val="vi-VN"/>
        </w:rPr>
        <w:t>?",</w:t>
      </w:r>
    </w:p>
    <w:p w14:paraId="3328B61A" w14:textId="77777777" w:rsidR="00515445" w:rsidRPr="00515445" w:rsidRDefault="00515445" w:rsidP="00515445">
      <w:pPr>
        <w:rPr>
          <w:lang w:val="vi-VN"/>
        </w:rPr>
      </w:pPr>
      <w:r w:rsidRPr="00515445">
        <w:rPr>
          <w:lang w:val="vi-VN"/>
        </w:rPr>
        <w:t xml:space="preserve">      "en": "Who actually has made this mistake before?", </w:t>
      </w:r>
    </w:p>
    <w:p w14:paraId="3BDEDFE8" w14:textId="77777777" w:rsidR="00515445" w:rsidRPr="00515445" w:rsidRDefault="00515445" w:rsidP="00515445">
      <w:pPr>
        <w:rPr>
          <w:lang w:val="vi-VN"/>
        </w:rPr>
      </w:pPr>
      <w:r w:rsidRPr="00515445">
        <w:rPr>
          <w:lang w:val="vi-VN"/>
        </w:rPr>
        <w:t xml:space="preserve">    },</w:t>
      </w:r>
    </w:p>
    <w:p w14:paraId="7040A6AA" w14:textId="77777777" w:rsidR="00515445" w:rsidRPr="00515445" w:rsidRDefault="00515445" w:rsidP="00515445">
      <w:pPr>
        <w:rPr>
          <w:lang w:val="vi-VN"/>
        </w:rPr>
      </w:pPr>
      <w:r w:rsidRPr="00515445">
        <w:rPr>
          <w:lang w:val="vi-VN"/>
        </w:rPr>
        <w:t xml:space="preserve">    { </w:t>
      </w:r>
    </w:p>
    <w:p w14:paraId="7B46AA5C" w14:textId="0D272DC7" w:rsidR="00515445" w:rsidRPr="00515445" w:rsidRDefault="00515445" w:rsidP="00515445">
      <w:pPr>
        <w:rPr>
          <w:lang w:val="vi-VN"/>
        </w:rPr>
      </w:pPr>
      <w:r w:rsidRPr="00515445">
        <w:rPr>
          <w:lang w:val="vi-VN"/>
        </w:rPr>
        <w:t xml:space="preserve">      "vn": "Tại sao cũng anh không đi họp hôm nay</w:t>
      </w:r>
      <w:ins w:id="673" w:author="Canh Duc Nguyen" w:date="2023-10-14T08:39:00Z">
        <w:r w:rsidR="000D2156">
          <w:rPr>
            <w:lang w:val="vi-VN"/>
          </w:rPr>
          <w:t xml:space="preserve"> vậy</w:t>
        </w:r>
      </w:ins>
      <w:r w:rsidRPr="00515445">
        <w:rPr>
          <w:lang w:val="vi-VN"/>
        </w:rPr>
        <w:t>?",</w:t>
      </w:r>
    </w:p>
    <w:p w14:paraId="61028D1F" w14:textId="77777777" w:rsidR="00515445" w:rsidRPr="00515445" w:rsidRDefault="00515445" w:rsidP="00515445">
      <w:pPr>
        <w:rPr>
          <w:lang w:val="vi-VN"/>
        </w:rPr>
      </w:pPr>
      <w:r w:rsidRPr="00515445">
        <w:rPr>
          <w:lang w:val="vi-VN"/>
        </w:rPr>
        <w:t xml:space="preserve">      "en": "Why didn't you really go to the meeting today?", </w:t>
      </w:r>
    </w:p>
    <w:p w14:paraId="39ECC849" w14:textId="77777777" w:rsidR="00515445" w:rsidRPr="00515445" w:rsidRDefault="00515445" w:rsidP="00515445">
      <w:pPr>
        <w:rPr>
          <w:lang w:val="vi-VN"/>
        </w:rPr>
      </w:pPr>
      <w:r w:rsidRPr="00515445">
        <w:rPr>
          <w:lang w:val="vi-VN"/>
        </w:rPr>
        <w:t xml:space="preserve">    },</w:t>
      </w:r>
    </w:p>
    <w:p w14:paraId="4BCC732F" w14:textId="77777777" w:rsidR="00515445" w:rsidRPr="00515445" w:rsidRDefault="00515445" w:rsidP="00515445">
      <w:pPr>
        <w:rPr>
          <w:lang w:val="vi-VN"/>
        </w:rPr>
      </w:pPr>
      <w:r w:rsidRPr="00515445">
        <w:rPr>
          <w:lang w:val="vi-VN"/>
        </w:rPr>
        <w:t xml:space="preserve">    { </w:t>
      </w:r>
    </w:p>
    <w:p w14:paraId="7D6BA3AB" w14:textId="49E73735" w:rsidR="00515445" w:rsidRPr="00515445" w:rsidRDefault="00515445" w:rsidP="00515445">
      <w:pPr>
        <w:rPr>
          <w:lang w:val="vi-VN"/>
        </w:rPr>
      </w:pPr>
      <w:r w:rsidRPr="00515445">
        <w:rPr>
          <w:lang w:val="vi-VN"/>
        </w:rPr>
        <w:t xml:space="preserve">      "vn": "</w:t>
      </w:r>
      <w:del w:id="674" w:author="Canh Duc Nguyen" w:date="2023-10-14T08:42:00Z">
        <w:r w:rsidRPr="00515445" w:rsidDel="000D2156">
          <w:rPr>
            <w:lang w:val="vi-VN"/>
          </w:rPr>
          <w:delText>Khi nào</w:delText>
        </w:r>
      </w:del>
      <w:del w:id="675" w:author="Canh Duc Nguyen" w:date="2023-10-14T08:40:00Z">
        <w:r w:rsidRPr="00515445" w:rsidDel="000D2156">
          <w:rPr>
            <w:lang w:val="vi-VN"/>
          </w:rPr>
          <w:delText xml:space="preserve"> cũng </w:delText>
        </w:r>
      </w:del>
      <w:del w:id="676" w:author="Canh Duc Nguyen" w:date="2023-10-14T08:42:00Z">
        <w:r w:rsidRPr="00515445" w:rsidDel="000D2156">
          <w:rPr>
            <w:lang w:val="vi-VN"/>
          </w:rPr>
          <w:delText>c</w:delText>
        </w:r>
      </w:del>
      <w:ins w:id="677" w:author="Canh Duc Nguyen" w:date="2023-10-14T08:42:00Z">
        <w:r w:rsidR="000D2156">
          <w:rPr>
            <w:lang w:val="vi-VN"/>
          </w:rPr>
          <w:t>C</w:t>
        </w:r>
      </w:ins>
      <w:r w:rsidRPr="00515445">
        <w:rPr>
          <w:lang w:val="vi-VN"/>
        </w:rPr>
        <w:t xml:space="preserve">húng ta </w:t>
      </w:r>
      <w:ins w:id="678" w:author="Canh Duc Nguyen" w:date="2023-10-14T08:42:00Z">
        <w:r w:rsidR="000D2156">
          <w:rPr>
            <w:lang w:val="vi-VN"/>
          </w:rPr>
          <w:t xml:space="preserve">cũng </w:t>
        </w:r>
      </w:ins>
      <w:r w:rsidRPr="00515445">
        <w:rPr>
          <w:lang w:val="vi-VN"/>
        </w:rPr>
        <w:t>sẽ gặp lại</w:t>
      </w:r>
      <w:ins w:id="679" w:author="Canh Duc Nguyen" w:date="2023-10-14T08:42:00Z">
        <w:r w:rsidR="000D2156">
          <w:rPr>
            <w:lang w:val="vi-VN"/>
          </w:rPr>
          <w:t xml:space="preserve"> nhau nữa chứ</w:t>
        </w:r>
      </w:ins>
      <w:r w:rsidRPr="00515445">
        <w:rPr>
          <w:lang w:val="vi-VN"/>
        </w:rPr>
        <w:t>?",</w:t>
      </w:r>
    </w:p>
    <w:p w14:paraId="2572CFE8" w14:textId="5AAA7D65" w:rsidR="00515445" w:rsidRPr="00515445" w:rsidRDefault="00515445" w:rsidP="00515445">
      <w:pPr>
        <w:rPr>
          <w:lang w:val="vi-VN"/>
        </w:rPr>
      </w:pPr>
      <w:r w:rsidRPr="00515445">
        <w:rPr>
          <w:lang w:val="vi-VN"/>
        </w:rPr>
        <w:t xml:space="preserve">      "en": "</w:t>
      </w:r>
      <w:del w:id="680" w:author="Canh Duc Nguyen" w:date="2023-10-14T08:42:00Z">
        <w:r w:rsidRPr="00515445" w:rsidDel="000D2156">
          <w:rPr>
            <w:lang w:val="vi-VN"/>
          </w:rPr>
          <w:delText xml:space="preserve">When </w:delText>
        </w:r>
      </w:del>
      <w:ins w:id="681" w:author="Canh Duc Nguyen" w:date="2023-10-14T08:42:00Z">
        <w:r w:rsidR="000D2156">
          <w:rPr>
            <w:lang w:val="vi-VN"/>
          </w:rPr>
          <w:t xml:space="preserve">We </w:t>
        </w:r>
      </w:ins>
      <w:r w:rsidRPr="00515445">
        <w:rPr>
          <w:lang w:val="vi-VN"/>
        </w:rPr>
        <w:t>are we really going to meet again</w:t>
      </w:r>
      <w:ins w:id="682" w:author="Canh Duc Nguyen" w:date="2023-10-14T08:42:00Z">
        <w:r w:rsidR="000D2156">
          <w:rPr>
            <w:lang w:val="vi-VN"/>
          </w:rPr>
          <w:t>, right?</w:t>
        </w:r>
      </w:ins>
      <w:del w:id="683" w:author="Canh Duc Nguyen" w:date="2023-10-14T08:42:00Z">
        <w:r w:rsidRPr="00515445" w:rsidDel="000D2156">
          <w:rPr>
            <w:lang w:val="vi-VN"/>
          </w:rPr>
          <w:delText>?</w:delText>
        </w:r>
      </w:del>
      <w:r w:rsidRPr="00515445">
        <w:rPr>
          <w:lang w:val="vi-VN"/>
        </w:rPr>
        <w:t xml:space="preserve">", </w:t>
      </w:r>
    </w:p>
    <w:p w14:paraId="409EC9A1" w14:textId="77777777" w:rsidR="00515445" w:rsidRPr="00515445" w:rsidRDefault="00515445" w:rsidP="00515445">
      <w:pPr>
        <w:rPr>
          <w:lang w:val="vi-VN"/>
        </w:rPr>
      </w:pPr>
      <w:r w:rsidRPr="00515445">
        <w:rPr>
          <w:lang w:val="vi-VN"/>
        </w:rPr>
        <w:t xml:space="preserve">    }  </w:t>
      </w:r>
    </w:p>
    <w:p w14:paraId="26A9F0DE" w14:textId="77777777" w:rsidR="00515445" w:rsidRPr="00515445" w:rsidRDefault="00515445" w:rsidP="00515445">
      <w:pPr>
        <w:rPr>
          <w:lang w:val="vi-VN"/>
        </w:rPr>
      </w:pPr>
      <w:r w:rsidRPr="00515445">
        <w:rPr>
          <w:lang w:val="vi-VN"/>
        </w:rPr>
        <w:t xml:space="preserve">  ]</w:t>
      </w:r>
    </w:p>
    <w:p w14:paraId="608A4425" w14:textId="77777777" w:rsidR="00515445" w:rsidRPr="00515445" w:rsidRDefault="00515445" w:rsidP="00515445">
      <w:pPr>
        <w:rPr>
          <w:lang w:val="vi-VN"/>
        </w:rPr>
      </w:pPr>
      <w:r w:rsidRPr="00515445">
        <w:rPr>
          <w:lang w:val="vi-VN"/>
        </w:rPr>
        <w:t>}</w:t>
      </w:r>
    </w:p>
    <w:p w14:paraId="336534EE" w14:textId="77777777" w:rsidR="00515445" w:rsidRPr="00515445" w:rsidRDefault="00515445" w:rsidP="00515445">
      <w:pPr>
        <w:rPr>
          <w:lang w:val="vi-VN"/>
        </w:rPr>
      </w:pPr>
      <w:r w:rsidRPr="00515445">
        <w:rPr>
          <w:lang w:val="vi-VN"/>
        </w:rPr>
        <w:t>-----------------------------</w:t>
      </w:r>
    </w:p>
    <w:p w14:paraId="4CAC611B" w14:textId="77777777" w:rsidR="00515445" w:rsidRPr="00515445" w:rsidRDefault="00515445" w:rsidP="00515445">
      <w:pPr>
        <w:rPr>
          <w:lang w:val="vi-VN"/>
        </w:rPr>
      </w:pPr>
      <w:r w:rsidRPr="00515445">
        <w:rPr>
          <w:lang w:val="vi-VN"/>
        </w:rPr>
        <w:t xml:space="preserve">keyword: Emphatic '… này … này' </w:t>
      </w:r>
    </w:p>
    <w:p w14:paraId="0C163010" w14:textId="77777777" w:rsidR="00515445" w:rsidRPr="00515445" w:rsidRDefault="00515445" w:rsidP="00515445">
      <w:pPr>
        <w:rPr>
          <w:lang w:val="vi-VN"/>
        </w:rPr>
      </w:pPr>
      <w:r w:rsidRPr="00515445">
        <w:rPr>
          <w:lang w:val="vi-VN"/>
        </w:rPr>
        <w:t xml:space="preserve">PROMPT: Generate grammar explanation for following Vietnamese grammar point: Emphatic '… này … này' </w:t>
      </w:r>
    </w:p>
    <w:p w14:paraId="4A3E94D4" w14:textId="77777777" w:rsidR="00515445" w:rsidRPr="00515445" w:rsidRDefault="00515445" w:rsidP="00515445">
      <w:pPr>
        <w:rPr>
          <w:lang w:val="vi-VN"/>
        </w:rPr>
      </w:pPr>
      <w:r w:rsidRPr="00515445">
        <w:rPr>
          <w:lang w:val="vi-VN"/>
        </w:rPr>
        <w:t>RESPONSE: {</w:t>
      </w:r>
    </w:p>
    <w:p w14:paraId="5DE059A3" w14:textId="77777777" w:rsidR="00515445" w:rsidRPr="00515445" w:rsidRDefault="00515445" w:rsidP="00515445">
      <w:pPr>
        <w:rPr>
          <w:lang w:val="vi-VN"/>
        </w:rPr>
      </w:pPr>
      <w:r w:rsidRPr="00515445">
        <w:rPr>
          <w:lang w:val="vi-VN"/>
        </w:rPr>
        <w:t xml:space="preserve">  "title": "Emphatic '… này … này'",</w:t>
      </w:r>
    </w:p>
    <w:p w14:paraId="02DBAD24" w14:textId="77777777" w:rsidR="00515445" w:rsidRPr="00515445" w:rsidRDefault="00515445" w:rsidP="00515445">
      <w:pPr>
        <w:rPr>
          <w:lang w:val="vi-VN"/>
        </w:rPr>
      </w:pPr>
      <w:r w:rsidRPr="00515445">
        <w:rPr>
          <w:lang w:val="vi-VN"/>
        </w:rPr>
        <w:t xml:space="preserve">  "short_explanation": "Used for emphasis or to draw attention to specific things.",</w:t>
      </w:r>
    </w:p>
    <w:p w14:paraId="408DF946" w14:textId="77777777" w:rsidR="00515445" w:rsidRPr="00515445" w:rsidRDefault="00515445" w:rsidP="00515445">
      <w:pPr>
        <w:rPr>
          <w:lang w:val="vi-VN"/>
        </w:rPr>
      </w:pPr>
      <w:r w:rsidRPr="00515445">
        <w:rPr>
          <w:lang w:val="vi-VN"/>
        </w:rPr>
        <w:lastRenderedPageBreak/>
        <w:t xml:space="preserve">  "long_explanation": "In Vietnamese, the structure '... này ...này' is used to provide emphasis or bring attention to a particular subject in the sentence. It is equivalent to 'this ... this' in English. This structure is commonly used in spoken Vietnamese to express strong emotions or stress the importance of the subjects referred to.",</w:t>
      </w:r>
    </w:p>
    <w:p w14:paraId="21A0B8F1" w14:textId="77777777" w:rsidR="00515445" w:rsidRPr="00515445" w:rsidRDefault="00515445" w:rsidP="00515445">
      <w:pPr>
        <w:rPr>
          <w:lang w:val="vi-VN"/>
        </w:rPr>
      </w:pPr>
      <w:r w:rsidRPr="00515445">
        <w:rPr>
          <w:lang w:val="vi-VN"/>
        </w:rPr>
        <w:t xml:space="preserve">  "formation": "Subject + này + Verb + Object + này",</w:t>
      </w:r>
    </w:p>
    <w:p w14:paraId="2DE3BD1C" w14:textId="77777777" w:rsidR="00515445" w:rsidRPr="00515445" w:rsidRDefault="00515445" w:rsidP="00515445">
      <w:pPr>
        <w:rPr>
          <w:lang w:val="vi-VN"/>
        </w:rPr>
      </w:pPr>
      <w:r w:rsidRPr="00515445">
        <w:rPr>
          <w:lang w:val="vi-VN"/>
        </w:rPr>
        <w:t xml:space="preserve">  "examples": [</w:t>
      </w:r>
    </w:p>
    <w:p w14:paraId="14DAA08F" w14:textId="77777777" w:rsidR="00515445" w:rsidRPr="00515445" w:rsidRDefault="00515445" w:rsidP="00515445">
      <w:pPr>
        <w:rPr>
          <w:lang w:val="vi-VN"/>
        </w:rPr>
      </w:pPr>
      <w:r w:rsidRPr="00515445">
        <w:rPr>
          <w:lang w:val="vi-VN"/>
        </w:rPr>
        <w:t xml:space="preserve">    {</w:t>
      </w:r>
    </w:p>
    <w:p w14:paraId="224E4912" w14:textId="036AB9B1" w:rsidR="00515445" w:rsidRPr="00515445" w:rsidRDefault="00515445" w:rsidP="00515445">
      <w:pPr>
        <w:rPr>
          <w:lang w:val="vi-VN"/>
        </w:rPr>
      </w:pPr>
      <w:r w:rsidRPr="00515445">
        <w:rPr>
          <w:lang w:val="vi-VN"/>
        </w:rPr>
        <w:t xml:space="preserve">      "vn": "</w:t>
      </w:r>
      <w:del w:id="684" w:author="Canh Duc Nguyen" w:date="2023-10-14T08:43:00Z">
        <w:r w:rsidRPr="00515445" w:rsidDel="000D2156">
          <w:rPr>
            <w:lang w:val="vi-VN"/>
          </w:rPr>
          <w:delText xml:space="preserve">Cái ghế này </w:delText>
        </w:r>
      </w:del>
      <w:ins w:id="685" w:author="Canh Duc Nguyen" w:date="2023-10-14T08:43:00Z">
        <w:r w:rsidR="000D2156">
          <w:rPr>
            <w:lang w:val="vi-VN"/>
          </w:rPr>
          <w:t>T</w:t>
        </w:r>
      </w:ins>
      <w:del w:id="686" w:author="Canh Duc Nguyen" w:date="2023-10-14T08:43:00Z">
        <w:r w:rsidRPr="00515445" w:rsidDel="000D2156">
          <w:rPr>
            <w:lang w:val="vi-VN"/>
          </w:rPr>
          <w:delText>t</w:delText>
        </w:r>
      </w:del>
      <w:r w:rsidRPr="00515445">
        <w:rPr>
          <w:lang w:val="vi-VN"/>
        </w:rPr>
        <w:t xml:space="preserve">ôi mua </w:t>
      </w:r>
      <w:ins w:id="687" w:author="Canh Duc Nguyen" w:date="2023-10-14T08:43:00Z">
        <w:r w:rsidR="000D2156">
          <w:rPr>
            <w:lang w:val="vi-VN"/>
          </w:rPr>
          <w:t>c</w:t>
        </w:r>
        <w:r w:rsidR="000D2156" w:rsidRPr="00515445">
          <w:rPr>
            <w:lang w:val="vi-VN"/>
          </w:rPr>
          <w:t xml:space="preserve">ái ghế này </w:t>
        </w:r>
      </w:ins>
      <w:r w:rsidRPr="00515445">
        <w:rPr>
          <w:lang w:val="vi-VN"/>
        </w:rPr>
        <w:t xml:space="preserve">năm ngoái, giá của nó không hề rẻ chút nào cả, mà giờ nó </w:t>
      </w:r>
      <w:ins w:id="688" w:author="Canh Duc Nguyen" w:date="2023-10-14T08:43:00Z">
        <w:r w:rsidR="000D2156">
          <w:rPr>
            <w:lang w:val="vi-VN"/>
          </w:rPr>
          <w:t xml:space="preserve">đã </w:t>
        </w:r>
      </w:ins>
      <w:r w:rsidRPr="00515445">
        <w:rPr>
          <w:lang w:val="vi-VN"/>
        </w:rPr>
        <w:t xml:space="preserve">hỏng </w:t>
      </w:r>
      <w:ins w:id="689" w:author="Canh Duc Nguyen" w:date="2023-10-14T08:46:00Z">
        <w:r w:rsidR="000D2156">
          <w:rPr>
            <w:lang w:val="vi-VN"/>
          </w:rPr>
          <w:t xml:space="preserve">bét </w:t>
        </w:r>
      </w:ins>
      <w:r w:rsidRPr="00515445">
        <w:rPr>
          <w:lang w:val="vi-VN"/>
        </w:rPr>
        <w:t xml:space="preserve">rồi, </w:t>
      </w:r>
      <w:ins w:id="690" w:author="Canh Duc Nguyen" w:date="2023-10-14T08:46:00Z">
        <w:r w:rsidR="000D2156">
          <w:rPr>
            <w:lang w:val="vi-VN"/>
          </w:rPr>
          <w:t xml:space="preserve">là </w:t>
        </w:r>
      </w:ins>
      <w:del w:id="691" w:author="Canh Duc Nguyen" w:date="2023-10-14T08:43:00Z">
        <w:r w:rsidRPr="00515445" w:rsidDel="000D2156">
          <w:rPr>
            <w:lang w:val="vi-VN"/>
          </w:rPr>
          <w:delText xml:space="preserve">thật là hỏng bét, </w:delText>
        </w:r>
      </w:del>
      <w:ins w:id="692" w:author="Canh Duc Nguyen" w:date="2023-10-14T08:43:00Z">
        <w:r w:rsidR="000D2156">
          <w:rPr>
            <w:lang w:val="vi-VN"/>
          </w:rPr>
          <w:t xml:space="preserve">cái </w:t>
        </w:r>
      </w:ins>
      <w:r w:rsidRPr="00515445">
        <w:rPr>
          <w:lang w:val="vi-VN"/>
        </w:rPr>
        <w:t>ghế này</w:t>
      </w:r>
      <w:ins w:id="693" w:author="Canh Duc Nguyen" w:date="2023-10-14T08:43:00Z">
        <w:r w:rsidR="000D2156">
          <w:rPr>
            <w:lang w:val="vi-VN"/>
          </w:rPr>
          <w:t xml:space="preserve"> </w:t>
        </w:r>
      </w:ins>
      <w:ins w:id="694" w:author="Canh Duc Nguyen" w:date="2023-10-14T08:46:00Z">
        <w:r w:rsidR="000D2156">
          <w:rPr>
            <w:lang w:val="vi-VN"/>
          </w:rPr>
          <w:t>đây</w:t>
        </w:r>
      </w:ins>
      <w:r w:rsidRPr="00515445">
        <w:rPr>
          <w:lang w:val="vi-VN"/>
        </w:rPr>
        <w:t>!",</w:t>
      </w:r>
    </w:p>
    <w:p w14:paraId="3055F714" w14:textId="77777777" w:rsidR="00515445" w:rsidRPr="00515445" w:rsidRDefault="00515445" w:rsidP="00515445">
      <w:pPr>
        <w:rPr>
          <w:lang w:val="vi-VN"/>
        </w:rPr>
      </w:pPr>
      <w:r w:rsidRPr="00515445">
        <w:rPr>
          <w:lang w:val="vi-VN"/>
        </w:rPr>
        <w:t xml:space="preserve">      "en": "I bought this chair last year, and it wasn't cheap at all, but now it's broken, totally broken, this chair!"</w:t>
      </w:r>
    </w:p>
    <w:p w14:paraId="6CF4954D" w14:textId="77777777" w:rsidR="00515445" w:rsidRPr="00515445" w:rsidRDefault="00515445" w:rsidP="00515445">
      <w:pPr>
        <w:rPr>
          <w:lang w:val="vi-VN"/>
        </w:rPr>
      </w:pPr>
      <w:r w:rsidRPr="00515445">
        <w:rPr>
          <w:lang w:val="vi-VN"/>
        </w:rPr>
        <w:t xml:space="preserve">    },</w:t>
      </w:r>
    </w:p>
    <w:p w14:paraId="7E109F68" w14:textId="77777777" w:rsidR="00515445" w:rsidRPr="00515445" w:rsidRDefault="00515445" w:rsidP="00515445">
      <w:pPr>
        <w:rPr>
          <w:lang w:val="vi-VN"/>
        </w:rPr>
      </w:pPr>
      <w:r w:rsidRPr="00515445">
        <w:rPr>
          <w:lang w:val="vi-VN"/>
        </w:rPr>
        <w:t xml:space="preserve">    {</w:t>
      </w:r>
    </w:p>
    <w:p w14:paraId="5EC06352" w14:textId="5EFD61FB" w:rsidR="00515445" w:rsidRPr="00515445" w:rsidRDefault="00515445" w:rsidP="00515445">
      <w:pPr>
        <w:rPr>
          <w:lang w:val="vi-VN"/>
        </w:rPr>
      </w:pPr>
      <w:r w:rsidRPr="00515445">
        <w:rPr>
          <w:lang w:val="vi-VN"/>
        </w:rPr>
        <w:t xml:space="preserve">      "vn": "</w:t>
      </w:r>
      <w:del w:id="695" w:author="Canh Duc Nguyen" w:date="2023-10-14T08:44:00Z">
        <w:r w:rsidRPr="00515445" w:rsidDel="000D2156">
          <w:rPr>
            <w:lang w:val="vi-VN"/>
          </w:rPr>
          <w:delText>Con này</w:delText>
        </w:r>
      </w:del>
      <w:ins w:id="696" w:author="Canh Duc Nguyen" w:date="2023-10-14T08:44:00Z">
        <w:r w:rsidR="000D2156">
          <w:rPr>
            <w:lang w:val="vi-VN"/>
          </w:rPr>
          <w:t>Em bé này</w:t>
        </w:r>
      </w:ins>
      <w:r w:rsidRPr="00515445">
        <w:rPr>
          <w:lang w:val="vi-VN"/>
        </w:rPr>
        <w:t xml:space="preserve"> đúng là </w:t>
      </w:r>
      <w:del w:id="697" w:author="Canh Duc Nguyen" w:date="2023-10-14T08:44:00Z">
        <w:r w:rsidRPr="00515445" w:rsidDel="000D2156">
          <w:rPr>
            <w:lang w:val="vi-VN"/>
          </w:rPr>
          <w:delText xml:space="preserve">quậy </w:delText>
        </w:r>
      </w:del>
      <w:ins w:id="698" w:author="Canh Duc Nguyen" w:date="2023-10-14T08:44:00Z">
        <w:r w:rsidR="000D2156">
          <w:rPr>
            <w:lang w:val="vi-VN"/>
          </w:rPr>
          <w:t xml:space="preserve">nghịch </w:t>
        </w:r>
      </w:ins>
      <w:r w:rsidRPr="00515445">
        <w:rPr>
          <w:lang w:val="vi-VN"/>
        </w:rPr>
        <w:t xml:space="preserve">lắm cơ, không chịu nghỉ ngơi một phút nào cả, </w:t>
      </w:r>
      <w:del w:id="699" w:author="Canh Duc Nguyen" w:date="2023-10-14T08:44:00Z">
        <w:r w:rsidRPr="00515445" w:rsidDel="000D2156">
          <w:rPr>
            <w:lang w:val="vi-VN"/>
          </w:rPr>
          <w:delText xml:space="preserve">con </w:delText>
        </w:r>
      </w:del>
      <w:ins w:id="700" w:author="Canh Duc Nguyen" w:date="2023-10-14T08:44:00Z">
        <w:r w:rsidR="000D2156">
          <w:rPr>
            <w:lang w:val="vi-VN"/>
          </w:rPr>
          <w:t xml:space="preserve">em bé </w:t>
        </w:r>
      </w:ins>
      <w:r w:rsidRPr="00515445">
        <w:rPr>
          <w:lang w:val="vi-VN"/>
        </w:rPr>
        <w:t>này</w:t>
      </w:r>
      <w:ins w:id="701" w:author="Canh Duc Nguyen" w:date="2023-10-14T08:45:00Z">
        <w:r w:rsidR="000D2156">
          <w:rPr>
            <w:lang w:val="vi-VN"/>
          </w:rPr>
          <w:t xml:space="preserve"> đấy</w:t>
        </w:r>
      </w:ins>
      <w:r w:rsidRPr="00515445">
        <w:rPr>
          <w:lang w:val="vi-VN"/>
        </w:rPr>
        <w:t>!",</w:t>
      </w:r>
    </w:p>
    <w:p w14:paraId="15AF3B73" w14:textId="77777777" w:rsidR="00515445" w:rsidRPr="00515445" w:rsidRDefault="00515445" w:rsidP="00515445">
      <w:pPr>
        <w:rPr>
          <w:lang w:val="vi-VN"/>
        </w:rPr>
      </w:pPr>
      <w:r w:rsidRPr="00515445">
        <w:rPr>
          <w:lang w:val="vi-VN"/>
        </w:rPr>
        <w:t xml:space="preserve">      "en": "This kid is truly naughty, never rests for a minute, this kid!"</w:t>
      </w:r>
    </w:p>
    <w:p w14:paraId="7E886B83" w14:textId="77777777" w:rsidR="00515445" w:rsidRPr="00515445" w:rsidRDefault="00515445" w:rsidP="00515445">
      <w:pPr>
        <w:rPr>
          <w:lang w:val="vi-VN"/>
        </w:rPr>
      </w:pPr>
      <w:r w:rsidRPr="00515445">
        <w:rPr>
          <w:lang w:val="vi-VN"/>
        </w:rPr>
        <w:t xml:space="preserve">    },</w:t>
      </w:r>
    </w:p>
    <w:p w14:paraId="52917E65" w14:textId="77777777" w:rsidR="00515445" w:rsidRPr="00515445" w:rsidRDefault="00515445" w:rsidP="00515445">
      <w:pPr>
        <w:rPr>
          <w:lang w:val="vi-VN"/>
        </w:rPr>
      </w:pPr>
      <w:r w:rsidRPr="00515445">
        <w:rPr>
          <w:lang w:val="vi-VN"/>
        </w:rPr>
        <w:t xml:space="preserve">    {</w:t>
      </w:r>
    </w:p>
    <w:p w14:paraId="32AAC1A2" w14:textId="3D8FE3FF" w:rsidR="00515445" w:rsidRPr="00515445" w:rsidRDefault="00515445" w:rsidP="00515445">
      <w:pPr>
        <w:rPr>
          <w:lang w:val="vi-VN"/>
        </w:rPr>
      </w:pPr>
      <w:r w:rsidRPr="00515445">
        <w:rPr>
          <w:lang w:val="vi-VN"/>
        </w:rPr>
        <w:t xml:space="preserve">      "vn": "</w:t>
      </w:r>
      <w:del w:id="702" w:author="Canh Duc Nguyen" w:date="2023-10-14T08:46:00Z">
        <w:r w:rsidRPr="00515445" w:rsidDel="000D2156">
          <w:rPr>
            <w:lang w:val="vi-VN"/>
          </w:rPr>
          <w:delText xml:space="preserve">Bộ quần áo này </w:delText>
        </w:r>
      </w:del>
      <w:ins w:id="703" w:author="Canh Duc Nguyen" w:date="2023-10-14T08:46:00Z">
        <w:r w:rsidR="000D2156">
          <w:rPr>
            <w:lang w:val="vi-VN"/>
          </w:rPr>
          <w:t>T</w:t>
        </w:r>
      </w:ins>
      <w:del w:id="704" w:author="Canh Duc Nguyen" w:date="2023-10-14T08:46:00Z">
        <w:r w:rsidRPr="00515445" w:rsidDel="000D2156">
          <w:rPr>
            <w:lang w:val="vi-VN"/>
          </w:rPr>
          <w:delText>t</w:delText>
        </w:r>
      </w:del>
      <w:r w:rsidRPr="00515445">
        <w:rPr>
          <w:lang w:val="vi-VN"/>
        </w:rPr>
        <w:t>ôi thực sự thích</w:t>
      </w:r>
      <w:ins w:id="705" w:author="Canh Duc Nguyen" w:date="2023-10-14T08:46:00Z">
        <w:r w:rsidR="000D2156">
          <w:rPr>
            <w:lang w:val="vi-VN"/>
          </w:rPr>
          <w:t xml:space="preserve"> b</w:t>
        </w:r>
        <w:r w:rsidR="000D2156" w:rsidRPr="00515445">
          <w:rPr>
            <w:lang w:val="vi-VN"/>
          </w:rPr>
          <w:t>ộ quần áo này</w:t>
        </w:r>
      </w:ins>
      <w:r w:rsidRPr="00515445">
        <w:rPr>
          <w:lang w:val="vi-VN"/>
        </w:rPr>
        <w:t xml:space="preserve"> lắm, mặc rất vừa và thoải mái, </w:t>
      </w:r>
      <w:ins w:id="706" w:author="Canh Duc Nguyen" w:date="2023-10-14T08:46:00Z">
        <w:r w:rsidR="000D2156">
          <w:rPr>
            <w:lang w:val="vi-VN"/>
          </w:rPr>
          <w:t xml:space="preserve">chính là </w:t>
        </w:r>
      </w:ins>
      <w:r w:rsidRPr="00515445">
        <w:rPr>
          <w:lang w:val="vi-VN"/>
        </w:rPr>
        <w:t>bộ quần áo này</w:t>
      </w:r>
      <w:ins w:id="707" w:author="Canh Duc Nguyen" w:date="2023-10-14T08:46:00Z">
        <w:r w:rsidR="000D2156">
          <w:rPr>
            <w:lang w:val="vi-VN"/>
          </w:rPr>
          <w:t xml:space="preserve"> đây</w:t>
        </w:r>
      </w:ins>
      <w:r w:rsidRPr="00515445">
        <w:rPr>
          <w:lang w:val="vi-VN"/>
        </w:rPr>
        <w:t>!",</w:t>
      </w:r>
    </w:p>
    <w:p w14:paraId="5BD32EA1" w14:textId="77777777" w:rsidR="00515445" w:rsidRPr="00515445" w:rsidRDefault="00515445" w:rsidP="00515445">
      <w:pPr>
        <w:rPr>
          <w:lang w:val="vi-VN"/>
        </w:rPr>
      </w:pPr>
      <w:r w:rsidRPr="00515445">
        <w:rPr>
          <w:lang w:val="vi-VN"/>
        </w:rPr>
        <w:t xml:space="preserve">      "en": "I really like this outfit, it fits me so well and is very comfortable, this outfit!"</w:t>
      </w:r>
    </w:p>
    <w:p w14:paraId="4FB0BAF7" w14:textId="77777777" w:rsidR="00515445" w:rsidRPr="00515445" w:rsidRDefault="00515445" w:rsidP="00515445">
      <w:pPr>
        <w:rPr>
          <w:lang w:val="vi-VN"/>
        </w:rPr>
      </w:pPr>
      <w:r w:rsidRPr="00515445">
        <w:rPr>
          <w:lang w:val="vi-VN"/>
        </w:rPr>
        <w:t xml:space="preserve">    },</w:t>
      </w:r>
    </w:p>
    <w:p w14:paraId="4A0185D3" w14:textId="77777777" w:rsidR="00515445" w:rsidRPr="00515445" w:rsidRDefault="00515445" w:rsidP="00515445">
      <w:pPr>
        <w:rPr>
          <w:lang w:val="vi-VN"/>
        </w:rPr>
      </w:pPr>
      <w:r w:rsidRPr="00515445">
        <w:rPr>
          <w:lang w:val="vi-VN"/>
        </w:rPr>
        <w:t xml:space="preserve">    {</w:t>
      </w:r>
    </w:p>
    <w:p w14:paraId="3777BF4D" w14:textId="6AFB871E" w:rsidR="00515445" w:rsidRPr="00515445" w:rsidRDefault="00515445" w:rsidP="00515445">
      <w:pPr>
        <w:rPr>
          <w:lang w:val="vi-VN"/>
        </w:rPr>
      </w:pPr>
      <w:r w:rsidRPr="00515445">
        <w:rPr>
          <w:lang w:val="vi-VN"/>
        </w:rPr>
        <w:t xml:space="preserve">      "vn": "</w:t>
      </w:r>
      <w:del w:id="708" w:author="Canh Duc Nguyen" w:date="2023-10-14T08:48:00Z">
        <w:r w:rsidRPr="00515445" w:rsidDel="000D2156">
          <w:rPr>
            <w:lang w:val="vi-VN"/>
          </w:rPr>
          <w:delText xml:space="preserve">Ông </w:delText>
        </w:r>
      </w:del>
      <w:ins w:id="709" w:author="Canh Duc Nguyen" w:date="2023-10-14T08:48:00Z">
        <w:r w:rsidR="000D2156">
          <w:rPr>
            <w:lang w:val="vi-VN"/>
          </w:rPr>
          <w:t xml:space="preserve">Người đàn ông </w:t>
        </w:r>
      </w:ins>
      <w:r w:rsidRPr="00515445">
        <w:rPr>
          <w:lang w:val="vi-VN"/>
        </w:rPr>
        <w:t xml:space="preserve">này hồi trẻ là một học giả xuất sắc, tri thức rộng lớn và ham đọc sách, </w:t>
      </w:r>
      <w:ins w:id="710" w:author="Canh Duc Nguyen" w:date="2023-10-14T08:48:00Z">
        <w:r w:rsidR="000D2156">
          <w:rPr>
            <w:lang w:val="vi-VN"/>
          </w:rPr>
          <w:t xml:space="preserve">là </w:t>
        </w:r>
      </w:ins>
      <w:del w:id="711" w:author="Canh Duc Nguyen" w:date="2023-10-14T08:48:00Z">
        <w:r w:rsidRPr="00515445" w:rsidDel="000D2156">
          <w:rPr>
            <w:lang w:val="vi-VN"/>
          </w:rPr>
          <w:delText>ông</w:delText>
        </w:r>
      </w:del>
      <w:ins w:id="712" w:author="Canh Duc Nguyen" w:date="2023-10-14T08:48:00Z">
        <w:r w:rsidR="000D2156">
          <w:rPr>
            <w:lang w:val="vi-VN"/>
          </w:rPr>
          <w:t>người</w:t>
        </w:r>
      </w:ins>
      <w:r w:rsidRPr="00515445">
        <w:rPr>
          <w:lang w:val="vi-VN"/>
        </w:rPr>
        <w:t xml:space="preserve"> này</w:t>
      </w:r>
      <w:ins w:id="713" w:author="Canh Duc Nguyen" w:date="2023-10-14T08:48:00Z">
        <w:r w:rsidR="000D2156">
          <w:rPr>
            <w:lang w:val="vi-VN"/>
          </w:rPr>
          <w:t xml:space="preserve"> đây</w:t>
        </w:r>
      </w:ins>
      <w:r w:rsidRPr="00515445">
        <w:rPr>
          <w:lang w:val="vi-VN"/>
        </w:rPr>
        <w:t>!",</w:t>
      </w:r>
    </w:p>
    <w:p w14:paraId="07F2CA0A" w14:textId="77777777" w:rsidR="00515445" w:rsidRPr="00515445" w:rsidRDefault="00515445" w:rsidP="00515445">
      <w:pPr>
        <w:rPr>
          <w:lang w:val="vi-VN"/>
        </w:rPr>
      </w:pPr>
      <w:r w:rsidRPr="00515445">
        <w:rPr>
          <w:lang w:val="vi-VN"/>
        </w:rPr>
        <w:t xml:space="preserve">      "en": "This man was an excellent scholar when he was young, with broad knowledge and a passion for reading, this man!"</w:t>
      </w:r>
    </w:p>
    <w:p w14:paraId="083D85AD" w14:textId="77777777" w:rsidR="00515445" w:rsidRPr="00515445" w:rsidRDefault="00515445" w:rsidP="00515445">
      <w:pPr>
        <w:rPr>
          <w:lang w:val="vi-VN"/>
        </w:rPr>
      </w:pPr>
      <w:r w:rsidRPr="00515445">
        <w:rPr>
          <w:lang w:val="vi-VN"/>
        </w:rPr>
        <w:t xml:space="preserve">    }</w:t>
      </w:r>
    </w:p>
    <w:p w14:paraId="3B3DFF7C" w14:textId="77777777" w:rsidR="00515445" w:rsidRPr="00515445" w:rsidRDefault="00515445" w:rsidP="00515445">
      <w:pPr>
        <w:rPr>
          <w:lang w:val="vi-VN"/>
        </w:rPr>
      </w:pPr>
      <w:r w:rsidRPr="00515445">
        <w:rPr>
          <w:lang w:val="vi-VN"/>
        </w:rPr>
        <w:t xml:space="preserve">  ]</w:t>
      </w:r>
    </w:p>
    <w:p w14:paraId="547F1661" w14:textId="77777777" w:rsidR="00515445" w:rsidRPr="00515445" w:rsidRDefault="00515445" w:rsidP="00515445">
      <w:pPr>
        <w:rPr>
          <w:lang w:val="vi-VN"/>
        </w:rPr>
      </w:pPr>
      <w:r w:rsidRPr="00515445">
        <w:rPr>
          <w:lang w:val="vi-VN"/>
        </w:rPr>
        <w:t>}</w:t>
      </w:r>
    </w:p>
    <w:p w14:paraId="2A8A7B61" w14:textId="77777777" w:rsidR="00515445" w:rsidRPr="00515445" w:rsidRDefault="00515445" w:rsidP="00515445">
      <w:pPr>
        <w:rPr>
          <w:lang w:val="vi-VN"/>
        </w:rPr>
      </w:pPr>
      <w:r w:rsidRPr="00515445">
        <w:rPr>
          <w:lang w:val="vi-VN"/>
        </w:rPr>
        <w:t>-----------------------------</w:t>
      </w:r>
    </w:p>
    <w:p w14:paraId="1DAC008C" w14:textId="77777777" w:rsidR="00515445" w:rsidRPr="00515445" w:rsidRDefault="00515445" w:rsidP="00515445">
      <w:pPr>
        <w:rPr>
          <w:lang w:val="vi-VN"/>
        </w:rPr>
      </w:pPr>
      <w:r w:rsidRPr="00515445">
        <w:rPr>
          <w:lang w:val="vi-VN"/>
        </w:rPr>
        <w:t xml:space="preserve">keyword: Emphatic negation with 'cả' </w:t>
      </w:r>
    </w:p>
    <w:p w14:paraId="6A9DB933" w14:textId="77777777" w:rsidR="00515445" w:rsidRPr="00515445" w:rsidRDefault="00515445" w:rsidP="00515445">
      <w:pPr>
        <w:rPr>
          <w:lang w:val="vi-VN"/>
        </w:rPr>
      </w:pPr>
      <w:r w:rsidRPr="00515445">
        <w:rPr>
          <w:lang w:val="vi-VN"/>
        </w:rPr>
        <w:t xml:space="preserve">PROMPT: Generate grammar explanation for following Vietnamese grammar point: Emphatic negation with 'cả' </w:t>
      </w:r>
    </w:p>
    <w:p w14:paraId="3FD6B82A" w14:textId="77777777" w:rsidR="00515445" w:rsidRPr="00515445" w:rsidRDefault="00515445" w:rsidP="00515445">
      <w:pPr>
        <w:rPr>
          <w:lang w:val="vi-VN"/>
        </w:rPr>
      </w:pPr>
      <w:r w:rsidRPr="00515445">
        <w:rPr>
          <w:lang w:val="vi-VN"/>
        </w:rPr>
        <w:t xml:space="preserve">RESPONSE: { </w:t>
      </w:r>
    </w:p>
    <w:p w14:paraId="2B63E68C" w14:textId="77777777" w:rsidR="00515445" w:rsidRPr="00515445" w:rsidRDefault="00515445" w:rsidP="00515445">
      <w:pPr>
        <w:rPr>
          <w:lang w:val="vi-VN"/>
        </w:rPr>
      </w:pPr>
      <w:r w:rsidRPr="00515445">
        <w:rPr>
          <w:lang w:val="vi-VN"/>
        </w:rPr>
        <w:t xml:space="preserve">  "title": "Emphatic negation with 'cả'", </w:t>
      </w:r>
    </w:p>
    <w:p w14:paraId="329040AF" w14:textId="77777777" w:rsidR="00515445" w:rsidRPr="00515445" w:rsidRDefault="00515445" w:rsidP="00515445">
      <w:pPr>
        <w:rPr>
          <w:lang w:val="vi-VN"/>
        </w:rPr>
      </w:pPr>
      <w:r w:rsidRPr="00515445">
        <w:rPr>
          <w:lang w:val="vi-VN"/>
        </w:rPr>
        <w:t xml:space="preserve">  "short_explanation": "'Cả' is used in Vietnamese language to emphasize a negative expression.", </w:t>
      </w:r>
    </w:p>
    <w:p w14:paraId="630E3969" w14:textId="659067C2" w:rsidR="00515445" w:rsidRPr="00515445" w:rsidRDefault="00515445" w:rsidP="00515445">
      <w:pPr>
        <w:rPr>
          <w:lang w:val="vi-VN"/>
        </w:rPr>
      </w:pPr>
      <w:r w:rsidRPr="00515445">
        <w:rPr>
          <w:lang w:val="vi-VN"/>
        </w:rPr>
        <w:t xml:space="preserve">  "long_explanation": "The pronoun 'cả' in Vietnamese is used to increase the emphasis on a negative statement. It is often accompanied by 'đâu' or 'không' which means 'no' in English. 'Cả' is usually placed after the subject but before the verb in a sentence. It can apply to various contexts, adding strong emphasis that the statement is entirely, without exception, not the case.", </w:t>
      </w:r>
    </w:p>
    <w:p w14:paraId="33BD680F" w14:textId="5EAD6D60" w:rsidR="00515445" w:rsidRPr="00515445" w:rsidRDefault="00515445" w:rsidP="00515445">
      <w:pPr>
        <w:rPr>
          <w:lang w:val="vi-VN"/>
        </w:rPr>
      </w:pPr>
      <w:r w:rsidRPr="00515445">
        <w:rPr>
          <w:lang w:val="vi-VN"/>
        </w:rPr>
        <w:t xml:space="preserve">  "formation": "Subject + </w:t>
      </w:r>
      <w:del w:id="714" w:author="Canh Duc Nguyen" w:date="2023-10-14T08:51:00Z">
        <w:r w:rsidRPr="00515445" w:rsidDel="00B86A16">
          <w:rPr>
            <w:lang w:val="vi-VN"/>
          </w:rPr>
          <w:delText xml:space="preserve">cả + </w:delText>
        </w:r>
      </w:del>
      <w:r w:rsidRPr="00515445">
        <w:rPr>
          <w:lang w:val="vi-VN"/>
        </w:rPr>
        <w:t>Verb (negative)</w:t>
      </w:r>
      <w:ins w:id="715" w:author="Canh Duc Nguyen" w:date="2023-10-14T08:51:00Z">
        <w:r w:rsidR="00B86A16">
          <w:rPr>
            <w:lang w:val="vi-VN"/>
          </w:rPr>
          <w:t xml:space="preserve"> + …cả”</w:t>
        </w:r>
      </w:ins>
      <w:r w:rsidRPr="00515445">
        <w:rPr>
          <w:lang w:val="vi-VN"/>
        </w:rPr>
        <w:t>"</w:t>
      </w:r>
      <w:ins w:id="716" w:author="Canh Duc Nguyen" w:date="2023-10-14T08:53:00Z">
        <w:r w:rsidR="00B86A16">
          <w:rPr>
            <w:lang w:val="vi-VN"/>
          </w:rPr>
          <w:t xml:space="preserve"> / cả + noun + Subject + …</w:t>
        </w:r>
      </w:ins>
      <w:r w:rsidRPr="00515445">
        <w:rPr>
          <w:lang w:val="vi-VN"/>
        </w:rPr>
        <w:t xml:space="preserve">, </w:t>
      </w:r>
    </w:p>
    <w:p w14:paraId="044DC50B" w14:textId="77777777" w:rsidR="00515445" w:rsidRPr="00515445" w:rsidRDefault="00515445" w:rsidP="00515445">
      <w:pPr>
        <w:rPr>
          <w:lang w:val="vi-VN"/>
        </w:rPr>
      </w:pPr>
      <w:r w:rsidRPr="00515445">
        <w:rPr>
          <w:lang w:val="vi-VN"/>
        </w:rPr>
        <w:lastRenderedPageBreak/>
        <w:t xml:space="preserve">  "examples": [ </w:t>
      </w:r>
    </w:p>
    <w:p w14:paraId="368CF650" w14:textId="77777777" w:rsidR="00515445" w:rsidRPr="00515445" w:rsidRDefault="00515445" w:rsidP="00515445">
      <w:pPr>
        <w:rPr>
          <w:lang w:val="vi-VN"/>
        </w:rPr>
      </w:pPr>
      <w:r w:rsidRPr="00515445">
        <w:rPr>
          <w:lang w:val="vi-VN"/>
        </w:rPr>
        <w:t xml:space="preserve">    { </w:t>
      </w:r>
    </w:p>
    <w:p w14:paraId="58D22132" w14:textId="785C7E16" w:rsidR="00515445" w:rsidRPr="00515445" w:rsidRDefault="00515445" w:rsidP="00515445">
      <w:pPr>
        <w:rPr>
          <w:lang w:val="vi-VN"/>
        </w:rPr>
      </w:pPr>
      <w:r w:rsidRPr="00515445">
        <w:rPr>
          <w:lang w:val="vi-VN"/>
        </w:rPr>
        <w:t xml:space="preserve">      "vn": "Anh ấy </w:t>
      </w:r>
      <w:ins w:id="717" w:author="Canh Duc Nguyen" w:date="2023-10-14T08:51:00Z">
        <w:r w:rsidR="00B86A16">
          <w:rPr>
            <w:lang w:val="vi-VN"/>
          </w:rPr>
          <w:t>không</w:t>
        </w:r>
      </w:ins>
      <w:del w:id="718" w:author="Canh Duc Nguyen" w:date="2023-10-14T08:51:00Z">
        <w:r w:rsidRPr="00515445" w:rsidDel="00B86A16">
          <w:rPr>
            <w:lang w:val="vi-VN"/>
          </w:rPr>
          <w:delText>cả đâu</w:delText>
        </w:r>
      </w:del>
      <w:r w:rsidRPr="00515445">
        <w:rPr>
          <w:lang w:val="vi-VN"/>
        </w:rPr>
        <w:t xml:space="preserve"> thích học tiếng Việt</w:t>
      </w:r>
      <w:ins w:id="719" w:author="Canh Duc Nguyen" w:date="2023-10-14T08:51:00Z">
        <w:r w:rsidR="00B86A16">
          <w:rPr>
            <w:lang w:val="vi-VN"/>
          </w:rPr>
          <w:t xml:space="preserve"> chút nào cả</w:t>
        </w:r>
      </w:ins>
      <w:ins w:id="720" w:author="Canh Duc Nguyen" w:date="2023-10-14T08:52:00Z">
        <w:r w:rsidR="00B86A16">
          <w:rPr>
            <w:lang w:val="vi-VN"/>
          </w:rPr>
          <w:t xml:space="preserve"> đâu</w:t>
        </w:r>
      </w:ins>
      <w:r w:rsidRPr="00515445">
        <w:rPr>
          <w:lang w:val="vi-VN"/>
        </w:rPr>
        <w:t xml:space="preserve">.", </w:t>
      </w:r>
    </w:p>
    <w:p w14:paraId="1050559B" w14:textId="77777777" w:rsidR="00515445" w:rsidRPr="00515445" w:rsidRDefault="00515445" w:rsidP="00515445">
      <w:pPr>
        <w:rPr>
          <w:lang w:val="vi-VN"/>
        </w:rPr>
      </w:pPr>
      <w:r w:rsidRPr="00515445">
        <w:rPr>
          <w:lang w:val="vi-VN"/>
        </w:rPr>
        <w:t xml:space="preserve">      "en": "He doesn't like to learn Vietnamese at all." </w:t>
      </w:r>
    </w:p>
    <w:p w14:paraId="74F0D7FF" w14:textId="77777777" w:rsidR="00515445" w:rsidRPr="00515445" w:rsidRDefault="00515445" w:rsidP="00515445">
      <w:pPr>
        <w:rPr>
          <w:lang w:val="vi-VN"/>
        </w:rPr>
      </w:pPr>
      <w:r w:rsidRPr="00515445">
        <w:rPr>
          <w:lang w:val="vi-VN"/>
        </w:rPr>
        <w:t xml:space="preserve">    }, </w:t>
      </w:r>
    </w:p>
    <w:p w14:paraId="569B56C9" w14:textId="77777777" w:rsidR="00515445" w:rsidRPr="00515445" w:rsidRDefault="00515445" w:rsidP="00515445">
      <w:pPr>
        <w:rPr>
          <w:lang w:val="vi-VN"/>
        </w:rPr>
      </w:pPr>
      <w:r w:rsidRPr="00515445">
        <w:rPr>
          <w:lang w:val="vi-VN"/>
        </w:rPr>
        <w:t xml:space="preserve">    { </w:t>
      </w:r>
    </w:p>
    <w:p w14:paraId="205D2E52" w14:textId="1C2C3D61" w:rsidR="00515445" w:rsidRPr="00515445" w:rsidRDefault="00515445" w:rsidP="00515445">
      <w:pPr>
        <w:rPr>
          <w:lang w:val="vi-VN"/>
        </w:rPr>
      </w:pPr>
      <w:r w:rsidRPr="00515445">
        <w:rPr>
          <w:lang w:val="vi-VN"/>
        </w:rPr>
        <w:t xml:space="preserve">      "vn": "Tôi </w:t>
      </w:r>
      <w:del w:id="721" w:author="Canh Duc Nguyen" w:date="2023-10-14T08:52:00Z">
        <w:r w:rsidRPr="00515445" w:rsidDel="00B86A16">
          <w:rPr>
            <w:lang w:val="vi-VN"/>
          </w:rPr>
          <w:delText xml:space="preserve">cả </w:delText>
        </w:r>
      </w:del>
      <w:r w:rsidRPr="00515445">
        <w:rPr>
          <w:lang w:val="vi-VN"/>
        </w:rPr>
        <w:t>không muốn đi làm hôm nay</w:t>
      </w:r>
      <w:ins w:id="722" w:author="Canh Duc Nguyen" w:date="2023-10-14T08:52:00Z">
        <w:r w:rsidR="00B86A16">
          <w:rPr>
            <w:lang w:val="vi-VN"/>
          </w:rPr>
          <w:t xml:space="preserve"> chút nào cả đâu</w:t>
        </w:r>
      </w:ins>
      <w:r w:rsidRPr="00515445">
        <w:rPr>
          <w:lang w:val="vi-VN"/>
        </w:rPr>
        <w:t xml:space="preserve">.", </w:t>
      </w:r>
    </w:p>
    <w:p w14:paraId="31C6B657" w14:textId="77777777" w:rsidR="00515445" w:rsidRPr="00515445" w:rsidRDefault="00515445" w:rsidP="00515445">
      <w:pPr>
        <w:rPr>
          <w:lang w:val="vi-VN"/>
        </w:rPr>
      </w:pPr>
      <w:r w:rsidRPr="00515445">
        <w:rPr>
          <w:lang w:val="vi-VN"/>
        </w:rPr>
        <w:t xml:space="preserve">      "en": "I don't want to go to work today at all." </w:t>
      </w:r>
    </w:p>
    <w:p w14:paraId="2F4DE413" w14:textId="77777777" w:rsidR="00515445" w:rsidRPr="00515445" w:rsidRDefault="00515445" w:rsidP="00515445">
      <w:pPr>
        <w:rPr>
          <w:lang w:val="vi-VN"/>
        </w:rPr>
      </w:pPr>
      <w:r w:rsidRPr="00515445">
        <w:rPr>
          <w:lang w:val="vi-VN"/>
        </w:rPr>
        <w:t xml:space="preserve">    }, </w:t>
      </w:r>
    </w:p>
    <w:p w14:paraId="5A3376C8" w14:textId="77777777" w:rsidR="00515445" w:rsidRPr="00515445" w:rsidRDefault="00515445" w:rsidP="00515445">
      <w:pPr>
        <w:rPr>
          <w:lang w:val="vi-VN"/>
        </w:rPr>
      </w:pPr>
      <w:r w:rsidRPr="00515445">
        <w:rPr>
          <w:lang w:val="vi-VN"/>
        </w:rPr>
        <w:t xml:space="preserve">    { </w:t>
      </w:r>
    </w:p>
    <w:p w14:paraId="0360B43F" w14:textId="4C5B39BF" w:rsidR="00515445" w:rsidRPr="00515445" w:rsidRDefault="00515445" w:rsidP="00515445">
      <w:pPr>
        <w:rPr>
          <w:lang w:val="vi-VN"/>
        </w:rPr>
      </w:pPr>
      <w:r w:rsidRPr="00515445">
        <w:rPr>
          <w:lang w:val="vi-VN"/>
        </w:rPr>
        <w:t xml:space="preserve">      "vn": "Cả ngày </w:t>
      </w:r>
      <w:ins w:id="723" w:author="Canh Duc Nguyen" w:date="2023-10-14T08:52:00Z">
        <w:r w:rsidR="00B86A16">
          <w:rPr>
            <w:lang w:val="vi-VN"/>
          </w:rPr>
          <w:t xml:space="preserve">hôm </w:t>
        </w:r>
      </w:ins>
      <w:r w:rsidRPr="00515445">
        <w:rPr>
          <w:lang w:val="vi-VN"/>
        </w:rPr>
        <w:t xml:space="preserve">nay, cô ấy không nói chuyện với tôi.", </w:t>
      </w:r>
    </w:p>
    <w:p w14:paraId="2FEF8358" w14:textId="77777777" w:rsidR="00515445" w:rsidRPr="00515445" w:rsidRDefault="00515445" w:rsidP="00515445">
      <w:pPr>
        <w:rPr>
          <w:lang w:val="vi-VN"/>
        </w:rPr>
      </w:pPr>
      <w:r w:rsidRPr="00515445">
        <w:rPr>
          <w:lang w:val="vi-VN"/>
        </w:rPr>
        <w:t xml:space="preserve">      "en": "She did not talk to me at all today." </w:t>
      </w:r>
    </w:p>
    <w:p w14:paraId="128E9220" w14:textId="77777777" w:rsidR="00515445" w:rsidRPr="00515445" w:rsidRDefault="00515445" w:rsidP="00515445">
      <w:pPr>
        <w:rPr>
          <w:lang w:val="vi-VN"/>
        </w:rPr>
      </w:pPr>
      <w:r w:rsidRPr="00515445">
        <w:rPr>
          <w:lang w:val="vi-VN"/>
        </w:rPr>
        <w:t xml:space="preserve">    }, </w:t>
      </w:r>
    </w:p>
    <w:p w14:paraId="02889039" w14:textId="77777777" w:rsidR="00515445" w:rsidRPr="00515445" w:rsidRDefault="00515445" w:rsidP="00515445">
      <w:pPr>
        <w:rPr>
          <w:lang w:val="vi-VN"/>
        </w:rPr>
      </w:pPr>
      <w:r w:rsidRPr="00515445">
        <w:rPr>
          <w:lang w:val="vi-VN"/>
        </w:rPr>
        <w:t xml:space="preserve">    { </w:t>
      </w:r>
    </w:p>
    <w:p w14:paraId="4C118FD5" w14:textId="5F319CA9" w:rsidR="00515445" w:rsidRPr="00515445" w:rsidRDefault="00515445" w:rsidP="00515445">
      <w:pPr>
        <w:rPr>
          <w:lang w:val="vi-VN"/>
        </w:rPr>
      </w:pPr>
      <w:r w:rsidRPr="00515445">
        <w:rPr>
          <w:lang w:val="vi-VN"/>
        </w:rPr>
        <w:t xml:space="preserve">      "vn": "Chúng tôi </w:t>
      </w:r>
      <w:del w:id="724" w:author="Canh Duc Nguyen" w:date="2023-10-14T08:53:00Z">
        <w:r w:rsidRPr="00515445" w:rsidDel="00B86A16">
          <w:rPr>
            <w:lang w:val="vi-VN"/>
          </w:rPr>
          <w:delText xml:space="preserve">cả </w:delText>
        </w:r>
      </w:del>
      <w:r w:rsidRPr="00515445">
        <w:rPr>
          <w:lang w:val="vi-VN"/>
        </w:rPr>
        <w:t>không thích ăn mì xào</w:t>
      </w:r>
      <w:ins w:id="725" w:author="Canh Duc Nguyen" w:date="2023-10-14T08:54:00Z">
        <w:r w:rsidR="00B86A16">
          <w:rPr>
            <w:lang w:val="vi-VN"/>
          </w:rPr>
          <w:t xml:space="preserve"> chút nào cả đâu</w:t>
        </w:r>
      </w:ins>
      <w:r w:rsidRPr="00515445">
        <w:rPr>
          <w:lang w:val="vi-VN"/>
        </w:rPr>
        <w:t xml:space="preserve">.", </w:t>
      </w:r>
    </w:p>
    <w:p w14:paraId="58C7AFE7" w14:textId="77777777" w:rsidR="00515445" w:rsidRPr="00515445" w:rsidRDefault="00515445" w:rsidP="00515445">
      <w:pPr>
        <w:rPr>
          <w:lang w:val="vi-VN"/>
        </w:rPr>
      </w:pPr>
      <w:r w:rsidRPr="00515445">
        <w:rPr>
          <w:lang w:val="vi-VN"/>
        </w:rPr>
        <w:t xml:space="preserve">      "en": "We don't like eating fried noodles at all." </w:t>
      </w:r>
    </w:p>
    <w:p w14:paraId="7FB4135F" w14:textId="77777777" w:rsidR="00515445" w:rsidRPr="00515445" w:rsidRDefault="00515445" w:rsidP="00515445">
      <w:pPr>
        <w:rPr>
          <w:lang w:val="vi-VN"/>
        </w:rPr>
      </w:pPr>
      <w:r w:rsidRPr="00515445">
        <w:rPr>
          <w:lang w:val="vi-VN"/>
        </w:rPr>
        <w:t xml:space="preserve">    } </w:t>
      </w:r>
    </w:p>
    <w:p w14:paraId="3A581747" w14:textId="77777777" w:rsidR="00515445" w:rsidRPr="00515445" w:rsidRDefault="00515445" w:rsidP="00515445">
      <w:pPr>
        <w:rPr>
          <w:lang w:val="vi-VN"/>
        </w:rPr>
      </w:pPr>
      <w:r w:rsidRPr="00515445">
        <w:rPr>
          <w:lang w:val="vi-VN"/>
        </w:rPr>
        <w:t xml:space="preserve">  ] </w:t>
      </w:r>
    </w:p>
    <w:p w14:paraId="6081CAB2" w14:textId="77777777" w:rsidR="00515445" w:rsidRPr="00515445" w:rsidRDefault="00515445" w:rsidP="00515445">
      <w:pPr>
        <w:rPr>
          <w:lang w:val="vi-VN"/>
        </w:rPr>
      </w:pPr>
      <w:r w:rsidRPr="00515445">
        <w:rPr>
          <w:lang w:val="vi-VN"/>
        </w:rPr>
        <w:t>}</w:t>
      </w:r>
    </w:p>
    <w:p w14:paraId="6E49E893" w14:textId="77777777" w:rsidR="00515445" w:rsidRPr="00515445" w:rsidRDefault="00515445" w:rsidP="00515445">
      <w:pPr>
        <w:rPr>
          <w:lang w:val="vi-VN"/>
        </w:rPr>
      </w:pPr>
      <w:r w:rsidRPr="00515445">
        <w:rPr>
          <w:lang w:val="vi-VN"/>
        </w:rPr>
        <w:t>-----------------------------</w:t>
      </w:r>
    </w:p>
    <w:p w14:paraId="246C4E68" w14:textId="77777777" w:rsidR="00515445" w:rsidRPr="00515445" w:rsidRDefault="00515445" w:rsidP="00515445">
      <w:pPr>
        <w:rPr>
          <w:lang w:val="vi-VN"/>
        </w:rPr>
      </w:pPr>
      <w:r w:rsidRPr="00515445">
        <w:rPr>
          <w:lang w:val="vi-VN"/>
        </w:rPr>
        <w:t xml:space="preserve">keyword: Emphatic particle 'ấy' </w:t>
      </w:r>
    </w:p>
    <w:p w14:paraId="6A08C11F" w14:textId="77777777" w:rsidR="00515445" w:rsidRPr="00515445" w:rsidRDefault="00515445" w:rsidP="00515445">
      <w:pPr>
        <w:rPr>
          <w:lang w:val="vi-VN"/>
        </w:rPr>
      </w:pPr>
      <w:r w:rsidRPr="00515445">
        <w:rPr>
          <w:lang w:val="vi-VN"/>
        </w:rPr>
        <w:t xml:space="preserve">PROMPT: Generate grammar explanation for following Vietnamese grammar point: Emphatic particle 'ấy' </w:t>
      </w:r>
    </w:p>
    <w:p w14:paraId="6CE5BE31" w14:textId="77777777" w:rsidR="00515445" w:rsidRPr="00515445" w:rsidRDefault="00515445" w:rsidP="00515445">
      <w:pPr>
        <w:rPr>
          <w:lang w:val="vi-VN"/>
        </w:rPr>
      </w:pPr>
      <w:r w:rsidRPr="00515445">
        <w:rPr>
          <w:lang w:val="vi-VN"/>
        </w:rPr>
        <w:t xml:space="preserve">RESPONSE: { </w:t>
      </w:r>
    </w:p>
    <w:p w14:paraId="44BE4846" w14:textId="77777777" w:rsidR="00515445" w:rsidRPr="00515445" w:rsidRDefault="00515445" w:rsidP="00515445">
      <w:pPr>
        <w:rPr>
          <w:lang w:val="vi-VN"/>
        </w:rPr>
      </w:pPr>
      <w:r w:rsidRPr="00515445">
        <w:rPr>
          <w:lang w:val="vi-VN"/>
        </w:rPr>
        <w:t xml:space="preserve">  "title": "Emphatic particle 'ấy'", </w:t>
      </w:r>
    </w:p>
    <w:p w14:paraId="52E7839D" w14:textId="77777777" w:rsidR="00515445" w:rsidRPr="00515445" w:rsidRDefault="00515445" w:rsidP="00515445">
      <w:pPr>
        <w:rPr>
          <w:lang w:val="vi-VN"/>
        </w:rPr>
      </w:pPr>
      <w:r w:rsidRPr="00515445">
        <w:rPr>
          <w:lang w:val="vi-VN"/>
        </w:rPr>
        <w:t xml:space="preserve">  "short_explanation": "Used to emphasize or refer to something that has been mentioned.", </w:t>
      </w:r>
    </w:p>
    <w:p w14:paraId="16B1043D" w14:textId="77777777" w:rsidR="00515445" w:rsidRPr="00515445" w:rsidRDefault="00515445" w:rsidP="00515445">
      <w:pPr>
        <w:rPr>
          <w:lang w:val="vi-VN"/>
        </w:rPr>
      </w:pPr>
      <w:r w:rsidRPr="00515445">
        <w:rPr>
          <w:lang w:val="vi-VN"/>
        </w:rPr>
        <w:t xml:space="preserve">  "long_explanation": "The Vietnamese particle 'ấy' is an emphatic word used to highlight an entity or subject mentioned earlier in conversation. It creates emphasis and denotes familiarity of the subject at hand. It can be equivalent to the English demonstrative pronouns 'that' or 'those' but is used more informally.", </w:t>
      </w:r>
    </w:p>
    <w:p w14:paraId="1FFC68B6" w14:textId="77777777" w:rsidR="00515445" w:rsidRPr="00515445" w:rsidRDefault="00515445" w:rsidP="00515445">
      <w:pPr>
        <w:rPr>
          <w:lang w:val="vi-VN"/>
        </w:rPr>
      </w:pPr>
      <w:r w:rsidRPr="00515445">
        <w:rPr>
          <w:lang w:val="vi-VN"/>
        </w:rPr>
        <w:t xml:space="preserve">  "formation": "example of grammar formation for given grammar point", </w:t>
      </w:r>
    </w:p>
    <w:p w14:paraId="3149CBB6" w14:textId="77777777" w:rsidR="00515445" w:rsidRPr="00515445" w:rsidRDefault="00515445" w:rsidP="00515445">
      <w:pPr>
        <w:rPr>
          <w:lang w:val="vi-VN"/>
        </w:rPr>
      </w:pPr>
      <w:r w:rsidRPr="00515445">
        <w:rPr>
          <w:lang w:val="vi-VN"/>
        </w:rPr>
        <w:t xml:space="preserve">  "examples": [ </w:t>
      </w:r>
    </w:p>
    <w:p w14:paraId="7718C46E" w14:textId="77777777" w:rsidR="00515445" w:rsidRPr="00515445" w:rsidRDefault="00515445" w:rsidP="00515445">
      <w:pPr>
        <w:rPr>
          <w:lang w:val="vi-VN"/>
        </w:rPr>
      </w:pPr>
      <w:r w:rsidRPr="00515445">
        <w:rPr>
          <w:lang w:val="vi-VN"/>
        </w:rPr>
        <w:t xml:space="preserve">    { </w:t>
      </w:r>
    </w:p>
    <w:p w14:paraId="0C349C76" w14:textId="77777777" w:rsidR="00515445" w:rsidRPr="00515445" w:rsidRDefault="00515445" w:rsidP="00515445">
      <w:pPr>
        <w:rPr>
          <w:lang w:val="vi-VN"/>
        </w:rPr>
      </w:pPr>
      <w:r w:rsidRPr="00515445">
        <w:rPr>
          <w:lang w:val="vi-VN"/>
        </w:rPr>
        <w:t xml:space="preserve">      "vn": "Con mèo ấy là của bạn ạ?", </w:t>
      </w:r>
    </w:p>
    <w:p w14:paraId="59630EF1" w14:textId="77777777" w:rsidR="00515445" w:rsidRPr="00515445" w:rsidRDefault="00515445" w:rsidP="00515445">
      <w:pPr>
        <w:rPr>
          <w:lang w:val="vi-VN"/>
        </w:rPr>
      </w:pPr>
      <w:r w:rsidRPr="00515445">
        <w:rPr>
          <w:lang w:val="vi-VN"/>
        </w:rPr>
        <w:t xml:space="preserve">      "en": "Is that cat yours?" </w:t>
      </w:r>
    </w:p>
    <w:p w14:paraId="4841169B" w14:textId="77777777" w:rsidR="00515445" w:rsidRPr="00515445" w:rsidRDefault="00515445" w:rsidP="00515445">
      <w:pPr>
        <w:rPr>
          <w:lang w:val="vi-VN"/>
        </w:rPr>
      </w:pPr>
      <w:r w:rsidRPr="00515445">
        <w:rPr>
          <w:lang w:val="vi-VN"/>
        </w:rPr>
        <w:t xml:space="preserve">    }, </w:t>
      </w:r>
    </w:p>
    <w:p w14:paraId="040D1719" w14:textId="77777777" w:rsidR="00515445" w:rsidRPr="00515445" w:rsidRDefault="00515445" w:rsidP="00515445">
      <w:pPr>
        <w:rPr>
          <w:lang w:val="vi-VN"/>
        </w:rPr>
      </w:pPr>
      <w:r w:rsidRPr="00515445">
        <w:rPr>
          <w:lang w:val="vi-VN"/>
        </w:rPr>
        <w:t xml:space="preserve">    { </w:t>
      </w:r>
    </w:p>
    <w:p w14:paraId="053BC4F2" w14:textId="77777777" w:rsidR="00515445" w:rsidRPr="00515445" w:rsidRDefault="00515445" w:rsidP="00515445">
      <w:pPr>
        <w:rPr>
          <w:lang w:val="vi-VN"/>
        </w:rPr>
      </w:pPr>
      <w:r w:rsidRPr="00515445">
        <w:rPr>
          <w:lang w:val="vi-VN"/>
        </w:rPr>
        <w:t xml:space="preserve">      "vn": "Cô giáo ấy rất nghiêm khắc với học sinh.", </w:t>
      </w:r>
    </w:p>
    <w:p w14:paraId="60FF277E" w14:textId="77777777" w:rsidR="00515445" w:rsidRPr="00515445" w:rsidRDefault="00515445" w:rsidP="00515445">
      <w:pPr>
        <w:rPr>
          <w:lang w:val="vi-VN"/>
        </w:rPr>
      </w:pPr>
      <w:r w:rsidRPr="00515445">
        <w:rPr>
          <w:lang w:val="vi-VN"/>
        </w:rPr>
        <w:t xml:space="preserve">      "en": "That teacher is very strict with students.", </w:t>
      </w:r>
    </w:p>
    <w:p w14:paraId="379AF3BA" w14:textId="77777777" w:rsidR="00515445" w:rsidRPr="00515445" w:rsidRDefault="00515445" w:rsidP="00515445">
      <w:pPr>
        <w:rPr>
          <w:lang w:val="vi-VN"/>
        </w:rPr>
      </w:pPr>
      <w:r w:rsidRPr="00515445">
        <w:rPr>
          <w:lang w:val="vi-VN"/>
        </w:rPr>
        <w:t xml:space="preserve">    }, </w:t>
      </w:r>
    </w:p>
    <w:p w14:paraId="4E84F013" w14:textId="77777777" w:rsidR="00515445" w:rsidRPr="00515445" w:rsidRDefault="00515445" w:rsidP="00515445">
      <w:pPr>
        <w:rPr>
          <w:lang w:val="vi-VN"/>
        </w:rPr>
      </w:pPr>
      <w:r w:rsidRPr="00515445">
        <w:rPr>
          <w:lang w:val="vi-VN"/>
        </w:rPr>
        <w:t xml:space="preserve">    { </w:t>
      </w:r>
    </w:p>
    <w:p w14:paraId="5CFAEA02" w14:textId="6E42EEED" w:rsidR="00515445" w:rsidRPr="00515445" w:rsidRDefault="00515445" w:rsidP="00515445">
      <w:pPr>
        <w:rPr>
          <w:lang w:val="vi-VN"/>
        </w:rPr>
      </w:pPr>
      <w:r w:rsidRPr="00515445">
        <w:rPr>
          <w:lang w:val="vi-VN"/>
        </w:rPr>
        <w:t xml:space="preserve">      "vn": "</w:t>
      </w:r>
      <w:del w:id="726" w:author="Canh Duc Nguyen" w:date="2023-10-14T08:56:00Z">
        <w:r w:rsidRPr="00515445" w:rsidDel="00B86A16">
          <w:rPr>
            <w:lang w:val="vi-VN"/>
          </w:rPr>
          <w:delText>Cái áo ấy</w:delText>
        </w:r>
      </w:del>
      <w:ins w:id="727" w:author="Canh Duc Nguyen" w:date="2023-10-14T08:56:00Z">
        <w:r w:rsidR="00B86A16">
          <w:rPr>
            <w:lang w:val="vi-VN"/>
          </w:rPr>
          <w:t>T</w:t>
        </w:r>
      </w:ins>
      <w:del w:id="728" w:author="Canh Duc Nguyen" w:date="2023-10-14T08:56:00Z">
        <w:r w:rsidRPr="00515445" w:rsidDel="00B86A16">
          <w:rPr>
            <w:lang w:val="vi-VN"/>
          </w:rPr>
          <w:delText xml:space="preserve"> t</w:delText>
        </w:r>
      </w:del>
      <w:r w:rsidRPr="00515445">
        <w:rPr>
          <w:lang w:val="vi-VN"/>
        </w:rPr>
        <w:t xml:space="preserve">ôi mua </w:t>
      </w:r>
      <w:ins w:id="729" w:author="Canh Duc Nguyen" w:date="2023-10-14T08:56:00Z">
        <w:r w:rsidR="00B86A16">
          <w:rPr>
            <w:lang w:val="vi-VN"/>
          </w:rPr>
          <w:t>c</w:t>
        </w:r>
        <w:r w:rsidR="00B86A16" w:rsidRPr="00515445">
          <w:rPr>
            <w:lang w:val="vi-VN"/>
          </w:rPr>
          <w:t xml:space="preserve">ái áo ấy </w:t>
        </w:r>
      </w:ins>
      <w:r w:rsidRPr="00515445">
        <w:rPr>
          <w:lang w:val="vi-VN"/>
        </w:rPr>
        <w:t xml:space="preserve">ở chợ bên cạnh.", </w:t>
      </w:r>
    </w:p>
    <w:p w14:paraId="20F03827" w14:textId="77777777" w:rsidR="00515445" w:rsidRPr="00515445" w:rsidRDefault="00515445" w:rsidP="00515445">
      <w:pPr>
        <w:rPr>
          <w:lang w:val="vi-VN"/>
        </w:rPr>
      </w:pPr>
      <w:r w:rsidRPr="00515445">
        <w:rPr>
          <w:lang w:val="vi-VN"/>
        </w:rPr>
        <w:t xml:space="preserve">      "en": "I bought that shirt from the market next door." </w:t>
      </w:r>
    </w:p>
    <w:p w14:paraId="3AA6F973" w14:textId="77777777" w:rsidR="00515445" w:rsidRPr="00515445" w:rsidRDefault="00515445" w:rsidP="00515445">
      <w:pPr>
        <w:rPr>
          <w:lang w:val="vi-VN"/>
        </w:rPr>
      </w:pPr>
      <w:r w:rsidRPr="00515445">
        <w:rPr>
          <w:lang w:val="vi-VN"/>
        </w:rPr>
        <w:t xml:space="preserve">    }, </w:t>
      </w:r>
    </w:p>
    <w:p w14:paraId="32BC7CFB" w14:textId="77777777" w:rsidR="00515445" w:rsidRPr="00515445" w:rsidRDefault="00515445" w:rsidP="00515445">
      <w:pPr>
        <w:rPr>
          <w:lang w:val="vi-VN"/>
        </w:rPr>
      </w:pPr>
      <w:r w:rsidRPr="00515445">
        <w:rPr>
          <w:lang w:val="vi-VN"/>
        </w:rPr>
        <w:lastRenderedPageBreak/>
        <w:t xml:space="preserve">    { </w:t>
      </w:r>
    </w:p>
    <w:p w14:paraId="0413789D" w14:textId="77777777" w:rsidR="00515445" w:rsidRPr="00515445" w:rsidRDefault="00515445" w:rsidP="00515445">
      <w:pPr>
        <w:rPr>
          <w:lang w:val="vi-VN"/>
        </w:rPr>
      </w:pPr>
      <w:r w:rsidRPr="00515445">
        <w:rPr>
          <w:lang w:val="vi-VN"/>
        </w:rPr>
        <w:t xml:space="preserve">      "vn": "Quyển sách ấy đã giúp tôi hiểu thêm về lịch sử Việt Nam.", </w:t>
      </w:r>
    </w:p>
    <w:p w14:paraId="7A06C0D3" w14:textId="77777777" w:rsidR="00515445" w:rsidRPr="00515445" w:rsidRDefault="00515445" w:rsidP="00515445">
      <w:pPr>
        <w:rPr>
          <w:lang w:val="vi-VN"/>
        </w:rPr>
      </w:pPr>
      <w:r w:rsidRPr="00515445">
        <w:rPr>
          <w:lang w:val="vi-VN"/>
        </w:rPr>
        <w:t xml:space="preserve">      "en": "That book has helped me gain more understanding about Vietnamese history." </w:t>
      </w:r>
    </w:p>
    <w:p w14:paraId="70205BC8" w14:textId="77777777" w:rsidR="00515445" w:rsidRPr="00515445" w:rsidRDefault="00515445" w:rsidP="00515445">
      <w:pPr>
        <w:rPr>
          <w:lang w:val="vi-VN"/>
        </w:rPr>
      </w:pPr>
      <w:r w:rsidRPr="00515445">
        <w:rPr>
          <w:lang w:val="vi-VN"/>
        </w:rPr>
        <w:t xml:space="preserve">    } </w:t>
      </w:r>
    </w:p>
    <w:p w14:paraId="246DEE89" w14:textId="77777777" w:rsidR="00515445" w:rsidRPr="00515445" w:rsidRDefault="00515445" w:rsidP="00515445">
      <w:pPr>
        <w:rPr>
          <w:lang w:val="vi-VN"/>
        </w:rPr>
      </w:pPr>
      <w:r w:rsidRPr="00515445">
        <w:rPr>
          <w:lang w:val="vi-VN"/>
        </w:rPr>
        <w:t xml:space="preserve">  ]</w:t>
      </w:r>
    </w:p>
    <w:p w14:paraId="2864C062" w14:textId="77777777" w:rsidR="00515445" w:rsidRPr="00515445" w:rsidRDefault="00515445" w:rsidP="00515445">
      <w:pPr>
        <w:rPr>
          <w:lang w:val="vi-VN"/>
        </w:rPr>
      </w:pPr>
      <w:r w:rsidRPr="00515445">
        <w:rPr>
          <w:lang w:val="vi-VN"/>
        </w:rPr>
        <w:t>}</w:t>
      </w:r>
    </w:p>
    <w:p w14:paraId="3C35356F" w14:textId="77777777" w:rsidR="00515445" w:rsidRPr="00515445" w:rsidRDefault="00515445" w:rsidP="00515445">
      <w:pPr>
        <w:rPr>
          <w:lang w:val="vi-VN"/>
        </w:rPr>
      </w:pPr>
      <w:r w:rsidRPr="00515445">
        <w:rPr>
          <w:lang w:val="vi-VN"/>
        </w:rPr>
        <w:t>-----------------------------</w:t>
      </w:r>
    </w:p>
    <w:p w14:paraId="604FC840" w14:textId="77777777" w:rsidR="00515445" w:rsidRPr="00515445" w:rsidRDefault="00515445" w:rsidP="00515445">
      <w:pPr>
        <w:rPr>
          <w:lang w:val="vi-VN"/>
        </w:rPr>
      </w:pPr>
      <w:r w:rsidRPr="00515445">
        <w:rPr>
          <w:lang w:val="vi-VN"/>
        </w:rPr>
        <w:t xml:space="preserve">keyword: Emphatic particle 'nữa cơ' </w:t>
      </w:r>
    </w:p>
    <w:p w14:paraId="6FC232C9" w14:textId="77777777" w:rsidR="00515445" w:rsidRPr="00515445" w:rsidRDefault="00515445" w:rsidP="00515445">
      <w:pPr>
        <w:rPr>
          <w:lang w:val="vi-VN"/>
        </w:rPr>
      </w:pPr>
      <w:r w:rsidRPr="00515445">
        <w:rPr>
          <w:lang w:val="vi-VN"/>
        </w:rPr>
        <w:t xml:space="preserve">PROMPT: Generate grammar explanation for following Vietnamese grammar point: Emphatic particle 'nữa cơ' </w:t>
      </w:r>
    </w:p>
    <w:p w14:paraId="08234CAC" w14:textId="77777777" w:rsidR="00515445" w:rsidRPr="00515445" w:rsidRDefault="00515445" w:rsidP="00515445">
      <w:pPr>
        <w:rPr>
          <w:lang w:val="vi-VN"/>
        </w:rPr>
      </w:pPr>
      <w:r w:rsidRPr="00515445">
        <w:rPr>
          <w:lang w:val="vi-VN"/>
        </w:rPr>
        <w:t xml:space="preserve">RESPONSE: { </w:t>
      </w:r>
    </w:p>
    <w:p w14:paraId="4D411B81" w14:textId="77777777" w:rsidR="00515445" w:rsidRPr="00515445" w:rsidRDefault="00515445" w:rsidP="00515445">
      <w:pPr>
        <w:rPr>
          <w:lang w:val="vi-VN"/>
        </w:rPr>
      </w:pPr>
      <w:r w:rsidRPr="00515445">
        <w:rPr>
          <w:lang w:val="vi-VN"/>
        </w:rPr>
        <w:t xml:space="preserve">  "title": "Emphatic particle 'nữa cơ'", </w:t>
      </w:r>
    </w:p>
    <w:p w14:paraId="55C90678" w14:textId="77777777" w:rsidR="00515445" w:rsidRPr="00515445" w:rsidRDefault="00515445" w:rsidP="00515445">
      <w:pPr>
        <w:rPr>
          <w:lang w:val="vi-VN"/>
        </w:rPr>
      </w:pPr>
      <w:r w:rsidRPr="00515445">
        <w:rPr>
          <w:lang w:val="vi-VN"/>
        </w:rPr>
        <w:t xml:space="preserve">  "short_explanation": "Used to express surprise or emphasis on an unexpected information or action.", </w:t>
      </w:r>
    </w:p>
    <w:p w14:paraId="1C0A04EF" w14:textId="77777777" w:rsidR="00515445" w:rsidRPr="00515445" w:rsidRDefault="00515445" w:rsidP="00515445">
      <w:pPr>
        <w:rPr>
          <w:lang w:val="vi-VN"/>
        </w:rPr>
      </w:pPr>
      <w:r w:rsidRPr="00515445">
        <w:rPr>
          <w:lang w:val="vi-VN"/>
        </w:rPr>
        <w:t xml:space="preserve">  "long_explanation": "The Vietnamese particle 'nữa cơ' is used to highlight emphasis or surprise at a particular piece of information or an action, similar to 'even more so' in English. It can be used to express surprise, disbelief, or simply to emphasize something unexpected. This particle is placed at the end of the sentence.", </w:t>
      </w:r>
    </w:p>
    <w:p w14:paraId="476C0869" w14:textId="77777777" w:rsidR="00515445" w:rsidRPr="00515445" w:rsidRDefault="00515445" w:rsidP="00515445">
      <w:pPr>
        <w:rPr>
          <w:lang w:val="vi-VN"/>
        </w:rPr>
      </w:pPr>
      <w:r w:rsidRPr="00515445">
        <w:rPr>
          <w:lang w:val="vi-VN"/>
        </w:rPr>
        <w:t xml:space="preserve">  "formation": "Subject + Predicate + nữa cơ", </w:t>
      </w:r>
    </w:p>
    <w:p w14:paraId="168B77D8" w14:textId="77777777" w:rsidR="00515445" w:rsidRPr="00515445" w:rsidRDefault="00515445" w:rsidP="00515445">
      <w:pPr>
        <w:rPr>
          <w:lang w:val="vi-VN"/>
        </w:rPr>
      </w:pPr>
      <w:r w:rsidRPr="00515445">
        <w:rPr>
          <w:lang w:val="vi-VN"/>
        </w:rPr>
        <w:t xml:space="preserve">  "examples": [</w:t>
      </w:r>
    </w:p>
    <w:p w14:paraId="7F8148D2" w14:textId="77777777" w:rsidR="00515445" w:rsidRPr="00515445" w:rsidRDefault="00515445" w:rsidP="00515445">
      <w:pPr>
        <w:rPr>
          <w:lang w:val="vi-VN"/>
        </w:rPr>
      </w:pPr>
      <w:r w:rsidRPr="00515445">
        <w:rPr>
          <w:lang w:val="vi-VN"/>
        </w:rPr>
        <w:t xml:space="preserve">    { </w:t>
      </w:r>
    </w:p>
    <w:p w14:paraId="1DD398B4" w14:textId="33F02A92" w:rsidR="00515445" w:rsidRPr="00515445" w:rsidRDefault="00515445" w:rsidP="00515445">
      <w:pPr>
        <w:rPr>
          <w:lang w:val="vi-VN"/>
        </w:rPr>
      </w:pPr>
      <w:r w:rsidRPr="00515445">
        <w:rPr>
          <w:lang w:val="vi-VN"/>
        </w:rPr>
        <w:t xml:space="preserve">      "vn": "Anh ấy </w:t>
      </w:r>
      <w:ins w:id="730" w:author="Canh Duc Nguyen" w:date="2023-10-14T08:56:00Z">
        <w:r w:rsidR="00B86A16">
          <w:rPr>
            <w:lang w:val="vi-VN"/>
          </w:rPr>
          <w:t xml:space="preserve">còn </w:t>
        </w:r>
      </w:ins>
      <w:r w:rsidRPr="00515445">
        <w:rPr>
          <w:lang w:val="vi-VN"/>
        </w:rPr>
        <w:t xml:space="preserve">học bài mỗi ngày nữa cơ.", </w:t>
      </w:r>
    </w:p>
    <w:p w14:paraId="5995E0F8" w14:textId="77777777" w:rsidR="00515445" w:rsidRPr="00515445" w:rsidRDefault="00515445" w:rsidP="00515445">
      <w:pPr>
        <w:rPr>
          <w:lang w:val="vi-VN"/>
        </w:rPr>
      </w:pPr>
      <w:r w:rsidRPr="00515445">
        <w:rPr>
          <w:lang w:val="vi-VN"/>
        </w:rPr>
        <w:t xml:space="preserve">      "en": "He studies every day, and to top it off." </w:t>
      </w:r>
    </w:p>
    <w:p w14:paraId="65E4710B" w14:textId="77777777" w:rsidR="00515445" w:rsidRPr="00515445" w:rsidRDefault="00515445" w:rsidP="00515445">
      <w:pPr>
        <w:rPr>
          <w:lang w:val="vi-VN"/>
        </w:rPr>
      </w:pPr>
      <w:r w:rsidRPr="00515445">
        <w:rPr>
          <w:lang w:val="vi-VN"/>
        </w:rPr>
        <w:t xml:space="preserve">    }, </w:t>
      </w:r>
    </w:p>
    <w:p w14:paraId="07D1A2DE" w14:textId="77777777" w:rsidR="00515445" w:rsidRPr="00515445" w:rsidRDefault="00515445" w:rsidP="00515445">
      <w:pPr>
        <w:rPr>
          <w:lang w:val="vi-VN"/>
        </w:rPr>
      </w:pPr>
      <w:r w:rsidRPr="00515445">
        <w:rPr>
          <w:lang w:val="vi-VN"/>
        </w:rPr>
        <w:t xml:space="preserve">    { </w:t>
      </w:r>
    </w:p>
    <w:p w14:paraId="1061D965" w14:textId="77777777" w:rsidR="00515445" w:rsidRPr="00515445" w:rsidRDefault="00515445" w:rsidP="00515445">
      <w:pPr>
        <w:rPr>
          <w:lang w:val="vi-VN"/>
        </w:rPr>
      </w:pPr>
      <w:r w:rsidRPr="00515445">
        <w:rPr>
          <w:lang w:val="vi-VN"/>
        </w:rPr>
        <w:t xml:space="preserve">      "vn": "Cô ấy có thể nấu rất nhiều món ăn nữa cơ.", </w:t>
      </w:r>
    </w:p>
    <w:p w14:paraId="14DDBAC1" w14:textId="77777777" w:rsidR="00515445" w:rsidRPr="00515445" w:rsidRDefault="00515445" w:rsidP="00515445">
      <w:pPr>
        <w:rPr>
          <w:lang w:val="vi-VN"/>
        </w:rPr>
      </w:pPr>
      <w:r w:rsidRPr="00515445">
        <w:rPr>
          <w:lang w:val="vi-VN"/>
        </w:rPr>
        <w:t xml:space="preserve">      "en": "She can cook so many dishes, on top of everything else." </w:t>
      </w:r>
    </w:p>
    <w:p w14:paraId="19524765" w14:textId="77777777" w:rsidR="00515445" w:rsidRPr="00515445" w:rsidRDefault="00515445" w:rsidP="00515445">
      <w:pPr>
        <w:rPr>
          <w:lang w:val="vi-VN"/>
        </w:rPr>
      </w:pPr>
      <w:r w:rsidRPr="00515445">
        <w:rPr>
          <w:lang w:val="vi-VN"/>
        </w:rPr>
        <w:t xml:space="preserve">    }, </w:t>
      </w:r>
    </w:p>
    <w:p w14:paraId="0489B9E6" w14:textId="77777777" w:rsidR="00515445" w:rsidRPr="00515445" w:rsidRDefault="00515445" w:rsidP="00515445">
      <w:pPr>
        <w:rPr>
          <w:lang w:val="vi-VN"/>
        </w:rPr>
      </w:pPr>
      <w:r w:rsidRPr="00515445">
        <w:rPr>
          <w:lang w:val="vi-VN"/>
        </w:rPr>
        <w:t xml:space="preserve">    { </w:t>
      </w:r>
    </w:p>
    <w:p w14:paraId="32AD559E" w14:textId="6D4428F6" w:rsidR="00515445" w:rsidRPr="00515445" w:rsidRDefault="00515445" w:rsidP="00515445">
      <w:pPr>
        <w:rPr>
          <w:lang w:val="vi-VN"/>
        </w:rPr>
      </w:pPr>
      <w:r w:rsidRPr="00515445">
        <w:rPr>
          <w:lang w:val="vi-VN"/>
        </w:rPr>
        <w:t xml:space="preserve">      "vn": "Tôi </w:t>
      </w:r>
      <w:ins w:id="731" w:author="Canh Duc Nguyen" w:date="2023-10-14T09:00:00Z">
        <w:r w:rsidR="00DD0395">
          <w:rPr>
            <w:lang w:val="vi-VN"/>
          </w:rPr>
          <w:t xml:space="preserve">còn </w:t>
        </w:r>
      </w:ins>
      <w:del w:id="732" w:author="Canh Duc Nguyen" w:date="2023-10-14T09:00:00Z">
        <w:r w:rsidRPr="00515445" w:rsidDel="00DD0395">
          <w:rPr>
            <w:lang w:val="vi-VN"/>
          </w:rPr>
          <w:delText xml:space="preserve">đã </w:delText>
        </w:r>
      </w:del>
      <w:r w:rsidRPr="00515445">
        <w:rPr>
          <w:lang w:val="vi-VN"/>
        </w:rPr>
        <w:t xml:space="preserve">vượt qua </w:t>
      </w:r>
      <w:ins w:id="733" w:author="Canh Duc Nguyen" w:date="2023-10-14T09:00:00Z">
        <w:r w:rsidR="00DD0395">
          <w:rPr>
            <w:lang w:val="vi-VN"/>
          </w:rPr>
          <w:t xml:space="preserve">được </w:t>
        </w:r>
      </w:ins>
      <w:r w:rsidRPr="00515445">
        <w:rPr>
          <w:lang w:val="vi-VN"/>
        </w:rPr>
        <w:t xml:space="preserve">bài kiểm tra khó </w:t>
      </w:r>
      <w:ins w:id="734" w:author="Canh Duc Nguyen" w:date="2023-10-14T09:00:00Z">
        <w:r w:rsidR="00DD0395">
          <w:rPr>
            <w:lang w:val="vi-VN"/>
          </w:rPr>
          <w:t xml:space="preserve">đó </w:t>
        </w:r>
      </w:ins>
      <w:r w:rsidRPr="00515445">
        <w:rPr>
          <w:lang w:val="vi-VN"/>
        </w:rPr>
        <w:t xml:space="preserve">nữa cơ.", </w:t>
      </w:r>
    </w:p>
    <w:p w14:paraId="3EBA568E" w14:textId="77777777" w:rsidR="00515445" w:rsidRPr="00515445" w:rsidRDefault="00515445" w:rsidP="00515445">
      <w:pPr>
        <w:rPr>
          <w:lang w:val="vi-VN"/>
        </w:rPr>
      </w:pPr>
      <w:r w:rsidRPr="00515445">
        <w:rPr>
          <w:lang w:val="vi-VN"/>
        </w:rPr>
        <w:t xml:space="preserve">      "en": "I have even passed the difficult test." </w:t>
      </w:r>
    </w:p>
    <w:p w14:paraId="0D975C5B" w14:textId="77777777" w:rsidR="00515445" w:rsidRPr="00515445" w:rsidRDefault="00515445" w:rsidP="00515445">
      <w:pPr>
        <w:rPr>
          <w:lang w:val="vi-VN"/>
        </w:rPr>
      </w:pPr>
      <w:r w:rsidRPr="00515445">
        <w:rPr>
          <w:lang w:val="vi-VN"/>
        </w:rPr>
        <w:t xml:space="preserve">    }, </w:t>
      </w:r>
    </w:p>
    <w:p w14:paraId="02BECF93" w14:textId="77777777" w:rsidR="00515445" w:rsidRPr="00515445" w:rsidRDefault="00515445" w:rsidP="00515445">
      <w:pPr>
        <w:rPr>
          <w:lang w:val="vi-VN"/>
        </w:rPr>
      </w:pPr>
      <w:r w:rsidRPr="00515445">
        <w:rPr>
          <w:lang w:val="vi-VN"/>
        </w:rPr>
        <w:t xml:space="preserve">    { </w:t>
      </w:r>
    </w:p>
    <w:p w14:paraId="6D2DFCF0" w14:textId="03F71CC3" w:rsidR="00515445" w:rsidRPr="00515445" w:rsidRDefault="00515445" w:rsidP="00515445">
      <w:pPr>
        <w:rPr>
          <w:lang w:val="vi-VN"/>
        </w:rPr>
      </w:pPr>
      <w:r w:rsidRPr="00515445">
        <w:rPr>
          <w:lang w:val="vi-VN"/>
        </w:rPr>
        <w:t xml:space="preserve">      "vn": "Họ </w:t>
      </w:r>
      <w:ins w:id="735" w:author="Canh Duc Nguyen" w:date="2023-10-14T09:01:00Z">
        <w:r w:rsidR="00DD0395">
          <w:rPr>
            <w:lang w:val="vi-VN"/>
          </w:rPr>
          <w:t xml:space="preserve">còn </w:t>
        </w:r>
      </w:ins>
      <w:r w:rsidRPr="00515445">
        <w:rPr>
          <w:lang w:val="vi-VN"/>
        </w:rPr>
        <w:t>đã mua</w:t>
      </w:r>
      <w:ins w:id="736" w:author="Canh Duc Nguyen" w:date="2023-10-14T09:01:00Z">
        <w:r w:rsidR="00DD0395">
          <w:rPr>
            <w:lang w:val="vi-VN"/>
          </w:rPr>
          <w:t xml:space="preserve"> thêm</w:t>
        </w:r>
      </w:ins>
      <w:r w:rsidRPr="00515445">
        <w:rPr>
          <w:lang w:val="vi-VN"/>
        </w:rPr>
        <w:t xml:space="preserve"> một căn hộ mới nữa cơ.", </w:t>
      </w:r>
    </w:p>
    <w:p w14:paraId="184D686C" w14:textId="77777777" w:rsidR="00515445" w:rsidRPr="00515445" w:rsidRDefault="00515445" w:rsidP="00515445">
      <w:pPr>
        <w:rPr>
          <w:lang w:val="vi-VN"/>
        </w:rPr>
      </w:pPr>
      <w:r w:rsidRPr="00515445">
        <w:rPr>
          <w:lang w:val="vi-VN"/>
        </w:rPr>
        <w:t xml:space="preserve">      "en": "They have even bought a new apartment." </w:t>
      </w:r>
    </w:p>
    <w:p w14:paraId="6CABAA8F" w14:textId="77777777" w:rsidR="00515445" w:rsidRPr="00515445" w:rsidRDefault="00515445" w:rsidP="00515445">
      <w:pPr>
        <w:rPr>
          <w:lang w:val="vi-VN"/>
        </w:rPr>
      </w:pPr>
      <w:r w:rsidRPr="00515445">
        <w:rPr>
          <w:lang w:val="vi-VN"/>
        </w:rPr>
        <w:t xml:space="preserve">    }</w:t>
      </w:r>
    </w:p>
    <w:p w14:paraId="10BB1A0D" w14:textId="77777777" w:rsidR="00515445" w:rsidRPr="00515445" w:rsidRDefault="00515445" w:rsidP="00515445">
      <w:pPr>
        <w:rPr>
          <w:lang w:val="vi-VN"/>
        </w:rPr>
      </w:pPr>
      <w:r w:rsidRPr="00515445">
        <w:rPr>
          <w:lang w:val="vi-VN"/>
        </w:rPr>
        <w:t xml:space="preserve">  ]   </w:t>
      </w:r>
    </w:p>
    <w:p w14:paraId="74E31FFD" w14:textId="77777777" w:rsidR="00515445" w:rsidRPr="00515445" w:rsidRDefault="00515445" w:rsidP="00515445">
      <w:pPr>
        <w:rPr>
          <w:lang w:val="vi-VN"/>
        </w:rPr>
      </w:pPr>
      <w:r w:rsidRPr="00515445">
        <w:rPr>
          <w:lang w:val="vi-VN"/>
        </w:rPr>
        <w:t>}</w:t>
      </w:r>
    </w:p>
    <w:p w14:paraId="484F20C0" w14:textId="77777777" w:rsidR="00515445" w:rsidRPr="00515445" w:rsidRDefault="00515445" w:rsidP="00515445">
      <w:pPr>
        <w:rPr>
          <w:lang w:val="vi-VN"/>
        </w:rPr>
      </w:pPr>
      <w:r w:rsidRPr="00515445">
        <w:rPr>
          <w:lang w:val="vi-VN"/>
        </w:rPr>
        <w:t>-----------------------------</w:t>
      </w:r>
    </w:p>
    <w:p w14:paraId="1EA8388C" w14:textId="77777777" w:rsidR="00515445" w:rsidRPr="00515445" w:rsidRDefault="00515445" w:rsidP="00515445">
      <w:pPr>
        <w:rPr>
          <w:lang w:val="vi-VN"/>
        </w:rPr>
      </w:pPr>
      <w:r w:rsidRPr="00515445">
        <w:rPr>
          <w:lang w:val="vi-VN"/>
        </w:rPr>
        <w:t xml:space="preserve">keyword: Emphatic particle 'rồi' </w:t>
      </w:r>
    </w:p>
    <w:p w14:paraId="368E21AF" w14:textId="77777777" w:rsidR="00515445" w:rsidRPr="00515445" w:rsidRDefault="00515445" w:rsidP="00515445">
      <w:pPr>
        <w:rPr>
          <w:lang w:val="vi-VN"/>
        </w:rPr>
      </w:pPr>
      <w:r w:rsidRPr="00515445">
        <w:rPr>
          <w:lang w:val="vi-VN"/>
        </w:rPr>
        <w:t xml:space="preserve">PROMPT: Generate grammar explanation for following Vietnamese grammar point: Emphatic particle 'rồi' </w:t>
      </w:r>
    </w:p>
    <w:p w14:paraId="05AF13B7" w14:textId="77777777" w:rsidR="00515445" w:rsidRPr="00515445" w:rsidRDefault="00515445" w:rsidP="00515445">
      <w:pPr>
        <w:rPr>
          <w:lang w:val="vi-VN"/>
        </w:rPr>
      </w:pPr>
      <w:r w:rsidRPr="00515445">
        <w:rPr>
          <w:lang w:val="vi-VN"/>
        </w:rPr>
        <w:t xml:space="preserve">RESPONSE: { </w:t>
      </w:r>
    </w:p>
    <w:p w14:paraId="2893FE7E" w14:textId="77777777" w:rsidR="00515445" w:rsidRPr="00515445" w:rsidRDefault="00515445" w:rsidP="00515445">
      <w:pPr>
        <w:rPr>
          <w:lang w:val="vi-VN"/>
        </w:rPr>
      </w:pPr>
      <w:r w:rsidRPr="00515445">
        <w:rPr>
          <w:lang w:val="vi-VN"/>
        </w:rPr>
        <w:t xml:space="preserve">  "title": "Emphatic particle 'rồi'", </w:t>
      </w:r>
    </w:p>
    <w:p w14:paraId="5096E54A" w14:textId="77777777" w:rsidR="00515445" w:rsidRPr="00515445" w:rsidRDefault="00515445" w:rsidP="00515445">
      <w:pPr>
        <w:rPr>
          <w:lang w:val="vi-VN"/>
        </w:rPr>
      </w:pPr>
      <w:r w:rsidRPr="00515445">
        <w:rPr>
          <w:lang w:val="vi-VN"/>
        </w:rPr>
        <w:lastRenderedPageBreak/>
        <w:t xml:space="preserve">  "short_explanation": "Used after a verb to show that an action is completed, or to emphasize something that has already happened", </w:t>
      </w:r>
    </w:p>
    <w:p w14:paraId="47E72698" w14:textId="77777777" w:rsidR="00515445" w:rsidRPr="00515445" w:rsidRDefault="00515445" w:rsidP="00515445">
      <w:pPr>
        <w:rPr>
          <w:lang w:val="vi-VN"/>
        </w:rPr>
      </w:pPr>
      <w:r w:rsidRPr="00515445">
        <w:rPr>
          <w:lang w:val="vi-VN"/>
        </w:rPr>
        <w:t xml:space="preserve">  "long_explanation": "The Vietnamese word 'rồi' is an emphatic particle, used to stress that an action has already been completed. It is similar to the English word 'already'. This particle is placed after a verb to highlight the completion of an action, event, or process. It can also be used to convey a sense of resignation or acceptance.", </w:t>
      </w:r>
    </w:p>
    <w:p w14:paraId="09C05F7A" w14:textId="5346B222" w:rsidR="00515445" w:rsidRPr="00515445" w:rsidRDefault="00515445" w:rsidP="00515445">
      <w:pPr>
        <w:rPr>
          <w:lang w:val="vi-VN"/>
        </w:rPr>
      </w:pPr>
      <w:r w:rsidRPr="00515445">
        <w:rPr>
          <w:lang w:val="vi-VN"/>
        </w:rPr>
        <w:t xml:space="preserve">  "formation": "Verb +</w:t>
      </w:r>
      <w:ins w:id="737" w:author="Canh Duc Nguyen" w:date="2023-10-14T09:02:00Z">
        <w:r w:rsidR="00DD0395">
          <w:rPr>
            <w:lang w:val="vi-VN"/>
          </w:rPr>
          <w:t xml:space="preserve"> something +</w:t>
        </w:r>
      </w:ins>
      <w:r w:rsidRPr="00515445">
        <w:rPr>
          <w:lang w:val="vi-VN"/>
        </w:rPr>
        <w:t xml:space="preserve"> rồi",</w:t>
      </w:r>
    </w:p>
    <w:p w14:paraId="341B7F06" w14:textId="77777777" w:rsidR="00515445" w:rsidRPr="00515445" w:rsidRDefault="00515445" w:rsidP="00515445">
      <w:pPr>
        <w:rPr>
          <w:lang w:val="vi-VN"/>
        </w:rPr>
      </w:pPr>
      <w:r w:rsidRPr="00515445">
        <w:rPr>
          <w:lang w:val="vi-VN"/>
        </w:rPr>
        <w:t xml:space="preserve">  "examples": [ </w:t>
      </w:r>
    </w:p>
    <w:p w14:paraId="1DE4C965" w14:textId="77777777" w:rsidR="00515445" w:rsidRPr="00515445" w:rsidRDefault="00515445" w:rsidP="00515445">
      <w:pPr>
        <w:rPr>
          <w:lang w:val="vi-VN"/>
        </w:rPr>
      </w:pPr>
      <w:r w:rsidRPr="00515445">
        <w:rPr>
          <w:lang w:val="vi-VN"/>
        </w:rPr>
        <w:t xml:space="preserve">     { </w:t>
      </w:r>
    </w:p>
    <w:p w14:paraId="6D0EF4B7" w14:textId="77777777" w:rsidR="00515445" w:rsidRPr="00515445" w:rsidRDefault="00515445" w:rsidP="00515445">
      <w:pPr>
        <w:rPr>
          <w:lang w:val="vi-VN"/>
        </w:rPr>
      </w:pPr>
      <w:r w:rsidRPr="00515445">
        <w:rPr>
          <w:lang w:val="vi-VN"/>
        </w:rPr>
        <w:t xml:space="preserve">       "vn": "Tôi đã làm bài tập rồi.", </w:t>
      </w:r>
    </w:p>
    <w:p w14:paraId="71CF0631" w14:textId="77777777" w:rsidR="00515445" w:rsidRPr="00515445" w:rsidRDefault="00515445" w:rsidP="00515445">
      <w:pPr>
        <w:rPr>
          <w:lang w:val="vi-VN"/>
        </w:rPr>
      </w:pPr>
      <w:r w:rsidRPr="00515445">
        <w:rPr>
          <w:lang w:val="vi-VN"/>
        </w:rPr>
        <w:t xml:space="preserve">       "en": "I have already done the homework.", </w:t>
      </w:r>
    </w:p>
    <w:p w14:paraId="2E2D6D6E" w14:textId="77777777" w:rsidR="00515445" w:rsidRPr="00515445" w:rsidRDefault="00515445" w:rsidP="00515445">
      <w:pPr>
        <w:rPr>
          <w:lang w:val="vi-VN"/>
        </w:rPr>
      </w:pPr>
      <w:r w:rsidRPr="00515445">
        <w:rPr>
          <w:lang w:val="vi-VN"/>
        </w:rPr>
        <w:t xml:space="preserve">     }, </w:t>
      </w:r>
    </w:p>
    <w:p w14:paraId="1FCBD088" w14:textId="77777777" w:rsidR="00515445" w:rsidRPr="00515445" w:rsidRDefault="00515445" w:rsidP="00515445">
      <w:pPr>
        <w:rPr>
          <w:lang w:val="vi-VN"/>
        </w:rPr>
      </w:pPr>
      <w:r w:rsidRPr="00515445">
        <w:rPr>
          <w:lang w:val="vi-VN"/>
        </w:rPr>
        <w:t xml:space="preserve">     { </w:t>
      </w:r>
    </w:p>
    <w:p w14:paraId="690BB464" w14:textId="37DD51E3" w:rsidR="00515445" w:rsidRPr="00515445" w:rsidRDefault="00515445" w:rsidP="00515445">
      <w:pPr>
        <w:rPr>
          <w:lang w:val="vi-VN"/>
        </w:rPr>
      </w:pPr>
      <w:r w:rsidRPr="00515445">
        <w:rPr>
          <w:lang w:val="vi-VN"/>
        </w:rPr>
        <w:t xml:space="preserve">       "vn": "Tôi đã ăn </w:t>
      </w:r>
      <w:del w:id="738" w:author="Canh Duc Nguyen" w:date="2023-10-14T09:02:00Z">
        <w:r w:rsidRPr="00515445" w:rsidDel="00DD0395">
          <w:rPr>
            <w:lang w:val="vi-VN"/>
          </w:rPr>
          <w:delText xml:space="preserve">bữa </w:delText>
        </w:r>
      </w:del>
      <w:r w:rsidRPr="00515445">
        <w:rPr>
          <w:lang w:val="vi-VN"/>
        </w:rPr>
        <w:t xml:space="preserve">tối rồi.", </w:t>
      </w:r>
    </w:p>
    <w:p w14:paraId="01144902" w14:textId="77777777" w:rsidR="00515445" w:rsidRPr="00515445" w:rsidRDefault="00515445" w:rsidP="00515445">
      <w:pPr>
        <w:rPr>
          <w:lang w:val="vi-VN"/>
        </w:rPr>
      </w:pPr>
      <w:r w:rsidRPr="00515445">
        <w:rPr>
          <w:lang w:val="vi-VN"/>
        </w:rPr>
        <w:t xml:space="preserve">       "en": "I have already eaten dinner.", </w:t>
      </w:r>
    </w:p>
    <w:p w14:paraId="02417BB1" w14:textId="77777777" w:rsidR="00515445" w:rsidRPr="00515445" w:rsidRDefault="00515445" w:rsidP="00515445">
      <w:pPr>
        <w:rPr>
          <w:lang w:val="vi-VN"/>
        </w:rPr>
      </w:pPr>
      <w:r w:rsidRPr="00515445">
        <w:rPr>
          <w:lang w:val="vi-VN"/>
        </w:rPr>
        <w:t xml:space="preserve">     }, </w:t>
      </w:r>
    </w:p>
    <w:p w14:paraId="2532DDFD" w14:textId="77777777" w:rsidR="00515445" w:rsidRPr="00515445" w:rsidRDefault="00515445" w:rsidP="00515445">
      <w:pPr>
        <w:rPr>
          <w:lang w:val="vi-VN"/>
        </w:rPr>
      </w:pPr>
      <w:r w:rsidRPr="00515445">
        <w:rPr>
          <w:lang w:val="vi-VN"/>
        </w:rPr>
        <w:t xml:space="preserve">     { </w:t>
      </w:r>
    </w:p>
    <w:p w14:paraId="2B7B0A17" w14:textId="77777777" w:rsidR="00515445" w:rsidRPr="00515445" w:rsidRDefault="00515445" w:rsidP="00515445">
      <w:pPr>
        <w:rPr>
          <w:lang w:val="vi-VN"/>
        </w:rPr>
      </w:pPr>
      <w:r w:rsidRPr="00515445">
        <w:rPr>
          <w:lang w:val="vi-VN"/>
        </w:rPr>
        <w:t xml:space="preserve">       "vn": "Anh ấy đã đi làm rồi.", </w:t>
      </w:r>
    </w:p>
    <w:p w14:paraId="2A3ED103" w14:textId="77777777" w:rsidR="00515445" w:rsidRPr="00515445" w:rsidRDefault="00515445" w:rsidP="00515445">
      <w:pPr>
        <w:rPr>
          <w:lang w:val="vi-VN"/>
        </w:rPr>
      </w:pPr>
      <w:r w:rsidRPr="00515445">
        <w:rPr>
          <w:lang w:val="vi-VN"/>
        </w:rPr>
        <w:t xml:space="preserve">       "en": "He has already gone to work.", </w:t>
      </w:r>
    </w:p>
    <w:p w14:paraId="46E52835" w14:textId="77777777" w:rsidR="00515445" w:rsidRPr="00515445" w:rsidRDefault="00515445" w:rsidP="00515445">
      <w:pPr>
        <w:rPr>
          <w:lang w:val="vi-VN"/>
        </w:rPr>
      </w:pPr>
      <w:r w:rsidRPr="00515445">
        <w:rPr>
          <w:lang w:val="vi-VN"/>
        </w:rPr>
        <w:t xml:space="preserve">     }, </w:t>
      </w:r>
    </w:p>
    <w:p w14:paraId="60445FB7" w14:textId="77777777" w:rsidR="00515445" w:rsidRPr="00515445" w:rsidRDefault="00515445" w:rsidP="00515445">
      <w:pPr>
        <w:rPr>
          <w:lang w:val="vi-VN"/>
        </w:rPr>
      </w:pPr>
      <w:r w:rsidRPr="00515445">
        <w:rPr>
          <w:lang w:val="vi-VN"/>
        </w:rPr>
        <w:t xml:space="preserve">     { </w:t>
      </w:r>
    </w:p>
    <w:p w14:paraId="3A18EBA3" w14:textId="77777777" w:rsidR="00515445" w:rsidRPr="00515445" w:rsidRDefault="00515445" w:rsidP="00515445">
      <w:pPr>
        <w:rPr>
          <w:lang w:val="vi-VN"/>
        </w:rPr>
      </w:pPr>
      <w:r w:rsidRPr="00515445">
        <w:rPr>
          <w:lang w:val="vi-VN"/>
        </w:rPr>
        <w:t xml:space="preserve">       "vn": "Chúng ta đã thảo luận vấn đề này rồi.", </w:t>
      </w:r>
    </w:p>
    <w:p w14:paraId="6914A53A" w14:textId="77777777" w:rsidR="00515445" w:rsidRPr="00515445" w:rsidRDefault="00515445" w:rsidP="00515445">
      <w:pPr>
        <w:rPr>
          <w:lang w:val="vi-VN"/>
        </w:rPr>
      </w:pPr>
      <w:r w:rsidRPr="00515445">
        <w:rPr>
          <w:lang w:val="vi-VN"/>
        </w:rPr>
        <w:t xml:space="preserve">       "en": "We have already discussed this issue."</w:t>
      </w:r>
    </w:p>
    <w:p w14:paraId="58139A2E" w14:textId="77777777" w:rsidR="00515445" w:rsidRPr="00515445" w:rsidRDefault="00515445" w:rsidP="00515445">
      <w:pPr>
        <w:rPr>
          <w:lang w:val="vi-VN"/>
        </w:rPr>
      </w:pPr>
      <w:r w:rsidRPr="00515445">
        <w:rPr>
          <w:lang w:val="vi-VN"/>
        </w:rPr>
        <w:t xml:space="preserve">     } </w:t>
      </w:r>
    </w:p>
    <w:p w14:paraId="030EB713" w14:textId="77777777" w:rsidR="00515445" w:rsidRPr="00515445" w:rsidRDefault="00515445" w:rsidP="00515445">
      <w:pPr>
        <w:rPr>
          <w:lang w:val="vi-VN"/>
        </w:rPr>
      </w:pPr>
      <w:r w:rsidRPr="00515445">
        <w:rPr>
          <w:lang w:val="vi-VN"/>
        </w:rPr>
        <w:t xml:space="preserve">   ] </w:t>
      </w:r>
    </w:p>
    <w:p w14:paraId="6691F7A4" w14:textId="77777777" w:rsidR="00515445" w:rsidRPr="00515445" w:rsidRDefault="00515445" w:rsidP="00515445">
      <w:pPr>
        <w:rPr>
          <w:lang w:val="vi-VN"/>
        </w:rPr>
      </w:pPr>
      <w:r w:rsidRPr="00515445">
        <w:rPr>
          <w:lang w:val="vi-VN"/>
        </w:rPr>
        <w:t>}</w:t>
      </w:r>
    </w:p>
    <w:p w14:paraId="08D64113" w14:textId="77777777" w:rsidR="00515445" w:rsidRPr="00515445" w:rsidRDefault="00515445" w:rsidP="00515445">
      <w:pPr>
        <w:rPr>
          <w:lang w:val="vi-VN"/>
        </w:rPr>
      </w:pPr>
      <w:r w:rsidRPr="00515445">
        <w:rPr>
          <w:lang w:val="vi-VN"/>
        </w:rPr>
        <w:t>-----------------------------</w:t>
      </w:r>
    </w:p>
    <w:p w14:paraId="1E8B2F00" w14:textId="77777777" w:rsidR="00515445" w:rsidRPr="00515445" w:rsidRDefault="00515445" w:rsidP="00515445">
      <w:pPr>
        <w:rPr>
          <w:lang w:val="vi-VN"/>
        </w:rPr>
      </w:pPr>
      <w:r w:rsidRPr="00515445">
        <w:rPr>
          <w:lang w:val="vi-VN"/>
        </w:rPr>
        <w:t xml:space="preserve">keyword: English 'and' in Vietnamese 'và, còn' </w:t>
      </w:r>
    </w:p>
    <w:p w14:paraId="5C96D636" w14:textId="77777777" w:rsidR="00515445" w:rsidRPr="00515445" w:rsidRDefault="00515445" w:rsidP="00515445">
      <w:pPr>
        <w:rPr>
          <w:lang w:val="vi-VN"/>
        </w:rPr>
      </w:pPr>
      <w:r w:rsidRPr="00515445">
        <w:rPr>
          <w:lang w:val="vi-VN"/>
        </w:rPr>
        <w:t xml:space="preserve">PROMPT: Generate grammar explanation for following Vietnamese grammar point: English 'and' in Vietnamese 'và, còn' </w:t>
      </w:r>
    </w:p>
    <w:p w14:paraId="21A4ACD6" w14:textId="77777777" w:rsidR="00515445" w:rsidRPr="00515445" w:rsidRDefault="00515445" w:rsidP="00515445">
      <w:pPr>
        <w:rPr>
          <w:lang w:val="vi-VN"/>
        </w:rPr>
      </w:pPr>
      <w:r w:rsidRPr="00515445">
        <w:rPr>
          <w:lang w:val="vi-VN"/>
        </w:rPr>
        <w:t xml:space="preserve">RESPONSE: { </w:t>
      </w:r>
    </w:p>
    <w:p w14:paraId="458751B4" w14:textId="77777777" w:rsidR="00515445" w:rsidRPr="00515445" w:rsidRDefault="00515445" w:rsidP="00515445">
      <w:pPr>
        <w:rPr>
          <w:lang w:val="vi-VN"/>
        </w:rPr>
      </w:pPr>
      <w:r w:rsidRPr="00515445">
        <w:rPr>
          <w:lang w:val="vi-VN"/>
        </w:rPr>
        <w:t xml:space="preserve">    "title": "Conjunction 'and' in Vietnamese 'và, còn'", </w:t>
      </w:r>
    </w:p>
    <w:p w14:paraId="73563690" w14:textId="77777777" w:rsidR="00515445" w:rsidRPr="00515445" w:rsidRDefault="00515445" w:rsidP="00515445">
      <w:pPr>
        <w:rPr>
          <w:lang w:val="vi-VN"/>
        </w:rPr>
      </w:pPr>
      <w:r w:rsidRPr="00515445">
        <w:rPr>
          <w:lang w:val="vi-VN"/>
        </w:rPr>
        <w:t xml:space="preserve">    "short_explanation": "Used to join words or phrases of the same type.", </w:t>
      </w:r>
    </w:p>
    <w:p w14:paraId="4D7819CA" w14:textId="77777777" w:rsidR="00515445" w:rsidRPr="00515445" w:rsidRDefault="00515445" w:rsidP="00515445">
      <w:pPr>
        <w:rPr>
          <w:lang w:val="vi-VN"/>
        </w:rPr>
      </w:pPr>
      <w:r w:rsidRPr="00515445">
        <w:rPr>
          <w:lang w:val="vi-VN"/>
        </w:rPr>
        <w:t xml:space="preserve">    "long_explanation": "In Vietnamese, 'và' and 'còn' are conjunctions that are used interchangeably to denote the English conjunction 'and'. They are used to connect words, phrases, or sentences of the same grammatical type, adding additional information or listing items. 'Và' is used more generally while 'còn' is often used to include something else in a context.", </w:t>
      </w:r>
    </w:p>
    <w:p w14:paraId="13822E61" w14:textId="77777777" w:rsidR="00515445" w:rsidRPr="00515445" w:rsidRDefault="00515445" w:rsidP="00515445">
      <w:pPr>
        <w:rPr>
          <w:lang w:val="vi-VN"/>
        </w:rPr>
      </w:pPr>
      <w:r w:rsidRPr="00515445">
        <w:rPr>
          <w:lang w:val="vi-VN"/>
        </w:rPr>
        <w:t xml:space="preserve">    "formation": "'Subject + Verb + Object' + 'và/còn' + 'Subject + Verb + Object'", </w:t>
      </w:r>
    </w:p>
    <w:p w14:paraId="043A0A78" w14:textId="77777777" w:rsidR="00515445" w:rsidRPr="00515445" w:rsidRDefault="00515445" w:rsidP="00515445">
      <w:pPr>
        <w:rPr>
          <w:lang w:val="vi-VN"/>
        </w:rPr>
      </w:pPr>
      <w:r w:rsidRPr="00515445">
        <w:rPr>
          <w:lang w:val="vi-VN"/>
        </w:rPr>
        <w:t xml:space="preserve">    "examples": [ </w:t>
      </w:r>
    </w:p>
    <w:p w14:paraId="41B05F28" w14:textId="77777777" w:rsidR="00515445" w:rsidRPr="00515445" w:rsidRDefault="00515445" w:rsidP="00515445">
      <w:pPr>
        <w:rPr>
          <w:lang w:val="vi-VN"/>
        </w:rPr>
      </w:pPr>
      <w:r w:rsidRPr="00515445">
        <w:rPr>
          <w:lang w:val="vi-VN"/>
        </w:rPr>
        <w:t xml:space="preserve">        { </w:t>
      </w:r>
    </w:p>
    <w:p w14:paraId="263F58E6" w14:textId="77777777" w:rsidR="00515445" w:rsidRPr="00515445" w:rsidRDefault="00515445" w:rsidP="00515445">
      <w:pPr>
        <w:rPr>
          <w:lang w:val="vi-VN"/>
        </w:rPr>
      </w:pPr>
      <w:r w:rsidRPr="00515445">
        <w:rPr>
          <w:lang w:val="vi-VN"/>
        </w:rPr>
        <w:t xml:space="preserve">          "vn": "Tôi thích đọc sách và xem phim.", </w:t>
      </w:r>
    </w:p>
    <w:p w14:paraId="67424173" w14:textId="77777777" w:rsidR="00515445" w:rsidRPr="00515445" w:rsidRDefault="00515445" w:rsidP="00515445">
      <w:pPr>
        <w:rPr>
          <w:lang w:val="vi-VN"/>
        </w:rPr>
      </w:pPr>
      <w:r w:rsidRPr="00515445">
        <w:rPr>
          <w:lang w:val="vi-VN"/>
        </w:rPr>
        <w:t xml:space="preserve">          "en": "I like reading books and watching movies." </w:t>
      </w:r>
    </w:p>
    <w:p w14:paraId="73D5C712" w14:textId="77777777" w:rsidR="00515445" w:rsidRPr="00515445" w:rsidRDefault="00515445" w:rsidP="00515445">
      <w:pPr>
        <w:rPr>
          <w:lang w:val="vi-VN"/>
        </w:rPr>
      </w:pPr>
      <w:r w:rsidRPr="00515445">
        <w:rPr>
          <w:lang w:val="vi-VN"/>
        </w:rPr>
        <w:t xml:space="preserve">        }, </w:t>
      </w:r>
    </w:p>
    <w:p w14:paraId="6B42E5C3" w14:textId="77777777" w:rsidR="00515445" w:rsidRPr="00515445" w:rsidRDefault="00515445" w:rsidP="00515445">
      <w:pPr>
        <w:rPr>
          <w:lang w:val="vi-VN"/>
        </w:rPr>
      </w:pPr>
      <w:r w:rsidRPr="00515445">
        <w:rPr>
          <w:lang w:val="vi-VN"/>
        </w:rPr>
        <w:lastRenderedPageBreak/>
        <w:t xml:space="preserve">        {</w:t>
      </w:r>
    </w:p>
    <w:p w14:paraId="00755D29" w14:textId="77777777" w:rsidR="00515445" w:rsidRPr="00515445" w:rsidRDefault="00515445" w:rsidP="00515445">
      <w:pPr>
        <w:rPr>
          <w:lang w:val="vi-VN"/>
        </w:rPr>
      </w:pPr>
      <w:r w:rsidRPr="00515445">
        <w:rPr>
          <w:lang w:val="vi-VN"/>
        </w:rPr>
        <w:t xml:space="preserve">          "vn": "Chúng ta cần mua sữa và bánh mì cho bữa sáng.", </w:t>
      </w:r>
    </w:p>
    <w:p w14:paraId="31838FFD" w14:textId="77777777" w:rsidR="00515445" w:rsidRPr="00515445" w:rsidRDefault="00515445" w:rsidP="00515445">
      <w:pPr>
        <w:rPr>
          <w:lang w:val="vi-VN"/>
        </w:rPr>
      </w:pPr>
      <w:r w:rsidRPr="00515445">
        <w:rPr>
          <w:lang w:val="vi-VN"/>
        </w:rPr>
        <w:t xml:space="preserve">          "en": "We need to buy milk and bread for breakfast." </w:t>
      </w:r>
    </w:p>
    <w:p w14:paraId="1F37A931" w14:textId="77777777" w:rsidR="00515445" w:rsidRPr="00515445" w:rsidRDefault="00515445" w:rsidP="00515445">
      <w:pPr>
        <w:rPr>
          <w:lang w:val="vi-VN"/>
        </w:rPr>
      </w:pPr>
      <w:r w:rsidRPr="00515445">
        <w:rPr>
          <w:lang w:val="vi-VN"/>
        </w:rPr>
        <w:t xml:space="preserve">        }, </w:t>
      </w:r>
    </w:p>
    <w:p w14:paraId="35627855" w14:textId="77777777" w:rsidR="00515445" w:rsidRPr="00515445" w:rsidRDefault="00515445" w:rsidP="00515445">
      <w:pPr>
        <w:rPr>
          <w:lang w:val="vi-VN"/>
        </w:rPr>
      </w:pPr>
      <w:r w:rsidRPr="00515445">
        <w:rPr>
          <w:lang w:val="vi-VN"/>
        </w:rPr>
        <w:t xml:space="preserve">        {</w:t>
      </w:r>
    </w:p>
    <w:p w14:paraId="1DAF2791" w14:textId="6CA7944C" w:rsidR="00515445" w:rsidRPr="00515445" w:rsidRDefault="00515445" w:rsidP="00515445">
      <w:pPr>
        <w:rPr>
          <w:lang w:val="vi-VN"/>
        </w:rPr>
      </w:pPr>
      <w:r w:rsidRPr="00515445">
        <w:rPr>
          <w:lang w:val="vi-VN"/>
        </w:rPr>
        <w:t xml:space="preserve">          "vn": "Mẹ tôi là giáo viên, còn </w:t>
      </w:r>
      <w:del w:id="739" w:author="Canh Duc Nguyen" w:date="2023-10-14T09:04:00Z">
        <w:r w:rsidRPr="00515445" w:rsidDel="00DD0395">
          <w:rPr>
            <w:lang w:val="vi-VN"/>
          </w:rPr>
          <w:delText xml:space="preserve">cha </w:delText>
        </w:r>
      </w:del>
      <w:ins w:id="740" w:author="Canh Duc Nguyen" w:date="2023-10-14T09:04:00Z">
        <w:r w:rsidR="00DD0395">
          <w:rPr>
            <w:lang w:val="vi-VN"/>
          </w:rPr>
          <w:t xml:space="preserve">bố </w:t>
        </w:r>
      </w:ins>
      <w:r w:rsidRPr="00515445">
        <w:rPr>
          <w:lang w:val="vi-VN"/>
        </w:rPr>
        <w:t xml:space="preserve">tôi là bác sĩ.", </w:t>
      </w:r>
    </w:p>
    <w:p w14:paraId="638D96E7" w14:textId="77777777" w:rsidR="00515445" w:rsidRPr="00515445" w:rsidRDefault="00515445" w:rsidP="00515445">
      <w:pPr>
        <w:rPr>
          <w:lang w:val="vi-VN"/>
        </w:rPr>
      </w:pPr>
      <w:r w:rsidRPr="00515445">
        <w:rPr>
          <w:lang w:val="vi-VN"/>
        </w:rPr>
        <w:t xml:space="preserve">          "en": "My mother is a teacher, and my father is a doctor."</w:t>
      </w:r>
    </w:p>
    <w:p w14:paraId="49E302B8" w14:textId="77777777" w:rsidR="00515445" w:rsidRPr="00515445" w:rsidRDefault="00515445" w:rsidP="00515445">
      <w:pPr>
        <w:rPr>
          <w:lang w:val="vi-VN"/>
        </w:rPr>
      </w:pPr>
      <w:r w:rsidRPr="00515445">
        <w:rPr>
          <w:lang w:val="vi-VN"/>
        </w:rPr>
        <w:t xml:space="preserve">        },</w:t>
      </w:r>
    </w:p>
    <w:p w14:paraId="24EC2EC7" w14:textId="77777777" w:rsidR="00515445" w:rsidRPr="00515445" w:rsidRDefault="00515445" w:rsidP="00515445">
      <w:pPr>
        <w:rPr>
          <w:lang w:val="vi-VN"/>
        </w:rPr>
      </w:pPr>
      <w:r w:rsidRPr="00515445">
        <w:rPr>
          <w:lang w:val="vi-VN"/>
        </w:rPr>
        <w:t xml:space="preserve">        {</w:t>
      </w:r>
    </w:p>
    <w:p w14:paraId="13CB4B48" w14:textId="65573D44" w:rsidR="00515445" w:rsidRPr="00515445" w:rsidRDefault="00515445" w:rsidP="00515445">
      <w:pPr>
        <w:rPr>
          <w:lang w:val="vi-VN"/>
        </w:rPr>
      </w:pPr>
      <w:r w:rsidRPr="00515445">
        <w:rPr>
          <w:lang w:val="vi-VN"/>
        </w:rPr>
        <w:t xml:space="preserve">          "vn": "Tôi muốn mua một quyển sách và </w:t>
      </w:r>
      <w:del w:id="741" w:author="Canh Duc Nguyen" w:date="2023-10-14T09:04:00Z">
        <w:r w:rsidRPr="00515445" w:rsidDel="00DD0395">
          <w:rPr>
            <w:lang w:val="vi-VN"/>
          </w:rPr>
          <w:delText xml:space="preserve">còn </w:delText>
        </w:r>
      </w:del>
      <w:r w:rsidRPr="00515445">
        <w:rPr>
          <w:lang w:val="vi-VN"/>
        </w:rPr>
        <w:t xml:space="preserve">một cái bút.", </w:t>
      </w:r>
    </w:p>
    <w:p w14:paraId="7913CB77" w14:textId="77777777" w:rsidR="00515445" w:rsidRPr="00515445" w:rsidRDefault="00515445" w:rsidP="00515445">
      <w:pPr>
        <w:rPr>
          <w:lang w:val="vi-VN"/>
        </w:rPr>
      </w:pPr>
      <w:r w:rsidRPr="00515445">
        <w:rPr>
          <w:lang w:val="vi-VN"/>
        </w:rPr>
        <w:t xml:space="preserve">          "en": "I want to buy a book, and also a pen."</w:t>
      </w:r>
    </w:p>
    <w:p w14:paraId="07718AEC" w14:textId="77777777" w:rsidR="00515445" w:rsidRPr="00515445" w:rsidRDefault="00515445" w:rsidP="00515445">
      <w:pPr>
        <w:rPr>
          <w:lang w:val="vi-VN"/>
        </w:rPr>
      </w:pPr>
      <w:r w:rsidRPr="00515445">
        <w:rPr>
          <w:lang w:val="vi-VN"/>
        </w:rPr>
        <w:t xml:space="preserve">        } </w:t>
      </w:r>
    </w:p>
    <w:p w14:paraId="29EB286C" w14:textId="77777777" w:rsidR="00515445" w:rsidRPr="00515445" w:rsidRDefault="00515445" w:rsidP="00515445">
      <w:pPr>
        <w:rPr>
          <w:lang w:val="vi-VN"/>
        </w:rPr>
      </w:pPr>
      <w:r w:rsidRPr="00515445">
        <w:rPr>
          <w:lang w:val="vi-VN"/>
        </w:rPr>
        <w:t xml:space="preserve">      ] </w:t>
      </w:r>
    </w:p>
    <w:p w14:paraId="3D7A82EA" w14:textId="77777777" w:rsidR="00515445" w:rsidRPr="00515445" w:rsidRDefault="00515445" w:rsidP="00515445">
      <w:pPr>
        <w:rPr>
          <w:lang w:val="vi-VN"/>
        </w:rPr>
      </w:pPr>
      <w:r w:rsidRPr="00515445">
        <w:rPr>
          <w:lang w:val="vi-VN"/>
        </w:rPr>
        <w:t>}</w:t>
      </w:r>
    </w:p>
    <w:p w14:paraId="1FFD1005" w14:textId="77777777" w:rsidR="00515445" w:rsidRPr="00515445" w:rsidRDefault="00515445" w:rsidP="00515445">
      <w:pPr>
        <w:rPr>
          <w:lang w:val="vi-VN"/>
        </w:rPr>
      </w:pPr>
      <w:r w:rsidRPr="00515445">
        <w:rPr>
          <w:lang w:val="vi-VN"/>
        </w:rPr>
        <w:t>-----------------------------</w:t>
      </w:r>
    </w:p>
    <w:p w14:paraId="4A5C4E75" w14:textId="77777777" w:rsidR="00515445" w:rsidRPr="00515445" w:rsidRDefault="00515445" w:rsidP="00515445">
      <w:pPr>
        <w:rPr>
          <w:lang w:val="vi-VN"/>
        </w:rPr>
      </w:pPr>
      <w:r w:rsidRPr="00515445">
        <w:rPr>
          <w:lang w:val="vi-VN"/>
        </w:rPr>
        <w:t xml:space="preserve">keyword: Equative verb 'là' </w:t>
      </w:r>
    </w:p>
    <w:p w14:paraId="523AB2A6" w14:textId="77777777" w:rsidR="00515445" w:rsidRPr="00515445" w:rsidRDefault="00515445" w:rsidP="00515445">
      <w:pPr>
        <w:rPr>
          <w:lang w:val="vi-VN"/>
        </w:rPr>
      </w:pPr>
      <w:r w:rsidRPr="00515445">
        <w:rPr>
          <w:lang w:val="vi-VN"/>
        </w:rPr>
        <w:t xml:space="preserve">PROMPT: Generate grammar explanation for following Vietnamese grammar point: Equative verb 'là' </w:t>
      </w:r>
    </w:p>
    <w:p w14:paraId="30E46378" w14:textId="77777777" w:rsidR="00515445" w:rsidRPr="00515445" w:rsidRDefault="00515445" w:rsidP="00515445">
      <w:pPr>
        <w:rPr>
          <w:lang w:val="vi-VN"/>
        </w:rPr>
      </w:pPr>
      <w:r w:rsidRPr="00515445">
        <w:rPr>
          <w:lang w:val="vi-VN"/>
        </w:rPr>
        <w:t>RESPONSE: {</w:t>
      </w:r>
    </w:p>
    <w:p w14:paraId="44C8D247" w14:textId="77777777" w:rsidR="00515445" w:rsidRPr="00515445" w:rsidRDefault="00515445" w:rsidP="00515445">
      <w:pPr>
        <w:rPr>
          <w:lang w:val="vi-VN"/>
        </w:rPr>
      </w:pPr>
      <w:r w:rsidRPr="00515445">
        <w:rPr>
          <w:lang w:val="vi-VN"/>
        </w:rPr>
        <w:t xml:space="preserve">  "title": "Equative verb 'là'",</w:t>
      </w:r>
    </w:p>
    <w:p w14:paraId="6737C5E8" w14:textId="77777777" w:rsidR="00515445" w:rsidRPr="00515445" w:rsidRDefault="00515445" w:rsidP="00515445">
      <w:pPr>
        <w:rPr>
          <w:lang w:val="vi-VN"/>
        </w:rPr>
      </w:pPr>
      <w:r w:rsidRPr="00515445">
        <w:rPr>
          <w:lang w:val="vi-VN"/>
        </w:rPr>
        <w:t xml:space="preserve">  "short_explanation": "This is used to equate, or identify, one thing with another.",</w:t>
      </w:r>
    </w:p>
    <w:p w14:paraId="61B0467F" w14:textId="77777777" w:rsidR="00515445" w:rsidRPr="00515445" w:rsidRDefault="00515445" w:rsidP="00515445">
      <w:pPr>
        <w:rPr>
          <w:lang w:val="vi-VN"/>
        </w:rPr>
      </w:pPr>
      <w:r w:rsidRPr="00515445">
        <w:rPr>
          <w:lang w:val="vi-VN"/>
        </w:rPr>
        <w:t xml:space="preserve">  "long_explanation": "The Vietnamese verb 'là' is used to equate or identify one thing with another, similar to the English verb 'to be'. It is commonly used in Vietnamese to denote equivalence or identification between the subject and the complement.",</w:t>
      </w:r>
    </w:p>
    <w:p w14:paraId="428D6196" w14:textId="77777777" w:rsidR="00515445" w:rsidRPr="00515445" w:rsidRDefault="00515445" w:rsidP="00515445">
      <w:pPr>
        <w:rPr>
          <w:lang w:val="vi-VN"/>
        </w:rPr>
      </w:pPr>
      <w:r w:rsidRPr="00515445">
        <w:rPr>
          <w:lang w:val="vi-VN"/>
        </w:rPr>
        <w:t xml:space="preserve">  "formation": "Subject + là + Complement",</w:t>
      </w:r>
    </w:p>
    <w:p w14:paraId="44E57D1A" w14:textId="77777777" w:rsidR="00515445" w:rsidRPr="00515445" w:rsidRDefault="00515445" w:rsidP="00515445">
      <w:pPr>
        <w:rPr>
          <w:lang w:val="vi-VN"/>
        </w:rPr>
      </w:pPr>
      <w:r w:rsidRPr="00515445">
        <w:rPr>
          <w:lang w:val="vi-VN"/>
        </w:rPr>
        <w:t xml:space="preserve">  "examples": [</w:t>
      </w:r>
    </w:p>
    <w:p w14:paraId="32FD1E78" w14:textId="77777777" w:rsidR="00515445" w:rsidRPr="00515445" w:rsidRDefault="00515445" w:rsidP="00515445">
      <w:pPr>
        <w:rPr>
          <w:lang w:val="vi-VN"/>
        </w:rPr>
      </w:pPr>
      <w:r w:rsidRPr="00515445">
        <w:rPr>
          <w:lang w:val="vi-VN"/>
        </w:rPr>
        <w:t xml:space="preserve">    {</w:t>
      </w:r>
    </w:p>
    <w:p w14:paraId="3386BB22" w14:textId="0ABF7B0F" w:rsidR="00515445" w:rsidRPr="00515445" w:rsidRDefault="00515445" w:rsidP="00515445">
      <w:pPr>
        <w:rPr>
          <w:lang w:val="vi-VN"/>
        </w:rPr>
      </w:pPr>
      <w:r w:rsidRPr="00515445">
        <w:rPr>
          <w:lang w:val="vi-VN"/>
        </w:rPr>
        <w:t xml:space="preserve">      "vn": "</w:t>
      </w:r>
      <w:del w:id="742" w:author="Canh Duc Nguyen" w:date="2023-10-14T09:04:00Z">
        <w:r w:rsidRPr="00515445" w:rsidDel="00DD0395">
          <w:rPr>
            <w:lang w:val="vi-VN"/>
          </w:rPr>
          <w:delText xml:space="preserve">Bà </w:delText>
        </w:r>
      </w:del>
      <w:ins w:id="743" w:author="Canh Duc Nguyen" w:date="2023-10-14T09:04:00Z">
        <w:r w:rsidR="00DD0395">
          <w:rPr>
            <w:lang w:val="vi-VN"/>
          </w:rPr>
          <w:t xml:space="preserve">Cô ấy </w:t>
        </w:r>
      </w:ins>
      <w:r w:rsidRPr="00515445">
        <w:rPr>
          <w:lang w:val="vi-VN"/>
        </w:rPr>
        <w:t>ấy là giáo viên của chúng tôi.",</w:t>
      </w:r>
    </w:p>
    <w:p w14:paraId="52C5E383" w14:textId="77777777" w:rsidR="00515445" w:rsidRPr="00515445" w:rsidRDefault="00515445" w:rsidP="00515445">
      <w:pPr>
        <w:rPr>
          <w:lang w:val="vi-VN"/>
        </w:rPr>
      </w:pPr>
      <w:r w:rsidRPr="00515445">
        <w:rPr>
          <w:lang w:val="vi-VN"/>
        </w:rPr>
        <w:t xml:space="preserve">      "en": "She is our teacher."</w:t>
      </w:r>
    </w:p>
    <w:p w14:paraId="0CB60278" w14:textId="77777777" w:rsidR="00515445" w:rsidRPr="00515445" w:rsidRDefault="00515445" w:rsidP="00515445">
      <w:pPr>
        <w:rPr>
          <w:lang w:val="vi-VN"/>
        </w:rPr>
      </w:pPr>
      <w:r w:rsidRPr="00515445">
        <w:rPr>
          <w:lang w:val="vi-VN"/>
        </w:rPr>
        <w:t xml:space="preserve">    },</w:t>
      </w:r>
    </w:p>
    <w:p w14:paraId="3D895BF5" w14:textId="77777777" w:rsidR="00515445" w:rsidRPr="00515445" w:rsidRDefault="00515445" w:rsidP="00515445">
      <w:pPr>
        <w:rPr>
          <w:lang w:val="vi-VN"/>
        </w:rPr>
      </w:pPr>
      <w:r w:rsidRPr="00515445">
        <w:rPr>
          <w:lang w:val="vi-VN"/>
        </w:rPr>
        <w:t xml:space="preserve">    {</w:t>
      </w:r>
    </w:p>
    <w:p w14:paraId="59999FD7" w14:textId="77777777" w:rsidR="00515445" w:rsidRPr="00515445" w:rsidRDefault="00515445" w:rsidP="00515445">
      <w:pPr>
        <w:rPr>
          <w:lang w:val="vi-VN"/>
        </w:rPr>
      </w:pPr>
      <w:r w:rsidRPr="00515445">
        <w:rPr>
          <w:lang w:val="vi-VN"/>
        </w:rPr>
        <w:t xml:space="preserve">      "vn": "Cô ấy là người bạn thân nhất của tôi.",</w:t>
      </w:r>
    </w:p>
    <w:p w14:paraId="7595F323" w14:textId="77777777" w:rsidR="00515445" w:rsidRPr="00515445" w:rsidRDefault="00515445" w:rsidP="00515445">
      <w:pPr>
        <w:rPr>
          <w:lang w:val="vi-VN"/>
        </w:rPr>
      </w:pPr>
      <w:r w:rsidRPr="00515445">
        <w:rPr>
          <w:lang w:val="vi-VN"/>
        </w:rPr>
        <w:t xml:space="preserve">      "en": "She is my best friend."</w:t>
      </w:r>
    </w:p>
    <w:p w14:paraId="149D8578" w14:textId="77777777" w:rsidR="00515445" w:rsidRPr="00515445" w:rsidRDefault="00515445" w:rsidP="00515445">
      <w:pPr>
        <w:rPr>
          <w:lang w:val="vi-VN"/>
        </w:rPr>
      </w:pPr>
      <w:r w:rsidRPr="00515445">
        <w:rPr>
          <w:lang w:val="vi-VN"/>
        </w:rPr>
        <w:t xml:space="preserve">    },</w:t>
      </w:r>
    </w:p>
    <w:p w14:paraId="7A161AE4" w14:textId="77777777" w:rsidR="00515445" w:rsidRPr="00515445" w:rsidRDefault="00515445" w:rsidP="00515445">
      <w:pPr>
        <w:rPr>
          <w:lang w:val="vi-VN"/>
        </w:rPr>
      </w:pPr>
      <w:r w:rsidRPr="00515445">
        <w:rPr>
          <w:lang w:val="vi-VN"/>
        </w:rPr>
        <w:t xml:space="preserve">    {</w:t>
      </w:r>
    </w:p>
    <w:p w14:paraId="3D1295EA" w14:textId="77777777" w:rsidR="00515445" w:rsidRPr="00515445" w:rsidRDefault="00515445" w:rsidP="00515445">
      <w:pPr>
        <w:rPr>
          <w:lang w:val="vi-VN"/>
        </w:rPr>
      </w:pPr>
      <w:r w:rsidRPr="00515445">
        <w:rPr>
          <w:lang w:val="vi-VN"/>
        </w:rPr>
        <w:t xml:space="preserve">      "vn": "Đây là quyển sách tôi đang đọc.",</w:t>
      </w:r>
    </w:p>
    <w:p w14:paraId="0D0DF9DE" w14:textId="77777777" w:rsidR="00515445" w:rsidRPr="00515445" w:rsidRDefault="00515445" w:rsidP="00515445">
      <w:pPr>
        <w:rPr>
          <w:lang w:val="vi-VN"/>
        </w:rPr>
      </w:pPr>
      <w:r w:rsidRPr="00515445">
        <w:rPr>
          <w:lang w:val="vi-VN"/>
        </w:rPr>
        <w:t xml:space="preserve">      "en": "This is the book I am reading."</w:t>
      </w:r>
    </w:p>
    <w:p w14:paraId="6C37748A" w14:textId="77777777" w:rsidR="00515445" w:rsidRPr="00515445" w:rsidRDefault="00515445" w:rsidP="00515445">
      <w:pPr>
        <w:rPr>
          <w:lang w:val="vi-VN"/>
        </w:rPr>
      </w:pPr>
      <w:r w:rsidRPr="00515445">
        <w:rPr>
          <w:lang w:val="vi-VN"/>
        </w:rPr>
        <w:t xml:space="preserve">    },</w:t>
      </w:r>
    </w:p>
    <w:p w14:paraId="267EC97F" w14:textId="77777777" w:rsidR="00515445" w:rsidRPr="00515445" w:rsidRDefault="00515445" w:rsidP="00515445">
      <w:pPr>
        <w:rPr>
          <w:lang w:val="vi-VN"/>
        </w:rPr>
      </w:pPr>
      <w:r w:rsidRPr="00515445">
        <w:rPr>
          <w:lang w:val="vi-VN"/>
        </w:rPr>
        <w:t xml:space="preserve">    {</w:t>
      </w:r>
    </w:p>
    <w:p w14:paraId="6904CE3F" w14:textId="77777777" w:rsidR="00515445" w:rsidRPr="00515445" w:rsidRDefault="00515445" w:rsidP="00515445">
      <w:pPr>
        <w:rPr>
          <w:lang w:val="vi-VN"/>
        </w:rPr>
      </w:pPr>
      <w:r w:rsidRPr="00515445">
        <w:rPr>
          <w:lang w:val="vi-VN"/>
        </w:rPr>
        <w:t xml:space="preserve">      "vn": "Ông ấy là bác sĩ.",</w:t>
      </w:r>
    </w:p>
    <w:p w14:paraId="7869412B" w14:textId="77777777" w:rsidR="00515445" w:rsidRPr="00515445" w:rsidRDefault="00515445" w:rsidP="00515445">
      <w:pPr>
        <w:rPr>
          <w:lang w:val="vi-VN"/>
        </w:rPr>
      </w:pPr>
      <w:r w:rsidRPr="00515445">
        <w:rPr>
          <w:lang w:val="vi-VN"/>
        </w:rPr>
        <w:t xml:space="preserve">      "en": "He is a doctor."</w:t>
      </w:r>
    </w:p>
    <w:p w14:paraId="78F5F93E" w14:textId="77777777" w:rsidR="00515445" w:rsidRPr="00515445" w:rsidRDefault="00515445" w:rsidP="00515445">
      <w:pPr>
        <w:rPr>
          <w:lang w:val="vi-VN"/>
        </w:rPr>
      </w:pPr>
      <w:r w:rsidRPr="00515445">
        <w:rPr>
          <w:lang w:val="vi-VN"/>
        </w:rPr>
        <w:t xml:space="preserve">    }</w:t>
      </w:r>
    </w:p>
    <w:p w14:paraId="0F67ABA6" w14:textId="77777777" w:rsidR="00515445" w:rsidRPr="00515445" w:rsidRDefault="00515445" w:rsidP="00515445">
      <w:pPr>
        <w:rPr>
          <w:lang w:val="vi-VN"/>
        </w:rPr>
      </w:pPr>
      <w:r w:rsidRPr="00515445">
        <w:rPr>
          <w:lang w:val="vi-VN"/>
        </w:rPr>
        <w:t xml:space="preserve">  ]</w:t>
      </w:r>
    </w:p>
    <w:p w14:paraId="1730B6FB" w14:textId="77777777" w:rsidR="00515445" w:rsidRPr="00515445" w:rsidRDefault="00515445" w:rsidP="00515445">
      <w:pPr>
        <w:rPr>
          <w:lang w:val="vi-VN"/>
        </w:rPr>
      </w:pPr>
      <w:r w:rsidRPr="00515445">
        <w:rPr>
          <w:lang w:val="vi-VN"/>
        </w:rPr>
        <w:t>}</w:t>
      </w:r>
    </w:p>
    <w:p w14:paraId="42E86D16" w14:textId="77777777" w:rsidR="00515445" w:rsidRPr="00515445" w:rsidRDefault="00515445" w:rsidP="00515445">
      <w:pPr>
        <w:rPr>
          <w:lang w:val="vi-VN"/>
        </w:rPr>
      </w:pPr>
      <w:r w:rsidRPr="00515445">
        <w:rPr>
          <w:lang w:val="vi-VN"/>
        </w:rPr>
        <w:lastRenderedPageBreak/>
        <w:t>-----------------------------</w:t>
      </w:r>
    </w:p>
    <w:p w14:paraId="69ADBDC8" w14:textId="77777777" w:rsidR="00515445" w:rsidRPr="00515445" w:rsidRDefault="00515445" w:rsidP="00515445">
      <w:pPr>
        <w:rPr>
          <w:lang w:val="vi-VN"/>
        </w:rPr>
      </w:pPr>
      <w:r w:rsidRPr="00515445">
        <w:rPr>
          <w:lang w:val="vi-VN"/>
        </w:rPr>
        <w:t xml:space="preserve">keyword: Exclamatory word 'thôi' </w:t>
      </w:r>
    </w:p>
    <w:p w14:paraId="495684DC" w14:textId="77777777" w:rsidR="00515445" w:rsidRPr="00515445" w:rsidRDefault="00515445" w:rsidP="00515445">
      <w:pPr>
        <w:rPr>
          <w:lang w:val="vi-VN"/>
        </w:rPr>
      </w:pPr>
      <w:r w:rsidRPr="00515445">
        <w:rPr>
          <w:lang w:val="vi-VN"/>
        </w:rPr>
        <w:t xml:space="preserve">PROMPT: Generate grammar explanation for following Vietnamese grammar point: Exclamatory word 'thôi' </w:t>
      </w:r>
    </w:p>
    <w:p w14:paraId="1733D8A5" w14:textId="77777777" w:rsidR="00515445" w:rsidRPr="00515445" w:rsidRDefault="00515445" w:rsidP="00515445">
      <w:pPr>
        <w:rPr>
          <w:lang w:val="vi-VN"/>
        </w:rPr>
      </w:pPr>
      <w:r w:rsidRPr="00515445">
        <w:rPr>
          <w:lang w:val="vi-VN"/>
        </w:rPr>
        <w:t xml:space="preserve">RESPONSE: { </w:t>
      </w:r>
    </w:p>
    <w:p w14:paraId="3B0AFAEC" w14:textId="77777777" w:rsidR="00515445" w:rsidRPr="00515445" w:rsidRDefault="00515445" w:rsidP="00515445">
      <w:pPr>
        <w:rPr>
          <w:lang w:val="vi-VN"/>
        </w:rPr>
      </w:pPr>
      <w:r w:rsidRPr="00515445">
        <w:rPr>
          <w:lang w:val="vi-VN"/>
        </w:rPr>
        <w:t xml:space="preserve">  "title": "Exclamatory word 'thôi'", </w:t>
      </w:r>
    </w:p>
    <w:p w14:paraId="2F49066E" w14:textId="77777777" w:rsidR="00515445" w:rsidRPr="00515445" w:rsidRDefault="00515445" w:rsidP="00515445">
      <w:pPr>
        <w:rPr>
          <w:lang w:val="vi-VN"/>
        </w:rPr>
      </w:pPr>
      <w:r w:rsidRPr="00515445">
        <w:rPr>
          <w:lang w:val="vi-VN"/>
        </w:rPr>
        <w:t xml:space="preserve">  "short_explanation": "Used to express an urge to stop or halt an action.", </w:t>
      </w:r>
    </w:p>
    <w:p w14:paraId="1F886382" w14:textId="77777777" w:rsidR="00515445" w:rsidRPr="00515445" w:rsidRDefault="00515445" w:rsidP="00515445">
      <w:pPr>
        <w:rPr>
          <w:lang w:val="vi-VN"/>
        </w:rPr>
      </w:pPr>
      <w:r w:rsidRPr="00515445">
        <w:rPr>
          <w:lang w:val="vi-VN"/>
        </w:rPr>
        <w:t xml:space="preserve">  "long_explanation": "The exclamatory word 'thôi' is used in Vietnamese language to express a request or urge to stop, halt, or leave something. It can be roughly translated to 'enough' or 'stop' in English. This word can be used in different contexts and can change its meaning depending on the situation.", </w:t>
      </w:r>
    </w:p>
    <w:p w14:paraId="4E5E38E2" w14:textId="77777777" w:rsidR="00515445" w:rsidRPr="00515445" w:rsidRDefault="00515445" w:rsidP="00515445">
      <w:pPr>
        <w:rPr>
          <w:lang w:val="vi-VN"/>
        </w:rPr>
      </w:pPr>
      <w:r w:rsidRPr="00515445">
        <w:rPr>
          <w:lang w:val="vi-VN"/>
        </w:rPr>
        <w:t xml:space="preserve">  "formation": "thôi + [the action to be stopped or left]", </w:t>
      </w:r>
    </w:p>
    <w:p w14:paraId="0FB91AF5" w14:textId="77777777" w:rsidR="00515445" w:rsidRPr="00515445" w:rsidRDefault="00515445" w:rsidP="00515445">
      <w:pPr>
        <w:rPr>
          <w:lang w:val="vi-VN"/>
        </w:rPr>
      </w:pPr>
      <w:r w:rsidRPr="00515445">
        <w:rPr>
          <w:lang w:val="vi-VN"/>
        </w:rPr>
        <w:t xml:space="preserve">  "examples": [ </w:t>
      </w:r>
    </w:p>
    <w:p w14:paraId="4B4BEF36" w14:textId="77777777" w:rsidR="00515445" w:rsidRPr="00515445" w:rsidRDefault="00515445" w:rsidP="00515445">
      <w:pPr>
        <w:rPr>
          <w:lang w:val="vi-VN"/>
        </w:rPr>
      </w:pPr>
      <w:r w:rsidRPr="00515445">
        <w:rPr>
          <w:lang w:val="vi-VN"/>
        </w:rPr>
        <w:t xml:space="preserve">    { </w:t>
      </w:r>
    </w:p>
    <w:p w14:paraId="3B24CC06" w14:textId="789E71E5" w:rsidR="00515445" w:rsidRPr="00515445" w:rsidRDefault="00515445" w:rsidP="00515445">
      <w:pPr>
        <w:rPr>
          <w:lang w:val="vi-VN"/>
        </w:rPr>
      </w:pPr>
      <w:r w:rsidRPr="00515445">
        <w:rPr>
          <w:lang w:val="vi-VN"/>
        </w:rPr>
        <w:t xml:space="preserve">      "vn": "</w:t>
      </w:r>
      <w:ins w:id="744" w:author="Canh Duc Nguyen" w:date="2023-10-14T09:06:00Z">
        <w:r w:rsidR="00DD0395">
          <w:rPr>
            <w:lang w:val="vi-VN"/>
          </w:rPr>
          <w:t>Thôi đ</w:t>
        </w:r>
      </w:ins>
      <w:del w:id="745" w:author="Canh Duc Nguyen" w:date="2023-10-14T09:06:00Z">
        <w:r w:rsidRPr="00515445" w:rsidDel="00DD0395">
          <w:rPr>
            <w:lang w:val="vi-VN"/>
          </w:rPr>
          <w:delText>Đ</w:delText>
        </w:r>
      </w:del>
      <w:r w:rsidRPr="00515445">
        <w:rPr>
          <w:lang w:val="vi-VN"/>
        </w:rPr>
        <w:t>ừng khóc nữa</w:t>
      </w:r>
      <w:del w:id="746" w:author="Canh Duc Nguyen" w:date="2023-10-14T09:06:00Z">
        <w:r w:rsidRPr="00515445" w:rsidDel="00DD0395">
          <w:rPr>
            <w:lang w:val="vi-VN"/>
          </w:rPr>
          <w:delText>, thôi đi</w:delText>
        </w:r>
      </w:del>
      <w:r w:rsidRPr="00515445">
        <w:rPr>
          <w:lang w:val="vi-VN"/>
        </w:rPr>
        <w:t xml:space="preserve">.", </w:t>
      </w:r>
    </w:p>
    <w:p w14:paraId="0DB3E11E" w14:textId="77777777" w:rsidR="00515445" w:rsidRPr="00515445" w:rsidRDefault="00515445" w:rsidP="00515445">
      <w:pPr>
        <w:rPr>
          <w:lang w:val="vi-VN"/>
        </w:rPr>
      </w:pPr>
      <w:r w:rsidRPr="00515445">
        <w:rPr>
          <w:lang w:val="vi-VN"/>
        </w:rPr>
        <w:t xml:space="preserve">      "en": "Don't cry anymore, stop it." </w:t>
      </w:r>
    </w:p>
    <w:p w14:paraId="48CFF4B2" w14:textId="77777777" w:rsidR="00515445" w:rsidRPr="00515445" w:rsidRDefault="00515445" w:rsidP="00515445">
      <w:pPr>
        <w:rPr>
          <w:lang w:val="vi-VN"/>
        </w:rPr>
      </w:pPr>
      <w:r w:rsidRPr="00515445">
        <w:rPr>
          <w:lang w:val="vi-VN"/>
        </w:rPr>
        <w:t xml:space="preserve">    }, </w:t>
      </w:r>
    </w:p>
    <w:p w14:paraId="6CEB1E5D" w14:textId="77777777" w:rsidR="00515445" w:rsidRPr="00515445" w:rsidRDefault="00515445" w:rsidP="00515445">
      <w:pPr>
        <w:rPr>
          <w:lang w:val="vi-VN"/>
        </w:rPr>
      </w:pPr>
      <w:r w:rsidRPr="00515445">
        <w:rPr>
          <w:lang w:val="vi-VN"/>
        </w:rPr>
        <w:t xml:space="preserve">    { </w:t>
      </w:r>
    </w:p>
    <w:p w14:paraId="12F8BD7D" w14:textId="29E7E4B8" w:rsidR="00515445" w:rsidRPr="00515445" w:rsidRDefault="00515445" w:rsidP="00515445">
      <w:pPr>
        <w:rPr>
          <w:lang w:val="vi-VN"/>
        </w:rPr>
      </w:pPr>
      <w:r w:rsidRPr="00515445">
        <w:rPr>
          <w:lang w:val="vi-VN"/>
        </w:rPr>
        <w:t xml:space="preserve">      "vn": "Tôi không muốn nghe nữa, thôi</w:t>
      </w:r>
      <w:ins w:id="747" w:author="Canh Duc Nguyen" w:date="2023-10-14T09:06:00Z">
        <w:r w:rsidR="00DD0395">
          <w:rPr>
            <w:lang w:val="vi-VN"/>
          </w:rPr>
          <w:t xml:space="preserve"> đi</w:t>
        </w:r>
      </w:ins>
      <w:r w:rsidRPr="00515445">
        <w:rPr>
          <w:lang w:val="vi-VN"/>
        </w:rPr>
        <w:t xml:space="preserve">.", </w:t>
      </w:r>
    </w:p>
    <w:p w14:paraId="6B8A26DF" w14:textId="77777777" w:rsidR="00515445" w:rsidRPr="00515445" w:rsidRDefault="00515445" w:rsidP="00515445">
      <w:pPr>
        <w:rPr>
          <w:lang w:val="vi-VN"/>
        </w:rPr>
      </w:pPr>
      <w:r w:rsidRPr="00515445">
        <w:rPr>
          <w:lang w:val="vi-VN"/>
        </w:rPr>
        <w:t xml:space="preserve">      "en": "I don't want to hear anymore, enough." </w:t>
      </w:r>
    </w:p>
    <w:p w14:paraId="2E021746" w14:textId="77777777" w:rsidR="00515445" w:rsidRPr="00515445" w:rsidRDefault="00515445" w:rsidP="00515445">
      <w:pPr>
        <w:rPr>
          <w:lang w:val="vi-VN"/>
        </w:rPr>
      </w:pPr>
      <w:r w:rsidRPr="00515445">
        <w:rPr>
          <w:lang w:val="vi-VN"/>
        </w:rPr>
        <w:t xml:space="preserve">    }, </w:t>
      </w:r>
    </w:p>
    <w:p w14:paraId="21439F3D" w14:textId="77777777" w:rsidR="00515445" w:rsidRPr="00515445" w:rsidRDefault="00515445" w:rsidP="00515445">
      <w:pPr>
        <w:rPr>
          <w:lang w:val="vi-VN"/>
        </w:rPr>
      </w:pPr>
      <w:r w:rsidRPr="00515445">
        <w:rPr>
          <w:lang w:val="vi-VN"/>
        </w:rPr>
        <w:t xml:space="preserve">    { </w:t>
      </w:r>
    </w:p>
    <w:p w14:paraId="3A40B396" w14:textId="739D20D2" w:rsidR="00515445" w:rsidRPr="00515445" w:rsidRDefault="00515445" w:rsidP="00515445">
      <w:pPr>
        <w:rPr>
          <w:lang w:val="vi-VN"/>
        </w:rPr>
      </w:pPr>
      <w:r w:rsidRPr="00515445">
        <w:rPr>
          <w:lang w:val="vi-VN"/>
        </w:rPr>
        <w:t xml:space="preserve">      "vn": "Anh ấy </w:t>
      </w:r>
      <w:del w:id="748" w:author="Canh Duc Nguyen" w:date="2023-10-14T09:07:00Z">
        <w:r w:rsidRPr="00515445" w:rsidDel="00DD0395">
          <w:rPr>
            <w:lang w:val="vi-VN"/>
          </w:rPr>
          <w:delText xml:space="preserve">đã </w:delText>
        </w:r>
      </w:del>
      <w:r w:rsidRPr="00515445">
        <w:rPr>
          <w:lang w:val="vi-VN"/>
        </w:rPr>
        <w:t xml:space="preserve">nói nhiều </w:t>
      </w:r>
      <w:del w:id="749" w:author="Canh Duc Nguyen" w:date="2023-10-14T09:08:00Z">
        <w:r w:rsidRPr="00515445" w:rsidDel="00DD0395">
          <w:rPr>
            <w:lang w:val="vi-VN"/>
          </w:rPr>
          <w:delText>lắm rồi</w:delText>
        </w:r>
      </w:del>
      <w:ins w:id="750" w:author="Canh Duc Nguyen" w:date="2023-10-14T09:08:00Z">
        <w:r w:rsidR="00DD0395">
          <w:rPr>
            <w:lang w:val="vi-VN"/>
          </w:rPr>
          <w:t>thế</w:t>
        </w:r>
      </w:ins>
      <w:r w:rsidRPr="00515445">
        <w:rPr>
          <w:lang w:val="vi-VN"/>
        </w:rPr>
        <w:t xml:space="preserve">, thôi </w:t>
      </w:r>
      <w:del w:id="751" w:author="Canh Duc Nguyen" w:date="2023-10-14T09:08:00Z">
        <w:r w:rsidRPr="00515445" w:rsidDel="00DD0395">
          <w:rPr>
            <w:lang w:val="vi-VN"/>
          </w:rPr>
          <w:delText>thôi</w:delText>
        </w:r>
      </w:del>
      <w:ins w:id="752" w:author="Canh Duc Nguyen" w:date="2023-10-14T09:08:00Z">
        <w:r w:rsidR="00DD0395">
          <w:rPr>
            <w:lang w:val="vi-VN"/>
          </w:rPr>
          <w:t>đi được không!</w:t>
        </w:r>
      </w:ins>
      <w:r w:rsidRPr="00515445">
        <w:rPr>
          <w:lang w:val="vi-VN"/>
        </w:rPr>
        <w:t xml:space="preserve">.", </w:t>
      </w:r>
    </w:p>
    <w:p w14:paraId="5F3665D2" w14:textId="77777777" w:rsidR="00515445" w:rsidRPr="00515445" w:rsidRDefault="00515445" w:rsidP="00515445">
      <w:pPr>
        <w:rPr>
          <w:lang w:val="vi-VN"/>
        </w:rPr>
      </w:pPr>
      <w:r w:rsidRPr="00515445">
        <w:rPr>
          <w:lang w:val="vi-VN"/>
        </w:rPr>
        <w:t xml:space="preserve">      "en": "He has spoken a lot already, enough enough." </w:t>
      </w:r>
    </w:p>
    <w:p w14:paraId="44ED0B72" w14:textId="77777777" w:rsidR="00515445" w:rsidRPr="00515445" w:rsidRDefault="00515445" w:rsidP="00515445">
      <w:pPr>
        <w:rPr>
          <w:lang w:val="vi-VN"/>
        </w:rPr>
      </w:pPr>
      <w:r w:rsidRPr="00515445">
        <w:rPr>
          <w:lang w:val="vi-VN"/>
        </w:rPr>
        <w:t xml:space="preserve">    }, </w:t>
      </w:r>
    </w:p>
    <w:p w14:paraId="54DCEC4E" w14:textId="77777777" w:rsidR="00515445" w:rsidRPr="00515445" w:rsidRDefault="00515445" w:rsidP="00515445">
      <w:pPr>
        <w:rPr>
          <w:lang w:val="vi-VN"/>
        </w:rPr>
      </w:pPr>
      <w:r w:rsidRPr="00515445">
        <w:rPr>
          <w:lang w:val="vi-VN"/>
        </w:rPr>
        <w:t xml:space="preserve">    { </w:t>
      </w:r>
    </w:p>
    <w:p w14:paraId="3A6248A6" w14:textId="594FF1B8" w:rsidR="00515445" w:rsidRPr="00515445" w:rsidRDefault="00515445" w:rsidP="00515445">
      <w:pPr>
        <w:rPr>
          <w:lang w:val="vi-VN"/>
        </w:rPr>
      </w:pPr>
      <w:r w:rsidRPr="00515445">
        <w:rPr>
          <w:lang w:val="vi-VN"/>
        </w:rPr>
        <w:t xml:space="preserve">      "vn": "Chúng ta đã làm việc quá lâu rồi, thôi nghỉ ngơi</w:t>
      </w:r>
      <w:ins w:id="753" w:author="Canh Duc Nguyen" w:date="2023-10-14T09:08:00Z">
        <w:r w:rsidR="00DD0395">
          <w:rPr>
            <w:lang w:val="vi-VN"/>
          </w:rPr>
          <w:t xml:space="preserve"> chút</w:t>
        </w:r>
      </w:ins>
      <w:r w:rsidRPr="00515445">
        <w:rPr>
          <w:lang w:val="vi-VN"/>
        </w:rPr>
        <w:t xml:space="preserve"> đi.", </w:t>
      </w:r>
    </w:p>
    <w:p w14:paraId="6789D9C0" w14:textId="77777777" w:rsidR="00515445" w:rsidRPr="00515445" w:rsidRDefault="00515445" w:rsidP="00515445">
      <w:pPr>
        <w:rPr>
          <w:lang w:val="vi-VN"/>
        </w:rPr>
      </w:pPr>
      <w:r w:rsidRPr="00515445">
        <w:rPr>
          <w:lang w:val="vi-VN"/>
        </w:rPr>
        <w:t xml:space="preserve">      "en": "We have worked for too long already, let's rest enough." </w:t>
      </w:r>
    </w:p>
    <w:p w14:paraId="2E738599" w14:textId="77777777" w:rsidR="00515445" w:rsidRPr="00515445" w:rsidRDefault="00515445" w:rsidP="00515445">
      <w:pPr>
        <w:rPr>
          <w:lang w:val="vi-VN"/>
        </w:rPr>
      </w:pPr>
      <w:r w:rsidRPr="00515445">
        <w:rPr>
          <w:lang w:val="vi-VN"/>
        </w:rPr>
        <w:t xml:space="preserve">    } </w:t>
      </w:r>
    </w:p>
    <w:p w14:paraId="20D9192C" w14:textId="77777777" w:rsidR="00515445" w:rsidRPr="00515445" w:rsidRDefault="00515445" w:rsidP="00515445">
      <w:pPr>
        <w:rPr>
          <w:lang w:val="vi-VN"/>
        </w:rPr>
      </w:pPr>
      <w:r w:rsidRPr="00515445">
        <w:rPr>
          <w:lang w:val="vi-VN"/>
        </w:rPr>
        <w:t xml:space="preserve">  ] </w:t>
      </w:r>
    </w:p>
    <w:p w14:paraId="43A7779D" w14:textId="77777777" w:rsidR="00515445" w:rsidRPr="00515445" w:rsidRDefault="00515445" w:rsidP="00515445">
      <w:pPr>
        <w:rPr>
          <w:lang w:val="vi-VN"/>
        </w:rPr>
      </w:pPr>
      <w:r w:rsidRPr="00515445">
        <w:rPr>
          <w:lang w:val="vi-VN"/>
        </w:rPr>
        <w:t>}</w:t>
      </w:r>
    </w:p>
    <w:p w14:paraId="0AA49895" w14:textId="77777777" w:rsidR="00515445" w:rsidRPr="00515445" w:rsidRDefault="00515445" w:rsidP="00515445">
      <w:pPr>
        <w:rPr>
          <w:lang w:val="vi-VN"/>
        </w:rPr>
      </w:pPr>
      <w:r w:rsidRPr="00515445">
        <w:rPr>
          <w:lang w:val="vi-VN"/>
        </w:rPr>
        <w:t>-----------------------------</w:t>
      </w:r>
    </w:p>
    <w:p w14:paraId="677E37BC" w14:textId="77777777" w:rsidR="00515445" w:rsidRPr="00515445" w:rsidRDefault="00515445" w:rsidP="00515445">
      <w:pPr>
        <w:rPr>
          <w:lang w:val="vi-VN"/>
        </w:rPr>
      </w:pPr>
      <w:r w:rsidRPr="00515445">
        <w:rPr>
          <w:lang w:val="vi-VN"/>
        </w:rPr>
        <w:t xml:space="preserve">keyword: Expression 'Càng … càng' </w:t>
      </w:r>
    </w:p>
    <w:p w14:paraId="702D1C8F" w14:textId="77777777" w:rsidR="00515445" w:rsidRPr="00515445" w:rsidRDefault="00515445" w:rsidP="00515445">
      <w:pPr>
        <w:rPr>
          <w:lang w:val="vi-VN"/>
        </w:rPr>
      </w:pPr>
      <w:r w:rsidRPr="00515445">
        <w:rPr>
          <w:lang w:val="vi-VN"/>
        </w:rPr>
        <w:t xml:space="preserve">PROMPT: Generate grammar explanation for following Vietnamese grammar point: Expression 'Càng … càng' </w:t>
      </w:r>
    </w:p>
    <w:p w14:paraId="0DAD7E0F" w14:textId="77777777" w:rsidR="00515445" w:rsidRPr="00515445" w:rsidRDefault="00515445" w:rsidP="00515445">
      <w:pPr>
        <w:rPr>
          <w:lang w:val="vi-VN"/>
        </w:rPr>
      </w:pPr>
      <w:r w:rsidRPr="00515445">
        <w:rPr>
          <w:lang w:val="vi-VN"/>
        </w:rPr>
        <w:t xml:space="preserve">RESPONSE: { </w:t>
      </w:r>
    </w:p>
    <w:p w14:paraId="53C9AC56" w14:textId="77777777" w:rsidR="00515445" w:rsidRPr="00515445" w:rsidRDefault="00515445" w:rsidP="00515445">
      <w:pPr>
        <w:rPr>
          <w:lang w:val="vi-VN"/>
        </w:rPr>
      </w:pPr>
      <w:r w:rsidRPr="00515445">
        <w:rPr>
          <w:lang w:val="vi-VN"/>
        </w:rPr>
        <w:t xml:space="preserve">  "title": "Expression 'Càng … càng'", </w:t>
      </w:r>
    </w:p>
    <w:p w14:paraId="7AE5437E" w14:textId="77777777" w:rsidR="00515445" w:rsidRPr="00515445" w:rsidRDefault="00515445" w:rsidP="00515445">
      <w:pPr>
        <w:rPr>
          <w:lang w:val="vi-VN"/>
        </w:rPr>
      </w:pPr>
      <w:r w:rsidRPr="00515445">
        <w:rPr>
          <w:lang w:val="vi-VN"/>
        </w:rPr>
        <w:t xml:space="preserve">  "short_explanation": "Used to express the correlation between two activities or states, as in 'the more...the more'", </w:t>
      </w:r>
    </w:p>
    <w:p w14:paraId="485B3A53" w14:textId="77777777" w:rsidR="00515445" w:rsidRPr="00515445" w:rsidRDefault="00515445" w:rsidP="00515445">
      <w:pPr>
        <w:rPr>
          <w:lang w:val="vi-VN"/>
        </w:rPr>
      </w:pPr>
      <w:r w:rsidRPr="00515445">
        <w:rPr>
          <w:lang w:val="vi-VN"/>
        </w:rPr>
        <w:t xml:space="preserve">  "long_explanation": "The Vietnamese expression 'Càng … càng' is used to indicate a corresponding increase or decrease between two situations or actions. Similar to the English expression 'the more...the more', it describes how an increase in one state or action results in an increase in another, or vice versa.", </w:t>
      </w:r>
    </w:p>
    <w:p w14:paraId="6ED95E3D" w14:textId="77777777" w:rsidR="00515445" w:rsidRPr="00515445" w:rsidRDefault="00515445" w:rsidP="00515445">
      <w:pPr>
        <w:rPr>
          <w:lang w:val="vi-VN"/>
        </w:rPr>
      </w:pPr>
      <w:r w:rsidRPr="00515445">
        <w:rPr>
          <w:lang w:val="vi-VN"/>
        </w:rPr>
        <w:t xml:space="preserve">  "formation": "Càng ... càng + adjective", </w:t>
      </w:r>
    </w:p>
    <w:p w14:paraId="24012D11" w14:textId="77777777" w:rsidR="00515445" w:rsidRPr="00515445" w:rsidRDefault="00515445" w:rsidP="00515445">
      <w:pPr>
        <w:rPr>
          <w:lang w:val="vi-VN"/>
        </w:rPr>
      </w:pPr>
      <w:r w:rsidRPr="00515445">
        <w:rPr>
          <w:lang w:val="vi-VN"/>
        </w:rPr>
        <w:lastRenderedPageBreak/>
        <w:t xml:space="preserve">  "examples": [ </w:t>
      </w:r>
    </w:p>
    <w:p w14:paraId="5C2AB606" w14:textId="77777777" w:rsidR="00515445" w:rsidRPr="00515445" w:rsidRDefault="00515445" w:rsidP="00515445">
      <w:pPr>
        <w:rPr>
          <w:lang w:val="vi-VN"/>
        </w:rPr>
      </w:pPr>
      <w:r w:rsidRPr="00515445">
        <w:rPr>
          <w:lang w:val="vi-VN"/>
        </w:rPr>
        <w:t xml:space="preserve">    { </w:t>
      </w:r>
    </w:p>
    <w:p w14:paraId="6D95DDA4" w14:textId="00AA7CA6" w:rsidR="00515445" w:rsidRPr="00515445" w:rsidRDefault="00515445" w:rsidP="00515445">
      <w:pPr>
        <w:rPr>
          <w:lang w:val="vi-VN"/>
        </w:rPr>
      </w:pPr>
      <w:r w:rsidRPr="00515445">
        <w:rPr>
          <w:lang w:val="vi-VN"/>
        </w:rPr>
        <w:t xml:space="preserve">      "vn": "Càng học tôi càng thấy mình </w:t>
      </w:r>
      <w:del w:id="754" w:author="Canh Duc Nguyen" w:date="2023-10-14T09:14:00Z">
        <w:r w:rsidRPr="00515445" w:rsidDel="00DD0395">
          <w:rPr>
            <w:lang w:val="vi-VN"/>
          </w:rPr>
          <w:delText xml:space="preserve">không </w:delText>
        </w:r>
      </w:del>
      <w:ins w:id="755" w:author="Canh Duc Nguyen" w:date="2023-10-14T09:14:00Z">
        <w:r w:rsidR="00DD0395">
          <w:rPr>
            <w:lang w:val="vi-VN"/>
          </w:rPr>
          <w:t xml:space="preserve">chưa </w:t>
        </w:r>
      </w:ins>
      <w:r w:rsidRPr="00515445">
        <w:rPr>
          <w:lang w:val="vi-VN"/>
        </w:rPr>
        <w:t>biết nhiều</w:t>
      </w:r>
      <w:ins w:id="756" w:author="Canh Duc Nguyen" w:date="2023-10-14T09:14:00Z">
        <w:r w:rsidR="00DD0395">
          <w:rPr>
            <w:lang w:val="vi-VN"/>
          </w:rPr>
          <w:t xml:space="preserve"> điều</w:t>
        </w:r>
      </w:ins>
      <w:r w:rsidRPr="00515445">
        <w:rPr>
          <w:lang w:val="vi-VN"/>
        </w:rPr>
        <w:t xml:space="preserve">.", </w:t>
      </w:r>
    </w:p>
    <w:p w14:paraId="2964D823" w14:textId="77777777" w:rsidR="00515445" w:rsidRPr="00515445" w:rsidRDefault="00515445" w:rsidP="00515445">
      <w:pPr>
        <w:rPr>
          <w:lang w:val="vi-VN"/>
        </w:rPr>
      </w:pPr>
      <w:r w:rsidRPr="00515445">
        <w:rPr>
          <w:lang w:val="vi-VN"/>
        </w:rPr>
        <w:t xml:space="preserve">      "en": "The more I study, the more I realize how little I know." </w:t>
      </w:r>
    </w:p>
    <w:p w14:paraId="1CC47E6C" w14:textId="77777777" w:rsidR="00515445" w:rsidRPr="00515445" w:rsidRDefault="00515445" w:rsidP="00515445">
      <w:pPr>
        <w:rPr>
          <w:lang w:val="vi-VN"/>
        </w:rPr>
      </w:pPr>
      <w:r w:rsidRPr="00515445">
        <w:rPr>
          <w:lang w:val="vi-VN"/>
        </w:rPr>
        <w:t xml:space="preserve">    }, </w:t>
      </w:r>
    </w:p>
    <w:p w14:paraId="3932C88E" w14:textId="77777777" w:rsidR="00515445" w:rsidRPr="00515445" w:rsidRDefault="00515445" w:rsidP="00515445">
      <w:pPr>
        <w:rPr>
          <w:lang w:val="vi-VN"/>
        </w:rPr>
      </w:pPr>
      <w:r w:rsidRPr="00515445">
        <w:rPr>
          <w:lang w:val="vi-VN"/>
        </w:rPr>
        <w:t xml:space="preserve">    { </w:t>
      </w:r>
    </w:p>
    <w:p w14:paraId="6C44C8D3" w14:textId="6C117049" w:rsidR="00515445" w:rsidRPr="00515445" w:rsidRDefault="00515445" w:rsidP="00515445">
      <w:pPr>
        <w:rPr>
          <w:lang w:val="vi-VN"/>
        </w:rPr>
      </w:pPr>
      <w:r w:rsidRPr="00515445">
        <w:rPr>
          <w:lang w:val="vi-VN"/>
        </w:rPr>
        <w:t xml:space="preserve">      "vn": "Càng </w:t>
      </w:r>
      <w:del w:id="757" w:author="Canh Duc Nguyen" w:date="2023-10-14T09:19:00Z">
        <w:r w:rsidRPr="00515445" w:rsidDel="00592357">
          <w:rPr>
            <w:lang w:val="vi-VN"/>
          </w:rPr>
          <w:delText>lùi về phía sau</w:delText>
        </w:r>
      </w:del>
      <w:ins w:id="758" w:author="Canh Duc Nguyen" w:date="2023-10-14T09:21:00Z">
        <w:r w:rsidR="00592357">
          <w:rPr>
            <w:lang w:val="vi-VN"/>
          </w:rPr>
          <w:t>đi</w:t>
        </w:r>
      </w:ins>
      <w:ins w:id="759" w:author="Canh Duc Nguyen" w:date="2023-10-14T09:19:00Z">
        <w:r w:rsidR="00592357">
          <w:rPr>
            <w:lang w:val="vi-VN"/>
          </w:rPr>
          <w:t xml:space="preserve"> về phía </w:t>
        </w:r>
      </w:ins>
      <w:ins w:id="760" w:author="Canh Duc Nguyen" w:date="2023-10-14T09:22:00Z">
        <w:r w:rsidR="00592357">
          <w:rPr>
            <w:lang w:val="vi-VN"/>
          </w:rPr>
          <w:t>sau</w:t>
        </w:r>
      </w:ins>
      <w:r w:rsidRPr="00515445">
        <w:rPr>
          <w:lang w:val="vi-VN"/>
        </w:rPr>
        <w:t xml:space="preserve">, cánh rừng càng </w:t>
      </w:r>
      <w:ins w:id="761" w:author="Canh Duc Nguyen" w:date="2023-10-14T09:21:00Z">
        <w:r w:rsidR="00592357">
          <w:rPr>
            <w:lang w:val="vi-VN"/>
          </w:rPr>
          <w:t xml:space="preserve">càng trở nên </w:t>
        </w:r>
      </w:ins>
      <w:r w:rsidRPr="00515445">
        <w:rPr>
          <w:lang w:val="vi-VN"/>
        </w:rPr>
        <w:t>sâu</w:t>
      </w:r>
      <w:ins w:id="762" w:author="Canh Duc Nguyen" w:date="2023-10-14T09:21:00Z">
        <w:r w:rsidR="00592357">
          <w:rPr>
            <w:lang w:val="vi-VN"/>
          </w:rPr>
          <w:t xml:space="preserve"> hơn</w:t>
        </w:r>
      </w:ins>
      <w:r w:rsidRPr="00515445">
        <w:rPr>
          <w:lang w:val="vi-VN"/>
        </w:rPr>
        <w:t xml:space="preserve"> và </w:t>
      </w:r>
      <w:del w:id="763" w:author="Canh Duc Nguyen" w:date="2023-10-14T09:20:00Z">
        <w:r w:rsidRPr="00515445" w:rsidDel="00592357">
          <w:rPr>
            <w:lang w:val="vi-VN"/>
          </w:rPr>
          <w:delText>đầy điểm</w:delText>
        </w:r>
      </w:del>
      <w:del w:id="764" w:author="Canh Duc Nguyen" w:date="2023-10-14T09:21:00Z">
        <w:r w:rsidR="00592357" w:rsidRPr="00515445" w:rsidDel="00592357">
          <w:rPr>
            <w:lang w:val="vi-VN"/>
          </w:rPr>
          <w:delText xml:space="preserve"> </w:delText>
        </w:r>
      </w:del>
      <w:del w:id="765" w:author="Canh Duc Nguyen" w:date="2023-10-14T09:20:00Z">
        <w:r w:rsidR="00592357" w:rsidRPr="00515445" w:rsidDel="00592357">
          <w:rPr>
            <w:lang w:val="vi-VN"/>
          </w:rPr>
          <w:delText>mạo</w:delText>
        </w:r>
      </w:del>
      <w:del w:id="766" w:author="Canh Duc Nguyen" w:date="2023-10-14T09:21:00Z">
        <w:r w:rsidR="00592357" w:rsidRPr="00515445" w:rsidDel="00592357">
          <w:rPr>
            <w:lang w:val="vi-VN"/>
          </w:rPr>
          <w:delText xml:space="preserve"> hiểm</w:delText>
        </w:r>
      </w:del>
      <w:ins w:id="767" w:author="Canh Duc Nguyen" w:date="2023-10-14T09:21:00Z">
        <w:r w:rsidR="00592357">
          <w:rPr>
            <w:lang w:val="vi-VN"/>
          </w:rPr>
          <w:t>mạo hiểm hơn</w:t>
        </w:r>
      </w:ins>
      <w:r w:rsidRPr="00515445">
        <w:rPr>
          <w:lang w:val="vi-VN"/>
        </w:rPr>
        <w:t xml:space="preserve">.", </w:t>
      </w:r>
    </w:p>
    <w:p w14:paraId="25D92D4E" w14:textId="77777777" w:rsidR="00515445" w:rsidRPr="00515445" w:rsidRDefault="00515445" w:rsidP="00515445">
      <w:pPr>
        <w:rPr>
          <w:lang w:val="vi-VN"/>
        </w:rPr>
      </w:pPr>
      <w:r w:rsidRPr="00515445">
        <w:rPr>
          <w:lang w:val="vi-VN"/>
        </w:rPr>
        <w:t xml:space="preserve">      "en": "The further back you go, the deeper and more adventurous the forest becomes." </w:t>
      </w:r>
    </w:p>
    <w:p w14:paraId="17ABDD55" w14:textId="77777777" w:rsidR="00515445" w:rsidRPr="00515445" w:rsidRDefault="00515445" w:rsidP="00515445">
      <w:pPr>
        <w:rPr>
          <w:lang w:val="vi-VN"/>
        </w:rPr>
      </w:pPr>
      <w:r w:rsidRPr="00515445">
        <w:rPr>
          <w:lang w:val="vi-VN"/>
        </w:rPr>
        <w:t xml:space="preserve">    }, </w:t>
      </w:r>
    </w:p>
    <w:p w14:paraId="3756D11C" w14:textId="77777777" w:rsidR="00515445" w:rsidRPr="00515445" w:rsidRDefault="00515445" w:rsidP="00515445">
      <w:pPr>
        <w:rPr>
          <w:lang w:val="vi-VN"/>
        </w:rPr>
      </w:pPr>
      <w:r w:rsidRPr="00515445">
        <w:rPr>
          <w:lang w:val="vi-VN"/>
        </w:rPr>
        <w:t xml:space="preserve">    { </w:t>
      </w:r>
    </w:p>
    <w:p w14:paraId="18A0E0BD" w14:textId="5F2245D5" w:rsidR="00515445" w:rsidRPr="00515445" w:rsidRDefault="00515445" w:rsidP="00515445">
      <w:pPr>
        <w:rPr>
          <w:lang w:val="vi-VN"/>
        </w:rPr>
      </w:pPr>
      <w:r w:rsidRPr="00515445">
        <w:rPr>
          <w:lang w:val="vi-VN"/>
        </w:rPr>
        <w:t xml:space="preserve">      "vn": "Sức khoẻ của tôi càng yếu dần</w:t>
      </w:r>
      <w:del w:id="768" w:author="Canh Duc Nguyen" w:date="2023-10-14T09:24:00Z">
        <w:r w:rsidRPr="00515445" w:rsidDel="00592357">
          <w:rPr>
            <w:lang w:val="vi-VN"/>
          </w:rPr>
          <w:delText xml:space="preserve"> đi</w:delText>
        </w:r>
      </w:del>
      <w:r w:rsidRPr="00515445">
        <w:rPr>
          <w:lang w:val="vi-VN"/>
        </w:rPr>
        <w:t xml:space="preserve">, </w:t>
      </w:r>
      <w:ins w:id="769" w:author="Canh Duc Nguyen" w:date="2023-10-14T09:24:00Z">
        <w:r w:rsidR="00592357">
          <w:rPr>
            <w:lang w:val="vi-VN"/>
          </w:rPr>
          <w:t xml:space="preserve">thì </w:t>
        </w:r>
      </w:ins>
      <w:r w:rsidRPr="00515445">
        <w:rPr>
          <w:lang w:val="vi-VN"/>
        </w:rPr>
        <w:t xml:space="preserve">anh ấy càng lo lắng hơn.", </w:t>
      </w:r>
    </w:p>
    <w:p w14:paraId="6EDA63A9" w14:textId="77777777" w:rsidR="00515445" w:rsidRPr="00515445" w:rsidRDefault="00515445" w:rsidP="00515445">
      <w:pPr>
        <w:rPr>
          <w:lang w:val="vi-VN"/>
        </w:rPr>
      </w:pPr>
      <w:r w:rsidRPr="00515445">
        <w:rPr>
          <w:lang w:val="vi-VN"/>
        </w:rPr>
        <w:t xml:space="preserve">      "en": "The weaker my health becomes, the more worried he gets." </w:t>
      </w:r>
    </w:p>
    <w:p w14:paraId="4B2E42A7" w14:textId="77777777" w:rsidR="00515445" w:rsidRPr="00515445" w:rsidRDefault="00515445" w:rsidP="00515445">
      <w:pPr>
        <w:rPr>
          <w:lang w:val="vi-VN"/>
        </w:rPr>
      </w:pPr>
      <w:r w:rsidRPr="00515445">
        <w:rPr>
          <w:lang w:val="vi-VN"/>
        </w:rPr>
        <w:t xml:space="preserve">    }, </w:t>
      </w:r>
    </w:p>
    <w:p w14:paraId="48BFEF0A" w14:textId="77777777" w:rsidR="00515445" w:rsidRPr="00515445" w:rsidRDefault="00515445" w:rsidP="00515445">
      <w:pPr>
        <w:rPr>
          <w:lang w:val="vi-VN"/>
        </w:rPr>
      </w:pPr>
      <w:r w:rsidRPr="00515445">
        <w:rPr>
          <w:lang w:val="vi-VN"/>
        </w:rPr>
        <w:t xml:space="preserve">    { </w:t>
      </w:r>
    </w:p>
    <w:p w14:paraId="06421B78" w14:textId="1D6386F4" w:rsidR="00515445" w:rsidRPr="00515445" w:rsidRDefault="00515445" w:rsidP="00515445">
      <w:pPr>
        <w:rPr>
          <w:lang w:val="vi-VN"/>
        </w:rPr>
      </w:pPr>
      <w:r w:rsidRPr="00515445">
        <w:rPr>
          <w:lang w:val="vi-VN"/>
        </w:rPr>
        <w:t xml:space="preserve">      "vn": "Tình yêu của chúng tôi càng ngày càng </w:t>
      </w:r>
      <w:del w:id="770" w:author="Canh Duc Nguyen" w:date="2023-10-14T09:24:00Z">
        <w:r w:rsidRPr="00515445" w:rsidDel="00592357">
          <w:rPr>
            <w:lang w:val="vi-VN"/>
          </w:rPr>
          <w:delText>mạnh mẽ</w:delText>
        </w:r>
      </w:del>
      <w:ins w:id="771" w:author="Canh Duc Nguyen" w:date="2023-10-14T09:24:00Z">
        <w:r w:rsidR="00592357">
          <w:rPr>
            <w:lang w:val="vi-VN"/>
          </w:rPr>
          <w:t>mãnh liệt</w:t>
        </w:r>
      </w:ins>
      <w:r w:rsidRPr="00515445">
        <w:rPr>
          <w:lang w:val="vi-VN"/>
        </w:rPr>
        <w:t xml:space="preserve">.", </w:t>
      </w:r>
    </w:p>
    <w:p w14:paraId="31246CFD" w14:textId="77777777" w:rsidR="00515445" w:rsidRPr="00515445" w:rsidRDefault="00515445" w:rsidP="00515445">
      <w:pPr>
        <w:rPr>
          <w:lang w:val="vi-VN"/>
        </w:rPr>
      </w:pPr>
      <w:r w:rsidRPr="00515445">
        <w:rPr>
          <w:lang w:val="vi-VN"/>
        </w:rPr>
        <w:t xml:space="preserve">      "en": "Our love grows stronger each and every day." </w:t>
      </w:r>
    </w:p>
    <w:p w14:paraId="5D75E7B2" w14:textId="77777777" w:rsidR="00515445" w:rsidRPr="00515445" w:rsidRDefault="00515445" w:rsidP="00515445">
      <w:pPr>
        <w:rPr>
          <w:lang w:val="vi-VN"/>
        </w:rPr>
      </w:pPr>
      <w:r w:rsidRPr="00515445">
        <w:rPr>
          <w:lang w:val="vi-VN"/>
        </w:rPr>
        <w:t xml:space="preserve">    }</w:t>
      </w:r>
    </w:p>
    <w:p w14:paraId="0F4683F0" w14:textId="77777777" w:rsidR="00515445" w:rsidRPr="00515445" w:rsidRDefault="00515445" w:rsidP="00515445">
      <w:pPr>
        <w:rPr>
          <w:lang w:val="vi-VN"/>
        </w:rPr>
      </w:pPr>
      <w:r w:rsidRPr="00515445">
        <w:rPr>
          <w:lang w:val="vi-VN"/>
        </w:rPr>
        <w:t xml:space="preserve">  ] </w:t>
      </w:r>
    </w:p>
    <w:p w14:paraId="1F4053B9" w14:textId="77777777" w:rsidR="00515445" w:rsidRPr="00515445" w:rsidRDefault="00515445" w:rsidP="00515445">
      <w:pPr>
        <w:rPr>
          <w:lang w:val="vi-VN"/>
        </w:rPr>
      </w:pPr>
      <w:r w:rsidRPr="00515445">
        <w:rPr>
          <w:lang w:val="vi-VN"/>
        </w:rPr>
        <w:t>}</w:t>
      </w:r>
    </w:p>
    <w:p w14:paraId="01D8A944" w14:textId="77777777" w:rsidR="00515445" w:rsidRPr="00515445" w:rsidRDefault="00515445" w:rsidP="00515445">
      <w:pPr>
        <w:rPr>
          <w:lang w:val="vi-VN"/>
        </w:rPr>
      </w:pPr>
      <w:r w:rsidRPr="00515445">
        <w:rPr>
          <w:lang w:val="vi-VN"/>
        </w:rPr>
        <w:t>-----------------------------</w:t>
      </w:r>
    </w:p>
    <w:p w14:paraId="6FE24CFF" w14:textId="785C4FC6" w:rsidR="00515445" w:rsidRPr="00515445" w:rsidRDefault="00515445" w:rsidP="00515445">
      <w:pPr>
        <w:rPr>
          <w:lang w:val="vi-VN"/>
        </w:rPr>
      </w:pPr>
      <w:r w:rsidRPr="00515445">
        <w:rPr>
          <w:lang w:val="vi-VN"/>
        </w:rPr>
        <w:t>keyword: Expression '</w:t>
      </w:r>
      <w:ins w:id="772" w:author="Canh Duc Nguyen" w:date="2023-10-14T09:34:00Z">
        <w:r w:rsidR="00957BF2">
          <w:rPr>
            <w:lang w:val="vi-VN"/>
          </w:rPr>
          <w:t>không</w:t>
        </w:r>
      </w:ins>
      <w:del w:id="773" w:author="Canh Duc Nguyen" w:date="2023-10-14T09:34:00Z">
        <w:r w:rsidRPr="00515445" w:rsidDel="00957BF2">
          <w:rPr>
            <w:lang w:val="vi-VN"/>
          </w:rPr>
          <w:delText>chưa</w:delText>
        </w:r>
      </w:del>
      <w:r w:rsidRPr="00515445">
        <w:rPr>
          <w:lang w:val="vi-VN"/>
        </w:rPr>
        <w:t xml:space="preserve"> dám' </w:t>
      </w:r>
    </w:p>
    <w:p w14:paraId="57B0D4CA" w14:textId="34995ACC" w:rsidR="00515445" w:rsidRPr="00515445" w:rsidRDefault="00515445" w:rsidP="00515445">
      <w:pPr>
        <w:rPr>
          <w:lang w:val="vi-VN"/>
        </w:rPr>
      </w:pPr>
      <w:r w:rsidRPr="00515445">
        <w:rPr>
          <w:lang w:val="vi-VN"/>
        </w:rPr>
        <w:t>PROMPT: Generate grammar explanation for following Vietnamese grammar point: Expression '</w:t>
      </w:r>
      <w:ins w:id="774" w:author="Canh Duc Nguyen" w:date="2023-10-14T09:34:00Z">
        <w:r w:rsidR="00957BF2">
          <w:rPr>
            <w:lang w:val="vi-VN"/>
          </w:rPr>
          <w:t>không</w:t>
        </w:r>
      </w:ins>
      <w:del w:id="775" w:author="Canh Duc Nguyen" w:date="2023-10-14T09:34:00Z">
        <w:r w:rsidRPr="00515445" w:rsidDel="00957BF2">
          <w:rPr>
            <w:lang w:val="vi-VN"/>
          </w:rPr>
          <w:delText>chưa</w:delText>
        </w:r>
      </w:del>
      <w:r w:rsidRPr="00515445">
        <w:rPr>
          <w:lang w:val="vi-VN"/>
        </w:rPr>
        <w:t xml:space="preserve"> dám' </w:t>
      </w:r>
    </w:p>
    <w:p w14:paraId="35E0276B" w14:textId="77777777" w:rsidR="00515445" w:rsidRPr="00515445" w:rsidRDefault="00515445" w:rsidP="00515445">
      <w:pPr>
        <w:rPr>
          <w:lang w:val="vi-VN"/>
        </w:rPr>
      </w:pPr>
      <w:r w:rsidRPr="00515445">
        <w:rPr>
          <w:lang w:val="vi-VN"/>
        </w:rPr>
        <w:t xml:space="preserve">RESPONSE: { </w:t>
      </w:r>
    </w:p>
    <w:p w14:paraId="73550C22" w14:textId="77777777" w:rsidR="00515445" w:rsidRPr="00515445" w:rsidRDefault="00515445" w:rsidP="00515445">
      <w:pPr>
        <w:rPr>
          <w:lang w:val="vi-VN"/>
        </w:rPr>
      </w:pPr>
      <w:r w:rsidRPr="00515445">
        <w:rPr>
          <w:lang w:val="vi-VN"/>
        </w:rPr>
        <w:t xml:space="preserve">"title": "Expression 'chưa dám'", </w:t>
      </w:r>
    </w:p>
    <w:p w14:paraId="20BF7382" w14:textId="77777777" w:rsidR="00515445" w:rsidRPr="00515445" w:rsidRDefault="00515445" w:rsidP="00515445">
      <w:pPr>
        <w:rPr>
          <w:lang w:val="vi-VN"/>
        </w:rPr>
      </w:pPr>
      <w:r w:rsidRPr="00515445">
        <w:rPr>
          <w:lang w:val="vi-VN"/>
        </w:rPr>
        <w:t xml:space="preserve">"short_explanation": "Used to express humility in rejecting praise or declining an offer.", </w:t>
      </w:r>
    </w:p>
    <w:p w14:paraId="6BBEFF24" w14:textId="77777777" w:rsidR="00515445" w:rsidRPr="00515445" w:rsidRDefault="00515445" w:rsidP="00515445">
      <w:pPr>
        <w:rPr>
          <w:lang w:val="vi-VN"/>
        </w:rPr>
      </w:pPr>
      <w:r w:rsidRPr="00515445">
        <w:rPr>
          <w:lang w:val="vi-VN"/>
        </w:rPr>
        <w:t xml:space="preserve">"long_explanation": "The Vietnamese phrase 'chưa dám' is commonly used to convey humility or modesty, typically in response to praise, acknowledgement or a proposition. The phrase, translating roughly to 'I wouldn’t dare' or 'not yet dare' in English, signifies the speaker's humbleness while conveying a sense of respect for the other party.", </w:t>
      </w:r>
    </w:p>
    <w:p w14:paraId="194EFBC5" w14:textId="77777777" w:rsidR="00515445" w:rsidRPr="00515445" w:rsidRDefault="00515445" w:rsidP="00515445">
      <w:pPr>
        <w:rPr>
          <w:lang w:val="vi-VN"/>
        </w:rPr>
      </w:pPr>
      <w:r w:rsidRPr="00515445">
        <w:rPr>
          <w:lang w:val="vi-VN"/>
        </w:rPr>
        <w:t xml:space="preserve">"formation": "example of grammar formation for given grammar point", </w:t>
      </w:r>
    </w:p>
    <w:p w14:paraId="061D796E" w14:textId="77777777" w:rsidR="00515445" w:rsidRPr="00515445" w:rsidRDefault="00515445" w:rsidP="00515445">
      <w:pPr>
        <w:rPr>
          <w:lang w:val="vi-VN"/>
        </w:rPr>
      </w:pPr>
      <w:r w:rsidRPr="00515445">
        <w:rPr>
          <w:lang w:val="vi-VN"/>
        </w:rPr>
        <w:t xml:space="preserve">"examples": [ </w:t>
      </w:r>
    </w:p>
    <w:p w14:paraId="33C821AA" w14:textId="77777777" w:rsidR="00515445" w:rsidRPr="00515445" w:rsidRDefault="00515445" w:rsidP="00515445">
      <w:pPr>
        <w:rPr>
          <w:lang w:val="vi-VN"/>
        </w:rPr>
      </w:pPr>
      <w:r w:rsidRPr="00515445">
        <w:rPr>
          <w:lang w:val="vi-VN"/>
        </w:rPr>
        <w:t xml:space="preserve">{ </w:t>
      </w:r>
    </w:p>
    <w:p w14:paraId="1FC05326" w14:textId="77A76E46" w:rsidR="00515445" w:rsidRPr="00515445" w:rsidRDefault="00515445" w:rsidP="00515445">
      <w:pPr>
        <w:rPr>
          <w:lang w:val="vi-VN"/>
        </w:rPr>
      </w:pPr>
      <w:r w:rsidRPr="00515445">
        <w:rPr>
          <w:lang w:val="vi-VN"/>
        </w:rPr>
        <w:t xml:space="preserve">"vn": "Bạn giỏi quá! – </w:t>
      </w:r>
      <w:del w:id="776" w:author="Canh Duc Nguyen" w:date="2023-10-14T09:35:00Z">
        <w:r w:rsidRPr="00515445" w:rsidDel="00957BF2">
          <w:rPr>
            <w:lang w:val="vi-VN"/>
          </w:rPr>
          <w:delText xml:space="preserve">Chưa </w:delText>
        </w:r>
      </w:del>
      <w:ins w:id="777" w:author="Canh Duc Nguyen" w:date="2023-10-14T09:35:00Z">
        <w:r w:rsidR="00957BF2">
          <w:rPr>
            <w:lang w:val="vi-VN"/>
          </w:rPr>
          <w:t xml:space="preserve">Không </w:t>
        </w:r>
      </w:ins>
      <w:r w:rsidRPr="00515445">
        <w:rPr>
          <w:lang w:val="vi-VN"/>
        </w:rPr>
        <w:t xml:space="preserve">dám, mình chỉ cố gắng học thôi.", </w:t>
      </w:r>
    </w:p>
    <w:p w14:paraId="30428ADC" w14:textId="77777777" w:rsidR="00515445" w:rsidRPr="00515445" w:rsidRDefault="00515445" w:rsidP="00515445">
      <w:pPr>
        <w:rPr>
          <w:lang w:val="vi-VN"/>
        </w:rPr>
      </w:pPr>
      <w:r w:rsidRPr="00515445">
        <w:rPr>
          <w:lang w:val="vi-VN"/>
        </w:rPr>
        <w:t xml:space="preserve">"en": "You're so good! - I wouldn’t dare, I'm just trying to learn.", </w:t>
      </w:r>
    </w:p>
    <w:p w14:paraId="03D5DA4A" w14:textId="77777777" w:rsidR="00515445" w:rsidRPr="00515445" w:rsidRDefault="00515445" w:rsidP="00515445">
      <w:pPr>
        <w:rPr>
          <w:lang w:val="vi-VN"/>
        </w:rPr>
      </w:pPr>
      <w:r w:rsidRPr="00515445">
        <w:rPr>
          <w:lang w:val="vi-VN"/>
        </w:rPr>
        <w:t xml:space="preserve">}, </w:t>
      </w:r>
    </w:p>
    <w:p w14:paraId="3E23FD7C" w14:textId="77777777" w:rsidR="00515445" w:rsidRPr="00515445" w:rsidRDefault="00515445" w:rsidP="00515445">
      <w:pPr>
        <w:rPr>
          <w:lang w:val="vi-VN"/>
        </w:rPr>
      </w:pPr>
      <w:r w:rsidRPr="00515445">
        <w:rPr>
          <w:lang w:val="vi-VN"/>
        </w:rPr>
        <w:t xml:space="preserve">{ </w:t>
      </w:r>
    </w:p>
    <w:p w14:paraId="05C04528" w14:textId="555040C3" w:rsidR="00515445" w:rsidRPr="00515445" w:rsidRDefault="00515445" w:rsidP="00515445">
      <w:pPr>
        <w:rPr>
          <w:lang w:val="vi-VN"/>
        </w:rPr>
      </w:pPr>
      <w:r w:rsidRPr="00515445">
        <w:rPr>
          <w:lang w:val="vi-VN"/>
        </w:rPr>
        <w:t>"vn": "Anh làm</w:t>
      </w:r>
      <w:ins w:id="778" w:author="Canh Duc Nguyen" w:date="2023-10-14T09:36:00Z">
        <w:r w:rsidR="00F06F79">
          <w:rPr>
            <w:lang w:val="vi-VN"/>
          </w:rPr>
          <w:t xml:space="preserve"> công</w:t>
        </w:r>
      </w:ins>
      <w:r w:rsidRPr="00515445">
        <w:rPr>
          <w:lang w:val="vi-VN"/>
        </w:rPr>
        <w:t xml:space="preserve"> việc này rất tốt, anh muốn </w:t>
      </w:r>
      <w:del w:id="779" w:author="Canh Duc Nguyen" w:date="2023-10-14T09:36:00Z">
        <w:r w:rsidRPr="00515445" w:rsidDel="00F06F79">
          <w:rPr>
            <w:lang w:val="vi-VN"/>
          </w:rPr>
          <w:delText xml:space="preserve">tiếp tục </w:delText>
        </w:r>
      </w:del>
      <w:ins w:id="780" w:author="Canh Duc Nguyen" w:date="2023-10-14T09:36:00Z">
        <w:r w:rsidR="00F06F79">
          <w:rPr>
            <w:lang w:val="vi-VN"/>
          </w:rPr>
          <w:t xml:space="preserve">thăng </w:t>
        </w:r>
      </w:ins>
      <w:del w:id="781" w:author="Canh Duc Nguyen" w:date="2023-10-14T09:36:00Z">
        <w:r w:rsidRPr="00515445" w:rsidDel="00F06F79">
          <w:rPr>
            <w:lang w:val="vi-VN"/>
          </w:rPr>
          <w:delText>làm</w:delText>
        </w:r>
      </w:del>
      <w:ins w:id="782" w:author="Canh Duc Nguyen" w:date="2023-10-14T09:36:00Z">
        <w:r w:rsidR="00F06F79">
          <w:rPr>
            <w:lang w:val="vi-VN"/>
          </w:rPr>
          <w:t>tiến lên</w:t>
        </w:r>
      </w:ins>
      <w:r w:rsidRPr="00515445">
        <w:rPr>
          <w:lang w:val="vi-VN"/>
        </w:rPr>
        <w:t xml:space="preserve"> kế toán trưởng không? – </w:t>
      </w:r>
      <w:del w:id="783" w:author="Canh Duc Nguyen" w:date="2023-10-14T09:35:00Z">
        <w:r w:rsidRPr="00515445" w:rsidDel="00F06F79">
          <w:rPr>
            <w:lang w:val="vi-VN"/>
          </w:rPr>
          <w:delText xml:space="preserve">Chưa </w:delText>
        </w:r>
      </w:del>
      <w:ins w:id="784" w:author="Canh Duc Nguyen" w:date="2023-10-14T09:35:00Z">
        <w:r w:rsidR="00F06F79">
          <w:rPr>
            <w:lang w:val="vi-VN"/>
          </w:rPr>
          <w:t xml:space="preserve">Không </w:t>
        </w:r>
      </w:ins>
      <w:r w:rsidRPr="00515445">
        <w:rPr>
          <w:lang w:val="vi-VN"/>
        </w:rPr>
        <w:t xml:space="preserve">dám, em còn cần </w:t>
      </w:r>
      <w:ins w:id="785" w:author="Canh Duc Nguyen" w:date="2023-10-14T09:36:00Z">
        <w:r w:rsidR="00F06F79">
          <w:rPr>
            <w:lang w:val="vi-VN"/>
          </w:rPr>
          <w:t xml:space="preserve">phải </w:t>
        </w:r>
      </w:ins>
      <w:r w:rsidRPr="00515445">
        <w:rPr>
          <w:lang w:val="vi-VN"/>
        </w:rPr>
        <w:t xml:space="preserve">học hỏi nhiều.", </w:t>
      </w:r>
    </w:p>
    <w:p w14:paraId="3C29D178" w14:textId="77777777" w:rsidR="00515445" w:rsidRPr="00515445" w:rsidRDefault="00515445" w:rsidP="00515445">
      <w:pPr>
        <w:rPr>
          <w:lang w:val="vi-VN"/>
        </w:rPr>
      </w:pPr>
      <w:r w:rsidRPr="00515445">
        <w:rPr>
          <w:lang w:val="vi-VN"/>
        </w:rPr>
        <w:t xml:space="preserve">"en": "You did this job very well, would you like to continue as chief accountant? - I wouldn’t dare, I still need to learn more.", </w:t>
      </w:r>
    </w:p>
    <w:p w14:paraId="2B55BC71" w14:textId="77777777" w:rsidR="00515445" w:rsidRPr="00515445" w:rsidRDefault="00515445" w:rsidP="00515445">
      <w:pPr>
        <w:rPr>
          <w:lang w:val="vi-VN"/>
        </w:rPr>
      </w:pPr>
      <w:r w:rsidRPr="00515445">
        <w:rPr>
          <w:lang w:val="vi-VN"/>
        </w:rPr>
        <w:t xml:space="preserve">}, </w:t>
      </w:r>
    </w:p>
    <w:p w14:paraId="132AF858" w14:textId="77777777" w:rsidR="00515445" w:rsidRPr="00515445" w:rsidRDefault="00515445" w:rsidP="00515445">
      <w:pPr>
        <w:rPr>
          <w:lang w:val="vi-VN"/>
        </w:rPr>
      </w:pPr>
      <w:r w:rsidRPr="00515445">
        <w:rPr>
          <w:lang w:val="vi-VN"/>
        </w:rPr>
        <w:t xml:space="preserve">{ </w:t>
      </w:r>
    </w:p>
    <w:p w14:paraId="728611C5" w14:textId="6015F236" w:rsidR="00515445" w:rsidRPr="00515445" w:rsidRDefault="00515445" w:rsidP="00515445">
      <w:pPr>
        <w:rPr>
          <w:lang w:val="vi-VN"/>
        </w:rPr>
      </w:pPr>
      <w:r w:rsidRPr="00515445">
        <w:rPr>
          <w:lang w:val="vi-VN"/>
        </w:rPr>
        <w:lastRenderedPageBreak/>
        <w:t xml:space="preserve">"vn": "Em thật sự rất xinh, em có muốn làm người mẫu không? </w:t>
      </w:r>
      <w:del w:id="786" w:author="Canh Duc Nguyen" w:date="2023-10-14T09:39:00Z">
        <w:r w:rsidRPr="00515445" w:rsidDel="00F06F79">
          <w:rPr>
            <w:lang w:val="vi-VN"/>
          </w:rPr>
          <w:delText>-</w:delText>
        </w:r>
      </w:del>
      <w:ins w:id="787" w:author="Canh Duc Nguyen" w:date="2023-10-14T09:39:00Z">
        <w:r w:rsidR="00F06F79">
          <w:rPr>
            <w:lang w:val="vi-VN"/>
          </w:rPr>
          <w:t>–</w:t>
        </w:r>
      </w:ins>
      <w:r w:rsidRPr="00515445">
        <w:rPr>
          <w:lang w:val="vi-VN"/>
        </w:rPr>
        <w:t xml:space="preserve"> </w:t>
      </w:r>
      <w:del w:id="788" w:author="Canh Duc Nguyen" w:date="2023-10-14T09:39:00Z">
        <w:r w:rsidRPr="00515445" w:rsidDel="00F06F79">
          <w:rPr>
            <w:lang w:val="vi-VN"/>
          </w:rPr>
          <w:delText xml:space="preserve">Chưa </w:delText>
        </w:r>
      </w:del>
      <w:ins w:id="789" w:author="Canh Duc Nguyen" w:date="2023-10-14T09:39:00Z">
        <w:r w:rsidR="00F06F79">
          <w:rPr>
            <w:lang w:val="vi-VN"/>
          </w:rPr>
          <w:t xml:space="preserve">Không </w:t>
        </w:r>
      </w:ins>
      <w:r w:rsidRPr="00515445">
        <w:rPr>
          <w:lang w:val="vi-VN"/>
        </w:rPr>
        <w:t xml:space="preserve">dám, em cảm thấy mình không phù hợp.", </w:t>
      </w:r>
    </w:p>
    <w:p w14:paraId="1C64AF8D" w14:textId="77777777" w:rsidR="00515445" w:rsidRPr="00515445" w:rsidRDefault="00515445" w:rsidP="00515445">
      <w:pPr>
        <w:rPr>
          <w:lang w:val="vi-VN"/>
        </w:rPr>
      </w:pPr>
      <w:r w:rsidRPr="00515445">
        <w:rPr>
          <w:lang w:val="vi-VN"/>
        </w:rPr>
        <w:t xml:space="preserve">"en": "You're really beautiful, would you like to be a model? - I wouldn’t dare, I don't think I'm suitable.", </w:t>
      </w:r>
    </w:p>
    <w:p w14:paraId="5DAF66CC" w14:textId="77777777" w:rsidR="00515445" w:rsidRPr="00515445" w:rsidRDefault="00515445" w:rsidP="00515445">
      <w:pPr>
        <w:rPr>
          <w:lang w:val="vi-VN"/>
        </w:rPr>
      </w:pPr>
      <w:r w:rsidRPr="00515445">
        <w:rPr>
          <w:lang w:val="vi-VN"/>
        </w:rPr>
        <w:t xml:space="preserve">}, </w:t>
      </w:r>
    </w:p>
    <w:p w14:paraId="2D079141" w14:textId="77777777" w:rsidR="00515445" w:rsidRPr="00515445" w:rsidRDefault="00515445" w:rsidP="00515445">
      <w:pPr>
        <w:rPr>
          <w:lang w:val="vi-VN"/>
        </w:rPr>
      </w:pPr>
      <w:r w:rsidRPr="00515445">
        <w:rPr>
          <w:lang w:val="vi-VN"/>
        </w:rPr>
        <w:t xml:space="preserve">{ </w:t>
      </w:r>
    </w:p>
    <w:p w14:paraId="165C28BB" w14:textId="71EEDD86" w:rsidR="00515445" w:rsidRPr="00515445" w:rsidRDefault="00515445" w:rsidP="00515445">
      <w:pPr>
        <w:rPr>
          <w:lang w:val="vi-VN"/>
        </w:rPr>
      </w:pPr>
      <w:r w:rsidRPr="00515445">
        <w:rPr>
          <w:lang w:val="vi-VN"/>
        </w:rPr>
        <w:t xml:space="preserve">"vn": "Cô là giáo viên giỏi nhất mà tôi từng biết. </w:t>
      </w:r>
      <w:del w:id="790" w:author="Canh Duc Nguyen" w:date="2023-10-14T09:40:00Z">
        <w:r w:rsidRPr="00515445" w:rsidDel="00F06F79">
          <w:rPr>
            <w:lang w:val="vi-VN"/>
          </w:rPr>
          <w:delText>-</w:delText>
        </w:r>
      </w:del>
      <w:ins w:id="791" w:author="Canh Duc Nguyen" w:date="2023-10-14T09:40:00Z">
        <w:r w:rsidR="00F06F79">
          <w:rPr>
            <w:lang w:val="vi-VN"/>
          </w:rPr>
          <w:t>–</w:t>
        </w:r>
      </w:ins>
      <w:r w:rsidRPr="00515445">
        <w:rPr>
          <w:lang w:val="vi-VN"/>
        </w:rPr>
        <w:t xml:space="preserve"> </w:t>
      </w:r>
      <w:del w:id="792" w:author="Canh Duc Nguyen" w:date="2023-10-14T09:40:00Z">
        <w:r w:rsidRPr="00515445" w:rsidDel="00F06F79">
          <w:rPr>
            <w:lang w:val="vi-VN"/>
          </w:rPr>
          <w:delText xml:space="preserve">Chưa </w:delText>
        </w:r>
      </w:del>
      <w:ins w:id="793" w:author="Canh Duc Nguyen" w:date="2023-10-14T09:40:00Z">
        <w:r w:rsidR="00F06F79">
          <w:rPr>
            <w:lang w:val="vi-VN"/>
          </w:rPr>
          <w:t xml:space="preserve">Không </w:t>
        </w:r>
      </w:ins>
      <w:r w:rsidRPr="00515445">
        <w:rPr>
          <w:lang w:val="vi-VN"/>
        </w:rPr>
        <w:t xml:space="preserve">dám, tôi chỉ cố gắng làm tốt nhất </w:t>
      </w:r>
      <w:del w:id="794" w:author="Canh Duc Nguyen" w:date="2023-10-14T09:40:00Z">
        <w:r w:rsidRPr="00515445" w:rsidDel="00F06F79">
          <w:rPr>
            <w:lang w:val="vi-VN"/>
          </w:rPr>
          <w:delText xml:space="preserve">mà </w:delText>
        </w:r>
      </w:del>
      <w:r w:rsidRPr="00515445">
        <w:rPr>
          <w:lang w:val="vi-VN"/>
        </w:rPr>
        <w:t xml:space="preserve">thôi.", </w:t>
      </w:r>
    </w:p>
    <w:p w14:paraId="689357A9" w14:textId="77777777" w:rsidR="00515445" w:rsidRPr="00515445" w:rsidRDefault="00515445" w:rsidP="00515445">
      <w:pPr>
        <w:rPr>
          <w:lang w:val="vi-VN"/>
        </w:rPr>
      </w:pPr>
      <w:r w:rsidRPr="00515445">
        <w:rPr>
          <w:lang w:val="vi-VN"/>
        </w:rPr>
        <w:t xml:space="preserve">"en": "You're the best teacher I've ever known. - I wouldn’t dare, I'm just trying to do my best.", </w:t>
      </w:r>
    </w:p>
    <w:p w14:paraId="7796E467" w14:textId="77777777" w:rsidR="00515445" w:rsidRPr="00515445" w:rsidRDefault="00515445" w:rsidP="00515445">
      <w:pPr>
        <w:rPr>
          <w:lang w:val="vi-VN"/>
        </w:rPr>
      </w:pPr>
      <w:r w:rsidRPr="00515445">
        <w:rPr>
          <w:lang w:val="vi-VN"/>
        </w:rPr>
        <w:t xml:space="preserve">} </w:t>
      </w:r>
    </w:p>
    <w:p w14:paraId="72C546D7" w14:textId="77777777" w:rsidR="00515445" w:rsidRPr="00515445" w:rsidRDefault="00515445" w:rsidP="00515445">
      <w:pPr>
        <w:rPr>
          <w:lang w:val="vi-VN"/>
        </w:rPr>
      </w:pPr>
      <w:r w:rsidRPr="00515445">
        <w:rPr>
          <w:lang w:val="vi-VN"/>
        </w:rPr>
        <w:t xml:space="preserve">] </w:t>
      </w:r>
    </w:p>
    <w:p w14:paraId="153B96E0" w14:textId="77777777" w:rsidR="00515445" w:rsidRPr="00515445" w:rsidRDefault="00515445" w:rsidP="00515445">
      <w:pPr>
        <w:rPr>
          <w:lang w:val="vi-VN"/>
        </w:rPr>
      </w:pPr>
      <w:r w:rsidRPr="00515445">
        <w:rPr>
          <w:lang w:val="vi-VN"/>
        </w:rPr>
        <w:t>}</w:t>
      </w:r>
    </w:p>
    <w:p w14:paraId="2A17D117" w14:textId="77777777" w:rsidR="00515445" w:rsidRPr="00515445" w:rsidRDefault="00515445" w:rsidP="00515445">
      <w:pPr>
        <w:rPr>
          <w:lang w:val="vi-VN"/>
        </w:rPr>
      </w:pPr>
      <w:r w:rsidRPr="00515445">
        <w:rPr>
          <w:lang w:val="vi-VN"/>
        </w:rPr>
        <w:t>-----------------------------</w:t>
      </w:r>
    </w:p>
    <w:p w14:paraId="6EBD1E4B" w14:textId="77777777" w:rsidR="00515445" w:rsidRPr="00515445" w:rsidRDefault="00515445" w:rsidP="00515445">
      <w:pPr>
        <w:rPr>
          <w:lang w:val="vi-VN"/>
        </w:rPr>
      </w:pPr>
      <w:r w:rsidRPr="00515445">
        <w:rPr>
          <w:lang w:val="vi-VN"/>
        </w:rPr>
        <w:t xml:space="preserve">keyword: Expression 'cứ' </w:t>
      </w:r>
    </w:p>
    <w:p w14:paraId="68401343" w14:textId="77777777" w:rsidR="00515445" w:rsidRPr="00515445" w:rsidRDefault="00515445" w:rsidP="00515445">
      <w:pPr>
        <w:rPr>
          <w:lang w:val="vi-VN"/>
        </w:rPr>
      </w:pPr>
      <w:r w:rsidRPr="00515445">
        <w:rPr>
          <w:lang w:val="vi-VN"/>
        </w:rPr>
        <w:t xml:space="preserve">PROMPT: Generate grammar explanation for following Vietnamese grammar point: Expression 'cứ' </w:t>
      </w:r>
    </w:p>
    <w:p w14:paraId="7D2FE075" w14:textId="77777777" w:rsidR="00515445" w:rsidRPr="00515445" w:rsidRDefault="00515445" w:rsidP="00515445">
      <w:pPr>
        <w:rPr>
          <w:lang w:val="vi-VN"/>
        </w:rPr>
      </w:pPr>
      <w:r w:rsidRPr="00515445">
        <w:rPr>
          <w:lang w:val="vi-VN"/>
        </w:rPr>
        <w:t xml:space="preserve">RESPONSE: { </w:t>
      </w:r>
    </w:p>
    <w:p w14:paraId="30C2D0A8" w14:textId="77777777" w:rsidR="00515445" w:rsidRPr="00515445" w:rsidRDefault="00515445" w:rsidP="00515445">
      <w:pPr>
        <w:rPr>
          <w:lang w:val="vi-VN"/>
        </w:rPr>
      </w:pPr>
      <w:r w:rsidRPr="00515445">
        <w:rPr>
          <w:lang w:val="vi-VN"/>
        </w:rPr>
        <w:t xml:space="preserve">  "title": "Expression 'cứ'", </w:t>
      </w:r>
    </w:p>
    <w:p w14:paraId="3CCB82F1" w14:textId="77777777" w:rsidR="00515445" w:rsidRPr="00515445" w:rsidRDefault="00515445" w:rsidP="00515445">
      <w:pPr>
        <w:rPr>
          <w:lang w:val="vi-VN"/>
        </w:rPr>
      </w:pPr>
      <w:r w:rsidRPr="00515445">
        <w:rPr>
          <w:lang w:val="vi-VN"/>
        </w:rPr>
        <w:t xml:space="preserve">  "short_explanation": "Used to indicate the continuous nature or repetition of an action.", </w:t>
      </w:r>
    </w:p>
    <w:p w14:paraId="666B1D15" w14:textId="77777777" w:rsidR="00515445" w:rsidRPr="00515445" w:rsidRDefault="00515445" w:rsidP="00515445">
      <w:pPr>
        <w:rPr>
          <w:lang w:val="vi-VN"/>
        </w:rPr>
      </w:pPr>
      <w:r w:rsidRPr="00515445">
        <w:rPr>
          <w:lang w:val="vi-VN"/>
        </w:rPr>
        <w:t xml:space="preserve">  "long_explanation": "The Vietnamese word 'cứ' is used to show the continuous nature or repetition of an action. It can be translated to English as 'just', 'keep', 'continue to', or 'go ahead and'. 'Cứ' is normally used before the verb to emphasize the ongoing nature of the action.", </w:t>
      </w:r>
    </w:p>
    <w:p w14:paraId="36479E0C" w14:textId="77777777" w:rsidR="00515445" w:rsidRPr="00515445" w:rsidRDefault="00515445" w:rsidP="00515445">
      <w:pPr>
        <w:rPr>
          <w:lang w:val="vi-VN"/>
        </w:rPr>
      </w:pPr>
      <w:r w:rsidRPr="00515445">
        <w:rPr>
          <w:lang w:val="vi-VN"/>
        </w:rPr>
        <w:t xml:space="preserve">  "formation": "example of grammar formation for given grammar point", </w:t>
      </w:r>
    </w:p>
    <w:p w14:paraId="74871004" w14:textId="77777777" w:rsidR="00515445" w:rsidRPr="00515445" w:rsidRDefault="00515445" w:rsidP="00515445">
      <w:pPr>
        <w:rPr>
          <w:lang w:val="vi-VN"/>
        </w:rPr>
      </w:pPr>
      <w:r w:rsidRPr="00515445">
        <w:rPr>
          <w:lang w:val="vi-VN"/>
        </w:rPr>
        <w:t xml:space="preserve">  "examples": [ </w:t>
      </w:r>
    </w:p>
    <w:p w14:paraId="7C7E6B9A" w14:textId="77777777" w:rsidR="00515445" w:rsidRPr="00515445" w:rsidRDefault="00515445" w:rsidP="00515445">
      <w:pPr>
        <w:rPr>
          <w:lang w:val="vi-VN"/>
        </w:rPr>
      </w:pPr>
      <w:r w:rsidRPr="00515445">
        <w:rPr>
          <w:lang w:val="vi-VN"/>
        </w:rPr>
        <w:t xml:space="preserve">    { </w:t>
      </w:r>
    </w:p>
    <w:p w14:paraId="18F2E06B" w14:textId="77777777" w:rsidR="00515445" w:rsidRPr="00515445" w:rsidRDefault="00515445" w:rsidP="00515445">
      <w:pPr>
        <w:rPr>
          <w:lang w:val="vi-VN"/>
        </w:rPr>
      </w:pPr>
      <w:r w:rsidRPr="00515445">
        <w:rPr>
          <w:lang w:val="vi-VN"/>
        </w:rPr>
        <w:t xml:space="preserve">      "vn": "Cứ làm việc của bạn, đừng lo lắng về những gì người khác nghĩ.", </w:t>
      </w:r>
    </w:p>
    <w:p w14:paraId="38982AE2" w14:textId="77777777" w:rsidR="00515445" w:rsidRPr="00515445" w:rsidRDefault="00515445" w:rsidP="00515445">
      <w:pPr>
        <w:rPr>
          <w:lang w:val="vi-VN"/>
        </w:rPr>
      </w:pPr>
      <w:r w:rsidRPr="00515445">
        <w:rPr>
          <w:lang w:val="vi-VN"/>
        </w:rPr>
        <w:t xml:space="preserve">      "en": "Just do your job, don't worry about what others think.", </w:t>
      </w:r>
    </w:p>
    <w:p w14:paraId="40B1FAEA" w14:textId="77777777" w:rsidR="00515445" w:rsidRPr="00515445" w:rsidRDefault="00515445" w:rsidP="00515445">
      <w:pPr>
        <w:rPr>
          <w:lang w:val="vi-VN"/>
        </w:rPr>
      </w:pPr>
      <w:r w:rsidRPr="00515445">
        <w:rPr>
          <w:lang w:val="vi-VN"/>
        </w:rPr>
        <w:t xml:space="preserve">    }, </w:t>
      </w:r>
    </w:p>
    <w:p w14:paraId="06F3C28C" w14:textId="77777777" w:rsidR="00515445" w:rsidRPr="00515445" w:rsidRDefault="00515445" w:rsidP="00515445">
      <w:pPr>
        <w:rPr>
          <w:lang w:val="vi-VN"/>
        </w:rPr>
      </w:pPr>
      <w:r w:rsidRPr="00515445">
        <w:rPr>
          <w:lang w:val="vi-VN"/>
        </w:rPr>
        <w:t xml:space="preserve">    { </w:t>
      </w:r>
    </w:p>
    <w:p w14:paraId="507B18AD" w14:textId="77777777" w:rsidR="00515445" w:rsidRPr="00515445" w:rsidRDefault="00515445" w:rsidP="00515445">
      <w:pPr>
        <w:rPr>
          <w:lang w:val="vi-VN"/>
        </w:rPr>
      </w:pPr>
      <w:r w:rsidRPr="00515445">
        <w:rPr>
          <w:lang w:val="vi-VN"/>
        </w:rPr>
        <w:t xml:space="preserve">      "vn": "Cứ ăn đi, đừng ngại.", </w:t>
      </w:r>
    </w:p>
    <w:p w14:paraId="1D6E77F2" w14:textId="77777777" w:rsidR="00515445" w:rsidRPr="00515445" w:rsidRDefault="00515445" w:rsidP="00515445">
      <w:pPr>
        <w:rPr>
          <w:lang w:val="vi-VN"/>
        </w:rPr>
      </w:pPr>
      <w:r w:rsidRPr="00515445">
        <w:rPr>
          <w:lang w:val="vi-VN"/>
        </w:rPr>
        <w:t xml:space="preserve">      "en": "Go ahead and eat, don't be shy.", </w:t>
      </w:r>
    </w:p>
    <w:p w14:paraId="31FC4340" w14:textId="77777777" w:rsidR="00515445" w:rsidRPr="00515445" w:rsidRDefault="00515445" w:rsidP="00515445">
      <w:pPr>
        <w:rPr>
          <w:lang w:val="vi-VN"/>
        </w:rPr>
      </w:pPr>
      <w:r w:rsidRPr="00515445">
        <w:rPr>
          <w:lang w:val="vi-VN"/>
        </w:rPr>
        <w:t xml:space="preserve">    }, </w:t>
      </w:r>
    </w:p>
    <w:p w14:paraId="35ACBAE7" w14:textId="77777777" w:rsidR="00515445" w:rsidRPr="00515445" w:rsidRDefault="00515445" w:rsidP="00515445">
      <w:pPr>
        <w:rPr>
          <w:lang w:val="vi-VN"/>
        </w:rPr>
      </w:pPr>
      <w:r w:rsidRPr="00515445">
        <w:rPr>
          <w:lang w:val="vi-VN"/>
        </w:rPr>
        <w:t xml:space="preserve">    { </w:t>
      </w:r>
    </w:p>
    <w:p w14:paraId="3E8B02CA" w14:textId="2AA1A000" w:rsidR="00515445" w:rsidRPr="00515445" w:rsidRDefault="00515445" w:rsidP="00515445">
      <w:pPr>
        <w:rPr>
          <w:lang w:val="vi-VN"/>
        </w:rPr>
      </w:pPr>
      <w:r w:rsidRPr="00515445">
        <w:rPr>
          <w:lang w:val="vi-VN"/>
        </w:rPr>
        <w:t xml:space="preserve">      "vn": "Tôi cứ sống mỗi ngày như thể đó là ngày cuối cùng của</w:t>
      </w:r>
      <w:ins w:id="795" w:author="Canh Duc Nguyen" w:date="2023-10-14T09:40:00Z">
        <w:r w:rsidR="00F06F79">
          <w:rPr>
            <w:lang w:val="vi-VN"/>
          </w:rPr>
          <w:t xml:space="preserve"> đời</w:t>
        </w:r>
      </w:ins>
      <w:r w:rsidRPr="00515445">
        <w:rPr>
          <w:lang w:val="vi-VN"/>
        </w:rPr>
        <w:t xml:space="preserve"> mình.", </w:t>
      </w:r>
    </w:p>
    <w:p w14:paraId="75F6D52C" w14:textId="77777777" w:rsidR="00515445" w:rsidRPr="00515445" w:rsidRDefault="00515445" w:rsidP="00515445">
      <w:pPr>
        <w:rPr>
          <w:lang w:val="vi-VN"/>
        </w:rPr>
      </w:pPr>
      <w:r w:rsidRPr="00515445">
        <w:rPr>
          <w:lang w:val="vi-VN"/>
        </w:rPr>
        <w:t xml:space="preserve">      "en": "I live each day as if it were my last.", </w:t>
      </w:r>
    </w:p>
    <w:p w14:paraId="195CF85D" w14:textId="77777777" w:rsidR="00515445" w:rsidRPr="00515445" w:rsidRDefault="00515445" w:rsidP="00515445">
      <w:pPr>
        <w:rPr>
          <w:lang w:val="vi-VN"/>
        </w:rPr>
      </w:pPr>
      <w:r w:rsidRPr="00515445">
        <w:rPr>
          <w:lang w:val="vi-VN"/>
        </w:rPr>
        <w:t xml:space="preserve">    }, </w:t>
      </w:r>
    </w:p>
    <w:p w14:paraId="1EB0D989" w14:textId="77777777" w:rsidR="00515445" w:rsidRPr="00515445" w:rsidRDefault="00515445" w:rsidP="00515445">
      <w:pPr>
        <w:rPr>
          <w:lang w:val="vi-VN"/>
        </w:rPr>
      </w:pPr>
      <w:r w:rsidRPr="00515445">
        <w:rPr>
          <w:lang w:val="vi-VN"/>
        </w:rPr>
        <w:t xml:space="preserve">    { </w:t>
      </w:r>
    </w:p>
    <w:p w14:paraId="019616C5" w14:textId="511E3BE0" w:rsidR="00515445" w:rsidRPr="00515445" w:rsidRDefault="00515445" w:rsidP="00515445">
      <w:pPr>
        <w:rPr>
          <w:lang w:val="vi-VN"/>
        </w:rPr>
      </w:pPr>
      <w:r w:rsidRPr="00515445">
        <w:rPr>
          <w:lang w:val="vi-VN"/>
        </w:rPr>
        <w:t xml:space="preserve">      "vn": "Cô ấy</w:t>
      </w:r>
      <w:ins w:id="796" w:author="Canh Duc Nguyen" w:date="2023-10-14T09:40:00Z">
        <w:r w:rsidR="00F06F79">
          <w:rPr>
            <w:lang w:val="vi-VN"/>
          </w:rPr>
          <w:t xml:space="preserve"> vẫn</w:t>
        </w:r>
      </w:ins>
      <w:r w:rsidRPr="00515445">
        <w:rPr>
          <w:lang w:val="vi-VN"/>
        </w:rPr>
        <w:t xml:space="preserve"> cứ khóc và tôi không biết phải làm gì.", </w:t>
      </w:r>
    </w:p>
    <w:p w14:paraId="75F4274E" w14:textId="77777777" w:rsidR="00515445" w:rsidRPr="00515445" w:rsidRDefault="00515445" w:rsidP="00515445">
      <w:pPr>
        <w:rPr>
          <w:lang w:val="vi-VN"/>
        </w:rPr>
      </w:pPr>
      <w:r w:rsidRPr="00515445">
        <w:rPr>
          <w:lang w:val="vi-VN"/>
        </w:rPr>
        <w:t xml:space="preserve">      "en": "She just keeps crying and I don't know what to do.", </w:t>
      </w:r>
    </w:p>
    <w:p w14:paraId="3294CDD4" w14:textId="77777777" w:rsidR="00515445" w:rsidRPr="00515445" w:rsidRDefault="00515445" w:rsidP="00515445">
      <w:pPr>
        <w:rPr>
          <w:lang w:val="vi-VN"/>
        </w:rPr>
      </w:pPr>
      <w:r w:rsidRPr="00515445">
        <w:rPr>
          <w:lang w:val="vi-VN"/>
        </w:rPr>
        <w:t xml:space="preserve">    } </w:t>
      </w:r>
    </w:p>
    <w:p w14:paraId="11A91203" w14:textId="77777777" w:rsidR="00515445" w:rsidRPr="00515445" w:rsidRDefault="00515445" w:rsidP="00515445">
      <w:pPr>
        <w:rPr>
          <w:lang w:val="vi-VN"/>
        </w:rPr>
      </w:pPr>
      <w:r w:rsidRPr="00515445">
        <w:rPr>
          <w:lang w:val="vi-VN"/>
        </w:rPr>
        <w:t xml:space="preserve">  ] </w:t>
      </w:r>
    </w:p>
    <w:p w14:paraId="1E24C852" w14:textId="77777777" w:rsidR="00515445" w:rsidRPr="00515445" w:rsidRDefault="00515445" w:rsidP="00515445">
      <w:pPr>
        <w:rPr>
          <w:lang w:val="vi-VN"/>
        </w:rPr>
      </w:pPr>
      <w:r w:rsidRPr="00515445">
        <w:rPr>
          <w:lang w:val="vi-VN"/>
        </w:rPr>
        <w:t>}</w:t>
      </w:r>
    </w:p>
    <w:p w14:paraId="0425B35B" w14:textId="77777777" w:rsidR="00515445" w:rsidRPr="00515445" w:rsidRDefault="00515445" w:rsidP="00515445">
      <w:pPr>
        <w:rPr>
          <w:lang w:val="vi-VN"/>
        </w:rPr>
      </w:pPr>
      <w:r w:rsidRPr="00515445">
        <w:rPr>
          <w:lang w:val="vi-VN"/>
        </w:rPr>
        <w:t>-----------------------------</w:t>
      </w:r>
    </w:p>
    <w:p w14:paraId="355E5B10" w14:textId="77777777" w:rsidR="00515445" w:rsidRPr="00515445" w:rsidRDefault="00515445" w:rsidP="00515445">
      <w:pPr>
        <w:rPr>
          <w:lang w:val="vi-VN"/>
        </w:rPr>
      </w:pPr>
      <w:r w:rsidRPr="00515445">
        <w:rPr>
          <w:lang w:val="vi-VN"/>
        </w:rPr>
        <w:t xml:space="preserve">keyword: Expression 'đại khái là' </w:t>
      </w:r>
    </w:p>
    <w:p w14:paraId="7FD846B5" w14:textId="77777777" w:rsidR="00515445" w:rsidRPr="00515445" w:rsidRDefault="00515445" w:rsidP="00515445">
      <w:pPr>
        <w:rPr>
          <w:lang w:val="vi-VN"/>
        </w:rPr>
      </w:pPr>
      <w:r w:rsidRPr="00515445">
        <w:rPr>
          <w:lang w:val="vi-VN"/>
        </w:rPr>
        <w:lastRenderedPageBreak/>
        <w:t xml:space="preserve">PROMPT: Generate grammar explanation for following Vietnamese grammar point: Expression 'đại khái là' </w:t>
      </w:r>
    </w:p>
    <w:p w14:paraId="271D7C0D" w14:textId="7EAD2139" w:rsidR="00515445" w:rsidRPr="00515445" w:rsidDel="00F06F79" w:rsidRDefault="00515445" w:rsidP="00515445">
      <w:pPr>
        <w:rPr>
          <w:del w:id="797" w:author="Canh Duc Nguyen" w:date="2023-10-14T09:43:00Z"/>
          <w:lang w:val="vi-VN"/>
        </w:rPr>
      </w:pPr>
      <w:del w:id="798" w:author="Canh Duc Nguyen" w:date="2023-10-14T09:43:00Z">
        <w:r w:rsidRPr="00515445" w:rsidDel="00F06F79">
          <w:rPr>
            <w:lang w:val="vi-VN"/>
          </w:rPr>
          <w:delText>Error communicating with OpenAI: HTTPSConnectionPool(host='api.openai.com', port=443): Max retries exceeded with url: /v1/chat/completions (Caused by NewConnectionError('&lt;urllib3.connection.HTTPSConnection object at 0x7f263bd303d0&gt;: Failed to establish a new connection: [Errno -2] Name or service not known'))</w:delText>
        </w:r>
      </w:del>
    </w:p>
    <w:p w14:paraId="312CC096" w14:textId="092FB9D0" w:rsidR="00515445" w:rsidRPr="00515445" w:rsidDel="00F06F79" w:rsidRDefault="00515445" w:rsidP="00515445">
      <w:pPr>
        <w:rPr>
          <w:del w:id="799" w:author="Canh Duc Nguyen" w:date="2023-10-14T09:43:00Z"/>
          <w:lang w:val="vi-VN"/>
        </w:rPr>
      </w:pPr>
      <w:del w:id="800" w:author="Canh Duc Nguyen" w:date="2023-10-14T09:43:00Z">
        <w:r w:rsidRPr="00515445" w:rsidDel="00F06F79">
          <w:rPr>
            <w:lang w:val="vi-VN"/>
          </w:rPr>
          <w:delText>GPT API error, retrying in several seconds...</w:delText>
        </w:r>
      </w:del>
    </w:p>
    <w:p w14:paraId="1CE5075F" w14:textId="78281E27" w:rsidR="00515445" w:rsidRPr="00515445" w:rsidDel="00F06F79" w:rsidRDefault="00515445" w:rsidP="00515445">
      <w:pPr>
        <w:rPr>
          <w:del w:id="801" w:author="Canh Duc Nguyen" w:date="2023-10-14T09:43:00Z"/>
          <w:lang w:val="vi-VN"/>
        </w:rPr>
      </w:pPr>
      <w:del w:id="802" w:author="Canh Duc Nguyen" w:date="2023-10-14T09:43:00Z">
        <w:r w:rsidRPr="00515445" w:rsidDel="00F06F79">
          <w:rPr>
            <w:lang w:val="vi-VN"/>
          </w:rPr>
          <w:delText>retries:  1</w:delText>
        </w:r>
      </w:del>
    </w:p>
    <w:p w14:paraId="195888ED" w14:textId="13478418" w:rsidR="00515445" w:rsidRPr="00515445" w:rsidDel="00F06F79" w:rsidRDefault="00515445" w:rsidP="00515445">
      <w:pPr>
        <w:rPr>
          <w:del w:id="803" w:author="Canh Duc Nguyen" w:date="2023-10-14T09:43:00Z"/>
          <w:lang w:val="vi-VN"/>
        </w:rPr>
      </w:pPr>
      <w:del w:id="804" w:author="Canh Duc Nguyen" w:date="2023-10-14T09:43:00Z">
        <w:r w:rsidRPr="00515445" w:rsidDel="00F06F79">
          <w:rPr>
            <w:lang w:val="vi-VN"/>
          </w:rPr>
          <w:delText>Error communicating with OpenAI: HTTPSConnectionPool(host='api.openai.com', port=443): Max retries exceeded with url: /v1/chat/completions (Caused by NewConnectionError('&lt;urllib3.connection.HTTPSConnection object at 0x7f263bd30a30&gt;: Failed to establish a new connection: [Errno -2] Name or service not known'))</w:delText>
        </w:r>
      </w:del>
    </w:p>
    <w:p w14:paraId="7489B586" w14:textId="480AA284" w:rsidR="00515445" w:rsidRPr="00515445" w:rsidDel="00F06F79" w:rsidRDefault="00515445" w:rsidP="00515445">
      <w:pPr>
        <w:rPr>
          <w:del w:id="805" w:author="Canh Duc Nguyen" w:date="2023-10-14T09:43:00Z"/>
          <w:lang w:val="vi-VN"/>
        </w:rPr>
      </w:pPr>
      <w:del w:id="806" w:author="Canh Duc Nguyen" w:date="2023-10-14T09:43:00Z">
        <w:r w:rsidRPr="00515445" w:rsidDel="00F06F79">
          <w:rPr>
            <w:lang w:val="vi-VN"/>
          </w:rPr>
          <w:delText>GPT API error, retrying in several seconds...</w:delText>
        </w:r>
      </w:del>
    </w:p>
    <w:p w14:paraId="6205D62E" w14:textId="58BE32DC" w:rsidR="00515445" w:rsidRPr="00515445" w:rsidDel="00F06F79" w:rsidRDefault="00515445" w:rsidP="00515445">
      <w:pPr>
        <w:rPr>
          <w:del w:id="807" w:author="Canh Duc Nguyen" w:date="2023-10-14T09:43:00Z"/>
          <w:lang w:val="vi-VN"/>
        </w:rPr>
      </w:pPr>
      <w:del w:id="808" w:author="Canh Duc Nguyen" w:date="2023-10-14T09:43:00Z">
        <w:r w:rsidRPr="00515445" w:rsidDel="00F06F79">
          <w:rPr>
            <w:lang w:val="vi-VN"/>
          </w:rPr>
          <w:delText>retries:  2</w:delText>
        </w:r>
      </w:del>
    </w:p>
    <w:p w14:paraId="14F69055" w14:textId="77777777" w:rsidR="00515445" w:rsidRPr="00515445" w:rsidRDefault="00515445" w:rsidP="00515445">
      <w:pPr>
        <w:rPr>
          <w:lang w:val="vi-VN"/>
        </w:rPr>
      </w:pPr>
      <w:r w:rsidRPr="00515445">
        <w:rPr>
          <w:lang w:val="vi-VN"/>
        </w:rPr>
        <w:t xml:space="preserve">RESPONSE: {  </w:t>
      </w:r>
    </w:p>
    <w:p w14:paraId="520BDCC0" w14:textId="77777777" w:rsidR="00515445" w:rsidRPr="00515445" w:rsidRDefault="00515445" w:rsidP="00515445">
      <w:pPr>
        <w:rPr>
          <w:lang w:val="vi-VN"/>
        </w:rPr>
      </w:pPr>
      <w:r w:rsidRPr="00515445">
        <w:rPr>
          <w:lang w:val="vi-VN"/>
        </w:rPr>
        <w:t xml:space="preserve">    "title": "Expression 'đại khái là'",  </w:t>
      </w:r>
    </w:p>
    <w:p w14:paraId="2C20A3B8" w14:textId="77777777" w:rsidR="00515445" w:rsidRPr="00515445" w:rsidRDefault="00515445" w:rsidP="00515445">
      <w:pPr>
        <w:rPr>
          <w:lang w:val="vi-VN"/>
        </w:rPr>
      </w:pPr>
      <w:r w:rsidRPr="00515445">
        <w:rPr>
          <w:lang w:val="vi-VN"/>
        </w:rPr>
        <w:t xml:space="preserve">    "short_explanation": "Used to roughly summarize or explain a situation or story.",  </w:t>
      </w:r>
    </w:p>
    <w:p w14:paraId="7B3587E2" w14:textId="77777777" w:rsidR="00515445" w:rsidRPr="00515445" w:rsidRDefault="00515445" w:rsidP="00515445">
      <w:pPr>
        <w:rPr>
          <w:lang w:val="vi-VN"/>
        </w:rPr>
      </w:pPr>
      <w:r w:rsidRPr="00515445">
        <w:rPr>
          <w:lang w:val="vi-VN"/>
        </w:rPr>
        <w:t xml:space="preserve">    "long_explanation": "The Vietnamese expression 'đại khái là' is used to give a rough summary or explanation of a situation, event, or story. It is used when you want to briefly explain the main point or outline something. It roughly translates to 'in general', 'basically' or 'roughly speaking' in English.",  </w:t>
      </w:r>
    </w:p>
    <w:p w14:paraId="4FAAD23A" w14:textId="77777777" w:rsidR="00515445" w:rsidRPr="00515445" w:rsidRDefault="00515445" w:rsidP="00515445">
      <w:pPr>
        <w:rPr>
          <w:lang w:val="vi-VN"/>
        </w:rPr>
      </w:pPr>
      <w:r w:rsidRPr="00515445">
        <w:rPr>
          <w:lang w:val="vi-VN"/>
        </w:rPr>
        <w:t xml:space="preserve">    "formation": "Đại khái là + ...",  </w:t>
      </w:r>
    </w:p>
    <w:p w14:paraId="674FCEEA" w14:textId="77777777" w:rsidR="00515445" w:rsidRPr="00515445" w:rsidRDefault="00515445" w:rsidP="00515445">
      <w:pPr>
        <w:rPr>
          <w:lang w:val="vi-VN"/>
        </w:rPr>
      </w:pPr>
      <w:r w:rsidRPr="00515445">
        <w:rPr>
          <w:lang w:val="vi-VN"/>
        </w:rPr>
        <w:t xml:space="preserve">    "examples": [  </w:t>
      </w:r>
    </w:p>
    <w:p w14:paraId="7BC1CAA9" w14:textId="77777777" w:rsidR="00515445" w:rsidRPr="00515445" w:rsidRDefault="00515445" w:rsidP="00515445">
      <w:pPr>
        <w:rPr>
          <w:lang w:val="vi-VN"/>
        </w:rPr>
      </w:pPr>
      <w:r w:rsidRPr="00515445">
        <w:rPr>
          <w:lang w:val="vi-VN"/>
        </w:rPr>
        <w:t xml:space="preserve">        {  </w:t>
      </w:r>
    </w:p>
    <w:p w14:paraId="5488A590" w14:textId="77777777" w:rsidR="00515445" w:rsidRPr="00515445" w:rsidRDefault="00515445" w:rsidP="00515445">
      <w:pPr>
        <w:rPr>
          <w:lang w:val="vi-VN"/>
        </w:rPr>
      </w:pPr>
      <w:r w:rsidRPr="00515445">
        <w:rPr>
          <w:lang w:val="vi-VN"/>
        </w:rPr>
        <w:t xml:space="preserve">            "vn": "Đại khái là anh ấy đang bận với công việc và không có thời gian để gặp bạn.",  </w:t>
      </w:r>
    </w:p>
    <w:p w14:paraId="19445C02" w14:textId="77777777" w:rsidR="00515445" w:rsidRPr="00515445" w:rsidRDefault="00515445" w:rsidP="00515445">
      <w:pPr>
        <w:rPr>
          <w:lang w:val="vi-VN"/>
        </w:rPr>
      </w:pPr>
      <w:r w:rsidRPr="00515445">
        <w:rPr>
          <w:lang w:val="vi-VN"/>
        </w:rPr>
        <w:t xml:space="preserve">            "en": "Basically, he is busy with work and doesn't have time to meet with you."</w:t>
      </w:r>
    </w:p>
    <w:p w14:paraId="6E8A7245" w14:textId="77777777" w:rsidR="00515445" w:rsidRPr="00515445" w:rsidRDefault="00515445" w:rsidP="00515445">
      <w:pPr>
        <w:rPr>
          <w:lang w:val="vi-VN"/>
        </w:rPr>
      </w:pPr>
      <w:r w:rsidRPr="00515445">
        <w:rPr>
          <w:lang w:val="vi-VN"/>
        </w:rPr>
        <w:t xml:space="preserve">        },  </w:t>
      </w:r>
    </w:p>
    <w:p w14:paraId="504EAE16" w14:textId="77777777" w:rsidR="00515445" w:rsidRPr="00515445" w:rsidRDefault="00515445" w:rsidP="00515445">
      <w:pPr>
        <w:rPr>
          <w:lang w:val="vi-VN"/>
        </w:rPr>
      </w:pPr>
      <w:r w:rsidRPr="00515445">
        <w:rPr>
          <w:lang w:val="vi-VN"/>
        </w:rPr>
        <w:t xml:space="preserve">        {  </w:t>
      </w:r>
    </w:p>
    <w:p w14:paraId="757966EB" w14:textId="6FF255B5" w:rsidR="00515445" w:rsidRPr="00515445" w:rsidRDefault="00515445" w:rsidP="00515445">
      <w:pPr>
        <w:rPr>
          <w:lang w:val="vi-VN"/>
        </w:rPr>
      </w:pPr>
      <w:r w:rsidRPr="00515445">
        <w:rPr>
          <w:lang w:val="vi-VN"/>
        </w:rPr>
        <w:t xml:space="preserve">            "vn": "Đại khái là tôi đã quyết định </w:t>
      </w:r>
      <w:ins w:id="809" w:author="Canh Duc Nguyen" w:date="2023-10-14T09:43:00Z">
        <w:r w:rsidR="00F06F79">
          <w:rPr>
            <w:lang w:val="vi-VN"/>
          </w:rPr>
          <w:t xml:space="preserve">đi đến </w:t>
        </w:r>
      </w:ins>
      <w:del w:id="810" w:author="Canh Duc Nguyen" w:date="2023-10-14T09:43:00Z">
        <w:r w:rsidRPr="00515445" w:rsidDel="00F06F79">
          <w:rPr>
            <w:lang w:val="vi-VN"/>
          </w:rPr>
          <w:delText xml:space="preserve">chuyển đến </w:delText>
        </w:r>
      </w:del>
      <w:r w:rsidRPr="00515445">
        <w:rPr>
          <w:lang w:val="vi-VN"/>
        </w:rPr>
        <w:t xml:space="preserve">thành phố để tìm kiếm </w:t>
      </w:r>
      <w:del w:id="811" w:author="Canh Duc Nguyen" w:date="2023-10-14T09:44:00Z">
        <w:r w:rsidRPr="00515445" w:rsidDel="00F06F79">
          <w:rPr>
            <w:lang w:val="vi-VN"/>
          </w:rPr>
          <w:delText xml:space="preserve">cơ hội </w:delText>
        </w:r>
      </w:del>
      <w:r w:rsidRPr="00515445">
        <w:rPr>
          <w:lang w:val="vi-VN"/>
        </w:rPr>
        <w:t xml:space="preserve">công việc mới.",  </w:t>
      </w:r>
    </w:p>
    <w:p w14:paraId="4D6E38E9" w14:textId="77777777" w:rsidR="00515445" w:rsidRPr="00515445" w:rsidRDefault="00515445" w:rsidP="00515445">
      <w:pPr>
        <w:rPr>
          <w:lang w:val="vi-VN"/>
        </w:rPr>
      </w:pPr>
      <w:r w:rsidRPr="00515445">
        <w:rPr>
          <w:lang w:val="vi-VN"/>
        </w:rPr>
        <w:t xml:space="preserve">            "en": "In general, I have decided to move to the city to look for new job opportunities."</w:t>
      </w:r>
    </w:p>
    <w:p w14:paraId="188A1FEF" w14:textId="77777777" w:rsidR="00515445" w:rsidRPr="00515445" w:rsidRDefault="00515445" w:rsidP="00515445">
      <w:pPr>
        <w:rPr>
          <w:lang w:val="vi-VN"/>
        </w:rPr>
      </w:pPr>
      <w:r w:rsidRPr="00515445">
        <w:rPr>
          <w:lang w:val="vi-VN"/>
        </w:rPr>
        <w:t xml:space="preserve">        },  </w:t>
      </w:r>
    </w:p>
    <w:p w14:paraId="05F7CCC6" w14:textId="77777777" w:rsidR="00515445" w:rsidRPr="00515445" w:rsidRDefault="00515445" w:rsidP="00515445">
      <w:pPr>
        <w:rPr>
          <w:lang w:val="vi-VN"/>
        </w:rPr>
      </w:pPr>
      <w:r w:rsidRPr="00515445">
        <w:rPr>
          <w:lang w:val="vi-VN"/>
        </w:rPr>
        <w:t xml:space="preserve">        {  </w:t>
      </w:r>
    </w:p>
    <w:p w14:paraId="0E777D35" w14:textId="77777777" w:rsidR="00515445" w:rsidRPr="00515445" w:rsidRDefault="00515445" w:rsidP="00515445">
      <w:pPr>
        <w:rPr>
          <w:lang w:val="vi-VN"/>
        </w:rPr>
      </w:pPr>
      <w:r w:rsidRPr="00515445">
        <w:rPr>
          <w:lang w:val="vi-VN"/>
        </w:rPr>
        <w:t xml:space="preserve">            "vn": "Đại khái là chúng ta sẽ đi du lịch vào cuối tuần này nếu thời tiết cho phép.",  </w:t>
      </w:r>
    </w:p>
    <w:p w14:paraId="190B135A" w14:textId="77777777" w:rsidR="00515445" w:rsidRPr="00515445" w:rsidRDefault="00515445" w:rsidP="00515445">
      <w:pPr>
        <w:rPr>
          <w:lang w:val="vi-VN"/>
        </w:rPr>
      </w:pPr>
      <w:r w:rsidRPr="00515445">
        <w:rPr>
          <w:lang w:val="vi-VN"/>
        </w:rPr>
        <w:t xml:space="preserve">            "en": "Roughly speaking, we will go on a trip this weekend if the weather permits."</w:t>
      </w:r>
    </w:p>
    <w:p w14:paraId="58F226E8" w14:textId="77777777" w:rsidR="00515445" w:rsidRPr="00515445" w:rsidRDefault="00515445" w:rsidP="00515445">
      <w:pPr>
        <w:rPr>
          <w:lang w:val="vi-VN"/>
        </w:rPr>
      </w:pPr>
      <w:r w:rsidRPr="00515445">
        <w:rPr>
          <w:lang w:val="vi-VN"/>
        </w:rPr>
        <w:t xml:space="preserve">        },  </w:t>
      </w:r>
    </w:p>
    <w:p w14:paraId="5CCB697F" w14:textId="77777777" w:rsidR="00515445" w:rsidRPr="00515445" w:rsidRDefault="00515445" w:rsidP="00515445">
      <w:pPr>
        <w:rPr>
          <w:lang w:val="vi-VN"/>
        </w:rPr>
      </w:pPr>
      <w:r w:rsidRPr="00515445">
        <w:rPr>
          <w:lang w:val="vi-VN"/>
        </w:rPr>
        <w:t xml:space="preserve">        {  </w:t>
      </w:r>
    </w:p>
    <w:p w14:paraId="029B1777" w14:textId="77777777" w:rsidR="00515445" w:rsidRPr="00515445" w:rsidRDefault="00515445" w:rsidP="00515445">
      <w:pPr>
        <w:rPr>
          <w:lang w:val="vi-VN"/>
        </w:rPr>
      </w:pPr>
      <w:r w:rsidRPr="00515445">
        <w:rPr>
          <w:lang w:val="vi-VN"/>
        </w:rPr>
        <w:t xml:space="preserve">            "vn": "Đại khái là cô ấy đã lên kế hoạch để mở một nhà hàng nhỏ.",  </w:t>
      </w:r>
    </w:p>
    <w:p w14:paraId="12DFDA0B" w14:textId="77777777" w:rsidR="00515445" w:rsidRPr="00515445" w:rsidRDefault="00515445" w:rsidP="00515445">
      <w:pPr>
        <w:rPr>
          <w:lang w:val="vi-VN"/>
        </w:rPr>
      </w:pPr>
      <w:r w:rsidRPr="00515445">
        <w:rPr>
          <w:lang w:val="vi-VN"/>
        </w:rPr>
        <w:t xml:space="preserve">            "en": "Basically, she has planned to open a small restaurant."</w:t>
      </w:r>
    </w:p>
    <w:p w14:paraId="30BC991D" w14:textId="77777777" w:rsidR="00515445" w:rsidRPr="00515445" w:rsidRDefault="00515445" w:rsidP="00515445">
      <w:pPr>
        <w:rPr>
          <w:lang w:val="vi-VN"/>
        </w:rPr>
      </w:pPr>
      <w:r w:rsidRPr="00515445">
        <w:rPr>
          <w:lang w:val="vi-VN"/>
        </w:rPr>
        <w:t xml:space="preserve">        }  </w:t>
      </w:r>
    </w:p>
    <w:p w14:paraId="4E4AB218" w14:textId="77777777" w:rsidR="00515445" w:rsidRPr="00515445" w:rsidRDefault="00515445" w:rsidP="00515445">
      <w:pPr>
        <w:rPr>
          <w:lang w:val="vi-VN"/>
        </w:rPr>
      </w:pPr>
      <w:r w:rsidRPr="00515445">
        <w:rPr>
          <w:lang w:val="vi-VN"/>
        </w:rPr>
        <w:t xml:space="preserve">    ]  </w:t>
      </w:r>
    </w:p>
    <w:p w14:paraId="229F2447" w14:textId="77777777" w:rsidR="00515445" w:rsidRPr="00515445" w:rsidRDefault="00515445" w:rsidP="00515445">
      <w:pPr>
        <w:rPr>
          <w:lang w:val="vi-VN"/>
        </w:rPr>
      </w:pPr>
      <w:r w:rsidRPr="00515445">
        <w:rPr>
          <w:lang w:val="vi-VN"/>
        </w:rPr>
        <w:t>}</w:t>
      </w:r>
    </w:p>
    <w:p w14:paraId="4E3F7E4D" w14:textId="77777777" w:rsidR="00515445" w:rsidRPr="00515445" w:rsidRDefault="00515445" w:rsidP="00515445">
      <w:pPr>
        <w:rPr>
          <w:lang w:val="vi-VN"/>
        </w:rPr>
      </w:pPr>
      <w:r w:rsidRPr="00515445">
        <w:rPr>
          <w:lang w:val="vi-VN"/>
        </w:rPr>
        <w:t>-----------------------------</w:t>
      </w:r>
    </w:p>
    <w:p w14:paraId="74DD26E3" w14:textId="77777777" w:rsidR="00515445" w:rsidRPr="00515445" w:rsidRDefault="00515445" w:rsidP="00515445">
      <w:pPr>
        <w:rPr>
          <w:lang w:val="vi-VN"/>
        </w:rPr>
      </w:pPr>
      <w:r w:rsidRPr="00515445">
        <w:rPr>
          <w:lang w:val="vi-VN"/>
        </w:rPr>
        <w:t>keyword: Expression 'Đại khái</w:t>
      </w:r>
      <w:del w:id="812" w:author="Canh Duc Nguyen" w:date="2023-10-14T09:49:00Z">
        <w:r w:rsidRPr="00515445" w:rsidDel="008142BE">
          <w:rPr>
            <w:lang w:val="vi-VN"/>
          </w:rPr>
          <w:delText xml:space="preserve"> như</w:delText>
        </w:r>
      </w:del>
      <w:r w:rsidRPr="00515445">
        <w:rPr>
          <w:lang w:val="vi-VN"/>
        </w:rPr>
        <w:t xml:space="preserve">' </w:t>
      </w:r>
    </w:p>
    <w:p w14:paraId="6329C747" w14:textId="77777777" w:rsidR="00515445" w:rsidRPr="00515445" w:rsidRDefault="00515445" w:rsidP="00515445">
      <w:pPr>
        <w:rPr>
          <w:lang w:val="vi-VN"/>
        </w:rPr>
      </w:pPr>
      <w:r w:rsidRPr="00515445">
        <w:rPr>
          <w:lang w:val="vi-VN"/>
        </w:rPr>
        <w:t xml:space="preserve">PROMPT: Generate grammar explanation for following Vietnamese grammar point: Expression 'Đại khái như' </w:t>
      </w:r>
    </w:p>
    <w:p w14:paraId="54CECF86" w14:textId="77777777" w:rsidR="00515445" w:rsidRPr="00515445" w:rsidRDefault="00515445" w:rsidP="00515445">
      <w:pPr>
        <w:rPr>
          <w:lang w:val="vi-VN"/>
        </w:rPr>
      </w:pPr>
      <w:r w:rsidRPr="00515445">
        <w:rPr>
          <w:lang w:val="vi-VN"/>
        </w:rPr>
        <w:t xml:space="preserve">RESPONSE: { </w:t>
      </w:r>
    </w:p>
    <w:p w14:paraId="1CFC34A1" w14:textId="77777777" w:rsidR="00515445" w:rsidRPr="00515445" w:rsidRDefault="00515445" w:rsidP="00515445">
      <w:pPr>
        <w:rPr>
          <w:lang w:val="vi-VN"/>
        </w:rPr>
      </w:pPr>
      <w:r w:rsidRPr="00515445">
        <w:rPr>
          <w:lang w:val="vi-VN"/>
        </w:rPr>
        <w:t xml:space="preserve">  "title": "Expression 'Đại khái</w:t>
      </w:r>
      <w:del w:id="813" w:author="Canh Duc Nguyen" w:date="2023-10-14T09:49:00Z">
        <w:r w:rsidRPr="00515445" w:rsidDel="008142BE">
          <w:rPr>
            <w:lang w:val="vi-VN"/>
          </w:rPr>
          <w:delText xml:space="preserve"> như</w:delText>
        </w:r>
      </w:del>
      <w:r w:rsidRPr="00515445">
        <w:rPr>
          <w:lang w:val="vi-VN"/>
        </w:rPr>
        <w:t xml:space="preserve">'", </w:t>
      </w:r>
    </w:p>
    <w:p w14:paraId="127BBC03" w14:textId="77777777" w:rsidR="00515445" w:rsidRPr="00515445" w:rsidRDefault="00515445" w:rsidP="00515445">
      <w:pPr>
        <w:rPr>
          <w:lang w:val="vi-VN"/>
        </w:rPr>
      </w:pPr>
      <w:r w:rsidRPr="00515445">
        <w:rPr>
          <w:lang w:val="vi-VN"/>
        </w:rPr>
        <w:t xml:space="preserve">  "short_explanation": "Used to represent 'In general', 'Approximately' or 'Roughly speaking'.", </w:t>
      </w:r>
    </w:p>
    <w:p w14:paraId="2FE8896C" w14:textId="77777777" w:rsidR="00515445" w:rsidRPr="00515445" w:rsidRDefault="00515445" w:rsidP="00515445">
      <w:pPr>
        <w:rPr>
          <w:lang w:val="vi-VN"/>
        </w:rPr>
      </w:pPr>
      <w:r w:rsidRPr="00515445">
        <w:rPr>
          <w:lang w:val="vi-VN"/>
        </w:rPr>
        <w:t xml:space="preserve">  "long_explanation": "The Vietnamese expression 'Đại khái</w:t>
      </w:r>
      <w:del w:id="814" w:author="Canh Duc Nguyen" w:date="2023-10-14T09:49:00Z">
        <w:r w:rsidRPr="00515445" w:rsidDel="008142BE">
          <w:rPr>
            <w:lang w:val="vi-VN"/>
          </w:rPr>
          <w:delText xml:space="preserve"> như</w:delText>
        </w:r>
      </w:del>
      <w:r w:rsidRPr="00515445">
        <w:rPr>
          <w:lang w:val="vi-VN"/>
        </w:rPr>
        <w:t xml:space="preserve">' is used to imply a general description or approximation of a situation or a thing. It allows the speaker to describe something in a broad or rough way, rather than in specific or detailed terms. This expression is akin to the English expressions 'in general', 'approximately', or 'roughly speaking'.", </w:t>
      </w:r>
    </w:p>
    <w:p w14:paraId="06ECAEE8" w14:textId="77777777" w:rsidR="00515445" w:rsidRPr="00515445" w:rsidRDefault="00515445" w:rsidP="00515445">
      <w:pPr>
        <w:rPr>
          <w:lang w:val="vi-VN"/>
        </w:rPr>
      </w:pPr>
      <w:r w:rsidRPr="00515445">
        <w:rPr>
          <w:lang w:val="vi-VN"/>
        </w:rPr>
        <w:t xml:space="preserve">  "formation": "Đại khái</w:t>
      </w:r>
      <w:del w:id="815" w:author="Canh Duc Nguyen" w:date="2023-10-14T09:49:00Z">
        <w:r w:rsidRPr="00515445" w:rsidDel="008142BE">
          <w:rPr>
            <w:lang w:val="vi-VN"/>
          </w:rPr>
          <w:delText xml:space="preserve"> như</w:delText>
        </w:r>
      </w:del>
      <w:r w:rsidRPr="00515445">
        <w:rPr>
          <w:lang w:val="vi-VN"/>
        </w:rPr>
        <w:t xml:space="preserve"> + Description or Situation", </w:t>
      </w:r>
    </w:p>
    <w:p w14:paraId="40FEB660" w14:textId="77777777" w:rsidR="00515445" w:rsidRPr="00515445" w:rsidRDefault="00515445" w:rsidP="00515445">
      <w:pPr>
        <w:rPr>
          <w:lang w:val="vi-VN"/>
        </w:rPr>
      </w:pPr>
      <w:r w:rsidRPr="00515445">
        <w:rPr>
          <w:lang w:val="vi-VN"/>
        </w:rPr>
        <w:t xml:space="preserve">  "examples": [ </w:t>
      </w:r>
    </w:p>
    <w:p w14:paraId="06A74E48" w14:textId="77777777" w:rsidR="00515445" w:rsidRPr="00515445" w:rsidRDefault="00515445" w:rsidP="00515445">
      <w:pPr>
        <w:rPr>
          <w:lang w:val="vi-VN"/>
        </w:rPr>
      </w:pPr>
      <w:r w:rsidRPr="00515445">
        <w:rPr>
          <w:lang w:val="vi-VN"/>
        </w:rPr>
        <w:t xml:space="preserve">    { </w:t>
      </w:r>
    </w:p>
    <w:p w14:paraId="5B72C59E" w14:textId="77777777" w:rsidR="00515445" w:rsidRPr="00515445" w:rsidRDefault="00515445" w:rsidP="00515445">
      <w:pPr>
        <w:rPr>
          <w:lang w:val="vi-VN"/>
        </w:rPr>
      </w:pPr>
      <w:r w:rsidRPr="00515445">
        <w:rPr>
          <w:lang w:val="vi-VN"/>
        </w:rPr>
        <w:t xml:space="preserve">      "vn": "Đại khái</w:t>
      </w:r>
      <w:del w:id="816" w:author="Canh Duc Nguyen" w:date="2023-10-14T09:49:00Z">
        <w:r w:rsidRPr="00515445" w:rsidDel="008142BE">
          <w:rPr>
            <w:lang w:val="vi-VN"/>
          </w:rPr>
          <w:delText xml:space="preserve"> như</w:delText>
        </w:r>
      </w:del>
      <w:r w:rsidRPr="00515445">
        <w:rPr>
          <w:lang w:val="vi-VN"/>
        </w:rPr>
        <w:t xml:space="preserve"> bạn phải mất 30 phút để đến trung tâm mua sắm từ đây.", </w:t>
      </w:r>
    </w:p>
    <w:p w14:paraId="5D1437B5" w14:textId="77777777" w:rsidR="00515445" w:rsidRPr="00515445" w:rsidRDefault="00515445" w:rsidP="00515445">
      <w:pPr>
        <w:rPr>
          <w:lang w:val="vi-VN"/>
        </w:rPr>
      </w:pPr>
      <w:r w:rsidRPr="00515445">
        <w:rPr>
          <w:lang w:val="vi-VN"/>
        </w:rPr>
        <w:lastRenderedPageBreak/>
        <w:t xml:space="preserve">      "en": "Roughly speaking, it should take you 30 minutes to get to the shopping center from here.", </w:t>
      </w:r>
    </w:p>
    <w:p w14:paraId="6BA9F783" w14:textId="77777777" w:rsidR="00515445" w:rsidRPr="00515445" w:rsidRDefault="00515445" w:rsidP="00515445">
      <w:pPr>
        <w:rPr>
          <w:lang w:val="vi-VN"/>
        </w:rPr>
      </w:pPr>
      <w:r w:rsidRPr="00515445">
        <w:rPr>
          <w:lang w:val="vi-VN"/>
        </w:rPr>
        <w:t xml:space="preserve">    }, </w:t>
      </w:r>
    </w:p>
    <w:p w14:paraId="728957D8" w14:textId="77777777" w:rsidR="00515445" w:rsidRPr="00515445" w:rsidRDefault="00515445" w:rsidP="00515445">
      <w:pPr>
        <w:rPr>
          <w:lang w:val="vi-VN"/>
        </w:rPr>
      </w:pPr>
      <w:r w:rsidRPr="00515445">
        <w:rPr>
          <w:lang w:val="vi-VN"/>
        </w:rPr>
        <w:t xml:space="preserve">    { </w:t>
      </w:r>
    </w:p>
    <w:p w14:paraId="19FBF208" w14:textId="77777777" w:rsidR="00515445" w:rsidRPr="00515445" w:rsidRDefault="00515445" w:rsidP="00515445">
      <w:pPr>
        <w:rPr>
          <w:lang w:val="vi-VN"/>
        </w:rPr>
      </w:pPr>
      <w:r w:rsidRPr="00515445">
        <w:rPr>
          <w:lang w:val="vi-VN"/>
        </w:rPr>
        <w:t xml:space="preserve">      "vn": "đại khái</w:t>
      </w:r>
      <w:del w:id="817" w:author="Canh Duc Nguyen" w:date="2023-10-14T09:50:00Z">
        <w:r w:rsidRPr="00515445" w:rsidDel="008142BE">
          <w:rPr>
            <w:lang w:val="vi-VN"/>
          </w:rPr>
          <w:delText xml:space="preserve"> như</w:delText>
        </w:r>
      </w:del>
      <w:r w:rsidRPr="00515445">
        <w:rPr>
          <w:lang w:val="vi-VN"/>
        </w:rPr>
        <w:t xml:space="preserve"> cuộc sống ở đây rất yên bình và thoải mái.", </w:t>
      </w:r>
    </w:p>
    <w:p w14:paraId="7180DA6B" w14:textId="77777777" w:rsidR="00515445" w:rsidRPr="00515445" w:rsidRDefault="00515445" w:rsidP="00515445">
      <w:pPr>
        <w:rPr>
          <w:lang w:val="vi-VN"/>
        </w:rPr>
      </w:pPr>
      <w:r w:rsidRPr="00515445">
        <w:rPr>
          <w:lang w:val="vi-VN"/>
        </w:rPr>
        <w:t xml:space="preserve">      "en": "In general, life here is very peaceful and comfortable.", </w:t>
      </w:r>
    </w:p>
    <w:p w14:paraId="77483FF1" w14:textId="77777777" w:rsidR="00515445" w:rsidRPr="00515445" w:rsidRDefault="00515445" w:rsidP="00515445">
      <w:pPr>
        <w:rPr>
          <w:lang w:val="vi-VN"/>
        </w:rPr>
      </w:pPr>
      <w:r w:rsidRPr="00515445">
        <w:rPr>
          <w:lang w:val="vi-VN"/>
        </w:rPr>
        <w:t xml:space="preserve">    }, </w:t>
      </w:r>
    </w:p>
    <w:p w14:paraId="29C9F12B" w14:textId="77777777" w:rsidR="00515445" w:rsidRPr="00515445" w:rsidRDefault="00515445" w:rsidP="00515445">
      <w:pPr>
        <w:rPr>
          <w:lang w:val="vi-VN"/>
        </w:rPr>
      </w:pPr>
      <w:r w:rsidRPr="00515445">
        <w:rPr>
          <w:lang w:val="vi-VN"/>
        </w:rPr>
        <w:t xml:space="preserve">    { </w:t>
      </w:r>
    </w:p>
    <w:p w14:paraId="4335D8C3" w14:textId="78EEDB3B" w:rsidR="00515445" w:rsidRPr="00515445" w:rsidRDefault="00515445" w:rsidP="00515445">
      <w:pPr>
        <w:rPr>
          <w:lang w:val="vi-VN"/>
        </w:rPr>
      </w:pPr>
      <w:r w:rsidRPr="00515445">
        <w:rPr>
          <w:lang w:val="vi-VN"/>
        </w:rPr>
        <w:t xml:space="preserve">      "vn": "Đại khái</w:t>
      </w:r>
      <w:del w:id="818" w:author="Canh Duc Nguyen" w:date="2023-10-14T09:50:00Z">
        <w:r w:rsidRPr="00515445" w:rsidDel="008142BE">
          <w:rPr>
            <w:lang w:val="vi-VN"/>
          </w:rPr>
          <w:delText xml:space="preserve"> như</w:delText>
        </w:r>
      </w:del>
      <w:r w:rsidRPr="00515445">
        <w:rPr>
          <w:lang w:val="vi-VN"/>
        </w:rPr>
        <w:t>, câu chuyện</w:t>
      </w:r>
      <w:ins w:id="819" w:author="Canh Duc Nguyen" w:date="2023-10-14T09:50:00Z">
        <w:r w:rsidR="008142BE">
          <w:rPr>
            <w:lang w:val="vi-VN"/>
          </w:rPr>
          <w:t xml:space="preserve"> đó</w:t>
        </w:r>
      </w:ins>
      <w:r w:rsidRPr="00515445">
        <w:rPr>
          <w:lang w:val="vi-VN"/>
        </w:rPr>
        <w:t xml:space="preserve"> kể về một cô gái trẻ đấu tranh để vượt qua các khó khăn trong cuộc sống.", </w:t>
      </w:r>
    </w:p>
    <w:p w14:paraId="03C97807" w14:textId="77777777" w:rsidR="00515445" w:rsidRPr="00515445" w:rsidRDefault="00515445" w:rsidP="00515445">
      <w:pPr>
        <w:rPr>
          <w:lang w:val="vi-VN"/>
        </w:rPr>
      </w:pPr>
      <w:r w:rsidRPr="00515445">
        <w:rPr>
          <w:lang w:val="vi-VN"/>
        </w:rPr>
        <w:t xml:space="preserve">      "en": "Roughly speaking, the story is about a young girl struggling to overcome hardships in life.", </w:t>
      </w:r>
    </w:p>
    <w:p w14:paraId="630E4715" w14:textId="77777777" w:rsidR="00515445" w:rsidRPr="00515445" w:rsidRDefault="00515445" w:rsidP="00515445">
      <w:pPr>
        <w:rPr>
          <w:lang w:val="vi-VN"/>
        </w:rPr>
      </w:pPr>
      <w:r w:rsidRPr="00515445">
        <w:rPr>
          <w:lang w:val="vi-VN"/>
        </w:rPr>
        <w:t xml:space="preserve">    }, </w:t>
      </w:r>
    </w:p>
    <w:p w14:paraId="35C9E6B8" w14:textId="77777777" w:rsidR="00515445" w:rsidRPr="00515445" w:rsidRDefault="00515445" w:rsidP="00515445">
      <w:pPr>
        <w:rPr>
          <w:lang w:val="vi-VN"/>
        </w:rPr>
      </w:pPr>
      <w:r w:rsidRPr="00515445">
        <w:rPr>
          <w:lang w:val="vi-VN"/>
        </w:rPr>
        <w:t xml:space="preserve">    { </w:t>
      </w:r>
    </w:p>
    <w:p w14:paraId="1DA4DE83" w14:textId="6FEE08F6" w:rsidR="00515445" w:rsidRPr="00515445" w:rsidRDefault="00515445" w:rsidP="00515445">
      <w:pPr>
        <w:rPr>
          <w:lang w:val="vi-VN"/>
        </w:rPr>
      </w:pPr>
      <w:r w:rsidRPr="00515445">
        <w:rPr>
          <w:lang w:val="vi-VN"/>
        </w:rPr>
        <w:t xml:space="preserve">      "vn": "Đại khái</w:t>
      </w:r>
      <w:del w:id="820" w:author="Canh Duc Nguyen" w:date="2023-10-14T09:56:00Z">
        <w:r w:rsidRPr="00515445" w:rsidDel="008142BE">
          <w:rPr>
            <w:lang w:val="vi-VN"/>
          </w:rPr>
          <w:delText xml:space="preserve"> như</w:delText>
        </w:r>
      </w:del>
      <w:r w:rsidRPr="00515445">
        <w:rPr>
          <w:lang w:val="vi-VN"/>
        </w:rPr>
        <w:t xml:space="preserve">, quyển sách này chỉ ra </w:t>
      </w:r>
      <w:del w:id="821" w:author="Canh Duc Nguyen" w:date="2023-10-14T09:56:00Z">
        <w:r w:rsidRPr="00515445" w:rsidDel="008142BE">
          <w:rPr>
            <w:lang w:val="vi-VN"/>
          </w:rPr>
          <w:delText xml:space="preserve">làm thế nào </w:delText>
        </w:r>
      </w:del>
      <w:ins w:id="822" w:author="Canh Duc Nguyen" w:date="2023-10-14T09:56:00Z">
        <w:r w:rsidR="008142BE">
          <w:rPr>
            <w:lang w:val="vi-VN"/>
          </w:rPr>
          <w:t xml:space="preserve">cách </w:t>
        </w:r>
      </w:ins>
      <w:r w:rsidRPr="00515445">
        <w:rPr>
          <w:lang w:val="vi-VN"/>
        </w:rPr>
        <w:t xml:space="preserve">để trở nên tự tin hơn.", </w:t>
      </w:r>
    </w:p>
    <w:p w14:paraId="58F90DDF" w14:textId="77777777" w:rsidR="00515445" w:rsidRPr="00515445" w:rsidRDefault="00515445" w:rsidP="00515445">
      <w:pPr>
        <w:rPr>
          <w:lang w:val="vi-VN"/>
        </w:rPr>
      </w:pPr>
      <w:r w:rsidRPr="00515445">
        <w:rPr>
          <w:lang w:val="vi-VN"/>
        </w:rPr>
        <w:t xml:space="preserve">      "en": "In general, this book shows how to become more confident.", </w:t>
      </w:r>
    </w:p>
    <w:p w14:paraId="65960C63" w14:textId="77777777" w:rsidR="00515445" w:rsidRPr="00515445" w:rsidRDefault="00515445" w:rsidP="00515445">
      <w:pPr>
        <w:rPr>
          <w:lang w:val="vi-VN"/>
        </w:rPr>
      </w:pPr>
      <w:r w:rsidRPr="00515445">
        <w:rPr>
          <w:lang w:val="vi-VN"/>
        </w:rPr>
        <w:t xml:space="preserve">    } </w:t>
      </w:r>
    </w:p>
    <w:p w14:paraId="48660CC7" w14:textId="77777777" w:rsidR="00515445" w:rsidRPr="00515445" w:rsidRDefault="00515445" w:rsidP="00515445">
      <w:pPr>
        <w:rPr>
          <w:lang w:val="vi-VN"/>
        </w:rPr>
      </w:pPr>
      <w:r w:rsidRPr="00515445">
        <w:rPr>
          <w:lang w:val="vi-VN"/>
        </w:rPr>
        <w:t xml:space="preserve">  ] </w:t>
      </w:r>
    </w:p>
    <w:p w14:paraId="0E050DD4" w14:textId="77777777" w:rsidR="00515445" w:rsidRPr="00515445" w:rsidRDefault="00515445" w:rsidP="00515445">
      <w:pPr>
        <w:rPr>
          <w:lang w:val="vi-VN"/>
        </w:rPr>
      </w:pPr>
      <w:r w:rsidRPr="00515445">
        <w:rPr>
          <w:lang w:val="vi-VN"/>
        </w:rPr>
        <w:t>}</w:t>
      </w:r>
    </w:p>
    <w:p w14:paraId="72F04831" w14:textId="77777777" w:rsidR="00515445" w:rsidRPr="00515445" w:rsidRDefault="00515445" w:rsidP="00515445">
      <w:pPr>
        <w:rPr>
          <w:lang w:val="vi-VN"/>
        </w:rPr>
      </w:pPr>
      <w:r w:rsidRPr="00515445">
        <w:rPr>
          <w:lang w:val="vi-VN"/>
        </w:rPr>
        <w:t>-----------------------------</w:t>
      </w:r>
    </w:p>
    <w:p w14:paraId="070E7943" w14:textId="77777777" w:rsidR="00515445" w:rsidRPr="00515445" w:rsidRDefault="00515445" w:rsidP="00515445">
      <w:pPr>
        <w:rPr>
          <w:lang w:val="vi-VN"/>
        </w:rPr>
      </w:pPr>
      <w:r w:rsidRPr="00515445">
        <w:rPr>
          <w:lang w:val="vi-VN"/>
        </w:rPr>
        <w:t xml:space="preserve">keyword: Expression 'đi' </w:t>
      </w:r>
    </w:p>
    <w:p w14:paraId="514EC3C0" w14:textId="77777777" w:rsidR="00515445" w:rsidRPr="00515445" w:rsidRDefault="00515445" w:rsidP="00515445">
      <w:pPr>
        <w:rPr>
          <w:lang w:val="vi-VN"/>
        </w:rPr>
      </w:pPr>
      <w:r w:rsidRPr="00515445">
        <w:rPr>
          <w:lang w:val="vi-VN"/>
        </w:rPr>
        <w:t xml:space="preserve">PROMPT: Generate grammar explanation for following Vietnamese grammar point: Expression 'đi' </w:t>
      </w:r>
    </w:p>
    <w:p w14:paraId="55B8705E" w14:textId="77777777" w:rsidR="00515445" w:rsidRPr="00515445" w:rsidRDefault="00515445" w:rsidP="00515445">
      <w:pPr>
        <w:rPr>
          <w:lang w:val="vi-VN"/>
        </w:rPr>
      </w:pPr>
      <w:r w:rsidRPr="00515445">
        <w:rPr>
          <w:lang w:val="vi-VN"/>
        </w:rPr>
        <w:t xml:space="preserve">RESPONSE: { </w:t>
      </w:r>
    </w:p>
    <w:p w14:paraId="1FBBBB43" w14:textId="77777777" w:rsidR="00515445" w:rsidRPr="00515445" w:rsidRDefault="00515445" w:rsidP="00515445">
      <w:pPr>
        <w:rPr>
          <w:lang w:val="vi-VN"/>
        </w:rPr>
      </w:pPr>
      <w:r w:rsidRPr="00515445">
        <w:rPr>
          <w:lang w:val="vi-VN"/>
        </w:rPr>
        <w:t xml:space="preserve">"title": "Expression 'đi'", </w:t>
      </w:r>
    </w:p>
    <w:p w14:paraId="000BCF83" w14:textId="77777777" w:rsidR="00515445" w:rsidRPr="00515445" w:rsidRDefault="00515445" w:rsidP="00515445">
      <w:pPr>
        <w:rPr>
          <w:lang w:val="vi-VN"/>
        </w:rPr>
      </w:pPr>
      <w:r w:rsidRPr="00515445">
        <w:rPr>
          <w:lang w:val="vi-VN"/>
        </w:rPr>
        <w:t xml:space="preserve">"short_explanation": "The expression 'đi' is often used to indicate action moving away from the speaker.", </w:t>
      </w:r>
    </w:p>
    <w:p w14:paraId="602483B8" w14:textId="77777777" w:rsidR="00515445" w:rsidRPr="00515445" w:rsidRDefault="00515445" w:rsidP="00515445">
      <w:pPr>
        <w:rPr>
          <w:lang w:val="vi-VN"/>
        </w:rPr>
      </w:pPr>
      <w:r w:rsidRPr="00515445">
        <w:rPr>
          <w:lang w:val="vi-VN"/>
        </w:rPr>
        <w:t xml:space="preserve">"long_explanation": "The Vietnamese term 'đi' is commonly used to denote motions or actions directed away from the speaker or the place where the speaker is. It is typically translated as 'go' or 'to go' in English. It can be attached to the end of a sentence or follow a verb to imply a direction of movement.", </w:t>
      </w:r>
    </w:p>
    <w:p w14:paraId="73DE0D59" w14:textId="02C4733F" w:rsidR="00515445" w:rsidRPr="00515445" w:rsidRDefault="00515445" w:rsidP="00515445">
      <w:pPr>
        <w:rPr>
          <w:lang w:val="vi-VN"/>
        </w:rPr>
      </w:pPr>
      <w:r w:rsidRPr="00515445">
        <w:rPr>
          <w:lang w:val="vi-VN"/>
        </w:rPr>
        <w:t>"formation": "Subject + Verb + đi"</w:t>
      </w:r>
      <w:ins w:id="823" w:author="Canh Duc Nguyen" w:date="2023-10-14T09:58:00Z">
        <w:r w:rsidR="00EA6170">
          <w:rPr>
            <w:lang w:val="vi-VN"/>
          </w:rPr>
          <w:t xml:space="preserve"> / “Subject + đi </w:t>
        </w:r>
      </w:ins>
      <w:ins w:id="824" w:author="Canh Duc Nguyen" w:date="2023-10-14T09:59:00Z">
        <w:r w:rsidR="00EA6170">
          <w:rPr>
            <w:lang w:val="vi-VN"/>
          </w:rPr>
          <w:t>+ somewhere</w:t>
        </w:r>
      </w:ins>
      <w:ins w:id="825" w:author="Canh Duc Nguyen" w:date="2023-10-14T10:00:00Z">
        <w:r w:rsidR="00EA6170">
          <w:rPr>
            <w:lang w:val="vi-VN"/>
          </w:rPr>
          <w:t>/to do something</w:t>
        </w:r>
      </w:ins>
      <w:ins w:id="826" w:author="Canh Duc Nguyen" w:date="2023-10-14T09:58:00Z">
        <w:r w:rsidR="00EA6170">
          <w:rPr>
            <w:lang w:val="vi-VN"/>
          </w:rPr>
          <w:t>”</w:t>
        </w:r>
      </w:ins>
      <w:r w:rsidRPr="00515445">
        <w:rPr>
          <w:lang w:val="vi-VN"/>
        </w:rPr>
        <w:t xml:space="preserve">, </w:t>
      </w:r>
    </w:p>
    <w:p w14:paraId="28B2FF34" w14:textId="77777777" w:rsidR="00515445" w:rsidRPr="00515445" w:rsidRDefault="00515445" w:rsidP="00515445">
      <w:pPr>
        <w:rPr>
          <w:lang w:val="vi-VN"/>
        </w:rPr>
      </w:pPr>
      <w:r w:rsidRPr="00515445">
        <w:rPr>
          <w:lang w:val="vi-VN"/>
        </w:rPr>
        <w:t xml:space="preserve">"examples": [ </w:t>
      </w:r>
    </w:p>
    <w:p w14:paraId="75F528B5" w14:textId="77777777" w:rsidR="00515445" w:rsidRPr="00515445" w:rsidRDefault="00515445" w:rsidP="00515445">
      <w:pPr>
        <w:rPr>
          <w:lang w:val="vi-VN"/>
        </w:rPr>
      </w:pPr>
      <w:r w:rsidRPr="00515445">
        <w:rPr>
          <w:lang w:val="vi-VN"/>
        </w:rPr>
        <w:t xml:space="preserve">{ </w:t>
      </w:r>
    </w:p>
    <w:p w14:paraId="59279825" w14:textId="77777777" w:rsidR="00515445" w:rsidRPr="00515445" w:rsidRDefault="00515445" w:rsidP="00515445">
      <w:pPr>
        <w:rPr>
          <w:lang w:val="vi-VN"/>
        </w:rPr>
      </w:pPr>
      <w:r w:rsidRPr="00515445">
        <w:rPr>
          <w:lang w:val="vi-VN"/>
        </w:rPr>
        <w:t xml:space="preserve">"vn": "Tôi sẽ đi chợ mua táo.", </w:t>
      </w:r>
    </w:p>
    <w:p w14:paraId="5F04AEF6" w14:textId="77777777" w:rsidR="00515445" w:rsidRPr="00515445" w:rsidRDefault="00515445" w:rsidP="00515445">
      <w:pPr>
        <w:rPr>
          <w:lang w:val="vi-VN"/>
        </w:rPr>
      </w:pPr>
      <w:r w:rsidRPr="00515445">
        <w:rPr>
          <w:lang w:val="vi-VN"/>
        </w:rPr>
        <w:t xml:space="preserve">"en": "I will go to the market to buy apples.", </w:t>
      </w:r>
    </w:p>
    <w:p w14:paraId="51B9064E" w14:textId="77777777" w:rsidR="00515445" w:rsidRPr="00515445" w:rsidRDefault="00515445" w:rsidP="00515445">
      <w:pPr>
        <w:rPr>
          <w:lang w:val="vi-VN"/>
        </w:rPr>
      </w:pPr>
      <w:r w:rsidRPr="00515445">
        <w:rPr>
          <w:lang w:val="vi-VN"/>
        </w:rPr>
        <w:t xml:space="preserve">}, </w:t>
      </w:r>
    </w:p>
    <w:p w14:paraId="4233D09A" w14:textId="77777777" w:rsidR="00515445" w:rsidRPr="00515445" w:rsidRDefault="00515445" w:rsidP="00515445">
      <w:pPr>
        <w:rPr>
          <w:lang w:val="vi-VN"/>
        </w:rPr>
      </w:pPr>
      <w:r w:rsidRPr="00515445">
        <w:rPr>
          <w:lang w:val="vi-VN"/>
        </w:rPr>
        <w:t xml:space="preserve">{ </w:t>
      </w:r>
    </w:p>
    <w:p w14:paraId="58D67DDC" w14:textId="77777777" w:rsidR="00515445" w:rsidRPr="00515445" w:rsidRDefault="00515445" w:rsidP="00515445">
      <w:pPr>
        <w:rPr>
          <w:lang w:val="vi-VN"/>
        </w:rPr>
      </w:pPr>
      <w:r w:rsidRPr="00515445">
        <w:rPr>
          <w:lang w:val="vi-VN"/>
        </w:rPr>
        <w:t xml:space="preserve">"vn": "Bạn có muốn đi xem phim không?", </w:t>
      </w:r>
    </w:p>
    <w:p w14:paraId="37A73990" w14:textId="77777777" w:rsidR="00515445" w:rsidRPr="00515445" w:rsidRDefault="00515445" w:rsidP="00515445">
      <w:pPr>
        <w:rPr>
          <w:lang w:val="vi-VN"/>
        </w:rPr>
      </w:pPr>
      <w:r w:rsidRPr="00515445">
        <w:rPr>
          <w:lang w:val="vi-VN"/>
        </w:rPr>
        <w:t xml:space="preserve">"en": "Would you like to go to the movies?", </w:t>
      </w:r>
    </w:p>
    <w:p w14:paraId="25581E95" w14:textId="77777777" w:rsidR="00515445" w:rsidRPr="00515445" w:rsidRDefault="00515445" w:rsidP="00515445">
      <w:pPr>
        <w:rPr>
          <w:lang w:val="vi-VN"/>
        </w:rPr>
      </w:pPr>
      <w:r w:rsidRPr="00515445">
        <w:rPr>
          <w:lang w:val="vi-VN"/>
        </w:rPr>
        <w:t xml:space="preserve">}, </w:t>
      </w:r>
    </w:p>
    <w:p w14:paraId="409A08BB" w14:textId="77777777" w:rsidR="00515445" w:rsidRPr="00515445" w:rsidRDefault="00515445" w:rsidP="00515445">
      <w:pPr>
        <w:rPr>
          <w:lang w:val="vi-VN"/>
        </w:rPr>
      </w:pPr>
      <w:r w:rsidRPr="00515445">
        <w:rPr>
          <w:lang w:val="vi-VN"/>
        </w:rPr>
        <w:t xml:space="preserve">{ </w:t>
      </w:r>
    </w:p>
    <w:p w14:paraId="704DB629" w14:textId="17236FE0" w:rsidR="00515445" w:rsidRPr="00515445" w:rsidRDefault="00515445" w:rsidP="00515445">
      <w:pPr>
        <w:rPr>
          <w:lang w:val="vi-VN"/>
        </w:rPr>
      </w:pPr>
      <w:r w:rsidRPr="00515445">
        <w:rPr>
          <w:lang w:val="vi-VN"/>
        </w:rPr>
        <w:t xml:space="preserve">"vn": "Cả hai chúng tôi sẽ đi du lịch </w:t>
      </w:r>
      <w:del w:id="827" w:author="Canh Duc Nguyen" w:date="2023-10-14T10:08:00Z">
        <w:r w:rsidRPr="00515445" w:rsidDel="00EA6170">
          <w:rPr>
            <w:lang w:val="vi-VN"/>
          </w:rPr>
          <w:delText xml:space="preserve">qua </w:delText>
        </w:r>
      </w:del>
      <w:ins w:id="828" w:author="Canh Duc Nguyen" w:date="2023-10-14T10:08:00Z">
        <w:r w:rsidR="00EA6170">
          <w:rPr>
            <w:lang w:val="vi-VN"/>
          </w:rPr>
          <w:t xml:space="preserve">đến </w:t>
        </w:r>
      </w:ins>
      <w:r w:rsidRPr="00515445">
        <w:rPr>
          <w:lang w:val="vi-VN"/>
        </w:rPr>
        <w:t>Hàn Quốc.",</w:t>
      </w:r>
    </w:p>
    <w:p w14:paraId="705246FE" w14:textId="77777777" w:rsidR="00515445" w:rsidRPr="00515445" w:rsidRDefault="00515445" w:rsidP="00515445">
      <w:pPr>
        <w:rPr>
          <w:lang w:val="vi-VN"/>
        </w:rPr>
      </w:pPr>
      <w:r w:rsidRPr="00515445">
        <w:rPr>
          <w:lang w:val="vi-VN"/>
        </w:rPr>
        <w:t xml:space="preserve">"en": "The two of us will travel to South Korea.", </w:t>
      </w:r>
    </w:p>
    <w:p w14:paraId="1F7A611B" w14:textId="77777777" w:rsidR="00515445" w:rsidRPr="00515445" w:rsidRDefault="00515445" w:rsidP="00515445">
      <w:pPr>
        <w:rPr>
          <w:lang w:val="vi-VN"/>
        </w:rPr>
      </w:pPr>
      <w:r w:rsidRPr="00515445">
        <w:rPr>
          <w:lang w:val="vi-VN"/>
        </w:rPr>
        <w:lastRenderedPageBreak/>
        <w:t xml:space="preserve">}, </w:t>
      </w:r>
    </w:p>
    <w:p w14:paraId="34EC12C4" w14:textId="77777777" w:rsidR="00515445" w:rsidRPr="00515445" w:rsidRDefault="00515445" w:rsidP="00515445">
      <w:pPr>
        <w:rPr>
          <w:lang w:val="vi-VN"/>
        </w:rPr>
      </w:pPr>
      <w:r w:rsidRPr="00515445">
        <w:rPr>
          <w:lang w:val="vi-VN"/>
        </w:rPr>
        <w:t xml:space="preserve">{ </w:t>
      </w:r>
    </w:p>
    <w:p w14:paraId="5F98A764" w14:textId="77777777" w:rsidR="00515445" w:rsidRPr="00515445" w:rsidRDefault="00515445" w:rsidP="00515445">
      <w:pPr>
        <w:rPr>
          <w:lang w:val="vi-VN"/>
        </w:rPr>
      </w:pPr>
      <w:r w:rsidRPr="00515445">
        <w:rPr>
          <w:lang w:val="vi-VN"/>
        </w:rPr>
        <w:t xml:space="preserve">"vn": "Hãy đi ngủ sớm để tránh mệt mỏi.", </w:t>
      </w:r>
    </w:p>
    <w:p w14:paraId="7E5A9E63" w14:textId="77777777" w:rsidR="00515445" w:rsidRPr="00515445" w:rsidRDefault="00515445" w:rsidP="00515445">
      <w:pPr>
        <w:rPr>
          <w:lang w:val="vi-VN"/>
        </w:rPr>
      </w:pPr>
      <w:r w:rsidRPr="00515445">
        <w:rPr>
          <w:lang w:val="vi-VN"/>
        </w:rPr>
        <w:t xml:space="preserve">"en": "Go to bed early to avoid tiredness.", </w:t>
      </w:r>
    </w:p>
    <w:p w14:paraId="757B2DDA" w14:textId="77777777" w:rsidR="00515445" w:rsidRPr="00515445" w:rsidRDefault="00515445" w:rsidP="00515445">
      <w:pPr>
        <w:rPr>
          <w:lang w:val="vi-VN"/>
        </w:rPr>
      </w:pPr>
      <w:r w:rsidRPr="00515445">
        <w:rPr>
          <w:lang w:val="vi-VN"/>
        </w:rPr>
        <w:t xml:space="preserve">} </w:t>
      </w:r>
    </w:p>
    <w:p w14:paraId="119B07FF" w14:textId="77777777" w:rsidR="00515445" w:rsidRPr="00515445" w:rsidRDefault="00515445" w:rsidP="00515445">
      <w:pPr>
        <w:rPr>
          <w:lang w:val="vi-VN"/>
        </w:rPr>
      </w:pPr>
      <w:r w:rsidRPr="00515445">
        <w:rPr>
          <w:lang w:val="vi-VN"/>
        </w:rPr>
        <w:t xml:space="preserve">] </w:t>
      </w:r>
    </w:p>
    <w:p w14:paraId="038E8899" w14:textId="77777777" w:rsidR="00515445" w:rsidRPr="00515445" w:rsidRDefault="00515445" w:rsidP="00515445">
      <w:pPr>
        <w:rPr>
          <w:lang w:val="vi-VN"/>
        </w:rPr>
      </w:pPr>
      <w:r w:rsidRPr="00515445">
        <w:rPr>
          <w:lang w:val="vi-VN"/>
        </w:rPr>
        <w:t>}</w:t>
      </w:r>
    </w:p>
    <w:p w14:paraId="0E1B0996" w14:textId="77777777" w:rsidR="00515445" w:rsidRPr="00515445" w:rsidRDefault="00515445" w:rsidP="00515445">
      <w:pPr>
        <w:rPr>
          <w:lang w:val="vi-VN"/>
        </w:rPr>
      </w:pPr>
      <w:r w:rsidRPr="00515445">
        <w:rPr>
          <w:lang w:val="vi-VN"/>
        </w:rPr>
        <w:t>-----------------------------</w:t>
      </w:r>
    </w:p>
    <w:p w14:paraId="3E4B7537" w14:textId="77777777" w:rsidR="00515445" w:rsidRPr="00515445" w:rsidRDefault="00515445" w:rsidP="00515445">
      <w:pPr>
        <w:rPr>
          <w:lang w:val="vi-VN"/>
        </w:rPr>
      </w:pPr>
      <w:r w:rsidRPr="00515445">
        <w:rPr>
          <w:lang w:val="vi-VN"/>
        </w:rPr>
        <w:t xml:space="preserve">keyword: Expression 'đừng' </w:t>
      </w:r>
    </w:p>
    <w:p w14:paraId="6FDCA1E2" w14:textId="77777777" w:rsidR="00515445" w:rsidRPr="00515445" w:rsidRDefault="00515445" w:rsidP="00515445">
      <w:pPr>
        <w:rPr>
          <w:lang w:val="vi-VN"/>
        </w:rPr>
      </w:pPr>
      <w:r w:rsidRPr="00515445">
        <w:rPr>
          <w:lang w:val="vi-VN"/>
        </w:rPr>
        <w:t xml:space="preserve">PROMPT: Generate grammar explanation for following Vietnamese grammar point: Expression 'đừng' </w:t>
      </w:r>
    </w:p>
    <w:p w14:paraId="7E3B524F" w14:textId="77777777" w:rsidR="00515445" w:rsidRPr="00515445" w:rsidRDefault="00515445" w:rsidP="00515445">
      <w:pPr>
        <w:rPr>
          <w:lang w:val="vi-VN"/>
        </w:rPr>
      </w:pPr>
      <w:r w:rsidRPr="00515445">
        <w:rPr>
          <w:lang w:val="vi-VN"/>
        </w:rPr>
        <w:t xml:space="preserve">RESPONSE: { </w:t>
      </w:r>
    </w:p>
    <w:p w14:paraId="44D1A09A" w14:textId="77777777" w:rsidR="00515445" w:rsidRPr="00515445" w:rsidRDefault="00515445" w:rsidP="00515445">
      <w:pPr>
        <w:rPr>
          <w:lang w:val="vi-VN"/>
        </w:rPr>
      </w:pPr>
      <w:r w:rsidRPr="00515445">
        <w:rPr>
          <w:lang w:val="vi-VN"/>
        </w:rPr>
        <w:t xml:space="preserve">"title": "Expression 'đừng'", </w:t>
      </w:r>
    </w:p>
    <w:p w14:paraId="390B102F" w14:textId="77777777" w:rsidR="00515445" w:rsidRPr="00515445" w:rsidRDefault="00515445" w:rsidP="00515445">
      <w:pPr>
        <w:rPr>
          <w:lang w:val="vi-VN"/>
        </w:rPr>
      </w:pPr>
      <w:r w:rsidRPr="00515445">
        <w:rPr>
          <w:lang w:val="vi-VN"/>
        </w:rPr>
        <w:t xml:space="preserve">"short_explanation": "Used to give a negative instruction or command.", </w:t>
      </w:r>
    </w:p>
    <w:p w14:paraId="7878A58D" w14:textId="77777777" w:rsidR="00515445" w:rsidRPr="00515445" w:rsidRDefault="00515445" w:rsidP="00515445">
      <w:pPr>
        <w:rPr>
          <w:lang w:val="vi-VN"/>
        </w:rPr>
      </w:pPr>
      <w:r w:rsidRPr="00515445">
        <w:rPr>
          <w:lang w:val="vi-VN"/>
        </w:rPr>
        <w:t xml:space="preserve">"long_explanation": "The Vietnamese word 'đừng' is used to convey negative instructions or commands, similar to the English phrase 'do not'. The word 'đừng' precedes the main verb in a sentence to express a request or a demand that something should not be done.", </w:t>
      </w:r>
    </w:p>
    <w:p w14:paraId="47740131" w14:textId="77777777" w:rsidR="00515445" w:rsidRPr="00515445" w:rsidRDefault="00515445" w:rsidP="00515445">
      <w:pPr>
        <w:rPr>
          <w:lang w:val="vi-VN"/>
        </w:rPr>
      </w:pPr>
      <w:r w:rsidRPr="00515445">
        <w:rPr>
          <w:lang w:val="vi-VN"/>
        </w:rPr>
        <w:t xml:space="preserve">"formation": "'đừng' + verb", </w:t>
      </w:r>
    </w:p>
    <w:p w14:paraId="485E8F17" w14:textId="77777777" w:rsidR="00515445" w:rsidRPr="00515445" w:rsidRDefault="00515445" w:rsidP="00515445">
      <w:pPr>
        <w:rPr>
          <w:lang w:val="vi-VN"/>
        </w:rPr>
      </w:pPr>
      <w:r w:rsidRPr="00515445">
        <w:rPr>
          <w:lang w:val="vi-VN"/>
        </w:rPr>
        <w:t xml:space="preserve">"examples": [ </w:t>
      </w:r>
    </w:p>
    <w:p w14:paraId="6EA43A79" w14:textId="77777777" w:rsidR="00515445" w:rsidRPr="00515445" w:rsidRDefault="00515445" w:rsidP="00515445">
      <w:pPr>
        <w:rPr>
          <w:lang w:val="vi-VN"/>
        </w:rPr>
      </w:pPr>
      <w:r w:rsidRPr="00515445">
        <w:rPr>
          <w:lang w:val="vi-VN"/>
        </w:rPr>
        <w:t xml:space="preserve">{ </w:t>
      </w:r>
    </w:p>
    <w:p w14:paraId="2D641AFC" w14:textId="77777777" w:rsidR="00515445" w:rsidRPr="00515445" w:rsidRDefault="00515445" w:rsidP="00515445">
      <w:pPr>
        <w:rPr>
          <w:lang w:val="vi-VN"/>
        </w:rPr>
      </w:pPr>
      <w:r w:rsidRPr="00515445">
        <w:rPr>
          <w:lang w:val="vi-VN"/>
        </w:rPr>
        <w:t xml:space="preserve">"vn": "Đừng quên đem theo ô khi ra khỏi nhà.", </w:t>
      </w:r>
    </w:p>
    <w:p w14:paraId="746C0618" w14:textId="77777777" w:rsidR="00515445" w:rsidRPr="00515445" w:rsidRDefault="00515445" w:rsidP="00515445">
      <w:pPr>
        <w:rPr>
          <w:lang w:val="vi-VN"/>
        </w:rPr>
      </w:pPr>
      <w:r w:rsidRPr="00515445">
        <w:rPr>
          <w:lang w:val="vi-VN"/>
        </w:rPr>
        <w:t xml:space="preserve">"en": "Don't forget to bring an umbrella when you leave home." </w:t>
      </w:r>
    </w:p>
    <w:p w14:paraId="6F32AAAC" w14:textId="77777777" w:rsidR="00515445" w:rsidRPr="00515445" w:rsidRDefault="00515445" w:rsidP="00515445">
      <w:pPr>
        <w:rPr>
          <w:lang w:val="vi-VN"/>
        </w:rPr>
      </w:pPr>
      <w:r w:rsidRPr="00515445">
        <w:rPr>
          <w:lang w:val="vi-VN"/>
        </w:rPr>
        <w:t xml:space="preserve">}, </w:t>
      </w:r>
    </w:p>
    <w:p w14:paraId="05CA6E2A" w14:textId="77777777" w:rsidR="00515445" w:rsidRPr="00515445" w:rsidRDefault="00515445" w:rsidP="00515445">
      <w:pPr>
        <w:rPr>
          <w:lang w:val="vi-VN"/>
        </w:rPr>
      </w:pPr>
      <w:r w:rsidRPr="00515445">
        <w:rPr>
          <w:lang w:val="vi-VN"/>
        </w:rPr>
        <w:t xml:space="preserve">{ </w:t>
      </w:r>
    </w:p>
    <w:p w14:paraId="41F10777" w14:textId="52183CD8" w:rsidR="00515445" w:rsidRPr="00515445" w:rsidRDefault="00515445" w:rsidP="00515445">
      <w:pPr>
        <w:rPr>
          <w:lang w:val="vi-VN"/>
        </w:rPr>
      </w:pPr>
      <w:r w:rsidRPr="00515445">
        <w:rPr>
          <w:lang w:val="vi-VN"/>
        </w:rPr>
        <w:t>"vn": "Đừng lo, mọi thứ sẽ ổn</w:t>
      </w:r>
      <w:ins w:id="829" w:author="Canh Duc Nguyen" w:date="2023-10-14T10:08:00Z">
        <w:r w:rsidR="00EA6170">
          <w:rPr>
            <w:lang w:val="vi-VN"/>
          </w:rPr>
          <w:t xml:space="preserve"> thôi</w:t>
        </w:r>
      </w:ins>
      <w:r w:rsidRPr="00515445">
        <w:rPr>
          <w:lang w:val="vi-VN"/>
        </w:rPr>
        <w:t xml:space="preserve">.", </w:t>
      </w:r>
    </w:p>
    <w:p w14:paraId="56B841A3" w14:textId="77777777" w:rsidR="00515445" w:rsidRPr="00515445" w:rsidRDefault="00515445" w:rsidP="00515445">
      <w:pPr>
        <w:rPr>
          <w:lang w:val="vi-VN"/>
        </w:rPr>
      </w:pPr>
      <w:r w:rsidRPr="00515445">
        <w:rPr>
          <w:lang w:val="vi-VN"/>
        </w:rPr>
        <w:t>"en": "Don't worry, everything will be fine."</w:t>
      </w:r>
    </w:p>
    <w:p w14:paraId="75BAE925" w14:textId="77777777" w:rsidR="00515445" w:rsidRPr="00515445" w:rsidRDefault="00515445" w:rsidP="00515445">
      <w:pPr>
        <w:rPr>
          <w:lang w:val="vi-VN"/>
        </w:rPr>
      </w:pPr>
      <w:r w:rsidRPr="00515445">
        <w:rPr>
          <w:lang w:val="vi-VN"/>
        </w:rPr>
        <w:t xml:space="preserve">}, </w:t>
      </w:r>
    </w:p>
    <w:p w14:paraId="1E8F35F7" w14:textId="77777777" w:rsidR="00515445" w:rsidRPr="00515445" w:rsidRDefault="00515445" w:rsidP="00515445">
      <w:pPr>
        <w:rPr>
          <w:lang w:val="vi-VN"/>
        </w:rPr>
      </w:pPr>
      <w:r w:rsidRPr="00515445">
        <w:rPr>
          <w:lang w:val="vi-VN"/>
        </w:rPr>
        <w:t xml:space="preserve">{ </w:t>
      </w:r>
    </w:p>
    <w:p w14:paraId="7716126E" w14:textId="77777777" w:rsidR="00515445" w:rsidRPr="00515445" w:rsidRDefault="00515445" w:rsidP="00515445">
      <w:pPr>
        <w:rPr>
          <w:lang w:val="vi-VN"/>
        </w:rPr>
      </w:pPr>
      <w:r w:rsidRPr="00515445">
        <w:rPr>
          <w:lang w:val="vi-VN"/>
        </w:rPr>
        <w:t xml:space="preserve">"vn": "Đừng hỏi tôi vì sao tôi buồn.", </w:t>
      </w:r>
    </w:p>
    <w:p w14:paraId="24CDEDAA" w14:textId="77777777" w:rsidR="00515445" w:rsidRPr="00515445" w:rsidRDefault="00515445" w:rsidP="00515445">
      <w:pPr>
        <w:rPr>
          <w:lang w:val="vi-VN"/>
        </w:rPr>
      </w:pPr>
      <w:r w:rsidRPr="00515445">
        <w:rPr>
          <w:lang w:val="vi-VN"/>
        </w:rPr>
        <w:t>"en": "Don't ask me why I'm sad."</w:t>
      </w:r>
    </w:p>
    <w:p w14:paraId="0B235539" w14:textId="77777777" w:rsidR="00515445" w:rsidRPr="00515445" w:rsidRDefault="00515445" w:rsidP="00515445">
      <w:pPr>
        <w:rPr>
          <w:lang w:val="vi-VN"/>
        </w:rPr>
      </w:pPr>
      <w:r w:rsidRPr="00515445">
        <w:rPr>
          <w:lang w:val="vi-VN"/>
        </w:rPr>
        <w:t xml:space="preserve">}, </w:t>
      </w:r>
    </w:p>
    <w:p w14:paraId="6589239A" w14:textId="77777777" w:rsidR="00515445" w:rsidRPr="00515445" w:rsidRDefault="00515445" w:rsidP="00515445">
      <w:pPr>
        <w:rPr>
          <w:lang w:val="vi-VN"/>
        </w:rPr>
      </w:pPr>
      <w:r w:rsidRPr="00515445">
        <w:rPr>
          <w:lang w:val="vi-VN"/>
        </w:rPr>
        <w:t xml:space="preserve">{ </w:t>
      </w:r>
    </w:p>
    <w:p w14:paraId="5927B81D" w14:textId="77777777" w:rsidR="00515445" w:rsidRPr="00515445" w:rsidRDefault="00515445" w:rsidP="00515445">
      <w:pPr>
        <w:rPr>
          <w:lang w:val="vi-VN"/>
        </w:rPr>
      </w:pPr>
      <w:r w:rsidRPr="00515445">
        <w:rPr>
          <w:lang w:val="vi-VN"/>
        </w:rPr>
        <w:t xml:space="preserve">"vn": "Đừng bỏ cuộc, hãy tiếp tục cố gắng.", </w:t>
      </w:r>
    </w:p>
    <w:p w14:paraId="63CF2353" w14:textId="77777777" w:rsidR="00515445" w:rsidRPr="00515445" w:rsidRDefault="00515445" w:rsidP="00515445">
      <w:pPr>
        <w:rPr>
          <w:lang w:val="vi-VN"/>
        </w:rPr>
      </w:pPr>
      <w:r w:rsidRPr="00515445">
        <w:rPr>
          <w:lang w:val="vi-VN"/>
        </w:rPr>
        <w:t xml:space="preserve">"en": "Don't give up, keep trying." </w:t>
      </w:r>
    </w:p>
    <w:p w14:paraId="1C8B0B7C" w14:textId="77777777" w:rsidR="00515445" w:rsidRPr="00515445" w:rsidRDefault="00515445" w:rsidP="00515445">
      <w:pPr>
        <w:rPr>
          <w:lang w:val="vi-VN"/>
        </w:rPr>
      </w:pPr>
      <w:r w:rsidRPr="00515445">
        <w:rPr>
          <w:lang w:val="vi-VN"/>
        </w:rPr>
        <w:t xml:space="preserve">} </w:t>
      </w:r>
    </w:p>
    <w:p w14:paraId="1D444FD8" w14:textId="77777777" w:rsidR="00515445" w:rsidRPr="00515445" w:rsidRDefault="00515445" w:rsidP="00515445">
      <w:pPr>
        <w:rPr>
          <w:lang w:val="vi-VN"/>
        </w:rPr>
      </w:pPr>
      <w:r w:rsidRPr="00515445">
        <w:rPr>
          <w:lang w:val="vi-VN"/>
        </w:rPr>
        <w:t xml:space="preserve">] </w:t>
      </w:r>
    </w:p>
    <w:p w14:paraId="60B7C2FF" w14:textId="77777777" w:rsidR="00515445" w:rsidRPr="00515445" w:rsidRDefault="00515445" w:rsidP="00515445">
      <w:pPr>
        <w:rPr>
          <w:lang w:val="vi-VN"/>
        </w:rPr>
      </w:pPr>
      <w:r w:rsidRPr="00515445">
        <w:rPr>
          <w:lang w:val="vi-VN"/>
        </w:rPr>
        <w:t>}</w:t>
      </w:r>
    </w:p>
    <w:p w14:paraId="04C08CF4" w14:textId="77777777" w:rsidR="00515445" w:rsidRPr="00515445" w:rsidRDefault="00515445" w:rsidP="00515445">
      <w:pPr>
        <w:rPr>
          <w:lang w:val="vi-VN"/>
        </w:rPr>
      </w:pPr>
      <w:r w:rsidRPr="00515445">
        <w:rPr>
          <w:lang w:val="vi-VN"/>
        </w:rPr>
        <w:t>-----------------------------</w:t>
      </w:r>
    </w:p>
    <w:p w14:paraId="69EC17B9" w14:textId="77777777" w:rsidR="00515445" w:rsidRPr="00515445" w:rsidRDefault="00515445" w:rsidP="00515445">
      <w:pPr>
        <w:rPr>
          <w:lang w:val="vi-VN"/>
        </w:rPr>
      </w:pPr>
      <w:r w:rsidRPr="00515445">
        <w:rPr>
          <w:lang w:val="vi-VN"/>
        </w:rPr>
        <w:t xml:space="preserve">keyword: Expression 'hãy' </w:t>
      </w:r>
    </w:p>
    <w:p w14:paraId="2156FF0F" w14:textId="77777777" w:rsidR="00515445" w:rsidRPr="00515445" w:rsidRDefault="00515445" w:rsidP="00515445">
      <w:pPr>
        <w:rPr>
          <w:lang w:val="vi-VN"/>
        </w:rPr>
      </w:pPr>
      <w:r w:rsidRPr="00515445">
        <w:rPr>
          <w:lang w:val="vi-VN"/>
        </w:rPr>
        <w:t xml:space="preserve">PROMPT: Generate grammar explanation for following Vietnamese grammar point: Expression 'hãy' </w:t>
      </w:r>
    </w:p>
    <w:p w14:paraId="218396AD" w14:textId="77777777" w:rsidR="00515445" w:rsidRPr="00515445" w:rsidRDefault="00515445" w:rsidP="00515445">
      <w:pPr>
        <w:rPr>
          <w:lang w:val="vi-VN"/>
        </w:rPr>
      </w:pPr>
      <w:r w:rsidRPr="00515445">
        <w:rPr>
          <w:lang w:val="vi-VN"/>
        </w:rPr>
        <w:t xml:space="preserve">RESPONSE: { </w:t>
      </w:r>
    </w:p>
    <w:p w14:paraId="5038357A" w14:textId="77777777" w:rsidR="00515445" w:rsidRPr="00515445" w:rsidRDefault="00515445" w:rsidP="00515445">
      <w:pPr>
        <w:rPr>
          <w:lang w:val="vi-VN"/>
        </w:rPr>
      </w:pPr>
      <w:r w:rsidRPr="00515445">
        <w:rPr>
          <w:lang w:val="vi-VN"/>
        </w:rPr>
        <w:t xml:space="preserve">"title": "Expression 'hãy'", </w:t>
      </w:r>
    </w:p>
    <w:p w14:paraId="17685FDE" w14:textId="77777777" w:rsidR="00515445" w:rsidRPr="00515445" w:rsidRDefault="00515445" w:rsidP="00515445">
      <w:pPr>
        <w:rPr>
          <w:lang w:val="vi-VN"/>
        </w:rPr>
      </w:pPr>
      <w:r w:rsidRPr="00515445">
        <w:rPr>
          <w:lang w:val="vi-VN"/>
        </w:rPr>
        <w:t xml:space="preserve">"short_explanation": "Hãy is used to encourage or suggest an action.", </w:t>
      </w:r>
    </w:p>
    <w:p w14:paraId="1A327342" w14:textId="77777777" w:rsidR="00515445" w:rsidRPr="00515445" w:rsidRDefault="00515445" w:rsidP="00515445">
      <w:pPr>
        <w:rPr>
          <w:lang w:val="vi-VN"/>
        </w:rPr>
      </w:pPr>
      <w:r w:rsidRPr="00515445">
        <w:rPr>
          <w:lang w:val="vi-VN"/>
        </w:rPr>
        <w:lastRenderedPageBreak/>
        <w:t xml:space="preserve">"long_explanation": "In Vietnamese, 'hãy' is a verb modifier that is used to suggest or encourage someone to do something. It can often be roughly translated as 'let's' or 'should' in English. 'Hãy' is typically placed before the verb it's modifying and it implies a sense of future action.", </w:t>
      </w:r>
    </w:p>
    <w:p w14:paraId="1C7C79E1" w14:textId="77777777" w:rsidR="00515445" w:rsidRPr="00515445" w:rsidRDefault="00515445" w:rsidP="00515445">
      <w:pPr>
        <w:rPr>
          <w:lang w:val="vi-VN"/>
        </w:rPr>
      </w:pPr>
      <w:r w:rsidRPr="00515445">
        <w:rPr>
          <w:lang w:val="vi-VN"/>
        </w:rPr>
        <w:t xml:space="preserve">"formation": "'Hãy' + Verb", </w:t>
      </w:r>
    </w:p>
    <w:p w14:paraId="6E5C6A7A" w14:textId="77777777" w:rsidR="00515445" w:rsidRPr="00515445" w:rsidRDefault="00515445" w:rsidP="00515445">
      <w:pPr>
        <w:rPr>
          <w:lang w:val="vi-VN"/>
        </w:rPr>
      </w:pPr>
      <w:r w:rsidRPr="00515445">
        <w:rPr>
          <w:lang w:val="vi-VN"/>
        </w:rPr>
        <w:t xml:space="preserve">"examples": [ </w:t>
      </w:r>
    </w:p>
    <w:p w14:paraId="6A6DBDEF" w14:textId="77777777" w:rsidR="00515445" w:rsidRPr="00515445" w:rsidRDefault="00515445" w:rsidP="00515445">
      <w:pPr>
        <w:rPr>
          <w:lang w:val="vi-VN"/>
        </w:rPr>
      </w:pPr>
      <w:r w:rsidRPr="00515445">
        <w:rPr>
          <w:lang w:val="vi-VN"/>
        </w:rPr>
        <w:t xml:space="preserve">{ </w:t>
      </w:r>
    </w:p>
    <w:p w14:paraId="0F1C5E28" w14:textId="737735EC" w:rsidR="00515445" w:rsidRPr="00515445" w:rsidRDefault="00515445" w:rsidP="00515445">
      <w:pPr>
        <w:rPr>
          <w:lang w:val="vi-VN"/>
        </w:rPr>
      </w:pPr>
      <w:r w:rsidRPr="00515445">
        <w:rPr>
          <w:lang w:val="vi-VN"/>
        </w:rPr>
        <w:t xml:space="preserve">"vn": "Hãy giúp </w:t>
      </w:r>
      <w:del w:id="830" w:author="Canh Duc Nguyen" w:date="2023-10-14T10:17:00Z">
        <w:r w:rsidRPr="00515445" w:rsidDel="003559E7">
          <w:rPr>
            <w:lang w:val="vi-VN"/>
          </w:rPr>
          <w:delText>tôi với</w:delText>
        </w:r>
      </w:del>
      <w:ins w:id="831" w:author="Canh Duc Nguyen" w:date="2023-10-14T10:17:00Z">
        <w:r w:rsidR="003559E7">
          <w:rPr>
            <w:lang w:val="vi-VN"/>
          </w:rPr>
          <w:t>hoàn thành</w:t>
        </w:r>
      </w:ins>
      <w:r w:rsidRPr="00515445">
        <w:rPr>
          <w:lang w:val="vi-VN"/>
        </w:rPr>
        <w:t xml:space="preserve"> công việc của bạn, chúng </w:t>
      </w:r>
      <w:del w:id="832" w:author="Canh Duc Nguyen" w:date="2023-10-14T10:17:00Z">
        <w:r w:rsidRPr="00515445" w:rsidDel="003559E7">
          <w:rPr>
            <w:lang w:val="vi-VN"/>
          </w:rPr>
          <w:delText xml:space="preserve">tôi </w:delText>
        </w:r>
      </w:del>
      <w:ins w:id="833" w:author="Canh Duc Nguyen" w:date="2023-10-14T10:17:00Z">
        <w:r w:rsidR="003559E7">
          <w:rPr>
            <w:lang w:val="vi-VN"/>
          </w:rPr>
          <w:t xml:space="preserve">ta </w:t>
        </w:r>
      </w:ins>
      <w:r w:rsidRPr="00515445">
        <w:rPr>
          <w:lang w:val="vi-VN"/>
        </w:rPr>
        <w:t xml:space="preserve">có thể hoàn thành </w:t>
      </w:r>
      <w:ins w:id="834" w:author="Canh Duc Nguyen" w:date="2023-10-14T10:18:00Z">
        <w:r w:rsidR="003559E7">
          <w:rPr>
            <w:lang w:val="vi-VN"/>
          </w:rPr>
          <w:t xml:space="preserve">nó </w:t>
        </w:r>
      </w:ins>
      <w:r w:rsidRPr="00515445">
        <w:rPr>
          <w:lang w:val="vi-VN"/>
        </w:rPr>
        <w:t xml:space="preserve">nhanh hơn.", </w:t>
      </w:r>
    </w:p>
    <w:p w14:paraId="4E54E053" w14:textId="77777777" w:rsidR="00515445" w:rsidRPr="00515445" w:rsidRDefault="00515445" w:rsidP="00515445">
      <w:pPr>
        <w:rPr>
          <w:lang w:val="vi-VN"/>
        </w:rPr>
      </w:pPr>
      <w:r w:rsidRPr="00515445">
        <w:rPr>
          <w:lang w:val="vi-VN"/>
        </w:rPr>
        <w:t xml:space="preserve">"en": "Help me with your task, we can finish it faster.", </w:t>
      </w:r>
    </w:p>
    <w:p w14:paraId="292EA80C" w14:textId="77777777" w:rsidR="00515445" w:rsidRPr="00515445" w:rsidRDefault="00515445" w:rsidP="00515445">
      <w:pPr>
        <w:rPr>
          <w:lang w:val="vi-VN"/>
        </w:rPr>
      </w:pPr>
      <w:r w:rsidRPr="00515445">
        <w:rPr>
          <w:lang w:val="vi-VN"/>
        </w:rPr>
        <w:t xml:space="preserve">}, </w:t>
      </w:r>
    </w:p>
    <w:p w14:paraId="7DF18A4E" w14:textId="77777777" w:rsidR="00515445" w:rsidRPr="00515445" w:rsidRDefault="00515445" w:rsidP="00515445">
      <w:pPr>
        <w:rPr>
          <w:lang w:val="vi-VN"/>
        </w:rPr>
      </w:pPr>
      <w:r w:rsidRPr="00515445">
        <w:rPr>
          <w:lang w:val="vi-VN"/>
        </w:rPr>
        <w:t xml:space="preserve">{ </w:t>
      </w:r>
    </w:p>
    <w:p w14:paraId="3653CA26" w14:textId="77777777" w:rsidR="00515445" w:rsidRPr="00515445" w:rsidRDefault="00515445" w:rsidP="00515445">
      <w:pPr>
        <w:rPr>
          <w:lang w:val="vi-VN"/>
        </w:rPr>
      </w:pPr>
      <w:r w:rsidRPr="00515445">
        <w:rPr>
          <w:lang w:val="vi-VN"/>
        </w:rPr>
        <w:t xml:space="preserve">"vn": "Hãy nói với tôi về cuộc sống của bạn.", </w:t>
      </w:r>
    </w:p>
    <w:p w14:paraId="477ED85D" w14:textId="77777777" w:rsidR="00515445" w:rsidRPr="00515445" w:rsidRDefault="00515445" w:rsidP="00515445">
      <w:pPr>
        <w:rPr>
          <w:lang w:val="vi-VN"/>
        </w:rPr>
      </w:pPr>
      <w:r w:rsidRPr="00515445">
        <w:rPr>
          <w:lang w:val="vi-VN"/>
        </w:rPr>
        <w:t xml:space="preserve">"en": "Tell me about your life.", </w:t>
      </w:r>
    </w:p>
    <w:p w14:paraId="683F4957" w14:textId="77777777" w:rsidR="00515445" w:rsidRPr="00515445" w:rsidRDefault="00515445" w:rsidP="00515445">
      <w:pPr>
        <w:rPr>
          <w:lang w:val="vi-VN"/>
        </w:rPr>
      </w:pPr>
      <w:r w:rsidRPr="00515445">
        <w:rPr>
          <w:lang w:val="vi-VN"/>
        </w:rPr>
        <w:t xml:space="preserve">}, </w:t>
      </w:r>
    </w:p>
    <w:p w14:paraId="5EED7B7A" w14:textId="77777777" w:rsidR="00515445" w:rsidRPr="00515445" w:rsidRDefault="00515445" w:rsidP="00515445">
      <w:pPr>
        <w:rPr>
          <w:lang w:val="vi-VN"/>
        </w:rPr>
      </w:pPr>
      <w:r w:rsidRPr="00515445">
        <w:rPr>
          <w:lang w:val="vi-VN"/>
        </w:rPr>
        <w:t xml:space="preserve">{ </w:t>
      </w:r>
    </w:p>
    <w:p w14:paraId="57A6CE3C" w14:textId="0F98E266" w:rsidR="00515445" w:rsidRPr="00515445" w:rsidRDefault="00515445" w:rsidP="00515445">
      <w:pPr>
        <w:rPr>
          <w:lang w:val="vi-VN"/>
        </w:rPr>
      </w:pPr>
      <w:r w:rsidRPr="00515445">
        <w:rPr>
          <w:lang w:val="vi-VN"/>
        </w:rPr>
        <w:t xml:space="preserve">"vn": "Hãy học tiếng Việt, nó sẽ rất hữu ích khi du lịch </w:t>
      </w:r>
      <w:ins w:id="835" w:author="Canh Duc Nguyen" w:date="2023-10-14T10:18:00Z">
        <w:r w:rsidR="003559E7">
          <w:rPr>
            <w:lang w:val="vi-VN"/>
          </w:rPr>
          <w:t xml:space="preserve">ở </w:t>
        </w:r>
      </w:ins>
      <w:r w:rsidRPr="00515445">
        <w:rPr>
          <w:lang w:val="vi-VN"/>
        </w:rPr>
        <w:t xml:space="preserve">Việt Nam.", </w:t>
      </w:r>
    </w:p>
    <w:p w14:paraId="3542C89C" w14:textId="77777777" w:rsidR="00515445" w:rsidRPr="00515445" w:rsidRDefault="00515445" w:rsidP="00515445">
      <w:pPr>
        <w:rPr>
          <w:lang w:val="vi-VN"/>
        </w:rPr>
      </w:pPr>
      <w:r w:rsidRPr="00515445">
        <w:rPr>
          <w:lang w:val="vi-VN"/>
        </w:rPr>
        <w:t xml:space="preserve">"en": "Learn Vietnamese, it will be very useful when traveling to Vietnam.", </w:t>
      </w:r>
    </w:p>
    <w:p w14:paraId="5E16E954" w14:textId="77777777" w:rsidR="00515445" w:rsidRPr="00515445" w:rsidRDefault="00515445" w:rsidP="00515445">
      <w:pPr>
        <w:rPr>
          <w:lang w:val="vi-VN"/>
        </w:rPr>
      </w:pPr>
      <w:r w:rsidRPr="00515445">
        <w:rPr>
          <w:lang w:val="vi-VN"/>
        </w:rPr>
        <w:t xml:space="preserve">}, </w:t>
      </w:r>
    </w:p>
    <w:p w14:paraId="3002217F" w14:textId="77777777" w:rsidR="00515445" w:rsidRPr="00515445" w:rsidRDefault="00515445" w:rsidP="00515445">
      <w:pPr>
        <w:rPr>
          <w:lang w:val="vi-VN"/>
        </w:rPr>
      </w:pPr>
      <w:r w:rsidRPr="00515445">
        <w:rPr>
          <w:lang w:val="vi-VN"/>
        </w:rPr>
        <w:t xml:space="preserve">{ </w:t>
      </w:r>
    </w:p>
    <w:p w14:paraId="5CCBC0C7" w14:textId="77777777" w:rsidR="00515445" w:rsidRPr="00515445" w:rsidRDefault="00515445" w:rsidP="00515445">
      <w:pPr>
        <w:rPr>
          <w:lang w:val="vi-VN"/>
        </w:rPr>
      </w:pPr>
      <w:r w:rsidRPr="00515445">
        <w:rPr>
          <w:lang w:val="vi-VN"/>
        </w:rPr>
        <w:t xml:space="preserve">"vn": "Hãy ăn trái cây mỗi ngày, nó giúp bạn khỏe mạnh.", </w:t>
      </w:r>
    </w:p>
    <w:p w14:paraId="0FAF829D" w14:textId="77777777" w:rsidR="00515445" w:rsidRPr="00515445" w:rsidRDefault="00515445" w:rsidP="00515445">
      <w:pPr>
        <w:rPr>
          <w:lang w:val="vi-VN"/>
        </w:rPr>
      </w:pPr>
      <w:r w:rsidRPr="00515445">
        <w:rPr>
          <w:lang w:val="vi-VN"/>
        </w:rPr>
        <w:t xml:space="preserve">"en": "Eat fruits every day, it will keep you healthy.", </w:t>
      </w:r>
    </w:p>
    <w:p w14:paraId="5B327F39" w14:textId="77777777" w:rsidR="00515445" w:rsidRPr="00515445" w:rsidRDefault="00515445" w:rsidP="00515445">
      <w:pPr>
        <w:rPr>
          <w:lang w:val="vi-VN"/>
        </w:rPr>
      </w:pPr>
      <w:r w:rsidRPr="00515445">
        <w:rPr>
          <w:lang w:val="vi-VN"/>
        </w:rPr>
        <w:t xml:space="preserve">} </w:t>
      </w:r>
    </w:p>
    <w:p w14:paraId="3B47A4C5" w14:textId="77777777" w:rsidR="00515445" w:rsidRPr="00515445" w:rsidRDefault="00515445" w:rsidP="00515445">
      <w:pPr>
        <w:rPr>
          <w:lang w:val="vi-VN"/>
        </w:rPr>
      </w:pPr>
      <w:r w:rsidRPr="00515445">
        <w:rPr>
          <w:lang w:val="vi-VN"/>
        </w:rPr>
        <w:t xml:space="preserve">] </w:t>
      </w:r>
    </w:p>
    <w:p w14:paraId="4688E518" w14:textId="77777777" w:rsidR="00515445" w:rsidRPr="00515445" w:rsidRDefault="00515445" w:rsidP="00515445">
      <w:pPr>
        <w:rPr>
          <w:lang w:val="vi-VN"/>
        </w:rPr>
      </w:pPr>
      <w:r w:rsidRPr="00515445">
        <w:rPr>
          <w:lang w:val="vi-VN"/>
        </w:rPr>
        <w:t>}</w:t>
      </w:r>
    </w:p>
    <w:p w14:paraId="0CC9A728" w14:textId="77777777" w:rsidR="00515445" w:rsidRPr="00515445" w:rsidRDefault="00515445" w:rsidP="00515445">
      <w:pPr>
        <w:rPr>
          <w:lang w:val="vi-VN"/>
        </w:rPr>
      </w:pPr>
      <w:r w:rsidRPr="00515445">
        <w:rPr>
          <w:lang w:val="vi-VN"/>
        </w:rPr>
        <w:t>-----------------------------</w:t>
      </w:r>
    </w:p>
    <w:p w14:paraId="2F1E706A" w14:textId="77777777" w:rsidR="00515445" w:rsidRPr="00515445" w:rsidRDefault="00515445" w:rsidP="00515445">
      <w:pPr>
        <w:rPr>
          <w:lang w:val="vi-VN"/>
        </w:rPr>
      </w:pPr>
      <w:r w:rsidRPr="00515445">
        <w:rPr>
          <w:lang w:val="vi-VN"/>
        </w:rPr>
        <w:t xml:space="preserve">keyword: Expression 'Ít' </w:t>
      </w:r>
    </w:p>
    <w:p w14:paraId="3DCB65E7" w14:textId="77777777" w:rsidR="00515445" w:rsidRPr="00515445" w:rsidRDefault="00515445" w:rsidP="00515445">
      <w:pPr>
        <w:rPr>
          <w:lang w:val="vi-VN"/>
        </w:rPr>
      </w:pPr>
      <w:r w:rsidRPr="00515445">
        <w:rPr>
          <w:lang w:val="vi-VN"/>
        </w:rPr>
        <w:t xml:space="preserve">PROMPT: Generate grammar explanation for following Vietnamese grammar point: Expression 'Ít' </w:t>
      </w:r>
    </w:p>
    <w:p w14:paraId="3F112F20" w14:textId="77777777" w:rsidR="00515445" w:rsidRPr="00515445" w:rsidRDefault="00515445" w:rsidP="00515445">
      <w:pPr>
        <w:rPr>
          <w:lang w:val="vi-VN"/>
        </w:rPr>
      </w:pPr>
      <w:r w:rsidRPr="00515445">
        <w:rPr>
          <w:lang w:val="vi-VN"/>
        </w:rPr>
        <w:t xml:space="preserve">RESPONSE: { </w:t>
      </w:r>
    </w:p>
    <w:p w14:paraId="1149C129" w14:textId="77777777" w:rsidR="00515445" w:rsidRPr="00515445" w:rsidRDefault="00515445" w:rsidP="00515445">
      <w:pPr>
        <w:rPr>
          <w:lang w:val="vi-VN"/>
        </w:rPr>
      </w:pPr>
      <w:r w:rsidRPr="00515445">
        <w:rPr>
          <w:lang w:val="vi-VN"/>
        </w:rPr>
        <w:t xml:space="preserve">  "title": "Expression 'Ít'", </w:t>
      </w:r>
    </w:p>
    <w:p w14:paraId="5583EFE6" w14:textId="77777777" w:rsidR="00515445" w:rsidRPr="00515445" w:rsidRDefault="00515445" w:rsidP="00515445">
      <w:pPr>
        <w:rPr>
          <w:lang w:val="vi-VN"/>
        </w:rPr>
      </w:pPr>
      <w:r w:rsidRPr="00515445">
        <w:rPr>
          <w:lang w:val="vi-VN"/>
        </w:rPr>
        <w:t xml:space="preserve">  "short_explanation": "Used to express the quantity or measure 'few' or 'little' in English.", </w:t>
      </w:r>
    </w:p>
    <w:p w14:paraId="419738A0" w14:textId="77777777" w:rsidR="00515445" w:rsidRPr="00515445" w:rsidRDefault="00515445" w:rsidP="00515445">
      <w:pPr>
        <w:rPr>
          <w:lang w:val="vi-VN"/>
        </w:rPr>
      </w:pPr>
      <w:r w:rsidRPr="00515445">
        <w:rPr>
          <w:lang w:val="vi-VN"/>
        </w:rPr>
        <w:t xml:space="preserve">  "long_explanation": "The Vietnamese word 'ít' is often used to indicate a small quantity or measure of something. Depending on the context, 'ít' may translate in English as either 'little' or 'few'. It is helpful to distinguish between 'ít' and other Vietnamese words indicating quantity such as 'nhiều' (much/many), 'một ít' (a little), or 'rất ít' (very little/few).", </w:t>
      </w:r>
    </w:p>
    <w:p w14:paraId="61642572" w14:textId="77777777" w:rsidR="00515445" w:rsidRPr="00515445" w:rsidRDefault="00515445" w:rsidP="00515445">
      <w:pPr>
        <w:rPr>
          <w:lang w:val="vi-VN"/>
        </w:rPr>
      </w:pPr>
      <w:r w:rsidRPr="00515445">
        <w:rPr>
          <w:lang w:val="vi-VN"/>
        </w:rPr>
        <w:t xml:space="preserve">  "formation": "example of grammar formation for given grammar point", </w:t>
      </w:r>
    </w:p>
    <w:p w14:paraId="59FD5FA7" w14:textId="77777777" w:rsidR="00515445" w:rsidRPr="00515445" w:rsidRDefault="00515445" w:rsidP="00515445">
      <w:pPr>
        <w:rPr>
          <w:lang w:val="vi-VN"/>
        </w:rPr>
      </w:pPr>
      <w:r w:rsidRPr="00515445">
        <w:rPr>
          <w:lang w:val="vi-VN"/>
        </w:rPr>
        <w:t xml:space="preserve">  "examples": [ </w:t>
      </w:r>
    </w:p>
    <w:p w14:paraId="684B7051" w14:textId="77777777" w:rsidR="00515445" w:rsidRPr="00515445" w:rsidRDefault="00515445" w:rsidP="00515445">
      <w:pPr>
        <w:rPr>
          <w:lang w:val="vi-VN"/>
        </w:rPr>
      </w:pPr>
      <w:r w:rsidRPr="00515445">
        <w:rPr>
          <w:lang w:val="vi-VN"/>
        </w:rPr>
        <w:t xml:space="preserve">    { </w:t>
      </w:r>
    </w:p>
    <w:p w14:paraId="3120CDC9" w14:textId="590DE2D2" w:rsidR="00515445" w:rsidRPr="00515445" w:rsidRDefault="00515445" w:rsidP="00515445">
      <w:pPr>
        <w:rPr>
          <w:lang w:val="vi-VN"/>
        </w:rPr>
      </w:pPr>
      <w:r w:rsidRPr="00515445">
        <w:rPr>
          <w:lang w:val="vi-VN"/>
        </w:rPr>
        <w:t xml:space="preserve">      "vn": "Tôi </w:t>
      </w:r>
      <w:del w:id="836" w:author="Canh Duc Nguyen" w:date="2023-10-14T10:19:00Z">
        <w:r w:rsidRPr="00515445" w:rsidDel="003C5FC2">
          <w:rPr>
            <w:lang w:val="vi-VN"/>
          </w:rPr>
          <w:delText xml:space="preserve">chỉ </w:delText>
        </w:r>
      </w:del>
      <w:r w:rsidRPr="00515445">
        <w:rPr>
          <w:lang w:val="vi-VN"/>
        </w:rPr>
        <w:t xml:space="preserve">có ít bạn bè ở thành phố này.", </w:t>
      </w:r>
    </w:p>
    <w:p w14:paraId="5283633F" w14:textId="77777777" w:rsidR="00515445" w:rsidRPr="00515445" w:rsidRDefault="00515445" w:rsidP="00515445">
      <w:pPr>
        <w:rPr>
          <w:lang w:val="vi-VN"/>
        </w:rPr>
      </w:pPr>
      <w:r w:rsidRPr="00515445">
        <w:rPr>
          <w:lang w:val="vi-VN"/>
        </w:rPr>
        <w:t xml:space="preserve">      "en": "I have few friends in this city.", </w:t>
      </w:r>
    </w:p>
    <w:p w14:paraId="15834FD1" w14:textId="77777777" w:rsidR="00515445" w:rsidRPr="00515445" w:rsidRDefault="00515445" w:rsidP="00515445">
      <w:pPr>
        <w:rPr>
          <w:lang w:val="vi-VN"/>
        </w:rPr>
      </w:pPr>
      <w:r w:rsidRPr="00515445">
        <w:rPr>
          <w:lang w:val="vi-VN"/>
        </w:rPr>
        <w:t xml:space="preserve">    }, </w:t>
      </w:r>
    </w:p>
    <w:p w14:paraId="6999B5ED" w14:textId="77777777" w:rsidR="00515445" w:rsidRPr="00515445" w:rsidRDefault="00515445" w:rsidP="00515445">
      <w:pPr>
        <w:rPr>
          <w:lang w:val="vi-VN"/>
        </w:rPr>
      </w:pPr>
      <w:r w:rsidRPr="00515445">
        <w:rPr>
          <w:lang w:val="vi-VN"/>
        </w:rPr>
        <w:t xml:space="preserve">    { </w:t>
      </w:r>
    </w:p>
    <w:p w14:paraId="48E53D5B" w14:textId="44DE498E" w:rsidR="00515445" w:rsidRPr="00515445" w:rsidRDefault="00515445" w:rsidP="00515445">
      <w:pPr>
        <w:rPr>
          <w:lang w:val="vi-VN"/>
        </w:rPr>
      </w:pPr>
      <w:r w:rsidRPr="00515445">
        <w:rPr>
          <w:lang w:val="vi-VN"/>
        </w:rPr>
        <w:t xml:space="preserve">      "vn": "Cô ấy dành </w:t>
      </w:r>
      <w:ins w:id="837" w:author="Canh Duc Nguyen" w:date="2023-10-14T10:25:00Z">
        <w:r w:rsidR="003C5FC2">
          <w:rPr>
            <w:lang w:val="vi-VN"/>
          </w:rPr>
          <w:t xml:space="preserve">một </w:t>
        </w:r>
      </w:ins>
      <w:r w:rsidRPr="00515445">
        <w:rPr>
          <w:lang w:val="vi-VN"/>
        </w:rPr>
        <w:t xml:space="preserve">ít thời gian đọc sách mỗi ngày.", </w:t>
      </w:r>
    </w:p>
    <w:p w14:paraId="1D6FBA5B" w14:textId="77777777" w:rsidR="00515445" w:rsidRPr="00515445" w:rsidRDefault="00515445" w:rsidP="00515445">
      <w:pPr>
        <w:rPr>
          <w:lang w:val="vi-VN"/>
        </w:rPr>
      </w:pPr>
      <w:r w:rsidRPr="00515445">
        <w:rPr>
          <w:lang w:val="vi-VN"/>
        </w:rPr>
        <w:t xml:space="preserve">      "en": "She spends a little time reading books every day.", </w:t>
      </w:r>
    </w:p>
    <w:p w14:paraId="624CF6EB" w14:textId="77777777" w:rsidR="00515445" w:rsidRPr="00515445" w:rsidRDefault="00515445" w:rsidP="00515445">
      <w:pPr>
        <w:rPr>
          <w:lang w:val="vi-VN"/>
        </w:rPr>
      </w:pPr>
      <w:r w:rsidRPr="00515445">
        <w:rPr>
          <w:lang w:val="vi-VN"/>
        </w:rPr>
        <w:lastRenderedPageBreak/>
        <w:t xml:space="preserve">    }, </w:t>
      </w:r>
    </w:p>
    <w:p w14:paraId="3DA9889C" w14:textId="77777777" w:rsidR="00515445" w:rsidRPr="00515445" w:rsidRDefault="00515445" w:rsidP="00515445">
      <w:pPr>
        <w:rPr>
          <w:lang w:val="vi-VN"/>
        </w:rPr>
      </w:pPr>
      <w:r w:rsidRPr="00515445">
        <w:rPr>
          <w:lang w:val="vi-VN"/>
        </w:rPr>
        <w:t xml:space="preserve">    { </w:t>
      </w:r>
    </w:p>
    <w:p w14:paraId="2BEAB073" w14:textId="194628F3" w:rsidR="00515445" w:rsidRPr="00515445" w:rsidRDefault="00515445" w:rsidP="00515445">
      <w:pPr>
        <w:rPr>
          <w:lang w:val="vi-VN"/>
        </w:rPr>
      </w:pPr>
      <w:r w:rsidRPr="00515445">
        <w:rPr>
          <w:lang w:val="vi-VN"/>
        </w:rPr>
        <w:t xml:space="preserve">      "vn": "Chỉ còn</w:t>
      </w:r>
      <w:ins w:id="838" w:author="Canh Duc Nguyen" w:date="2023-10-14T10:25:00Z">
        <w:r w:rsidR="003C5FC2">
          <w:rPr>
            <w:lang w:val="vi-VN"/>
          </w:rPr>
          <w:t xml:space="preserve"> một</w:t>
        </w:r>
      </w:ins>
      <w:r w:rsidRPr="00515445">
        <w:rPr>
          <w:lang w:val="vi-VN"/>
        </w:rPr>
        <w:t xml:space="preserve"> ít </w:t>
      </w:r>
      <w:del w:id="839" w:author="Canh Duc Nguyen" w:date="2023-10-14T10:25:00Z">
        <w:r w:rsidRPr="00515445" w:rsidDel="003C5FC2">
          <w:rPr>
            <w:lang w:val="vi-VN"/>
          </w:rPr>
          <w:delText xml:space="preserve">ve </w:delText>
        </w:r>
      </w:del>
      <w:ins w:id="840" w:author="Canh Duc Nguyen" w:date="2023-10-14T10:25:00Z">
        <w:r w:rsidR="003C5FC2">
          <w:rPr>
            <w:lang w:val="vi-VN"/>
          </w:rPr>
          <w:t xml:space="preserve">vé </w:t>
        </w:r>
      </w:ins>
      <w:r w:rsidRPr="00515445">
        <w:rPr>
          <w:lang w:val="vi-VN"/>
        </w:rPr>
        <w:t xml:space="preserve">cho buổi hòa nhạc vào cuối tuần.", </w:t>
      </w:r>
    </w:p>
    <w:p w14:paraId="657FF535" w14:textId="77777777" w:rsidR="00515445" w:rsidRPr="00515445" w:rsidRDefault="00515445" w:rsidP="00515445">
      <w:pPr>
        <w:rPr>
          <w:lang w:val="vi-VN"/>
        </w:rPr>
      </w:pPr>
      <w:r w:rsidRPr="00515445">
        <w:rPr>
          <w:lang w:val="vi-VN"/>
        </w:rPr>
        <w:t xml:space="preserve">      "en": "There are only a few tickets left for the concert at the end of the week.", </w:t>
      </w:r>
    </w:p>
    <w:p w14:paraId="78EECC64" w14:textId="77777777" w:rsidR="00515445" w:rsidRPr="00515445" w:rsidRDefault="00515445" w:rsidP="00515445">
      <w:pPr>
        <w:rPr>
          <w:lang w:val="vi-VN"/>
        </w:rPr>
      </w:pPr>
      <w:r w:rsidRPr="00515445">
        <w:rPr>
          <w:lang w:val="vi-VN"/>
        </w:rPr>
        <w:t xml:space="preserve">    }, </w:t>
      </w:r>
    </w:p>
    <w:p w14:paraId="7C2405DF" w14:textId="77777777" w:rsidR="00515445" w:rsidRPr="00515445" w:rsidRDefault="00515445" w:rsidP="00515445">
      <w:pPr>
        <w:rPr>
          <w:lang w:val="vi-VN"/>
        </w:rPr>
      </w:pPr>
      <w:r w:rsidRPr="00515445">
        <w:rPr>
          <w:lang w:val="vi-VN"/>
        </w:rPr>
        <w:t xml:space="preserve">    { </w:t>
      </w:r>
    </w:p>
    <w:p w14:paraId="0D022B49" w14:textId="59AB8FCA" w:rsidR="00515445" w:rsidRPr="00515445" w:rsidRDefault="00515445" w:rsidP="00515445">
      <w:pPr>
        <w:rPr>
          <w:lang w:val="vi-VN"/>
        </w:rPr>
      </w:pPr>
      <w:r w:rsidRPr="00515445">
        <w:rPr>
          <w:lang w:val="vi-VN"/>
        </w:rPr>
        <w:t xml:space="preserve">      "vn": "Tôi </w:t>
      </w:r>
      <w:del w:id="841" w:author="Canh Duc Nguyen" w:date="2023-10-14T10:25:00Z">
        <w:r w:rsidRPr="00515445" w:rsidDel="003C5FC2">
          <w:rPr>
            <w:lang w:val="vi-VN"/>
          </w:rPr>
          <w:delText xml:space="preserve">chỉ </w:delText>
        </w:r>
      </w:del>
      <w:r w:rsidRPr="00515445">
        <w:rPr>
          <w:lang w:val="vi-VN"/>
        </w:rPr>
        <w:t xml:space="preserve">cần ít trà </w:t>
      </w:r>
      <w:ins w:id="842" w:author="Canh Duc Nguyen" w:date="2023-10-14T10:26:00Z">
        <w:r w:rsidR="003C5FC2">
          <w:rPr>
            <w:lang w:val="vi-VN"/>
          </w:rPr>
          <w:t xml:space="preserve">để bỏ </w:t>
        </w:r>
      </w:ins>
      <w:r w:rsidRPr="00515445">
        <w:rPr>
          <w:lang w:val="vi-VN"/>
        </w:rPr>
        <w:t xml:space="preserve">thêm vào ly của mình.", </w:t>
      </w:r>
    </w:p>
    <w:p w14:paraId="274338F5" w14:textId="77777777" w:rsidR="00515445" w:rsidRPr="00515445" w:rsidRDefault="00515445" w:rsidP="00515445">
      <w:pPr>
        <w:rPr>
          <w:lang w:val="vi-VN"/>
        </w:rPr>
      </w:pPr>
      <w:r w:rsidRPr="00515445">
        <w:rPr>
          <w:lang w:val="vi-VN"/>
        </w:rPr>
        <w:t xml:space="preserve">      "en": "I just need a little more tea in my cup.", </w:t>
      </w:r>
    </w:p>
    <w:p w14:paraId="58ECD3A3" w14:textId="77777777" w:rsidR="00515445" w:rsidRPr="00515445" w:rsidRDefault="00515445" w:rsidP="00515445">
      <w:pPr>
        <w:rPr>
          <w:lang w:val="vi-VN"/>
        </w:rPr>
      </w:pPr>
      <w:r w:rsidRPr="00515445">
        <w:rPr>
          <w:lang w:val="vi-VN"/>
        </w:rPr>
        <w:t xml:space="preserve">    }</w:t>
      </w:r>
    </w:p>
    <w:p w14:paraId="107FFCBE" w14:textId="77777777" w:rsidR="00515445" w:rsidRPr="00515445" w:rsidRDefault="00515445" w:rsidP="00515445">
      <w:pPr>
        <w:rPr>
          <w:lang w:val="vi-VN"/>
        </w:rPr>
      </w:pPr>
      <w:r w:rsidRPr="00515445">
        <w:rPr>
          <w:lang w:val="vi-VN"/>
        </w:rPr>
        <w:t xml:space="preserve">  ] </w:t>
      </w:r>
    </w:p>
    <w:p w14:paraId="190FC76A" w14:textId="77777777" w:rsidR="00515445" w:rsidRPr="00515445" w:rsidRDefault="00515445" w:rsidP="00515445">
      <w:pPr>
        <w:rPr>
          <w:lang w:val="vi-VN"/>
        </w:rPr>
      </w:pPr>
      <w:r w:rsidRPr="00515445">
        <w:rPr>
          <w:lang w:val="vi-VN"/>
        </w:rPr>
        <w:t>}</w:t>
      </w:r>
    </w:p>
    <w:p w14:paraId="0D61DE70" w14:textId="77777777" w:rsidR="00515445" w:rsidRPr="00515445" w:rsidRDefault="00515445" w:rsidP="00515445">
      <w:pPr>
        <w:rPr>
          <w:lang w:val="vi-VN"/>
        </w:rPr>
      </w:pPr>
      <w:r w:rsidRPr="00515445">
        <w:rPr>
          <w:lang w:val="vi-VN"/>
        </w:rPr>
        <w:t>-----------------------------</w:t>
      </w:r>
    </w:p>
    <w:p w14:paraId="7E9F399D" w14:textId="77777777" w:rsidR="00515445" w:rsidRPr="00515445" w:rsidRDefault="00515445" w:rsidP="00515445">
      <w:pPr>
        <w:rPr>
          <w:lang w:val="vi-VN"/>
        </w:rPr>
      </w:pPr>
      <w:r w:rsidRPr="00515445">
        <w:rPr>
          <w:lang w:val="vi-VN"/>
        </w:rPr>
        <w:t xml:space="preserve">keyword: Expression 'Khỏi phải' </w:t>
      </w:r>
    </w:p>
    <w:p w14:paraId="3D722E73" w14:textId="77777777" w:rsidR="00515445" w:rsidRPr="00515445" w:rsidRDefault="00515445" w:rsidP="00515445">
      <w:pPr>
        <w:rPr>
          <w:lang w:val="vi-VN"/>
        </w:rPr>
      </w:pPr>
      <w:r w:rsidRPr="00515445">
        <w:rPr>
          <w:lang w:val="vi-VN"/>
        </w:rPr>
        <w:t xml:space="preserve">PROMPT: Generate grammar explanation for following Vietnamese grammar point: Expression 'Khỏi phải' </w:t>
      </w:r>
    </w:p>
    <w:p w14:paraId="606CD9B4" w14:textId="77777777" w:rsidR="00515445" w:rsidRPr="00515445" w:rsidRDefault="00515445" w:rsidP="00515445">
      <w:pPr>
        <w:rPr>
          <w:lang w:val="vi-VN"/>
        </w:rPr>
      </w:pPr>
      <w:r w:rsidRPr="00515445">
        <w:rPr>
          <w:lang w:val="vi-VN"/>
        </w:rPr>
        <w:t xml:space="preserve">RESPONSE: {     </w:t>
      </w:r>
    </w:p>
    <w:p w14:paraId="4AE8A5C2" w14:textId="77777777" w:rsidR="00515445" w:rsidRPr="00515445" w:rsidRDefault="00515445" w:rsidP="00515445">
      <w:pPr>
        <w:rPr>
          <w:lang w:val="vi-VN"/>
        </w:rPr>
      </w:pPr>
      <w:r w:rsidRPr="00515445">
        <w:rPr>
          <w:lang w:val="vi-VN"/>
        </w:rPr>
        <w:t xml:space="preserve">"title": "Expression 'Khỏi phải'",     </w:t>
      </w:r>
    </w:p>
    <w:p w14:paraId="5A2BD55F" w14:textId="05FCEC34" w:rsidR="00515445" w:rsidRPr="00515445" w:rsidRDefault="00515445" w:rsidP="00515445">
      <w:pPr>
        <w:rPr>
          <w:lang w:val="vi-VN"/>
        </w:rPr>
      </w:pPr>
      <w:r w:rsidRPr="00515445">
        <w:rPr>
          <w:lang w:val="vi-VN"/>
        </w:rPr>
        <w:t>"short_explanation": "Used to express the notion of not needing to do something because another action or situation has made it unnecessary</w:t>
      </w:r>
      <w:ins w:id="843" w:author="Canh Duc Nguyen" w:date="2023-10-14T10:28:00Z">
        <w:r w:rsidR="003C5FC2">
          <w:rPr>
            <w:lang w:val="vi-VN"/>
          </w:rPr>
          <w:t xml:space="preserve"> with a negative </w:t>
        </w:r>
      </w:ins>
      <w:ins w:id="844" w:author="Canh Duc Nguyen" w:date="2023-10-14T10:29:00Z">
        <w:r w:rsidR="001A6F5D">
          <w:rPr>
            <w:lang w:val="vi-VN"/>
          </w:rPr>
          <w:t>emotion</w:t>
        </w:r>
      </w:ins>
      <w:r w:rsidRPr="00515445">
        <w:rPr>
          <w:lang w:val="vi-VN"/>
        </w:rPr>
        <w:t xml:space="preserve">.",     </w:t>
      </w:r>
    </w:p>
    <w:p w14:paraId="5EA58BCE" w14:textId="77777777" w:rsidR="00515445" w:rsidRPr="00515445" w:rsidRDefault="00515445" w:rsidP="00515445">
      <w:pPr>
        <w:rPr>
          <w:lang w:val="vi-VN"/>
        </w:rPr>
      </w:pPr>
      <w:r w:rsidRPr="00515445">
        <w:rPr>
          <w:lang w:val="vi-VN"/>
        </w:rPr>
        <w:t xml:space="preserve">"long_explanation": "The Vietnamese expression 'khỏi phải' is used to express the idea of not having to do something due to a situation or action that has already made it unnecessary. It's often used in situations where the outcome of an event or action eliminates the need for an intended or expected response.",     </w:t>
      </w:r>
    </w:p>
    <w:p w14:paraId="0FF14610" w14:textId="77777777" w:rsidR="00515445" w:rsidRPr="00515445" w:rsidRDefault="00515445" w:rsidP="00515445">
      <w:pPr>
        <w:rPr>
          <w:lang w:val="vi-VN"/>
        </w:rPr>
      </w:pPr>
      <w:r w:rsidRPr="00515445">
        <w:rPr>
          <w:lang w:val="vi-VN"/>
        </w:rPr>
        <w:t xml:space="preserve">"formation": "Khỏi phải + Verb (intended or expected action)",     </w:t>
      </w:r>
    </w:p>
    <w:p w14:paraId="3619A0B1" w14:textId="77777777" w:rsidR="00515445" w:rsidRPr="00515445" w:rsidRDefault="00515445" w:rsidP="00515445">
      <w:pPr>
        <w:rPr>
          <w:lang w:val="vi-VN"/>
        </w:rPr>
      </w:pPr>
      <w:r w:rsidRPr="00515445">
        <w:rPr>
          <w:lang w:val="vi-VN"/>
        </w:rPr>
        <w:t xml:space="preserve">"examples": [       </w:t>
      </w:r>
    </w:p>
    <w:p w14:paraId="103667B7" w14:textId="77777777" w:rsidR="00515445" w:rsidRPr="00515445" w:rsidRDefault="00515445" w:rsidP="00515445">
      <w:pPr>
        <w:rPr>
          <w:lang w:val="vi-VN"/>
        </w:rPr>
      </w:pPr>
      <w:r w:rsidRPr="00515445">
        <w:rPr>
          <w:lang w:val="vi-VN"/>
        </w:rPr>
        <w:t xml:space="preserve">{         </w:t>
      </w:r>
    </w:p>
    <w:p w14:paraId="1235A0EA" w14:textId="404E53F6" w:rsidR="00515445" w:rsidRPr="00515445" w:rsidRDefault="00515445" w:rsidP="00515445">
      <w:pPr>
        <w:rPr>
          <w:lang w:val="vi-VN"/>
        </w:rPr>
      </w:pPr>
      <w:r w:rsidRPr="00515445">
        <w:rPr>
          <w:lang w:val="vi-VN"/>
        </w:rPr>
        <w:t>"vn": "</w:t>
      </w:r>
      <w:ins w:id="845" w:author="Canh Duc Nguyen" w:date="2023-10-14T10:27:00Z">
        <w:r w:rsidR="003C5FC2" w:rsidRPr="003C5FC2">
          <w:rPr>
            <w:lang w:val="vi-VN"/>
          </w:rPr>
          <w:t xml:space="preserve"> </w:t>
        </w:r>
        <w:r w:rsidR="003C5FC2">
          <w:rPr>
            <w:lang w:val="vi-VN"/>
          </w:rPr>
          <w:t>k</w:t>
        </w:r>
        <w:r w:rsidR="003C5FC2" w:rsidRPr="00515445">
          <w:rPr>
            <w:lang w:val="vi-VN"/>
          </w:rPr>
          <w:t>hỏi phải nấ</w:t>
        </w:r>
        <w:r w:rsidR="003C5FC2">
          <w:rPr>
            <w:lang w:val="vi-VN"/>
          </w:rPr>
          <w:t>u cơm,</w:t>
        </w:r>
        <w:r w:rsidR="003C5FC2" w:rsidRPr="00515445">
          <w:rPr>
            <w:lang w:val="vi-VN"/>
          </w:rPr>
          <w:t xml:space="preserve"> </w:t>
        </w:r>
        <w:r w:rsidR="003C5FC2">
          <w:rPr>
            <w:lang w:val="vi-VN"/>
          </w:rPr>
          <w:t>a</w:t>
        </w:r>
      </w:ins>
      <w:del w:id="846" w:author="Canh Duc Nguyen" w:date="2023-10-14T10:27:00Z">
        <w:r w:rsidRPr="00515445" w:rsidDel="003C5FC2">
          <w:rPr>
            <w:lang w:val="vi-VN"/>
          </w:rPr>
          <w:delText>A</w:delText>
        </w:r>
      </w:del>
      <w:r w:rsidRPr="00515445">
        <w:rPr>
          <w:lang w:val="vi-VN"/>
        </w:rPr>
        <w:t xml:space="preserve">nh ấy đã nấu </w:t>
      </w:r>
      <w:del w:id="847" w:author="Canh Duc Nguyen" w:date="2023-10-14T10:27:00Z">
        <w:r w:rsidRPr="00515445" w:rsidDel="003C5FC2">
          <w:rPr>
            <w:lang w:val="vi-VN"/>
          </w:rPr>
          <w:delText>cơm</w:delText>
        </w:r>
      </w:del>
      <w:ins w:id="848" w:author="Canh Duc Nguyen" w:date="2023-10-14T10:27:00Z">
        <w:r w:rsidR="003C5FC2">
          <w:rPr>
            <w:lang w:val="vi-VN"/>
          </w:rPr>
          <w:t>rồi</w:t>
        </w:r>
      </w:ins>
      <w:del w:id="849" w:author="Canh Duc Nguyen" w:date="2023-10-14T10:27:00Z">
        <w:r w:rsidRPr="00515445" w:rsidDel="003C5FC2">
          <w:rPr>
            <w:lang w:val="vi-VN"/>
          </w:rPr>
          <w:delText xml:space="preserve"> nên tôi</w:delText>
        </w:r>
      </w:del>
      <w:del w:id="850" w:author="Canh Duc Nguyen" w:date="2023-10-14T10:26:00Z">
        <w:r w:rsidRPr="00515445" w:rsidDel="003C5FC2">
          <w:rPr>
            <w:lang w:val="vi-VN"/>
          </w:rPr>
          <w:delText xml:space="preserve"> khỏi phải nấu</w:delText>
        </w:r>
      </w:del>
      <w:r w:rsidRPr="00515445">
        <w:rPr>
          <w:lang w:val="vi-VN"/>
        </w:rPr>
        <w:t xml:space="preserve">.",         </w:t>
      </w:r>
    </w:p>
    <w:p w14:paraId="2E6AE4C9" w14:textId="77777777" w:rsidR="00515445" w:rsidRPr="00515445" w:rsidRDefault="00515445" w:rsidP="00515445">
      <w:pPr>
        <w:rPr>
          <w:lang w:val="vi-VN"/>
        </w:rPr>
      </w:pPr>
      <w:r w:rsidRPr="00515445">
        <w:rPr>
          <w:lang w:val="vi-VN"/>
        </w:rPr>
        <w:t xml:space="preserve">"en": "He cooked the rice so I didn't have to cook.",       </w:t>
      </w:r>
    </w:p>
    <w:p w14:paraId="55D7BA33" w14:textId="77777777" w:rsidR="00515445" w:rsidRPr="00515445" w:rsidRDefault="00515445" w:rsidP="00515445">
      <w:pPr>
        <w:rPr>
          <w:lang w:val="vi-VN"/>
        </w:rPr>
      </w:pPr>
      <w:r w:rsidRPr="00515445">
        <w:rPr>
          <w:lang w:val="vi-VN"/>
        </w:rPr>
        <w:t xml:space="preserve">},       </w:t>
      </w:r>
    </w:p>
    <w:p w14:paraId="500F25CC" w14:textId="77777777" w:rsidR="00515445" w:rsidRPr="00515445" w:rsidRDefault="00515445" w:rsidP="00515445">
      <w:pPr>
        <w:rPr>
          <w:lang w:val="vi-VN"/>
        </w:rPr>
      </w:pPr>
      <w:r w:rsidRPr="00515445">
        <w:rPr>
          <w:lang w:val="vi-VN"/>
        </w:rPr>
        <w:t xml:space="preserve">{         </w:t>
      </w:r>
    </w:p>
    <w:p w14:paraId="7029D2D5" w14:textId="5C9EB1CE" w:rsidR="00515445" w:rsidRPr="00515445" w:rsidRDefault="00515445" w:rsidP="00515445">
      <w:pPr>
        <w:rPr>
          <w:lang w:val="vi-VN"/>
        </w:rPr>
      </w:pPr>
      <w:r w:rsidRPr="00515445">
        <w:rPr>
          <w:lang w:val="vi-VN"/>
        </w:rPr>
        <w:t>"vn": "</w:t>
      </w:r>
      <w:ins w:id="851" w:author="Canh Duc Nguyen" w:date="2023-10-14T10:27:00Z">
        <w:r w:rsidR="003C5FC2" w:rsidRPr="00515445">
          <w:rPr>
            <w:lang w:val="vi-VN"/>
          </w:rPr>
          <w:t>khỏi phải dọn</w:t>
        </w:r>
        <w:r w:rsidR="003C5FC2">
          <w:rPr>
            <w:lang w:val="vi-VN"/>
          </w:rPr>
          <w:t>, m</w:t>
        </w:r>
      </w:ins>
      <w:del w:id="852" w:author="Canh Duc Nguyen" w:date="2023-10-14T10:27:00Z">
        <w:r w:rsidRPr="00515445" w:rsidDel="003C5FC2">
          <w:rPr>
            <w:lang w:val="vi-VN"/>
          </w:rPr>
          <w:delText>M</w:delText>
        </w:r>
      </w:del>
      <w:r w:rsidRPr="00515445">
        <w:rPr>
          <w:lang w:val="vi-VN"/>
        </w:rPr>
        <w:t xml:space="preserve">ẹ đã dọn dẹp nhà </w:t>
      </w:r>
      <w:ins w:id="853" w:author="Canh Duc Nguyen" w:date="2023-10-14T10:27:00Z">
        <w:r w:rsidR="003C5FC2">
          <w:rPr>
            <w:lang w:val="vi-VN"/>
          </w:rPr>
          <w:t>của rồi</w:t>
        </w:r>
      </w:ins>
      <w:del w:id="854" w:author="Canh Duc Nguyen" w:date="2023-10-14T10:27:00Z">
        <w:r w:rsidRPr="00515445" w:rsidDel="003C5FC2">
          <w:rPr>
            <w:lang w:val="vi-VN"/>
          </w:rPr>
          <w:delText>nên chúng tôi khỏi phải dọn</w:delText>
        </w:r>
      </w:del>
      <w:r w:rsidRPr="00515445">
        <w:rPr>
          <w:lang w:val="vi-VN"/>
        </w:rPr>
        <w:t xml:space="preserve">.",         </w:t>
      </w:r>
    </w:p>
    <w:p w14:paraId="0F8A1969" w14:textId="77777777" w:rsidR="00515445" w:rsidRPr="00515445" w:rsidRDefault="00515445" w:rsidP="00515445">
      <w:pPr>
        <w:rPr>
          <w:lang w:val="vi-VN"/>
        </w:rPr>
      </w:pPr>
      <w:r w:rsidRPr="00515445">
        <w:rPr>
          <w:lang w:val="vi-VN"/>
        </w:rPr>
        <w:t xml:space="preserve">"en": "Mom cleaned the house so we didn't have to clean.",       </w:t>
      </w:r>
    </w:p>
    <w:p w14:paraId="3FFD9781" w14:textId="77777777" w:rsidR="00515445" w:rsidRPr="00515445" w:rsidRDefault="00515445" w:rsidP="00515445">
      <w:pPr>
        <w:rPr>
          <w:lang w:val="vi-VN"/>
        </w:rPr>
      </w:pPr>
      <w:r w:rsidRPr="00515445">
        <w:rPr>
          <w:lang w:val="vi-VN"/>
        </w:rPr>
        <w:t xml:space="preserve">},       </w:t>
      </w:r>
    </w:p>
    <w:p w14:paraId="7EA9F8D7" w14:textId="77777777" w:rsidR="00515445" w:rsidRPr="00515445" w:rsidRDefault="00515445" w:rsidP="00515445">
      <w:pPr>
        <w:rPr>
          <w:lang w:val="vi-VN"/>
        </w:rPr>
      </w:pPr>
      <w:r w:rsidRPr="00515445">
        <w:rPr>
          <w:lang w:val="vi-VN"/>
        </w:rPr>
        <w:t xml:space="preserve">{         </w:t>
      </w:r>
    </w:p>
    <w:p w14:paraId="59BC4D29" w14:textId="05595E90" w:rsidR="00515445" w:rsidRPr="00515445" w:rsidRDefault="00515445" w:rsidP="00515445">
      <w:pPr>
        <w:rPr>
          <w:lang w:val="vi-VN"/>
        </w:rPr>
      </w:pPr>
      <w:r w:rsidRPr="00515445">
        <w:rPr>
          <w:lang w:val="vi-VN"/>
        </w:rPr>
        <w:t>"vn": "</w:t>
      </w:r>
      <w:ins w:id="855" w:author="Canh Duc Nguyen" w:date="2023-10-14T10:28:00Z">
        <w:r w:rsidR="003C5FC2">
          <w:rPr>
            <w:lang w:val="vi-VN"/>
          </w:rPr>
          <w:t>K</w:t>
        </w:r>
        <w:r w:rsidR="003C5FC2" w:rsidRPr="00515445">
          <w:rPr>
            <w:lang w:val="vi-VN"/>
          </w:rPr>
          <w:t>hỏi phải mua</w:t>
        </w:r>
        <w:r w:rsidR="003C5FC2">
          <w:rPr>
            <w:lang w:val="vi-VN"/>
          </w:rPr>
          <w:t>, c</w:t>
        </w:r>
      </w:ins>
      <w:del w:id="856" w:author="Canh Duc Nguyen" w:date="2023-10-14T10:28:00Z">
        <w:r w:rsidRPr="00515445" w:rsidDel="003C5FC2">
          <w:rPr>
            <w:lang w:val="vi-VN"/>
          </w:rPr>
          <w:delText>C</w:delText>
        </w:r>
      </w:del>
      <w:r w:rsidRPr="00515445">
        <w:rPr>
          <w:lang w:val="vi-VN"/>
        </w:rPr>
        <w:t>ô ấy đã mua vé nên tôi</w:t>
      </w:r>
      <w:del w:id="857" w:author="Canh Duc Nguyen" w:date="2023-10-14T10:28:00Z">
        <w:r w:rsidRPr="00515445" w:rsidDel="003C5FC2">
          <w:rPr>
            <w:lang w:val="vi-VN"/>
          </w:rPr>
          <w:delText xml:space="preserve"> khỏi phải mua</w:delText>
        </w:r>
      </w:del>
      <w:r w:rsidRPr="00515445">
        <w:rPr>
          <w:lang w:val="vi-VN"/>
        </w:rPr>
        <w:t xml:space="preserve">.",         </w:t>
      </w:r>
    </w:p>
    <w:p w14:paraId="27E8FDE1" w14:textId="77777777" w:rsidR="00515445" w:rsidRPr="00515445" w:rsidRDefault="00515445" w:rsidP="00515445">
      <w:pPr>
        <w:rPr>
          <w:lang w:val="vi-VN"/>
        </w:rPr>
      </w:pPr>
      <w:r w:rsidRPr="00515445">
        <w:rPr>
          <w:lang w:val="vi-VN"/>
        </w:rPr>
        <w:t xml:space="preserve">"en": "She bought the tickets so I didn't have to buy.",       </w:t>
      </w:r>
    </w:p>
    <w:p w14:paraId="30606E5E" w14:textId="77777777" w:rsidR="00515445" w:rsidRPr="00515445" w:rsidRDefault="00515445" w:rsidP="00515445">
      <w:pPr>
        <w:rPr>
          <w:lang w:val="vi-VN"/>
        </w:rPr>
      </w:pPr>
      <w:r w:rsidRPr="00515445">
        <w:rPr>
          <w:lang w:val="vi-VN"/>
        </w:rPr>
        <w:t xml:space="preserve">},       </w:t>
      </w:r>
    </w:p>
    <w:p w14:paraId="7E76C684" w14:textId="77777777" w:rsidR="00515445" w:rsidRPr="00515445" w:rsidRDefault="00515445" w:rsidP="00515445">
      <w:pPr>
        <w:rPr>
          <w:lang w:val="vi-VN"/>
        </w:rPr>
      </w:pPr>
      <w:r w:rsidRPr="00515445">
        <w:rPr>
          <w:lang w:val="vi-VN"/>
        </w:rPr>
        <w:t xml:space="preserve">{         </w:t>
      </w:r>
    </w:p>
    <w:p w14:paraId="2DAAA2E6" w14:textId="6D3D567B" w:rsidR="00515445" w:rsidRPr="00515445" w:rsidRDefault="00515445" w:rsidP="00515445">
      <w:pPr>
        <w:rPr>
          <w:lang w:val="vi-VN"/>
        </w:rPr>
      </w:pPr>
      <w:r w:rsidRPr="00515445">
        <w:rPr>
          <w:lang w:val="vi-VN"/>
        </w:rPr>
        <w:t>"vn": "</w:t>
      </w:r>
      <w:ins w:id="858" w:author="Canh Duc Nguyen" w:date="2023-10-14T10:35:00Z">
        <w:r w:rsidR="001A6F5D" w:rsidRPr="001A6F5D">
          <w:rPr>
            <w:lang w:val="vi-VN"/>
          </w:rPr>
          <w:t xml:space="preserve"> </w:t>
        </w:r>
      </w:ins>
      <w:ins w:id="859" w:author="Canh Duc Nguyen" w:date="2023-10-14T10:36:00Z">
        <w:r w:rsidR="001A6F5D">
          <w:rPr>
            <w:lang w:val="vi-VN"/>
          </w:rPr>
          <w:t>K</w:t>
        </w:r>
      </w:ins>
      <w:ins w:id="860" w:author="Canh Duc Nguyen" w:date="2023-10-14T10:35:00Z">
        <w:r w:rsidR="001A6F5D" w:rsidRPr="00515445">
          <w:rPr>
            <w:lang w:val="vi-VN"/>
          </w:rPr>
          <w:t>hỏi phải sửa</w:t>
        </w:r>
        <w:r w:rsidR="001A6F5D">
          <w:rPr>
            <w:lang w:val="vi-VN"/>
          </w:rPr>
          <w:t xml:space="preserve">, </w:t>
        </w:r>
      </w:ins>
      <w:ins w:id="861" w:author="Canh Duc Nguyen" w:date="2023-10-14T10:36:00Z">
        <w:r w:rsidR="001A6F5D">
          <w:rPr>
            <w:lang w:val="vi-VN"/>
          </w:rPr>
          <w:t>n</w:t>
        </w:r>
      </w:ins>
      <w:del w:id="862" w:author="Canh Duc Nguyen" w:date="2023-10-14T10:35:00Z">
        <w:r w:rsidRPr="00515445" w:rsidDel="001A6F5D">
          <w:rPr>
            <w:lang w:val="vi-VN"/>
          </w:rPr>
          <w:delText>N</w:delText>
        </w:r>
      </w:del>
      <w:r w:rsidRPr="00515445">
        <w:rPr>
          <w:lang w:val="vi-VN"/>
        </w:rPr>
        <w:t>gười ta đã sửa chữa máy tính</w:t>
      </w:r>
      <w:ins w:id="863" w:author="Canh Duc Nguyen" w:date="2023-10-14T10:35:00Z">
        <w:r w:rsidR="001A6F5D">
          <w:rPr>
            <w:lang w:val="vi-VN"/>
          </w:rPr>
          <w:t xml:space="preserve"> rồi</w:t>
        </w:r>
      </w:ins>
      <w:del w:id="864" w:author="Canh Duc Nguyen" w:date="2023-10-14T10:35:00Z">
        <w:r w:rsidRPr="00515445" w:rsidDel="001A6F5D">
          <w:rPr>
            <w:lang w:val="vi-VN"/>
          </w:rPr>
          <w:delText xml:space="preserve"> nên tôi khỏi phải sửa</w:delText>
        </w:r>
      </w:del>
      <w:r w:rsidRPr="00515445">
        <w:rPr>
          <w:lang w:val="vi-VN"/>
        </w:rPr>
        <w:t xml:space="preserve">.",         </w:t>
      </w:r>
    </w:p>
    <w:p w14:paraId="06382F72" w14:textId="77777777" w:rsidR="00515445" w:rsidRPr="00515445" w:rsidRDefault="00515445" w:rsidP="00515445">
      <w:pPr>
        <w:rPr>
          <w:lang w:val="vi-VN"/>
        </w:rPr>
      </w:pPr>
      <w:r w:rsidRPr="00515445">
        <w:rPr>
          <w:lang w:val="vi-VN"/>
        </w:rPr>
        <w:t xml:space="preserve">"en": "They fixed the computer so I didn't have to fix it.",       </w:t>
      </w:r>
    </w:p>
    <w:p w14:paraId="3480CC61" w14:textId="77777777" w:rsidR="00515445" w:rsidRPr="00515445" w:rsidRDefault="00515445" w:rsidP="00515445">
      <w:pPr>
        <w:rPr>
          <w:lang w:val="vi-VN"/>
        </w:rPr>
      </w:pPr>
      <w:r w:rsidRPr="00515445">
        <w:rPr>
          <w:lang w:val="vi-VN"/>
        </w:rPr>
        <w:t xml:space="preserve">}     </w:t>
      </w:r>
    </w:p>
    <w:p w14:paraId="4C2D8645" w14:textId="77777777" w:rsidR="00515445" w:rsidRPr="00515445" w:rsidRDefault="00515445" w:rsidP="00515445">
      <w:pPr>
        <w:rPr>
          <w:lang w:val="vi-VN"/>
        </w:rPr>
      </w:pPr>
      <w:r w:rsidRPr="00515445">
        <w:rPr>
          <w:lang w:val="vi-VN"/>
        </w:rPr>
        <w:t xml:space="preserve">]   </w:t>
      </w:r>
    </w:p>
    <w:p w14:paraId="0984E787" w14:textId="77777777" w:rsidR="00515445" w:rsidRPr="00515445" w:rsidRDefault="00515445" w:rsidP="00515445">
      <w:pPr>
        <w:rPr>
          <w:lang w:val="vi-VN"/>
        </w:rPr>
      </w:pPr>
      <w:r w:rsidRPr="00515445">
        <w:rPr>
          <w:lang w:val="vi-VN"/>
        </w:rPr>
        <w:t>}</w:t>
      </w:r>
    </w:p>
    <w:p w14:paraId="4AB2CD15" w14:textId="77777777" w:rsidR="00515445" w:rsidRPr="00515445" w:rsidRDefault="00515445" w:rsidP="00515445">
      <w:pPr>
        <w:rPr>
          <w:lang w:val="vi-VN"/>
        </w:rPr>
      </w:pPr>
      <w:r w:rsidRPr="00515445">
        <w:rPr>
          <w:lang w:val="vi-VN"/>
        </w:rPr>
        <w:t>-----------------------------</w:t>
      </w:r>
    </w:p>
    <w:p w14:paraId="48726A75" w14:textId="77777777" w:rsidR="00515445" w:rsidRPr="00515445" w:rsidRDefault="00515445" w:rsidP="00515445">
      <w:pPr>
        <w:rPr>
          <w:lang w:val="vi-VN"/>
        </w:rPr>
      </w:pPr>
      <w:r w:rsidRPr="00515445">
        <w:rPr>
          <w:lang w:val="vi-VN"/>
        </w:rPr>
        <w:lastRenderedPageBreak/>
        <w:t xml:space="preserve">keyword: Expression 'không chỉ/không những … mà còn' </w:t>
      </w:r>
    </w:p>
    <w:p w14:paraId="686ADD73" w14:textId="77777777" w:rsidR="00515445" w:rsidRPr="00515445" w:rsidRDefault="00515445" w:rsidP="00515445">
      <w:pPr>
        <w:rPr>
          <w:lang w:val="vi-VN"/>
        </w:rPr>
      </w:pPr>
      <w:r w:rsidRPr="00515445">
        <w:rPr>
          <w:lang w:val="vi-VN"/>
        </w:rPr>
        <w:t xml:space="preserve">PROMPT: Generate grammar explanation for following Vietnamese grammar point: Expression 'không chỉ/không những … mà còn' </w:t>
      </w:r>
    </w:p>
    <w:p w14:paraId="66BE6189" w14:textId="77777777" w:rsidR="00515445" w:rsidRPr="00515445" w:rsidRDefault="00515445" w:rsidP="00515445">
      <w:pPr>
        <w:rPr>
          <w:lang w:val="vi-VN"/>
        </w:rPr>
      </w:pPr>
      <w:r w:rsidRPr="00515445">
        <w:rPr>
          <w:lang w:val="vi-VN"/>
        </w:rPr>
        <w:t xml:space="preserve">RESPONSE: { </w:t>
      </w:r>
    </w:p>
    <w:p w14:paraId="30B0C007" w14:textId="77777777" w:rsidR="00515445" w:rsidRPr="00515445" w:rsidRDefault="00515445" w:rsidP="00515445">
      <w:pPr>
        <w:rPr>
          <w:lang w:val="vi-VN"/>
        </w:rPr>
      </w:pPr>
      <w:r w:rsidRPr="00515445">
        <w:rPr>
          <w:lang w:val="vi-VN"/>
        </w:rPr>
        <w:t xml:space="preserve">  "title": "Expression 'không chỉ/không những … mà còn'", </w:t>
      </w:r>
    </w:p>
    <w:p w14:paraId="07C39EAB" w14:textId="77777777" w:rsidR="00515445" w:rsidRPr="00515445" w:rsidRDefault="00515445" w:rsidP="00515445">
      <w:pPr>
        <w:rPr>
          <w:lang w:val="vi-VN"/>
        </w:rPr>
      </w:pPr>
      <w:r w:rsidRPr="00515445">
        <w:rPr>
          <w:lang w:val="vi-VN"/>
        </w:rPr>
        <w:t xml:space="preserve">  "short_explanation": "Used to introduce not only the first point, but also the second one.", </w:t>
      </w:r>
    </w:p>
    <w:p w14:paraId="76AABC97" w14:textId="77777777" w:rsidR="00515445" w:rsidRPr="00515445" w:rsidRDefault="00515445" w:rsidP="00515445">
      <w:pPr>
        <w:rPr>
          <w:lang w:val="vi-VN"/>
        </w:rPr>
      </w:pPr>
      <w:r w:rsidRPr="00515445">
        <w:rPr>
          <w:lang w:val="vi-VN"/>
        </w:rPr>
        <w:t xml:space="preserve">  "long_explanation": "The Vietnamese expression 'không chỉ/không những … mà còn' is used to link two related points, where not only the first point is valid, but the second point is also true. It usually serves to strengthen an argument, and is equivalent to the English structure 'not only... but also'.", </w:t>
      </w:r>
    </w:p>
    <w:p w14:paraId="0F11EF16" w14:textId="77777777" w:rsidR="00515445" w:rsidRPr="00515445" w:rsidRDefault="00515445" w:rsidP="00515445">
      <w:pPr>
        <w:rPr>
          <w:lang w:val="vi-VN"/>
        </w:rPr>
      </w:pPr>
      <w:r w:rsidRPr="00515445">
        <w:rPr>
          <w:lang w:val="vi-VN"/>
        </w:rPr>
        <w:t xml:space="preserve">  "formation": "không chỉ/không những + statement A + mà còn + statement B", </w:t>
      </w:r>
    </w:p>
    <w:p w14:paraId="3E0DC6A1" w14:textId="77777777" w:rsidR="00515445" w:rsidRPr="00515445" w:rsidRDefault="00515445" w:rsidP="00515445">
      <w:pPr>
        <w:rPr>
          <w:lang w:val="vi-VN"/>
        </w:rPr>
      </w:pPr>
      <w:r w:rsidRPr="00515445">
        <w:rPr>
          <w:lang w:val="vi-VN"/>
        </w:rPr>
        <w:t xml:space="preserve">  "examples": [ </w:t>
      </w:r>
    </w:p>
    <w:p w14:paraId="3189EBB3" w14:textId="77777777" w:rsidR="00515445" w:rsidRPr="00515445" w:rsidRDefault="00515445" w:rsidP="00515445">
      <w:pPr>
        <w:rPr>
          <w:lang w:val="vi-VN"/>
        </w:rPr>
      </w:pPr>
      <w:r w:rsidRPr="00515445">
        <w:rPr>
          <w:lang w:val="vi-VN"/>
        </w:rPr>
        <w:t xml:space="preserve">    { </w:t>
      </w:r>
    </w:p>
    <w:p w14:paraId="13240A5F" w14:textId="5FF4318F" w:rsidR="00515445" w:rsidRPr="00515445" w:rsidRDefault="00515445" w:rsidP="00515445">
      <w:pPr>
        <w:rPr>
          <w:lang w:val="vi-VN"/>
        </w:rPr>
      </w:pPr>
      <w:r w:rsidRPr="00515445">
        <w:rPr>
          <w:lang w:val="vi-VN"/>
        </w:rPr>
        <w:t xml:space="preserve">      "vn": "Anh ấy không chỉ thông minh mà còn rất làm việc </w:t>
      </w:r>
      <w:ins w:id="865" w:author="Canh Duc Nguyen" w:date="2023-10-14T10:36:00Z">
        <w:r w:rsidR="001A6F5D">
          <w:rPr>
            <w:lang w:val="vi-VN"/>
          </w:rPr>
          <w:t xml:space="preserve">rất </w:t>
        </w:r>
      </w:ins>
      <w:r w:rsidRPr="00515445">
        <w:rPr>
          <w:lang w:val="vi-VN"/>
        </w:rPr>
        <w:t xml:space="preserve">chăm chỉ.", </w:t>
      </w:r>
    </w:p>
    <w:p w14:paraId="68AE97E8" w14:textId="77777777" w:rsidR="00515445" w:rsidRPr="00515445" w:rsidRDefault="00515445" w:rsidP="00515445">
      <w:pPr>
        <w:rPr>
          <w:lang w:val="vi-VN"/>
        </w:rPr>
      </w:pPr>
      <w:r w:rsidRPr="00515445">
        <w:rPr>
          <w:lang w:val="vi-VN"/>
        </w:rPr>
        <w:t xml:space="preserve">      "en": "He is not only intelligent but also very hard-working." </w:t>
      </w:r>
    </w:p>
    <w:p w14:paraId="0D067E5E" w14:textId="77777777" w:rsidR="00515445" w:rsidRPr="00515445" w:rsidRDefault="00515445" w:rsidP="00515445">
      <w:pPr>
        <w:rPr>
          <w:lang w:val="vi-VN"/>
        </w:rPr>
      </w:pPr>
      <w:r w:rsidRPr="00515445">
        <w:rPr>
          <w:lang w:val="vi-VN"/>
        </w:rPr>
        <w:t xml:space="preserve">    },</w:t>
      </w:r>
    </w:p>
    <w:p w14:paraId="4D2AA2E1" w14:textId="77777777" w:rsidR="00515445" w:rsidRPr="00515445" w:rsidRDefault="00515445" w:rsidP="00515445">
      <w:pPr>
        <w:rPr>
          <w:lang w:val="vi-VN"/>
        </w:rPr>
      </w:pPr>
      <w:r w:rsidRPr="00515445">
        <w:rPr>
          <w:lang w:val="vi-VN"/>
        </w:rPr>
        <w:t xml:space="preserve">    { </w:t>
      </w:r>
    </w:p>
    <w:p w14:paraId="77B77D8F" w14:textId="77777777" w:rsidR="00515445" w:rsidRPr="00515445" w:rsidRDefault="00515445" w:rsidP="00515445">
      <w:pPr>
        <w:rPr>
          <w:lang w:val="vi-VN"/>
        </w:rPr>
      </w:pPr>
      <w:r w:rsidRPr="00515445">
        <w:rPr>
          <w:lang w:val="vi-VN"/>
        </w:rPr>
        <w:t xml:space="preserve">      "vn": "Tôi không chỉ thích đọc sách mà còn thích viết lách.", </w:t>
      </w:r>
    </w:p>
    <w:p w14:paraId="5558BF66" w14:textId="77777777" w:rsidR="00515445" w:rsidRPr="00515445" w:rsidRDefault="00515445" w:rsidP="00515445">
      <w:pPr>
        <w:rPr>
          <w:lang w:val="vi-VN"/>
        </w:rPr>
      </w:pPr>
      <w:r w:rsidRPr="00515445">
        <w:rPr>
          <w:lang w:val="vi-VN"/>
        </w:rPr>
        <w:t xml:space="preserve">      "en": "I not only like reading books but also enjoy writing." </w:t>
      </w:r>
    </w:p>
    <w:p w14:paraId="48B38DD6" w14:textId="77777777" w:rsidR="00515445" w:rsidRPr="00515445" w:rsidRDefault="00515445" w:rsidP="00515445">
      <w:pPr>
        <w:rPr>
          <w:lang w:val="vi-VN"/>
        </w:rPr>
      </w:pPr>
      <w:r w:rsidRPr="00515445">
        <w:rPr>
          <w:lang w:val="vi-VN"/>
        </w:rPr>
        <w:t xml:space="preserve">    },</w:t>
      </w:r>
    </w:p>
    <w:p w14:paraId="2B552628" w14:textId="77777777" w:rsidR="00515445" w:rsidRPr="00515445" w:rsidRDefault="00515445" w:rsidP="00515445">
      <w:pPr>
        <w:rPr>
          <w:lang w:val="vi-VN"/>
        </w:rPr>
      </w:pPr>
      <w:r w:rsidRPr="00515445">
        <w:rPr>
          <w:lang w:val="vi-VN"/>
        </w:rPr>
        <w:t xml:space="preserve">    { </w:t>
      </w:r>
    </w:p>
    <w:p w14:paraId="7CA59715" w14:textId="77777777" w:rsidR="00515445" w:rsidRPr="00515445" w:rsidRDefault="00515445" w:rsidP="00515445">
      <w:pPr>
        <w:rPr>
          <w:lang w:val="vi-VN"/>
        </w:rPr>
      </w:pPr>
      <w:r w:rsidRPr="00515445">
        <w:rPr>
          <w:lang w:val="vi-VN"/>
        </w:rPr>
        <w:t xml:space="preserve">      "vn": "Việc học tiếng Anh không chỉ giúp tôi nâng cao kỹ năng giao tiếp mà còn mở rộng kiến thức về thế giới.", </w:t>
      </w:r>
    </w:p>
    <w:p w14:paraId="77A1F690" w14:textId="77777777" w:rsidR="00515445" w:rsidRPr="00515445" w:rsidRDefault="00515445" w:rsidP="00515445">
      <w:pPr>
        <w:rPr>
          <w:lang w:val="vi-VN"/>
        </w:rPr>
      </w:pPr>
      <w:r w:rsidRPr="00515445">
        <w:rPr>
          <w:lang w:val="vi-VN"/>
        </w:rPr>
        <w:t xml:space="preserve">      "en": "Studying English not only helps me improve my communication skills but also broadens my knowledge about the world." </w:t>
      </w:r>
    </w:p>
    <w:p w14:paraId="1B7CEEC5" w14:textId="77777777" w:rsidR="00515445" w:rsidRPr="00515445" w:rsidRDefault="00515445" w:rsidP="00515445">
      <w:pPr>
        <w:rPr>
          <w:lang w:val="vi-VN"/>
        </w:rPr>
      </w:pPr>
      <w:r w:rsidRPr="00515445">
        <w:rPr>
          <w:lang w:val="vi-VN"/>
        </w:rPr>
        <w:t xml:space="preserve">    },</w:t>
      </w:r>
    </w:p>
    <w:p w14:paraId="22E0CA2B" w14:textId="77777777" w:rsidR="00515445" w:rsidRPr="00515445" w:rsidRDefault="00515445" w:rsidP="00515445">
      <w:pPr>
        <w:rPr>
          <w:lang w:val="vi-VN"/>
        </w:rPr>
      </w:pPr>
      <w:r w:rsidRPr="00515445">
        <w:rPr>
          <w:lang w:val="vi-VN"/>
        </w:rPr>
        <w:t xml:space="preserve">    { </w:t>
      </w:r>
    </w:p>
    <w:p w14:paraId="24B89BDB" w14:textId="77777777" w:rsidR="00515445" w:rsidRPr="00515445" w:rsidRDefault="00515445" w:rsidP="00515445">
      <w:pPr>
        <w:rPr>
          <w:lang w:val="vi-VN"/>
        </w:rPr>
      </w:pPr>
      <w:r w:rsidRPr="00515445">
        <w:rPr>
          <w:lang w:val="vi-VN"/>
        </w:rPr>
        <w:t xml:space="preserve">      "vn": "Cô ấy không những giỏi tiếng Anh mà còn thạo tiếng Pháp.", </w:t>
      </w:r>
    </w:p>
    <w:p w14:paraId="593FD7EE" w14:textId="77777777" w:rsidR="00515445" w:rsidRPr="00515445" w:rsidRDefault="00515445" w:rsidP="00515445">
      <w:pPr>
        <w:rPr>
          <w:lang w:val="vi-VN"/>
        </w:rPr>
      </w:pPr>
      <w:r w:rsidRPr="00515445">
        <w:rPr>
          <w:lang w:val="vi-VN"/>
        </w:rPr>
        <w:t xml:space="preserve">      "en": "She is not only good at English but also fluent in French." </w:t>
      </w:r>
    </w:p>
    <w:p w14:paraId="014BA838" w14:textId="77777777" w:rsidR="00515445" w:rsidRPr="00515445" w:rsidRDefault="00515445" w:rsidP="00515445">
      <w:pPr>
        <w:rPr>
          <w:lang w:val="vi-VN"/>
        </w:rPr>
      </w:pPr>
      <w:r w:rsidRPr="00515445">
        <w:rPr>
          <w:lang w:val="vi-VN"/>
        </w:rPr>
        <w:t xml:space="preserve">    } </w:t>
      </w:r>
    </w:p>
    <w:p w14:paraId="4E812F41" w14:textId="77777777" w:rsidR="00515445" w:rsidRPr="00515445" w:rsidRDefault="00515445" w:rsidP="00515445">
      <w:pPr>
        <w:rPr>
          <w:lang w:val="vi-VN"/>
        </w:rPr>
      </w:pPr>
      <w:r w:rsidRPr="00515445">
        <w:rPr>
          <w:lang w:val="vi-VN"/>
        </w:rPr>
        <w:t xml:space="preserve">  ] </w:t>
      </w:r>
    </w:p>
    <w:p w14:paraId="4CFEB252" w14:textId="77777777" w:rsidR="00515445" w:rsidRPr="00515445" w:rsidRDefault="00515445" w:rsidP="00515445">
      <w:pPr>
        <w:rPr>
          <w:lang w:val="vi-VN"/>
        </w:rPr>
      </w:pPr>
      <w:r w:rsidRPr="00515445">
        <w:rPr>
          <w:lang w:val="vi-VN"/>
        </w:rPr>
        <w:t>}</w:t>
      </w:r>
    </w:p>
    <w:p w14:paraId="620BD3B2" w14:textId="77777777" w:rsidR="00515445" w:rsidRPr="00515445" w:rsidRDefault="00515445" w:rsidP="00515445">
      <w:pPr>
        <w:rPr>
          <w:lang w:val="vi-VN"/>
        </w:rPr>
      </w:pPr>
      <w:r w:rsidRPr="00515445">
        <w:rPr>
          <w:lang w:val="vi-VN"/>
        </w:rPr>
        <w:t>-----------------------------</w:t>
      </w:r>
    </w:p>
    <w:p w14:paraId="7AC540AE" w14:textId="77777777" w:rsidR="00515445" w:rsidRPr="00515445" w:rsidRDefault="00515445" w:rsidP="00515445">
      <w:pPr>
        <w:rPr>
          <w:lang w:val="vi-VN"/>
        </w:rPr>
      </w:pPr>
      <w:r w:rsidRPr="00515445">
        <w:rPr>
          <w:lang w:val="vi-VN"/>
        </w:rPr>
        <w:t xml:space="preserve">keyword: Expression 'Không chỉ … mà cả' </w:t>
      </w:r>
    </w:p>
    <w:p w14:paraId="7C4F5E6D" w14:textId="77777777" w:rsidR="00515445" w:rsidRPr="00515445" w:rsidRDefault="00515445" w:rsidP="00515445">
      <w:pPr>
        <w:rPr>
          <w:lang w:val="vi-VN"/>
        </w:rPr>
      </w:pPr>
      <w:r w:rsidRPr="00515445">
        <w:rPr>
          <w:lang w:val="vi-VN"/>
        </w:rPr>
        <w:t xml:space="preserve">PROMPT: Generate grammar explanation for following Vietnamese grammar point: Expression 'Không chỉ … mà cả' </w:t>
      </w:r>
    </w:p>
    <w:p w14:paraId="0BE6682C" w14:textId="77777777" w:rsidR="00515445" w:rsidRPr="00515445" w:rsidRDefault="00515445" w:rsidP="00515445">
      <w:pPr>
        <w:rPr>
          <w:lang w:val="vi-VN"/>
        </w:rPr>
      </w:pPr>
      <w:r w:rsidRPr="00515445">
        <w:rPr>
          <w:lang w:val="vi-VN"/>
        </w:rPr>
        <w:t xml:space="preserve">RESPONSE: { </w:t>
      </w:r>
    </w:p>
    <w:p w14:paraId="21371B1B" w14:textId="77777777" w:rsidR="00515445" w:rsidRPr="00515445" w:rsidRDefault="00515445" w:rsidP="00515445">
      <w:pPr>
        <w:rPr>
          <w:lang w:val="vi-VN"/>
        </w:rPr>
      </w:pPr>
      <w:r w:rsidRPr="00515445">
        <w:rPr>
          <w:lang w:val="vi-VN"/>
        </w:rPr>
        <w:t xml:space="preserve">"title": "Expression 'Không chỉ … mà cả'", </w:t>
      </w:r>
    </w:p>
    <w:p w14:paraId="5A179A59" w14:textId="77777777" w:rsidR="00515445" w:rsidRPr="00515445" w:rsidRDefault="00515445" w:rsidP="00515445">
      <w:pPr>
        <w:rPr>
          <w:lang w:val="vi-VN"/>
        </w:rPr>
      </w:pPr>
      <w:r w:rsidRPr="00515445">
        <w:rPr>
          <w:lang w:val="vi-VN"/>
        </w:rPr>
        <w:t xml:space="preserve">"short_explanation": "Used to indicate 'not only... but also'", </w:t>
      </w:r>
    </w:p>
    <w:p w14:paraId="5689235E" w14:textId="77777777" w:rsidR="00515445" w:rsidRPr="00515445" w:rsidRDefault="00515445" w:rsidP="00515445">
      <w:pPr>
        <w:rPr>
          <w:lang w:val="vi-VN"/>
        </w:rPr>
      </w:pPr>
      <w:r w:rsidRPr="00515445">
        <w:rPr>
          <w:lang w:val="vi-VN"/>
        </w:rPr>
        <w:t xml:space="preserve">"long_explanation": "The Vietnamese expression 'Không chỉ … mà cả' mirrors the English 'not only... but also'. It means that there are more than one highlighting factors or attributes. It connects two or more similar thoughts or objects which share the same significance.", </w:t>
      </w:r>
    </w:p>
    <w:p w14:paraId="661EC196" w14:textId="77777777" w:rsidR="00515445" w:rsidRPr="00515445" w:rsidRDefault="00515445" w:rsidP="00515445">
      <w:pPr>
        <w:rPr>
          <w:lang w:val="vi-VN"/>
        </w:rPr>
      </w:pPr>
      <w:r w:rsidRPr="00515445">
        <w:rPr>
          <w:lang w:val="vi-VN"/>
        </w:rPr>
        <w:t>"formation": "Not only (Không chỉ) + first clause + but also (mà cả) + second clause",</w:t>
      </w:r>
    </w:p>
    <w:p w14:paraId="44F57BAC" w14:textId="77777777" w:rsidR="00515445" w:rsidRPr="00515445" w:rsidRDefault="00515445" w:rsidP="00515445">
      <w:pPr>
        <w:rPr>
          <w:lang w:val="vi-VN"/>
        </w:rPr>
      </w:pPr>
      <w:r w:rsidRPr="00515445">
        <w:rPr>
          <w:lang w:val="vi-VN"/>
        </w:rPr>
        <w:t xml:space="preserve">"examples": [ </w:t>
      </w:r>
    </w:p>
    <w:p w14:paraId="189649B5" w14:textId="77777777" w:rsidR="00515445" w:rsidRPr="00515445" w:rsidRDefault="00515445" w:rsidP="00515445">
      <w:pPr>
        <w:rPr>
          <w:lang w:val="vi-VN"/>
        </w:rPr>
      </w:pPr>
      <w:r w:rsidRPr="00515445">
        <w:rPr>
          <w:lang w:val="vi-VN"/>
        </w:rPr>
        <w:lastRenderedPageBreak/>
        <w:t xml:space="preserve">{ </w:t>
      </w:r>
    </w:p>
    <w:p w14:paraId="58965E86" w14:textId="3F0FA4B4" w:rsidR="00515445" w:rsidRPr="00515445" w:rsidRDefault="00515445" w:rsidP="00515445">
      <w:pPr>
        <w:rPr>
          <w:lang w:val="vi-VN"/>
        </w:rPr>
      </w:pPr>
      <w:r w:rsidRPr="00515445">
        <w:rPr>
          <w:lang w:val="vi-VN"/>
        </w:rPr>
        <w:t xml:space="preserve">"vn": "Cô ấy không </w:t>
      </w:r>
      <w:del w:id="866" w:author="Canh Duc Nguyen" w:date="2023-10-14T10:39:00Z">
        <w:r w:rsidRPr="00515445" w:rsidDel="001A6F5D">
          <w:rPr>
            <w:lang w:val="vi-VN"/>
          </w:rPr>
          <w:delText xml:space="preserve">chỉ </w:delText>
        </w:r>
      </w:del>
      <w:ins w:id="867" w:author="Canh Duc Nguyen" w:date="2023-10-14T10:39:00Z">
        <w:r w:rsidR="001A6F5D">
          <w:rPr>
            <w:lang w:val="vi-VN"/>
          </w:rPr>
          <w:t xml:space="preserve">những </w:t>
        </w:r>
      </w:ins>
      <w:r w:rsidRPr="00515445">
        <w:rPr>
          <w:lang w:val="vi-VN"/>
        </w:rPr>
        <w:t xml:space="preserve">xinh đẹp mà </w:t>
      </w:r>
      <w:del w:id="868" w:author="Canh Duc Nguyen" w:date="2023-10-14T10:39:00Z">
        <w:r w:rsidRPr="00515445" w:rsidDel="001A6F5D">
          <w:rPr>
            <w:lang w:val="vi-VN"/>
          </w:rPr>
          <w:delText xml:space="preserve">cả </w:delText>
        </w:r>
      </w:del>
      <w:ins w:id="869" w:author="Canh Duc Nguyen" w:date="2023-10-14T10:39:00Z">
        <w:r w:rsidR="001A6F5D">
          <w:rPr>
            <w:lang w:val="vi-VN"/>
          </w:rPr>
          <w:t xml:space="preserve">cả </w:t>
        </w:r>
      </w:ins>
      <w:r w:rsidRPr="00515445">
        <w:rPr>
          <w:lang w:val="vi-VN"/>
        </w:rPr>
        <w:t>thông minh</w:t>
      </w:r>
      <w:ins w:id="870" w:author="Canh Duc Nguyen" w:date="2023-10-14T10:39:00Z">
        <w:r w:rsidR="001A6F5D">
          <w:rPr>
            <w:lang w:val="vi-VN"/>
          </w:rPr>
          <w:t xml:space="preserve"> nữa</w:t>
        </w:r>
      </w:ins>
      <w:r w:rsidRPr="00515445">
        <w:rPr>
          <w:lang w:val="vi-VN"/>
        </w:rPr>
        <w:t xml:space="preserve">.", </w:t>
      </w:r>
    </w:p>
    <w:p w14:paraId="1BB5163F" w14:textId="77777777" w:rsidR="00515445" w:rsidRPr="00515445" w:rsidRDefault="00515445" w:rsidP="00515445">
      <w:pPr>
        <w:rPr>
          <w:lang w:val="vi-VN"/>
        </w:rPr>
      </w:pPr>
      <w:r w:rsidRPr="00515445">
        <w:rPr>
          <w:lang w:val="vi-VN"/>
        </w:rPr>
        <w:t xml:space="preserve">"en": "She is not only beautiful but also intelligent." </w:t>
      </w:r>
    </w:p>
    <w:p w14:paraId="0D232104" w14:textId="77777777" w:rsidR="00515445" w:rsidRPr="00515445" w:rsidRDefault="00515445" w:rsidP="00515445">
      <w:pPr>
        <w:rPr>
          <w:lang w:val="vi-VN"/>
        </w:rPr>
      </w:pPr>
      <w:r w:rsidRPr="00515445">
        <w:rPr>
          <w:lang w:val="vi-VN"/>
        </w:rPr>
        <w:t xml:space="preserve">}, </w:t>
      </w:r>
    </w:p>
    <w:p w14:paraId="17B65DCA" w14:textId="77777777" w:rsidR="00515445" w:rsidRPr="00515445" w:rsidRDefault="00515445" w:rsidP="00515445">
      <w:pPr>
        <w:rPr>
          <w:lang w:val="vi-VN"/>
        </w:rPr>
      </w:pPr>
      <w:r w:rsidRPr="00515445">
        <w:rPr>
          <w:lang w:val="vi-VN"/>
        </w:rPr>
        <w:t xml:space="preserve">{ </w:t>
      </w:r>
    </w:p>
    <w:p w14:paraId="4A38BEDC" w14:textId="6C635EB9" w:rsidR="00515445" w:rsidRPr="00515445" w:rsidRDefault="00515445" w:rsidP="00515445">
      <w:pPr>
        <w:rPr>
          <w:lang w:val="vi-VN"/>
        </w:rPr>
      </w:pPr>
      <w:r w:rsidRPr="00515445">
        <w:rPr>
          <w:lang w:val="vi-VN"/>
        </w:rPr>
        <w:t xml:space="preserve">"vn": "Tôi không </w:t>
      </w:r>
      <w:del w:id="871" w:author="Canh Duc Nguyen" w:date="2023-10-14T10:39:00Z">
        <w:r w:rsidRPr="00515445" w:rsidDel="001A6F5D">
          <w:rPr>
            <w:lang w:val="vi-VN"/>
          </w:rPr>
          <w:delText xml:space="preserve">chỉ </w:delText>
        </w:r>
      </w:del>
      <w:ins w:id="872" w:author="Canh Duc Nguyen" w:date="2023-10-14T10:40:00Z">
        <w:r w:rsidR="001A6F5D">
          <w:rPr>
            <w:lang w:val="vi-VN"/>
          </w:rPr>
          <w:t xml:space="preserve">những </w:t>
        </w:r>
      </w:ins>
      <w:r w:rsidRPr="00515445">
        <w:rPr>
          <w:lang w:val="vi-VN"/>
        </w:rPr>
        <w:t xml:space="preserve">thích ăn phở mà </w:t>
      </w:r>
      <w:ins w:id="873" w:author="Canh Duc Nguyen" w:date="2023-10-14T10:40:00Z">
        <w:r w:rsidR="001A6F5D">
          <w:rPr>
            <w:lang w:val="vi-VN"/>
          </w:rPr>
          <w:t xml:space="preserve">thích </w:t>
        </w:r>
      </w:ins>
      <w:r w:rsidRPr="00515445">
        <w:rPr>
          <w:lang w:val="vi-VN"/>
        </w:rPr>
        <w:t>cả bún chả</w:t>
      </w:r>
      <w:ins w:id="874" w:author="Canh Duc Nguyen" w:date="2023-10-14T10:40:00Z">
        <w:r w:rsidR="001A6F5D">
          <w:rPr>
            <w:lang w:val="vi-VN"/>
          </w:rPr>
          <w:t xml:space="preserve"> nữa</w:t>
        </w:r>
      </w:ins>
      <w:r w:rsidRPr="00515445">
        <w:rPr>
          <w:lang w:val="vi-VN"/>
        </w:rPr>
        <w:t xml:space="preserve">.", </w:t>
      </w:r>
    </w:p>
    <w:p w14:paraId="7DFEEBC3" w14:textId="77777777" w:rsidR="00515445" w:rsidRPr="00515445" w:rsidRDefault="00515445" w:rsidP="00515445">
      <w:pPr>
        <w:rPr>
          <w:lang w:val="vi-VN"/>
        </w:rPr>
      </w:pPr>
      <w:r w:rsidRPr="00515445">
        <w:rPr>
          <w:lang w:val="vi-VN"/>
        </w:rPr>
        <w:t xml:space="preserve">"en": "I not only like eating pho but also bun cha." </w:t>
      </w:r>
    </w:p>
    <w:p w14:paraId="37A7A2FC" w14:textId="77777777" w:rsidR="00515445" w:rsidRPr="00515445" w:rsidRDefault="00515445" w:rsidP="00515445">
      <w:pPr>
        <w:rPr>
          <w:lang w:val="vi-VN"/>
        </w:rPr>
      </w:pPr>
      <w:r w:rsidRPr="00515445">
        <w:rPr>
          <w:lang w:val="vi-VN"/>
        </w:rPr>
        <w:t xml:space="preserve">}, </w:t>
      </w:r>
    </w:p>
    <w:p w14:paraId="35245CDD" w14:textId="77777777" w:rsidR="00515445" w:rsidRPr="00515445" w:rsidRDefault="00515445" w:rsidP="00515445">
      <w:pPr>
        <w:rPr>
          <w:lang w:val="vi-VN"/>
        </w:rPr>
      </w:pPr>
      <w:r w:rsidRPr="00515445">
        <w:rPr>
          <w:lang w:val="vi-VN"/>
        </w:rPr>
        <w:t xml:space="preserve">{ </w:t>
      </w:r>
    </w:p>
    <w:p w14:paraId="4F0B506B" w14:textId="43E358A6" w:rsidR="00515445" w:rsidRPr="00515445" w:rsidRDefault="00515445" w:rsidP="00515445">
      <w:pPr>
        <w:rPr>
          <w:lang w:val="vi-VN"/>
        </w:rPr>
      </w:pPr>
      <w:r w:rsidRPr="00515445">
        <w:rPr>
          <w:lang w:val="vi-VN"/>
        </w:rPr>
        <w:t xml:space="preserve">"vn": "Việt Nam không </w:t>
      </w:r>
      <w:del w:id="875" w:author="Canh Duc Nguyen" w:date="2023-10-14T10:40:00Z">
        <w:r w:rsidRPr="00515445" w:rsidDel="003F4C22">
          <w:rPr>
            <w:lang w:val="vi-VN"/>
          </w:rPr>
          <w:delText xml:space="preserve">chỉ </w:delText>
        </w:r>
      </w:del>
      <w:ins w:id="876" w:author="Canh Duc Nguyen" w:date="2023-10-14T10:40:00Z">
        <w:r w:rsidR="003F4C22">
          <w:rPr>
            <w:lang w:val="vi-VN"/>
          </w:rPr>
          <w:t xml:space="preserve">những </w:t>
        </w:r>
      </w:ins>
      <w:r w:rsidRPr="00515445">
        <w:rPr>
          <w:lang w:val="vi-VN"/>
        </w:rPr>
        <w:t>được biết đến với những người dân thân thiện mà</w:t>
      </w:r>
      <w:ins w:id="877" w:author="Canh Duc Nguyen" w:date="2023-10-14T10:41:00Z">
        <w:r w:rsidR="003F4C22">
          <w:rPr>
            <w:lang w:val="vi-VN"/>
          </w:rPr>
          <w:t xml:space="preserve"> còn có</w:t>
        </w:r>
      </w:ins>
      <w:r w:rsidRPr="00515445">
        <w:rPr>
          <w:lang w:val="vi-VN"/>
        </w:rPr>
        <w:t xml:space="preserve"> cả </w:t>
      </w:r>
      <w:del w:id="878" w:author="Canh Duc Nguyen" w:date="2023-10-14T10:40:00Z">
        <w:r w:rsidRPr="00515445" w:rsidDel="003F4C22">
          <w:rPr>
            <w:lang w:val="vi-VN"/>
          </w:rPr>
          <w:delText>cảnh sắc</w:delText>
        </w:r>
      </w:del>
      <w:ins w:id="879" w:author="Canh Duc Nguyen" w:date="2023-10-14T10:40:00Z">
        <w:r w:rsidR="003F4C22">
          <w:rPr>
            <w:lang w:val="vi-VN"/>
          </w:rPr>
          <w:t xml:space="preserve"> phong cảnh</w:t>
        </w:r>
      </w:ins>
      <w:r w:rsidRPr="00515445">
        <w:rPr>
          <w:lang w:val="vi-VN"/>
        </w:rPr>
        <w:t xml:space="preserve"> tuyệt đẹp.", </w:t>
      </w:r>
    </w:p>
    <w:p w14:paraId="0018F350" w14:textId="77777777" w:rsidR="00515445" w:rsidRPr="00515445" w:rsidRDefault="00515445" w:rsidP="00515445">
      <w:pPr>
        <w:rPr>
          <w:lang w:val="vi-VN"/>
        </w:rPr>
      </w:pPr>
      <w:r w:rsidRPr="00515445">
        <w:rPr>
          <w:lang w:val="vi-VN"/>
        </w:rPr>
        <w:t xml:space="preserve">"en": "Vietnam is known not only for its friendly people but also for its beautiful scenery." </w:t>
      </w:r>
    </w:p>
    <w:p w14:paraId="583B00C1" w14:textId="77777777" w:rsidR="00515445" w:rsidRPr="00515445" w:rsidRDefault="00515445" w:rsidP="00515445">
      <w:pPr>
        <w:rPr>
          <w:lang w:val="vi-VN"/>
        </w:rPr>
      </w:pPr>
      <w:r w:rsidRPr="00515445">
        <w:rPr>
          <w:lang w:val="vi-VN"/>
        </w:rPr>
        <w:t xml:space="preserve">}, </w:t>
      </w:r>
    </w:p>
    <w:p w14:paraId="6A98CAE6" w14:textId="77777777" w:rsidR="00515445" w:rsidRPr="00515445" w:rsidRDefault="00515445" w:rsidP="00515445">
      <w:pPr>
        <w:rPr>
          <w:lang w:val="vi-VN"/>
        </w:rPr>
      </w:pPr>
      <w:r w:rsidRPr="00515445">
        <w:rPr>
          <w:lang w:val="vi-VN"/>
        </w:rPr>
        <w:t xml:space="preserve">{ </w:t>
      </w:r>
    </w:p>
    <w:p w14:paraId="02ACB86B" w14:textId="77777777" w:rsidR="00515445" w:rsidRPr="00515445" w:rsidRDefault="00515445" w:rsidP="00515445">
      <w:pPr>
        <w:rPr>
          <w:lang w:val="vi-VN"/>
        </w:rPr>
      </w:pPr>
      <w:r w:rsidRPr="00515445">
        <w:rPr>
          <w:lang w:val="vi-VN"/>
        </w:rPr>
        <w:t xml:space="preserve">"vn": "Anh ấy không chỉ là một giáo viên giỏi mà cả một nhà văn tài năng.", </w:t>
      </w:r>
    </w:p>
    <w:p w14:paraId="372B92B3" w14:textId="77777777" w:rsidR="00515445" w:rsidRPr="00515445" w:rsidRDefault="00515445" w:rsidP="00515445">
      <w:pPr>
        <w:rPr>
          <w:lang w:val="vi-VN"/>
        </w:rPr>
      </w:pPr>
      <w:r w:rsidRPr="00515445">
        <w:rPr>
          <w:lang w:val="vi-VN"/>
        </w:rPr>
        <w:t xml:space="preserve">"en": "He is not only a good teacher but also a talented writer." </w:t>
      </w:r>
    </w:p>
    <w:p w14:paraId="1DA7AEDB" w14:textId="77777777" w:rsidR="00515445" w:rsidRPr="00515445" w:rsidRDefault="00515445" w:rsidP="00515445">
      <w:pPr>
        <w:rPr>
          <w:lang w:val="vi-VN"/>
        </w:rPr>
      </w:pPr>
      <w:r w:rsidRPr="00515445">
        <w:rPr>
          <w:lang w:val="vi-VN"/>
        </w:rPr>
        <w:t xml:space="preserve">} </w:t>
      </w:r>
    </w:p>
    <w:p w14:paraId="44EBB929" w14:textId="77777777" w:rsidR="00515445" w:rsidRPr="00515445" w:rsidRDefault="00515445" w:rsidP="00515445">
      <w:pPr>
        <w:rPr>
          <w:lang w:val="vi-VN"/>
        </w:rPr>
      </w:pPr>
      <w:r w:rsidRPr="00515445">
        <w:rPr>
          <w:lang w:val="vi-VN"/>
        </w:rPr>
        <w:t xml:space="preserve">] </w:t>
      </w:r>
    </w:p>
    <w:p w14:paraId="222B3D2D" w14:textId="77777777" w:rsidR="00515445" w:rsidRPr="00515445" w:rsidRDefault="00515445" w:rsidP="00515445">
      <w:pPr>
        <w:rPr>
          <w:lang w:val="vi-VN"/>
        </w:rPr>
      </w:pPr>
      <w:r w:rsidRPr="00515445">
        <w:rPr>
          <w:lang w:val="vi-VN"/>
        </w:rPr>
        <w:t>}</w:t>
      </w:r>
    </w:p>
    <w:p w14:paraId="6FD6B4AC" w14:textId="77777777" w:rsidR="00515445" w:rsidRPr="00515445" w:rsidRDefault="00515445" w:rsidP="00515445">
      <w:pPr>
        <w:rPr>
          <w:lang w:val="vi-VN"/>
        </w:rPr>
      </w:pPr>
      <w:r w:rsidRPr="00515445">
        <w:rPr>
          <w:lang w:val="vi-VN"/>
        </w:rPr>
        <w:t>-----------------------------</w:t>
      </w:r>
    </w:p>
    <w:p w14:paraId="1ADE15B6" w14:textId="77777777" w:rsidR="00515445" w:rsidRPr="00515445" w:rsidRDefault="00515445" w:rsidP="00515445">
      <w:pPr>
        <w:rPr>
          <w:lang w:val="vi-VN"/>
        </w:rPr>
      </w:pPr>
      <w:r w:rsidRPr="00515445">
        <w:rPr>
          <w:lang w:val="vi-VN"/>
        </w:rPr>
        <w:t xml:space="preserve">keyword: Expression 'Không dám' </w:t>
      </w:r>
    </w:p>
    <w:p w14:paraId="54F397E5" w14:textId="77777777" w:rsidR="00515445" w:rsidRPr="00515445" w:rsidRDefault="00515445" w:rsidP="00515445">
      <w:pPr>
        <w:rPr>
          <w:lang w:val="vi-VN"/>
        </w:rPr>
      </w:pPr>
      <w:r w:rsidRPr="00515445">
        <w:rPr>
          <w:lang w:val="vi-VN"/>
        </w:rPr>
        <w:t xml:space="preserve">PROMPT: Generate grammar explanation for following Vietnamese grammar point: Expression 'Không dám' </w:t>
      </w:r>
    </w:p>
    <w:p w14:paraId="20170F8C" w14:textId="77777777" w:rsidR="00515445" w:rsidRPr="00515445" w:rsidRDefault="00515445" w:rsidP="00515445">
      <w:pPr>
        <w:rPr>
          <w:lang w:val="vi-VN"/>
        </w:rPr>
      </w:pPr>
      <w:r w:rsidRPr="00515445">
        <w:rPr>
          <w:lang w:val="vi-VN"/>
        </w:rPr>
        <w:t xml:space="preserve">RESPONSE: {     </w:t>
      </w:r>
    </w:p>
    <w:p w14:paraId="2FBC4228" w14:textId="77777777" w:rsidR="00515445" w:rsidRPr="00515445" w:rsidRDefault="00515445" w:rsidP="00515445">
      <w:pPr>
        <w:rPr>
          <w:lang w:val="vi-VN"/>
        </w:rPr>
      </w:pPr>
      <w:r w:rsidRPr="00515445">
        <w:rPr>
          <w:lang w:val="vi-VN"/>
        </w:rPr>
        <w:t xml:space="preserve">"title": "Expression 'Không dám'",     </w:t>
      </w:r>
    </w:p>
    <w:p w14:paraId="6442B944" w14:textId="77777777" w:rsidR="00515445" w:rsidRPr="00515445" w:rsidRDefault="00515445" w:rsidP="00515445">
      <w:pPr>
        <w:rPr>
          <w:lang w:val="vi-VN"/>
        </w:rPr>
      </w:pPr>
      <w:r w:rsidRPr="00515445">
        <w:rPr>
          <w:lang w:val="vi-VN"/>
        </w:rPr>
        <w:t xml:space="preserve">"short_explanation": "Used to show humility or decline a praise or compliment.",     </w:t>
      </w:r>
    </w:p>
    <w:p w14:paraId="6ECA6381" w14:textId="77777777" w:rsidR="00515445" w:rsidRPr="00515445" w:rsidRDefault="00515445" w:rsidP="00515445">
      <w:pPr>
        <w:rPr>
          <w:lang w:val="vi-VN"/>
        </w:rPr>
      </w:pPr>
      <w:r w:rsidRPr="00515445">
        <w:rPr>
          <w:lang w:val="vi-VN"/>
        </w:rPr>
        <w:t xml:space="preserve">"long_explanation": "The Vietnamese expression 'Không dám' is often used as a polite response to a compliment or praise to express one's humility or modesty. Literally translating to 'dare not', it implies that one doesn't feel worthy of the received compliment.",     </w:t>
      </w:r>
    </w:p>
    <w:p w14:paraId="65584B17" w14:textId="77777777" w:rsidR="00515445" w:rsidRPr="00515445" w:rsidRDefault="00515445" w:rsidP="00515445">
      <w:pPr>
        <w:rPr>
          <w:lang w:val="vi-VN"/>
        </w:rPr>
      </w:pPr>
      <w:r w:rsidRPr="00515445">
        <w:rPr>
          <w:lang w:val="vi-VN"/>
        </w:rPr>
        <w:t xml:space="preserve">"formation": "Không dám + (action/verb)",     </w:t>
      </w:r>
    </w:p>
    <w:p w14:paraId="07459B88" w14:textId="77777777" w:rsidR="00515445" w:rsidRPr="00515445" w:rsidRDefault="00515445" w:rsidP="00515445">
      <w:pPr>
        <w:rPr>
          <w:lang w:val="vi-VN"/>
        </w:rPr>
      </w:pPr>
      <w:r w:rsidRPr="00515445">
        <w:rPr>
          <w:lang w:val="vi-VN"/>
        </w:rPr>
        <w:t xml:space="preserve">"examples": [       </w:t>
      </w:r>
    </w:p>
    <w:p w14:paraId="146C72A5" w14:textId="77777777" w:rsidR="00515445" w:rsidRPr="00515445" w:rsidRDefault="00515445" w:rsidP="00515445">
      <w:pPr>
        <w:rPr>
          <w:lang w:val="vi-VN"/>
        </w:rPr>
      </w:pPr>
      <w:r w:rsidRPr="00515445">
        <w:rPr>
          <w:lang w:val="vi-VN"/>
        </w:rPr>
        <w:t xml:space="preserve">{         </w:t>
      </w:r>
    </w:p>
    <w:p w14:paraId="1F76ED4C" w14:textId="77777777" w:rsidR="00515445" w:rsidRPr="00515445" w:rsidRDefault="00515445" w:rsidP="00515445">
      <w:pPr>
        <w:rPr>
          <w:lang w:val="vi-VN"/>
        </w:rPr>
      </w:pPr>
      <w:r w:rsidRPr="00515445">
        <w:rPr>
          <w:lang w:val="vi-VN"/>
        </w:rPr>
        <w:t xml:space="preserve">"vn": "Anh hát rất hay! - Không dám, tôi chỉ biết hát mấy bài thôi.",         </w:t>
      </w:r>
    </w:p>
    <w:p w14:paraId="307A4FC8" w14:textId="77777777" w:rsidR="00515445" w:rsidRPr="00515445" w:rsidRDefault="00515445" w:rsidP="00515445">
      <w:pPr>
        <w:rPr>
          <w:lang w:val="vi-VN"/>
        </w:rPr>
      </w:pPr>
      <w:r w:rsidRPr="00515445">
        <w:rPr>
          <w:lang w:val="vi-VN"/>
        </w:rPr>
        <w:t xml:space="preserve">"en": "You sing very well! - I don't dare, I only know a few songs.",       </w:t>
      </w:r>
    </w:p>
    <w:p w14:paraId="5F5376F5" w14:textId="77777777" w:rsidR="00515445" w:rsidRPr="00515445" w:rsidRDefault="00515445" w:rsidP="00515445">
      <w:pPr>
        <w:rPr>
          <w:lang w:val="vi-VN"/>
        </w:rPr>
      </w:pPr>
      <w:r w:rsidRPr="00515445">
        <w:rPr>
          <w:lang w:val="vi-VN"/>
        </w:rPr>
        <w:t xml:space="preserve">},       </w:t>
      </w:r>
    </w:p>
    <w:p w14:paraId="200783E6" w14:textId="77777777" w:rsidR="00515445" w:rsidRPr="00515445" w:rsidRDefault="00515445" w:rsidP="00515445">
      <w:pPr>
        <w:rPr>
          <w:lang w:val="vi-VN"/>
        </w:rPr>
      </w:pPr>
      <w:r w:rsidRPr="00515445">
        <w:rPr>
          <w:lang w:val="vi-VN"/>
        </w:rPr>
        <w:t xml:space="preserve">{         </w:t>
      </w:r>
    </w:p>
    <w:p w14:paraId="5B5BE1CC" w14:textId="77777777" w:rsidR="00515445" w:rsidRPr="00515445" w:rsidRDefault="00515445" w:rsidP="00515445">
      <w:pPr>
        <w:rPr>
          <w:lang w:val="vi-VN"/>
        </w:rPr>
      </w:pPr>
      <w:r w:rsidRPr="00515445">
        <w:rPr>
          <w:lang w:val="vi-VN"/>
        </w:rPr>
        <w:t xml:space="preserve">"vn": "Bạn giỏi quá! - Không dám, mình chỉ cố gắng học hỏi thôi.",         </w:t>
      </w:r>
    </w:p>
    <w:p w14:paraId="6EF247BE" w14:textId="77777777" w:rsidR="00515445" w:rsidRPr="00515445" w:rsidRDefault="00515445" w:rsidP="00515445">
      <w:pPr>
        <w:rPr>
          <w:lang w:val="vi-VN"/>
        </w:rPr>
      </w:pPr>
      <w:r w:rsidRPr="00515445">
        <w:rPr>
          <w:lang w:val="vi-VN"/>
        </w:rPr>
        <w:t xml:space="preserve">"en": "You are so good! - I don't dare, I just try to learn.",       </w:t>
      </w:r>
    </w:p>
    <w:p w14:paraId="5FB72ECB" w14:textId="77777777" w:rsidR="00515445" w:rsidRPr="00515445" w:rsidRDefault="00515445" w:rsidP="00515445">
      <w:pPr>
        <w:rPr>
          <w:lang w:val="vi-VN"/>
        </w:rPr>
      </w:pPr>
      <w:r w:rsidRPr="00515445">
        <w:rPr>
          <w:lang w:val="vi-VN"/>
        </w:rPr>
        <w:t xml:space="preserve">},       </w:t>
      </w:r>
    </w:p>
    <w:p w14:paraId="118B1BCF" w14:textId="77777777" w:rsidR="00515445" w:rsidRPr="00515445" w:rsidRDefault="00515445" w:rsidP="00515445">
      <w:pPr>
        <w:rPr>
          <w:lang w:val="vi-VN"/>
        </w:rPr>
      </w:pPr>
      <w:r w:rsidRPr="00515445">
        <w:rPr>
          <w:lang w:val="vi-VN"/>
        </w:rPr>
        <w:t>{</w:t>
      </w:r>
    </w:p>
    <w:p w14:paraId="20B6838E" w14:textId="68397CD1" w:rsidR="00515445" w:rsidRPr="00515445" w:rsidRDefault="00515445" w:rsidP="00515445">
      <w:pPr>
        <w:rPr>
          <w:lang w:val="vi-VN"/>
        </w:rPr>
      </w:pPr>
      <w:r w:rsidRPr="00515445">
        <w:rPr>
          <w:lang w:val="vi-VN"/>
        </w:rPr>
        <w:t>"vn": "Chị làm việc rất tốt! - Không dám, đây</w:t>
      </w:r>
      <w:ins w:id="880" w:author="Canh Duc Nguyen" w:date="2023-10-14T10:49:00Z">
        <w:r w:rsidR="003F4C22">
          <w:rPr>
            <w:lang w:val="vi-VN"/>
          </w:rPr>
          <w:t xml:space="preserve"> </w:t>
        </w:r>
      </w:ins>
      <w:del w:id="881" w:author="Canh Duc Nguyen" w:date="2023-10-14T10:49:00Z">
        <w:r w:rsidRPr="00515445" w:rsidDel="003F4C22">
          <w:rPr>
            <w:lang w:val="vi-VN"/>
          </w:rPr>
          <w:delText xml:space="preserve"> chỉ </w:delText>
        </w:r>
      </w:del>
      <w:r w:rsidRPr="00515445">
        <w:rPr>
          <w:lang w:val="vi-VN"/>
        </w:rPr>
        <w:t xml:space="preserve">là trách nhiệm của </w:t>
      </w:r>
      <w:del w:id="882" w:author="Canh Duc Nguyen" w:date="2023-10-14T10:49:00Z">
        <w:r w:rsidRPr="00515445" w:rsidDel="003F4C22">
          <w:rPr>
            <w:lang w:val="vi-VN"/>
          </w:rPr>
          <w:delText>chị</w:delText>
        </w:r>
      </w:del>
      <w:ins w:id="883" w:author="Canh Duc Nguyen" w:date="2023-10-14T10:49:00Z">
        <w:r w:rsidR="003F4C22">
          <w:rPr>
            <w:lang w:val="vi-VN"/>
          </w:rPr>
          <w:t>tôi</w:t>
        </w:r>
      </w:ins>
      <w:r w:rsidRPr="00515445">
        <w:rPr>
          <w:lang w:val="vi-VN"/>
        </w:rPr>
        <w:t xml:space="preserve">.",           </w:t>
      </w:r>
    </w:p>
    <w:p w14:paraId="14E1B0A3" w14:textId="77777777" w:rsidR="00515445" w:rsidRPr="00515445" w:rsidRDefault="00515445" w:rsidP="00515445">
      <w:pPr>
        <w:rPr>
          <w:lang w:val="vi-VN"/>
        </w:rPr>
      </w:pPr>
      <w:r w:rsidRPr="00515445">
        <w:rPr>
          <w:lang w:val="vi-VN"/>
        </w:rPr>
        <w:t xml:space="preserve">"en": "You did a great job! - I don't dare, it's just my responsibility.",       </w:t>
      </w:r>
    </w:p>
    <w:p w14:paraId="31420CB8" w14:textId="77777777" w:rsidR="00515445" w:rsidRPr="00515445" w:rsidRDefault="00515445" w:rsidP="00515445">
      <w:pPr>
        <w:rPr>
          <w:lang w:val="vi-VN"/>
        </w:rPr>
      </w:pPr>
      <w:r w:rsidRPr="00515445">
        <w:rPr>
          <w:lang w:val="vi-VN"/>
        </w:rPr>
        <w:t xml:space="preserve">},       </w:t>
      </w:r>
    </w:p>
    <w:p w14:paraId="4DEECED4" w14:textId="77777777" w:rsidR="00515445" w:rsidRPr="00515445" w:rsidRDefault="00515445" w:rsidP="00515445">
      <w:pPr>
        <w:rPr>
          <w:lang w:val="vi-VN"/>
        </w:rPr>
      </w:pPr>
      <w:r w:rsidRPr="00515445">
        <w:rPr>
          <w:lang w:val="vi-VN"/>
        </w:rPr>
        <w:t>{</w:t>
      </w:r>
    </w:p>
    <w:p w14:paraId="5D8168A4" w14:textId="258244ED" w:rsidR="00515445" w:rsidRPr="00515445" w:rsidRDefault="00515445" w:rsidP="00515445">
      <w:pPr>
        <w:rPr>
          <w:lang w:val="vi-VN"/>
        </w:rPr>
      </w:pPr>
      <w:r w:rsidRPr="00515445">
        <w:rPr>
          <w:lang w:val="vi-VN"/>
        </w:rPr>
        <w:lastRenderedPageBreak/>
        <w:t>"vn": "Em nấu ăn ngon quá! - Không dám</w:t>
      </w:r>
      <w:ins w:id="884" w:author="Canh Duc Nguyen" w:date="2023-10-14T10:49:00Z">
        <w:r w:rsidR="003F4C22">
          <w:rPr>
            <w:lang w:val="vi-VN"/>
          </w:rPr>
          <w:t xml:space="preserve"> đâu</w:t>
        </w:r>
      </w:ins>
      <w:r w:rsidRPr="00515445">
        <w:rPr>
          <w:lang w:val="vi-VN"/>
        </w:rPr>
        <w:t xml:space="preserve">, em chỉ nấu mấy món đơn giản thôi.",        </w:t>
      </w:r>
    </w:p>
    <w:p w14:paraId="48983C4F" w14:textId="77777777" w:rsidR="00515445" w:rsidRPr="00515445" w:rsidRDefault="00515445" w:rsidP="00515445">
      <w:pPr>
        <w:rPr>
          <w:lang w:val="vi-VN"/>
        </w:rPr>
      </w:pPr>
      <w:r w:rsidRPr="00515445">
        <w:rPr>
          <w:lang w:val="vi-VN"/>
        </w:rPr>
        <w:t xml:space="preserve">"en": "You cook deliciously! - I don't dare, I just cook a few simple dishes.",       </w:t>
      </w:r>
    </w:p>
    <w:p w14:paraId="134E8FA6" w14:textId="77777777" w:rsidR="00515445" w:rsidRPr="00515445" w:rsidRDefault="00515445" w:rsidP="00515445">
      <w:pPr>
        <w:rPr>
          <w:lang w:val="vi-VN"/>
        </w:rPr>
      </w:pPr>
      <w:r w:rsidRPr="00515445">
        <w:rPr>
          <w:lang w:val="vi-VN"/>
        </w:rPr>
        <w:t xml:space="preserve">}     </w:t>
      </w:r>
    </w:p>
    <w:p w14:paraId="47E98AD4" w14:textId="77777777" w:rsidR="00515445" w:rsidRPr="00515445" w:rsidRDefault="00515445" w:rsidP="00515445">
      <w:pPr>
        <w:rPr>
          <w:lang w:val="vi-VN"/>
        </w:rPr>
      </w:pPr>
      <w:r w:rsidRPr="00515445">
        <w:rPr>
          <w:lang w:val="vi-VN"/>
        </w:rPr>
        <w:t xml:space="preserve">]   </w:t>
      </w:r>
    </w:p>
    <w:p w14:paraId="657FB158" w14:textId="77777777" w:rsidR="00515445" w:rsidRPr="00515445" w:rsidRDefault="00515445" w:rsidP="00515445">
      <w:pPr>
        <w:rPr>
          <w:lang w:val="vi-VN"/>
        </w:rPr>
      </w:pPr>
      <w:r w:rsidRPr="00515445">
        <w:rPr>
          <w:lang w:val="vi-VN"/>
        </w:rPr>
        <w:t>}</w:t>
      </w:r>
    </w:p>
    <w:p w14:paraId="6EC35E00" w14:textId="77777777" w:rsidR="00515445" w:rsidRPr="00515445" w:rsidRDefault="00515445" w:rsidP="00515445">
      <w:pPr>
        <w:rPr>
          <w:lang w:val="vi-VN"/>
        </w:rPr>
      </w:pPr>
      <w:r w:rsidRPr="00515445">
        <w:rPr>
          <w:lang w:val="vi-VN"/>
        </w:rPr>
        <w:t>-----------------------------</w:t>
      </w:r>
    </w:p>
    <w:p w14:paraId="57FA0874" w14:textId="77777777" w:rsidR="00515445" w:rsidRPr="00515445" w:rsidRDefault="00515445" w:rsidP="00515445">
      <w:pPr>
        <w:rPr>
          <w:lang w:val="vi-VN"/>
        </w:rPr>
      </w:pPr>
      <w:r w:rsidRPr="00515445">
        <w:rPr>
          <w:lang w:val="vi-VN"/>
        </w:rPr>
        <w:t xml:space="preserve">keyword: Expression 'Kia kìa' </w:t>
      </w:r>
    </w:p>
    <w:p w14:paraId="2E233DE8" w14:textId="77777777" w:rsidR="00515445" w:rsidRPr="00515445" w:rsidRDefault="00515445" w:rsidP="00515445">
      <w:pPr>
        <w:rPr>
          <w:lang w:val="vi-VN"/>
        </w:rPr>
      </w:pPr>
      <w:r w:rsidRPr="00515445">
        <w:rPr>
          <w:lang w:val="vi-VN"/>
        </w:rPr>
        <w:t xml:space="preserve">PROMPT: Generate grammar explanation for following Vietnamese grammar point: Expression 'Kia kìa' </w:t>
      </w:r>
    </w:p>
    <w:p w14:paraId="190AB91D" w14:textId="77777777" w:rsidR="00515445" w:rsidRPr="00515445" w:rsidRDefault="00515445" w:rsidP="00515445">
      <w:pPr>
        <w:rPr>
          <w:lang w:val="vi-VN"/>
        </w:rPr>
      </w:pPr>
      <w:r w:rsidRPr="00515445">
        <w:rPr>
          <w:lang w:val="vi-VN"/>
        </w:rPr>
        <w:t>RESPONSE: {</w:t>
      </w:r>
    </w:p>
    <w:p w14:paraId="4B6C3A1E" w14:textId="77777777" w:rsidR="00515445" w:rsidRPr="00515445" w:rsidRDefault="00515445" w:rsidP="00515445">
      <w:pPr>
        <w:rPr>
          <w:lang w:val="vi-VN"/>
        </w:rPr>
      </w:pPr>
      <w:r w:rsidRPr="00515445">
        <w:rPr>
          <w:lang w:val="vi-VN"/>
        </w:rPr>
        <w:t xml:space="preserve">  "title": "Expression 'Kia kìa'",</w:t>
      </w:r>
    </w:p>
    <w:p w14:paraId="11FE6DAA" w14:textId="77777777" w:rsidR="00515445" w:rsidRPr="00515445" w:rsidRDefault="00515445" w:rsidP="00515445">
      <w:pPr>
        <w:rPr>
          <w:lang w:val="vi-VN"/>
        </w:rPr>
      </w:pPr>
      <w:r w:rsidRPr="00515445">
        <w:rPr>
          <w:lang w:val="vi-VN"/>
        </w:rPr>
        <w:t xml:space="preserve">  "short_explanation": "Used to draw attention to something in Vietnamese.",</w:t>
      </w:r>
    </w:p>
    <w:p w14:paraId="68C1C149" w14:textId="77777777" w:rsidR="00515445" w:rsidRPr="00515445" w:rsidRDefault="00515445" w:rsidP="00515445">
      <w:pPr>
        <w:rPr>
          <w:lang w:val="vi-VN"/>
        </w:rPr>
      </w:pPr>
      <w:r w:rsidRPr="00515445">
        <w:rPr>
          <w:lang w:val="vi-VN"/>
        </w:rPr>
        <w:t xml:space="preserve">  "long_explanation": "The Vietnamese expression 'Kia kìa' is commonly used to draw someone's attention to something. It is equivalent to English expressions such as 'Look at that', 'There it is', 'Over there' etc. It is usually used when pointing towards something or someone at a certain distance from the speaker.",</w:t>
      </w:r>
    </w:p>
    <w:p w14:paraId="6C210600" w14:textId="77777777" w:rsidR="00515445" w:rsidRPr="00515445" w:rsidRDefault="00515445" w:rsidP="00515445">
      <w:pPr>
        <w:rPr>
          <w:lang w:val="vi-VN"/>
        </w:rPr>
      </w:pPr>
      <w:r w:rsidRPr="00515445">
        <w:rPr>
          <w:lang w:val="vi-VN"/>
        </w:rPr>
        <w:t xml:space="preserve">  "formation": "example of grammar formation for given grammar point",</w:t>
      </w:r>
    </w:p>
    <w:p w14:paraId="49F03133" w14:textId="77777777" w:rsidR="00515445" w:rsidRPr="00515445" w:rsidRDefault="00515445" w:rsidP="00515445">
      <w:pPr>
        <w:rPr>
          <w:lang w:val="vi-VN"/>
        </w:rPr>
      </w:pPr>
      <w:r w:rsidRPr="00515445">
        <w:rPr>
          <w:lang w:val="vi-VN"/>
        </w:rPr>
        <w:t xml:space="preserve">  "examples": [</w:t>
      </w:r>
    </w:p>
    <w:p w14:paraId="1E9C4D77" w14:textId="77777777" w:rsidR="00515445" w:rsidRPr="00515445" w:rsidRDefault="00515445" w:rsidP="00515445">
      <w:pPr>
        <w:rPr>
          <w:lang w:val="vi-VN"/>
        </w:rPr>
      </w:pPr>
      <w:r w:rsidRPr="00515445">
        <w:rPr>
          <w:lang w:val="vi-VN"/>
        </w:rPr>
        <w:t xml:space="preserve">    {</w:t>
      </w:r>
    </w:p>
    <w:p w14:paraId="6D54A332" w14:textId="4EF56803" w:rsidR="00515445" w:rsidRPr="00515445" w:rsidRDefault="00515445" w:rsidP="00515445">
      <w:pPr>
        <w:rPr>
          <w:lang w:val="vi-VN"/>
        </w:rPr>
      </w:pPr>
      <w:r w:rsidRPr="00515445">
        <w:rPr>
          <w:lang w:val="vi-VN"/>
        </w:rPr>
        <w:t xml:space="preserve">      "vn": "Kia kìa, cái cây mà bạn đang tìm</w:t>
      </w:r>
      <w:ins w:id="885" w:author="Canh Duc Nguyen" w:date="2023-10-14T10:50:00Z">
        <w:r w:rsidR="003F4C22">
          <w:rPr>
            <w:lang w:val="vi-VN"/>
          </w:rPr>
          <w:t xml:space="preserve"> đấy</w:t>
        </w:r>
      </w:ins>
      <w:r w:rsidRPr="00515445">
        <w:rPr>
          <w:lang w:val="vi-VN"/>
        </w:rPr>
        <w:t>!",</w:t>
      </w:r>
    </w:p>
    <w:p w14:paraId="6305B49E" w14:textId="77777777" w:rsidR="00515445" w:rsidRPr="00515445" w:rsidRDefault="00515445" w:rsidP="00515445">
      <w:pPr>
        <w:rPr>
          <w:lang w:val="vi-VN"/>
        </w:rPr>
      </w:pPr>
      <w:r w:rsidRPr="00515445">
        <w:rPr>
          <w:lang w:val="vi-VN"/>
        </w:rPr>
        <w:t xml:space="preserve">      "en": "There it is, the tree that you're looking for!"</w:t>
      </w:r>
    </w:p>
    <w:p w14:paraId="6CEEEA30" w14:textId="77777777" w:rsidR="00515445" w:rsidRPr="00515445" w:rsidRDefault="00515445" w:rsidP="00515445">
      <w:pPr>
        <w:rPr>
          <w:lang w:val="vi-VN"/>
        </w:rPr>
      </w:pPr>
      <w:r w:rsidRPr="00515445">
        <w:rPr>
          <w:lang w:val="vi-VN"/>
        </w:rPr>
        <w:t xml:space="preserve">    },</w:t>
      </w:r>
    </w:p>
    <w:p w14:paraId="249B16A5" w14:textId="77777777" w:rsidR="00515445" w:rsidRPr="00515445" w:rsidRDefault="00515445" w:rsidP="00515445">
      <w:pPr>
        <w:rPr>
          <w:lang w:val="vi-VN"/>
        </w:rPr>
      </w:pPr>
      <w:r w:rsidRPr="00515445">
        <w:rPr>
          <w:lang w:val="vi-VN"/>
        </w:rPr>
        <w:t xml:space="preserve">    {</w:t>
      </w:r>
    </w:p>
    <w:p w14:paraId="6CC07E4C" w14:textId="665B1A8B" w:rsidR="00515445" w:rsidRPr="00515445" w:rsidRDefault="00515445" w:rsidP="00515445">
      <w:pPr>
        <w:rPr>
          <w:lang w:val="vi-VN"/>
        </w:rPr>
      </w:pPr>
      <w:r w:rsidRPr="00515445">
        <w:rPr>
          <w:lang w:val="vi-VN"/>
        </w:rPr>
        <w:t xml:space="preserve">      "vn": "Kia kìa, </w:t>
      </w:r>
      <w:del w:id="886" w:author="Canh Duc Nguyen" w:date="2023-10-14T10:50:00Z">
        <w:r w:rsidRPr="00515445" w:rsidDel="003F4C22">
          <w:rPr>
            <w:lang w:val="vi-VN"/>
          </w:rPr>
          <w:delText xml:space="preserve">người </w:delText>
        </w:r>
      </w:del>
      <w:r w:rsidRPr="00515445">
        <w:rPr>
          <w:lang w:val="vi-VN"/>
        </w:rPr>
        <w:t>bạn của tôi đang đứng đó.",</w:t>
      </w:r>
    </w:p>
    <w:p w14:paraId="2FBA18F4" w14:textId="77777777" w:rsidR="00515445" w:rsidRPr="00515445" w:rsidRDefault="00515445" w:rsidP="00515445">
      <w:pPr>
        <w:rPr>
          <w:lang w:val="vi-VN"/>
        </w:rPr>
      </w:pPr>
      <w:r w:rsidRPr="00515445">
        <w:rPr>
          <w:lang w:val="vi-VN"/>
        </w:rPr>
        <w:t xml:space="preserve">      "en": "Over there, my friend is standing."</w:t>
      </w:r>
    </w:p>
    <w:p w14:paraId="115C1F56" w14:textId="77777777" w:rsidR="00515445" w:rsidRPr="00515445" w:rsidRDefault="00515445" w:rsidP="00515445">
      <w:pPr>
        <w:rPr>
          <w:lang w:val="vi-VN"/>
        </w:rPr>
      </w:pPr>
      <w:r w:rsidRPr="00515445">
        <w:rPr>
          <w:lang w:val="vi-VN"/>
        </w:rPr>
        <w:t xml:space="preserve">    },</w:t>
      </w:r>
    </w:p>
    <w:p w14:paraId="162ADFCA" w14:textId="77777777" w:rsidR="00515445" w:rsidRPr="00515445" w:rsidRDefault="00515445" w:rsidP="00515445">
      <w:pPr>
        <w:rPr>
          <w:lang w:val="vi-VN"/>
        </w:rPr>
      </w:pPr>
      <w:r w:rsidRPr="00515445">
        <w:rPr>
          <w:lang w:val="vi-VN"/>
        </w:rPr>
        <w:t xml:space="preserve">    {</w:t>
      </w:r>
    </w:p>
    <w:p w14:paraId="05D80F0B" w14:textId="3DA289A0" w:rsidR="00515445" w:rsidRPr="00515445" w:rsidRDefault="00515445" w:rsidP="00515445">
      <w:pPr>
        <w:rPr>
          <w:lang w:val="vi-VN"/>
        </w:rPr>
      </w:pPr>
      <w:r w:rsidRPr="00515445">
        <w:rPr>
          <w:lang w:val="vi-VN"/>
        </w:rPr>
        <w:t xml:space="preserve">      "vn": "Kia kìa, đó là </w:t>
      </w:r>
      <w:del w:id="887" w:author="Canh Duc Nguyen" w:date="2023-10-14T10:50:00Z">
        <w:r w:rsidRPr="00515445" w:rsidDel="003F4C22">
          <w:rPr>
            <w:lang w:val="vi-VN"/>
          </w:rPr>
          <w:delText xml:space="preserve">nhà </w:delText>
        </w:r>
      </w:del>
      <w:r w:rsidRPr="00515445">
        <w:rPr>
          <w:lang w:val="vi-VN"/>
        </w:rPr>
        <w:t>thư viện mà chúng ta cần tới.",</w:t>
      </w:r>
    </w:p>
    <w:p w14:paraId="4CC5D77C" w14:textId="77777777" w:rsidR="00515445" w:rsidRPr="00515445" w:rsidRDefault="00515445" w:rsidP="00515445">
      <w:pPr>
        <w:rPr>
          <w:lang w:val="vi-VN"/>
        </w:rPr>
      </w:pPr>
      <w:r w:rsidRPr="00515445">
        <w:rPr>
          <w:lang w:val="vi-VN"/>
        </w:rPr>
        <w:t xml:space="preserve">      "en": "Look at that, that's the library we need to go to."</w:t>
      </w:r>
    </w:p>
    <w:p w14:paraId="5CE89C9E" w14:textId="77777777" w:rsidR="00515445" w:rsidRPr="00515445" w:rsidRDefault="00515445" w:rsidP="00515445">
      <w:pPr>
        <w:rPr>
          <w:lang w:val="vi-VN"/>
        </w:rPr>
      </w:pPr>
      <w:r w:rsidRPr="00515445">
        <w:rPr>
          <w:lang w:val="vi-VN"/>
        </w:rPr>
        <w:t xml:space="preserve">    },</w:t>
      </w:r>
    </w:p>
    <w:p w14:paraId="62CD3ACE" w14:textId="77777777" w:rsidR="00515445" w:rsidRPr="00515445" w:rsidRDefault="00515445" w:rsidP="00515445">
      <w:pPr>
        <w:rPr>
          <w:lang w:val="vi-VN"/>
        </w:rPr>
      </w:pPr>
      <w:r w:rsidRPr="00515445">
        <w:rPr>
          <w:lang w:val="vi-VN"/>
        </w:rPr>
        <w:t xml:space="preserve">    {</w:t>
      </w:r>
    </w:p>
    <w:p w14:paraId="7655CFC4" w14:textId="7492443F" w:rsidR="00515445" w:rsidRPr="00515445" w:rsidRDefault="00515445" w:rsidP="00515445">
      <w:pPr>
        <w:rPr>
          <w:lang w:val="vi-VN"/>
        </w:rPr>
      </w:pPr>
      <w:r w:rsidRPr="00515445">
        <w:rPr>
          <w:lang w:val="vi-VN"/>
        </w:rPr>
        <w:t xml:space="preserve">      "vn": "Kia kìa, đó là nhà hàng mà </w:t>
      </w:r>
      <w:del w:id="888" w:author="Canh Duc Nguyen" w:date="2023-10-14T10:50:00Z">
        <w:r w:rsidRPr="00515445" w:rsidDel="003F4C22">
          <w:rPr>
            <w:lang w:val="vi-VN"/>
          </w:rPr>
          <w:delText xml:space="preserve">ta </w:delText>
        </w:r>
      </w:del>
      <w:ins w:id="889" w:author="Canh Duc Nguyen" w:date="2023-10-14T10:50:00Z">
        <w:r w:rsidR="003F4C22">
          <w:rPr>
            <w:lang w:val="vi-VN"/>
          </w:rPr>
          <w:t xml:space="preserve">chúng ta </w:t>
        </w:r>
      </w:ins>
      <w:r w:rsidRPr="00515445">
        <w:rPr>
          <w:lang w:val="vi-VN"/>
        </w:rPr>
        <w:t>đã hẹn hò.",</w:t>
      </w:r>
    </w:p>
    <w:p w14:paraId="551097B9" w14:textId="77777777" w:rsidR="00515445" w:rsidRPr="00515445" w:rsidRDefault="00515445" w:rsidP="00515445">
      <w:pPr>
        <w:rPr>
          <w:lang w:val="vi-VN"/>
        </w:rPr>
      </w:pPr>
      <w:r w:rsidRPr="00515445">
        <w:rPr>
          <w:lang w:val="vi-VN"/>
        </w:rPr>
        <w:t xml:space="preserve">      "en": "There it is, the restaurant where we made a date."</w:t>
      </w:r>
    </w:p>
    <w:p w14:paraId="78998845" w14:textId="77777777" w:rsidR="00515445" w:rsidRPr="00515445" w:rsidRDefault="00515445" w:rsidP="00515445">
      <w:pPr>
        <w:rPr>
          <w:lang w:val="vi-VN"/>
        </w:rPr>
      </w:pPr>
      <w:r w:rsidRPr="00515445">
        <w:rPr>
          <w:lang w:val="vi-VN"/>
        </w:rPr>
        <w:t xml:space="preserve">    }</w:t>
      </w:r>
    </w:p>
    <w:p w14:paraId="350DA6C5" w14:textId="77777777" w:rsidR="00515445" w:rsidRPr="00515445" w:rsidRDefault="00515445" w:rsidP="00515445">
      <w:pPr>
        <w:rPr>
          <w:lang w:val="vi-VN"/>
        </w:rPr>
      </w:pPr>
      <w:r w:rsidRPr="00515445">
        <w:rPr>
          <w:lang w:val="vi-VN"/>
        </w:rPr>
        <w:t xml:space="preserve">  ]</w:t>
      </w:r>
    </w:p>
    <w:p w14:paraId="67C39607" w14:textId="77777777" w:rsidR="00515445" w:rsidRPr="00515445" w:rsidRDefault="00515445" w:rsidP="00515445">
      <w:pPr>
        <w:rPr>
          <w:lang w:val="vi-VN"/>
        </w:rPr>
      </w:pPr>
      <w:r w:rsidRPr="00515445">
        <w:rPr>
          <w:lang w:val="vi-VN"/>
        </w:rPr>
        <w:t>}</w:t>
      </w:r>
    </w:p>
    <w:p w14:paraId="555F68CD" w14:textId="77777777" w:rsidR="00515445" w:rsidRPr="00515445" w:rsidRDefault="00515445" w:rsidP="00515445">
      <w:pPr>
        <w:rPr>
          <w:lang w:val="vi-VN"/>
        </w:rPr>
      </w:pPr>
      <w:r w:rsidRPr="00515445">
        <w:rPr>
          <w:lang w:val="vi-VN"/>
        </w:rPr>
        <w:t>-----------------------------</w:t>
      </w:r>
    </w:p>
    <w:p w14:paraId="48446DA5" w14:textId="77777777" w:rsidR="00515445" w:rsidRPr="00515445" w:rsidRDefault="00515445" w:rsidP="00515445">
      <w:pPr>
        <w:rPr>
          <w:lang w:val="vi-VN"/>
        </w:rPr>
      </w:pPr>
      <w:r w:rsidRPr="00515445">
        <w:rPr>
          <w:lang w:val="vi-VN"/>
        </w:rPr>
        <w:t xml:space="preserve">keyword: Expression 'lập gia đình' </w:t>
      </w:r>
    </w:p>
    <w:p w14:paraId="042F1F5F" w14:textId="77777777" w:rsidR="00515445" w:rsidRPr="00515445" w:rsidRDefault="00515445" w:rsidP="00515445">
      <w:pPr>
        <w:rPr>
          <w:lang w:val="vi-VN"/>
        </w:rPr>
      </w:pPr>
      <w:r w:rsidRPr="00515445">
        <w:rPr>
          <w:lang w:val="vi-VN"/>
        </w:rPr>
        <w:t xml:space="preserve">PROMPT: Generate grammar explanation for following Vietnamese grammar point: Expression 'lập gia đình' </w:t>
      </w:r>
    </w:p>
    <w:p w14:paraId="1ED33D7B" w14:textId="77777777" w:rsidR="00515445" w:rsidRPr="00515445" w:rsidRDefault="00515445" w:rsidP="00515445">
      <w:pPr>
        <w:rPr>
          <w:lang w:val="vi-VN"/>
        </w:rPr>
      </w:pPr>
      <w:r w:rsidRPr="00515445">
        <w:rPr>
          <w:lang w:val="vi-VN"/>
        </w:rPr>
        <w:t xml:space="preserve">RESPONSE: { </w:t>
      </w:r>
    </w:p>
    <w:p w14:paraId="28EA537A" w14:textId="77777777" w:rsidR="00515445" w:rsidRPr="00515445" w:rsidRDefault="00515445" w:rsidP="00515445">
      <w:pPr>
        <w:rPr>
          <w:lang w:val="vi-VN"/>
        </w:rPr>
      </w:pPr>
      <w:r w:rsidRPr="00515445">
        <w:rPr>
          <w:lang w:val="vi-VN"/>
        </w:rPr>
        <w:t xml:space="preserve">"title": "Expression 'lập gia đình'", </w:t>
      </w:r>
    </w:p>
    <w:p w14:paraId="40914736" w14:textId="77777777" w:rsidR="00515445" w:rsidRPr="00515445" w:rsidRDefault="00515445" w:rsidP="00515445">
      <w:pPr>
        <w:rPr>
          <w:lang w:val="vi-VN"/>
        </w:rPr>
      </w:pPr>
      <w:r w:rsidRPr="00515445">
        <w:rPr>
          <w:lang w:val="vi-VN"/>
        </w:rPr>
        <w:t xml:space="preserve">"short_explanation": "Used to talk about getting married or starting a family.", </w:t>
      </w:r>
    </w:p>
    <w:p w14:paraId="2065BEEE" w14:textId="77777777" w:rsidR="00515445" w:rsidRPr="00515445" w:rsidRDefault="00515445" w:rsidP="00515445">
      <w:pPr>
        <w:rPr>
          <w:lang w:val="vi-VN"/>
        </w:rPr>
      </w:pPr>
      <w:r w:rsidRPr="00515445">
        <w:rPr>
          <w:lang w:val="vi-VN"/>
        </w:rPr>
        <w:lastRenderedPageBreak/>
        <w:t xml:space="preserve">"long_explanation": "The Vietnamese expression 'lập gia đình' is often used to describe the act of getting married or starting a family. It is similar to the English phrase 'to settle down' or 'to start a family'. The phrase is typically used in conversation when talking about the future plans or the major milestones in one's life.", </w:t>
      </w:r>
    </w:p>
    <w:p w14:paraId="7A5A81E8" w14:textId="77777777" w:rsidR="00515445" w:rsidRPr="00515445" w:rsidRDefault="00515445" w:rsidP="00515445">
      <w:pPr>
        <w:rPr>
          <w:lang w:val="vi-VN"/>
        </w:rPr>
      </w:pPr>
      <w:r w:rsidRPr="00515445">
        <w:rPr>
          <w:lang w:val="vi-VN"/>
        </w:rPr>
        <w:t>"formation": "Subject + lập gia đình + time (optional)",</w:t>
      </w:r>
    </w:p>
    <w:p w14:paraId="7D368C20" w14:textId="77777777" w:rsidR="00515445" w:rsidRPr="00515445" w:rsidRDefault="00515445" w:rsidP="00515445">
      <w:pPr>
        <w:rPr>
          <w:lang w:val="vi-VN"/>
        </w:rPr>
      </w:pPr>
      <w:r w:rsidRPr="00515445">
        <w:rPr>
          <w:lang w:val="vi-VN"/>
        </w:rPr>
        <w:t xml:space="preserve">"examples": [ </w:t>
      </w:r>
    </w:p>
    <w:p w14:paraId="30AAA894" w14:textId="77777777" w:rsidR="00515445" w:rsidRPr="00515445" w:rsidRDefault="00515445" w:rsidP="00515445">
      <w:pPr>
        <w:rPr>
          <w:lang w:val="vi-VN"/>
        </w:rPr>
      </w:pPr>
      <w:r w:rsidRPr="00515445">
        <w:rPr>
          <w:lang w:val="vi-VN"/>
        </w:rPr>
        <w:t xml:space="preserve">    {</w:t>
      </w:r>
    </w:p>
    <w:p w14:paraId="1E120079" w14:textId="076164E8" w:rsidR="00515445" w:rsidRPr="00515445" w:rsidRDefault="00515445" w:rsidP="00515445">
      <w:pPr>
        <w:rPr>
          <w:lang w:val="vi-VN"/>
        </w:rPr>
      </w:pPr>
      <w:r w:rsidRPr="00515445">
        <w:rPr>
          <w:lang w:val="vi-VN"/>
        </w:rPr>
        <w:t xml:space="preserve">        "vn": "Họ đã yêu nhau từ </w:t>
      </w:r>
      <w:ins w:id="890" w:author="Canh Duc Nguyen" w:date="2023-10-14T10:51:00Z">
        <w:r w:rsidR="002653E6">
          <w:rPr>
            <w:lang w:val="vi-VN"/>
          </w:rPr>
          <w:t xml:space="preserve">thời </w:t>
        </w:r>
      </w:ins>
      <w:r w:rsidRPr="00515445">
        <w:rPr>
          <w:lang w:val="vi-VN"/>
        </w:rPr>
        <w:t xml:space="preserve">đại học và sau đó đã quyết định lập gia đình.", </w:t>
      </w:r>
    </w:p>
    <w:p w14:paraId="33A8D91B" w14:textId="77777777" w:rsidR="00515445" w:rsidRPr="00515445" w:rsidRDefault="00515445" w:rsidP="00515445">
      <w:pPr>
        <w:rPr>
          <w:lang w:val="vi-VN"/>
        </w:rPr>
      </w:pPr>
      <w:r w:rsidRPr="00515445">
        <w:rPr>
          <w:lang w:val="vi-VN"/>
        </w:rPr>
        <w:t xml:space="preserve">        "en": "They loved each other since university and then decided to start a family."</w:t>
      </w:r>
    </w:p>
    <w:p w14:paraId="6F9DAEA8" w14:textId="77777777" w:rsidR="00515445" w:rsidRPr="00515445" w:rsidRDefault="00515445" w:rsidP="00515445">
      <w:pPr>
        <w:rPr>
          <w:lang w:val="vi-VN"/>
        </w:rPr>
      </w:pPr>
      <w:r w:rsidRPr="00515445">
        <w:rPr>
          <w:lang w:val="vi-VN"/>
        </w:rPr>
        <w:t xml:space="preserve">    },</w:t>
      </w:r>
    </w:p>
    <w:p w14:paraId="0F4258AC" w14:textId="77777777" w:rsidR="00515445" w:rsidRPr="00515445" w:rsidRDefault="00515445" w:rsidP="00515445">
      <w:pPr>
        <w:rPr>
          <w:lang w:val="vi-VN"/>
        </w:rPr>
      </w:pPr>
      <w:r w:rsidRPr="00515445">
        <w:rPr>
          <w:lang w:val="vi-VN"/>
        </w:rPr>
        <w:t xml:space="preserve">    {</w:t>
      </w:r>
    </w:p>
    <w:p w14:paraId="7F5078B3" w14:textId="432FD772" w:rsidR="00515445" w:rsidRPr="00515445" w:rsidRDefault="00515445" w:rsidP="00515445">
      <w:pPr>
        <w:rPr>
          <w:lang w:val="vi-VN"/>
        </w:rPr>
      </w:pPr>
      <w:r w:rsidRPr="00515445">
        <w:rPr>
          <w:lang w:val="vi-VN"/>
        </w:rPr>
        <w:t xml:space="preserve">        "vn": "Tôi dự định sẽ lập gia đình sau khi tôi </w:t>
      </w:r>
      <w:del w:id="891" w:author="Canh Duc Nguyen" w:date="2023-10-14T10:51:00Z">
        <w:r w:rsidRPr="00515445" w:rsidDel="002653E6">
          <w:rPr>
            <w:lang w:val="vi-VN"/>
          </w:rPr>
          <w:delText>hoàn thành học vấn</w:delText>
        </w:r>
      </w:del>
      <w:ins w:id="892" w:author="Canh Duc Nguyen" w:date="2023-10-14T10:51:00Z">
        <w:r w:rsidR="002653E6">
          <w:rPr>
            <w:lang w:val="vi-VN"/>
          </w:rPr>
          <w:t xml:space="preserve">học hết chương trình giáo </w:t>
        </w:r>
      </w:ins>
      <w:ins w:id="893" w:author="Canh Duc Nguyen" w:date="2023-10-15T15:18:00Z">
        <w:r w:rsidR="00C51EF6">
          <w:rPr>
            <w:lang w:val="vi-VN"/>
          </w:rPr>
          <w:t>dục</w:t>
        </w:r>
      </w:ins>
      <w:r w:rsidRPr="00515445">
        <w:rPr>
          <w:lang w:val="vi-VN"/>
        </w:rPr>
        <w:t xml:space="preserve">.", </w:t>
      </w:r>
    </w:p>
    <w:p w14:paraId="4D337066" w14:textId="77777777" w:rsidR="00515445" w:rsidRPr="00515445" w:rsidRDefault="00515445" w:rsidP="00515445">
      <w:pPr>
        <w:rPr>
          <w:lang w:val="vi-VN"/>
        </w:rPr>
      </w:pPr>
      <w:r w:rsidRPr="00515445">
        <w:rPr>
          <w:lang w:val="vi-VN"/>
        </w:rPr>
        <w:t xml:space="preserve">        "en": "I plan to start a family after I complete my education."</w:t>
      </w:r>
    </w:p>
    <w:p w14:paraId="496BDF2F" w14:textId="77777777" w:rsidR="00515445" w:rsidRPr="00515445" w:rsidRDefault="00515445" w:rsidP="00515445">
      <w:pPr>
        <w:rPr>
          <w:lang w:val="vi-VN"/>
        </w:rPr>
      </w:pPr>
      <w:r w:rsidRPr="00515445">
        <w:rPr>
          <w:lang w:val="vi-VN"/>
        </w:rPr>
        <w:t xml:space="preserve">    },</w:t>
      </w:r>
    </w:p>
    <w:p w14:paraId="4A5DD7A7" w14:textId="77777777" w:rsidR="00515445" w:rsidRPr="00515445" w:rsidRDefault="00515445" w:rsidP="00515445">
      <w:pPr>
        <w:rPr>
          <w:lang w:val="vi-VN"/>
        </w:rPr>
      </w:pPr>
      <w:r w:rsidRPr="00515445">
        <w:rPr>
          <w:lang w:val="vi-VN"/>
        </w:rPr>
        <w:t xml:space="preserve">    {</w:t>
      </w:r>
    </w:p>
    <w:p w14:paraId="0D2709BF" w14:textId="77777777" w:rsidR="00515445" w:rsidRPr="00515445" w:rsidRDefault="00515445" w:rsidP="00515445">
      <w:pPr>
        <w:rPr>
          <w:lang w:val="vi-VN"/>
        </w:rPr>
      </w:pPr>
      <w:r w:rsidRPr="00515445">
        <w:rPr>
          <w:lang w:val="vi-VN"/>
        </w:rPr>
        <w:t xml:space="preserve">        "vn": "Anh ấy đang cố gắng tiết kiệm tiền để lập gia đình.", </w:t>
      </w:r>
    </w:p>
    <w:p w14:paraId="2DADA354" w14:textId="77777777" w:rsidR="00515445" w:rsidRPr="00515445" w:rsidRDefault="00515445" w:rsidP="00515445">
      <w:pPr>
        <w:rPr>
          <w:lang w:val="vi-VN"/>
        </w:rPr>
      </w:pPr>
      <w:r w:rsidRPr="00515445">
        <w:rPr>
          <w:lang w:val="vi-VN"/>
        </w:rPr>
        <w:t xml:space="preserve">        "en": "He is trying to save money to start a family."</w:t>
      </w:r>
    </w:p>
    <w:p w14:paraId="795F972B" w14:textId="77777777" w:rsidR="00515445" w:rsidRPr="00515445" w:rsidRDefault="00515445" w:rsidP="00515445">
      <w:pPr>
        <w:rPr>
          <w:lang w:val="vi-VN"/>
        </w:rPr>
      </w:pPr>
      <w:r w:rsidRPr="00515445">
        <w:rPr>
          <w:lang w:val="vi-VN"/>
        </w:rPr>
        <w:t xml:space="preserve">    },</w:t>
      </w:r>
    </w:p>
    <w:p w14:paraId="63373BAA" w14:textId="77777777" w:rsidR="00515445" w:rsidRPr="00515445" w:rsidRDefault="00515445" w:rsidP="00515445">
      <w:pPr>
        <w:rPr>
          <w:lang w:val="vi-VN"/>
        </w:rPr>
      </w:pPr>
      <w:r w:rsidRPr="00515445">
        <w:rPr>
          <w:lang w:val="vi-VN"/>
        </w:rPr>
        <w:t xml:space="preserve">    {</w:t>
      </w:r>
    </w:p>
    <w:p w14:paraId="58F8C9F0" w14:textId="61A6F005" w:rsidR="00515445" w:rsidRPr="00515445" w:rsidRDefault="00515445" w:rsidP="00515445">
      <w:pPr>
        <w:rPr>
          <w:lang w:val="vi-VN"/>
        </w:rPr>
      </w:pPr>
      <w:r w:rsidRPr="00515445">
        <w:rPr>
          <w:lang w:val="vi-VN"/>
        </w:rPr>
        <w:t xml:space="preserve">        "vn": "Cô ấy luôn mơ ước về một ngày có thể lập gia đình và </w:t>
      </w:r>
      <w:del w:id="894" w:author="Canh Duc Nguyen" w:date="2023-10-14T10:54:00Z">
        <w:r w:rsidRPr="00515445" w:rsidDel="002653E6">
          <w:rPr>
            <w:lang w:val="vi-VN"/>
          </w:rPr>
          <w:delText xml:space="preserve">có </w:delText>
        </w:r>
      </w:del>
      <w:ins w:id="895" w:author="Canh Duc Nguyen" w:date="2023-10-14T10:54:00Z">
        <w:r w:rsidR="002653E6">
          <w:rPr>
            <w:lang w:val="vi-VN"/>
          </w:rPr>
          <w:t xml:space="preserve">sinh </w:t>
        </w:r>
      </w:ins>
      <w:r w:rsidRPr="00515445">
        <w:rPr>
          <w:lang w:val="vi-VN"/>
        </w:rPr>
        <w:t>những đứa trẻ.",</w:t>
      </w:r>
    </w:p>
    <w:p w14:paraId="5B67EC94" w14:textId="77777777" w:rsidR="00515445" w:rsidRPr="00515445" w:rsidRDefault="00515445" w:rsidP="00515445">
      <w:pPr>
        <w:rPr>
          <w:lang w:val="vi-VN"/>
        </w:rPr>
      </w:pPr>
      <w:r w:rsidRPr="00515445">
        <w:rPr>
          <w:lang w:val="vi-VN"/>
        </w:rPr>
        <w:t xml:space="preserve">        "en": "She always dreams of the day she can start a family and have children."</w:t>
      </w:r>
    </w:p>
    <w:p w14:paraId="3CEBD54A" w14:textId="77777777" w:rsidR="00515445" w:rsidRPr="00515445" w:rsidRDefault="00515445" w:rsidP="00515445">
      <w:pPr>
        <w:rPr>
          <w:lang w:val="vi-VN"/>
        </w:rPr>
      </w:pPr>
      <w:r w:rsidRPr="00515445">
        <w:rPr>
          <w:lang w:val="vi-VN"/>
        </w:rPr>
        <w:t xml:space="preserve">    }</w:t>
      </w:r>
    </w:p>
    <w:p w14:paraId="3E624476" w14:textId="77777777" w:rsidR="00515445" w:rsidRPr="00515445" w:rsidRDefault="00515445" w:rsidP="00515445">
      <w:pPr>
        <w:rPr>
          <w:lang w:val="vi-VN"/>
        </w:rPr>
      </w:pPr>
      <w:r w:rsidRPr="00515445">
        <w:rPr>
          <w:lang w:val="vi-VN"/>
        </w:rPr>
        <w:t xml:space="preserve">  ] </w:t>
      </w:r>
    </w:p>
    <w:p w14:paraId="5AE92EC5" w14:textId="77777777" w:rsidR="00515445" w:rsidRPr="00515445" w:rsidRDefault="00515445" w:rsidP="00515445">
      <w:pPr>
        <w:rPr>
          <w:lang w:val="vi-VN"/>
        </w:rPr>
      </w:pPr>
      <w:r w:rsidRPr="00515445">
        <w:rPr>
          <w:lang w:val="vi-VN"/>
        </w:rPr>
        <w:t>}</w:t>
      </w:r>
    </w:p>
    <w:p w14:paraId="3EB4157B" w14:textId="77777777" w:rsidR="00515445" w:rsidRPr="00515445" w:rsidRDefault="00515445" w:rsidP="00515445">
      <w:pPr>
        <w:rPr>
          <w:lang w:val="vi-VN"/>
        </w:rPr>
      </w:pPr>
      <w:r w:rsidRPr="00515445">
        <w:rPr>
          <w:lang w:val="vi-VN"/>
        </w:rPr>
        <w:t>-----------------------------</w:t>
      </w:r>
    </w:p>
    <w:p w14:paraId="1DA8E854" w14:textId="77777777" w:rsidR="00515445" w:rsidRPr="00515445" w:rsidRDefault="00515445" w:rsidP="00515445">
      <w:pPr>
        <w:rPr>
          <w:lang w:val="vi-VN"/>
        </w:rPr>
      </w:pPr>
      <w:r w:rsidRPr="00515445">
        <w:rPr>
          <w:lang w:val="vi-VN"/>
        </w:rPr>
        <w:t xml:space="preserve">keyword: Expression 'lấy chồng' </w:t>
      </w:r>
    </w:p>
    <w:p w14:paraId="73E58D6B" w14:textId="77777777" w:rsidR="00515445" w:rsidRPr="00515445" w:rsidRDefault="00515445" w:rsidP="00515445">
      <w:pPr>
        <w:rPr>
          <w:lang w:val="vi-VN"/>
        </w:rPr>
      </w:pPr>
      <w:r w:rsidRPr="00515445">
        <w:rPr>
          <w:lang w:val="vi-VN"/>
        </w:rPr>
        <w:t xml:space="preserve">PROMPT: Generate grammar explanation for following Vietnamese grammar point: Expression 'lấy chồng' </w:t>
      </w:r>
    </w:p>
    <w:p w14:paraId="486F36D5" w14:textId="77777777" w:rsidR="00515445" w:rsidRPr="00515445" w:rsidRDefault="00515445" w:rsidP="00515445">
      <w:pPr>
        <w:rPr>
          <w:lang w:val="vi-VN"/>
        </w:rPr>
      </w:pPr>
      <w:r w:rsidRPr="00515445">
        <w:rPr>
          <w:lang w:val="vi-VN"/>
        </w:rPr>
        <w:t xml:space="preserve">RESPONSE: { </w:t>
      </w:r>
    </w:p>
    <w:p w14:paraId="6D97780C" w14:textId="77777777" w:rsidR="00515445" w:rsidRPr="00515445" w:rsidRDefault="00515445" w:rsidP="00515445">
      <w:pPr>
        <w:rPr>
          <w:lang w:val="vi-VN"/>
        </w:rPr>
      </w:pPr>
      <w:r w:rsidRPr="00515445">
        <w:rPr>
          <w:lang w:val="vi-VN"/>
        </w:rPr>
        <w:t xml:space="preserve">  "title": "Expression 'lấy chồng'", </w:t>
      </w:r>
    </w:p>
    <w:p w14:paraId="66E54910" w14:textId="77777777" w:rsidR="00515445" w:rsidRPr="00515445" w:rsidRDefault="00515445" w:rsidP="00515445">
      <w:pPr>
        <w:rPr>
          <w:lang w:val="vi-VN"/>
        </w:rPr>
      </w:pPr>
      <w:r w:rsidRPr="00515445">
        <w:rPr>
          <w:lang w:val="vi-VN"/>
        </w:rPr>
        <w:t xml:space="preserve">  "short_explanation": "Used to refer to a woman getting married.", </w:t>
      </w:r>
    </w:p>
    <w:p w14:paraId="0530C973" w14:textId="77777777" w:rsidR="00515445" w:rsidRPr="00515445" w:rsidRDefault="00515445" w:rsidP="00515445">
      <w:pPr>
        <w:rPr>
          <w:lang w:val="vi-VN"/>
        </w:rPr>
      </w:pPr>
      <w:r w:rsidRPr="00515445">
        <w:rPr>
          <w:lang w:val="vi-VN"/>
        </w:rPr>
        <w:t xml:space="preserve">  "long_explanation": "The Vietnamese expression 'lấy chồng' directly translates to 'take husband' in English. It's colloquially used to refer to a woman getting married or when she 'takes a husband'. Just as English has separate colloquial phrases for men and women getting married (such as 'take a wife'), so does Vietnamese; this is one such expression for women.", </w:t>
      </w:r>
    </w:p>
    <w:p w14:paraId="3BAD0410" w14:textId="77777777" w:rsidR="00515445" w:rsidRPr="00515445" w:rsidRDefault="00515445" w:rsidP="00515445">
      <w:pPr>
        <w:rPr>
          <w:lang w:val="vi-VN"/>
        </w:rPr>
      </w:pPr>
      <w:r w:rsidRPr="00515445">
        <w:rPr>
          <w:lang w:val="vi-VN"/>
        </w:rPr>
        <w:t xml:space="preserve">  "formation": "example of grammar formation for given grammar point", </w:t>
      </w:r>
    </w:p>
    <w:p w14:paraId="7781B7FF" w14:textId="77777777" w:rsidR="00515445" w:rsidRPr="00515445" w:rsidRDefault="00515445" w:rsidP="00515445">
      <w:pPr>
        <w:rPr>
          <w:lang w:val="vi-VN"/>
        </w:rPr>
      </w:pPr>
      <w:r w:rsidRPr="00515445">
        <w:rPr>
          <w:lang w:val="vi-VN"/>
        </w:rPr>
        <w:t xml:space="preserve">  "examples": [ </w:t>
      </w:r>
    </w:p>
    <w:p w14:paraId="467C97D7" w14:textId="77777777" w:rsidR="00515445" w:rsidRPr="00515445" w:rsidRDefault="00515445" w:rsidP="00515445">
      <w:pPr>
        <w:rPr>
          <w:lang w:val="vi-VN"/>
        </w:rPr>
      </w:pPr>
      <w:r w:rsidRPr="00515445">
        <w:rPr>
          <w:lang w:val="vi-VN"/>
        </w:rPr>
        <w:t xml:space="preserve">    { </w:t>
      </w:r>
    </w:p>
    <w:p w14:paraId="34D9E3A8" w14:textId="77777777" w:rsidR="00515445" w:rsidRPr="00515445" w:rsidRDefault="00515445" w:rsidP="00515445">
      <w:pPr>
        <w:rPr>
          <w:lang w:val="vi-VN"/>
        </w:rPr>
      </w:pPr>
      <w:r w:rsidRPr="00515445">
        <w:rPr>
          <w:lang w:val="vi-VN"/>
        </w:rPr>
        <w:t xml:space="preserve">      "vn": "Chị ấy định lấy chồng vào mùa hè này.", </w:t>
      </w:r>
    </w:p>
    <w:p w14:paraId="25FF61A0" w14:textId="77777777" w:rsidR="00515445" w:rsidRPr="00515445" w:rsidRDefault="00515445" w:rsidP="00515445">
      <w:pPr>
        <w:rPr>
          <w:lang w:val="vi-VN"/>
        </w:rPr>
      </w:pPr>
      <w:r w:rsidRPr="00515445">
        <w:rPr>
          <w:lang w:val="vi-VN"/>
        </w:rPr>
        <w:t xml:space="preserve">      "en": "She intends to get married this summer."</w:t>
      </w:r>
    </w:p>
    <w:p w14:paraId="5150F670" w14:textId="77777777" w:rsidR="00515445" w:rsidRPr="00515445" w:rsidRDefault="00515445" w:rsidP="00515445">
      <w:pPr>
        <w:rPr>
          <w:lang w:val="vi-VN"/>
        </w:rPr>
      </w:pPr>
      <w:r w:rsidRPr="00515445">
        <w:rPr>
          <w:lang w:val="vi-VN"/>
        </w:rPr>
        <w:t xml:space="preserve">    }, </w:t>
      </w:r>
    </w:p>
    <w:p w14:paraId="2A0B132F" w14:textId="77777777" w:rsidR="00515445" w:rsidRPr="00515445" w:rsidRDefault="00515445" w:rsidP="00515445">
      <w:pPr>
        <w:rPr>
          <w:lang w:val="vi-VN"/>
        </w:rPr>
      </w:pPr>
      <w:r w:rsidRPr="00515445">
        <w:rPr>
          <w:lang w:val="vi-VN"/>
        </w:rPr>
        <w:t xml:space="preserve">    { </w:t>
      </w:r>
    </w:p>
    <w:p w14:paraId="05EBCC84" w14:textId="77777777" w:rsidR="00515445" w:rsidRPr="00515445" w:rsidRDefault="00515445" w:rsidP="00515445">
      <w:pPr>
        <w:rPr>
          <w:lang w:val="vi-VN"/>
        </w:rPr>
      </w:pPr>
      <w:r w:rsidRPr="00515445">
        <w:rPr>
          <w:lang w:val="vi-VN"/>
        </w:rPr>
        <w:t xml:space="preserve">      "vn": "Sau khi tốt nghiệp đại học, cô ấy muốn lấy chồng và có con.", </w:t>
      </w:r>
    </w:p>
    <w:p w14:paraId="4211A0A5" w14:textId="77777777" w:rsidR="00515445" w:rsidRPr="00515445" w:rsidRDefault="00515445" w:rsidP="00515445">
      <w:pPr>
        <w:rPr>
          <w:lang w:val="vi-VN"/>
        </w:rPr>
      </w:pPr>
      <w:r w:rsidRPr="00515445">
        <w:rPr>
          <w:lang w:val="vi-VN"/>
        </w:rPr>
        <w:t xml:space="preserve">      "en": "After graduating from university, she wants to get married and have children."</w:t>
      </w:r>
    </w:p>
    <w:p w14:paraId="394CB8BA" w14:textId="77777777" w:rsidR="00515445" w:rsidRPr="00515445" w:rsidRDefault="00515445" w:rsidP="00515445">
      <w:pPr>
        <w:rPr>
          <w:lang w:val="vi-VN"/>
        </w:rPr>
      </w:pPr>
      <w:r w:rsidRPr="00515445">
        <w:rPr>
          <w:lang w:val="vi-VN"/>
        </w:rPr>
        <w:lastRenderedPageBreak/>
        <w:t xml:space="preserve">    }, </w:t>
      </w:r>
    </w:p>
    <w:p w14:paraId="4F5788CB" w14:textId="77777777" w:rsidR="00515445" w:rsidRPr="00515445" w:rsidRDefault="00515445" w:rsidP="00515445">
      <w:pPr>
        <w:rPr>
          <w:lang w:val="vi-VN"/>
        </w:rPr>
      </w:pPr>
      <w:r w:rsidRPr="00515445">
        <w:rPr>
          <w:lang w:val="vi-VN"/>
        </w:rPr>
        <w:t xml:space="preserve">    { </w:t>
      </w:r>
    </w:p>
    <w:p w14:paraId="6C27A9B0" w14:textId="77777777" w:rsidR="00515445" w:rsidRPr="00515445" w:rsidRDefault="00515445" w:rsidP="00515445">
      <w:pPr>
        <w:rPr>
          <w:lang w:val="vi-VN"/>
        </w:rPr>
      </w:pPr>
      <w:r w:rsidRPr="00515445">
        <w:rPr>
          <w:lang w:val="vi-VN"/>
        </w:rPr>
        <w:t xml:space="preserve">      "vn": "Mẹ tôi luôn mong tôi lấy chồng sớm.", </w:t>
      </w:r>
    </w:p>
    <w:p w14:paraId="48A5ABE4" w14:textId="77777777" w:rsidR="00515445" w:rsidRPr="00515445" w:rsidRDefault="00515445" w:rsidP="00515445">
      <w:pPr>
        <w:rPr>
          <w:lang w:val="vi-VN"/>
        </w:rPr>
      </w:pPr>
      <w:r w:rsidRPr="00515445">
        <w:rPr>
          <w:lang w:val="vi-VN"/>
        </w:rPr>
        <w:t xml:space="preserve">      "en": "My mother always hopes that I will get married soon."</w:t>
      </w:r>
    </w:p>
    <w:p w14:paraId="16C01356" w14:textId="77777777" w:rsidR="00515445" w:rsidRPr="00515445" w:rsidRDefault="00515445" w:rsidP="00515445">
      <w:pPr>
        <w:rPr>
          <w:lang w:val="vi-VN"/>
        </w:rPr>
      </w:pPr>
      <w:r w:rsidRPr="00515445">
        <w:rPr>
          <w:lang w:val="vi-VN"/>
        </w:rPr>
        <w:t xml:space="preserve">    }, </w:t>
      </w:r>
    </w:p>
    <w:p w14:paraId="61B284FC" w14:textId="77777777" w:rsidR="00515445" w:rsidRPr="00515445" w:rsidRDefault="00515445" w:rsidP="00515445">
      <w:pPr>
        <w:rPr>
          <w:lang w:val="vi-VN"/>
        </w:rPr>
      </w:pPr>
      <w:r w:rsidRPr="00515445">
        <w:rPr>
          <w:lang w:val="vi-VN"/>
        </w:rPr>
        <w:t xml:space="preserve">    { </w:t>
      </w:r>
    </w:p>
    <w:p w14:paraId="18A4A0F9" w14:textId="77777777" w:rsidR="00515445" w:rsidRPr="00515445" w:rsidRDefault="00515445" w:rsidP="00515445">
      <w:pPr>
        <w:rPr>
          <w:lang w:val="vi-VN"/>
        </w:rPr>
      </w:pPr>
      <w:r w:rsidRPr="00515445">
        <w:rPr>
          <w:lang w:val="vi-VN"/>
        </w:rPr>
        <w:t xml:space="preserve">      "vn": "Nhiều phụ huynh Việt Nam ngày xưa thích con gái mình lấy chồng sớm.", </w:t>
      </w:r>
    </w:p>
    <w:p w14:paraId="7EC039BC" w14:textId="77777777" w:rsidR="00515445" w:rsidRPr="00515445" w:rsidRDefault="00515445" w:rsidP="00515445">
      <w:pPr>
        <w:rPr>
          <w:lang w:val="vi-VN"/>
        </w:rPr>
      </w:pPr>
      <w:r w:rsidRPr="00515445">
        <w:rPr>
          <w:lang w:val="vi-VN"/>
        </w:rPr>
        <w:t xml:space="preserve">      "en": "Many Vietnamese parents in the past liked their daughters to get married early."</w:t>
      </w:r>
    </w:p>
    <w:p w14:paraId="2F73D3DD" w14:textId="77777777" w:rsidR="00515445" w:rsidRPr="00515445" w:rsidRDefault="00515445" w:rsidP="00515445">
      <w:pPr>
        <w:rPr>
          <w:lang w:val="vi-VN"/>
        </w:rPr>
      </w:pPr>
      <w:r w:rsidRPr="00515445">
        <w:rPr>
          <w:lang w:val="vi-VN"/>
        </w:rPr>
        <w:t xml:space="preserve">    }  </w:t>
      </w:r>
    </w:p>
    <w:p w14:paraId="099394CA" w14:textId="77777777" w:rsidR="00515445" w:rsidRPr="00515445" w:rsidRDefault="00515445" w:rsidP="00515445">
      <w:pPr>
        <w:rPr>
          <w:lang w:val="vi-VN"/>
        </w:rPr>
      </w:pPr>
      <w:r w:rsidRPr="00515445">
        <w:rPr>
          <w:lang w:val="vi-VN"/>
        </w:rPr>
        <w:t xml:space="preserve">  ] </w:t>
      </w:r>
    </w:p>
    <w:p w14:paraId="7DBFB224" w14:textId="77777777" w:rsidR="00515445" w:rsidRPr="00515445" w:rsidRDefault="00515445" w:rsidP="00515445">
      <w:pPr>
        <w:rPr>
          <w:lang w:val="vi-VN"/>
        </w:rPr>
      </w:pPr>
      <w:r w:rsidRPr="00515445">
        <w:rPr>
          <w:lang w:val="vi-VN"/>
        </w:rPr>
        <w:t>}</w:t>
      </w:r>
    </w:p>
    <w:p w14:paraId="3E220816" w14:textId="77777777" w:rsidR="00515445" w:rsidRPr="00515445" w:rsidRDefault="00515445" w:rsidP="00515445">
      <w:pPr>
        <w:rPr>
          <w:lang w:val="vi-VN"/>
        </w:rPr>
      </w:pPr>
      <w:r w:rsidRPr="00515445">
        <w:rPr>
          <w:lang w:val="vi-VN"/>
        </w:rPr>
        <w:t>-----------------------------</w:t>
      </w:r>
    </w:p>
    <w:p w14:paraId="3A9D1B52" w14:textId="77777777" w:rsidR="00515445" w:rsidRPr="00515445" w:rsidRDefault="00515445" w:rsidP="00515445">
      <w:pPr>
        <w:rPr>
          <w:lang w:val="vi-VN"/>
        </w:rPr>
      </w:pPr>
      <w:r w:rsidRPr="00515445">
        <w:rPr>
          <w:lang w:val="vi-VN"/>
        </w:rPr>
        <w:t xml:space="preserve">keyword: Expression 'lấy vợ' </w:t>
      </w:r>
    </w:p>
    <w:p w14:paraId="382DDEC6" w14:textId="77777777" w:rsidR="00515445" w:rsidRPr="00515445" w:rsidRDefault="00515445" w:rsidP="00515445">
      <w:pPr>
        <w:rPr>
          <w:lang w:val="vi-VN"/>
        </w:rPr>
      </w:pPr>
      <w:r w:rsidRPr="00515445">
        <w:rPr>
          <w:lang w:val="vi-VN"/>
        </w:rPr>
        <w:t xml:space="preserve">PROMPT: Generate grammar explanation for following Vietnamese grammar point: Expression 'lấy vợ' </w:t>
      </w:r>
    </w:p>
    <w:p w14:paraId="52C81E6E" w14:textId="77777777" w:rsidR="00515445" w:rsidRPr="00515445" w:rsidRDefault="00515445" w:rsidP="00515445">
      <w:pPr>
        <w:rPr>
          <w:lang w:val="vi-VN"/>
        </w:rPr>
      </w:pPr>
      <w:r w:rsidRPr="00515445">
        <w:rPr>
          <w:lang w:val="vi-VN"/>
        </w:rPr>
        <w:t>RESPONSE: {</w:t>
      </w:r>
    </w:p>
    <w:p w14:paraId="62444D42" w14:textId="77777777" w:rsidR="00515445" w:rsidRPr="00515445" w:rsidRDefault="00515445" w:rsidP="00515445">
      <w:pPr>
        <w:rPr>
          <w:lang w:val="vi-VN"/>
        </w:rPr>
      </w:pPr>
      <w:r w:rsidRPr="00515445">
        <w:rPr>
          <w:lang w:val="vi-VN"/>
        </w:rPr>
        <w:t xml:space="preserve">    "title": "Expression 'lấy vợ'",</w:t>
      </w:r>
    </w:p>
    <w:p w14:paraId="7154BB02" w14:textId="77777777" w:rsidR="00515445" w:rsidRPr="00515445" w:rsidRDefault="00515445" w:rsidP="00515445">
      <w:pPr>
        <w:rPr>
          <w:lang w:val="vi-VN"/>
        </w:rPr>
      </w:pPr>
      <w:r w:rsidRPr="00515445">
        <w:rPr>
          <w:lang w:val="vi-VN"/>
        </w:rPr>
        <w:t xml:space="preserve">    "short_explanation": "Used to describe the action of marrying a woman.",</w:t>
      </w:r>
    </w:p>
    <w:p w14:paraId="5A973A5B" w14:textId="77777777" w:rsidR="00515445" w:rsidRPr="00515445" w:rsidRDefault="00515445" w:rsidP="00515445">
      <w:pPr>
        <w:rPr>
          <w:lang w:val="vi-VN"/>
        </w:rPr>
      </w:pPr>
      <w:r w:rsidRPr="00515445">
        <w:rPr>
          <w:lang w:val="vi-VN"/>
        </w:rPr>
        <w:t xml:space="preserve">    "long_explanation": "The Vietnamese phrase 'lấy vợ' is a common expression used to describe the act of marrying a woman. It is equivalent to the English phrase 'to take a wife'. 'Lấy' translates to 'take' and 'vợ' translates to 'wife'. In Vietnamese culture, it is often used to connote the action of a man getting married.",</w:t>
      </w:r>
    </w:p>
    <w:p w14:paraId="76A68DD8" w14:textId="77777777" w:rsidR="00515445" w:rsidRPr="00515445" w:rsidRDefault="00515445" w:rsidP="00515445">
      <w:pPr>
        <w:rPr>
          <w:lang w:val="vi-VN"/>
        </w:rPr>
      </w:pPr>
      <w:r w:rsidRPr="00515445">
        <w:rPr>
          <w:lang w:val="vi-VN"/>
        </w:rPr>
        <w:t xml:space="preserve">    "formation": "example of grammar formation for given grammar point",</w:t>
      </w:r>
    </w:p>
    <w:p w14:paraId="6E9CA109" w14:textId="77777777" w:rsidR="00515445" w:rsidRPr="00515445" w:rsidRDefault="00515445" w:rsidP="00515445">
      <w:pPr>
        <w:rPr>
          <w:lang w:val="vi-VN"/>
        </w:rPr>
      </w:pPr>
      <w:r w:rsidRPr="00515445">
        <w:rPr>
          <w:lang w:val="vi-VN"/>
        </w:rPr>
        <w:t xml:space="preserve">    "examples": [</w:t>
      </w:r>
    </w:p>
    <w:p w14:paraId="09DAC2FE" w14:textId="77777777" w:rsidR="00515445" w:rsidRPr="00515445" w:rsidRDefault="00515445" w:rsidP="00515445">
      <w:pPr>
        <w:rPr>
          <w:lang w:val="vi-VN"/>
        </w:rPr>
      </w:pPr>
      <w:r w:rsidRPr="00515445">
        <w:rPr>
          <w:lang w:val="vi-VN"/>
        </w:rPr>
        <w:t xml:space="preserve">      {</w:t>
      </w:r>
    </w:p>
    <w:p w14:paraId="28775355" w14:textId="77777777" w:rsidR="00515445" w:rsidRPr="00515445" w:rsidRDefault="00515445" w:rsidP="00515445">
      <w:pPr>
        <w:rPr>
          <w:lang w:val="vi-VN"/>
        </w:rPr>
      </w:pPr>
      <w:r w:rsidRPr="00515445">
        <w:rPr>
          <w:lang w:val="vi-VN"/>
        </w:rPr>
        <w:t xml:space="preserve">        "vn": "Anh ấy lấy vợ ở tuổi 30.",</w:t>
      </w:r>
    </w:p>
    <w:p w14:paraId="04C49B2E" w14:textId="77777777" w:rsidR="00515445" w:rsidRPr="00515445" w:rsidRDefault="00515445" w:rsidP="00515445">
      <w:pPr>
        <w:rPr>
          <w:lang w:val="vi-VN"/>
        </w:rPr>
      </w:pPr>
      <w:r w:rsidRPr="00515445">
        <w:rPr>
          <w:lang w:val="vi-VN"/>
        </w:rPr>
        <w:t xml:space="preserve">        "en": "He took a wife at the age of 30."</w:t>
      </w:r>
    </w:p>
    <w:p w14:paraId="0581E924" w14:textId="77777777" w:rsidR="00515445" w:rsidRPr="00515445" w:rsidRDefault="00515445" w:rsidP="00515445">
      <w:pPr>
        <w:rPr>
          <w:lang w:val="vi-VN"/>
        </w:rPr>
      </w:pPr>
      <w:r w:rsidRPr="00515445">
        <w:rPr>
          <w:lang w:val="vi-VN"/>
        </w:rPr>
        <w:t xml:space="preserve">      },</w:t>
      </w:r>
    </w:p>
    <w:p w14:paraId="63D9AABF" w14:textId="77777777" w:rsidR="00515445" w:rsidRPr="00515445" w:rsidRDefault="00515445" w:rsidP="00515445">
      <w:pPr>
        <w:rPr>
          <w:lang w:val="vi-VN"/>
        </w:rPr>
      </w:pPr>
      <w:r w:rsidRPr="00515445">
        <w:rPr>
          <w:lang w:val="vi-VN"/>
        </w:rPr>
        <w:t xml:space="preserve">      {</w:t>
      </w:r>
    </w:p>
    <w:p w14:paraId="307842B8" w14:textId="05651530" w:rsidR="00515445" w:rsidRPr="00515445" w:rsidRDefault="00515445" w:rsidP="00515445">
      <w:pPr>
        <w:rPr>
          <w:lang w:val="vi-VN"/>
        </w:rPr>
      </w:pPr>
      <w:r w:rsidRPr="00515445">
        <w:rPr>
          <w:lang w:val="vi-VN"/>
        </w:rPr>
        <w:t xml:space="preserve">        "vn": "</w:t>
      </w:r>
      <w:del w:id="896" w:author="Canh Duc Nguyen" w:date="2023-10-14T10:55:00Z">
        <w:r w:rsidRPr="00515445" w:rsidDel="002653E6">
          <w:rPr>
            <w:lang w:val="vi-VN"/>
          </w:rPr>
          <w:delText>Hồi nào</w:delText>
        </w:r>
      </w:del>
      <w:ins w:id="897" w:author="Canh Duc Nguyen" w:date="2023-10-14T10:55:00Z">
        <w:r w:rsidR="002653E6">
          <w:rPr>
            <w:lang w:val="vi-VN"/>
          </w:rPr>
          <w:t>A</w:t>
        </w:r>
      </w:ins>
      <w:del w:id="898" w:author="Canh Duc Nguyen" w:date="2023-10-14T10:55:00Z">
        <w:r w:rsidRPr="00515445" w:rsidDel="002653E6">
          <w:rPr>
            <w:lang w:val="vi-VN"/>
          </w:rPr>
          <w:delText xml:space="preserve"> a</w:delText>
        </w:r>
      </w:del>
      <w:r w:rsidRPr="00515445">
        <w:rPr>
          <w:lang w:val="vi-VN"/>
        </w:rPr>
        <w:t xml:space="preserve">nh Trường </w:t>
      </w:r>
      <w:ins w:id="899" w:author="Canh Duc Nguyen" w:date="2023-10-14T10:55:00Z">
        <w:r w:rsidR="002653E6">
          <w:rPr>
            <w:lang w:val="vi-VN"/>
          </w:rPr>
          <w:t xml:space="preserve">định khi nào </w:t>
        </w:r>
      </w:ins>
      <w:del w:id="900" w:author="Canh Duc Nguyen" w:date="2023-10-14T10:55:00Z">
        <w:r w:rsidRPr="00515445" w:rsidDel="002653E6">
          <w:rPr>
            <w:lang w:val="vi-VN"/>
          </w:rPr>
          <w:delText xml:space="preserve">cũng </w:delText>
        </w:r>
      </w:del>
      <w:r w:rsidRPr="00515445">
        <w:rPr>
          <w:lang w:val="vi-VN"/>
        </w:rPr>
        <w:t xml:space="preserve">lấy vợ </w:t>
      </w:r>
      <w:del w:id="901" w:author="Canh Duc Nguyen" w:date="2023-10-14T10:55:00Z">
        <w:r w:rsidRPr="00515445" w:rsidDel="002653E6">
          <w:rPr>
            <w:lang w:val="vi-VN"/>
          </w:rPr>
          <w:delText>nhi</w:delText>
        </w:r>
      </w:del>
      <w:ins w:id="902" w:author="Canh Duc Nguyen" w:date="2023-10-14T10:55:00Z">
        <w:r w:rsidR="002653E6">
          <w:rPr>
            <w:lang w:val="vi-VN"/>
          </w:rPr>
          <w:t>nhỉ</w:t>
        </w:r>
      </w:ins>
      <w:r w:rsidRPr="00515445">
        <w:rPr>
          <w:lang w:val="vi-VN"/>
        </w:rPr>
        <w:t>?",</w:t>
      </w:r>
    </w:p>
    <w:p w14:paraId="10A464D0" w14:textId="77777777" w:rsidR="00515445" w:rsidRPr="00515445" w:rsidRDefault="00515445" w:rsidP="00515445">
      <w:pPr>
        <w:rPr>
          <w:lang w:val="vi-VN"/>
        </w:rPr>
      </w:pPr>
      <w:r w:rsidRPr="00515445">
        <w:rPr>
          <w:lang w:val="vi-VN"/>
        </w:rPr>
        <w:t xml:space="preserve">        "en": "When did Truong take a wife anyway?"</w:t>
      </w:r>
    </w:p>
    <w:p w14:paraId="0DBC3C7C" w14:textId="77777777" w:rsidR="00515445" w:rsidRPr="00515445" w:rsidRDefault="00515445" w:rsidP="00515445">
      <w:pPr>
        <w:rPr>
          <w:lang w:val="vi-VN"/>
        </w:rPr>
      </w:pPr>
      <w:r w:rsidRPr="00515445">
        <w:rPr>
          <w:lang w:val="vi-VN"/>
        </w:rPr>
        <w:t xml:space="preserve">      },</w:t>
      </w:r>
    </w:p>
    <w:p w14:paraId="09690803" w14:textId="77777777" w:rsidR="00515445" w:rsidRPr="00515445" w:rsidRDefault="00515445" w:rsidP="00515445">
      <w:pPr>
        <w:rPr>
          <w:lang w:val="vi-VN"/>
        </w:rPr>
      </w:pPr>
      <w:r w:rsidRPr="00515445">
        <w:rPr>
          <w:lang w:val="vi-VN"/>
        </w:rPr>
        <w:t xml:space="preserve">      {</w:t>
      </w:r>
    </w:p>
    <w:p w14:paraId="1D651FF4" w14:textId="77777777" w:rsidR="00515445" w:rsidRPr="00515445" w:rsidRDefault="00515445" w:rsidP="00515445">
      <w:pPr>
        <w:rPr>
          <w:lang w:val="vi-VN"/>
        </w:rPr>
      </w:pPr>
      <w:r w:rsidRPr="00515445">
        <w:rPr>
          <w:lang w:val="vi-VN"/>
        </w:rPr>
        <w:t xml:space="preserve">        "vn": "Bạn tôi vừa mới lấy vợ xong.",</w:t>
      </w:r>
    </w:p>
    <w:p w14:paraId="4B878458" w14:textId="77777777" w:rsidR="00515445" w:rsidRPr="00515445" w:rsidRDefault="00515445" w:rsidP="00515445">
      <w:pPr>
        <w:rPr>
          <w:lang w:val="vi-VN"/>
        </w:rPr>
      </w:pPr>
      <w:r w:rsidRPr="00515445">
        <w:rPr>
          <w:lang w:val="vi-VN"/>
        </w:rPr>
        <w:t xml:space="preserve">        "en": "My friend just took a wife."</w:t>
      </w:r>
    </w:p>
    <w:p w14:paraId="28ED005B" w14:textId="77777777" w:rsidR="00515445" w:rsidRPr="00515445" w:rsidRDefault="00515445" w:rsidP="00515445">
      <w:pPr>
        <w:rPr>
          <w:lang w:val="vi-VN"/>
        </w:rPr>
      </w:pPr>
      <w:r w:rsidRPr="00515445">
        <w:rPr>
          <w:lang w:val="vi-VN"/>
        </w:rPr>
        <w:t xml:space="preserve">      },</w:t>
      </w:r>
    </w:p>
    <w:p w14:paraId="27337B7A" w14:textId="77777777" w:rsidR="00515445" w:rsidRPr="00515445" w:rsidRDefault="00515445" w:rsidP="00515445">
      <w:pPr>
        <w:rPr>
          <w:lang w:val="vi-VN"/>
        </w:rPr>
      </w:pPr>
      <w:r w:rsidRPr="00515445">
        <w:rPr>
          <w:lang w:val="vi-VN"/>
        </w:rPr>
        <w:t xml:space="preserve">      {</w:t>
      </w:r>
    </w:p>
    <w:p w14:paraId="7D14B7AE" w14:textId="77777777" w:rsidR="00515445" w:rsidRPr="00515445" w:rsidRDefault="00515445" w:rsidP="00515445">
      <w:pPr>
        <w:rPr>
          <w:lang w:val="vi-VN"/>
        </w:rPr>
      </w:pPr>
      <w:r w:rsidRPr="00515445">
        <w:rPr>
          <w:lang w:val="vi-VN"/>
        </w:rPr>
        <w:t xml:space="preserve">        "vn": "Anh ấy định năm sau sẽ lấy vợ.",</w:t>
      </w:r>
    </w:p>
    <w:p w14:paraId="1ED78F8A" w14:textId="77777777" w:rsidR="00515445" w:rsidRPr="00515445" w:rsidRDefault="00515445" w:rsidP="00515445">
      <w:pPr>
        <w:rPr>
          <w:lang w:val="vi-VN"/>
        </w:rPr>
      </w:pPr>
      <w:r w:rsidRPr="00515445">
        <w:rPr>
          <w:lang w:val="vi-VN"/>
        </w:rPr>
        <w:t xml:space="preserve">        "en": "He plans to take a wife next year."</w:t>
      </w:r>
    </w:p>
    <w:p w14:paraId="4EAA683D" w14:textId="77777777" w:rsidR="00515445" w:rsidRPr="00515445" w:rsidRDefault="00515445" w:rsidP="00515445">
      <w:pPr>
        <w:rPr>
          <w:lang w:val="vi-VN"/>
        </w:rPr>
      </w:pPr>
      <w:r w:rsidRPr="00515445">
        <w:rPr>
          <w:lang w:val="vi-VN"/>
        </w:rPr>
        <w:t xml:space="preserve">      }</w:t>
      </w:r>
    </w:p>
    <w:p w14:paraId="7A6DD475" w14:textId="77777777" w:rsidR="00515445" w:rsidRPr="00515445" w:rsidRDefault="00515445" w:rsidP="00515445">
      <w:pPr>
        <w:rPr>
          <w:lang w:val="vi-VN"/>
        </w:rPr>
      </w:pPr>
      <w:r w:rsidRPr="00515445">
        <w:rPr>
          <w:lang w:val="vi-VN"/>
        </w:rPr>
        <w:t xml:space="preserve">    ]</w:t>
      </w:r>
    </w:p>
    <w:p w14:paraId="627C86B6" w14:textId="77777777" w:rsidR="00515445" w:rsidRPr="00515445" w:rsidRDefault="00515445" w:rsidP="00515445">
      <w:pPr>
        <w:rPr>
          <w:lang w:val="vi-VN"/>
        </w:rPr>
      </w:pPr>
      <w:r w:rsidRPr="00515445">
        <w:rPr>
          <w:lang w:val="vi-VN"/>
        </w:rPr>
        <w:t>}</w:t>
      </w:r>
    </w:p>
    <w:p w14:paraId="5E48D7D8" w14:textId="77777777" w:rsidR="00515445" w:rsidRPr="00515445" w:rsidRDefault="00515445" w:rsidP="00515445">
      <w:pPr>
        <w:rPr>
          <w:lang w:val="vi-VN"/>
        </w:rPr>
      </w:pPr>
      <w:r w:rsidRPr="00515445">
        <w:rPr>
          <w:lang w:val="vi-VN"/>
        </w:rPr>
        <w:t>-----------------------------</w:t>
      </w:r>
    </w:p>
    <w:p w14:paraId="2B8D709B" w14:textId="77777777" w:rsidR="00515445" w:rsidRPr="00515445" w:rsidRDefault="00515445" w:rsidP="00515445">
      <w:pPr>
        <w:rPr>
          <w:lang w:val="vi-VN"/>
        </w:rPr>
      </w:pPr>
      <w:r w:rsidRPr="00515445">
        <w:rPr>
          <w:lang w:val="vi-VN"/>
        </w:rPr>
        <w:t xml:space="preserve">keyword: Expression 'mời' </w:t>
      </w:r>
    </w:p>
    <w:p w14:paraId="6C25BCCD" w14:textId="77777777" w:rsidR="00515445" w:rsidRPr="00515445" w:rsidRDefault="00515445" w:rsidP="00515445">
      <w:pPr>
        <w:rPr>
          <w:lang w:val="vi-VN"/>
        </w:rPr>
      </w:pPr>
      <w:r w:rsidRPr="00515445">
        <w:rPr>
          <w:lang w:val="vi-VN"/>
        </w:rPr>
        <w:lastRenderedPageBreak/>
        <w:t xml:space="preserve">PROMPT: Generate grammar explanation for following Vietnamese grammar point: Expression 'mời' </w:t>
      </w:r>
    </w:p>
    <w:p w14:paraId="7EC90426" w14:textId="77777777" w:rsidR="00515445" w:rsidRPr="00515445" w:rsidRDefault="00515445" w:rsidP="00515445">
      <w:pPr>
        <w:rPr>
          <w:lang w:val="vi-VN"/>
        </w:rPr>
      </w:pPr>
      <w:r w:rsidRPr="00515445">
        <w:rPr>
          <w:lang w:val="vi-VN"/>
        </w:rPr>
        <w:t>RESPONSE: {</w:t>
      </w:r>
    </w:p>
    <w:p w14:paraId="00B1136E" w14:textId="77777777" w:rsidR="00515445" w:rsidRPr="00515445" w:rsidRDefault="00515445" w:rsidP="00515445">
      <w:pPr>
        <w:rPr>
          <w:lang w:val="vi-VN"/>
        </w:rPr>
      </w:pPr>
      <w:r w:rsidRPr="00515445">
        <w:rPr>
          <w:lang w:val="vi-VN"/>
        </w:rPr>
        <w:t xml:space="preserve">  "title": "Expression 'mời'",</w:t>
      </w:r>
    </w:p>
    <w:p w14:paraId="24430C8C" w14:textId="77777777" w:rsidR="00515445" w:rsidRPr="00515445" w:rsidRDefault="00515445" w:rsidP="00515445">
      <w:pPr>
        <w:rPr>
          <w:lang w:val="vi-VN"/>
        </w:rPr>
      </w:pPr>
      <w:r w:rsidRPr="00515445">
        <w:rPr>
          <w:lang w:val="vi-VN"/>
        </w:rPr>
        <w:t xml:space="preserve">  "short_explanation": "Used to offer, invite or to politely communicate that something is ready.",</w:t>
      </w:r>
    </w:p>
    <w:p w14:paraId="3B45296F" w14:textId="77777777" w:rsidR="00515445" w:rsidRPr="00515445" w:rsidRDefault="00515445" w:rsidP="00515445">
      <w:pPr>
        <w:rPr>
          <w:lang w:val="vi-VN"/>
        </w:rPr>
      </w:pPr>
      <w:r w:rsidRPr="00515445">
        <w:rPr>
          <w:lang w:val="vi-VN"/>
        </w:rPr>
        <w:t xml:space="preserve">  "long_explanation": "The Vietnamese word 'mời' translates to 'invite' or 'please' in English, but its usage isn't limited to these definitions. It's often used to offer something to someone, to invite someone somewhere, or to politely let someone know that something is ready for their use. 'Mời' is a great way to add politeness to conversations in Vietnamese.",</w:t>
      </w:r>
    </w:p>
    <w:p w14:paraId="67534CBE" w14:textId="77777777" w:rsidR="00515445" w:rsidRPr="00515445" w:rsidRDefault="00515445" w:rsidP="00515445">
      <w:pPr>
        <w:rPr>
          <w:lang w:val="vi-VN"/>
        </w:rPr>
      </w:pPr>
      <w:r w:rsidRPr="00515445">
        <w:rPr>
          <w:lang w:val="vi-VN"/>
        </w:rPr>
        <w:t xml:space="preserve">  "formation": "mời + receiver + action/thing",</w:t>
      </w:r>
    </w:p>
    <w:p w14:paraId="01B40D36" w14:textId="77777777" w:rsidR="00515445" w:rsidRPr="00515445" w:rsidRDefault="00515445" w:rsidP="00515445">
      <w:pPr>
        <w:rPr>
          <w:lang w:val="vi-VN"/>
        </w:rPr>
      </w:pPr>
      <w:r w:rsidRPr="00515445">
        <w:rPr>
          <w:lang w:val="vi-VN"/>
        </w:rPr>
        <w:t xml:space="preserve">  "examples": [</w:t>
      </w:r>
    </w:p>
    <w:p w14:paraId="736B9194" w14:textId="77777777" w:rsidR="00515445" w:rsidRPr="00515445" w:rsidRDefault="00515445" w:rsidP="00515445">
      <w:pPr>
        <w:rPr>
          <w:lang w:val="vi-VN"/>
        </w:rPr>
      </w:pPr>
      <w:r w:rsidRPr="00515445">
        <w:rPr>
          <w:lang w:val="vi-VN"/>
        </w:rPr>
        <w:t xml:space="preserve">    {</w:t>
      </w:r>
    </w:p>
    <w:p w14:paraId="00BCC71E" w14:textId="77777777" w:rsidR="00515445" w:rsidRPr="00515445" w:rsidRDefault="00515445" w:rsidP="00515445">
      <w:pPr>
        <w:rPr>
          <w:lang w:val="vi-VN"/>
        </w:rPr>
      </w:pPr>
      <w:r w:rsidRPr="00515445">
        <w:rPr>
          <w:lang w:val="vi-VN"/>
        </w:rPr>
        <w:t xml:space="preserve">      "vn": "Mời bạn vào phòng khách.",</w:t>
      </w:r>
    </w:p>
    <w:p w14:paraId="652F86F7" w14:textId="77777777" w:rsidR="00515445" w:rsidRPr="00515445" w:rsidRDefault="00515445" w:rsidP="00515445">
      <w:pPr>
        <w:rPr>
          <w:lang w:val="vi-VN"/>
        </w:rPr>
      </w:pPr>
      <w:r w:rsidRPr="00515445">
        <w:rPr>
          <w:lang w:val="vi-VN"/>
        </w:rPr>
        <w:t xml:space="preserve">      "en": "Please come into the living room."</w:t>
      </w:r>
    </w:p>
    <w:p w14:paraId="6B598CFE" w14:textId="77777777" w:rsidR="00515445" w:rsidRPr="00515445" w:rsidRDefault="00515445" w:rsidP="00515445">
      <w:pPr>
        <w:rPr>
          <w:lang w:val="vi-VN"/>
        </w:rPr>
      </w:pPr>
      <w:r w:rsidRPr="00515445">
        <w:rPr>
          <w:lang w:val="vi-VN"/>
        </w:rPr>
        <w:t xml:space="preserve">    },</w:t>
      </w:r>
    </w:p>
    <w:p w14:paraId="6582DAB7" w14:textId="77777777" w:rsidR="00515445" w:rsidRPr="00515445" w:rsidRDefault="00515445" w:rsidP="00515445">
      <w:pPr>
        <w:rPr>
          <w:lang w:val="vi-VN"/>
        </w:rPr>
      </w:pPr>
      <w:r w:rsidRPr="00515445">
        <w:rPr>
          <w:lang w:val="vi-VN"/>
        </w:rPr>
        <w:t xml:space="preserve">    {</w:t>
      </w:r>
    </w:p>
    <w:p w14:paraId="680D94A4" w14:textId="77777777" w:rsidR="00515445" w:rsidRPr="00515445" w:rsidRDefault="00515445" w:rsidP="00515445">
      <w:pPr>
        <w:rPr>
          <w:lang w:val="vi-VN"/>
        </w:rPr>
      </w:pPr>
      <w:r w:rsidRPr="00515445">
        <w:rPr>
          <w:lang w:val="vi-VN"/>
        </w:rPr>
        <w:t xml:space="preserve">      "vn": "Mời bạn xem qua tài liệu này.",</w:t>
      </w:r>
    </w:p>
    <w:p w14:paraId="6C0C4293" w14:textId="77777777" w:rsidR="00515445" w:rsidRPr="00515445" w:rsidRDefault="00515445" w:rsidP="00515445">
      <w:pPr>
        <w:rPr>
          <w:lang w:val="vi-VN"/>
        </w:rPr>
      </w:pPr>
      <w:r w:rsidRPr="00515445">
        <w:rPr>
          <w:lang w:val="vi-VN"/>
        </w:rPr>
        <w:t xml:space="preserve">      "en": "Please take a look at this document."</w:t>
      </w:r>
    </w:p>
    <w:p w14:paraId="2D62E9EE" w14:textId="77777777" w:rsidR="00515445" w:rsidRPr="00515445" w:rsidRDefault="00515445" w:rsidP="00515445">
      <w:pPr>
        <w:rPr>
          <w:lang w:val="vi-VN"/>
        </w:rPr>
      </w:pPr>
      <w:r w:rsidRPr="00515445">
        <w:rPr>
          <w:lang w:val="vi-VN"/>
        </w:rPr>
        <w:t xml:space="preserve">    },</w:t>
      </w:r>
    </w:p>
    <w:p w14:paraId="46B511EC" w14:textId="77777777" w:rsidR="00515445" w:rsidRPr="00515445" w:rsidRDefault="00515445" w:rsidP="00515445">
      <w:pPr>
        <w:rPr>
          <w:lang w:val="vi-VN"/>
        </w:rPr>
      </w:pPr>
      <w:r w:rsidRPr="00515445">
        <w:rPr>
          <w:lang w:val="vi-VN"/>
        </w:rPr>
        <w:t xml:space="preserve">    {</w:t>
      </w:r>
    </w:p>
    <w:p w14:paraId="2B7D68FF" w14:textId="77777777" w:rsidR="00515445" w:rsidRPr="00515445" w:rsidRDefault="00515445" w:rsidP="00515445">
      <w:pPr>
        <w:rPr>
          <w:lang w:val="vi-VN"/>
        </w:rPr>
      </w:pPr>
      <w:r w:rsidRPr="00515445">
        <w:rPr>
          <w:lang w:val="vi-VN"/>
        </w:rPr>
        <w:t xml:space="preserve">      "vn": "Mời anh dùng trà.",</w:t>
      </w:r>
    </w:p>
    <w:p w14:paraId="0531C573" w14:textId="77777777" w:rsidR="00515445" w:rsidRPr="00515445" w:rsidRDefault="00515445" w:rsidP="00515445">
      <w:pPr>
        <w:rPr>
          <w:lang w:val="vi-VN"/>
        </w:rPr>
      </w:pPr>
      <w:r w:rsidRPr="00515445">
        <w:rPr>
          <w:lang w:val="vi-VN"/>
        </w:rPr>
        <w:t xml:space="preserve">      "en": "Please enjoy the tea."</w:t>
      </w:r>
    </w:p>
    <w:p w14:paraId="617072D7" w14:textId="77777777" w:rsidR="00515445" w:rsidRPr="00515445" w:rsidRDefault="00515445" w:rsidP="00515445">
      <w:pPr>
        <w:rPr>
          <w:lang w:val="vi-VN"/>
        </w:rPr>
      </w:pPr>
      <w:r w:rsidRPr="00515445">
        <w:rPr>
          <w:lang w:val="vi-VN"/>
        </w:rPr>
        <w:t xml:space="preserve">    },</w:t>
      </w:r>
    </w:p>
    <w:p w14:paraId="31F28670" w14:textId="77777777" w:rsidR="00515445" w:rsidRPr="00515445" w:rsidRDefault="00515445" w:rsidP="00515445">
      <w:pPr>
        <w:rPr>
          <w:lang w:val="vi-VN"/>
        </w:rPr>
      </w:pPr>
      <w:r w:rsidRPr="00515445">
        <w:rPr>
          <w:lang w:val="vi-VN"/>
        </w:rPr>
        <w:t xml:space="preserve">    {</w:t>
      </w:r>
    </w:p>
    <w:p w14:paraId="401C327B" w14:textId="77777777" w:rsidR="00515445" w:rsidRPr="00515445" w:rsidRDefault="00515445" w:rsidP="00515445">
      <w:pPr>
        <w:rPr>
          <w:lang w:val="vi-VN"/>
        </w:rPr>
      </w:pPr>
      <w:r w:rsidRPr="00515445">
        <w:rPr>
          <w:lang w:val="vi-VN"/>
        </w:rPr>
        <w:t xml:space="preserve">      "vn": "Mời bạn thử món mới của chúng tôi.",</w:t>
      </w:r>
    </w:p>
    <w:p w14:paraId="14C97094" w14:textId="77777777" w:rsidR="00515445" w:rsidRPr="00515445" w:rsidRDefault="00515445" w:rsidP="00515445">
      <w:pPr>
        <w:rPr>
          <w:lang w:val="vi-VN"/>
        </w:rPr>
      </w:pPr>
      <w:r w:rsidRPr="00515445">
        <w:rPr>
          <w:lang w:val="vi-VN"/>
        </w:rPr>
        <w:t xml:space="preserve">      "en": "Please try our new dish."</w:t>
      </w:r>
    </w:p>
    <w:p w14:paraId="0EF093B8" w14:textId="77777777" w:rsidR="00515445" w:rsidRPr="00515445" w:rsidRDefault="00515445" w:rsidP="00515445">
      <w:pPr>
        <w:rPr>
          <w:lang w:val="vi-VN"/>
        </w:rPr>
      </w:pPr>
      <w:r w:rsidRPr="00515445">
        <w:rPr>
          <w:lang w:val="vi-VN"/>
        </w:rPr>
        <w:t xml:space="preserve">    }</w:t>
      </w:r>
    </w:p>
    <w:p w14:paraId="3E5FA4EE" w14:textId="77777777" w:rsidR="00515445" w:rsidRPr="00515445" w:rsidRDefault="00515445" w:rsidP="00515445">
      <w:pPr>
        <w:rPr>
          <w:lang w:val="vi-VN"/>
        </w:rPr>
      </w:pPr>
      <w:r w:rsidRPr="00515445">
        <w:rPr>
          <w:lang w:val="vi-VN"/>
        </w:rPr>
        <w:t xml:space="preserve">  ]</w:t>
      </w:r>
    </w:p>
    <w:p w14:paraId="764702F1" w14:textId="77777777" w:rsidR="00515445" w:rsidRPr="00515445" w:rsidRDefault="00515445" w:rsidP="00515445">
      <w:pPr>
        <w:rPr>
          <w:lang w:val="vi-VN"/>
        </w:rPr>
      </w:pPr>
      <w:r w:rsidRPr="00515445">
        <w:rPr>
          <w:lang w:val="vi-VN"/>
        </w:rPr>
        <w:t>}</w:t>
      </w:r>
    </w:p>
    <w:p w14:paraId="1D48D881" w14:textId="77777777" w:rsidR="00515445" w:rsidRPr="00515445" w:rsidRDefault="00515445" w:rsidP="00515445">
      <w:pPr>
        <w:rPr>
          <w:lang w:val="vi-VN"/>
        </w:rPr>
      </w:pPr>
      <w:r w:rsidRPr="00515445">
        <w:rPr>
          <w:lang w:val="vi-VN"/>
        </w:rPr>
        <w:t>-----------------------------</w:t>
      </w:r>
    </w:p>
    <w:p w14:paraId="0EA69792" w14:textId="77777777" w:rsidR="00515445" w:rsidRPr="00515445" w:rsidRDefault="00515445" w:rsidP="00515445">
      <w:pPr>
        <w:rPr>
          <w:lang w:val="vi-VN"/>
        </w:rPr>
      </w:pPr>
      <w:r w:rsidRPr="00515445">
        <w:rPr>
          <w:lang w:val="vi-VN"/>
        </w:rPr>
        <w:t xml:space="preserve">keyword: Expression 'Mới … thôi' </w:t>
      </w:r>
    </w:p>
    <w:p w14:paraId="28117330" w14:textId="77777777" w:rsidR="00515445" w:rsidRPr="00515445" w:rsidRDefault="00515445" w:rsidP="00515445">
      <w:pPr>
        <w:rPr>
          <w:lang w:val="vi-VN"/>
        </w:rPr>
      </w:pPr>
      <w:r w:rsidRPr="00515445">
        <w:rPr>
          <w:lang w:val="vi-VN"/>
        </w:rPr>
        <w:t xml:space="preserve">PROMPT: Generate grammar explanation for following Vietnamese grammar point: Expression 'Mới … thôi' </w:t>
      </w:r>
    </w:p>
    <w:p w14:paraId="407CC64A" w14:textId="77777777" w:rsidR="00515445" w:rsidRPr="00515445" w:rsidRDefault="00515445" w:rsidP="00515445">
      <w:pPr>
        <w:rPr>
          <w:lang w:val="vi-VN"/>
        </w:rPr>
      </w:pPr>
      <w:r w:rsidRPr="00515445">
        <w:rPr>
          <w:lang w:val="vi-VN"/>
        </w:rPr>
        <w:t>RESPONSE: {</w:t>
      </w:r>
    </w:p>
    <w:p w14:paraId="0DCFD429" w14:textId="77777777" w:rsidR="00515445" w:rsidRPr="00515445" w:rsidRDefault="00515445" w:rsidP="00515445">
      <w:pPr>
        <w:rPr>
          <w:lang w:val="vi-VN"/>
        </w:rPr>
      </w:pPr>
      <w:r w:rsidRPr="00515445">
        <w:rPr>
          <w:lang w:val="vi-VN"/>
        </w:rPr>
        <w:t xml:space="preserve">  "title": "Expression 'Mới … thôi'",</w:t>
      </w:r>
    </w:p>
    <w:p w14:paraId="790AE31C" w14:textId="77777777" w:rsidR="00515445" w:rsidRPr="00515445" w:rsidRDefault="00515445" w:rsidP="00515445">
      <w:pPr>
        <w:rPr>
          <w:lang w:val="vi-VN"/>
        </w:rPr>
      </w:pPr>
      <w:r w:rsidRPr="00515445">
        <w:rPr>
          <w:lang w:val="vi-VN"/>
        </w:rPr>
        <w:t xml:space="preserve">  "short_explanation": "Used to emphasize the recency of an action or event.",</w:t>
      </w:r>
    </w:p>
    <w:p w14:paraId="31B7AE8C" w14:textId="77777777" w:rsidR="00515445" w:rsidRPr="00515445" w:rsidRDefault="00515445" w:rsidP="00515445">
      <w:pPr>
        <w:rPr>
          <w:lang w:val="vi-VN"/>
        </w:rPr>
      </w:pPr>
      <w:r w:rsidRPr="00515445">
        <w:rPr>
          <w:lang w:val="vi-VN"/>
        </w:rPr>
        <w:t xml:space="preserve">  "long_explanation": "The Vietnamese expression 'Mới … thôi' is used to indicate that an action or event has just recently occurred. It is equivalent to saying 'just ...' in English. It helps to emphasize the recency of the action or event being discussed. It is often used when sharing news or updates about recent happenings.",</w:t>
      </w:r>
    </w:p>
    <w:p w14:paraId="6EAFF09F" w14:textId="77777777" w:rsidR="00515445" w:rsidRPr="00515445" w:rsidRDefault="00515445" w:rsidP="00515445">
      <w:pPr>
        <w:rPr>
          <w:lang w:val="vi-VN"/>
        </w:rPr>
      </w:pPr>
      <w:r w:rsidRPr="00515445">
        <w:rPr>
          <w:lang w:val="vi-VN"/>
        </w:rPr>
        <w:t xml:space="preserve">  "formation": "Example of grammar formation for 'Mới … thôi': Mới + action/verb + thôi",</w:t>
      </w:r>
    </w:p>
    <w:p w14:paraId="6EAEF3B4" w14:textId="77777777" w:rsidR="00515445" w:rsidRPr="00515445" w:rsidRDefault="00515445" w:rsidP="00515445">
      <w:pPr>
        <w:rPr>
          <w:lang w:val="vi-VN"/>
        </w:rPr>
      </w:pPr>
      <w:r w:rsidRPr="00515445">
        <w:rPr>
          <w:lang w:val="vi-VN"/>
        </w:rPr>
        <w:t xml:space="preserve">  "examples": [</w:t>
      </w:r>
    </w:p>
    <w:p w14:paraId="48C82877" w14:textId="77777777" w:rsidR="00515445" w:rsidRPr="00515445" w:rsidRDefault="00515445" w:rsidP="00515445">
      <w:pPr>
        <w:rPr>
          <w:lang w:val="vi-VN"/>
        </w:rPr>
      </w:pPr>
      <w:r w:rsidRPr="00515445">
        <w:rPr>
          <w:lang w:val="vi-VN"/>
        </w:rPr>
        <w:t xml:space="preserve">    {</w:t>
      </w:r>
    </w:p>
    <w:p w14:paraId="41C5429C" w14:textId="77777777" w:rsidR="00515445" w:rsidRPr="00515445" w:rsidRDefault="00515445" w:rsidP="00515445">
      <w:pPr>
        <w:rPr>
          <w:lang w:val="vi-VN"/>
        </w:rPr>
      </w:pPr>
      <w:r w:rsidRPr="00515445">
        <w:rPr>
          <w:lang w:val="vi-VN"/>
        </w:rPr>
        <w:lastRenderedPageBreak/>
        <w:t xml:space="preserve">      "vn": "Tôi mới về nhà thôi.",</w:t>
      </w:r>
    </w:p>
    <w:p w14:paraId="47992B4B" w14:textId="77777777" w:rsidR="00515445" w:rsidRPr="00515445" w:rsidRDefault="00515445" w:rsidP="00515445">
      <w:pPr>
        <w:rPr>
          <w:lang w:val="vi-VN"/>
        </w:rPr>
      </w:pPr>
      <w:r w:rsidRPr="00515445">
        <w:rPr>
          <w:lang w:val="vi-VN"/>
        </w:rPr>
        <w:t xml:space="preserve">      "en": "I just got home."</w:t>
      </w:r>
    </w:p>
    <w:p w14:paraId="5A1EC72B" w14:textId="77777777" w:rsidR="00515445" w:rsidRPr="00515445" w:rsidRDefault="00515445" w:rsidP="00515445">
      <w:pPr>
        <w:rPr>
          <w:lang w:val="vi-VN"/>
        </w:rPr>
      </w:pPr>
      <w:r w:rsidRPr="00515445">
        <w:rPr>
          <w:lang w:val="vi-VN"/>
        </w:rPr>
        <w:t xml:space="preserve">    },</w:t>
      </w:r>
    </w:p>
    <w:p w14:paraId="69CB9E2D" w14:textId="77777777" w:rsidR="00515445" w:rsidRPr="00515445" w:rsidRDefault="00515445" w:rsidP="00515445">
      <w:pPr>
        <w:rPr>
          <w:lang w:val="vi-VN"/>
        </w:rPr>
      </w:pPr>
      <w:r w:rsidRPr="00515445">
        <w:rPr>
          <w:lang w:val="vi-VN"/>
        </w:rPr>
        <w:t xml:space="preserve">    {</w:t>
      </w:r>
    </w:p>
    <w:p w14:paraId="43801138" w14:textId="77777777" w:rsidR="00515445" w:rsidRPr="00515445" w:rsidRDefault="00515445" w:rsidP="00515445">
      <w:pPr>
        <w:rPr>
          <w:lang w:val="vi-VN"/>
        </w:rPr>
      </w:pPr>
      <w:r w:rsidRPr="00515445">
        <w:rPr>
          <w:lang w:val="vi-VN"/>
        </w:rPr>
        <w:t xml:space="preserve">      "vn": "Anh ấy mới đi mua sắm thôi.",</w:t>
      </w:r>
    </w:p>
    <w:p w14:paraId="23216843" w14:textId="77777777" w:rsidR="00515445" w:rsidRPr="00515445" w:rsidRDefault="00515445" w:rsidP="00515445">
      <w:pPr>
        <w:rPr>
          <w:lang w:val="vi-VN"/>
        </w:rPr>
      </w:pPr>
      <w:r w:rsidRPr="00515445">
        <w:rPr>
          <w:lang w:val="vi-VN"/>
        </w:rPr>
        <w:t xml:space="preserve">      "en": "He just went shopping."</w:t>
      </w:r>
    </w:p>
    <w:p w14:paraId="53A9A0CA" w14:textId="77777777" w:rsidR="00515445" w:rsidRPr="00515445" w:rsidRDefault="00515445" w:rsidP="00515445">
      <w:pPr>
        <w:rPr>
          <w:lang w:val="vi-VN"/>
        </w:rPr>
      </w:pPr>
      <w:r w:rsidRPr="00515445">
        <w:rPr>
          <w:lang w:val="vi-VN"/>
        </w:rPr>
        <w:t xml:space="preserve">    },</w:t>
      </w:r>
    </w:p>
    <w:p w14:paraId="2D8A460B" w14:textId="77777777" w:rsidR="00515445" w:rsidRPr="00515445" w:rsidRDefault="00515445" w:rsidP="00515445">
      <w:pPr>
        <w:rPr>
          <w:lang w:val="vi-VN"/>
        </w:rPr>
      </w:pPr>
      <w:r w:rsidRPr="00515445">
        <w:rPr>
          <w:lang w:val="vi-VN"/>
        </w:rPr>
        <w:t xml:space="preserve">    {</w:t>
      </w:r>
    </w:p>
    <w:p w14:paraId="2CADD39D" w14:textId="77777777" w:rsidR="00515445" w:rsidRPr="00515445" w:rsidRDefault="00515445" w:rsidP="00515445">
      <w:pPr>
        <w:rPr>
          <w:lang w:val="vi-VN"/>
        </w:rPr>
      </w:pPr>
      <w:r w:rsidRPr="00515445">
        <w:rPr>
          <w:lang w:val="vi-VN"/>
        </w:rPr>
        <w:t xml:space="preserve">      "vn": "Chúng tôi mới gặp nhau tại buổi họp thôi.",</w:t>
      </w:r>
    </w:p>
    <w:p w14:paraId="239BE9AE" w14:textId="77777777" w:rsidR="00515445" w:rsidRPr="00515445" w:rsidRDefault="00515445" w:rsidP="00515445">
      <w:pPr>
        <w:rPr>
          <w:lang w:val="vi-VN"/>
        </w:rPr>
      </w:pPr>
      <w:r w:rsidRPr="00515445">
        <w:rPr>
          <w:lang w:val="vi-VN"/>
        </w:rPr>
        <w:t xml:space="preserve">      "en": "We just met each other at the meeting."</w:t>
      </w:r>
    </w:p>
    <w:p w14:paraId="2F60822B" w14:textId="77777777" w:rsidR="00515445" w:rsidRPr="00515445" w:rsidRDefault="00515445" w:rsidP="00515445">
      <w:pPr>
        <w:rPr>
          <w:lang w:val="vi-VN"/>
        </w:rPr>
      </w:pPr>
      <w:r w:rsidRPr="00515445">
        <w:rPr>
          <w:lang w:val="vi-VN"/>
        </w:rPr>
        <w:t xml:space="preserve">    },</w:t>
      </w:r>
    </w:p>
    <w:p w14:paraId="246E69D0" w14:textId="77777777" w:rsidR="00515445" w:rsidRPr="00515445" w:rsidRDefault="00515445" w:rsidP="00515445">
      <w:pPr>
        <w:rPr>
          <w:lang w:val="vi-VN"/>
        </w:rPr>
      </w:pPr>
      <w:r w:rsidRPr="00515445">
        <w:rPr>
          <w:lang w:val="vi-VN"/>
        </w:rPr>
        <w:t xml:space="preserve">    {</w:t>
      </w:r>
    </w:p>
    <w:p w14:paraId="3ADE2143" w14:textId="77777777" w:rsidR="00515445" w:rsidRPr="00515445" w:rsidRDefault="00515445" w:rsidP="00515445">
      <w:pPr>
        <w:rPr>
          <w:lang w:val="vi-VN"/>
        </w:rPr>
      </w:pPr>
      <w:r w:rsidRPr="00515445">
        <w:rPr>
          <w:lang w:val="vi-VN"/>
        </w:rPr>
        <w:t xml:space="preserve">      "vn": "Tôi mới nói với bạn ấy về điều đó thôi.",</w:t>
      </w:r>
    </w:p>
    <w:p w14:paraId="76AED2DD" w14:textId="77777777" w:rsidR="00515445" w:rsidRPr="00515445" w:rsidRDefault="00515445" w:rsidP="00515445">
      <w:pPr>
        <w:rPr>
          <w:lang w:val="vi-VN"/>
        </w:rPr>
      </w:pPr>
      <w:r w:rsidRPr="00515445">
        <w:rPr>
          <w:lang w:val="vi-VN"/>
        </w:rPr>
        <w:t xml:space="preserve">      "en": "I just told him about that."</w:t>
      </w:r>
    </w:p>
    <w:p w14:paraId="2BDC6C16" w14:textId="77777777" w:rsidR="00515445" w:rsidRPr="00515445" w:rsidRDefault="00515445" w:rsidP="00515445">
      <w:pPr>
        <w:rPr>
          <w:lang w:val="vi-VN"/>
        </w:rPr>
      </w:pPr>
      <w:r w:rsidRPr="00515445">
        <w:rPr>
          <w:lang w:val="vi-VN"/>
        </w:rPr>
        <w:t xml:space="preserve">    }</w:t>
      </w:r>
    </w:p>
    <w:p w14:paraId="422B4EF3" w14:textId="77777777" w:rsidR="00515445" w:rsidRPr="00515445" w:rsidRDefault="00515445" w:rsidP="00515445">
      <w:pPr>
        <w:rPr>
          <w:lang w:val="vi-VN"/>
        </w:rPr>
      </w:pPr>
      <w:r w:rsidRPr="00515445">
        <w:rPr>
          <w:lang w:val="vi-VN"/>
        </w:rPr>
        <w:t xml:space="preserve">  ]</w:t>
      </w:r>
    </w:p>
    <w:p w14:paraId="12809AA5" w14:textId="77777777" w:rsidR="00515445" w:rsidRPr="00515445" w:rsidRDefault="00515445" w:rsidP="00515445">
      <w:pPr>
        <w:rPr>
          <w:lang w:val="vi-VN"/>
        </w:rPr>
      </w:pPr>
      <w:r w:rsidRPr="00515445">
        <w:rPr>
          <w:lang w:val="vi-VN"/>
        </w:rPr>
        <w:t>}</w:t>
      </w:r>
    </w:p>
    <w:p w14:paraId="6AB961AA" w14:textId="77777777" w:rsidR="00515445" w:rsidRPr="00515445" w:rsidRDefault="00515445" w:rsidP="00515445">
      <w:pPr>
        <w:rPr>
          <w:lang w:val="vi-VN"/>
        </w:rPr>
      </w:pPr>
      <w:r w:rsidRPr="00515445">
        <w:rPr>
          <w:lang w:val="vi-VN"/>
        </w:rPr>
        <w:t>-----------------------------</w:t>
      </w:r>
    </w:p>
    <w:p w14:paraId="64E499A9" w14:textId="77777777" w:rsidR="00515445" w:rsidRPr="00515445" w:rsidRDefault="00515445" w:rsidP="00515445">
      <w:pPr>
        <w:rPr>
          <w:lang w:val="vi-VN"/>
        </w:rPr>
      </w:pPr>
      <w:r w:rsidRPr="00515445">
        <w:rPr>
          <w:lang w:val="vi-VN"/>
        </w:rPr>
        <w:t xml:space="preserve">keyword: Expression 'nhà nước' </w:t>
      </w:r>
    </w:p>
    <w:p w14:paraId="30E7DF9B" w14:textId="77777777" w:rsidR="00515445" w:rsidRPr="00515445" w:rsidRDefault="00515445" w:rsidP="00515445">
      <w:pPr>
        <w:rPr>
          <w:lang w:val="vi-VN"/>
        </w:rPr>
      </w:pPr>
      <w:r w:rsidRPr="00515445">
        <w:rPr>
          <w:lang w:val="vi-VN"/>
        </w:rPr>
        <w:t xml:space="preserve">PROMPT: Generate grammar explanation for following Vietnamese grammar point: Expression 'nhà nước' </w:t>
      </w:r>
    </w:p>
    <w:p w14:paraId="4A7A16C6" w14:textId="77777777" w:rsidR="00515445" w:rsidRPr="00515445" w:rsidRDefault="00515445" w:rsidP="00515445">
      <w:pPr>
        <w:rPr>
          <w:lang w:val="vi-VN"/>
        </w:rPr>
      </w:pPr>
      <w:r w:rsidRPr="00515445">
        <w:rPr>
          <w:lang w:val="vi-VN"/>
        </w:rPr>
        <w:t xml:space="preserve">RESPONSE: { </w:t>
      </w:r>
    </w:p>
    <w:p w14:paraId="48C87F1F" w14:textId="77777777" w:rsidR="00515445" w:rsidRPr="00515445" w:rsidRDefault="00515445" w:rsidP="00515445">
      <w:pPr>
        <w:rPr>
          <w:lang w:val="vi-VN"/>
        </w:rPr>
      </w:pPr>
      <w:r w:rsidRPr="00515445">
        <w:rPr>
          <w:lang w:val="vi-VN"/>
        </w:rPr>
        <w:t xml:space="preserve">"title": "Expression 'nhà nước'", </w:t>
      </w:r>
    </w:p>
    <w:p w14:paraId="4EC1B642" w14:textId="77777777" w:rsidR="00515445" w:rsidRPr="00515445" w:rsidRDefault="00515445" w:rsidP="00515445">
      <w:pPr>
        <w:rPr>
          <w:lang w:val="vi-VN"/>
        </w:rPr>
      </w:pPr>
      <w:r w:rsidRPr="00515445">
        <w:rPr>
          <w:lang w:val="vi-VN"/>
        </w:rPr>
        <w:t xml:space="preserve">"short_explanation": "Refers to the concept of 'state' or 'government'.", </w:t>
      </w:r>
    </w:p>
    <w:p w14:paraId="7879CE53" w14:textId="77777777" w:rsidR="00515445" w:rsidRPr="00515445" w:rsidRDefault="00515445" w:rsidP="00515445">
      <w:pPr>
        <w:rPr>
          <w:lang w:val="vi-VN"/>
        </w:rPr>
      </w:pPr>
      <w:r w:rsidRPr="00515445">
        <w:rPr>
          <w:lang w:val="vi-VN"/>
        </w:rPr>
        <w:t xml:space="preserve">"long_explanation": "The Vietnamese expression 'nhà nước' is typically used to refer to the concept of a 'state' or a 'government'. The term 'nhà nước' implies a political entity that is responsible for the administration and governance of a nation and its people. It typically involves aspects such as regulation, policy-making, and enforcement of laws.", </w:t>
      </w:r>
    </w:p>
    <w:p w14:paraId="73ED49E0" w14:textId="77777777" w:rsidR="00515445" w:rsidRPr="00515445" w:rsidRDefault="00515445" w:rsidP="00515445">
      <w:pPr>
        <w:rPr>
          <w:lang w:val="vi-VN"/>
        </w:rPr>
      </w:pPr>
      <w:r w:rsidRPr="00515445">
        <w:rPr>
          <w:lang w:val="vi-VN"/>
        </w:rPr>
        <w:t xml:space="preserve">"formation": "example of grammar formation for given grammar point", </w:t>
      </w:r>
    </w:p>
    <w:p w14:paraId="7137FCA6" w14:textId="77777777" w:rsidR="00515445" w:rsidRPr="00515445" w:rsidRDefault="00515445" w:rsidP="00515445">
      <w:pPr>
        <w:rPr>
          <w:lang w:val="vi-VN"/>
        </w:rPr>
      </w:pPr>
      <w:r w:rsidRPr="00515445">
        <w:rPr>
          <w:lang w:val="vi-VN"/>
        </w:rPr>
        <w:t>"examples": [</w:t>
      </w:r>
    </w:p>
    <w:p w14:paraId="0BE46A43" w14:textId="77777777" w:rsidR="00515445" w:rsidRPr="00515445" w:rsidRDefault="00515445" w:rsidP="00515445">
      <w:pPr>
        <w:rPr>
          <w:lang w:val="vi-VN"/>
        </w:rPr>
      </w:pPr>
      <w:r w:rsidRPr="00515445">
        <w:rPr>
          <w:lang w:val="vi-VN"/>
        </w:rPr>
        <w:t xml:space="preserve">  { </w:t>
      </w:r>
    </w:p>
    <w:p w14:paraId="54CD4CDA" w14:textId="77777777" w:rsidR="00515445" w:rsidRPr="00515445" w:rsidRDefault="00515445" w:rsidP="00515445">
      <w:pPr>
        <w:rPr>
          <w:lang w:val="vi-VN"/>
        </w:rPr>
      </w:pPr>
      <w:r w:rsidRPr="00515445">
        <w:rPr>
          <w:lang w:val="vi-VN"/>
        </w:rPr>
        <w:t xml:space="preserve">    "vn": "Nhà nước đang thảo luận về việc cải cách hệ thống y tế.", </w:t>
      </w:r>
    </w:p>
    <w:p w14:paraId="630A3018" w14:textId="77777777" w:rsidR="00515445" w:rsidRPr="00515445" w:rsidRDefault="00515445" w:rsidP="00515445">
      <w:pPr>
        <w:rPr>
          <w:lang w:val="vi-VN"/>
        </w:rPr>
      </w:pPr>
      <w:r w:rsidRPr="00515445">
        <w:rPr>
          <w:lang w:val="vi-VN"/>
        </w:rPr>
        <w:t xml:space="preserve">    "en": "The state is discussing reforming the healthcare system." </w:t>
      </w:r>
    </w:p>
    <w:p w14:paraId="18E3EDF3" w14:textId="77777777" w:rsidR="00515445" w:rsidRPr="00515445" w:rsidRDefault="00515445" w:rsidP="00515445">
      <w:pPr>
        <w:rPr>
          <w:lang w:val="vi-VN"/>
        </w:rPr>
      </w:pPr>
      <w:r w:rsidRPr="00515445">
        <w:rPr>
          <w:lang w:val="vi-VN"/>
        </w:rPr>
        <w:t xml:space="preserve">  }, </w:t>
      </w:r>
    </w:p>
    <w:p w14:paraId="7B2C45F6" w14:textId="77777777" w:rsidR="00515445" w:rsidRPr="00515445" w:rsidRDefault="00515445" w:rsidP="00515445">
      <w:pPr>
        <w:rPr>
          <w:lang w:val="vi-VN"/>
        </w:rPr>
      </w:pPr>
      <w:r w:rsidRPr="00515445">
        <w:rPr>
          <w:lang w:val="vi-VN"/>
        </w:rPr>
        <w:t xml:space="preserve">  { </w:t>
      </w:r>
    </w:p>
    <w:p w14:paraId="6C84E188" w14:textId="77777777" w:rsidR="00515445" w:rsidRPr="00515445" w:rsidRDefault="00515445" w:rsidP="00515445">
      <w:pPr>
        <w:rPr>
          <w:lang w:val="vi-VN"/>
        </w:rPr>
      </w:pPr>
      <w:r w:rsidRPr="00515445">
        <w:rPr>
          <w:lang w:val="vi-VN"/>
        </w:rPr>
        <w:t xml:space="preserve">    "vn": "Nhà nước có trách nhiệm bảo vệ quyền lợi của công dân.", </w:t>
      </w:r>
    </w:p>
    <w:p w14:paraId="40CCFF4A" w14:textId="77777777" w:rsidR="00515445" w:rsidRPr="00515445" w:rsidRDefault="00515445" w:rsidP="00515445">
      <w:pPr>
        <w:rPr>
          <w:lang w:val="vi-VN"/>
        </w:rPr>
      </w:pPr>
      <w:r w:rsidRPr="00515445">
        <w:rPr>
          <w:lang w:val="vi-VN"/>
        </w:rPr>
        <w:t xml:space="preserve">    "en": "The state has the responsibility to protect the rights of its citizens." </w:t>
      </w:r>
    </w:p>
    <w:p w14:paraId="136A8E7B" w14:textId="77777777" w:rsidR="00515445" w:rsidRPr="00515445" w:rsidRDefault="00515445" w:rsidP="00515445">
      <w:pPr>
        <w:rPr>
          <w:lang w:val="vi-VN"/>
        </w:rPr>
      </w:pPr>
      <w:r w:rsidRPr="00515445">
        <w:rPr>
          <w:lang w:val="vi-VN"/>
        </w:rPr>
        <w:t xml:space="preserve">  }, </w:t>
      </w:r>
    </w:p>
    <w:p w14:paraId="79E8BAEE" w14:textId="77777777" w:rsidR="00515445" w:rsidRPr="00515445" w:rsidRDefault="00515445" w:rsidP="00515445">
      <w:pPr>
        <w:rPr>
          <w:lang w:val="vi-VN"/>
        </w:rPr>
      </w:pPr>
      <w:r w:rsidRPr="00515445">
        <w:rPr>
          <w:lang w:val="vi-VN"/>
        </w:rPr>
        <w:t xml:space="preserve">  { </w:t>
      </w:r>
    </w:p>
    <w:p w14:paraId="705829C7" w14:textId="77777777" w:rsidR="00515445" w:rsidRPr="00515445" w:rsidRDefault="00515445" w:rsidP="00515445">
      <w:pPr>
        <w:rPr>
          <w:lang w:val="vi-VN"/>
        </w:rPr>
      </w:pPr>
      <w:r w:rsidRPr="00515445">
        <w:rPr>
          <w:lang w:val="vi-VN"/>
        </w:rPr>
        <w:t xml:space="preserve">    "vn": "Nhà nước đang tăng cường các biện pháp phòng chống tội phạm.", </w:t>
      </w:r>
    </w:p>
    <w:p w14:paraId="0147B819" w14:textId="77777777" w:rsidR="00515445" w:rsidRPr="00515445" w:rsidRDefault="00515445" w:rsidP="00515445">
      <w:pPr>
        <w:rPr>
          <w:lang w:val="vi-VN"/>
        </w:rPr>
      </w:pPr>
      <w:r w:rsidRPr="00515445">
        <w:rPr>
          <w:lang w:val="vi-VN"/>
        </w:rPr>
        <w:t xml:space="preserve">    "en": "The state is intensifying measures to combat crime." </w:t>
      </w:r>
    </w:p>
    <w:p w14:paraId="376E53DA" w14:textId="77777777" w:rsidR="00515445" w:rsidRPr="00515445" w:rsidRDefault="00515445" w:rsidP="00515445">
      <w:pPr>
        <w:rPr>
          <w:lang w:val="vi-VN"/>
        </w:rPr>
      </w:pPr>
      <w:r w:rsidRPr="00515445">
        <w:rPr>
          <w:lang w:val="vi-VN"/>
        </w:rPr>
        <w:t xml:space="preserve">  }, </w:t>
      </w:r>
    </w:p>
    <w:p w14:paraId="1E939197" w14:textId="77777777" w:rsidR="00515445" w:rsidRPr="00515445" w:rsidRDefault="00515445" w:rsidP="00515445">
      <w:pPr>
        <w:rPr>
          <w:lang w:val="vi-VN"/>
        </w:rPr>
      </w:pPr>
      <w:r w:rsidRPr="00515445">
        <w:rPr>
          <w:lang w:val="vi-VN"/>
        </w:rPr>
        <w:t xml:space="preserve">  { </w:t>
      </w:r>
    </w:p>
    <w:p w14:paraId="1E45000F" w14:textId="77777777" w:rsidR="00515445" w:rsidRPr="00515445" w:rsidRDefault="00515445" w:rsidP="00515445">
      <w:pPr>
        <w:rPr>
          <w:lang w:val="vi-VN"/>
        </w:rPr>
      </w:pPr>
      <w:r w:rsidRPr="00515445">
        <w:rPr>
          <w:lang w:val="vi-VN"/>
        </w:rPr>
        <w:t xml:space="preserve">    "vn": "Nhà nước nên tạo điều kiện thuận lợi cho việc kinh doanh.", </w:t>
      </w:r>
    </w:p>
    <w:p w14:paraId="58200DC0" w14:textId="77777777" w:rsidR="00515445" w:rsidRPr="00515445" w:rsidRDefault="00515445" w:rsidP="00515445">
      <w:pPr>
        <w:rPr>
          <w:lang w:val="vi-VN"/>
        </w:rPr>
      </w:pPr>
      <w:r w:rsidRPr="00515445">
        <w:rPr>
          <w:lang w:val="vi-VN"/>
        </w:rPr>
        <w:lastRenderedPageBreak/>
        <w:t xml:space="preserve">    "en": "The state should create favorable conditions for doing business." </w:t>
      </w:r>
    </w:p>
    <w:p w14:paraId="60BC5178" w14:textId="77777777" w:rsidR="00515445" w:rsidRPr="00515445" w:rsidRDefault="00515445" w:rsidP="00515445">
      <w:pPr>
        <w:rPr>
          <w:lang w:val="vi-VN"/>
        </w:rPr>
      </w:pPr>
      <w:r w:rsidRPr="00515445">
        <w:rPr>
          <w:lang w:val="vi-VN"/>
        </w:rPr>
        <w:t xml:space="preserve">  } </w:t>
      </w:r>
    </w:p>
    <w:p w14:paraId="338E56D0" w14:textId="77777777" w:rsidR="00515445" w:rsidRPr="00515445" w:rsidRDefault="00515445" w:rsidP="00515445">
      <w:pPr>
        <w:rPr>
          <w:lang w:val="vi-VN"/>
        </w:rPr>
      </w:pPr>
      <w:r w:rsidRPr="00515445">
        <w:rPr>
          <w:lang w:val="vi-VN"/>
        </w:rPr>
        <w:t xml:space="preserve">] </w:t>
      </w:r>
    </w:p>
    <w:p w14:paraId="76A54AD1" w14:textId="77777777" w:rsidR="00515445" w:rsidRPr="00515445" w:rsidRDefault="00515445" w:rsidP="00515445">
      <w:pPr>
        <w:rPr>
          <w:lang w:val="vi-VN"/>
        </w:rPr>
      </w:pPr>
      <w:r w:rsidRPr="00515445">
        <w:rPr>
          <w:lang w:val="vi-VN"/>
        </w:rPr>
        <w:t>}</w:t>
      </w:r>
    </w:p>
    <w:p w14:paraId="3E342B49" w14:textId="77777777" w:rsidR="00515445" w:rsidRPr="00515445" w:rsidRDefault="00515445" w:rsidP="00515445">
      <w:pPr>
        <w:rPr>
          <w:lang w:val="vi-VN"/>
        </w:rPr>
      </w:pPr>
      <w:r w:rsidRPr="00515445">
        <w:rPr>
          <w:lang w:val="vi-VN"/>
        </w:rPr>
        <w:t>-----------------------------</w:t>
      </w:r>
    </w:p>
    <w:p w14:paraId="726D76FE" w14:textId="77777777" w:rsidR="00515445" w:rsidRPr="00515445" w:rsidRDefault="00515445" w:rsidP="00515445">
      <w:pPr>
        <w:rPr>
          <w:lang w:val="vi-VN"/>
        </w:rPr>
      </w:pPr>
      <w:r w:rsidRPr="00515445">
        <w:rPr>
          <w:lang w:val="vi-VN"/>
        </w:rPr>
        <w:t xml:space="preserve">keyword: Expression 'nhé' </w:t>
      </w:r>
    </w:p>
    <w:p w14:paraId="6C7AE88E" w14:textId="77777777" w:rsidR="00515445" w:rsidRPr="00515445" w:rsidRDefault="00515445" w:rsidP="00515445">
      <w:pPr>
        <w:rPr>
          <w:lang w:val="vi-VN"/>
        </w:rPr>
      </w:pPr>
      <w:r w:rsidRPr="00515445">
        <w:rPr>
          <w:lang w:val="vi-VN"/>
        </w:rPr>
        <w:t xml:space="preserve">PROMPT: Generate grammar explanation for following Vietnamese grammar point: Expression 'nhé' </w:t>
      </w:r>
    </w:p>
    <w:p w14:paraId="42387A36" w14:textId="77777777" w:rsidR="00515445" w:rsidRPr="00515445" w:rsidRDefault="00515445" w:rsidP="00515445">
      <w:pPr>
        <w:rPr>
          <w:lang w:val="vi-VN"/>
        </w:rPr>
      </w:pPr>
      <w:r w:rsidRPr="00515445">
        <w:rPr>
          <w:lang w:val="vi-VN"/>
        </w:rPr>
        <w:t>RESPONSE: {</w:t>
      </w:r>
    </w:p>
    <w:p w14:paraId="0BB52F61" w14:textId="77777777" w:rsidR="00515445" w:rsidRPr="00515445" w:rsidRDefault="00515445" w:rsidP="00515445">
      <w:pPr>
        <w:rPr>
          <w:lang w:val="vi-VN"/>
        </w:rPr>
      </w:pPr>
      <w:r w:rsidRPr="00515445">
        <w:rPr>
          <w:lang w:val="vi-VN"/>
        </w:rPr>
        <w:t xml:space="preserve">  "title": "Expression 'nhé'",</w:t>
      </w:r>
    </w:p>
    <w:p w14:paraId="40E753D6" w14:textId="77777777" w:rsidR="00515445" w:rsidRPr="00515445" w:rsidRDefault="00515445" w:rsidP="00515445">
      <w:pPr>
        <w:rPr>
          <w:lang w:val="vi-VN"/>
        </w:rPr>
      </w:pPr>
      <w:r w:rsidRPr="00515445">
        <w:rPr>
          <w:lang w:val="vi-VN"/>
        </w:rPr>
        <w:t xml:space="preserve">  "short_explanation": "Used to make friendly or casual suggestions and reminders.",</w:t>
      </w:r>
    </w:p>
    <w:p w14:paraId="05880A0B" w14:textId="77777777" w:rsidR="00515445" w:rsidRPr="00515445" w:rsidRDefault="00515445" w:rsidP="00515445">
      <w:pPr>
        <w:rPr>
          <w:lang w:val="vi-VN"/>
        </w:rPr>
      </w:pPr>
      <w:r w:rsidRPr="00515445">
        <w:rPr>
          <w:lang w:val="vi-VN"/>
        </w:rPr>
        <w:t xml:space="preserve">  "long_explanation": "The expression 'nhé' in Vietnamese is frequently used at the end of sentences, to softening the tone and to express friendliness or casualness. It's often translated as 'okay?', 'alright?', 'you know?' in English. Most commonly, 'nhé' is used to give a suggestion or a reminder in a polite and friendly way.",</w:t>
      </w:r>
    </w:p>
    <w:p w14:paraId="4EF5FE8B" w14:textId="77777777" w:rsidR="00515445" w:rsidRPr="00515445" w:rsidRDefault="00515445" w:rsidP="00515445">
      <w:pPr>
        <w:rPr>
          <w:lang w:val="vi-VN"/>
        </w:rPr>
      </w:pPr>
      <w:r w:rsidRPr="00515445">
        <w:rPr>
          <w:lang w:val="vi-VN"/>
        </w:rPr>
        <w:t xml:space="preserve">  "formation": "a statement or request + nhé",</w:t>
      </w:r>
    </w:p>
    <w:p w14:paraId="4E32FD53" w14:textId="77777777" w:rsidR="00515445" w:rsidRPr="00515445" w:rsidRDefault="00515445" w:rsidP="00515445">
      <w:pPr>
        <w:rPr>
          <w:lang w:val="vi-VN"/>
        </w:rPr>
      </w:pPr>
      <w:r w:rsidRPr="00515445">
        <w:rPr>
          <w:lang w:val="vi-VN"/>
        </w:rPr>
        <w:t xml:space="preserve">  "examples": [</w:t>
      </w:r>
    </w:p>
    <w:p w14:paraId="152D4966" w14:textId="77777777" w:rsidR="00515445" w:rsidRPr="00515445" w:rsidRDefault="00515445" w:rsidP="00515445">
      <w:pPr>
        <w:rPr>
          <w:lang w:val="vi-VN"/>
        </w:rPr>
      </w:pPr>
      <w:r w:rsidRPr="00515445">
        <w:rPr>
          <w:lang w:val="vi-VN"/>
        </w:rPr>
        <w:t xml:space="preserve">    {</w:t>
      </w:r>
    </w:p>
    <w:p w14:paraId="05658548" w14:textId="77777777" w:rsidR="00515445" w:rsidRPr="00515445" w:rsidRDefault="00515445" w:rsidP="00515445">
      <w:pPr>
        <w:rPr>
          <w:lang w:val="vi-VN"/>
        </w:rPr>
      </w:pPr>
      <w:r w:rsidRPr="00515445">
        <w:rPr>
          <w:lang w:val="vi-VN"/>
        </w:rPr>
        <w:t xml:space="preserve">      "vn": "Hãy nhớ mang áo mưa khi ra khỏi nhà nhé!",</w:t>
      </w:r>
    </w:p>
    <w:p w14:paraId="22B6C99D" w14:textId="77777777" w:rsidR="00515445" w:rsidRPr="00515445" w:rsidRDefault="00515445" w:rsidP="00515445">
      <w:pPr>
        <w:rPr>
          <w:lang w:val="vi-VN"/>
        </w:rPr>
      </w:pPr>
      <w:r w:rsidRPr="00515445">
        <w:rPr>
          <w:lang w:val="vi-VN"/>
        </w:rPr>
        <w:t xml:space="preserve">      "en": "Remember to bring a raincoat when you leave the house, okay?"</w:t>
      </w:r>
    </w:p>
    <w:p w14:paraId="59615730" w14:textId="77777777" w:rsidR="00515445" w:rsidRPr="00515445" w:rsidRDefault="00515445" w:rsidP="00515445">
      <w:pPr>
        <w:rPr>
          <w:lang w:val="vi-VN"/>
        </w:rPr>
      </w:pPr>
      <w:r w:rsidRPr="00515445">
        <w:rPr>
          <w:lang w:val="vi-VN"/>
        </w:rPr>
        <w:t xml:space="preserve">    },</w:t>
      </w:r>
    </w:p>
    <w:p w14:paraId="065AAD66" w14:textId="77777777" w:rsidR="00515445" w:rsidRPr="00515445" w:rsidRDefault="00515445" w:rsidP="00515445">
      <w:pPr>
        <w:rPr>
          <w:lang w:val="vi-VN"/>
        </w:rPr>
      </w:pPr>
      <w:r w:rsidRPr="00515445">
        <w:rPr>
          <w:lang w:val="vi-VN"/>
        </w:rPr>
        <w:t xml:space="preserve">    {</w:t>
      </w:r>
    </w:p>
    <w:p w14:paraId="5FBAD72D" w14:textId="77777777" w:rsidR="00515445" w:rsidRPr="00515445" w:rsidRDefault="00515445" w:rsidP="00515445">
      <w:pPr>
        <w:rPr>
          <w:lang w:val="vi-VN"/>
        </w:rPr>
      </w:pPr>
      <w:r w:rsidRPr="00515445">
        <w:rPr>
          <w:lang w:val="vi-VN"/>
        </w:rPr>
        <w:t xml:space="preserve">      "vn": "Chúng ta sẽ gặp nhau ở công viên lúc 3 giờ chiều nhé.",</w:t>
      </w:r>
    </w:p>
    <w:p w14:paraId="1DDDD13C" w14:textId="77777777" w:rsidR="00515445" w:rsidRPr="00515445" w:rsidRDefault="00515445" w:rsidP="00515445">
      <w:pPr>
        <w:rPr>
          <w:lang w:val="vi-VN"/>
        </w:rPr>
      </w:pPr>
      <w:r w:rsidRPr="00515445">
        <w:rPr>
          <w:lang w:val="vi-VN"/>
        </w:rPr>
        <w:t xml:space="preserve">      "en": "We'll meet at the park at 3 PM, alright?"</w:t>
      </w:r>
    </w:p>
    <w:p w14:paraId="61B0B63F" w14:textId="77777777" w:rsidR="00515445" w:rsidRPr="00515445" w:rsidRDefault="00515445" w:rsidP="00515445">
      <w:pPr>
        <w:rPr>
          <w:lang w:val="vi-VN"/>
        </w:rPr>
      </w:pPr>
      <w:r w:rsidRPr="00515445">
        <w:rPr>
          <w:lang w:val="vi-VN"/>
        </w:rPr>
        <w:t xml:space="preserve">    },</w:t>
      </w:r>
    </w:p>
    <w:p w14:paraId="534C8BB7" w14:textId="77777777" w:rsidR="00515445" w:rsidRPr="00515445" w:rsidRDefault="00515445" w:rsidP="00515445">
      <w:pPr>
        <w:rPr>
          <w:lang w:val="vi-VN"/>
        </w:rPr>
      </w:pPr>
      <w:r w:rsidRPr="00515445">
        <w:rPr>
          <w:lang w:val="vi-VN"/>
        </w:rPr>
        <w:t xml:space="preserve">    {</w:t>
      </w:r>
    </w:p>
    <w:p w14:paraId="3A98DCD9" w14:textId="77777777" w:rsidR="00515445" w:rsidRPr="00515445" w:rsidRDefault="00515445" w:rsidP="00515445">
      <w:pPr>
        <w:rPr>
          <w:lang w:val="vi-VN"/>
        </w:rPr>
      </w:pPr>
      <w:r w:rsidRPr="00515445">
        <w:rPr>
          <w:lang w:val="vi-VN"/>
        </w:rPr>
        <w:t xml:space="preserve">      "vn": "Đừng quên gọi cho tôi khi bạn về nhà nhé.",</w:t>
      </w:r>
    </w:p>
    <w:p w14:paraId="155D43DB" w14:textId="77777777" w:rsidR="00515445" w:rsidRPr="00515445" w:rsidRDefault="00515445" w:rsidP="00515445">
      <w:pPr>
        <w:rPr>
          <w:lang w:val="vi-VN"/>
        </w:rPr>
      </w:pPr>
      <w:r w:rsidRPr="00515445">
        <w:rPr>
          <w:lang w:val="vi-VN"/>
        </w:rPr>
        <w:t xml:space="preserve">      "en": "Don't forget to call me when you get home, okay?"</w:t>
      </w:r>
    </w:p>
    <w:p w14:paraId="3600E5ED" w14:textId="77777777" w:rsidR="00515445" w:rsidRPr="00515445" w:rsidRDefault="00515445" w:rsidP="00515445">
      <w:pPr>
        <w:rPr>
          <w:lang w:val="vi-VN"/>
        </w:rPr>
      </w:pPr>
      <w:r w:rsidRPr="00515445">
        <w:rPr>
          <w:lang w:val="vi-VN"/>
        </w:rPr>
        <w:t xml:space="preserve">    },</w:t>
      </w:r>
    </w:p>
    <w:p w14:paraId="5B8185DE" w14:textId="77777777" w:rsidR="00515445" w:rsidRPr="00515445" w:rsidRDefault="00515445" w:rsidP="00515445">
      <w:pPr>
        <w:rPr>
          <w:lang w:val="vi-VN"/>
        </w:rPr>
      </w:pPr>
      <w:r w:rsidRPr="00515445">
        <w:rPr>
          <w:lang w:val="vi-VN"/>
        </w:rPr>
        <w:t xml:space="preserve">    {</w:t>
      </w:r>
    </w:p>
    <w:p w14:paraId="12F98E83" w14:textId="77777777" w:rsidR="00515445" w:rsidRPr="00515445" w:rsidRDefault="00515445" w:rsidP="00515445">
      <w:pPr>
        <w:rPr>
          <w:lang w:val="vi-VN"/>
        </w:rPr>
      </w:pPr>
      <w:r w:rsidRPr="00515445">
        <w:rPr>
          <w:lang w:val="vi-VN"/>
        </w:rPr>
        <w:t xml:space="preserve">      "vn": "Hãy giữ gìn sức khỏe nhé.",</w:t>
      </w:r>
    </w:p>
    <w:p w14:paraId="0ADCEA8B" w14:textId="77777777" w:rsidR="00515445" w:rsidRPr="00515445" w:rsidRDefault="00515445" w:rsidP="00515445">
      <w:pPr>
        <w:rPr>
          <w:lang w:val="vi-VN"/>
        </w:rPr>
      </w:pPr>
      <w:r w:rsidRPr="00515445">
        <w:rPr>
          <w:lang w:val="vi-VN"/>
        </w:rPr>
        <w:t xml:space="preserve">      "en": "Take care of your health, okay?"</w:t>
      </w:r>
    </w:p>
    <w:p w14:paraId="581E9DC0" w14:textId="77777777" w:rsidR="00515445" w:rsidRPr="00515445" w:rsidRDefault="00515445" w:rsidP="00515445">
      <w:pPr>
        <w:rPr>
          <w:lang w:val="vi-VN"/>
        </w:rPr>
      </w:pPr>
      <w:r w:rsidRPr="00515445">
        <w:rPr>
          <w:lang w:val="vi-VN"/>
        </w:rPr>
        <w:t xml:space="preserve">    }</w:t>
      </w:r>
    </w:p>
    <w:p w14:paraId="2996C4FD" w14:textId="77777777" w:rsidR="00515445" w:rsidRPr="00515445" w:rsidRDefault="00515445" w:rsidP="00515445">
      <w:pPr>
        <w:rPr>
          <w:lang w:val="vi-VN"/>
        </w:rPr>
      </w:pPr>
      <w:r w:rsidRPr="00515445">
        <w:rPr>
          <w:lang w:val="vi-VN"/>
        </w:rPr>
        <w:t xml:space="preserve">  ]</w:t>
      </w:r>
    </w:p>
    <w:p w14:paraId="180FE984" w14:textId="77777777" w:rsidR="00515445" w:rsidRPr="00515445" w:rsidRDefault="00515445" w:rsidP="00515445">
      <w:pPr>
        <w:rPr>
          <w:lang w:val="vi-VN"/>
        </w:rPr>
      </w:pPr>
      <w:r w:rsidRPr="00515445">
        <w:rPr>
          <w:lang w:val="vi-VN"/>
        </w:rPr>
        <w:t>}</w:t>
      </w:r>
    </w:p>
    <w:p w14:paraId="357E2AFF" w14:textId="77777777" w:rsidR="00515445" w:rsidRPr="00515445" w:rsidRDefault="00515445" w:rsidP="00515445">
      <w:pPr>
        <w:rPr>
          <w:lang w:val="vi-VN"/>
        </w:rPr>
      </w:pPr>
      <w:r w:rsidRPr="00515445">
        <w:rPr>
          <w:lang w:val="vi-VN"/>
        </w:rPr>
        <w:t>-----------------------------</w:t>
      </w:r>
    </w:p>
    <w:p w14:paraId="44443B66" w14:textId="77777777" w:rsidR="00515445" w:rsidRPr="00515445" w:rsidRDefault="00515445" w:rsidP="00515445">
      <w:pPr>
        <w:rPr>
          <w:lang w:val="vi-VN"/>
        </w:rPr>
      </w:pPr>
      <w:r w:rsidRPr="00515445">
        <w:rPr>
          <w:lang w:val="vi-VN"/>
        </w:rPr>
        <w:t xml:space="preserve">keyword: Expression 'nhiều' </w:t>
      </w:r>
    </w:p>
    <w:p w14:paraId="08A78BD4" w14:textId="77777777" w:rsidR="00515445" w:rsidRPr="00515445" w:rsidRDefault="00515445" w:rsidP="00515445">
      <w:pPr>
        <w:rPr>
          <w:lang w:val="vi-VN"/>
        </w:rPr>
      </w:pPr>
      <w:r w:rsidRPr="00515445">
        <w:rPr>
          <w:lang w:val="vi-VN"/>
        </w:rPr>
        <w:t xml:space="preserve">PROMPT: Generate grammar explanation for following Vietnamese grammar point: Expression 'nhiều' </w:t>
      </w:r>
    </w:p>
    <w:p w14:paraId="1EABFA57" w14:textId="77777777" w:rsidR="00515445" w:rsidRPr="00515445" w:rsidRDefault="00515445" w:rsidP="00515445">
      <w:pPr>
        <w:rPr>
          <w:lang w:val="vi-VN"/>
        </w:rPr>
      </w:pPr>
      <w:r w:rsidRPr="00515445">
        <w:rPr>
          <w:lang w:val="vi-VN"/>
        </w:rPr>
        <w:t xml:space="preserve">RESPONSE: { </w:t>
      </w:r>
    </w:p>
    <w:p w14:paraId="46AFA988" w14:textId="77777777" w:rsidR="00515445" w:rsidRPr="00515445" w:rsidRDefault="00515445" w:rsidP="00515445">
      <w:pPr>
        <w:rPr>
          <w:lang w:val="vi-VN"/>
        </w:rPr>
      </w:pPr>
      <w:r w:rsidRPr="00515445">
        <w:rPr>
          <w:lang w:val="vi-VN"/>
        </w:rPr>
        <w:t xml:space="preserve">  "title": "Expression 'nhiều'", </w:t>
      </w:r>
    </w:p>
    <w:p w14:paraId="5C079CA6" w14:textId="77777777" w:rsidR="00515445" w:rsidRPr="00515445" w:rsidRDefault="00515445" w:rsidP="00515445">
      <w:pPr>
        <w:rPr>
          <w:lang w:val="vi-VN"/>
        </w:rPr>
      </w:pPr>
      <w:r w:rsidRPr="00515445">
        <w:rPr>
          <w:lang w:val="vi-VN"/>
        </w:rPr>
        <w:t xml:space="preserve">  "short_explanation": "Used to express 'many' or 'much' in English.", </w:t>
      </w:r>
    </w:p>
    <w:p w14:paraId="2B1168C5" w14:textId="77777777" w:rsidR="00515445" w:rsidRPr="00515445" w:rsidRDefault="00515445" w:rsidP="00515445">
      <w:pPr>
        <w:rPr>
          <w:lang w:val="vi-VN"/>
        </w:rPr>
      </w:pPr>
      <w:r w:rsidRPr="00515445">
        <w:rPr>
          <w:lang w:val="vi-VN"/>
        </w:rPr>
        <w:lastRenderedPageBreak/>
        <w:t xml:space="preserve">  "long_explanation": "The Vietnamese expression 'nhiều' is used to indicate a large quantity, abundance or multitude. It is equivalent to the English terms 'many' or 'much'. This word can be used in different contexts to refer to the countable or uncountable objects or reasons.", </w:t>
      </w:r>
    </w:p>
    <w:p w14:paraId="55ED0696" w14:textId="77777777" w:rsidR="00515445" w:rsidRPr="00515445" w:rsidRDefault="00515445" w:rsidP="00515445">
      <w:pPr>
        <w:rPr>
          <w:lang w:val="vi-VN"/>
        </w:rPr>
      </w:pPr>
      <w:r w:rsidRPr="00515445">
        <w:rPr>
          <w:lang w:val="vi-VN"/>
        </w:rPr>
        <w:t xml:space="preserve">  "formation": "example of grammar formation for given grammar point", </w:t>
      </w:r>
    </w:p>
    <w:p w14:paraId="01228B1A" w14:textId="77777777" w:rsidR="00515445" w:rsidRPr="00515445" w:rsidRDefault="00515445" w:rsidP="00515445">
      <w:pPr>
        <w:rPr>
          <w:lang w:val="vi-VN"/>
        </w:rPr>
      </w:pPr>
      <w:r w:rsidRPr="00515445">
        <w:rPr>
          <w:lang w:val="vi-VN"/>
        </w:rPr>
        <w:t xml:space="preserve">  "examples": [ </w:t>
      </w:r>
    </w:p>
    <w:p w14:paraId="253F196C" w14:textId="77777777" w:rsidR="00515445" w:rsidRPr="00515445" w:rsidRDefault="00515445" w:rsidP="00515445">
      <w:pPr>
        <w:rPr>
          <w:lang w:val="vi-VN"/>
        </w:rPr>
      </w:pPr>
      <w:r w:rsidRPr="00515445">
        <w:rPr>
          <w:lang w:val="vi-VN"/>
        </w:rPr>
        <w:t xml:space="preserve">    { </w:t>
      </w:r>
    </w:p>
    <w:p w14:paraId="00BF07D3" w14:textId="77777777" w:rsidR="00515445" w:rsidRPr="00515445" w:rsidRDefault="00515445" w:rsidP="00515445">
      <w:pPr>
        <w:rPr>
          <w:lang w:val="vi-VN"/>
        </w:rPr>
      </w:pPr>
      <w:r w:rsidRPr="00515445">
        <w:rPr>
          <w:lang w:val="vi-VN"/>
        </w:rPr>
        <w:t xml:space="preserve">      "vn": "Hôm nay có rất nhiều người đến thăm cửa hàng.", </w:t>
      </w:r>
    </w:p>
    <w:p w14:paraId="3B9BE27C" w14:textId="77777777" w:rsidR="00515445" w:rsidRPr="00515445" w:rsidRDefault="00515445" w:rsidP="00515445">
      <w:pPr>
        <w:rPr>
          <w:lang w:val="vi-VN"/>
        </w:rPr>
      </w:pPr>
      <w:r w:rsidRPr="00515445">
        <w:rPr>
          <w:lang w:val="vi-VN"/>
        </w:rPr>
        <w:t xml:space="preserve">      "en": "There are many people visiting the store today." </w:t>
      </w:r>
    </w:p>
    <w:p w14:paraId="664C936A" w14:textId="77777777" w:rsidR="00515445" w:rsidRPr="00515445" w:rsidRDefault="00515445" w:rsidP="00515445">
      <w:pPr>
        <w:rPr>
          <w:lang w:val="vi-VN"/>
        </w:rPr>
      </w:pPr>
      <w:r w:rsidRPr="00515445">
        <w:rPr>
          <w:lang w:val="vi-VN"/>
        </w:rPr>
        <w:t xml:space="preserve">    }, </w:t>
      </w:r>
    </w:p>
    <w:p w14:paraId="22C02778" w14:textId="77777777" w:rsidR="00515445" w:rsidRPr="00515445" w:rsidRDefault="00515445" w:rsidP="00515445">
      <w:pPr>
        <w:rPr>
          <w:lang w:val="vi-VN"/>
        </w:rPr>
      </w:pPr>
      <w:r w:rsidRPr="00515445">
        <w:rPr>
          <w:lang w:val="vi-VN"/>
        </w:rPr>
        <w:t xml:space="preserve">    { </w:t>
      </w:r>
    </w:p>
    <w:p w14:paraId="40B6F7E4" w14:textId="4B7CD495" w:rsidR="00515445" w:rsidRPr="00515445" w:rsidRDefault="00515445" w:rsidP="00515445">
      <w:pPr>
        <w:rPr>
          <w:lang w:val="vi-VN"/>
        </w:rPr>
      </w:pPr>
      <w:r w:rsidRPr="00515445">
        <w:rPr>
          <w:lang w:val="vi-VN"/>
        </w:rPr>
        <w:t xml:space="preserve">      "vn": "Trên bãi cỏ có </w:t>
      </w:r>
      <w:ins w:id="903" w:author="Canh Duc Nguyen" w:date="2023-10-14T11:00:00Z">
        <w:r w:rsidR="002653E6">
          <w:rPr>
            <w:lang w:val="vi-VN"/>
          </w:rPr>
          <w:t xml:space="preserve">rất </w:t>
        </w:r>
      </w:ins>
      <w:r w:rsidRPr="00515445">
        <w:rPr>
          <w:lang w:val="vi-VN"/>
        </w:rPr>
        <w:t xml:space="preserve">nhiều loài hoa.", </w:t>
      </w:r>
    </w:p>
    <w:p w14:paraId="4650C2BD" w14:textId="77777777" w:rsidR="00515445" w:rsidRPr="00515445" w:rsidRDefault="00515445" w:rsidP="00515445">
      <w:pPr>
        <w:rPr>
          <w:lang w:val="vi-VN"/>
        </w:rPr>
      </w:pPr>
      <w:r w:rsidRPr="00515445">
        <w:rPr>
          <w:lang w:val="vi-VN"/>
        </w:rPr>
        <w:t xml:space="preserve">      "en": "There are many types of flowers in the meadow." </w:t>
      </w:r>
    </w:p>
    <w:p w14:paraId="234BAF7E" w14:textId="77777777" w:rsidR="00515445" w:rsidRPr="00515445" w:rsidRDefault="00515445" w:rsidP="00515445">
      <w:pPr>
        <w:rPr>
          <w:lang w:val="vi-VN"/>
        </w:rPr>
      </w:pPr>
      <w:r w:rsidRPr="00515445">
        <w:rPr>
          <w:lang w:val="vi-VN"/>
        </w:rPr>
        <w:t xml:space="preserve">    }, </w:t>
      </w:r>
    </w:p>
    <w:p w14:paraId="29983EA8" w14:textId="77777777" w:rsidR="00515445" w:rsidRPr="00515445" w:rsidRDefault="00515445" w:rsidP="00515445">
      <w:pPr>
        <w:rPr>
          <w:lang w:val="vi-VN"/>
        </w:rPr>
      </w:pPr>
      <w:r w:rsidRPr="00515445">
        <w:rPr>
          <w:lang w:val="vi-VN"/>
        </w:rPr>
        <w:t xml:space="preserve">    { </w:t>
      </w:r>
    </w:p>
    <w:p w14:paraId="50A86A41" w14:textId="57BE4261" w:rsidR="00515445" w:rsidRPr="00515445" w:rsidRDefault="00515445" w:rsidP="00515445">
      <w:pPr>
        <w:rPr>
          <w:lang w:val="vi-VN"/>
        </w:rPr>
      </w:pPr>
      <w:r w:rsidRPr="00515445">
        <w:rPr>
          <w:lang w:val="vi-VN"/>
        </w:rPr>
        <w:t xml:space="preserve">      "vn": "Nhiều người đang chờ đợi </w:t>
      </w:r>
      <w:del w:id="904" w:author="Canh Duc Nguyen" w:date="2023-10-14T11:00:00Z">
        <w:r w:rsidRPr="00515445" w:rsidDel="002653E6">
          <w:rPr>
            <w:lang w:val="vi-VN"/>
          </w:rPr>
          <w:delText xml:space="preserve">một </w:delText>
        </w:r>
      </w:del>
      <w:r w:rsidRPr="00515445">
        <w:rPr>
          <w:lang w:val="vi-VN"/>
        </w:rPr>
        <w:t xml:space="preserve">thông điệp từ chính phủ.", </w:t>
      </w:r>
    </w:p>
    <w:p w14:paraId="6801146E" w14:textId="77777777" w:rsidR="00515445" w:rsidRPr="00515445" w:rsidRDefault="00515445" w:rsidP="00515445">
      <w:pPr>
        <w:rPr>
          <w:lang w:val="vi-VN"/>
        </w:rPr>
      </w:pPr>
      <w:r w:rsidRPr="00515445">
        <w:rPr>
          <w:lang w:val="vi-VN"/>
        </w:rPr>
        <w:t xml:space="preserve">      "en": "Many people are waiting for a message from the government." </w:t>
      </w:r>
    </w:p>
    <w:p w14:paraId="0C79B17B" w14:textId="77777777" w:rsidR="00515445" w:rsidRPr="00515445" w:rsidRDefault="00515445" w:rsidP="00515445">
      <w:pPr>
        <w:rPr>
          <w:lang w:val="vi-VN"/>
        </w:rPr>
      </w:pPr>
      <w:r w:rsidRPr="00515445">
        <w:rPr>
          <w:lang w:val="vi-VN"/>
        </w:rPr>
        <w:t xml:space="preserve">    }, </w:t>
      </w:r>
    </w:p>
    <w:p w14:paraId="339A7647" w14:textId="77777777" w:rsidR="00515445" w:rsidRPr="00515445" w:rsidRDefault="00515445" w:rsidP="00515445">
      <w:pPr>
        <w:rPr>
          <w:lang w:val="vi-VN"/>
        </w:rPr>
      </w:pPr>
      <w:r w:rsidRPr="00515445">
        <w:rPr>
          <w:lang w:val="vi-VN"/>
        </w:rPr>
        <w:t xml:space="preserve">    { </w:t>
      </w:r>
    </w:p>
    <w:p w14:paraId="47B85D48" w14:textId="7A7E67C9" w:rsidR="00515445" w:rsidRPr="00515445" w:rsidRDefault="00515445" w:rsidP="00515445">
      <w:pPr>
        <w:rPr>
          <w:lang w:val="vi-VN"/>
        </w:rPr>
      </w:pPr>
      <w:r w:rsidRPr="00515445">
        <w:rPr>
          <w:lang w:val="vi-VN"/>
        </w:rPr>
        <w:t xml:space="preserve">      "vn": "Anh ấy đã ăn nhiều </w:t>
      </w:r>
      <w:del w:id="905" w:author="Canh Duc Nguyen" w:date="2023-10-14T11:00:00Z">
        <w:r w:rsidRPr="00515445" w:rsidDel="002653E6">
          <w:rPr>
            <w:lang w:val="vi-VN"/>
          </w:rPr>
          <w:delText xml:space="preserve">quả </w:delText>
        </w:r>
      </w:del>
      <w:r w:rsidRPr="00515445">
        <w:rPr>
          <w:lang w:val="vi-VN"/>
        </w:rPr>
        <w:t xml:space="preserve">cam hơn tôi.", </w:t>
      </w:r>
    </w:p>
    <w:p w14:paraId="06DF64AF" w14:textId="77777777" w:rsidR="00515445" w:rsidRPr="00515445" w:rsidRDefault="00515445" w:rsidP="00515445">
      <w:pPr>
        <w:rPr>
          <w:lang w:val="vi-VN"/>
        </w:rPr>
      </w:pPr>
      <w:r w:rsidRPr="00515445">
        <w:rPr>
          <w:lang w:val="vi-VN"/>
        </w:rPr>
        <w:t xml:space="preserve">      "en": "He ate more oranges than me." </w:t>
      </w:r>
    </w:p>
    <w:p w14:paraId="432632AA" w14:textId="77777777" w:rsidR="00515445" w:rsidRPr="00515445" w:rsidRDefault="00515445" w:rsidP="00515445">
      <w:pPr>
        <w:rPr>
          <w:lang w:val="vi-VN"/>
        </w:rPr>
      </w:pPr>
      <w:r w:rsidRPr="00515445">
        <w:rPr>
          <w:lang w:val="vi-VN"/>
        </w:rPr>
        <w:t xml:space="preserve">    } </w:t>
      </w:r>
    </w:p>
    <w:p w14:paraId="2B727A3A" w14:textId="77777777" w:rsidR="00515445" w:rsidRPr="00515445" w:rsidRDefault="00515445" w:rsidP="00515445">
      <w:pPr>
        <w:rPr>
          <w:lang w:val="vi-VN"/>
        </w:rPr>
      </w:pPr>
      <w:r w:rsidRPr="00515445">
        <w:rPr>
          <w:lang w:val="vi-VN"/>
        </w:rPr>
        <w:t xml:space="preserve">  ] </w:t>
      </w:r>
    </w:p>
    <w:p w14:paraId="61C7CE12" w14:textId="77777777" w:rsidR="00515445" w:rsidRPr="00515445" w:rsidRDefault="00515445" w:rsidP="00515445">
      <w:pPr>
        <w:rPr>
          <w:lang w:val="vi-VN"/>
        </w:rPr>
      </w:pPr>
      <w:r w:rsidRPr="00515445">
        <w:rPr>
          <w:lang w:val="vi-VN"/>
        </w:rPr>
        <w:t>}</w:t>
      </w:r>
    </w:p>
    <w:p w14:paraId="493981EC" w14:textId="77777777" w:rsidR="00515445" w:rsidRPr="00515445" w:rsidRDefault="00515445" w:rsidP="00515445">
      <w:pPr>
        <w:rPr>
          <w:lang w:val="vi-VN"/>
        </w:rPr>
      </w:pPr>
      <w:r w:rsidRPr="00515445">
        <w:rPr>
          <w:lang w:val="vi-VN"/>
        </w:rPr>
        <w:t>-----------------------------</w:t>
      </w:r>
    </w:p>
    <w:p w14:paraId="3E3A1E77" w14:textId="77777777" w:rsidR="00515445" w:rsidRPr="00515445" w:rsidRDefault="00515445" w:rsidP="00515445">
      <w:pPr>
        <w:rPr>
          <w:lang w:val="vi-VN"/>
        </w:rPr>
      </w:pPr>
      <w:r w:rsidRPr="00515445">
        <w:rPr>
          <w:lang w:val="vi-VN"/>
        </w:rPr>
        <w:t xml:space="preserve">keyword: Expression 'Nửa' </w:t>
      </w:r>
    </w:p>
    <w:p w14:paraId="56AF8C01" w14:textId="77777777" w:rsidR="00515445" w:rsidRPr="00515445" w:rsidRDefault="00515445" w:rsidP="00515445">
      <w:pPr>
        <w:rPr>
          <w:lang w:val="vi-VN"/>
        </w:rPr>
      </w:pPr>
      <w:r w:rsidRPr="00515445">
        <w:rPr>
          <w:lang w:val="vi-VN"/>
        </w:rPr>
        <w:t xml:space="preserve">PROMPT: Generate grammar explanation for following Vietnamese grammar point: Expression 'Nửa' </w:t>
      </w:r>
    </w:p>
    <w:p w14:paraId="279AD4DC" w14:textId="77777777" w:rsidR="00515445" w:rsidRPr="00515445" w:rsidRDefault="00515445" w:rsidP="00515445">
      <w:pPr>
        <w:rPr>
          <w:lang w:val="vi-VN"/>
        </w:rPr>
      </w:pPr>
      <w:r w:rsidRPr="00515445">
        <w:rPr>
          <w:lang w:val="vi-VN"/>
        </w:rPr>
        <w:t xml:space="preserve">RESPONSE: { </w:t>
      </w:r>
    </w:p>
    <w:p w14:paraId="79E4D53C" w14:textId="77777777" w:rsidR="00515445" w:rsidRPr="00515445" w:rsidRDefault="00515445" w:rsidP="00515445">
      <w:pPr>
        <w:rPr>
          <w:lang w:val="vi-VN"/>
        </w:rPr>
      </w:pPr>
      <w:r w:rsidRPr="00515445">
        <w:rPr>
          <w:lang w:val="vi-VN"/>
        </w:rPr>
        <w:t xml:space="preserve">  "title": "Expression 'Nửa'", </w:t>
      </w:r>
    </w:p>
    <w:p w14:paraId="5AD54C6A" w14:textId="77777777" w:rsidR="00515445" w:rsidRPr="00515445" w:rsidRDefault="00515445" w:rsidP="00515445">
      <w:pPr>
        <w:rPr>
          <w:lang w:val="vi-VN"/>
        </w:rPr>
      </w:pPr>
      <w:r w:rsidRPr="00515445">
        <w:rPr>
          <w:lang w:val="vi-VN"/>
        </w:rPr>
        <w:t xml:space="preserve">  "short_explanation": "Used to express 'half' or 'part of' something in Vietnamese.", </w:t>
      </w:r>
    </w:p>
    <w:p w14:paraId="43E174D2" w14:textId="77777777" w:rsidR="00515445" w:rsidRPr="00515445" w:rsidRDefault="00515445" w:rsidP="00515445">
      <w:pPr>
        <w:rPr>
          <w:lang w:val="vi-VN"/>
        </w:rPr>
      </w:pPr>
      <w:r w:rsidRPr="00515445">
        <w:rPr>
          <w:lang w:val="vi-VN"/>
        </w:rPr>
        <w:t xml:space="preserve">  "long_explanation": "The Vietnamese expression 'Nửa' is used when you want to talk about half or part of something. It is similar to 'half' in English. This word can be used in a variety of contexts to refer to a part of an object, a certain duration of time, or a portion of a quantity.", </w:t>
      </w:r>
    </w:p>
    <w:p w14:paraId="3B4B6EDC" w14:textId="77777777" w:rsidR="00515445" w:rsidRPr="00515445" w:rsidRDefault="00515445" w:rsidP="00515445">
      <w:pPr>
        <w:rPr>
          <w:lang w:val="vi-VN"/>
        </w:rPr>
      </w:pPr>
      <w:r w:rsidRPr="00515445">
        <w:rPr>
          <w:lang w:val="vi-VN"/>
        </w:rPr>
        <w:t xml:space="preserve">  "formation": "example of grammar formation for given grammar point", </w:t>
      </w:r>
    </w:p>
    <w:p w14:paraId="57E8CE34" w14:textId="77777777" w:rsidR="00515445" w:rsidRPr="00515445" w:rsidRDefault="00515445" w:rsidP="00515445">
      <w:pPr>
        <w:rPr>
          <w:lang w:val="vi-VN"/>
        </w:rPr>
      </w:pPr>
      <w:r w:rsidRPr="00515445">
        <w:rPr>
          <w:lang w:val="vi-VN"/>
        </w:rPr>
        <w:t xml:space="preserve">  "examples": [</w:t>
      </w:r>
    </w:p>
    <w:p w14:paraId="193B8A64" w14:textId="77777777" w:rsidR="00515445" w:rsidRPr="00515445" w:rsidRDefault="00515445" w:rsidP="00515445">
      <w:pPr>
        <w:rPr>
          <w:lang w:val="vi-VN"/>
        </w:rPr>
      </w:pPr>
      <w:r w:rsidRPr="00515445">
        <w:rPr>
          <w:lang w:val="vi-VN"/>
        </w:rPr>
        <w:t xml:space="preserve">    { </w:t>
      </w:r>
    </w:p>
    <w:p w14:paraId="1C38EE94" w14:textId="271F6AD1" w:rsidR="00515445" w:rsidRPr="00515445" w:rsidRDefault="00515445" w:rsidP="00515445">
      <w:pPr>
        <w:rPr>
          <w:lang w:val="vi-VN"/>
        </w:rPr>
      </w:pPr>
      <w:r w:rsidRPr="00515445">
        <w:rPr>
          <w:lang w:val="vi-VN"/>
        </w:rPr>
        <w:t xml:space="preserve">      "vn": "Tôi chỉ còn nửa tách cafe</w:t>
      </w:r>
      <w:ins w:id="906" w:author="Canh Duc Nguyen" w:date="2023-10-14T11:00:00Z">
        <w:r w:rsidR="002653E6">
          <w:rPr>
            <w:lang w:val="vi-VN"/>
          </w:rPr>
          <w:t xml:space="preserve"> nữa</w:t>
        </w:r>
      </w:ins>
      <w:r w:rsidRPr="00515445">
        <w:rPr>
          <w:lang w:val="vi-VN"/>
        </w:rPr>
        <w:t xml:space="preserve">.", </w:t>
      </w:r>
    </w:p>
    <w:p w14:paraId="4F256BD9" w14:textId="77777777" w:rsidR="00515445" w:rsidRPr="00515445" w:rsidRDefault="00515445" w:rsidP="00515445">
      <w:pPr>
        <w:rPr>
          <w:lang w:val="vi-VN"/>
        </w:rPr>
      </w:pPr>
      <w:r w:rsidRPr="00515445">
        <w:rPr>
          <w:lang w:val="vi-VN"/>
        </w:rPr>
        <w:t xml:space="preserve">      "en": "I only have half a cup of coffee left."</w:t>
      </w:r>
    </w:p>
    <w:p w14:paraId="69A733A1" w14:textId="77777777" w:rsidR="00515445" w:rsidRPr="00515445" w:rsidRDefault="00515445" w:rsidP="00515445">
      <w:pPr>
        <w:rPr>
          <w:lang w:val="vi-VN"/>
        </w:rPr>
      </w:pPr>
      <w:r w:rsidRPr="00515445">
        <w:rPr>
          <w:lang w:val="vi-VN"/>
        </w:rPr>
        <w:t xml:space="preserve">    }, </w:t>
      </w:r>
    </w:p>
    <w:p w14:paraId="4E74927C" w14:textId="77777777" w:rsidR="00515445" w:rsidRPr="00515445" w:rsidRDefault="00515445" w:rsidP="00515445">
      <w:pPr>
        <w:rPr>
          <w:lang w:val="vi-VN"/>
        </w:rPr>
      </w:pPr>
      <w:r w:rsidRPr="00515445">
        <w:rPr>
          <w:lang w:val="vi-VN"/>
        </w:rPr>
        <w:t xml:space="preserve">    { </w:t>
      </w:r>
    </w:p>
    <w:p w14:paraId="69248792" w14:textId="31930E53" w:rsidR="00515445" w:rsidRPr="00515445" w:rsidRDefault="00515445" w:rsidP="00515445">
      <w:pPr>
        <w:rPr>
          <w:lang w:val="vi-VN"/>
        </w:rPr>
      </w:pPr>
      <w:r w:rsidRPr="00515445">
        <w:rPr>
          <w:lang w:val="vi-VN"/>
        </w:rPr>
        <w:t xml:space="preserve">      "vn": "Tôi đã học tiếng Nhật được nửa năm</w:t>
      </w:r>
      <w:ins w:id="907" w:author="Canh Duc Nguyen" w:date="2023-10-14T11:00:00Z">
        <w:r w:rsidR="002653E6">
          <w:rPr>
            <w:lang w:val="vi-VN"/>
          </w:rPr>
          <w:t xml:space="preserve"> rồi</w:t>
        </w:r>
      </w:ins>
      <w:r w:rsidRPr="00515445">
        <w:rPr>
          <w:lang w:val="vi-VN"/>
        </w:rPr>
        <w:t xml:space="preserve">.", </w:t>
      </w:r>
    </w:p>
    <w:p w14:paraId="3971D4CA" w14:textId="77777777" w:rsidR="00515445" w:rsidRPr="00515445" w:rsidRDefault="00515445" w:rsidP="00515445">
      <w:pPr>
        <w:rPr>
          <w:lang w:val="vi-VN"/>
        </w:rPr>
      </w:pPr>
      <w:r w:rsidRPr="00515445">
        <w:rPr>
          <w:lang w:val="vi-VN"/>
        </w:rPr>
        <w:t xml:space="preserve">      "en": "I have been learning Japanese for half a year."</w:t>
      </w:r>
    </w:p>
    <w:p w14:paraId="5EFD20AC" w14:textId="77777777" w:rsidR="00515445" w:rsidRPr="00515445" w:rsidRDefault="00515445" w:rsidP="00515445">
      <w:pPr>
        <w:rPr>
          <w:lang w:val="vi-VN"/>
        </w:rPr>
      </w:pPr>
      <w:r w:rsidRPr="00515445">
        <w:rPr>
          <w:lang w:val="vi-VN"/>
        </w:rPr>
        <w:t xml:space="preserve">    }, </w:t>
      </w:r>
    </w:p>
    <w:p w14:paraId="2FDB57C7" w14:textId="77777777" w:rsidR="00515445" w:rsidRPr="00515445" w:rsidRDefault="00515445" w:rsidP="00515445">
      <w:pPr>
        <w:rPr>
          <w:lang w:val="vi-VN"/>
        </w:rPr>
      </w:pPr>
      <w:r w:rsidRPr="00515445">
        <w:rPr>
          <w:lang w:val="vi-VN"/>
        </w:rPr>
        <w:t xml:space="preserve">    { </w:t>
      </w:r>
    </w:p>
    <w:p w14:paraId="0CC33959" w14:textId="076E3258" w:rsidR="00515445" w:rsidRPr="00515445" w:rsidRDefault="00515445" w:rsidP="00515445">
      <w:pPr>
        <w:rPr>
          <w:lang w:val="vi-VN"/>
        </w:rPr>
      </w:pPr>
      <w:r w:rsidRPr="00515445">
        <w:rPr>
          <w:lang w:val="vi-VN"/>
        </w:rPr>
        <w:lastRenderedPageBreak/>
        <w:t xml:space="preserve">      "vn": "Chúng tôi đã ăn</w:t>
      </w:r>
      <w:ins w:id="908" w:author="Canh Duc Nguyen" w:date="2023-10-14T11:01:00Z">
        <w:r w:rsidR="002653E6">
          <w:rPr>
            <w:lang w:val="vi-VN"/>
          </w:rPr>
          <w:t xml:space="preserve"> hết</w:t>
        </w:r>
      </w:ins>
      <w:r w:rsidRPr="00515445">
        <w:rPr>
          <w:lang w:val="vi-VN"/>
        </w:rPr>
        <w:t xml:space="preserve"> nửa </w:t>
      </w:r>
      <w:ins w:id="909" w:author="Canh Duc Nguyen" w:date="2023-10-14T11:01:00Z">
        <w:r w:rsidR="002653E6">
          <w:rPr>
            <w:lang w:val="vi-VN"/>
          </w:rPr>
          <w:t xml:space="preserve">chiếc </w:t>
        </w:r>
      </w:ins>
      <w:r w:rsidRPr="00515445">
        <w:rPr>
          <w:lang w:val="vi-VN"/>
        </w:rPr>
        <w:t xml:space="preserve">bánh mì.", </w:t>
      </w:r>
    </w:p>
    <w:p w14:paraId="387BCCD2" w14:textId="77777777" w:rsidR="00515445" w:rsidRPr="00515445" w:rsidRDefault="00515445" w:rsidP="00515445">
      <w:pPr>
        <w:rPr>
          <w:lang w:val="vi-VN"/>
        </w:rPr>
      </w:pPr>
      <w:r w:rsidRPr="00515445">
        <w:rPr>
          <w:lang w:val="vi-VN"/>
        </w:rPr>
        <w:t xml:space="preserve">      "en": "We have eaten half of the bread."</w:t>
      </w:r>
    </w:p>
    <w:p w14:paraId="006D64B1" w14:textId="77777777" w:rsidR="00515445" w:rsidRPr="00515445" w:rsidRDefault="00515445" w:rsidP="00515445">
      <w:pPr>
        <w:rPr>
          <w:lang w:val="vi-VN"/>
        </w:rPr>
      </w:pPr>
      <w:r w:rsidRPr="00515445">
        <w:rPr>
          <w:lang w:val="vi-VN"/>
        </w:rPr>
        <w:t xml:space="preserve">    }, </w:t>
      </w:r>
    </w:p>
    <w:p w14:paraId="7FBC89F4" w14:textId="77777777" w:rsidR="00515445" w:rsidRPr="00515445" w:rsidRDefault="00515445" w:rsidP="00515445">
      <w:pPr>
        <w:rPr>
          <w:lang w:val="vi-VN"/>
        </w:rPr>
      </w:pPr>
      <w:r w:rsidRPr="00515445">
        <w:rPr>
          <w:lang w:val="vi-VN"/>
        </w:rPr>
        <w:t xml:space="preserve">    { </w:t>
      </w:r>
    </w:p>
    <w:p w14:paraId="7F05438F" w14:textId="1686FFAC" w:rsidR="00515445" w:rsidRPr="00515445" w:rsidRDefault="00515445" w:rsidP="00515445">
      <w:pPr>
        <w:rPr>
          <w:lang w:val="vi-VN"/>
        </w:rPr>
      </w:pPr>
      <w:r w:rsidRPr="00515445">
        <w:rPr>
          <w:lang w:val="vi-VN"/>
        </w:rPr>
        <w:t xml:space="preserve">      "vn": "Chiếc váy này tôi mua với giá</w:t>
      </w:r>
      <w:ins w:id="910" w:author="Canh Duc Nguyen" w:date="2023-10-14T11:01:00Z">
        <w:r w:rsidR="002653E6">
          <w:rPr>
            <w:lang w:val="vi-VN"/>
          </w:rPr>
          <w:t xml:space="preserve"> </w:t>
        </w:r>
        <w:r w:rsidR="00D55169">
          <w:rPr>
            <w:lang w:val="vi-VN"/>
          </w:rPr>
          <w:t>bằng một</w:t>
        </w:r>
      </w:ins>
      <w:r w:rsidRPr="00515445">
        <w:rPr>
          <w:lang w:val="vi-VN"/>
        </w:rPr>
        <w:t xml:space="preserve"> nửa</w:t>
      </w:r>
      <w:del w:id="911" w:author="Canh Duc Nguyen" w:date="2023-10-14T11:01:00Z">
        <w:r w:rsidRPr="00515445" w:rsidDel="00D55169">
          <w:rPr>
            <w:lang w:val="vi-VN"/>
          </w:rPr>
          <w:delText xml:space="preserve"> giảm</w:delText>
        </w:r>
      </w:del>
      <w:r w:rsidRPr="00515445">
        <w:rPr>
          <w:lang w:val="vi-VN"/>
        </w:rPr>
        <w:t xml:space="preserve">.", </w:t>
      </w:r>
    </w:p>
    <w:p w14:paraId="07FDBC2A" w14:textId="77777777" w:rsidR="00515445" w:rsidRPr="00515445" w:rsidRDefault="00515445" w:rsidP="00515445">
      <w:pPr>
        <w:rPr>
          <w:lang w:val="vi-VN"/>
        </w:rPr>
      </w:pPr>
      <w:r w:rsidRPr="00515445">
        <w:rPr>
          <w:lang w:val="vi-VN"/>
        </w:rPr>
        <w:t xml:space="preserve">      "en": "I bought this dress for half price."</w:t>
      </w:r>
    </w:p>
    <w:p w14:paraId="2C284A6F" w14:textId="77777777" w:rsidR="00515445" w:rsidRPr="00515445" w:rsidRDefault="00515445" w:rsidP="00515445">
      <w:pPr>
        <w:rPr>
          <w:lang w:val="vi-VN"/>
        </w:rPr>
      </w:pPr>
      <w:r w:rsidRPr="00515445">
        <w:rPr>
          <w:lang w:val="vi-VN"/>
        </w:rPr>
        <w:t xml:space="preserve">    } </w:t>
      </w:r>
    </w:p>
    <w:p w14:paraId="20BC607D" w14:textId="77777777" w:rsidR="00515445" w:rsidRPr="00515445" w:rsidRDefault="00515445" w:rsidP="00515445">
      <w:pPr>
        <w:rPr>
          <w:lang w:val="vi-VN"/>
        </w:rPr>
      </w:pPr>
      <w:r w:rsidRPr="00515445">
        <w:rPr>
          <w:lang w:val="vi-VN"/>
        </w:rPr>
        <w:t xml:space="preserve">  ] </w:t>
      </w:r>
    </w:p>
    <w:p w14:paraId="75CE5EEB" w14:textId="77777777" w:rsidR="00515445" w:rsidRPr="00515445" w:rsidRDefault="00515445" w:rsidP="00515445">
      <w:pPr>
        <w:rPr>
          <w:lang w:val="vi-VN"/>
        </w:rPr>
      </w:pPr>
      <w:r w:rsidRPr="00515445">
        <w:rPr>
          <w:lang w:val="vi-VN"/>
        </w:rPr>
        <w:t>}</w:t>
      </w:r>
    </w:p>
    <w:p w14:paraId="091C5077" w14:textId="77777777" w:rsidR="00515445" w:rsidRPr="00515445" w:rsidRDefault="00515445" w:rsidP="00515445">
      <w:pPr>
        <w:rPr>
          <w:lang w:val="vi-VN"/>
        </w:rPr>
      </w:pPr>
      <w:r w:rsidRPr="00515445">
        <w:rPr>
          <w:lang w:val="vi-VN"/>
        </w:rPr>
        <w:t>-----------------------------</w:t>
      </w:r>
    </w:p>
    <w:p w14:paraId="1E4798B5" w14:textId="77777777" w:rsidR="00515445" w:rsidRPr="00515445" w:rsidRDefault="00515445" w:rsidP="00515445">
      <w:pPr>
        <w:rPr>
          <w:lang w:val="vi-VN"/>
        </w:rPr>
      </w:pPr>
      <w:r w:rsidRPr="00515445">
        <w:rPr>
          <w:lang w:val="vi-VN"/>
        </w:rPr>
        <w:t xml:space="preserve">keyword: Expression 'nước' </w:t>
      </w:r>
    </w:p>
    <w:p w14:paraId="3BBA296D" w14:textId="77777777" w:rsidR="00515445" w:rsidRPr="00515445" w:rsidRDefault="00515445" w:rsidP="00515445">
      <w:pPr>
        <w:rPr>
          <w:lang w:val="vi-VN"/>
        </w:rPr>
      </w:pPr>
      <w:r w:rsidRPr="00515445">
        <w:rPr>
          <w:lang w:val="vi-VN"/>
        </w:rPr>
        <w:t xml:space="preserve">PROMPT: Generate grammar explanation for following Vietnamese grammar point: Expression 'nước' </w:t>
      </w:r>
    </w:p>
    <w:p w14:paraId="6FD413FC" w14:textId="77777777" w:rsidR="00515445" w:rsidRPr="00515445" w:rsidRDefault="00515445" w:rsidP="00515445">
      <w:pPr>
        <w:rPr>
          <w:lang w:val="vi-VN"/>
        </w:rPr>
      </w:pPr>
      <w:r w:rsidRPr="00515445">
        <w:rPr>
          <w:lang w:val="vi-VN"/>
        </w:rPr>
        <w:t xml:space="preserve">RESPONSE: {   </w:t>
      </w:r>
    </w:p>
    <w:p w14:paraId="360F9F23" w14:textId="77777777" w:rsidR="00515445" w:rsidRPr="00515445" w:rsidRDefault="00515445" w:rsidP="00515445">
      <w:pPr>
        <w:rPr>
          <w:lang w:val="vi-VN"/>
        </w:rPr>
      </w:pPr>
      <w:r w:rsidRPr="00515445">
        <w:rPr>
          <w:lang w:val="vi-VN"/>
        </w:rPr>
        <w:t xml:space="preserve">    "title": "Expression 'nước'",   </w:t>
      </w:r>
    </w:p>
    <w:p w14:paraId="1058CD78" w14:textId="77777777" w:rsidR="00515445" w:rsidRPr="00515445" w:rsidRDefault="00515445" w:rsidP="00515445">
      <w:pPr>
        <w:rPr>
          <w:lang w:val="vi-VN"/>
        </w:rPr>
      </w:pPr>
      <w:r w:rsidRPr="00515445">
        <w:rPr>
          <w:lang w:val="vi-VN"/>
        </w:rPr>
        <w:t xml:space="preserve">    "short_explanation": "Used to refer to a country or the water element.",   </w:t>
      </w:r>
    </w:p>
    <w:p w14:paraId="39CF4092" w14:textId="77777777" w:rsidR="00515445" w:rsidRPr="00515445" w:rsidRDefault="00515445" w:rsidP="00515445">
      <w:pPr>
        <w:rPr>
          <w:lang w:val="vi-VN"/>
        </w:rPr>
      </w:pPr>
      <w:r w:rsidRPr="00515445">
        <w:rPr>
          <w:lang w:val="vi-VN"/>
        </w:rPr>
        <w:t xml:space="preserve">    "long_explanation": "The Vietnamese word 'nước' has two major meanings. It is used to indicate the water element when translated into English. In a different context, it is also used to refer to a country or nation. The intended meaning highly depends on the usage and context of the sentence.",   </w:t>
      </w:r>
    </w:p>
    <w:p w14:paraId="5EED01EB" w14:textId="77777777" w:rsidR="00515445" w:rsidRPr="00515445" w:rsidRDefault="00515445" w:rsidP="00515445">
      <w:pPr>
        <w:rPr>
          <w:lang w:val="vi-VN"/>
        </w:rPr>
      </w:pPr>
      <w:r w:rsidRPr="00515445">
        <w:rPr>
          <w:lang w:val="vi-VN"/>
        </w:rPr>
        <w:t xml:space="preserve">    "formation": "The word 'nước' is a standalone noun in Vietnamese and can be used directly in sentences. Its meaning is determined by the context.",   </w:t>
      </w:r>
    </w:p>
    <w:p w14:paraId="456F8F41" w14:textId="77777777" w:rsidR="00515445" w:rsidRPr="00515445" w:rsidRDefault="00515445" w:rsidP="00515445">
      <w:pPr>
        <w:rPr>
          <w:lang w:val="vi-VN"/>
        </w:rPr>
      </w:pPr>
      <w:r w:rsidRPr="00515445">
        <w:rPr>
          <w:lang w:val="vi-VN"/>
        </w:rPr>
        <w:t xml:space="preserve">    "examples": [     </w:t>
      </w:r>
    </w:p>
    <w:p w14:paraId="63D78641" w14:textId="77777777" w:rsidR="00515445" w:rsidRPr="00515445" w:rsidRDefault="00515445" w:rsidP="00515445">
      <w:pPr>
        <w:rPr>
          <w:lang w:val="vi-VN"/>
        </w:rPr>
      </w:pPr>
      <w:r w:rsidRPr="00515445">
        <w:rPr>
          <w:lang w:val="vi-VN"/>
        </w:rPr>
        <w:t xml:space="preserve">        {       </w:t>
      </w:r>
    </w:p>
    <w:p w14:paraId="5E465D0E" w14:textId="1A8C50C7" w:rsidR="00515445" w:rsidRPr="00515445" w:rsidRDefault="00515445" w:rsidP="00515445">
      <w:pPr>
        <w:rPr>
          <w:lang w:val="vi-VN"/>
        </w:rPr>
      </w:pPr>
      <w:r w:rsidRPr="00515445">
        <w:rPr>
          <w:lang w:val="vi-VN"/>
        </w:rPr>
        <w:t xml:space="preserve">            "vn": "'Nước</w:t>
      </w:r>
      <w:del w:id="912" w:author="Canh Duc Nguyen" w:date="2023-10-14T11:01:00Z">
        <w:r w:rsidRPr="00515445" w:rsidDel="00D55169">
          <w:rPr>
            <w:lang w:val="vi-VN"/>
          </w:rPr>
          <w:delText>'</w:delText>
        </w:r>
      </w:del>
      <w:r w:rsidRPr="00515445">
        <w:rPr>
          <w:lang w:val="vi-VN"/>
        </w:rPr>
        <w:t xml:space="preserve"> trong cơ thể con người đóng một vai trò </w:t>
      </w:r>
      <w:del w:id="913" w:author="Canh Duc Nguyen" w:date="2023-10-14T11:01:00Z">
        <w:r w:rsidRPr="00515445" w:rsidDel="00D55169">
          <w:rPr>
            <w:lang w:val="vi-VN"/>
          </w:rPr>
          <w:delText>không thể thiếu</w:delText>
        </w:r>
      </w:del>
      <w:ins w:id="914" w:author="Canh Duc Nguyen" w:date="2023-10-14T11:01:00Z">
        <w:r w:rsidR="00D55169">
          <w:rPr>
            <w:lang w:val="vi-VN"/>
          </w:rPr>
          <w:t>thiết yếu</w:t>
        </w:r>
      </w:ins>
      <w:r w:rsidRPr="00515445">
        <w:rPr>
          <w:lang w:val="vi-VN"/>
        </w:rPr>
        <w:t xml:space="preserve">.",       </w:t>
      </w:r>
    </w:p>
    <w:p w14:paraId="4C6CBC13" w14:textId="77777777" w:rsidR="00515445" w:rsidRPr="00515445" w:rsidRDefault="00515445" w:rsidP="00515445">
      <w:pPr>
        <w:rPr>
          <w:lang w:val="vi-VN"/>
        </w:rPr>
      </w:pPr>
      <w:r w:rsidRPr="00515445">
        <w:rPr>
          <w:lang w:val="vi-VN"/>
        </w:rPr>
        <w:t xml:space="preserve">            "en": "Water plays an indispensable role in the human body.",     </w:t>
      </w:r>
    </w:p>
    <w:p w14:paraId="02780484" w14:textId="77777777" w:rsidR="00515445" w:rsidRPr="00515445" w:rsidRDefault="00515445" w:rsidP="00515445">
      <w:pPr>
        <w:rPr>
          <w:lang w:val="vi-VN"/>
        </w:rPr>
      </w:pPr>
      <w:r w:rsidRPr="00515445">
        <w:rPr>
          <w:lang w:val="vi-VN"/>
        </w:rPr>
        <w:t xml:space="preserve">        },     </w:t>
      </w:r>
    </w:p>
    <w:p w14:paraId="5151E6BD" w14:textId="77777777" w:rsidR="00515445" w:rsidRPr="00515445" w:rsidRDefault="00515445" w:rsidP="00515445">
      <w:pPr>
        <w:rPr>
          <w:lang w:val="vi-VN"/>
        </w:rPr>
      </w:pPr>
      <w:r w:rsidRPr="00515445">
        <w:rPr>
          <w:lang w:val="vi-VN"/>
        </w:rPr>
        <w:t xml:space="preserve">        {       </w:t>
      </w:r>
    </w:p>
    <w:p w14:paraId="4E0DAFA3" w14:textId="77777777" w:rsidR="00515445" w:rsidRPr="00515445" w:rsidRDefault="00515445" w:rsidP="00515445">
      <w:pPr>
        <w:rPr>
          <w:lang w:val="vi-VN"/>
        </w:rPr>
      </w:pPr>
      <w:r w:rsidRPr="00515445">
        <w:rPr>
          <w:lang w:val="vi-VN"/>
        </w:rPr>
        <w:t xml:space="preserve">            "vn": "Nước Anh có lịch sử lâu đời và nền văn hóa phong phú.",       </w:t>
      </w:r>
    </w:p>
    <w:p w14:paraId="7E17DBEC" w14:textId="77777777" w:rsidR="00515445" w:rsidRPr="00515445" w:rsidRDefault="00515445" w:rsidP="00515445">
      <w:pPr>
        <w:rPr>
          <w:lang w:val="vi-VN"/>
        </w:rPr>
      </w:pPr>
      <w:r w:rsidRPr="00515445">
        <w:rPr>
          <w:lang w:val="vi-VN"/>
        </w:rPr>
        <w:t xml:space="preserve">            "en": "England has a long history and a rich culture.",     </w:t>
      </w:r>
    </w:p>
    <w:p w14:paraId="745CF986" w14:textId="77777777" w:rsidR="00515445" w:rsidRPr="00515445" w:rsidRDefault="00515445" w:rsidP="00515445">
      <w:pPr>
        <w:rPr>
          <w:lang w:val="vi-VN"/>
        </w:rPr>
      </w:pPr>
      <w:r w:rsidRPr="00515445">
        <w:rPr>
          <w:lang w:val="vi-VN"/>
        </w:rPr>
        <w:t xml:space="preserve">        },     </w:t>
      </w:r>
    </w:p>
    <w:p w14:paraId="2DDD6F35" w14:textId="77777777" w:rsidR="00515445" w:rsidRPr="00515445" w:rsidRDefault="00515445" w:rsidP="00515445">
      <w:pPr>
        <w:rPr>
          <w:lang w:val="vi-VN"/>
        </w:rPr>
      </w:pPr>
      <w:r w:rsidRPr="00515445">
        <w:rPr>
          <w:lang w:val="vi-VN"/>
        </w:rPr>
        <w:t xml:space="preserve">        {       </w:t>
      </w:r>
    </w:p>
    <w:p w14:paraId="230022E4" w14:textId="08F27C45" w:rsidR="00515445" w:rsidRPr="00515445" w:rsidRDefault="00515445" w:rsidP="00515445">
      <w:pPr>
        <w:rPr>
          <w:lang w:val="vi-VN"/>
        </w:rPr>
      </w:pPr>
      <w:r w:rsidRPr="00515445">
        <w:rPr>
          <w:lang w:val="vi-VN"/>
        </w:rPr>
        <w:t xml:space="preserve">            "vn": "Bạn đang uống</w:t>
      </w:r>
      <w:ins w:id="915" w:author="Canh Duc Nguyen" w:date="2023-10-14T11:02:00Z">
        <w:r w:rsidR="00D55169">
          <w:rPr>
            <w:lang w:val="vi-VN"/>
          </w:rPr>
          <w:t xml:space="preserve"> loại</w:t>
        </w:r>
      </w:ins>
      <w:r w:rsidRPr="00515445">
        <w:rPr>
          <w:lang w:val="vi-VN"/>
        </w:rPr>
        <w:t xml:space="preserve"> nước gì?",       </w:t>
      </w:r>
    </w:p>
    <w:p w14:paraId="5747481D" w14:textId="77777777" w:rsidR="00515445" w:rsidRPr="00515445" w:rsidRDefault="00515445" w:rsidP="00515445">
      <w:pPr>
        <w:rPr>
          <w:lang w:val="vi-VN"/>
        </w:rPr>
      </w:pPr>
      <w:r w:rsidRPr="00515445">
        <w:rPr>
          <w:lang w:val="vi-VN"/>
        </w:rPr>
        <w:t xml:space="preserve">            "en": "What kind of water are you drinking?",     </w:t>
      </w:r>
    </w:p>
    <w:p w14:paraId="64A65EB8" w14:textId="77777777" w:rsidR="00515445" w:rsidRPr="00515445" w:rsidRDefault="00515445" w:rsidP="00515445">
      <w:pPr>
        <w:rPr>
          <w:lang w:val="vi-VN"/>
        </w:rPr>
      </w:pPr>
      <w:r w:rsidRPr="00515445">
        <w:rPr>
          <w:lang w:val="vi-VN"/>
        </w:rPr>
        <w:t xml:space="preserve">        },     </w:t>
      </w:r>
    </w:p>
    <w:p w14:paraId="5D8C9F0B" w14:textId="77777777" w:rsidR="00515445" w:rsidRPr="00515445" w:rsidRDefault="00515445" w:rsidP="00515445">
      <w:pPr>
        <w:rPr>
          <w:lang w:val="vi-VN"/>
        </w:rPr>
      </w:pPr>
      <w:r w:rsidRPr="00515445">
        <w:rPr>
          <w:lang w:val="vi-VN"/>
        </w:rPr>
        <w:t xml:space="preserve">        {       </w:t>
      </w:r>
    </w:p>
    <w:p w14:paraId="76BE5FE7" w14:textId="77777777" w:rsidR="00515445" w:rsidRPr="00515445" w:rsidRDefault="00515445" w:rsidP="00515445">
      <w:pPr>
        <w:rPr>
          <w:lang w:val="vi-VN"/>
        </w:rPr>
      </w:pPr>
      <w:r w:rsidRPr="00515445">
        <w:rPr>
          <w:lang w:val="vi-VN"/>
        </w:rPr>
        <w:t xml:space="preserve">            "vn": "Nước Úc nổi tiếng với động vật hoang dã.",       </w:t>
      </w:r>
    </w:p>
    <w:p w14:paraId="00722B3D" w14:textId="77777777" w:rsidR="00515445" w:rsidRPr="00515445" w:rsidRDefault="00515445" w:rsidP="00515445">
      <w:pPr>
        <w:rPr>
          <w:lang w:val="vi-VN"/>
        </w:rPr>
      </w:pPr>
      <w:r w:rsidRPr="00515445">
        <w:rPr>
          <w:lang w:val="vi-VN"/>
        </w:rPr>
        <w:t xml:space="preserve">            "en": "Australia is famous for its wildlife.",     </w:t>
      </w:r>
    </w:p>
    <w:p w14:paraId="36F1827A" w14:textId="77777777" w:rsidR="00515445" w:rsidRPr="00515445" w:rsidRDefault="00515445" w:rsidP="00515445">
      <w:pPr>
        <w:rPr>
          <w:lang w:val="vi-VN"/>
        </w:rPr>
      </w:pPr>
      <w:r w:rsidRPr="00515445">
        <w:rPr>
          <w:lang w:val="vi-VN"/>
        </w:rPr>
        <w:t xml:space="preserve">        }   </w:t>
      </w:r>
    </w:p>
    <w:p w14:paraId="6A274874" w14:textId="77777777" w:rsidR="00515445" w:rsidRPr="00515445" w:rsidRDefault="00515445" w:rsidP="00515445">
      <w:pPr>
        <w:rPr>
          <w:lang w:val="vi-VN"/>
        </w:rPr>
      </w:pPr>
      <w:r w:rsidRPr="00515445">
        <w:rPr>
          <w:lang w:val="vi-VN"/>
        </w:rPr>
        <w:t xml:space="preserve">    ] </w:t>
      </w:r>
    </w:p>
    <w:p w14:paraId="0013700C" w14:textId="77777777" w:rsidR="00515445" w:rsidRPr="00515445" w:rsidRDefault="00515445" w:rsidP="00515445">
      <w:pPr>
        <w:rPr>
          <w:lang w:val="vi-VN"/>
        </w:rPr>
      </w:pPr>
      <w:r w:rsidRPr="00515445">
        <w:rPr>
          <w:lang w:val="vi-VN"/>
        </w:rPr>
        <w:t>}</w:t>
      </w:r>
    </w:p>
    <w:p w14:paraId="04BE310A" w14:textId="77777777" w:rsidR="00515445" w:rsidRPr="00515445" w:rsidRDefault="00515445" w:rsidP="00515445">
      <w:pPr>
        <w:rPr>
          <w:lang w:val="vi-VN"/>
        </w:rPr>
      </w:pPr>
      <w:r w:rsidRPr="00515445">
        <w:rPr>
          <w:lang w:val="vi-VN"/>
        </w:rPr>
        <w:t>-----------------------------</w:t>
      </w:r>
    </w:p>
    <w:p w14:paraId="0F6BF459" w14:textId="77777777" w:rsidR="00515445" w:rsidRPr="00515445" w:rsidRDefault="00515445" w:rsidP="00515445">
      <w:pPr>
        <w:rPr>
          <w:lang w:val="vi-VN"/>
        </w:rPr>
      </w:pPr>
      <w:r w:rsidRPr="00515445">
        <w:rPr>
          <w:lang w:val="vi-VN"/>
        </w:rPr>
        <w:t xml:space="preserve">keyword: Expression 'Quốc gia' </w:t>
      </w:r>
    </w:p>
    <w:p w14:paraId="3B89C5CE" w14:textId="77777777" w:rsidR="00515445" w:rsidRPr="00515445" w:rsidRDefault="00515445" w:rsidP="00515445">
      <w:pPr>
        <w:rPr>
          <w:lang w:val="vi-VN"/>
        </w:rPr>
      </w:pPr>
      <w:r w:rsidRPr="00515445">
        <w:rPr>
          <w:lang w:val="vi-VN"/>
        </w:rPr>
        <w:lastRenderedPageBreak/>
        <w:t xml:space="preserve">PROMPT: Generate grammar explanation for following Vietnamese grammar point: Expression 'Quốc gia' </w:t>
      </w:r>
    </w:p>
    <w:p w14:paraId="2F763E75" w14:textId="77777777" w:rsidR="00515445" w:rsidRPr="00515445" w:rsidRDefault="00515445" w:rsidP="00515445">
      <w:pPr>
        <w:rPr>
          <w:lang w:val="vi-VN"/>
        </w:rPr>
      </w:pPr>
      <w:r w:rsidRPr="00515445">
        <w:rPr>
          <w:lang w:val="vi-VN"/>
        </w:rPr>
        <w:t>RESPONSE: {</w:t>
      </w:r>
    </w:p>
    <w:p w14:paraId="6646CEDE" w14:textId="77777777" w:rsidR="00515445" w:rsidRPr="00515445" w:rsidRDefault="00515445" w:rsidP="00515445">
      <w:pPr>
        <w:rPr>
          <w:lang w:val="vi-VN"/>
        </w:rPr>
      </w:pPr>
      <w:r w:rsidRPr="00515445">
        <w:rPr>
          <w:lang w:val="vi-VN"/>
        </w:rPr>
        <w:t xml:space="preserve">  "title": "Expression 'Quốc gia'",</w:t>
      </w:r>
    </w:p>
    <w:p w14:paraId="457AF59D" w14:textId="77777777" w:rsidR="00515445" w:rsidRPr="00515445" w:rsidRDefault="00515445" w:rsidP="00515445">
      <w:pPr>
        <w:rPr>
          <w:lang w:val="vi-VN"/>
        </w:rPr>
      </w:pPr>
      <w:r w:rsidRPr="00515445">
        <w:rPr>
          <w:lang w:val="vi-VN"/>
        </w:rPr>
        <w:t xml:space="preserve">  "short_explanation": "Used to talk about a country or a nation.",</w:t>
      </w:r>
    </w:p>
    <w:p w14:paraId="192D4F25" w14:textId="77777777" w:rsidR="00515445" w:rsidRPr="00515445" w:rsidRDefault="00515445" w:rsidP="00515445">
      <w:pPr>
        <w:rPr>
          <w:lang w:val="vi-VN"/>
        </w:rPr>
      </w:pPr>
      <w:r w:rsidRPr="00515445">
        <w:rPr>
          <w:lang w:val="vi-VN"/>
        </w:rPr>
        <w:t xml:space="preserve">  "long_explanation": "The Vietnamese phrase 'quốc gia' refers to a country or a nation. It's often used when talking about the politics, economy, culture or other large-scale aspects related to a particular country or nation. ",</w:t>
      </w:r>
    </w:p>
    <w:p w14:paraId="7A420060" w14:textId="77777777" w:rsidR="00515445" w:rsidRPr="00515445" w:rsidRDefault="00515445" w:rsidP="00515445">
      <w:pPr>
        <w:rPr>
          <w:lang w:val="vi-VN"/>
        </w:rPr>
      </w:pPr>
      <w:r w:rsidRPr="00515445">
        <w:rPr>
          <w:lang w:val="vi-VN"/>
        </w:rPr>
        <w:t xml:space="preserve">  "formation": "example of grammar formation for given grammar point",</w:t>
      </w:r>
    </w:p>
    <w:p w14:paraId="51155D15" w14:textId="77777777" w:rsidR="00515445" w:rsidRPr="00515445" w:rsidRDefault="00515445" w:rsidP="00515445">
      <w:pPr>
        <w:rPr>
          <w:lang w:val="vi-VN"/>
        </w:rPr>
      </w:pPr>
      <w:r w:rsidRPr="00515445">
        <w:rPr>
          <w:lang w:val="vi-VN"/>
        </w:rPr>
        <w:t xml:space="preserve">  "examples":</w:t>
      </w:r>
    </w:p>
    <w:p w14:paraId="3BA0D25C" w14:textId="77777777" w:rsidR="00515445" w:rsidRPr="00515445" w:rsidRDefault="00515445" w:rsidP="00515445">
      <w:pPr>
        <w:rPr>
          <w:lang w:val="vi-VN"/>
        </w:rPr>
      </w:pPr>
      <w:r w:rsidRPr="00515445">
        <w:rPr>
          <w:lang w:val="vi-VN"/>
        </w:rPr>
        <w:t xml:space="preserve">   [</w:t>
      </w:r>
    </w:p>
    <w:p w14:paraId="23B2E432" w14:textId="77777777" w:rsidR="00515445" w:rsidRPr="00515445" w:rsidRDefault="00515445" w:rsidP="00515445">
      <w:pPr>
        <w:rPr>
          <w:lang w:val="vi-VN"/>
        </w:rPr>
      </w:pPr>
      <w:r w:rsidRPr="00515445">
        <w:rPr>
          <w:lang w:val="vi-VN"/>
        </w:rPr>
        <w:t xml:space="preserve">       {</w:t>
      </w:r>
    </w:p>
    <w:p w14:paraId="20E924AA" w14:textId="5E275681" w:rsidR="00515445" w:rsidRPr="00515445" w:rsidRDefault="00515445" w:rsidP="00515445">
      <w:pPr>
        <w:rPr>
          <w:lang w:val="vi-VN"/>
        </w:rPr>
      </w:pPr>
      <w:r w:rsidRPr="00515445">
        <w:rPr>
          <w:lang w:val="vi-VN"/>
        </w:rPr>
        <w:t xml:space="preserve">           "vn": "Quốc gia bạn yêu thích nhất </w:t>
      </w:r>
      <w:del w:id="916" w:author="Canh Duc Nguyen" w:date="2023-10-14T11:02:00Z">
        <w:r w:rsidRPr="00515445" w:rsidDel="00D55169">
          <w:rPr>
            <w:lang w:val="vi-VN"/>
          </w:rPr>
          <w:delText xml:space="preserve">để </w:delText>
        </w:r>
      </w:del>
      <w:ins w:id="917" w:author="Canh Duc Nguyen" w:date="2023-10-14T11:02:00Z">
        <w:r w:rsidR="00D55169">
          <w:rPr>
            <w:lang w:val="vi-VN"/>
          </w:rPr>
          <w:t xml:space="preserve">khi </w:t>
        </w:r>
      </w:ins>
      <w:ins w:id="918" w:author="Canh Duc Nguyen" w:date="2023-10-14T11:03:00Z">
        <w:r w:rsidR="00D55169">
          <w:rPr>
            <w:lang w:val="vi-VN"/>
          </w:rPr>
          <w:t xml:space="preserve">đi </w:t>
        </w:r>
      </w:ins>
      <w:r w:rsidRPr="00515445">
        <w:rPr>
          <w:lang w:val="vi-VN"/>
        </w:rPr>
        <w:t>du lịch là gì? Tôi rất thích đến Nhật Bản vì văn hóa và ẩm thực của họ.",</w:t>
      </w:r>
    </w:p>
    <w:p w14:paraId="2B3040B6" w14:textId="77777777" w:rsidR="00515445" w:rsidRPr="00515445" w:rsidRDefault="00515445" w:rsidP="00515445">
      <w:pPr>
        <w:rPr>
          <w:lang w:val="vi-VN"/>
        </w:rPr>
      </w:pPr>
      <w:r w:rsidRPr="00515445">
        <w:rPr>
          <w:lang w:val="vi-VN"/>
        </w:rPr>
        <w:t xml:space="preserve">           "en": "What's your favorite country to travel to? I really enjoy going to Japan because of their culture and cuisine."</w:t>
      </w:r>
    </w:p>
    <w:p w14:paraId="752F4D5F" w14:textId="77777777" w:rsidR="00515445" w:rsidRPr="00515445" w:rsidRDefault="00515445" w:rsidP="00515445">
      <w:pPr>
        <w:rPr>
          <w:lang w:val="vi-VN"/>
        </w:rPr>
      </w:pPr>
      <w:r w:rsidRPr="00515445">
        <w:rPr>
          <w:lang w:val="vi-VN"/>
        </w:rPr>
        <w:t xml:space="preserve">       },</w:t>
      </w:r>
    </w:p>
    <w:p w14:paraId="32B82BC0" w14:textId="77777777" w:rsidR="00515445" w:rsidRPr="00515445" w:rsidRDefault="00515445" w:rsidP="00515445">
      <w:pPr>
        <w:rPr>
          <w:lang w:val="vi-VN"/>
        </w:rPr>
      </w:pPr>
      <w:r w:rsidRPr="00515445">
        <w:rPr>
          <w:lang w:val="vi-VN"/>
        </w:rPr>
        <w:t xml:space="preserve">       {</w:t>
      </w:r>
    </w:p>
    <w:p w14:paraId="5E73305A" w14:textId="77777777" w:rsidR="00515445" w:rsidRPr="00515445" w:rsidRDefault="00515445" w:rsidP="00515445">
      <w:pPr>
        <w:rPr>
          <w:lang w:val="vi-VN"/>
        </w:rPr>
      </w:pPr>
      <w:r w:rsidRPr="00515445">
        <w:rPr>
          <w:lang w:val="vi-VN"/>
        </w:rPr>
        <w:t xml:space="preserve">           "vn": "Quốc gia của bạn có bao nhiêu dân số? Quốc gia của tôi có khoảng 95 triệu người.",</w:t>
      </w:r>
    </w:p>
    <w:p w14:paraId="0412D11A" w14:textId="77777777" w:rsidR="00515445" w:rsidRPr="00515445" w:rsidRDefault="00515445" w:rsidP="00515445">
      <w:pPr>
        <w:rPr>
          <w:lang w:val="vi-VN"/>
        </w:rPr>
      </w:pPr>
      <w:r w:rsidRPr="00515445">
        <w:rPr>
          <w:lang w:val="vi-VN"/>
        </w:rPr>
        <w:t xml:space="preserve">           "en": "How many people does your country have? My country has about 95 million people."</w:t>
      </w:r>
    </w:p>
    <w:p w14:paraId="60EC9534" w14:textId="77777777" w:rsidR="00515445" w:rsidRPr="00515445" w:rsidRDefault="00515445" w:rsidP="00515445">
      <w:pPr>
        <w:rPr>
          <w:lang w:val="vi-VN"/>
        </w:rPr>
      </w:pPr>
      <w:r w:rsidRPr="00515445">
        <w:rPr>
          <w:lang w:val="vi-VN"/>
        </w:rPr>
        <w:t xml:space="preserve">       },</w:t>
      </w:r>
    </w:p>
    <w:p w14:paraId="6F24E605" w14:textId="77777777" w:rsidR="00515445" w:rsidRPr="00515445" w:rsidRDefault="00515445" w:rsidP="00515445">
      <w:pPr>
        <w:rPr>
          <w:lang w:val="vi-VN"/>
        </w:rPr>
      </w:pPr>
      <w:r w:rsidRPr="00515445">
        <w:rPr>
          <w:lang w:val="vi-VN"/>
        </w:rPr>
        <w:t xml:space="preserve">       {</w:t>
      </w:r>
    </w:p>
    <w:p w14:paraId="759950DD" w14:textId="27FDD704" w:rsidR="00515445" w:rsidRPr="00515445" w:rsidRDefault="00515445" w:rsidP="00515445">
      <w:pPr>
        <w:rPr>
          <w:lang w:val="vi-VN"/>
        </w:rPr>
      </w:pPr>
      <w:r w:rsidRPr="00515445">
        <w:rPr>
          <w:lang w:val="vi-VN"/>
        </w:rPr>
        <w:t xml:space="preserve">           "vn": "</w:t>
      </w:r>
      <w:ins w:id="919" w:author="Canh Duc Nguyen" w:date="2023-10-14T11:03:00Z">
        <w:r w:rsidR="00D55169">
          <w:rPr>
            <w:lang w:val="vi-VN"/>
          </w:rPr>
          <w:t>Theo bạn, q</w:t>
        </w:r>
      </w:ins>
      <w:del w:id="920" w:author="Canh Duc Nguyen" w:date="2023-10-14T11:03:00Z">
        <w:r w:rsidRPr="00515445" w:rsidDel="00D55169">
          <w:rPr>
            <w:lang w:val="vi-VN"/>
          </w:rPr>
          <w:delText>Q</w:delText>
        </w:r>
      </w:del>
      <w:r w:rsidRPr="00515445">
        <w:rPr>
          <w:lang w:val="vi-VN"/>
        </w:rPr>
        <w:t>uốc gia nào sản xuất rượu vang ngon nhất</w:t>
      </w:r>
      <w:del w:id="921" w:author="Canh Duc Nguyen" w:date="2023-10-14T11:03:00Z">
        <w:r w:rsidRPr="00515445" w:rsidDel="00D55169">
          <w:rPr>
            <w:lang w:val="vi-VN"/>
          </w:rPr>
          <w:delText xml:space="preserve"> theo ý kiến của bạn</w:delText>
        </w:r>
      </w:del>
      <w:r w:rsidRPr="00515445">
        <w:rPr>
          <w:lang w:val="vi-VN"/>
        </w:rPr>
        <w:t xml:space="preserve">? Tôi nghĩ </w:t>
      </w:r>
      <w:del w:id="922" w:author="Canh Duc Nguyen" w:date="2023-10-14T11:03:00Z">
        <w:r w:rsidRPr="00515445" w:rsidDel="00D55169">
          <w:rPr>
            <w:lang w:val="vi-VN"/>
          </w:rPr>
          <w:delText xml:space="preserve">quốc gia </w:delText>
        </w:r>
      </w:del>
      <w:r w:rsidRPr="00515445">
        <w:rPr>
          <w:lang w:val="vi-VN"/>
        </w:rPr>
        <w:t xml:space="preserve">Pháp </w:t>
      </w:r>
      <w:ins w:id="923" w:author="Canh Duc Nguyen" w:date="2023-10-14T11:03:00Z">
        <w:r w:rsidR="00D55169">
          <w:rPr>
            <w:lang w:val="vi-VN"/>
          </w:rPr>
          <w:t xml:space="preserve">là quốc gia </w:t>
        </w:r>
      </w:ins>
      <w:r w:rsidRPr="00515445">
        <w:rPr>
          <w:lang w:val="vi-VN"/>
        </w:rPr>
        <w:t>sản xuất rượu vang ngon nhất.",</w:t>
      </w:r>
    </w:p>
    <w:p w14:paraId="15C022A7" w14:textId="77777777" w:rsidR="00515445" w:rsidRPr="00515445" w:rsidRDefault="00515445" w:rsidP="00515445">
      <w:pPr>
        <w:rPr>
          <w:lang w:val="vi-VN"/>
        </w:rPr>
      </w:pPr>
      <w:r w:rsidRPr="00515445">
        <w:rPr>
          <w:lang w:val="vi-VN"/>
        </w:rPr>
        <w:t xml:space="preserve">           "en": "Which country produces the best wine, in your opinion? I think France produces the best wine."</w:t>
      </w:r>
    </w:p>
    <w:p w14:paraId="06FE1798" w14:textId="77777777" w:rsidR="00515445" w:rsidRPr="00515445" w:rsidRDefault="00515445" w:rsidP="00515445">
      <w:pPr>
        <w:rPr>
          <w:lang w:val="vi-VN"/>
        </w:rPr>
      </w:pPr>
      <w:r w:rsidRPr="00515445">
        <w:rPr>
          <w:lang w:val="vi-VN"/>
        </w:rPr>
        <w:t xml:space="preserve">       },</w:t>
      </w:r>
    </w:p>
    <w:p w14:paraId="5CDBDB2A" w14:textId="77777777" w:rsidR="00515445" w:rsidRPr="00515445" w:rsidRDefault="00515445" w:rsidP="00515445">
      <w:pPr>
        <w:rPr>
          <w:lang w:val="vi-VN"/>
        </w:rPr>
      </w:pPr>
      <w:r w:rsidRPr="00515445">
        <w:rPr>
          <w:lang w:val="vi-VN"/>
        </w:rPr>
        <w:t xml:space="preserve">       {</w:t>
      </w:r>
    </w:p>
    <w:p w14:paraId="7973B5E4" w14:textId="52CCD710" w:rsidR="00515445" w:rsidRPr="00515445" w:rsidRDefault="00515445" w:rsidP="00515445">
      <w:pPr>
        <w:rPr>
          <w:lang w:val="vi-VN"/>
        </w:rPr>
      </w:pPr>
      <w:r w:rsidRPr="00515445">
        <w:rPr>
          <w:lang w:val="vi-VN"/>
        </w:rPr>
        <w:t xml:space="preserve">           "vn": "</w:t>
      </w:r>
      <w:ins w:id="924" w:author="Canh Duc Nguyen" w:date="2023-10-14T11:05:00Z">
        <w:r w:rsidR="00D55169">
          <w:rPr>
            <w:lang w:val="vi-VN"/>
          </w:rPr>
          <w:t>Theo bạn, q</w:t>
        </w:r>
      </w:ins>
      <w:del w:id="925" w:author="Canh Duc Nguyen" w:date="2023-10-14T11:05:00Z">
        <w:r w:rsidRPr="00515445" w:rsidDel="00D55169">
          <w:rPr>
            <w:lang w:val="vi-VN"/>
          </w:rPr>
          <w:delText>Q</w:delText>
        </w:r>
      </w:del>
      <w:r w:rsidRPr="00515445">
        <w:rPr>
          <w:lang w:val="vi-VN"/>
        </w:rPr>
        <w:t xml:space="preserve">uốc gia nào </w:t>
      </w:r>
      <w:del w:id="926" w:author="Canh Duc Nguyen" w:date="2023-10-14T11:05:00Z">
        <w:r w:rsidRPr="00515445" w:rsidDel="00D55169">
          <w:rPr>
            <w:lang w:val="vi-VN"/>
          </w:rPr>
          <w:delText xml:space="preserve">bạn cho là </w:delText>
        </w:r>
      </w:del>
      <w:r w:rsidRPr="00515445">
        <w:rPr>
          <w:lang w:val="vi-VN"/>
        </w:rPr>
        <w:t xml:space="preserve">có nền giáo dục tốt nhất? Tôi cho rằng </w:t>
      </w:r>
      <w:del w:id="927" w:author="Canh Duc Nguyen" w:date="2023-10-14T11:05:00Z">
        <w:r w:rsidRPr="00515445" w:rsidDel="00D55169">
          <w:rPr>
            <w:lang w:val="vi-VN"/>
          </w:rPr>
          <w:delText xml:space="preserve">quốc gia </w:delText>
        </w:r>
      </w:del>
      <w:r w:rsidRPr="00515445">
        <w:rPr>
          <w:lang w:val="vi-VN"/>
        </w:rPr>
        <w:t>Phần Lan</w:t>
      </w:r>
      <w:ins w:id="928" w:author="Canh Duc Nguyen" w:date="2023-10-14T11:05:00Z">
        <w:r w:rsidR="00D55169">
          <w:rPr>
            <w:lang w:val="vi-VN"/>
          </w:rPr>
          <w:t xml:space="preserve"> là quốc gia</w:t>
        </w:r>
      </w:ins>
      <w:r w:rsidRPr="00515445">
        <w:rPr>
          <w:lang w:val="vi-VN"/>
        </w:rPr>
        <w:t xml:space="preserve"> có nền giáo dục tốt nhất.",</w:t>
      </w:r>
    </w:p>
    <w:p w14:paraId="6715F1A6" w14:textId="77777777" w:rsidR="00515445" w:rsidRPr="00515445" w:rsidRDefault="00515445" w:rsidP="00515445">
      <w:pPr>
        <w:rPr>
          <w:lang w:val="vi-VN"/>
        </w:rPr>
      </w:pPr>
      <w:r w:rsidRPr="00515445">
        <w:rPr>
          <w:lang w:val="vi-VN"/>
        </w:rPr>
        <w:t xml:space="preserve">           "en": "Which country do you think has the best education system? I think Finland has the best education system."</w:t>
      </w:r>
    </w:p>
    <w:p w14:paraId="4FE456E1" w14:textId="77777777" w:rsidR="00515445" w:rsidRPr="00515445" w:rsidRDefault="00515445" w:rsidP="00515445">
      <w:pPr>
        <w:rPr>
          <w:lang w:val="vi-VN"/>
        </w:rPr>
      </w:pPr>
      <w:r w:rsidRPr="00515445">
        <w:rPr>
          <w:lang w:val="vi-VN"/>
        </w:rPr>
        <w:t xml:space="preserve">       }</w:t>
      </w:r>
    </w:p>
    <w:p w14:paraId="05E5CCF5" w14:textId="77777777" w:rsidR="00515445" w:rsidRPr="00515445" w:rsidRDefault="00515445" w:rsidP="00515445">
      <w:pPr>
        <w:rPr>
          <w:lang w:val="vi-VN"/>
        </w:rPr>
      </w:pPr>
      <w:r w:rsidRPr="00515445">
        <w:rPr>
          <w:lang w:val="vi-VN"/>
        </w:rPr>
        <w:t xml:space="preserve">   ]</w:t>
      </w:r>
    </w:p>
    <w:p w14:paraId="5BF496F6" w14:textId="77777777" w:rsidR="00515445" w:rsidRPr="00515445" w:rsidRDefault="00515445" w:rsidP="00515445">
      <w:pPr>
        <w:rPr>
          <w:lang w:val="vi-VN"/>
        </w:rPr>
      </w:pPr>
      <w:r w:rsidRPr="00515445">
        <w:rPr>
          <w:lang w:val="vi-VN"/>
        </w:rPr>
        <w:t>}</w:t>
      </w:r>
    </w:p>
    <w:p w14:paraId="515051E7" w14:textId="77777777" w:rsidR="00515445" w:rsidRPr="00515445" w:rsidRDefault="00515445" w:rsidP="00515445">
      <w:pPr>
        <w:rPr>
          <w:lang w:val="vi-VN"/>
        </w:rPr>
      </w:pPr>
      <w:r w:rsidRPr="00515445">
        <w:rPr>
          <w:lang w:val="vi-VN"/>
        </w:rPr>
        <w:t>-----------------------------</w:t>
      </w:r>
    </w:p>
    <w:p w14:paraId="1162F266" w14:textId="77777777" w:rsidR="00515445" w:rsidRPr="00515445" w:rsidRDefault="00515445" w:rsidP="00515445">
      <w:pPr>
        <w:rPr>
          <w:lang w:val="vi-VN"/>
        </w:rPr>
      </w:pPr>
      <w:r w:rsidRPr="00515445">
        <w:rPr>
          <w:lang w:val="vi-VN"/>
        </w:rPr>
        <w:t xml:space="preserve">keyword: Expression 'rưỡi' </w:t>
      </w:r>
    </w:p>
    <w:p w14:paraId="1BF9E09D" w14:textId="77777777" w:rsidR="00515445" w:rsidRPr="00515445" w:rsidRDefault="00515445" w:rsidP="00515445">
      <w:pPr>
        <w:rPr>
          <w:lang w:val="vi-VN"/>
        </w:rPr>
      </w:pPr>
      <w:r w:rsidRPr="00515445">
        <w:rPr>
          <w:lang w:val="vi-VN"/>
        </w:rPr>
        <w:t xml:space="preserve">PROMPT: Generate grammar explanation for following Vietnamese grammar point: Expression 'rưỡi' </w:t>
      </w:r>
    </w:p>
    <w:p w14:paraId="5C2AAB4B" w14:textId="77777777" w:rsidR="00515445" w:rsidRPr="00515445" w:rsidRDefault="00515445" w:rsidP="00515445">
      <w:pPr>
        <w:rPr>
          <w:lang w:val="vi-VN"/>
        </w:rPr>
      </w:pPr>
      <w:r w:rsidRPr="00515445">
        <w:rPr>
          <w:lang w:val="vi-VN"/>
        </w:rPr>
        <w:t xml:space="preserve">RESPONSE: { </w:t>
      </w:r>
    </w:p>
    <w:p w14:paraId="6BFA484A" w14:textId="77777777" w:rsidR="00515445" w:rsidRPr="00515445" w:rsidRDefault="00515445" w:rsidP="00515445">
      <w:pPr>
        <w:rPr>
          <w:lang w:val="vi-VN"/>
        </w:rPr>
      </w:pPr>
      <w:r w:rsidRPr="00515445">
        <w:rPr>
          <w:lang w:val="vi-VN"/>
        </w:rPr>
        <w:t xml:space="preserve">  "title": "Expression 'rưỡi'", </w:t>
      </w:r>
    </w:p>
    <w:p w14:paraId="7BB43C3C" w14:textId="77777777" w:rsidR="00515445" w:rsidRPr="00515445" w:rsidRDefault="00515445" w:rsidP="00515445">
      <w:pPr>
        <w:rPr>
          <w:lang w:val="vi-VN"/>
        </w:rPr>
      </w:pPr>
      <w:r w:rsidRPr="00515445">
        <w:rPr>
          <w:lang w:val="vi-VN"/>
        </w:rPr>
        <w:t xml:space="preserve">  "short_explanation": "Used to express 'half past' in telling time.", </w:t>
      </w:r>
    </w:p>
    <w:p w14:paraId="4C77C5A7" w14:textId="77777777" w:rsidR="00515445" w:rsidRPr="00515445" w:rsidRDefault="00515445" w:rsidP="00515445">
      <w:pPr>
        <w:rPr>
          <w:lang w:val="vi-VN"/>
        </w:rPr>
      </w:pPr>
      <w:r w:rsidRPr="00515445">
        <w:rPr>
          <w:lang w:val="vi-VN"/>
        </w:rPr>
        <w:lastRenderedPageBreak/>
        <w:t xml:space="preserve">  "long_explanation": "The Vietnamese term 'rưỡi' is an expression used to indicate 'half past' in relation to the hour. It is used when telling the time to indicate 30 minutes past a certain hour. It can be compared to 'half past' in English. The term 'rưỡi' is always used following a specific hour.", </w:t>
      </w:r>
    </w:p>
    <w:p w14:paraId="29E67B40" w14:textId="77777777" w:rsidR="00515445" w:rsidRPr="00515445" w:rsidRDefault="00515445" w:rsidP="00515445">
      <w:pPr>
        <w:rPr>
          <w:lang w:val="vi-VN"/>
        </w:rPr>
      </w:pPr>
      <w:r w:rsidRPr="00515445">
        <w:rPr>
          <w:lang w:val="vi-VN"/>
        </w:rPr>
        <w:t xml:space="preserve">  "formation": "hour + rưỡi", </w:t>
      </w:r>
    </w:p>
    <w:p w14:paraId="0A130917" w14:textId="77777777" w:rsidR="00515445" w:rsidRPr="00515445" w:rsidRDefault="00515445" w:rsidP="00515445">
      <w:pPr>
        <w:rPr>
          <w:lang w:val="vi-VN"/>
        </w:rPr>
      </w:pPr>
      <w:r w:rsidRPr="00515445">
        <w:rPr>
          <w:lang w:val="vi-VN"/>
        </w:rPr>
        <w:t xml:space="preserve">  "examples": [ </w:t>
      </w:r>
    </w:p>
    <w:p w14:paraId="17506BBC" w14:textId="77777777" w:rsidR="00515445" w:rsidRPr="00515445" w:rsidRDefault="00515445" w:rsidP="00515445">
      <w:pPr>
        <w:rPr>
          <w:lang w:val="vi-VN"/>
        </w:rPr>
      </w:pPr>
      <w:r w:rsidRPr="00515445">
        <w:rPr>
          <w:lang w:val="vi-VN"/>
        </w:rPr>
        <w:t xml:space="preserve">    { </w:t>
      </w:r>
    </w:p>
    <w:p w14:paraId="0341BD81" w14:textId="34BCA90C" w:rsidR="00515445" w:rsidRPr="00515445" w:rsidRDefault="00515445" w:rsidP="00515445">
      <w:pPr>
        <w:rPr>
          <w:lang w:val="vi-VN"/>
        </w:rPr>
      </w:pPr>
      <w:r w:rsidRPr="00515445">
        <w:rPr>
          <w:lang w:val="vi-VN"/>
        </w:rPr>
        <w:t xml:space="preserve">      "vn": "Bây giờ là hai </w:t>
      </w:r>
      <w:ins w:id="929" w:author="Canh Duc Nguyen" w:date="2023-10-14T11:05:00Z">
        <w:r w:rsidR="00D55169">
          <w:rPr>
            <w:lang w:val="vi-VN"/>
          </w:rPr>
          <w:t xml:space="preserve">giờ </w:t>
        </w:r>
      </w:ins>
      <w:r w:rsidRPr="00515445">
        <w:rPr>
          <w:lang w:val="vi-VN"/>
        </w:rPr>
        <w:t xml:space="preserve">rưỡi.", </w:t>
      </w:r>
    </w:p>
    <w:p w14:paraId="0C0FA5CE" w14:textId="77777777" w:rsidR="00515445" w:rsidRPr="00515445" w:rsidRDefault="00515445" w:rsidP="00515445">
      <w:pPr>
        <w:rPr>
          <w:lang w:val="vi-VN"/>
        </w:rPr>
      </w:pPr>
      <w:r w:rsidRPr="00515445">
        <w:rPr>
          <w:lang w:val="vi-VN"/>
        </w:rPr>
        <w:t xml:space="preserve">      "en": "It's half past two now.", </w:t>
      </w:r>
    </w:p>
    <w:p w14:paraId="4F587C32" w14:textId="77777777" w:rsidR="00515445" w:rsidRPr="00515445" w:rsidRDefault="00515445" w:rsidP="00515445">
      <w:pPr>
        <w:rPr>
          <w:lang w:val="vi-VN"/>
        </w:rPr>
      </w:pPr>
      <w:r w:rsidRPr="00515445">
        <w:rPr>
          <w:lang w:val="vi-VN"/>
        </w:rPr>
        <w:t xml:space="preserve">    }, </w:t>
      </w:r>
    </w:p>
    <w:p w14:paraId="10A16904" w14:textId="77777777" w:rsidR="00515445" w:rsidRPr="00515445" w:rsidRDefault="00515445" w:rsidP="00515445">
      <w:pPr>
        <w:rPr>
          <w:lang w:val="vi-VN"/>
        </w:rPr>
      </w:pPr>
      <w:r w:rsidRPr="00515445">
        <w:rPr>
          <w:lang w:val="vi-VN"/>
        </w:rPr>
        <w:t xml:space="preserve">    { </w:t>
      </w:r>
    </w:p>
    <w:p w14:paraId="1B46875C" w14:textId="78BD8AB9" w:rsidR="00515445" w:rsidRPr="00515445" w:rsidRDefault="00515445" w:rsidP="00515445">
      <w:pPr>
        <w:rPr>
          <w:lang w:val="vi-VN"/>
        </w:rPr>
      </w:pPr>
      <w:r w:rsidRPr="00515445">
        <w:rPr>
          <w:lang w:val="vi-VN"/>
        </w:rPr>
        <w:t xml:space="preserve">      "vn": "Chúng tôi sẽ gặp nhau lúc bảy </w:t>
      </w:r>
      <w:ins w:id="930" w:author="Canh Duc Nguyen" w:date="2023-10-14T11:05:00Z">
        <w:r w:rsidR="00D55169">
          <w:rPr>
            <w:lang w:val="vi-VN"/>
          </w:rPr>
          <w:t xml:space="preserve">giờ </w:t>
        </w:r>
      </w:ins>
      <w:r w:rsidRPr="00515445">
        <w:rPr>
          <w:lang w:val="vi-VN"/>
        </w:rPr>
        <w:t xml:space="preserve">rưỡi.", </w:t>
      </w:r>
    </w:p>
    <w:p w14:paraId="7BC3A424" w14:textId="77777777" w:rsidR="00515445" w:rsidRPr="00515445" w:rsidRDefault="00515445" w:rsidP="00515445">
      <w:pPr>
        <w:rPr>
          <w:lang w:val="vi-VN"/>
        </w:rPr>
      </w:pPr>
      <w:r w:rsidRPr="00515445">
        <w:rPr>
          <w:lang w:val="vi-VN"/>
        </w:rPr>
        <w:t xml:space="preserve">      "en": "We will meet at half past seven.", </w:t>
      </w:r>
    </w:p>
    <w:p w14:paraId="1B7D0379" w14:textId="77777777" w:rsidR="00515445" w:rsidRPr="00515445" w:rsidRDefault="00515445" w:rsidP="00515445">
      <w:pPr>
        <w:rPr>
          <w:lang w:val="vi-VN"/>
        </w:rPr>
      </w:pPr>
      <w:r w:rsidRPr="00515445">
        <w:rPr>
          <w:lang w:val="vi-VN"/>
        </w:rPr>
        <w:t xml:space="preserve">    }, </w:t>
      </w:r>
    </w:p>
    <w:p w14:paraId="25FAFF51" w14:textId="77777777" w:rsidR="00515445" w:rsidRPr="00515445" w:rsidRDefault="00515445" w:rsidP="00515445">
      <w:pPr>
        <w:rPr>
          <w:lang w:val="vi-VN"/>
        </w:rPr>
      </w:pPr>
      <w:r w:rsidRPr="00515445">
        <w:rPr>
          <w:lang w:val="vi-VN"/>
        </w:rPr>
        <w:t xml:space="preserve">    { </w:t>
      </w:r>
    </w:p>
    <w:p w14:paraId="29218F68" w14:textId="4AE05ED0" w:rsidR="00515445" w:rsidRPr="00515445" w:rsidRDefault="00515445" w:rsidP="00515445">
      <w:pPr>
        <w:rPr>
          <w:lang w:val="vi-VN"/>
        </w:rPr>
      </w:pPr>
      <w:r w:rsidRPr="00515445">
        <w:rPr>
          <w:lang w:val="vi-VN"/>
        </w:rPr>
        <w:t xml:space="preserve">      "vn": "Cửa hàng mở cửa từ sáu </w:t>
      </w:r>
      <w:ins w:id="931" w:author="Canh Duc Nguyen" w:date="2023-10-14T11:05:00Z">
        <w:r w:rsidR="00D55169">
          <w:rPr>
            <w:lang w:val="vi-VN"/>
          </w:rPr>
          <w:t xml:space="preserve">giờ </w:t>
        </w:r>
      </w:ins>
      <w:r w:rsidRPr="00515445">
        <w:rPr>
          <w:lang w:val="vi-VN"/>
        </w:rPr>
        <w:t xml:space="preserve">rưỡi sáng.", </w:t>
      </w:r>
    </w:p>
    <w:p w14:paraId="07875F7A" w14:textId="77777777" w:rsidR="00515445" w:rsidRPr="00515445" w:rsidRDefault="00515445" w:rsidP="00515445">
      <w:pPr>
        <w:rPr>
          <w:lang w:val="vi-VN"/>
        </w:rPr>
      </w:pPr>
      <w:r w:rsidRPr="00515445">
        <w:rPr>
          <w:lang w:val="vi-VN"/>
        </w:rPr>
        <w:t xml:space="preserve">      "en": "The store opens from half past six in the morning.", </w:t>
      </w:r>
    </w:p>
    <w:p w14:paraId="6F6684DD" w14:textId="77777777" w:rsidR="00515445" w:rsidRPr="00515445" w:rsidRDefault="00515445" w:rsidP="00515445">
      <w:pPr>
        <w:rPr>
          <w:lang w:val="vi-VN"/>
        </w:rPr>
      </w:pPr>
      <w:r w:rsidRPr="00515445">
        <w:rPr>
          <w:lang w:val="vi-VN"/>
        </w:rPr>
        <w:t xml:space="preserve">    }, </w:t>
      </w:r>
    </w:p>
    <w:p w14:paraId="4B03FF4E" w14:textId="77777777" w:rsidR="00515445" w:rsidRPr="00515445" w:rsidRDefault="00515445" w:rsidP="00515445">
      <w:pPr>
        <w:rPr>
          <w:lang w:val="vi-VN"/>
        </w:rPr>
      </w:pPr>
      <w:r w:rsidRPr="00515445">
        <w:rPr>
          <w:lang w:val="vi-VN"/>
        </w:rPr>
        <w:t xml:space="preserve">    { </w:t>
      </w:r>
    </w:p>
    <w:p w14:paraId="73663843" w14:textId="195FBA20" w:rsidR="00515445" w:rsidRPr="00515445" w:rsidRDefault="00515445" w:rsidP="00515445">
      <w:pPr>
        <w:rPr>
          <w:lang w:val="vi-VN"/>
        </w:rPr>
      </w:pPr>
      <w:r w:rsidRPr="00515445">
        <w:rPr>
          <w:lang w:val="vi-VN"/>
        </w:rPr>
        <w:t xml:space="preserve">      "vn": "Chúng tôi đã đến sân bay lúc một </w:t>
      </w:r>
      <w:ins w:id="932" w:author="Canh Duc Nguyen" w:date="2023-10-14T11:06:00Z">
        <w:r w:rsidR="00D55169">
          <w:rPr>
            <w:lang w:val="vi-VN"/>
          </w:rPr>
          <w:t xml:space="preserve">giờ </w:t>
        </w:r>
      </w:ins>
      <w:r w:rsidRPr="00515445">
        <w:rPr>
          <w:lang w:val="vi-VN"/>
        </w:rPr>
        <w:t xml:space="preserve">rưỡi chiều.", </w:t>
      </w:r>
    </w:p>
    <w:p w14:paraId="338955E1" w14:textId="77777777" w:rsidR="00515445" w:rsidRPr="00515445" w:rsidRDefault="00515445" w:rsidP="00515445">
      <w:pPr>
        <w:rPr>
          <w:lang w:val="vi-VN"/>
        </w:rPr>
      </w:pPr>
      <w:r w:rsidRPr="00515445">
        <w:rPr>
          <w:lang w:val="vi-VN"/>
        </w:rPr>
        <w:t xml:space="preserve">      "en": "We arrived at the airport at half past one in the afternoon.", </w:t>
      </w:r>
    </w:p>
    <w:p w14:paraId="36B07606" w14:textId="77777777" w:rsidR="00515445" w:rsidRPr="00515445" w:rsidRDefault="00515445" w:rsidP="00515445">
      <w:pPr>
        <w:rPr>
          <w:lang w:val="vi-VN"/>
        </w:rPr>
      </w:pPr>
      <w:r w:rsidRPr="00515445">
        <w:rPr>
          <w:lang w:val="vi-VN"/>
        </w:rPr>
        <w:t xml:space="preserve">    } </w:t>
      </w:r>
    </w:p>
    <w:p w14:paraId="2AACA37D" w14:textId="77777777" w:rsidR="00515445" w:rsidRPr="00515445" w:rsidRDefault="00515445" w:rsidP="00515445">
      <w:pPr>
        <w:rPr>
          <w:lang w:val="vi-VN"/>
        </w:rPr>
      </w:pPr>
      <w:r w:rsidRPr="00515445">
        <w:rPr>
          <w:lang w:val="vi-VN"/>
        </w:rPr>
        <w:t xml:space="preserve">  ] </w:t>
      </w:r>
    </w:p>
    <w:p w14:paraId="3C08CE0C" w14:textId="77777777" w:rsidR="00515445" w:rsidRPr="00515445" w:rsidRDefault="00515445" w:rsidP="00515445">
      <w:pPr>
        <w:rPr>
          <w:lang w:val="vi-VN"/>
        </w:rPr>
      </w:pPr>
      <w:r w:rsidRPr="00515445">
        <w:rPr>
          <w:lang w:val="vi-VN"/>
        </w:rPr>
        <w:t>}</w:t>
      </w:r>
    </w:p>
    <w:p w14:paraId="38D581D2" w14:textId="57FA239E" w:rsidR="00515445" w:rsidRPr="00515445" w:rsidDel="00A969BF" w:rsidRDefault="00515445" w:rsidP="00515445">
      <w:pPr>
        <w:rPr>
          <w:del w:id="933" w:author="Canh Duc Nguyen" w:date="2023-10-14T11:14:00Z"/>
          <w:lang w:val="vi-VN"/>
        </w:rPr>
      </w:pPr>
      <w:del w:id="934" w:author="Canh Duc Nguyen" w:date="2023-10-14T11:14:00Z">
        <w:r w:rsidRPr="00515445" w:rsidDel="00A969BF">
          <w:rPr>
            <w:lang w:val="vi-VN"/>
          </w:rPr>
          <w:delText>-----------------------------</w:delText>
        </w:r>
      </w:del>
    </w:p>
    <w:p w14:paraId="71E2187F" w14:textId="52D3EF08" w:rsidR="00515445" w:rsidRPr="00515445" w:rsidDel="00A969BF" w:rsidRDefault="00515445" w:rsidP="00515445">
      <w:pPr>
        <w:rPr>
          <w:del w:id="935" w:author="Canh Duc Nguyen" w:date="2023-10-14T11:14:00Z"/>
          <w:lang w:val="vi-VN"/>
        </w:rPr>
      </w:pPr>
      <w:del w:id="936" w:author="Canh Duc Nguyen" w:date="2023-10-14T11:14:00Z">
        <w:r w:rsidRPr="00515445" w:rsidDel="00A969BF">
          <w:rPr>
            <w:lang w:val="vi-VN"/>
          </w:rPr>
          <w:delText xml:space="preserve">keyword: Expression 'rưởi' </w:delText>
        </w:r>
      </w:del>
    </w:p>
    <w:p w14:paraId="09D2BDB8" w14:textId="4875EDDF" w:rsidR="00515445" w:rsidRPr="00515445" w:rsidDel="00A969BF" w:rsidRDefault="00515445" w:rsidP="00515445">
      <w:pPr>
        <w:rPr>
          <w:del w:id="937" w:author="Canh Duc Nguyen" w:date="2023-10-14T11:14:00Z"/>
          <w:lang w:val="vi-VN"/>
        </w:rPr>
      </w:pPr>
      <w:del w:id="938" w:author="Canh Duc Nguyen" w:date="2023-10-14T11:14:00Z">
        <w:r w:rsidRPr="00515445" w:rsidDel="00A969BF">
          <w:rPr>
            <w:lang w:val="vi-VN"/>
          </w:rPr>
          <w:delText xml:space="preserve">PROMPT: Generate grammar explanation for following Vietnamese grammar point: Expression 'rưởi' </w:delText>
        </w:r>
      </w:del>
    </w:p>
    <w:p w14:paraId="74C4FFCD" w14:textId="1EA49CE4" w:rsidR="00515445" w:rsidRPr="00515445" w:rsidDel="00A969BF" w:rsidRDefault="00515445" w:rsidP="00515445">
      <w:pPr>
        <w:rPr>
          <w:del w:id="939" w:author="Canh Duc Nguyen" w:date="2023-10-14T11:14:00Z"/>
          <w:lang w:val="vi-VN"/>
        </w:rPr>
      </w:pPr>
      <w:del w:id="940" w:author="Canh Duc Nguyen" w:date="2023-10-14T11:14:00Z">
        <w:r w:rsidRPr="00515445" w:rsidDel="00A969BF">
          <w:rPr>
            <w:lang w:val="vi-VN"/>
          </w:rPr>
          <w:delText>RESPONSE: {</w:delText>
        </w:r>
      </w:del>
    </w:p>
    <w:p w14:paraId="44965202" w14:textId="55E76A8D" w:rsidR="00515445" w:rsidRPr="00515445" w:rsidDel="00A969BF" w:rsidRDefault="00515445" w:rsidP="00515445">
      <w:pPr>
        <w:rPr>
          <w:del w:id="941" w:author="Canh Duc Nguyen" w:date="2023-10-14T11:14:00Z"/>
          <w:lang w:val="vi-VN"/>
        </w:rPr>
      </w:pPr>
      <w:del w:id="942" w:author="Canh Duc Nguyen" w:date="2023-10-14T11:14:00Z">
        <w:r w:rsidRPr="00515445" w:rsidDel="00A969BF">
          <w:rPr>
            <w:lang w:val="vi-VN"/>
          </w:rPr>
          <w:delText>"title": "Expression 'rưởi'",</w:delText>
        </w:r>
      </w:del>
    </w:p>
    <w:p w14:paraId="55D4FE34" w14:textId="677D53DD" w:rsidR="00515445" w:rsidRPr="00515445" w:rsidDel="00A969BF" w:rsidRDefault="00515445" w:rsidP="00515445">
      <w:pPr>
        <w:rPr>
          <w:del w:id="943" w:author="Canh Duc Nguyen" w:date="2023-10-14T11:14:00Z"/>
          <w:lang w:val="vi-VN"/>
        </w:rPr>
      </w:pPr>
      <w:del w:id="944" w:author="Canh Duc Nguyen" w:date="2023-10-14T11:14:00Z">
        <w:r w:rsidRPr="00515445" w:rsidDel="00A969BF">
          <w:rPr>
            <w:lang w:val="vi-VN"/>
          </w:rPr>
          <w:delText>"short_explanation": "Used to indicate half amounts or 'and a half' in English.",</w:delText>
        </w:r>
      </w:del>
    </w:p>
    <w:p w14:paraId="6728E4CF" w14:textId="329AA78A" w:rsidR="00515445" w:rsidRPr="00515445" w:rsidDel="00A969BF" w:rsidRDefault="00515445" w:rsidP="00515445">
      <w:pPr>
        <w:rPr>
          <w:del w:id="945" w:author="Canh Duc Nguyen" w:date="2023-10-14T11:14:00Z"/>
          <w:lang w:val="vi-VN"/>
        </w:rPr>
      </w:pPr>
      <w:del w:id="946" w:author="Canh Duc Nguyen" w:date="2023-10-14T11:14:00Z">
        <w:r w:rsidRPr="00515445" w:rsidDel="00A969BF">
          <w:rPr>
            <w:lang w:val="vi-VN"/>
          </w:rPr>
          <w:delText>"long_explanation": "The Vietnamese word 'rưởi' is commonly used to indicate half amounts or 'and a half' in English. It gives an approximate measure that is more than the exact figure but less than the next round figure.",</w:delText>
        </w:r>
      </w:del>
    </w:p>
    <w:p w14:paraId="26DEC3D3" w14:textId="69395573" w:rsidR="00515445" w:rsidRPr="00515445" w:rsidDel="00A969BF" w:rsidRDefault="00515445" w:rsidP="00515445">
      <w:pPr>
        <w:rPr>
          <w:del w:id="947" w:author="Canh Duc Nguyen" w:date="2023-10-14T11:14:00Z"/>
          <w:lang w:val="vi-VN"/>
        </w:rPr>
      </w:pPr>
      <w:del w:id="948" w:author="Canh Duc Nguyen" w:date="2023-10-14T11:14:00Z">
        <w:r w:rsidRPr="00515445" w:rsidDel="00A969BF">
          <w:rPr>
            <w:lang w:val="vi-VN"/>
          </w:rPr>
          <w:delText>"formation": "number + rưởi",</w:delText>
        </w:r>
      </w:del>
    </w:p>
    <w:p w14:paraId="4B0B3B56" w14:textId="4ADAA737" w:rsidR="00515445" w:rsidRPr="00515445" w:rsidDel="00A969BF" w:rsidRDefault="00515445" w:rsidP="00515445">
      <w:pPr>
        <w:rPr>
          <w:del w:id="949" w:author="Canh Duc Nguyen" w:date="2023-10-14T11:14:00Z"/>
          <w:lang w:val="vi-VN"/>
        </w:rPr>
      </w:pPr>
      <w:del w:id="950" w:author="Canh Duc Nguyen" w:date="2023-10-14T11:14:00Z">
        <w:r w:rsidRPr="00515445" w:rsidDel="00A969BF">
          <w:rPr>
            <w:lang w:val="vi-VN"/>
          </w:rPr>
          <w:delText>"examples": [</w:delText>
        </w:r>
      </w:del>
    </w:p>
    <w:p w14:paraId="08F0293D" w14:textId="5E436EF4" w:rsidR="00515445" w:rsidRPr="00515445" w:rsidDel="00A969BF" w:rsidRDefault="00515445" w:rsidP="00515445">
      <w:pPr>
        <w:rPr>
          <w:del w:id="951" w:author="Canh Duc Nguyen" w:date="2023-10-14T11:14:00Z"/>
          <w:lang w:val="vi-VN"/>
        </w:rPr>
      </w:pPr>
      <w:del w:id="952" w:author="Canh Duc Nguyen" w:date="2023-10-14T11:14:00Z">
        <w:r w:rsidRPr="00515445" w:rsidDel="00A969BF">
          <w:rPr>
            <w:lang w:val="vi-VN"/>
          </w:rPr>
          <w:delText>{</w:delText>
        </w:r>
      </w:del>
    </w:p>
    <w:p w14:paraId="006AB838" w14:textId="44FF3D4F" w:rsidR="00515445" w:rsidRPr="00515445" w:rsidDel="00A969BF" w:rsidRDefault="00515445" w:rsidP="00515445">
      <w:pPr>
        <w:rPr>
          <w:del w:id="953" w:author="Canh Duc Nguyen" w:date="2023-10-14T11:14:00Z"/>
          <w:lang w:val="vi-VN"/>
        </w:rPr>
      </w:pPr>
      <w:del w:id="954" w:author="Canh Duc Nguyen" w:date="2023-10-14T11:14:00Z">
        <w:r w:rsidRPr="00515445" w:rsidDel="00A969BF">
          <w:rPr>
            <w:lang w:val="vi-VN"/>
          </w:rPr>
          <w:delText>"vn": "Bé mới học lớp hai nhưng đã biết đọc sách lớp ba rưởi.",</w:delText>
        </w:r>
      </w:del>
    </w:p>
    <w:p w14:paraId="1929F285" w14:textId="3D3ECE15" w:rsidR="00515445" w:rsidRPr="00515445" w:rsidDel="00A969BF" w:rsidRDefault="00515445" w:rsidP="00515445">
      <w:pPr>
        <w:rPr>
          <w:del w:id="955" w:author="Canh Duc Nguyen" w:date="2023-10-14T11:14:00Z"/>
          <w:lang w:val="vi-VN"/>
        </w:rPr>
      </w:pPr>
      <w:del w:id="956" w:author="Canh Duc Nguyen" w:date="2023-10-14T11:14:00Z">
        <w:r w:rsidRPr="00515445" w:rsidDel="00A969BF">
          <w:rPr>
            <w:lang w:val="vi-VN"/>
          </w:rPr>
          <w:delText>"en": "The child is only in the second grade but can read books of the third and a half grade."</w:delText>
        </w:r>
      </w:del>
    </w:p>
    <w:p w14:paraId="7949984E" w14:textId="72BE95D6" w:rsidR="00515445" w:rsidRPr="00515445" w:rsidDel="00A969BF" w:rsidRDefault="00515445" w:rsidP="00515445">
      <w:pPr>
        <w:rPr>
          <w:del w:id="957" w:author="Canh Duc Nguyen" w:date="2023-10-14T11:14:00Z"/>
          <w:lang w:val="vi-VN"/>
        </w:rPr>
      </w:pPr>
      <w:del w:id="958" w:author="Canh Duc Nguyen" w:date="2023-10-14T11:14:00Z">
        <w:r w:rsidRPr="00515445" w:rsidDel="00A969BF">
          <w:rPr>
            <w:lang w:val="vi-VN"/>
          </w:rPr>
          <w:delText>},</w:delText>
        </w:r>
      </w:del>
    </w:p>
    <w:p w14:paraId="1764D253" w14:textId="20EB48F9" w:rsidR="00515445" w:rsidRPr="00515445" w:rsidDel="00A969BF" w:rsidRDefault="00515445" w:rsidP="00515445">
      <w:pPr>
        <w:rPr>
          <w:del w:id="959" w:author="Canh Duc Nguyen" w:date="2023-10-14T11:14:00Z"/>
          <w:lang w:val="vi-VN"/>
        </w:rPr>
      </w:pPr>
      <w:del w:id="960" w:author="Canh Duc Nguyen" w:date="2023-10-14T11:14:00Z">
        <w:r w:rsidRPr="00515445" w:rsidDel="00A969BF">
          <w:rPr>
            <w:lang w:val="vi-VN"/>
          </w:rPr>
          <w:delText>{</w:delText>
        </w:r>
      </w:del>
    </w:p>
    <w:p w14:paraId="11E57E1E" w14:textId="0DEF9845" w:rsidR="00515445" w:rsidRPr="00515445" w:rsidDel="00A969BF" w:rsidRDefault="00515445" w:rsidP="00515445">
      <w:pPr>
        <w:rPr>
          <w:del w:id="961" w:author="Canh Duc Nguyen" w:date="2023-10-14T11:14:00Z"/>
          <w:lang w:val="vi-VN"/>
        </w:rPr>
      </w:pPr>
      <w:del w:id="962" w:author="Canh Duc Nguyen" w:date="2023-10-14T11:14:00Z">
        <w:r w:rsidRPr="00515445" w:rsidDel="00A969BF">
          <w:rPr>
            <w:lang w:val="vi-VN"/>
          </w:rPr>
          <w:delText>"vn": "Dù mới 1 rưởi tuổi nhưng bé Nhật Anh đã biết chơi búp bê.",</w:delText>
        </w:r>
      </w:del>
    </w:p>
    <w:p w14:paraId="2C23EEB6" w14:textId="1864366A" w:rsidR="00515445" w:rsidRPr="00515445" w:rsidDel="00A969BF" w:rsidRDefault="00515445" w:rsidP="00515445">
      <w:pPr>
        <w:rPr>
          <w:del w:id="963" w:author="Canh Duc Nguyen" w:date="2023-10-14T11:14:00Z"/>
          <w:lang w:val="vi-VN"/>
        </w:rPr>
      </w:pPr>
      <w:del w:id="964" w:author="Canh Duc Nguyen" w:date="2023-10-14T11:14:00Z">
        <w:r w:rsidRPr="00515445" w:rsidDel="00A969BF">
          <w:rPr>
            <w:lang w:val="vi-VN"/>
          </w:rPr>
          <w:delText>"en": "Although only one and a half years old, Nhat Anh already knows how to play with dolls."</w:delText>
        </w:r>
      </w:del>
    </w:p>
    <w:p w14:paraId="79897D3A" w14:textId="21EB3D71" w:rsidR="00515445" w:rsidRPr="00515445" w:rsidDel="00A969BF" w:rsidRDefault="00515445" w:rsidP="00515445">
      <w:pPr>
        <w:rPr>
          <w:del w:id="965" w:author="Canh Duc Nguyen" w:date="2023-10-14T11:14:00Z"/>
          <w:lang w:val="vi-VN"/>
        </w:rPr>
      </w:pPr>
      <w:del w:id="966" w:author="Canh Duc Nguyen" w:date="2023-10-14T11:14:00Z">
        <w:r w:rsidRPr="00515445" w:rsidDel="00A969BF">
          <w:rPr>
            <w:lang w:val="vi-VN"/>
          </w:rPr>
          <w:delText>},</w:delText>
        </w:r>
      </w:del>
    </w:p>
    <w:p w14:paraId="2A96145B" w14:textId="2E19AFC8" w:rsidR="00515445" w:rsidRPr="00515445" w:rsidDel="00A969BF" w:rsidRDefault="00515445" w:rsidP="00515445">
      <w:pPr>
        <w:rPr>
          <w:del w:id="967" w:author="Canh Duc Nguyen" w:date="2023-10-14T11:14:00Z"/>
          <w:lang w:val="vi-VN"/>
        </w:rPr>
      </w:pPr>
      <w:del w:id="968" w:author="Canh Duc Nguyen" w:date="2023-10-14T11:14:00Z">
        <w:r w:rsidRPr="00515445" w:rsidDel="00A969BF">
          <w:rPr>
            <w:lang w:val="vi-VN"/>
          </w:rPr>
          <w:delText>{</w:delText>
        </w:r>
      </w:del>
    </w:p>
    <w:p w14:paraId="5A97AB51" w14:textId="0FC0CD30" w:rsidR="00515445" w:rsidRPr="00515445" w:rsidDel="00A969BF" w:rsidRDefault="00515445" w:rsidP="00515445">
      <w:pPr>
        <w:rPr>
          <w:del w:id="969" w:author="Canh Duc Nguyen" w:date="2023-10-14T11:14:00Z"/>
          <w:lang w:val="vi-VN"/>
        </w:rPr>
      </w:pPr>
      <w:del w:id="970" w:author="Canh Duc Nguyen" w:date="2023-10-14T11:14:00Z">
        <w:r w:rsidRPr="00515445" w:rsidDel="00A969BF">
          <w:rPr>
            <w:lang w:val="vi-VN"/>
          </w:rPr>
          <w:delText>"vn": "Tôi đã chờ bạn gần hai tiếng rưởi.",</w:delText>
        </w:r>
      </w:del>
    </w:p>
    <w:p w14:paraId="07942E7A" w14:textId="0D0756AD" w:rsidR="00515445" w:rsidRPr="00515445" w:rsidDel="00A969BF" w:rsidRDefault="00515445" w:rsidP="00515445">
      <w:pPr>
        <w:rPr>
          <w:del w:id="971" w:author="Canh Duc Nguyen" w:date="2023-10-14T11:14:00Z"/>
          <w:lang w:val="vi-VN"/>
        </w:rPr>
      </w:pPr>
      <w:del w:id="972" w:author="Canh Duc Nguyen" w:date="2023-10-14T11:14:00Z">
        <w:r w:rsidRPr="00515445" w:rsidDel="00A969BF">
          <w:rPr>
            <w:lang w:val="vi-VN"/>
          </w:rPr>
          <w:delText>"en": "I've been waiting for you for nearly two and a half hours."</w:delText>
        </w:r>
      </w:del>
    </w:p>
    <w:p w14:paraId="5AC7AEF3" w14:textId="03D41FCF" w:rsidR="00515445" w:rsidRPr="00515445" w:rsidDel="00A969BF" w:rsidRDefault="00515445" w:rsidP="00515445">
      <w:pPr>
        <w:rPr>
          <w:del w:id="973" w:author="Canh Duc Nguyen" w:date="2023-10-14T11:14:00Z"/>
          <w:lang w:val="vi-VN"/>
        </w:rPr>
      </w:pPr>
      <w:del w:id="974" w:author="Canh Duc Nguyen" w:date="2023-10-14T11:14:00Z">
        <w:r w:rsidRPr="00515445" w:rsidDel="00A969BF">
          <w:rPr>
            <w:lang w:val="vi-VN"/>
          </w:rPr>
          <w:delText>},</w:delText>
        </w:r>
      </w:del>
    </w:p>
    <w:p w14:paraId="398F75B2" w14:textId="36AAD7CB" w:rsidR="00515445" w:rsidRPr="00515445" w:rsidDel="00A969BF" w:rsidRDefault="00515445" w:rsidP="00515445">
      <w:pPr>
        <w:rPr>
          <w:del w:id="975" w:author="Canh Duc Nguyen" w:date="2023-10-14T11:14:00Z"/>
          <w:lang w:val="vi-VN"/>
        </w:rPr>
      </w:pPr>
      <w:del w:id="976" w:author="Canh Duc Nguyen" w:date="2023-10-14T11:14:00Z">
        <w:r w:rsidRPr="00515445" w:rsidDel="00A969BF">
          <w:rPr>
            <w:lang w:val="vi-VN"/>
          </w:rPr>
          <w:delText>{</w:delText>
        </w:r>
      </w:del>
    </w:p>
    <w:p w14:paraId="4FA30A33" w14:textId="0B115E96" w:rsidR="00515445" w:rsidRPr="00515445" w:rsidDel="00A969BF" w:rsidRDefault="00515445" w:rsidP="00515445">
      <w:pPr>
        <w:rPr>
          <w:del w:id="977" w:author="Canh Duc Nguyen" w:date="2023-10-14T11:14:00Z"/>
          <w:lang w:val="vi-VN"/>
        </w:rPr>
      </w:pPr>
      <w:del w:id="978" w:author="Canh Duc Nguyen" w:date="2023-10-14T11:14:00Z">
        <w:r w:rsidRPr="00515445" w:rsidDel="00A969BF">
          <w:rPr>
            <w:lang w:val="vi-VN"/>
          </w:rPr>
          <w:delText>"vn": "Hoa đã học tiếng Anh gần năm rưởi năm nhưng vẫn chưa giỏi.",</w:delText>
        </w:r>
      </w:del>
    </w:p>
    <w:p w14:paraId="3CCB2CE1" w14:textId="56B58B7C" w:rsidR="00515445" w:rsidRPr="00515445" w:rsidDel="00A969BF" w:rsidRDefault="00515445" w:rsidP="00515445">
      <w:pPr>
        <w:rPr>
          <w:del w:id="979" w:author="Canh Duc Nguyen" w:date="2023-10-14T11:14:00Z"/>
          <w:lang w:val="vi-VN"/>
        </w:rPr>
      </w:pPr>
      <w:del w:id="980" w:author="Canh Duc Nguyen" w:date="2023-10-14T11:14:00Z">
        <w:r w:rsidRPr="00515445" w:rsidDel="00A969BF">
          <w:rPr>
            <w:lang w:val="vi-VN"/>
          </w:rPr>
          <w:delText>"en": "Hoa has been learning English for nearly five and a half years but is still not good."</w:delText>
        </w:r>
      </w:del>
    </w:p>
    <w:p w14:paraId="59859239" w14:textId="74D703F0" w:rsidR="00515445" w:rsidRPr="00515445" w:rsidDel="00A969BF" w:rsidRDefault="00515445" w:rsidP="00515445">
      <w:pPr>
        <w:rPr>
          <w:del w:id="981" w:author="Canh Duc Nguyen" w:date="2023-10-14T11:14:00Z"/>
          <w:lang w:val="vi-VN"/>
        </w:rPr>
      </w:pPr>
      <w:del w:id="982" w:author="Canh Duc Nguyen" w:date="2023-10-14T11:14:00Z">
        <w:r w:rsidRPr="00515445" w:rsidDel="00A969BF">
          <w:rPr>
            <w:lang w:val="vi-VN"/>
          </w:rPr>
          <w:delText>}</w:delText>
        </w:r>
      </w:del>
    </w:p>
    <w:p w14:paraId="7447706B" w14:textId="7838DCD4" w:rsidR="00515445" w:rsidRPr="00515445" w:rsidDel="00A969BF" w:rsidRDefault="00515445" w:rsidP="00515445">
      <w:pPr>
        <w:rPr>
          <w:del w:id="983" w:author="Canh Duc Nguyen" w:date="2023-10-14T11:14:00Z"/>
          <w:lang w:val="vi-VN"/>
        </w:rPr>
      </w:pPr>
      <w:del w:id="984" w:author="Canh Duc Nguyen" w:date="2023-10-14T11:14:00Z">
        <w:r w:rsidRPr="00515445" w:rsidDel="00A969BF">
          <w:rPr>
            <w:lang w:val="vi-VN"/>
          </w:rPr>
          <w:delText>]</w:delText>
        </w:r>
      </w:del>
    </w:p>
    <w:p w14:paraId="73B09F4C" w14:textId="238D78BF" w:rsidR="00515445" w:rsidRPr="00515445" w:rsidDel="00A969BF" w:rsidRDefault="00515445" w:rsidP="00515445">
      <w:pPr>
        <w:rPr>
          <w:del w:id="985" w:author="Canh Duc Nguyen" w:date="2023-10-14T11:14:00Z"/>
          <w:lang w:val="vi-VN"/>
        </w:rPr>
      </w:pPr>
      <w:del w:id="986" w:author="Canh Duc Nguyen" w:date="2023-10-14T11:14:00Z">
        <w:r w:rsidRPr="00515445" w:rsidDel="00A969BF">
          <w:rPr>
            <w:lang w:val="vi-VN"/>
          </w:rPr>
          <w:delText>}</w:delText>
        </w:r>
      </w:del>
    </w:p>
    <w:p w14:paraId="59DC0C23" w14:textId="77777777" w:rsidR="00515445" w:rsidRPr="00515445" w:rsidRDefault="00515445" w:rsidP="00515445">
      <w:pPr>
        <w:rPr>
          <w:lang w:val="vi-VN"/>
        </w:rPr>
      </w:pPr>
      <w:r w:rsidRPr="00515445">
        <w:rPr>
          <w:lang w:val="vi-VN"/>
        </w:rPr>
        <w:t>-----------------------------</w:t>
      </w:r>
    </w:p>
    <w:p w14:paraId="69CA7959" w14:textId="77777777" w:rsidR="00515445" w:rsidRPr="00515445" w:rsidRDefault="00515445" w:rsidP="00515445">
      <w:pPr>
        <w:rPr>
          <w:lang w:val="vi-VN"/>
        </w:rPr>
      </w:pPr>
      <w:r w:rsidRPr="00515445">
        <w:rPr>
          <w:lang w:val="vi-VN"/>
        </w:rPr>
        <w:t xml:space="preserve">keyword: Expressions 'Tất nhiên' and 'dĩ nhiên' </w:t>
      </w:r>
    </w:p>
    <w:p w14:paraId="179E34FC" w14:textId="77777777" w:rsidR="00515445" w:rsidRPr="00515445" w:rsidRDefault="00515445" w:rsidP="00515445">
      <w:pPr>
        <w:rPr>
          <w:lang w:val="vi-VN"/>
        </w:rPr>
      </w:pPr>
      <w:r w:rsidRPr="00515445">
        <w:rPr>
          <w:lang w:val="vi-VN"/>
        </w:rPr>
        <w:t xml:space="preserve">PROMPT: Generate grammar explanation for following Vietnamese grammar point: Expressions 'Tất nhiên' and 'dĩ nhiên' </w:t>
      </w:r>
    </w:p>
    <w:p w14:paraId="2B635F5F" w14:textId="77777777" w:rsidR="00515445" w:rsidRPr="00515445" w:rsidRDefault="00515445" w:rsidP="00515445">
      <w:pPr>
        <w:rPr>
          <w:lang w:val="vi-VN"/>
        </w:rPr>
      </w:pPr>
      <w:r w:rsidRPr="00515445">
        <w:rPr>
          <w:lang w:val="vi-VN"/>
        </w:rPr>
        <w:t xml:space="preserve">RESPONSE: { </w:t>
      </w:r>
    </w:p>
    <w:p w14:paraId="1E4E7F5A" w14:textId="77777777" w:rsidR="00515445" w:rsidRPr="00515445" w:rsidRDefault="00515445" w:rsidP="00515445">
      <w:pPr>
        <w:rPr>
          <w:lang w:val="vi-VN"/>
        </w:rPr>
      </w:pPr>
      <w:r w:rsidRPr="00515445">
        <w:rPr>
          <w:lang w:val="vi-VN"/>
        </w:rPr>
        <w:t xml:space="preserve">  "title": "Expressions 'Tất nhiên' and 'dĩ nhiên'", </w:t>
      </w:r>
    </w:p>
    <w:p w14:paraId="4478703E" w14:textId="77777777" w:rsidR="00515445" w:rsidRPr="00515445" w:rsidRDefault="00515445" w:rsidP="00515445">
      <w:pPr>
        <w:rPr>
          <w:lang w:val="vi-VN"/>
        </w:rPr>
      </w:pPr>
      <w:r w:rsidRPr="00515445">
        <w:rPr>
          <w:lang w:val="vi-VN"/>
        </w:rPr>
        <w:t xml:space="preserve">  "short_explanation": "Used to express something that is obvious or natural.", </w:t>
      </w:r>
    </w:p>
    <w:p w14:paraId="5B76DE7A" w14:textId="77777777" w:rsidR="00515445" w:rsidRPr="00515445" w:rsidRDefault="00515445" w:rsidP="00515445">
      <w:pPr>
        <w:rPr>
          <w:lang w:val="vi-VN"/>
        </w:rPr>
      </w:pPr>
      <w:r w:rsidRPr="00515445">
        <w:rPr>
          <w:lang w:val="vi-VN"/>
        </w:rPr>
        <w:t xml:space="preserve">  "long_explanation": "'Tất nhiên' and 'dĩ nhiên' are Vietnamese expressions used to indicate that something is obvious, expected, or a natural result or consequence. Both are equivalent to 'of course' or 'naturally' in English. While 'Tất nhiên' is more casual and commonly used in daily conversation, 'dĩ nhiên' has a more formal tone.", </w:t>
      </w:r>
    </w:p>
    <w:p w14:paraId="7A41D3FF" w14:textId="77777777" w:rsidR="00515445" w:rsidRPr="00515445" w:rsidRDefault="00515445" w:rsidP="00515445">
      <w:pPr>
        <w:rPr>
          <w:lang w:val="vi-VN"/>
        </w:rPr>
      </w:pPr>
      <w:r w:rsidRPr="00515445">
        <w:rPr>
          <w:lang w:val="vi-VN"/>
        </w:rPr>
        <w:t xml:space="preserve">  "formation": "example of grammar formation for given grammar point", </w:t>
      </w:r>
    </w:p>
    <w:p w14:paraId="4A6ECA22" w14:textId="77777777" w:rsidR="00515445" w:rsidRPr="00515445" w:rsidRDefault="00515445" w:rsidP="00515445">
      <w:pPr>
        <w:rPr>
          <w:lang w:val="vi-VN"/>
        </w:rPr>
      </w:pPr>
      <w:r w:rsidRPr="00515445">
        <w:rPr>
          <w:lang w:val="vi-VN"/>
        </w:rPr>
        <w:t xml:space="preserve">  "examples": [</w:t>
      </w:r>
    </w:p>
    <w:p w14:paraId="174D54CB" w14:textId="77777777" w:rsidR="00515445" w:rsidRPr="00515445" w:rsidRDefault="00515445" w:rsidP="00515445">
      <w:pPr>
        <w:rPr>
          <w:lang w:val="vi-VN"/>
        </w:rPr>
      </w:pPr>
      <w:r w:rsidRPr="00515445">
        <w:rPr>
          <w:lang w:val="vi-VN"/>
        </w:rPr>
        <w:t xml:space="preserve">     { </w:t>
      </w:r>
    </w:p>
    <w:p w14:paraId="0CBAAC71" w14:textId="14A1A56E" w:rsidR="00515445" w:rsidRPr="00515445" w:rsidRDefault="00515445" w:rsidP="00515445">
      <w:pPr>
        <w:rPr>
          <w:lang w:val="vi-VN"/>
        </w:rPr>
      </w:pPr>
      <w:r w:rsidRPr="00515445">
        <w:rPr>
          <w:lang w:val="vi-VN"/>
        </w:rPr>
        <w:t xml:space="preserve">       "vn": "Anh có muốn đi du lịch cùng tôi không? Tất nhiên</w:t>
      </w:r>
      <w:ins w:id="987" w:author="Canh Duc Nguyen" w:date="2023-10-14T11:15:00Z">
        <w:r w:rsidR="00A969BF">
          <w:rPr>
            <w:lang w:val="vi-VN"/>
          </w:rPr>
          <w:t xml:space="preserve"> là có</w:t>
        </w:r>
      </w:ins>
      <w:r w:rsidRPr="00515445">
        <w:rPr>
          <w:lang w:val="vi-VN"/>
        </w:rPr>
        <w:t xml:space="preserve">!", </w:t>
      </w:r>
    </w:p>
    <w:p w14:paraId="70762378" w14:textId="77777777" w:rsidR="00515445" w:rsidRPr="00515445" w:rsidRDefault="00515445" w:rsidP="00515445">
      <w:pPr>
        <w:rPr>
          <w:lang w:val="vi-VN"/>
        </w:rPr>
      </w:pPr>
      <w:r w:rsidRPr="00515445">
        <w:rPr>
          <w:lang w:val="vi-VN"/>
        </w:rPr>
        <w:t xml:space="preserve">       "en": "Do you want to travel with me? Of course!", </w:t>
      </w:r>
    </w:p>
    <w:p w14:paraId="7F3BAA2D" w14:textId="77777777" w:rsidR="00515445" w:rsidRPr="00515445" w:rsidRDefault="00515445" w:rsidP="00515445">
      <w:pPr>
        <w:rPr>
          <w:lang w:val="vi-VN"/>
        </w:rPr>
      </w:pPr>
      <w:r w:rsidRPr="00515445">
        <w:rPr>
          <w:lang w:val="vi-VN"/>
        </w:rPr>
        <w:t xml:space="preserve">     }, </w:t>
      </w:r>
    </w:p>
    <w:p w14:paraId="2EFC7CA8" w14:textId="77777777" w:rsidR="00515445" w:rsidRPr="00515445" w:rsidRDefault="00515445" w:rsidP="00515445">
      <w:pPr>
        <w:rPr>
          <w:lang w:val="vi-VN"/>
        </w:rPr>
      </w:pPr>
      <w:r w:rsidRPr="00515445">
        <w:rPr>
          <w:lang w:val="vi-VN"/>
        </w:rPr>
        <w:t xml:space="preserve">     { </w:t>
      </w:r>
    </w:p>
    <w:p w14:paraId="2746F9B2" w14:textId="77777777" w:rsidR="00515445" w:rsidRPr="00515445" w:rsidRDefault="00515445" w:rsidP="00515445">
      <w:pPr>
        <w:rPr>
          <w:lang w:val="vi-VN"/>
        </w:rPr>
      </w:pPr>
      <w:r w:rsidRPr="00515445">
        <w:rPr>
          <w:lang w:val="vi-VN"/>
        </w:rPr>
        <w:t xml:space="preserve">       "vn": "Dĩ nhiên, nếu bạn cố gắng, bạn sẽ thành công.", </w:t>
      </w:r>
    </w:p>
    <w:p w14:paraId="68E5F223" w14:textId="77777777" w:rsidR="00515445" w:rsidRPr="00515445" w:rsidRDefault="00515445" w:rsidP="00515445">
      <w:pPr>
        <w:rPr>
          <w:lang w:val="vi-VN"/>
        </w:rPr>
      </w:pPr>
      <w:r w:rsidRPr="00515445">
        <w:rPr>
          <w:lang w:val="vi-VN"/>
        </w:rPr>
        <w:t xml:space="preserve">       "en": "Naturally, if you try, you will succeed.", </w:t>
      </w:r>
    </w:p>
    <w:p w14:paraId="588705B3" w14:textId="77777777" w:rsidR="00515445" w:rsidRPr="00515445" w:rsidRDefault="00515445" w:rsidP="00515445">
      <w:pPr>
        <w:rPr>
          <w:lang w:val="vi-VN"/>
        </w:rPr>
      </w:pPr>
      <w:r w:rsidRPr="00515445">
        <w:rPr>
          <w:lang w:val="vi-VN"/>
        </w:rPr>
        <w:lastRenderedPageBreak/>
        <w:t xml:space="preserve">     }, </w:t>
      </w:r>
    </w:p>
    <w:p w14:paraId="4EF28DD3" w14:textId="77777777" w:rsidR="00515445" w:rsidRPr="00515445" w:rsidRDefault="00515445" w:rsidP="00515445">
      <w:pPr>
        <w:rPr>
          <w:lang w:val="vi-VN"/>
        </w:rPr>
      </w:pPr>
      <w:r w:rsidRPr="00515445">
        <w:rPr>
          <w:lang w:val="vi-VN"/>
        </w:rPr>
        <w:t xml:space="preserve">     { </w:t>
      </w:r>
    </w:p>
    <w:p w14:paraId="4A37C3C6" w14:textId="16F7557B" w:rsidR="00515445" w:rsidRPr="00515445" w:rsidRDefault="00515445" w:rsidP="00515445">
      <w:pPr>
        <w:rPr>
          <w:lang w:val="vi-VN"/>
        </w:rPr>
      </w:pPr>
      <w:r w:rsidRPr="00515445">
        <w:rPr>
          <w:lang w:val="vi-VN"/>
        </w:rPr>
        <w:t xml:space="preserve">       "vn": "Tất nhiên, tôi sẽ giúp bạn giải </w:t>
      </w:r>
      <w:del w:id="988" w:author="Canh Duc Nguyen" w:date="2023-10-14T11:15:00Z">
        <w:r w:rsidRPr="00515445" w:rsidDel="00A969BF">
          <w:rPr>
            <w:lang w:val="vi-VN"/>
          </w:rPr>
          <w:delText xml:space="preserve">quyet </w:delText>
        </w:r>
      </w:del>
      <w:ins w:id="989" w:author="Canh Duc Nguyen" w:date="2023-10-14T11:15:00Z">
        <w:r w:rsidR="00A969BF">
          <w:rPr>
            <w:lang w:val="vi-VN"/>
          </w:rPr>
          <w:t xml:space="preserve">quyết </w:t>
        </w:r>
      </w:ins>
      <w:r w:rsidRPr="00515445">
        <w:rPr>
          <w:lang w:val="vi-VN"/>
        </w:rPr>
        <w:t xml:space="preserve">vấn đề này.", </w:t>
      </w:r>
    </w:p>
    <w:p w14:paraId="585E60E3" w14:textId="77777777" w:rsidR="00515445" w:rsidRPr="00515445" w:rsidRDefault="00515445" w:rsidP="00515445">
      <w:pPr>
        <w:rPr>
          <w:lang w:val="vi-VN"/>
        </w:rPr>
      </w:pPr>
      <w:r w:rsidRPr="00515445">
        <w:rPr>
          <w:lang w:val="vi-VN"/>
        </w:rPr>
        <w:t xml:space="preserve">       "en": "Of course, I will help you resolve this issue.",  </w:t>
      </w:r>
    </w:p>
    <w:p w14:paraId="37B7DC20" w14:textId="77777777" w:rsidR="00515445" w:rsidRPr="00515445" w:rsidRDefault="00515445" w:rsidP="00515445">
      <w:pPr>
        <w:rPr>
          <w:lang w:val="vi-VN"/>
        </w:rPr>
      </w:pPr>
      <w:r w:rsidRPr="00515445">
        <w:rPr>
          <w:lang w:val="vi-VN"/>
        </w:rPr>
        <w:t xml:space="preserve">     }, </w:t>
      </w:r>
    </w:p>
    <w:p w14:paraId="2384948A" w14:textId="77777777" w:rsidR="00515445" w:rsidRPr="00515445" w:rsidRDefault="00515445" w:rsidP="00515445">
      <w:pPr>
        <w:rPr>
          <w:lang w:val="vi-VN"/>
        </w:rPr>
      </w:pPr>
      <w:r w:rsidRPr="00515445">
        <w:rPr>
          <w:lang w:val="vi-VN"/>
        </w:rPr>
        <w:t xml:space="preserve">     { </w:t>
      </w:r>
    </w:p>
    <w:p w14:paraId="30432E9A" w14:textId="787C9A4C" w:rsidR="00515445" w:rsidRPr="00515445" w:rsidRDefault="00515445" w:rsidP="00515445">
      <w:pPr>
        <w:rPr>
          <w:lang w:val="vi-VN"/>
        </w:rPr>
      </w:pPr>
      <w:r w:rsidRPr="00515445">
        <w:rPr>
          <w:lang w:val="vi-VN"/>
        </w:rPr>
        <w:t xml:space="preserve">       "vn": "Dĩ nhiên, việc học tiếng Trung </w:t>
      </w:r>
      <w:del w:id="990" w:author="Canh Duc Nguyen" w:date="2023-10-14T11:15:00Z">
        <w:r w:rsidRPr="00515445" w:rsidDel="00A969BF">
          <w:rPr>
            <w:lang w:val="vi-VN"/>
          </w:rPr>
          <w:delText xml:space="preserve">Quốc </w:delText>
        </w:r>
      </w:del>
      <w:r w:rsidRPr="00515445">
        <w:rPr>
          <w:lang w:val="vi-VN"/>
        </w:rPr>
        <w:t xml:space="preserve">không hề </w:t>
      </w:r>
      <w:del w:id="991" w:author="Canh Duc Nguyen" w:date="2023-10-14T11:15:00Z">
        <w:r w:rsidRPr="00515445" w:rsidDel="00A969BF">
          <w:rPr>
            <w:lang w:val="vi-VN"/>
          </w:rPr>
          <w:delText>dễ dàng</w:delText>
        </w:r>
      </w:del>
      <w:ins w:id="992" w:author="Canh Duc Nguyen" w:date="2023-10-14T11:16:00Z">
        <w:r w:rsidR="00A969BF">
          <w:rPr>
            <w:lang w:val="vi-VN"/>
          </w:rPr>
          <w:t>đơn giản</w:t>
        </w:r>
      </w:ins>
      <w:r w:rsidRPr="00515445">
        <w:rPr>
          <w:lang w:val="vi-VN"/>
        </w:rPr>
        <w:t xml:space="preserve">.", </w:t>
      </w:r>
    </w:p>
    <w:p w14:paraId="1C5F93D4" w14:textId="77777777" w:rsidR="00515445" w:rsidRPr="00515445" w:rsidRDefault="00515445" w:rsidP="00515445">
      <w:pPr>
        <w:rPr>
          <w:lang w:val="vi-VN"/>
        </w:rPr>
      </w:pPr>
      <w:r w:rsidRPr="00515445">
        <w:rPr>
          <w:lang w:val="vi-VN"/>
        </w:rPr>
        <w:t xml:space="preserve">       "en": "Naturally, learning Chinese is not easy at all.",  </w:t>
      </w:r>
    </w:p>
    <w:p w14:paraId="19B6E33E" w14:textId="77777777" w:rsidR="00515445" w:rsidRPr="00515445" w:rsidRDefault="00515445" w:rsidP="00515445">
      <w:pPr>
        <w:rPr>
          <w:lang w:val="vi-VN"/>
        </w:rPr>
      </w:pPr>
      <w:r w:rsidRPr="00515445">
        <w:rPr>
          <w:lang w:val="vi-VN"/>
        </w:rPr>
        <w:t xml:space="preserve">     } </w:t>
      </w:r>
    </w:p>
    <w:p w14:paraId="18386FFB" w14:textId="77777777" w:rsidR="00515445" w:rsidRPr="00515445" w:rsidRDefault="00515445" w:rsidP="00515445">
      <w:pPr>
        <w:rPr>
          <w:lang w:val="vi-VN"/>
        </w:rPr>
      </w:pPr>
      <w:r w:rsidRPr="00515445">
        <w:rPr>
          <w:lang w:val="vi-VN"/>
        </w:rPr>
        <w:t xml:space="preserve">   ] </w:t>
      </w:r>
    </w:p>
    <w:p w14:paraId="482CBB56" w14:textId="77777777" w:rsidR="00515445" w:rsidRPr="00515445" w:rsidRDefault="00515445" w:rsidP="00515445">
      <w:pPr>
        <w:rPr>
          <w:lang w:val="vi-VN"/>
        </w:rPr>
      </w:pPr>
      <w:r w:rsidRPr="00515445">
        <w:rPr>
          <w:lang w:val="vi-VN"/>
        </w:rPr>
        <w:t>}</w:t>
      </w:r>
    </w:p>
    <w:p w14:paraId="771BB332" w14:textId="77777777" w:rsidR="00515445" w:rsidRPr="00515445" w:rsidRDefault="00515445" w:rsidP="00515445">
      <w:pPr>
        <w:rPr>
          <w:lang w:val="vi-VN"/>
        </w:rPr>
      </w:pPr>
      <w:r w:rsidRPr="00515445">
        <w:rPr>
          <w:lang w:val="vi-VN"/>
        </w:rPr>
        <w:t>-----------------------------</w:t>
      </w:r>
    </w:p>
    <w:p w14:paraId="7CB68703" w14:textId="77777777" w:rsidR="00515445" w:rsidRPr="00515445" w:rsidRDefault="00515445" w:rsidP="00515445">
      <w:pPr>
        <w:rPr>
          <w:lang w:val="vi-VN"/>
        </w:rPr>
      </w:pPr>
      <w:r w:rsidRPr="00515445">
        <w:rPr>
          <w:lang w:val="vi-VN"/>
        </w:rPr>
        <w:t xml:space="preserve">keyword: Expressions 'Từng ấy' and 'từng này' </w:t>
      </w:r>
    </w:p>
    <w:p w14:paraId="0166760E" w14:textId="77777777" w:rsidR="00515445" w:rsidRPr="00515445" w:rsidRDefault="00515445" w:rsidP="00515445">
      <w:pPr>
        <w:rPr>
          <w:lang w:val="vi-VN"/>
        </w:rPr>
      </w:pPr>
      <w:r w:rsidRPr="00515445">
        <w:rPr>
          <w:lang w:val="vi-VN"/>
        </w:rPr>
        <w:t xml:space="preserve">PROMPT: Generate grammar explanation for following Vietnamese grammar point: Expressions 'Từng ấy' and 'từng này' </w:t>
      </w:r>
    </w:p>
    <w:p w14:paraId="52CBA338" w14:textId="77777777" w:rsidR="00515445" w:rsidRPr="00515445" w:rsidRDefault="00515445" w:rsidP="00515445">
      <w:pPr>
        <w:rPr>
          <w:lang w:val="vi-VN"/>
        </w:rPr>
      </w:pPr>
      <w:r w:rsidRPr="00515445">
        <w:rPr>
          <w:lang w:val="vi-VN"/>
        </w:rPr>
        <w:t>RESPONSE: {</w:t>
      </w:r>
    </w:p>
    <w:p w14:paraId="694174A8" w14:textId="77777777" w:rsidR="00515445" w:rsidRPr="00515445" w:rsidRDefault="00515445" w:rsidP="00515445">
      <w:pPr>
        <w:rPr>
          <w:lang w:val="vi-VN"/>
        </w:rPr>
      </w:pPr>
      <w:r w:rsidRPr="00515445">
        <w:rPr>
          <w:lang w:val="vi-VN"/>
        </w:rPr>
        <w:t xml:space="preserve">  "title": "Expressions 'Từng ấy' and 'từng này'",</w:t>
      </w:r>
    </w:p>
    <w:p w14:paraId="0F254A1E" w14:textId="77777777" w:rsidR="00515445" w:rsidRPr="00515445" w:rsidRDefault="00515445" w:rsidP="00515445">
      <w:pPr>
        <w:rPr>
          <w:lang w:val="vi-VN"/>
        </w:rPr>
      </w:pPr>
      <w:r w:rsidRPr="00515445">
        <w:rPr>
          <w:lang w:val="vi-VN"/>
        </w:rPr>
        <w:t xml:space="preserve">  "short_explanation": "Used to refer to a certain amount or quantity, similar to 'this much' or 'that much' in English.",</w:t>
      </w:r>
    </w:p>
    <w:p w14:paraId="249928C2" w14:textId="77777777" w:rsidR="00515445" w:rsidRPr="00515445" w:rsidRDefault="00515445" w:rsidP="00515445">
      <w:pPr>
        <w:rPr>
          <w:lang w:val="vi-VN"/>
        </w:rPr>
      </w:pPr>
      <w:r w:rsidRPr="00515445">
        <w:rPr>
          <w:lang w:val="vi-VN"/>
        </w:rPr>
        <w:t xml:space="preserve">  "long_explanation": "In Vietnamese, 'từng ấy' and 'từng này' are expressions used to describe a certain quantity or amount. 'Từng này' usually refers to a quantity that is present or can be shown, behaving analogously to 'this much' in English. Conversely, 'từng ấy' is used to refer to an amount not present or at a distance, akin to 'that much' in English.",</w:t>
      </w:r>
    </w:p>
    <w:p w14:paraId="22BD555F" w14:textId="77777777" w:rsidR="00515445" w:rsidRPr="00515445" w:rsidRDefault="00515445" w:rsidP="00515445">
      <w:pPr>
        <w:rPr>
          <w:lang w:val="vi-VN"/>
        </w:rPr>
      </w:pPr>
      <w:r w:rsidRPr="00515445">
        <w:rPr>
          <w:lang w:val="vi-VN"/>
        </w:rPr>
        <w:t xml:space="preserve">  "formation": "grammar formation for given grammar point",</w:t>
      </w:r>
    </w:p>
    <w:p w14:paraId="5480EE82" w14:textId="77777777" w:rsidR="00515445" w:rsidRPr="00515445" w:rsidRDefault="00515445" w:rsidP="00515445">
      <w:pPr>
        <w:rPr>
          <w:lang w:val="vi-VN"/>
        </w:rPr>
      </w:pPr>
      <w:r w:rsidRPr="00515445">
        <w:rPr>
          <w:lang w:val="vi-VN"/>
        </w:rPr>
        <w:t xml:space="preserve">  "examples": [</w:t>
      </w:r>
    </w:p>
    <w:p w14:paraId="714AD8A0" w14:textId="77777777" w:rsidR="00515445" w:rsidRPr="00515445" w:rsidRDefault="00515445" w:rsidP="00515445">
      <w:pPr>
        <w:rPr>
          <w:lang w:val="vi-VN"/>
        </w:rPr>
      </w:pPr>
      <w:r w:rsidRPr="00515445">
        <w:rPr>
          <w:lang w:val="vi-VN"/>
        </w:rPr>
        <w:t xml:space="preserve">    {</w:t>
      </w:r>
    </w:p>
    <w:p w14:paraId="5F656570" w14:textId="77777777" w:rsidR="00515445" w:rsidRPr="00515445" w:rsidRDefault="00515445" w:rsidP="00515445">
      <w:pPr>
        <w:rPr>
          <w:lang w:val="vi-VN"/>
        </w:rPr>
      </w:pPr>
      <w:r w:rsidRPr="00515445">
        <w:rPr>
          <w:lang w:val="vi-VN"/>
        </w:rPr>
        <w:t xml:space="preserve">      "vn": "Tôi đã ăn từng này bánh mì. Tôi cảm thấy no lắm rồi.",</w:t>
      </w:r>
    </w:p>
    <w:p w14:paraId="4FF16881" w14:textId="77777777" w:rsidR="00515445" w:rsidRPr="00515445" w:rsidRDefault="00515445" w:rsidP="00515445">
      <w:pPr>
        <w:rPr>
          <w:lang w:val="vi-VN"/>
        </w:rPr>
      </w:pPr>
      <w:r w:rsidRPr="00515445">
        <w:rPr>
          <w:lang w:val="vi-VN"/>
        </w:rPr>
        <w:t xml:space="preserve">      "en": "I have eaten this much bread. I feel very full already."</w:t>
      </w:r>
    </w:p>
    <w:p w14:paraId="7B430F80" w14:textId="77777777" w:rsidR="00515445" w:rsidRPr="00515445" w:rsidRDefault="00515445" w:rsidP="00515445">
      <w:pPr>
        <w:rPr>
          <w:lang w:val="vi-VN"/>
        </w:rPr>
      </w:pPr>
      <w:r w:rsidRPr="00515445">
        <w:rPr>
          <w:lang w:val="vi-VN"/>
        </w:rPr>
        <w:t xml:space="preserve">    },</w:t>
      </w:r>
    </w:p>
    <w:p w14:paraId="56B69E41" w14:textId="77777777" w:rsidR="00515445" w:rsidRPr="00515445" w:rsidRDefault="00515445" w:rsidP="00515445">
      <w:pPr>
        <w:rPr>
          <w:lang w:val="vi-VN"/>
        </w:rPr>
      </w:pPr>
      <w:r w:rsidRPr="00515445">
        <w:rPr>
          <w:lang w:val="vi-VN"/>
        </w:rPr>
        <w:t xml:space="preserve">    {</w:t>
      </w:r>
    </w:p>
    <w:p w14:paraId="36E20E16" w14:textId="23292C8A" w:rsidR="00515445" w:rsidRPr="00515445" w:rsidRDefault="00515445" w:rsidP="00515445">
      <w:pPr>
        <w:rPr>
          <w:lang w:val="vi-VN"/>
        </w:rPr>
      </w:pPr>
      <w:r w:rsidRPr="00515445">
        <w:rPr>
          <w:lang w:val="vi-VN"/>
        </w:rPr>
        <w:t xml:space="preserve">      "vn": "Anh ấy muốn mua một chiếc xe hơi? Nhưng chiếc xe hơi ấy có giá từng ấy </w:t>
      </w:r>
      <w:del w:id="993" w:author="Canh Duc Nguyen" w:date="2023-10-14T11:16:00Z">
        <w:r w:rsidRPr="00515445" w:rsidDel="00A969BF">
          <w:rPr>
            <w:lang w:val="vi-VN"/>
          </w:rPr>
          <w:delText>đó</w:delText>
        </w:r>
      </w:del>
      <w:ins w:id="994" w:author="Canh Duc Nguyen" w:date="2023-10-14T11:16:00Z">
        <w:r w:rsidR="00A969BF">
          <w:rPr>
            <w:lang w:val="vi-VN"/>
          </w:rPr>
          <w:t>cơ</w:t>
        </w:r>
      </w:ins>
      <w:r w:rsidRPr="00515445">
        <w:rPr>
          <w:lang w:val="vi-VN"/>
        </w:rPr>
        <w:t>!",</w:t>
      </w:r>
    </w:p>
    <w:p w14:paraId="1943401B" w14:textId="77777777" w:rsidR="00515445" w:rsidRPr="00515445" w:rsidRDefault="00515445" w:rsidP="00515445">
      <w:pPr>
        <w:rPr>
          <w:lang w:val="vi-VN"/>
        </w:rPr>
      </w:pPr>
      <w:r w:rsidRPr="00515445">
        <w:rPr>
          <w:lang w:val="vi-VN"/>
        </w:rPr>
        <w:t xml:space="preserve">      "en": "He wants to buy a car? But that car costs that much!"</w:t>
      </w:r>
    </w:p>
    <w:p w14:paraId="43FF04AE" w14:textId="77777777" w:rsidR="00515445" w:rsidRPr="00515445" w:rsidRDefault="00515445" w:rsidP="00515445">
      <w:pPr>
        <w:rPr>
          <w:lang w:val="vi-VN"/>
        </w:rPr>
      </w:pPr>
      <w:r w:rsidRPr="00515445">
        <w:rPr>
          <w:lang w:val="vi-VN"/>
        </w:rPr>
        <w:t xml:space="preserve">    },</w:t>
      </w:r>
    </w:p>
    <w:p w14:paraId="29635BE2" w14:textId="77777777" w:rsidR="00515445" w:rsidRPr="00515445" w:rsidRDefault="00515445" w:rsidP="00515445">
      <w:pPr>
        <w:rPr>
          <w:lang w:val="vi-VN"/>
        </w:rPr>
      </w:pPr>
      <w:r w:rsidRPr="00515445">
        <w:rPr>
          <w:lang w:val="vi-VN"/>
        </w:rPr>
        <w:t xml:space="preserve">    {</w:t>
      </w:r>
    </w:p>
    <w:p w14:paraId="63C8AA51" w14:textId="330ECFBB" w:rsidR="00515445" w:rsidRPr="00515445" w:rsidRDefault="00515445" w:rsidP="00515445">
      <w:pPr>
        <w:rPr>
          <w:lang w:val="vi-VN"/>
        </w:rPr>
      </w:pPr>
      <w:r w:rsidRPr="00515445">
        <w:rPr>
          <w:lang w:val="vi-VN"/>
        </w:rPr>
        <w:t xml:space="preserve">      "vn": "Nếu bạn học từng </w:t>
      </w:r>
      <w:del w:id="995" w:author="Canh Duc Nguyen" w:date="2023-10-14T11:16:00Z">
        <w:r w:rsidRPr="00515445" w:rsidDel="00A969BF">
          <w:rPr>
            <w:lang w:val="vi-VN"/>
          </w:rPr>
          <w:delText xml:space="preserve">này </w:delText>
        </w:r>
      </w:del>
      <w:ins w:id="996" w:author="Canh Duc Nguyen" w:date="2023-10-14T11:16:00Z">
        <w:r w:rsidR="00A969BF">
          <w:rPr>
            <w:lang w:val="vi-VN"/>
          </w:rPr>
          <w:t xml:space="preserve">ấy </w:t>
        </w:r>
      </w:ins>
      <w:r w:rsidRPr="00515445">
        <w:rPr>
          <w:lang w:val="vi-VN"/>
        </w:rPr>
        <w:t>từ mỗi ngày, bạn sẽ cải thiện từ vựng của mình</w:t>
      </w:r>
      <w:ins w:id="997" w:author="Canh Duc Nguyen" w:date="2023-10-14T11:17:00Z">
        <w:r w:rsidR="00A969BF">
          <w:rPr>
            <w:lang w:val="vi-VN"/>
          </w:rPr>
          <w:t xml:space="preserve"> một cách</w:t>
        </w:r>
      </w:ins>
      <w:r w:rsidRPr="00515445">
        <w:rPr>
          <w:lang w:val="vi-VN"/>
        </w:rPr>
        <w:t xml:space="preserve"> nhanh chóng.",</w:t>
      </w:r>
    </w:p>
    <w:p w14:paraId="243ACEA1" w14:textId="77777777" w:rsidR="00515445" w:rsidRPr="00515445" w:rsidRDefault="00515445" w:rsidP="00515445">
      <w:pPr>
        <w:rPr>
          <w:lang w:val="vi-VN"/>
        </w:rPr>
      </w:pPr>
      <w:r w:rsidRPr="00515445">
        <w:rPr>
          <w:lang w:val="vi-VN"/>
        </w:rPr>
        <w:t xml:space="preserve">      "en": "If you learn this many words each day, you will improve your vocabulary quickly."</w:t>
      </w:r>
    </w:p>
    <w:p w14:paraId="7F15AADC" w14:textId="77777777" w:rsidR="00515445" w:rsidRPr="00515445" w:rsidRDefault="00515445" w:rsidP="00515445">
      <w:pPr>
        <w:rPr>
          <w:lang w:val="vi-VN"/>
        </w:rPr>
      </w:pPr>
      <w:r w:rsidRPr="00515445">
        <w:rPr>
          <w:lang w:val="vi-VN"/>
        </w:rPr>
        <w:t xml:space="preserve">    },</w:t>
      </w:r>
    </w:p>
    <w:p w14:paraId="7D48B8D9" w14:textId="77777777" w:rsidR="00515445" w:rsidRPr="00515445" w:rsidRDefault="00515445" w:rsidP="00515445">
      <w:pPr>
        <w:rPr>
          <w:lang w:val="vi-VN"/>
        </w:rPr>
      </w:pPr>
      <w:r w:rsidRPr="00515445">
        <w:rPr>
          <w:lang w:val="vi-VN"/>
        </w:rPr>
        <w:t xml:space="preserve">    {</w:t>
      </w:r>
    </w:p>
    <w:p w14:paraId="69E8517E" w14:textId="71AE6D69" w:rsidR="00515445" w:rsidRPr="00515445" w:rsidRDefault="00515445" w:rsidP="00515445">
      <w:pPr>
        <w:rPr>
          <w:lang w:val="vi-VN"/>
        </w:rPr>
      </w:pPr>
      <w:r w:rsidRPr="00515445">
        <w:rPr>
          <w:lang w:val="vi-VN"/>
        </w:rPr>
        <w:t xml:space="preserve">      "vn": "Cô ấy cần từng ấy tiền để thanh toán hóa đơn </w:t>
      </w:r>
      <w:del w:id="998" w:author="Canh Duc Nguyen" w:date="2023-10-14T11:18:00Z">
        <w:r w:rsidRPr="00515445" w:rsidDel="00A969BF">
          <w:rPr>
            <w:lang w:val="vi-VN"/>
          </w:rPr>
          <w:delText>nhà cửa</w:delText>
        </w:r>
      </w:del>
      <w:ins w:id="999" w:author="Canh Duc Nguyen" w:date="2023-10-14T11:18:00Z">
        <w:r w:rsidR="00A969BF">
          <w:rPr>
            <w:lang w:val="vi-VN"/>
          </w:rPr>
          <w:t xml:space="preserve">sinh </w:t>
        </w:r>
      </w:ins>
      <w:ins w:id="1000" w:author="Canh Duc Nguyen" w:date="2023-10-14T11:19:00Z">
        <w:r w:rsidR="00A969BF">
          <w:rPr>
            <w:lang w:val="vi-VN"/>
          </w:rPr>
          <w:t>hoạt</w:t>
        </w:r>
      </w:ins>
      <w:r w:rsidRPr="00515445">
        <w:rPr>
          <w:lang w:val="vi-VN"/>
        </w:rPr>
        <w:t>.",</w:t>
      </w:r>
    </w:p>
    <w:p w14:paraId="108B47F0" w14:textId="77777777" w:rsidR="00515445" w:rsidRPr="00515445" w:rsidRDefault="00515445" w:rsidP="00515445">
      <w:pPr>
        <w:rPr>
          <w:lang w:val="vi-VN"/>
        </w:rPr>
      </w:pPr>
      <w:r w:rsidRPr="00515445">
        <w:rPr>
          <w:lang w:val="vi-VN"/>
        </w:rPr>
        <w:t xml:space="preserve">      "en": "She needs that much money to pay her house bills."</w:t>
      </w:r>
    </w:p>
    <w:p w14:paraId="4A536AA6" w14:textId="77777777" w:rsidR="00515445" w:rsidRPr="00515445" w:rsidRDefault="00515445" w:rsidP="00515445">
      <w:pPr>
        <w:rPr>
          <w:lang w:val="vi-VN"/>
        </w:rPr>
      </w:pPr>
      <w:r w:rsidRPr="00515445">
        <w:rPr>
          <w:lang w:val="vi-VN"/>
        </w:rPr>
        <w:t xml:space="preserve">    }</w:t>
      </w:r>
    </w:p>
    <w:p w14:paraId="7D2F3F70" w14:textId="77777777" w:rsidR="00515445" w:rsidRPr="00515445" w:rsidRDefault="00515445" w:rsidP="00515445">
      <w:pPr>
        <w:rPr>
          <w:lang w:val="vi-VN"/>
        </w:rPr>
      </w:pPr>
      <w:r w:rsidRPr="00515445">
        <w:rPr>
          <w:lang w:val="vi-VN"/>
        </w:rPr>
        <w:t xml:space="preserve">  ]</w:t>
      </w:r>
    </w:p>
    <w:p w14:paraId="18A1A36D" w14:textId="77777777" w:rsidR="00515445" w:rsidRPr="00515445" w:rsidRDefault="00515445" w:rsidP="00515445">
      <w:pPr>
        <w:rPr>
          <w:lang w:val="vi-VN"/>
        </w:rPr>
      </w:pPr>
      <w:r w:rsidRPr="00515445">
        <w:rPr>
          <w:lang w:val="vi-VN"/>
        </w:rPr>
        <w:t>}</w:t>
      </w:r>
    </w:p>
    <w:p w14:paraId="0C074A1E" w14:textId="77777777" w:rsidR="00515445" w:rsidRPr="00515445" w:rsidRDefault="00515445" w:rsidP="00515445">
      <w:pPr>
        <w:rPr>
          <w:lang w:val="vi-VN"/>
        </w:rPr>
      </w:pPr>
      <w:r w:rsidRPr="00515445">
        <w:rPr>
          <w:lang w:val="vi-VN"/>
        </w:rPr>
        <w:lastRenderedPageBreak/>
        <w:t>-----------------------------</w:t>
      </w:r>
    </w:p>
    <w:p w14:paraId="0EB3193F" w14:textId="0671CF34" w:rsidR="00515445" w:rsidRPr="00515445" w:rsidRDefault="00515445" w:rsidP="00515445">
      <w:pPr>
        <w:rPr>
          <w:lang w:val="vi-VN"/>
        </w:rPr>
      </w:pPr>
      <w:r w:rsidRPr="00515445">
        <w:rPr>
          <w:lang w:val="vi-VN"/>
        </w:rPr>
        <w:t>keyword: Expression '</w:t>
      </w:r>
      <w:ins w:id="1001" w:author="Canh Duc Nguyen" w:date="2023-10-14T11:19:00Z">
        <w:r w:rsidR="00A969BF">
          <w:rPr>
            <w:lang w:val="vi-VN"/>
          </w:rPr>
          <w:t>nãy</w:t>
        </w:r>
      </w:ins>
      <w:del w:id="1002" w:author="Canh Duc Nguyen" w:date="2023-10-14T11:19:00Z">
        <w:r w:rsidRPr="00515445" w:rsidDel="00A969BF">
          <w:rPr>
            <w:lang w:val="vi-VN"/>
          </w:rPr>
          <w:delText>thì</w:delText>
        </w:r>
      </w:del>
      <w:r w:rsidRPr="00515445">
        <w:rPr>
          <w:lang w:val="vi-VN"/>
        </w:rPr>
        <w:t xml:space="preserve"> giờ' </w:t>
      </w:r>
    </w:p>
    <w:p w14:paraId="07DC5025" w14:textId="77777777" w:rsidR="00515445" w:rsidRPr="00515445" w:rsidRDefault="00515445" w:rsidP="00515445">
      <w:pPr>
        <w:rPr>
          <w:lang w:val="vi-VN"/>
        </w:rPr>
      </w:pPr>
      <w:r w:rsidRPr="00515445">
        <w:rPr>
          <w:lang w:val="vi-VN"/>
        </w:rPr>
        <w:t xml:space="preserve">PROMPT: Generate grammar explanation for following Vietnamese grammar point: Expression 'thì giờ' </w:t>
      </w:r>
    </w:p>
    <w:p w14:paraId="29FB4F25" w14:textId="77777777" w:rsidR="00515445" w:rsidRPr="00515445" w:rsidRDefault="00515445" w:rsidP="00515445">
      <w:pPr>
        <w:rPr>
          <w:lang w:val="vi-VN"/>
        </w:rPr>
      </w:pPr>
      <w:r w:rsidRPr="00515445">
        <w:rPr>
          <w:lang w:val="vi-VN"/>
        </w:rPr>
        <w:t xml:space="preserve">RESPONSE: { </w:t>
      </w:r>
    </w:p>
    <w:p w14:paraId="2917FEA8" w14:textId="04FFFAF2" w:rsidR="00515445" w:rsidRPr="00515445" w:rsidRDefault="00515445" w:rsidP="00515445">
      <w:pPr>
        <w:rPr>
          <w:lang w:val="vi-VN"/>
        </w:rPr>
      </w:pPr>
      <w:r w:rsidRPr="00515445">
        <w:rPr>
          <w:lang w:val="vi-VN"/>
        </w:rPr>
        <w:t xml:space="preserve">  "title": "Expression '</w:t>
      </w:r>
      <w:ins w:id="1003" w:author="Canh Duc Nguyen" w:date="2023-10-14T11:19:00Z">
        <w:r w:rsidR="00A969BF">
          <w:rPr>
            <w:lang w:val="vi-VN"/>
          </w:rPr>
          <w:t>nãy</w:t>
        </w:r>
      </w:ins>
      <w:del w:id="1004" w:author="Canh Duc Nguyen" w:date="2023-10-14T11:19:00Z">
        <w:r w:rsidRPr="00515445" w:rsidDel="00A969BF">
          <w:rPr>
            <w:lang w:val="vi-VN"/>
          </w:rPr>
          <w:delText>thì</w:delText>
        </w:r>
      </w:del>
      <w:r w:rsidRPr="00515445">
        <w:rPr>
          <w:lang w:val="vi-VN"/>
        </w:rPr>
        <w:t xml:space="preserve"> giờ'", </w:t>
      </w:r>
    </w:p>
    <w:p w14:paraId="1891400F" w14:textId="77777777" w:rsidR="00515445" w:rsidRPr="00515445" w:rsidRDefault="00515445" w:rsidP="00515445">
      <w:pPr>
        <w:rPr>
          <w:lang w:val="vi-VN"/>
        </w:rPr>
      </w:pPr>
      <w:r w:rsidRPr="00515445">
        <w:rPr>
          <w:lang w:val="vi-VN"/>
        </w:rPr>
        <w:t xml:space="preserve">  "short_explanation": "Used to express a time or moment.", </w:t>
      </w:r>
    </w:p>
    <w:p w14:paraId="17534ECD" w14:textId="77777777" w:rsidR="00515445" w:rsidRPr="00515445" w:rsidRDefault="00515445" w:rsidP="00515445">
      <w:pPr>
        <w:rPr>
          <w:lang w:val="vi-VN"/>
        </w:rPr>
      </w:pPr>
      <w:r w:rsidRPr="00515445">
        <w:rPr>
          <w:lang w:val="vi-VN"/>
        </w:rPr>
        <w:t xml:space="preserve">  "long_explanation": "In Vietnamese, the expression 'thì giờ' is commonly used to refer to a particular time or moment. It is equivalent to the English expression 'then now' but is used more naturally as a way to indicate or inquire about a point in time. While it can appear alone, 'thì giờ' is often used in combination with other words to form common Vietnamese phrases and expressions.", </w:t>
      </w:r>
    </w:p>
    <w:p w14:paraId="7202CFA8" w14:textId="77777777" w:rsidR="00515445" w:rsidRPr="00515445" w:rsidRDefault="00515445" w:rsidP="00515445">
      <w:pPr>
        <w:rPr>
          <w:lang w:val="vi-VN"/>
        </w:rPr>
      </w:pPr>
      <w:r w:rsidRPr="00515445">
        <w:rPr>
          <w:lang w:val="vi-VN"/>
        </w:rPr>
        <w:t xml:space="preserve">  "formation": "example of grammar formation for given grammar point", </w:t>
      </w:r>
    </w:p>
    <w:p w14:paraId="70E56148" w14:textId="77777777" w:rsidR="00515445" w:rsidRPr="00515445" w:rsidRDefault="00515445" w:rsidP="00515445">
      <w:pPr>
        <w:rPr>
          <w:lang w:val="vi-VN"/>
        </w:rPr>
      </w:pPr>
      <w:r w:rsidRPr="00515445">
        <w:rPr>
          <w:lang w:val="vi-VN"/>
        </w:rPr>
        <w:t xml:space="preserve">  "examples": [ </w:t>
      </w:r>
    </w:p>
    <w:p w14:paraId="2AD1EDBC" w14:textId="77777777" w:rsidR="00515445" w:rsidRPr="00515445" w:rsidRDefault="00515445" w:rsidP="00515445">
      <w:pPr>
        <w:rPr>
          <w:lang w:val="vi-VN"/>
        </w:rPr>
      </w:pPr>
      <w:r w:rsidRPr="00515445">
        <w:rPr>
          <w:lang w:val="vi-VN"/>
        </w:rPr>
        <w:t xml:space="preserve">    { </w:t>
      </w:r>
    </w:p>
    <w:p w14:paraId="529A1266" w14:textId="401767BE" w:rsidR="00515445" w:rsidRPr="00515445" w:rsidRDefault="00515445" w:rsidP="00515445">
      <w:pPr>
        <w:rPr>
          <w:lang w:val="vi-VN"/>
        </w:rPr>
      </w:pPr>
      <w:r w:rsidRPr="00515445">
        <w:rPr>
          <w:lang w:val="vi-VN"/>
        </w:rPr>
        <w:t xml:space="preserve">      "vn": "Bạn đã làm gì từ </w:t>
      </w:r>
      <w:del w:id="1005" w:author="Canh Duc Nguyen" w:date="2023-10-14T11:19:00Z">
        <w:r w:rsidRPr="00515445" w:rsidDel="00A969BF">
          <w:rPr>
            <w:lang w:val="vi-VN"/>
          </w:rPr>
          <w:delText xml:space="preserve">thì </w:delText>
        </w:r>
      </w:del>
      <w:ins w:id="1006" w:author="Canh Duc Nguyen" w:date="2023-10-14T11:19:00Z">
        <w:r w:rsidR="00A969BF">
          <w:rPr>
            <w:lang w:val="vi-VN"/>
          </w:rPr>
          <w:t xml:space="preserve">nãy </w:t>
        </w:r>
      </w:ins>
      <w:r w:rsidRPr="00515445">
        <w:rPr>
          <w:lang w:val="vi-VN"/>
        </w:rPr>
        <w:t xml:space="preserve">giờ? Tôi đã </w:t>
      </w:r>
      <w:ins w:id="1007" w:author="Canh Duc Nguyen" w:date="2023-10-14T11:19:00Z">
        <w:r w:rsidR="00A969BF">
          <w:rPr>
            <w:lang w:val="vi-VN"/>
          </w:rPr>
          <w:t xml:space="preserve">gọi </w:t>
        </w:r>
      </w:ins>
      <w:r w:rsidRPr="00515445">
        <w:rPr>
          <w:lang w:val="vi-VN"/>
        </w:rPr>
        <w:t xml:space="preserve">điện cho một số người bạn và sắp xếp một cuộc </w:t>
      </w:r>
      <w:del w:id="1008" w:author="Canh Duc Nguyen" w:date="2023-10-14T11:20:00Z">
        <w:r w:rsidRPr="00515445" w:rsidDel="00A969BF">
          <w:rPr>
            <w:lang w:val="vi-VN"/>
          </w:rPr>
          <w:delText>họp</w:delText>
        </w:r>
      </w:del>
      <w:ins w:id="1009" w:author="Canh Duc Nguyen" w:date="2023-10-14T11:20:00Z">
        <w:r w:rsidR="00A969BF">
          <w:rPr>
            <w:lang w:val="vi-VN"/>
          </w:rPr>
          <w:t>hẹn</w:t>
        </w:r>
      </w:ins>
      <w:r w:rsidRPr="00515445">
        <w:rPr>
          <w:lang w:val="vi-VN"/>
        </w:rPr>
        <w:t xml:space="preserve">.", </w:t>
      </w:r>
    </w:p>
    <w:p w14:paraId="7BC0A95E" w14:textId="77777777" w:rsidR="00515445" w:rsidRPr="00515445" w:rsidRDefault="00515445" w:rsidP="00515445">
      <w:pPr>
        <w:rPr>
          <w:lang w:val="vi-VN"/>
        </w:rPr>
      </w:pPr>
      <w:r w:rsidRPr="00515445">
        <w:rPr>
          <w:lang w:val="vi-VN"/>
        </w:rPr>
        <w:t xml:space="preserve">      "en": "What have you done since then? I've called some friends and arranged a meeting.", </w:t>
      </w:r>
    </w:p>
    <w:p w14:paraId="292E84F1" w14:textId="77777777" w:rsidR="00515445" w:rsidRPr="00515445" w:rsidRDefault="00515445" w:rsidP="00515445">
      <w:pPr>
        <w:rPr>
          <w:lang w:val="vi-VN"/>
        </w:rPr>
      </w:pPr>
      <w:r w:rsidRPr="00515445">
        <w:rPr>
          <w:lang w:val="vi-VN"/>
        </w:rPr>
        <w:t xml:space="preserve">    }, </w:t>
      </w:r>
    </w:p>
    <w:p w14:paraId="78AEECE3" w14:textId="77777777" w:rsidR="00515445" w:rsidRPr="00515445" w:rsidRDefault="00515445" w:rsidP="00515445">
      <w:pPr>
        <w:rPr>
          <w:lang w:val="vi-VN"/>
        </w:rPr>
      </w:pPr>
      <w:r w:rsidRPr="00515445">
        <w:rPr>
          <w:lang w:val="vi-VN"/>
        </w:rPr>
        <w:t xml:space="preserve">    { </w:t>
      </w:r>
    </w:p>
    <w:p w14:paraId="69C2AA69" w14:textId="4D1B932D" w:rsidR="00515445" w:rsidRPr="00515445" w:rsidRDefault="00515445" w:rsidP="00515445">
      <w:pPr>
        <w:rPr>
          <w:lang w:val="vi-VN"/>
        </w:rPr>
      </w:pPr>
      <w:r w:rsidRPr="00515445">
        <w:rPr>
          <w:lang w:val="vi-VN"/>
        </w:rPr>
        <w:t xml:space="preserve">      "vn": "</w:t>
      </w:r>
      <w:ins w:id="1010" w:author="Canh Duc Nguyen" w:date="2023-10-14T11:20:00Z">
        <w:r w:rsidR="00A969BF">
          <w:rPr>
            <w:lang w:val="vi-VN"/>
          </w:rPr>
          <w:t>Nãy</w:t>
        </w:r>
      </w:ins>
      <w:del w:id="1011" w:author="Canh Duc Nguyen" w:date="2023-10-14T11:20:00Z">
        <w:r w:rsidRPr="00515445" w:rsidDel="00A969BF">
          <w:rPr>
            <w:lang w:val="vi-VN"/>
          </w:rPr>
          <w:delText>Thì</w:delText>
        </w:r>
      </w:del>
      <w:r w:rsidRPr="00515445">
        <w:rPr>
          <w:lang w:val="vi-VN"/>
        </w:rPr>
        <w:t xml:space="preserve"> giờ bạn đã ăn gì chưa? Tôi đã ăn </w:t>
      </w:r>
      <w:ins w:id="1012" w:author="Canh Duc Nguyen" w:date="2023-10-14T11:20:00Z">
        <w:r w:rsidR="00A969BF">
          <w:rPr>
            <w:lang w:val="vi-VN"/>
          </w:rPr>
          <w:t xml:space="preserve">nhẹ vào bữa </w:t>
        </w:r>
      </w:ins>
      <w:del w:id="1013" w:author="Canh Duc Nguyen" w:date="2023-10-14T11:20:00Z">
        <w:r w:rsidRPr="00515445" w:rsidDel="00A969BF">
          <w:rPr>
            <w:lang w:val="vi-VN"/>
          </w:rPr>
          <w:delText xml:space="preserve">một cơm </w:delText>
        </w:r>
      </w:del>
      <w:r w:rsidRPr="00515445">
        <w:rPr>
          <w:lang w:val="vi-VN"/>
        </w:rPr>
        <w:t>trưa</w:t>
      </w:r>
      <w:del w:id="1014" w:author="Canh Duc Nguyen" w:date="2023-10-14T11:20:00Z">
        <w:r w:rsidRPr="00515445" w:rsidDel="00A969BF">
          <w:rPr>
            <w:lang w:val="vi-VN"/>
          </w:rPr>
          <w:delText xml:space="preserve"> </w:delText>
        </w:r>
      </w:del>
      <w:ins w:id="1015" w:author="Canh Duc Nguyen" w:date="2023-10-14T11:20:00Z">
        <w:r w:rsidR="00A969BF">
          <w:rPr>
            <w:lang w:val="vi-VN"/>
          </w:rPr>
          <w:t xml:space="preserve"> rồi</w:t>
        </w:r>
      </w:ins>
      <w:del w:id="1016" w:author="Canh Duc Nguyen" w:date="2023-10-14T11:20:00Z">
        <w:r w:rsidRPr="00515445" w:rsidDel="00A969BF">
          <w:rPr>
            <w:lang w:val="vi-VN"/>
          </w:rPr>
          <w:delText>nhẹ</w:delText>
        </w:r>
      </w:del>
      <w:r w:rsidRPr="00515445">
        <w:rPr>
          <w:lang w:val="vi-VN"/>
        </w:rPr>
        <w:t xml:space="preserve">.", </w:t>
      </w:r>
    </w:p>
    <w:p w14:paraId="6C107833" w14:textId="77777777" w:rsidR="00515445" w:rsidRPr="00515445" w:rsidRDefault="00515445" w:rsidP="00515445">
      <w:pPr>
        <w:rPr>
          <w:lang w:val="vi-VN"/>
        </w:rPr>
      </w:pPr>
      <w:r w:rsidRPr="00515445">
        <w:rPr>
          <w:lang w:val="vi-VN"/>
        </w:rPr>
        <w:t xml:space="preserve">      "en": "Have you eaten anything since then? I've had a light lunch." </w:t>
      </w:r>
    </w:p>
    <w:p w14:paraId="4EE0389C" w14:textId="77777777" w:rsidR="00515445" w:rsidRPr="00515445" w:rsidRDefault="00515445" w:rsidP="00515445">
      <w:pPr>
        <w:rPr>
          <w:lang w:val="vi-VN"/>
        </w:rPr>
      </w:pPr>
      <w:r w:rsidRPr="00515445">
        <w:rPr>
          <w:lang w:val="vi-VN"/>
        </w:rPr>
        <w:t xml:space="preserve">    }, </w:t>
      </w:r>
    </w:p>
    <w:p w14:paraId="0AE88AB9" w14:textId="77777777" w:rsidR="00515445" w:rsidRPr="00515445" w:rsidRDefault="00515445" w:rsidP="00515445">
      <w:pPr>
        <w:rPr>
          <w:lang w:val="vi-VN"/>
        </w:rPr>
      </w:pPr>
      <w:r w:rsidRPr="00515445">
        <w:rPr>
          <w:lang w:val="vi-VN"/>
        </w:rPr>
        <w:t xml:space="preserve">    { </w:t>
      </w:r>
    </w:p>
    <w:p w14:paraId="161E8AB7" w14:textId="22B88E04" w:rsidR="00515445" w:rsidRPr="00515445" w:rsidRDefault="00515445" w:rsidP="00515445">
      <w:pPr>
        <w:rPr>
          <w:lang w:val="vi-VN"/>
        </w:rPr>
      </w:pPr>
      <w:r w:rsidRPr="00515445">
        <w:rPr>
          <w:lang w:val="vi-VN"/>
        </w:rPr>
        <w:t xml:space="preserve">      "vn": "</w:t>
      </w:r>
      <w:del w:id="1017" w:author="Canh Duc Nguyen" w:date="2023-10-14T11:20:00Z">
        <w:r w:rsidRPr="00515445" w:rsidDel="00A969BF">
          <w:rPr>
            <w:lang w:val="vi-VN"/>
          </w:rPr>
          <w:delText xml:space="preserve">Thì </w:delText>
        </w:r>
      </w:del>
      <w:ins w:id="1018" w:author="Canh Duc Nguyen" w:date="2023-10-14T11:20:00Z">
        <w:r w:rsidR="00A969BF">
          <w:rPr>
            <w:lang w:val="vi-VN"/>
          </w:rPr>
          <w:t xml:space="preserve">Nãy </w:t>
        </w:r>
      </w:ins>
      <w:r w:rsidRPr="00515445">
        <w:rPr>
          <w:lang w:val="vi-VN"/>
        </w:rPr>
        <w:t>giờ tôi đã hoàn thành công việc</w:t>
      </w:r>
      <w:ins w:id="1019" w:author="Canh Duc Nguyen" w:date="2023-10-14T11:20:00Z">
        <w:r w:rsidR="00A969BF">
          <w:rPr>
            <w:lang w:val="vi-VN"/>
          </w:rPr>
          <w:t xml:space="preserve"> rồi</w:t>
        </w:r>
      </w:ins>
      <w:r w:rsidRPr="00515445">
        <w:rPr>
          <w:lang w:val="vi-VN"/>
        </w:rPr>
        <w:t xml:space="preserve">. Bây giờ tôi có thể nghỉ ngơi một chút.", </w:t>
      </w:r>
    </w:p>
    <w:p w14:paraId="2CBC481A" w14:textId="77777777" w:rsidR="00515445" w:rsidRPr="00515445" w:rsidRDefault="00515445" w:rsidP="00515445">
      <w:pPr>
        <w:rPr>
          <w:lang w:val="vi-VN"/>
        </w:rPr>
      </w:pPr>
      <w:r w:rsidRPr="00515445">
        <w:rPr>
          <w:lang w:val="vi-VN"/>
        </w:rPr>
        <w:t xml:space="preserve">      "en": "I've finished the work since then. Now I can have a break." </w:t>
      </w:r>
    </w:p>
    <w:p w14:paraId="4E26DB12" w14:textId="77777777" w:rsidR="00515445" w:rsidRPr="00515445" w:rsidRDefault="00515445" w:rsidP="00515445">
      <w:pPr>
        <w:rPr>
          <w:lang w:val="vi-VN"/>
        </w:rPr>
      </w:pPr>
      <w:r w:rsidRPr="00515445">
        <w:rPr>
          <w:lang w:val="vi-VN"/>
        </w:rPr>
        <w:t xml:space="preserve">    }, </w:t>
      </w:r>
    </w:p>
    <w:p w14:paraId="43AF2246" w14:textId="77777777" w:rsidR="00515445" w:rsidRPr="00515445" w:rsidRDefault="00515445" w:rsidP="00515445">
      <w:pPr>
        <w:rPr>
          <w:lang w:val="vi-VN"/>
        </w:rPr>
      </w:pPr>
      <w:r w:rsidRPr="00515445">
        <w:rPr>
          <w:lang w:val="vi-VN"/>
        </w:rPr>
        <w:t xml:space="preserve">    { </w:t>
      </w:r>
    </w:p>
    <w:p w14:paraId="30C29E03" w14:textId="7D149C87" w:rsidR="00515445" w:rsidRPr="00515445" w:rsidRDefault="00515445" w:rsidP="00515445">
      <w:pPr>
        <w:rPr>
          <w:lang w:val="vi-VN"/>
        </w:rPr>
      </w:pPr>
      <w:r w:rsidRPr="00515445">
        <w:rPr>
          <w:lang w:val="vi-VN"/>
        </w:rPr>
        <w:t xml:space="preserve">      "vn": "Tôi có thể nói với bạn về cuốn sách mà tôi đã đọc từ </w:t>
      </w:r>
      <w:del w:id="1020" w:author="Canh Duc Nguyen" w:date="2023-10-14T11:21:00Z">
        <w:r w:rsidRPr="00515445" w:rsidDel="00A969BF">
          <w:rPr>
            <w:lang w:val="vi-VN"/>
          </w:rPr>
          <w:delText xml:space="preserve">thì </w:delText>
        </w:r>
      </w:del>
      <w:ins w:id="1021" w:author="Canh Duc Nguyen" w:date="2023-10-14T11:21:00Z">
        <w:r w:rsidR="00A969BF">
          <w:rPr>
            <w:lang w:val="vi-VN"/>
          </w:rPr>
          <w:t xml:space="preserve">nãy </w:t>
        </w:r>
      </w:ins>
      <w:r w:rsidRPr="00515445">
        <w:rPr>
          <w:lang w:val="vi-VN"/>
        </w:rPr>
        <w:t xml:space="preserve">giờ. Nó thực sự </w:t>
      </w:r>
      <w:ins w:id="1022" w:author="Canh Duc Nguyen" w:date="2023-10-14T11:21:00Z">
        <w:r w:rsidR="00A969BF">
          <w:rPr>
            <w:lang w:val="vi-VN"/>
          </w:rPr>
          <w:t xml:space="preserve">rất </w:t>
        </w:r>
      </w:ins>
      <w:r w:rsidRPr="00515445">
        <w:rPr>
          <w:lang w:val="vi-VN"/>
        </w:rPr>
        <w:t xml:space="preserve">hấp dẫn.", </w:t>
      </w:r>
    </w:p>
    <w:p w14:paraId="3534B6FA" w14:textId="77777777" w:rsidR="00515445" w:rsidRPr="00515445" w:rsidRDefault="00515445" w:rsidP="00515445">
      <w:pPr>
        <w:rPr>
          <w:lang w:val="vi-VN"/>
        </w:rPr>
      </w:pPr>
      <w:r w:rsidRPr="00515445">
        <w:rPr>
          <w:lang w:val="vi-VN"/>
        </w:rPr>
        <w:t xml:space="preserve">      "en": "I can tell you about the book that I have been reading since then. It's really fascinating." </w:t>
      </w:r>
    </w:p>
    <w:p w14:paraId="425C5F26" w14:textId="77777777" w:rsidR="00515445" w:rsidRPr="00515445" w:rsidRDefault="00515445" w:rsidP="00515445">
      <w:pPr>
        <w:rPr>
          <w:lang w:val="vi-VN"/>
        </w:rPr>
      </w:pPr>
      <w:r w:rsidRPr="00515445">
        <w:rPr>
          <w:lang w:val="vi-VN"/>
        </w:rPr>
        <w:t xml:space="preserve">    } </w:t>
      </w:r>
    </w:p>
    <w:p w14:paraId="6CBB15D6" w14:textId="77777777" w:rsidR="00515445" w:rsidRPr="00515445" w:rsidRDefault="00515445" w:rsidP="00515445">
      <w:pPr>
        <w:rPr>
          <w:lang w:val="vi-VN"/>
        </w:rPr>
      </w:pPr>
      <w:r w:rsidRPr="00515445">
        <w:rPr>
          <w:lang w:val="vi-VN"/>
        </w:rPr>
        <w:t xml:space="preserve">  ] </w:t>
      </w:r>
    </w:p>
    <w:p w14:paraId="60419532" w14:textId="77777777" w:rsidR="00515445" w:rsidRPr="00515445" w:rsidRDefault="00515445" w:rsidP="00515445">
      <w:pPr>
        <w:rPr>
          <w:lang w:val="vi-VN"/>
        </w:rPr>
      </w:pPr>
      <w:r w:rsidRPr="00515445">
        <w:rPr>
          <w:lang w:val="vi-VN"/>
        </w:rPr>
        <w:t>}</w:t>
      </w:r>
    </w:p>
    <w:p w14:paraId="4F0592ED" w14:textId="77777777" w:rsidR="00515445" w:rsidRPr="00515445" w:rsidRDefault="00515445" w:rsidP="00515445">
      <w:pPr>
        <w:rPr>
          <w:lang w:val="vi-VN"/>
        </w:rPr>
      </w:pPr>
      <w:r w:rsidRPr="00515445">
        <w:rPr>
          <w:lang w:val="vi-VN"/>
        </w:rPr>
        <w:t>-----------------------------</w:t>
      </w:r>
    </w:p>
    <w:p w14:paraId="23E2804A" w14:textId="77777777" w:rsidR="00515445" w:rsidRPr="00515445" w:rsidRDefault="00515445" w:rsidP="00515445">
      <w:pPr>
        <w:rPr>
          <w:lang w:val="vi-VN"/>
        </w:rPr>
      </w:pPr>
      <w:r w:rsidRPr="00515445">
        <w:rPr>
          <w:lang w:val="vi-VN"/>
        </w:rPr>
        <w:t xml:space="preserve">keyword: Expression 'thời gian' </w:t>
      </w:r>
    </w:p>
    <w:p w14:paraId="436069D4" w14:textId="77777777" w:rsidR="00515445" w:rsidRPr="00515445" w:rsidRDefault="00515445" w:rsidP="00515445">
      <w:pPr>
        <w:rPr>
          <w:lang w:val="vi-VN"/>
        </w:rPr>
      </w:pPr>
      <w:r w:rsidRPr="00515445">
        <w:rPr>
          <w:lang w:val="vi-VN"/>
        </w:rPr>
        <w:t xml:space="preserve">PROMPT: Generate grammar explanation for following Vietnamese grammar point: Expression 'thời gian' </w:t>
      </w:r>
    </w:p>
    <w:p w14:paraId="64C8C6C6" w14:textId="77777777" w:rsidR="00515445" w:rsidRPr="00515445" w:rsidRDefault="00515445" w:rsidP="00515445">
      <w:pPr>
        <w:rPr>
          <w:lang w:val="vi-VN"/>
        </w:rPr>
      </w:pPr>
      <w:r w:rsidRPr="00515445">
        <w:rPr>
          <w:lang w:val="vi-VN"/>
        </w:rPr>
        <w:t xml:space="preserve">RESPONSE: {  </w:t>
      </w:r>
    </w:p>
    <w:p w14:paraId="057E9531" w14:textId="77777777" w:rsidR="00515445" w:rsidRPr="00515445" w:rsidRDefault="00515445" w:rsidP="00515445">
      <w:pPr>
        <w:rPr>
          <w:lang w:val="vi-VN"/>
        </w:rPr>
      </w:pPr>
      <w:r w:rsidRPr="00515445">
        <w:rPr>
          <w:lang w:val="vi-VN"/>
        </w:rPr>
        <w:t xml:space="preserve">   "title":"Expression 'thời gian'",</w:t>
      </w:r>
    </w:p>
    <w:p w14:paraId="642E248F" w14:textId="77777777" w:rsidR="00515445" w:rsidRPr="00515445" w:rsidRDefault="00515445" w:rsidP="00515445">
      <w:pPr>
        <w:rPr>
          <w:lang w:val="vi-VN"/>
        </w:rPr>
      </w:pPr>
      <w:r w:rsidRPr="00515445">
        <w:rPr>
          <w:lang w:val="vi-VN"/>
        </w:rPr>
        <w:t xml:space="preserve">   "short_explanation":"Used to talk about time or duration.",</w:t>
      </w:r>
    </w:p>
    <w:p w14:paraId="593D5EC9" w14:textId="77777777" w:rsidR="00515445" w:rsidRPr="00515445" w:rsidRDefault="00515445" w:rsidP="00515445">
      <w:pPr>
        <w:rPr>
          <w:lang w:val="vi-VN"/>
        </w:rPr>
      </w:pPr>
      <w:r w:rsidRPr="00515445">
        <w:rPr>
          <w:lang w:val="vi-VN"/>
        </w:rPr>
        <w:t xml:space="preserve">   "long_explanation":"The Vietnamese expression 'thời gian' is a term used to discuss the concept of time or duration. In English, it can be translated as 'time' or 'period'. The phrase is </w:t>
      </w:r>
      <w:r w:rsidRPr="00515445">
        <w:rPr>
          <w:lang w:val="vi-VN"/>
        </w:rPr>
        <w:lastRenderedPageBreak/>
        <w:t>often used when talking about a period in which something is happening, the timing of an event, or the length of time an action continues.",</w:t>
      </w:r>
    </w:p>
    <w:p w14:paraId="226A20E2" w14:textId="77777777" w:rsidR="00515445" w:rsidRPr="00515445" w:rsidRDefault="00515445" w:rsidP="00515445">
      <w:pPr>
        <w:rPr>
          <w:lang w:val="vi-VN"/>
        </w:rPr>
      </w:pPr>
      <w:r w:rsidRPr="00515445">
        <w:rPr>
          <w:lang w:val="vi-VN"/>
        </w:rPr>
        <w:t xml:space="preserve">   "formation":"Subject + Verb/Adj + thời gian + other phrases (optional)",</w:t>
      </w:r>
    </w:p>
    <w:p w14:paraId="5C7C4C1A" w14:textId="77777777" w:rsidR="00515445" w:rsidRPr="00515445" w:rsidRDefault="00515445" w:rsidP="00515445">
      <w:pPr>
        <w:rPr>
          <w:lang w:val="vi-VN"/>
        </w:rPr>
      </w:pPr>
      <w:r w:rsidRPr="00515445">
        <w:rPr>
          <w:lang w:val="vi-VN"/>
        </w:rPr>
        <w:t xml:space="preserve">   "examples":[  </w:t>
      </w:r>
    </w:p>
    <w:p w14:paraId="27805EA8" w14:textId="77777777" w:rsidR="00515445" w:rsidRPr="00515445" w:rsidRDefault="00515445" w:rsidP="00515445">
      <w:pPr>
        <w:rPr>
          <w:lang w:val="vi-VN"/>
        </w:rPr>
      </w:pPr>
      <w:r w:rsidRPr="00515445">
        <w:rPr>
          <w:lang w:val="vi-VN"/>
        </w:rPr>
        <w:t xml:space="preserve">      {  </w:t>
      </w:r>
    </w:p>
    <w:p w14:paraId="02BC2B60" w14:textId="77777777" w:rsidR="00515445" w:rsidRPr="00515445" w:rsidRDefault="00515445" w:rsidP="00515445">
      <w:pPr>
        <w:rPr>
          <w:lang w:val="vi-VN"/>
        </w:rPr>
      </w:pPr>
      <w:r w:rsidRPr="00515445">
        <w:rPr>
          <w:lang w:val="vi-VN"/>
        </w:rPr>
        <w:t xml:space="preserve">         "vn":"Thời gian của cuộc họp được lên lịch vào 10 giờ sáng.",</w:t>
      </w:r>
    </w:p>
    <w:p w14:paraId="07D8BB46" w14:textId="77777777" w:rsidR="00515445" w:rsidRPr="00515445" w:rsidRDefault="00515445" w:rsidP="00515445">
      <w:pPr>
        <w:rPr>
          <w:lang w:val="vi-VN"/>
        </w:rPr>
      </w:pPr>
      <w:r w:rsidRPr="00515445">
        <w:rPr>
          <w:lang w:val="vi-VN"/>
        </w:rPr>
        <w:t xml:space="preserve">         "en":"The time of the meeting is scheduled for 10 in the morning."</w:t>
      </w:r>
    </w:p>
    <w:p w14:paraId="20952528" w14:textId="77777777" w:rsidR="00515445" w:rsidRPr="00515445" w:rsidRDefault="00515445" w:rsidP="00515445">
      <w:pPr>
        <w:rPr>
          <w:lang w:val="vi-VN"/>
        </w:rPr>
      </w:pPr>
      <w:r w:rsidRPr="00515445">
        <w:rPr>
          <w:lang w:val="vi-VN"/>
        </w:rPr>
        <w:t xml:space="preserve">      },</w:t>
      </w:r>
    </w:p>
    <w:p w14:paraId="14BF26E6" w14:textId="77777777" w:rsidR="00515445" w:rsidRPr="00515445" w:rsidRDefault="00515445" w:rsidP="00515445">
      <w:pPr>
        <w:rPr>
          <w:lang w:val="vi-VN"/>
        </w:rPr>
      </w:pPr>
      <w:r w:rsidRPr="00515445">
        <w:rPr>
          <w:lang w:val="vi-VN"/>
        </w:rPr>
        <w:t xml:space="preserve">      {  </w:t>
      </w:r>
    </w:p>
    <w:p w14:paraId="0443F2B4" w14:textId="7BDA5C89" w:rsidR="00515445" w:rsidRPr="00515445" w:rsidRDefault="00515445" w:rsidP="00515445">
      <w:pPr>
        <w:rPr>
          <w:lang w:val="vi-VN"/>
        </w:rPr>
      </w:pPr>
      <w:r w:rsidRPr="00515445">
        <w:rPr>
          <w:lang w:val="vi-VN"/>
        </w:rPr>
        <w:t xml:space="preserve">         "vn":"Chúng tôi đã </w:t>
      </w:r>
      <w:del w:id="1023" w:author="Canh Duc Nguyen" w:date="2023-10-14T11:27:00Z">
        <w:r w:rsidRPr="00515445" w:rsidDel="005235F4">
          <w:rPr>
            <w:lang w:val="vi-VN"/>
          </w:rPr>
          <w:delText xml:space="preserve">tiêu </w:delText>
        </w:r>
      </w:del>
      <w:ins w:id="1024" w:author="Canh Duc Nguyen" w:date="2023-10-14T11:27:00Z">
        <w:r w:rsidR="005235F4">
          <w:rPr>
            <w:lang w:val="vi-VN"/>
          </w:rPr>
          <w:t xml:space="preserve">dành </w:t>
        </w:r>
      </w:ins>
      <w:r w:rsidRPr="00515445">
        <w:rPr>
          <w:lang w:val="vi-VN"/>
        </w:rPr>
        <w:t xml:space="preserve">rất nhiều thời gian </w:t>
      </w:r>
      <w:del w:id="1025" w:author="Canh Duc Nguyen" w:date="2023-10-14T11:27:00Z">
        <w:r w:rsidRPr="00515445" w:rsidDel="005235F4">
          <w:rPr>
            <w:lang w:val="vi-VN"/>
          </w:rPr>
          <w:delText xml:space="preserve">cho việc </w:delText>
        </w:r>
      </w:del>
      <w:ins w:id="1026" w:author="Canh Duc Nguyen" w:date="2023-10-14T11:27:00Z">
        <w:r w:rsidR="005235F4">
          <w:rPr>
            <w:lang w:val="vi-VN"/>
          </w:rPr>
          <w:t xml:space="preserve">để </w:t>
        </w:r>
      </w:ins>
      <w:r w:rsidRPr="00515445">
        <w:rPr>
          <w:lang w:val="vi-VN"/>
        </w:rPr>
        <w:t>lên kế hoạch cho kỳ nghỉ.",</w:t>
      </w:r>
    </w:p>
    <w:p w14:paraId="3DC29482" w14:textId="77777777" w:rsidR="00515445" w:rsidRPr="00515445" w:rsidRDefault="00515445" w:rsidP="00515445">
      <w:pPr>
        <w:rPr>
          <w:lang w:val="vi-VN"/>
        </w:rPr>
      </w:pPr>
      <w:r w:rsidRPr="00515445">
        <w:rPr>
          <w:lang w:val="vi-VN"/>
        </w:rPr>
        <w:t xml:space="preserve">         "en":"We spent a lot of time planning for the holiday."</w:t>
      </w:r>
    </w:p>
    <w:p w14:paraId="6CC80864" w14:textId="77777777" w:rsidR="00515445" w:rsidRPr="00515445" w:rsidRDefault="00515445" w:rsidP="00515445">
      <w:pPr>
        <w:rPr>
          <w:lang w:val="vi-VN"/>
        </w:rPr>
      </w:pPr>
      <w:r w:rsidRPr="00515445">
        <w:rPr>
          <w:lang w:val="vi-VN"/>
        </w:rPr>
        <w:t xml:space="preserve">      },</w:t>
      </w:r>
    </w:p>
    <w:p w14:paraId="50F6DFA9" w14:textId="77777777" w:rsidR="00515445" w:rsidRPr="00515445" w:rsidRDefault="00515445" w:rsidP="00515445">
      <w:pPr>
        <w:rPr>
          <w:lang w:val="vi-VN"/>
        </w:rPr>
      </w:pPr>
      <w:r w:rsidRPr="00515445">
        <w:rPr>
          <w:lang w:val="vi-VN"/>
        </w:rPr>
        <w:t xml:space="preserve">      {  </w:t>
      </w:r>
    </w:p>
    <w:p w14:paraId="29EF2F7C" w14:textId="6D662436" w:rsidR="00515445" w:rsidRPr="00515445" w:rsidRDefault="00515445" w:rsidP="00515445">
      <w:pPr>
        <w:rPr>
          <w:lang w:val="vi-VN"/>
        </w:rPr>
      </w:pPr>
      <w:r w:rsidRPr="00515445">
        <w:rPr>
          <w:lang w:val="vi-VN"/>
        </w:rPr>
        <w:t xml:space="preserve">         "vn":"Bạn </w:t>
      </w:r>
      <w:del w:id="1027" w:author="Canh Duc Nguyen" w:date="2023-10-14T13:14:00Z">
        <w:r w:rsidRPr="00515445" w:rsidDel="004264DE">
          <w:rPr>
            <w:lang w:val="vi-VN"/>
          </w:rPr>
          <w:delText xml:space="preserve">sẽ </w:delText>
        </w:r>
      </w:del>
      <w:r w:rsidRPr="00515445">
        <w:rPr>
          <w:lang w:val="vi-VN"/>
        </w:rPr>
        <w:t>cần bao nhiêu thời gian để hoàn thành dự án</w:t>
      </w:r>
      <w:ins w:id="1028" w:author="Canh Duc Nguyen" w:date="2023-10-14T13:14:00Z">
        <w:r w:rsidR="004264DE">
          <w:rPr>
            <w:lang w:val="vi-VN"/>
          </w:rPr>
          <w:t xml:space="preserve"> đó</w:t>
        </w:r>
      </w:ins>
      <w:r w:rsidRPr="00515445">
        <w:rPr>
          <w:lang w:val="vi-VN"/>
        </w:rPr>
        <w:t>?",</w:t>
      </w:r>
    </w:p>
    <w:p w14:paraId="57FD80C3" w14:textId="77777777" w:rsidR="00515445" w:rsidRPr="00515445" w:rsidRDefault="00515445" w:rsidP="00515445">
      <w:pPr>
        <w:rPr>
          <w:lang w:val="vi-VN"/>
        </w:rPr>
      </w:pPr>
      <w:r w:rsidRPr="00515445">
        <w:rPr>
          <w:lang w:val="vi-VN"/>
        </w:rPr>
        <w:t xml:space="preserve">         "en":"How much time will you need to complete the project?"</w:t>
      </w:r>
    </w:p>
    <w:p w14:paraId="33419514" w14:textId="77777777" w:rsidR="00515445" w:rsidRPr="00515445" w:rsidRDefault="00515445" w:rsidP="00515445">
      <w:pPr>
        <w:rPr>
          <w:lang w:val="vi-VN"/>
        </w:rPr>
      </w:pPr>
      <w:r w:rsidRPr="00515445">
        <w:rPr>
          <w:lang w:val="vi-VN"/>
        </w:rPr>
        <w:t xml:space="preserve">      },</w:t>
      </w:r>
    </w:p>
    <w:p w14:paraId="7600EABE" w14:textId="77777777" w:rsidR="00515445" w:rsidRPr="00515445" w:rsidRDefault="00515445" w:rsidP="00515445">
      <w:pPr>
        <w:rPr>
          <w:lang w:val="vi-VN"/>
        </w:rPr>
      </w:pPr>
      <w:r w:rsidRPr="00515445">
        <w:rPr>
          <w:lang w:val="vi-VN"/>
        </w:rPr>
        <w:t xml:space="preserve">      {  </w:t>
      </w:r>
    </w:p>
    <w:p w14:paraId="1C3A69FF" w14:textId="77777777" w:rsidR="00515445" w:rsidRPr="00515445" w:rsidRDefault="00515445" w:rsidP="00515445">
      <w:pPr>
        <w:rPr>
          <w:lang w:val="vi-VN"/>
        </w:rPr>
      </w:pPr>
      <w:r w:rsidRPr="00515445">
        <w:rPr>
          <w:lang w:val="vi-VN"/>
        </w:rPr>
        <w:t xml:space="preserve">         "vn":"Thời gian gần đây, tôi cảm thấy mình rất bận rộn.",</w:t>
      </w:r>
    </w:p>
    <w:p w14:paraId="08010F91" w14:textId="77777777" w:rsidR="00515445" w:rsidRPr="00515445" w:rsidRDefault="00515445" w:rsidP="00515445">
      <w:pPr>
        <w:rPr>
          <w:lang w:val="vi-VN"/>
        </w:rPr>
      </w:pPr>
      <w:r w:rsidRPr="00515445">
        <w:rPr>
          <w:lang w:val="vi-VN"/>
        </w:rPr>
        <w:t xml:space="preserve">         "en":"Recently, I've been feeling very busy."</w:t>
      </w:r>
    </w:p>
    <w:p w14:paraId="2BBEDC6F" w14:textId="77777777" w:rsidR="00515445" w:rsidRPr="00515445" w:rsidRDefault="00515445" w:rsidP="00515445">
      <w:pPr>
        <w:rPr>
          <w:lang w:val="vi-VN"/>
        </w:rPr>
      </w:pPr>
      <w:r w:rsidRPr="00515445">
        <w:rPr>
          <w:lang w:val="vi-VN"/>
        </w:rPr>
        <w:t xml:space="preserve">      }</w:t>
      </w:r>
    </w:p>
    <w:p w14:paraId="541B4EFD" w14:textId="77777777" w:rsidR="00515445" w:rsidRPr="00515445" w:rsidRDefault="00515445" w:rsidP="00515445">
      <w:pPr>
        <w:rPr>
          <w:lang w:val="vi-VN"/>
        </w:rPr>
      </w:pPr>
      <w:r w:rsidRPr="00515445">
        <w:rPr>
          <w:lang w:val="vi-VN"/>
        </w:rPr>
        <w:t xml:space="preserve">   ]</w:t>
      </w:r>
    </w:p>
    <w:p w14:paraId="36B21062" w14:textId="77777777" w:rsidR="00515445" w:rsidRPr="00515445" w:rsidRDefault="00515445" w:rsidP="00515445">
      <w:pPr>
        <w:rPr>
          <w:lang w:val="vi-VN"/>
        </w:rPr>
      </w:pPr>
      <w:r w:rsidRPr="00515445">
        <w:rPr>
          <w:lang w:val="vi-VN"/>
        </w:rPr>
        <w:t>}</w:t>
      </w:r>
    </w:p>
    <w:p w14:paraId="682B5C96" w14:textId="77777777" w:rsidR="00515445" w:rsidRPr="00515445" w:rsidRDefault="00515445" w:rsidP="00515445">
      <w:pPr>
        <w:rPr>
          <w:lang w:val="vi-VN"/>
        </w:rPr>
      </w:pPr>
      <w:r w:rsidRPr="00515445">
        <w:rPr>
          <w:lang w:val="vi-VN"/>
        </w:rPr>
        <w:t>-----------------------------</w:t>
      </w:r>
    </w:p>
    <w:p w14:paraId="628BD04A" w14:textId="77777777" w:rsidR="00515445" w:rsidRPr="00515445" w:rsidRDefault="00515445" w:rsidP="00515445">
      <w:pPr>
        <w:rPr>
          <w:lang w:val="vi-VN"/>
        </w:rPr>
      </w:pPr>
      <w:r w:rsidRPr="00515445">
        <w:rPr>
          <w:lang w:val="vi-VN"/>
        </w:rPr>
        <w:t xml:space="preserve">keyword: Expression 'tốt nghiệp' </w:t>
      </w:r>
    </w:p>
    <w:p w14:paraId="28C29302" w14:textId="77777777" w:rsidR="00515445" w:rsidRPr="00515445" w:rsidRDefault="00515445" w:rsidP="00515445">
      <w:pPr>
        <w:rPr>
          <w:lang w:val="vi-VN"/>
        </w:rPr>
      </w:pPr>
      <w:r w:rsidRPr="00515445">
        <w:rPr>
          <w:lang w:val="vi-VN"/>
        </w:rPr>
        <w:t xml:space="preserve">PROMPT: Generate grammar explanation for following Vietnamese grammar point: Expression 'tốt nghiệp' </w:t>
      </w:r>
    </w:p>
    <w:p w14:paraId="4B8E6B53" w14:textId="77777777" w:rsidR="00515445" w:rsidRPr="00515445" w:rsidRDefault="00515445" w:rsidP="00515445">
      <w:pPr>
        <w:rPr>
          <w:lang w:val="vi-VN"/>
        </w:rPr>
      </w:pPr>
      <w:r w:rsidRPr="00515445">
        <w:rPr>
          <w:lang w:val="vi-VN"/>
        </w:rPr>
        <w:t>RESPONSE: {</w:t>
      </w:r>
    </w:p>
    <w:p w14:paraId="31B82073" w14:textId="77777777" w:rsidR="00515445" w:rsidRPr="00515445" w:rsidRDefault="00515445" w:rsidP="00515445">
      <w:pPr>
        <w:rPr>
          <w:lang w:val="vi-VN"/>
        </w:rPr>
      </w:pPr>
      <w:r w:rsidRPr="00515445">
        <w:rPr>
          <w:lang w:val="vi-VN"/>
        </w:rPr>
        <w:t xml:space="preserve">    "title": "Expression 'tốt nghiệp'",</w:t>
      </w:r>
    </w:p>
    <w:p w14:paraId="7FC1B8AF" w14:textId="77777777" w:rsidR="00515445" w:rsidRPr="00515445" w:rsidRDefault="00515445" w:rsidP="00515445">
      <w:pPr>
        <w:rPr>
          <w:lang w:val="vi-VN"/>
        </w:rPr>
      </w:pPr>
      <w:r w:rsidRPr="00515445">
        <w:rPr>
          <w:lang w:val="vi-VN"/>
        </w:rPr>
        <w:t xml:space="preserve">    "short_explanation": "This expression is used to refer to the completion of an academic course or graduation.",</w:t>
      </w:r>
    </w:p>
    <w:p w14:paraId="45D71AC5" w14:textId="77777777" w:rsidR="00515445" w:rsidRPr="00515445" w:rsidRDefault="00515445" w:rsidP="00515445">
      <w:pPr>
        <w:rPr>
          <w:lang w:val="vi-VN"/>
        </w:rPr>
      </w:pPr>
      <w:r w:rsidRPr="00515445">
        <w:rPr>
          <w:lang w:val="vi-VN"/>
        </w:rPr>
        <w:t xml:space="preserve">    "long_explanation": "The term 'tốt nghiệp' in Vietnamese is used to indicate the completion or graduation from a study program or education level. It is equivalent to 'graduate' in English. It can be used with different subjects such as 'from university', 'from school', or 'from a course'.",</w:t>
      </w:r>
    </w:p>
    <w:p w14:paraId="682AC185" w14:textId="77777777" w:rsidR="00515445" w:rsidRPr="00515445" w:rsidRDefault="00515445" w:rsidP="00515445">
      <w:pPr>
        <w:rPr>
          <w:lang w:val="vi-VN"/>
        </w:rPr>
      </w:pPr>
      <w:r w:rsidRPr="00515445">
        <w:rPr>
          <w:lang w:val="vi-VN"/>
        </w:rPr>
        <w:t xml:space="preserve">    "formation": "Subject + 'tốt nghiệp' + {from/in/at} + Object",</w:t>
      </w:r>
    </w:p>
    <w:p w14:paraId="4B4EEFDF" w14:textId="77777777" w:rsidR="00515445" w:rsidRPr="00515445" w:rsidRDefault="00515445" w:rsidP="00515445">
      <w:pPr>
        <w:rPr>
          <w:lang w:val="vi-VN"/>
        </w:rPr>
      </w:pPr>
      <w:r w:rsidRPr="00515445">
        <w:rPr>
          <w:lang w:val="vi-VN"/>
        </w:rPr>
        <w:t xml:space="preserve">    "examples": [</w:t>
      </w:r>
    </w:p>
    <w:p w14:paraId="2E550EB6" w14:textId="77777777" w:rsidR="00515445" w:rsidRPr="00515445" w:rsidRDefault="00515445" w:rsidP="00515445">
      <w:pPr>
        <w:rPr>
          <w:lang w:val="vi-VN"/>
        </w:rPr>
      </w:pPr>
      <w:r w:rsidRPr="00515445">
        <w:rPr>
          <w:lang w:val="vi-VN"/>
        </w:rPr>
        <w:t xml:space="preserve">      {</w:t>
      </w:r>
    </w:p>
    <w:p w14:paraId="102227A6" w14:textId="77777777" w:rsidR="00515445" w:rsidRPr="00515445" w:rsidRDefault="00515445" w:rsidP="00515445">
      <w:pPr>
        <w:rPr>
          <w:lang w:val="vi-VN"/>
        </w:rPr>
      </w:pPr>
      <w:r w:rsidRPr="00515445">
        <w:rPr>
          <w:lang w:val="vi-VN"/>
        </w:rPr>
        <w:t xml:space="preserve">        "vn": "Bạn tốt nghiệp từ trường nào? Tôi tốt nghiệp từ Đại học Quốc gia Hà Nội.",</w:t>
      </w:r>
    </w:p>
    <w:p w14:paraId="0957C261" w14:textId="77777777" w:rsidR="00515445" w:rsidRPr="00515445" w:rsidRDefault="00515445" w:rsidP="00515445">
      <w:pPr>
        <w:rPr>
          <w:lang w:val="vi-VN"/>
        </w:rPr>
      </w:pPr>
      <w:r w:rsidRPr="00515445">
        <w:rPr>
          <w:lang w:val="vi-VN"/>
        </w:rPr>
        <w:t xml:space="preserve">        "en": "Which school did you graduate from? I graduated from the National University of Hanoi."</w:t>
      </w:r>
    </w:p>
    <w:p w14:paraId="06C8CA20" w14:textId="77777777" w:rsidR="00515445" w:rsidRPr="00515445" w:rsidRDefault="00515445" w:rsidP="00515445">
      <w:pPr>
        <w:rPr>
          <w:lang w:val="vi-VN"/>
        </w:rPr>
      </w:pPr>
      <w:r w:rsidRPr="00515445">
        <w:rPr>
          <w:lang w:val="vi-VN"/>
        </w:rPr>
        <w:t xml:space="preserve">      },</w:t>
      </w:r>
    </w:p>
    <w:p w14:paraId="5FFEDAA8" w14:textId="77777777" w:rsidR="00515445" w:rsidRPr="00515445" w:rsidRDefault="00515445" w:rsidP="00515445">
      <w:pPr>
        <w:rPr>
          <w:lang w:val="vi-VN"/>
        </w:rPr>
      </w:pPr>
      <w:r w:rsidRPr="00515445">
        <w:rPr>
          <w:lang w:val="vi-VN"/>
        </w:rPr>
        <w:t xml:space="preserve">      {</w:t>
      </w:r>
    </w:p>
    <w:p w14:paraId="4F173F3D" w14:textId="10A04742" w:rsidR="00515445" w:rsidRPr="00515445" w:rsidRDefault="00515445" w:rsidP="00515445">
      <w:pPr>
        <w:rPr>
          <w:lang w:val="vi-VN"/>
        </w:rPr>
      </w:pPr>
      <w:r w:rsidRPr="00515445">
        <w:rPr>
          <w:lang w:val="vi-VN"/>
        </w:rPr>
        <w:t xml:space="preserve">        "vn": "Chị ấy </w:t>
      </w:r>
      <w:ins w:id="1029" w:author="Canh Duc Nguyen" w:date="2023-10-14T13:36:00Z">
        <w:r w:rsidR="004264DE">
          <w:rPr>
            <w:lang w:val="vi-VN"/>
          </w:rPr>
          <w:t xml:space="preserve">đã </w:t>
        </w:r>
      </w:ins>
      <w:r w:rsidRPr="00515445">
        <w:rPr>
          <w:lang w:val="vi-VN"/>
        </w:rPr>
        <w:t>tốt nghiệp khóa học tiếng Anh cấp tốc.",</w:t>
      </w:r>
    </w:p>
    <w:p w14:paraId="49E1E9B1" w14:textId="77777777" w:rsidR="00515445" w:rsidRPr="00515445" w:rsidRDefault="00515445" w:rsidP="00515445">
      <w:pPr>
        <w:rPr>
          <w:lang w:val="vi-VN"/>
        </w:rPr>
      </w:pPr>
      <w:r w:rsidRPr="00515445">
        <w:rPr>
          <w:lang w:val="vi-VN"/>
        </w:rPr>
        <w:t xml:space="preserve">        "en": "She graduated from an intensive English course."</w:t>
      </w:r>
    </w:p>
    <w:p w14:paraId="7ACEFFAB" w14:textId="77777777" w:rsidR="00515445" w:rsidRPr="00515445" w:rsidRDefault="00515445" w:rsidP="00515445">
      <w:pPr>
        <w:rPr>
          <w:lang w:val="vi-VN"/>
        </w:rPr>
      </w:pPr>
      <w:r w:rsidRPr="00515445">
        <w:rPr>
          <w:lang w:val="vi-VN"/>
        </w:rPr>
        <w:t xml:space="preserve">      },</w:t>
      </w:r>
    </w:p>
    <w:p w14:paraId="72333130" w14:textId="77777777" w:rsidR="00515445" w:rsidRPr="00515445" w:rsidRDefault="00515445" w:rsidP="00515445">
      <w:pPr>
        <w:rPr>
          <w:lang w:val="vi-VN"/>
        </w:rPr>
      </w:pPr>
      <w:r w:rsidRPr="00515445">
        <w:rPr>
          <w:lang w:val="vi-VN"/>
        </w:rPr>
        <w:lastRenderedPageBreak/>
        <w:t xml:space="preserve">      {</w:t>
      </w:r>
    </w:p>
    <w:p w14:paraId="30F2F832" w14:textId="3BFC007E" w:rsidR="00515445" w:rsidRPr="00515445" w:rsidRDefault="00515445" w:rsidP="00515445">
      <w:pPr>
        <w:rPr>
          <w:lang w:val="vi-VN"/>
        </w:rPr>
      </w:pPr>
      <w:r w:rsidRPr="00515445">
        <w:rPr>
          <w:lang w:val="vi-VN"/>
        </w:rPr>
        <w:t xml:space="preserve">        "vn": "Lần cuối tôi thấy anh ấy là khi anh ấy tốt nghiệp từ trường </w:t>
      </w:r>
      <w:del w:id="1030" w:author="Canh Duc Nguyen" w:date="2023-10-14T13:36:00Z">
        <w:r w:rsidRPr="00515445" w:rsidDel="004264DE">
          <w:rPr>
            <w:lang w:val="vi-VN"/>
          </w:rPr>
          <w:delText>trung học</w:delText>
        </w:r>
      </w:del>
      <w:ins w:id="1031" w:author="Canh Duc Nguyen" w:date="2023-10-14T13:37:00Z">
        <w:r w:rsidR="004264DE">
          <w:rPr>
            <w:lang w:val="vi-VN"/>
          </w:rPr>
          <w:t>trung học phổ thông</w:t>
        </w:r>
      </w:ins>
      <w:r w:rsidRPr="00515445">
        <w:rPr>
          <w:lang w:val="vi-VN"/>
        </w:rPr>
        <w:t>.",</w:t>
      </w:r>
    </w:p>
    <w:p w14:paraId="74287672" w14:textId="77777777" w:rsidR="00515445" w:rsidRPr="00515445" w:rsidRDefault="00515445" w:rsidP="00515445">
      <w:pPr>
        <w:rPr>
          <w:lang w:val="vi-VN"/>
        </w:rPr>
      </w:pPr>
      <w:r w:rsidRPr="00515445">
        <w:rPr>
          <w:lang w:val="vi-VN"/>
        </w:rPr>
        <w:t xml:space="preserve">        "en": "The last time I saw him was when he graduated from high school."</w:t>
      </w:r>
    </w:p>
    <w:p w14:paraId="4F54DCEA" w14:textId="77777777" w:rsidR="00515445" w:rsidRPr="00515445" w:rsidRDefault="00515445" w:rsidP="00515445">
      <w:pPr>
        <w:rPr>
          <w:lang w:val="vi-VN"/>
        </w:rPr>
      </w:pPr>
      <w:r w:rsidRPr="00515445">
        <w:rPr>
          <w:lang w:val="vi-VN"/>
        </w:rPr>
        <w:t xml:space="preserve">      },</w:t>
      </w:r>
    </w:p>
    <w:p w14:paraId="05ABCD43" w14:textId="77777777" w:rsidR="00515445" w:rsidRPr="00515445" w:rsidRDefault="00515445" w:rsidP="00515445">
      <w:pPr>
        <w:rPr>
          <w:lang w:val="vi-VN"/>
        </w:rPr>
      </w:pPr>
      <w:r w:rsidRPr="00515445">
        <w:rPr>
          <w:lang w:val="vi-VN"/>
        </w:rPr>
        <w:t xml:space="preserve">      {</w:t>
      </w:r>
    </w:p>
    <w:p w14:paraId="2AEE250F" w14:textId="32B56BBE" w:rsidR="00515445" w:rsidRPr="00515445" w:rsidRDefault="00515445" w:rsidP="00515445">
      <w:pPr>
        <w:rPr>
          <w:lang w:val="vi-VN"/>
        </w:rPr>
      </w:pPr>
      <w:r w:rsidRPr="00515445">
        <w:rPr>
          <w:lang w:val="vi-VN"/>
        </w:rPr>
        <w:t xml:space="preserve">        "vn": "Tôi mong muốn tốt nghiệp bằng loại giỏi </w:t>
      </w:r>
      <w:del w:id="1032" w:author="Canh Duc Nguyen" w:date="2023-10-14T13:37:00Z">
        <w:r w:rsidRPr="00515445" w:rsidDel="004264DE">
          <w:rPr>
            <w:lang w:val="vi-VN"/>
          </w:rPr>
          <w:delText xml:space="preserve">từ </w:delText>
        </w:r>
      </w:del>
      <w:r w:rsidRPr="00515445">
        <w:rPr>
          <w:lang w:val="vi-VN"/>
        </w:rPr>
        <w:t>Đại học Sư phạm.",</w:t>
      </w:r>
    </w:p>
    <w:p w14:paraId="0D108040" w14:textId="77777777" w:rsidR="00515445" w:rsidRPr="00515445" w:rsidRDefault="00515445" w:rsidP="00515445">
      <w:pPr>
        <w:rPr>
          <w:lang w:val="vi-VN"/>
        </w:rPr>
      </w:pPr>
      <w:r w:rsidRPr="00515445">
        <w:rPr>
          <w:lang w:val="vi-VN"/>
        </w:rPr>
        <w:t xml:space="preserve">        "en": "I aspire to graduate with distinction from the University of Education."</w:t>
      </w:r>
    </w:p>
    <w:p w14:paraId="4D14DBE2" w14:textId="77777777" w:rsidR="00515445" w:rsidRPr="00515445" w:rsidRDefault="00515445" w:rsidP="00515445">
      <w:pPr>
        <w:rPr>
          <w:lang w:val="vi-VN"/>
        </w:rPr>
      </w:pPr>
      <w:r w:rsidRPr="00515445">
        <w:rPr>
          <w:lang w:val="vi-VN"/>
        </w:rPr>
        <w:t xml:space="preserve">      }</w:t>
      </w:r>
    </w:p>
    <w:p w14:paraId="344455A1" w14:textId="77777777" w:rsidR="00515445" w:rsidRPr="00515445" w:rsidRDefault="00515445" w:rsidP="00515445">
      <w:pPr>
        <w:rPr>
          <w:lang w:val="vi-VN"/>
        </w:rPr>
      </w:pPr>
      <w:r w:rsidRPr="00515445">
        <w:rPr>
          <w:lang w:val="vi-VN"/>
        </w:rPr>
        <w:t xml:space="preserve">    ]</w:t>
      </w:r>
    </w:p>
    <w:p w14:paraId="3C95C3E0" w14:textId="77777777" w:rsidR="00515445" w:rsidRPr="00515445" w:rsidRDefault="00515445" w:rsidP="00515445">
      <w:pPr>
        <w:rPr>
          <w:lang w:val="vi-VN"/>
        </w:rPr>
      </w:pPr>
      <w:r w:rsidRPr="00515445">
        <w:rPr>
          <w:lang w:val="vi-VN"/>
        </w:rPr>
        <w:t xml:space="preserve">  }</w:t>
      </w:r>
    </w:p>
    <w:p w14:paraId="58883FAA" w14:textId="77777777" w:rsidR="00515445" w:rsidRPr="00515445" w:rsidRDefault="00515445" w:rsidP="00515445">
      <w:pPr>
        <w:rPr>
          <w:lang w:val="vi-VN"/>
        </w:rPr>
      </w:pPr>
      <w:r w:rsidRPr="00515445">
        <w:rPr>
          <w:lang w:val="vi-VN"/>
        </w:rPr>
        <w:t>-----------------------------</w:t>
      </w:r>
    </w:p>
    <w:p w14:paraId="7DFF4E0C" w14:textId="77777777" w:rsidR="00515445" w:rsidRPr="00515445" w:rsidRDefault="00515445" w:rsidP="00515445">
      <w:pPr>
        <w:rPr>
          <w:lang w:val="vi-VN"/>
        </w:rPr>
      </w:pPr>
      <w:r w:rsidRPr="00515445">
        <w:rPr>
          <w:lang w:val="vi-VN"/>
        </w:rPr>
        <w:t xml:space="preserve">keyword: feelings of illness with 'bị' </w:t>
      </w:r>
    </w:p>
    <w:p w14:paraId="466214C6" w14:textId="77777777" w:rsidR="00515445" w:rsidRPr="00515445" w:rsidRDefault="00515445" w:rsidP="00515445">
      <w:pPr>
        <w:rPr>
          <w:lang w:val="vi-VN"/>
        </w:rPr>
      </w:pPr>
      <w:r w:rsidRPr="00515445">
        <w:rPr>
          <w:lang w:val="vi-VN"/>
        </w:rPr>
        <w:t xml:space="preserve">PROMPT: Generate grammar explanation for following Vietnamese grammar point: feelings of illness with 'bị' </w:t>
      </w:r>
    </w:p>
    <w:p w14:paraId="3BC3D7DB" w14:textId="77777777" w:rsidR="00515445" w:rsidRPr="00515445" w:rsidRDefault="00515445" w:rsidP="00515445">
      <w:pPr>
        <w:rPr>
          <w:lang w:val="vi-VN"/>
        </w:rPr>
      </w:pPr>
      <w:r w:rsidRPr="00515445">
        <w:rPr>
          <w:lang w:val="vi-VN"/>
        </w:rPr>
        <w:t xml:space="preserve">RESPONSE: { </w:t>
      </w:r>
    </w:p>
    <w:p w14:paraId="633CC3EC" w14:textId="77777777" w:rsidR="00515445" w:rsidRPr="00515445" w:rsidRDefault="00515445" w:rsidP="00515445">
      <w:pPr>
        <w:rPr>
          <w:lang w:val="vi-VN"/>
        </w:rPr>
      </w:pPr>
      <w:r w:rsidRPr="00515445">
        <w:rPr>
          <w:lang w:val="vi-VN"/>
        </w:rPr>
        <w:t xml:space="preserve">  "title": "Feelings of illness with 'bị'", </w:t>
      </w:r>
    </w:p>
    <w:p w14:paraId="2D352CFF" w14:textId="77777777" w:rsidR="00515445" w:rsidRPr="00515445" w:rsidRDefault="00515445" w:rsidP="00515445">
      <w:pPr>
        <w:rPr>
          <w:lang w:val="vi-VN"/>
        </w:rPr>
      </w:pPr>
      <w:r w:rsidRPr="00515445">
        <w:rPr>
          <w:lang w:val="vi-VN"/>
        </w:rPr>
        <w:t xml:space="preserve">  "short_explanation": "'Bị' is used to express that someone is suffering from a negative state or situation, especially in terms of health.", </w:t>
      </w:r>
    </w:p>
    <w:p w14:paraId="6C0BFA91" w14:textId="77777777" w:rsidR="00515445" w:rsidRPr="00515445" w:rsidRDefault="00515445" w:rsidP="00515445">
      <w:pPr>
        <w:rPr>
          <w:lang w:val="vi-VN"/>
        </w:rPr>
      </w:pPr>
      <w:r w:rsidRPr="00515445">
        <w:rPr>
          <w:lang w:val="vi-VN"/>
        </w:rPr>
        <w:t xml:space="preserve">  "long_explanation": "In Vietnamese grammar, the word 'bị' is often used to talk about negative situations or states that a person is suffering from, especially in the context of health or feeling ill. This word can be closely related to 'have' or 'get' in English when talking about illness. It is effectively used to imply that the suffering is imposed on the person by the illness or the negative state.", </w:t>
      </w:r>
    </w:p>
    <w:p w14:paraId="229874E7" w14:textId="77777777" w:rsidR="00515445" w:rsidRPr="00515445" w:rsidRDefault="00515445" w:rsidP="00515445">
      <w:pPr>
        <w:rPr>
          <w:lang w:val="vi-VN"/>
        </w:rPr>
      </w:pPr>
      <w:r w:rsidRPr="00515445">
        <w:rPr>
          <w:lang w:val="vi-VN"/>
        </w:rPr>
        <w:t xml:space="preserve">  "formation": "bị + illness or negative state", </w:t>
      </w:r>
    </w:p>
    <w:p w14:paraId="4DC98EDE" w14:textId="77777777" w:rsidR="00515445" w:rsidRPr="00515445" w:rsidRDefault="00515445" w:rsidP="00515445">
      <w:pPr>
        <w:rPr>
          <w:lang w:val="vi-VN"/>
        </w:rPr>
      </w:pPr>
      <w:r w:rsidRPr="00515445">
        <w:rPr>
          <w:lang w:val="vi-VN"/>
        </w:rPr>
        <w:t xml:space="preserve">  "examples": [ </w:t>
      </w:r>
    </w:p>
    <w:p w14:paraId="487AC964" w14:textId="77777777" w:rsidR="00515445" w:rsidRPr="00515445" w:rsidRDefault="00515445" w:rsidP="00515445">
      <w:pPr>
        <w:rPr>
          <w:lang w:val="vi-VN"/>
        </w:rPr>
      </w:pPr>
      <w:r w:rsidRPr="00515445">
        <w:rPr>
          <w:lang w:val="vi-VN"/>
        </w:rPr>
        <w:t xml:space="preserve">    { </w:t>
      </w:r>
    </w:p>
    <w:p w14:paraId="298CED00" w14:textId="29925B9A" w:rsidR="00515445" w:rsidRPr="00515445" w:rsidRDefault="00515445" w:rsidP="00515445">
      <w:pPr>
        <w:rPr>
          <w:lang w:val="vi-VN"/>
        </w:rPr>
      </w:pPr>
      <w:r w:rsidRPr="00515445">
        <w:rPr>
          <w:lang w:val="vi-VN"/>
        </w:rPr>
        <w:t xml:space="preserve">      "vn": "Tôi bị cảm</w:t>
      </w:r>
      <w:ins w:id="1033" w:author="Canh Duc Nguyen" w:date="2023-10-15T14:05:00Z">
        <w:r w:rsidR="009615E2">
          <w:rPr>
            <w:lang w:val="vi-VN"/>
          </w:rPr>
          <w:t xml:space="preserve"> rồi</w:t>
        </w:r>
      </w:ins>
      <w:r w:rsidRPr="00515445">
        <w:rPr>
          <w:lang w:val="vi-VN"/>
        </w:rPr>
        <w:t xml:space="preserve">.", </w:t>
      </w:r>
    </w:p>
    <w:p w14:paraId="1E6CF384" w14:textId="77777777" w:rsidR="00515445" w:rsidRPr="00515445" w:rsidRDefault="00515445" w:rsidP="00515445">
      <w:pPr>
        <w:rPr>
          <w:lang w:val="vi-VN"/>
        </w:rPr>
      </w:pPr>
      <w:r w:rsidRPr="00515445">
        <w:rPr>
          <w:lang w:val="vi-VN"/>
        </w:rPr>
        <w:t xml:space="preserve">      "en": "I have a cold." </w:t>
      </w:r>
    </w:p>
    <w:p w14:paraId="54C6D29D" w14:textId="77777777" w:rsidR="00515445" w:rsidRPr="00515445" w:rsidRDefault="00515445" w:rsidP="00515445">
      <w:pPr>
        <w:rPr>
          <w:lang w:val="vi-VN"/>
        </w:rPr>
      </w:pPr>
      <w:r w:rsidRPr="00515445">
        <w:rPr>
          <w:lang w:val="vi-VN"/>
        </w:rPr>
        <w:t xml:space="preserve">    }, </w:t>
      </w:r>
    </w:p>
    <w:p w14:paraId="6A8AABB2" w14:textId="77777777" w:rsidR="00515445" w:rsidRPr="00515445" w:rsidRDefault="00515445" w:rsidP="00515445">
      <w:pPr>
        <w:rPr>
          <w:lang w:val="vi-VN"/>
        </w:rPr>
      </w:pPr>
      <w:r w:rsidRPr="00515445">
        <w:rPr>
          <w:lang w:val="vi-VN"/>
        </w:rPr>
        <w:t xml:space="preserve">    { </w:t>
      </w:r>
    </w:p>
    <w:p w14:paraId="64E9C39F" w14:textId="77777777" w:rsidR="00515445" w:rsidRPr="00515445" w:rsidRDefault="00515445" w:rsidP="00515445">
      <w:pPr>
        <w:rPr>
          <w:lang w:val="vi-VN"/>
        </w:rPr>
      </w:pPr>
      <w:r w:rsidRPr="00515445">
        <w:rPr>
          <w:lang w:val="vi-VN"/>
        </w:rPr>
        <w:t xml:space="preserve">      "vn": "Anh ấy bị đau đầu.",</w:t>
      </w:r>
    </w:p>
    <w:p w14:paraId="7702A38B" w14:textId="77777777" w:rsidR="00515445" w:rsidRPr="00515445" w:rsidRDefault="00515445" w:rsidP="00515445">
      <w:pPr>
        <w:rPr>
          <w:lang w:val="vi-VN"/>
        </w:rPr>
      </w:pPr>
      <w:r w:rsidRPr="00515445">
        <w:rPr>
          <w:lang w:val="vi-VN"/>
        </w:rPr>
        <w:t xml:space="preserve">      "en": "He has a headache." </w:t>
      </w:r>
    </w:p>
    <w:p w14:paraId="3B490435" w14:textId="77777777" w:rsidR="00515445" w:rsidRPr="00515445" w:rsidRDefault="00515445" w:rsidP="00515445">
      <w:pPr>
        <w:rPr>
          <w:lang w:val="vi-VN"/>
        </w:rPr>
      </w:pPr>
      <w:r w:rsidRPr="00515445">
        <w:rPr>
          <w:lang w:val="vi-VN"/>
        </w:rPr>
        <w:t xml:space="preserve">    }, </w:t>
      </w:r>
    </w:p>
    <w:p w14:paraId="7B3330B4" w14:textId="77777777" w:rsidR="00515445" w:rsidRPr="00515445" w:rsidRDefault="00515445" w:rsidP="00515445">
      <w:pPr>
        <w:rPr>
          <w:lang w:val="vi-VN"/>
        </w:rPr>
      </w:pPr>
      <w:r w:rsidRPr="00515445">
        <w:rPr>
          <w:lang w:val="vi-VN"/>
        </w:rPr>
        <w:t xml:space="preserve">    { </w:t>
      </w:r>
    </w:p>
    <w:p w14:paraId="75E06638" w14:textId="77777777" w:rsidR="00515445" w:rsidRPr="00515445" w:rsidRDefault="00515445" w:rsidP="00515445">
      <w:pPr>
        <w:rPr>
          <w:lang w:val="vi-VN"/>
        </w:rPr>
      </w:pPr>
      <w:r w:rsidRPr="00515445">
        <w:rPr>
          <w:lang w:val="vi-VN"/>
        </w:rPr>
        <w:t xml:space="preserve">      "vn": "Chị ấy bị mất ngủ.", </w:t>
      </w:r>
    </w:p>
    <w:p w14:paraId="3CBE63B6" w14:textId="77777777" w:rsidR="00515445" w:rsidRPr="00515445" w:rsidRDefault="00515445" w:rsidP="00515445">
      <w:pPr>
        <w:rPr>
          <w:lang w:val="vi-VN"/>
        </w:rPr>
      </w:pPr>
      <w:r w:rsidRPr="00515445">
        <w:rPr>
          <w:lang w:val="vi-VN"/>
        </w:rPr>
        <w:t xml:space="preserve">      "en": "She has insomnia."</w:t>
      </w:r>
    </w:p>
    <w:p w14:paraId="6F041036" w14:textId="77777777" w:rsidR="00515445" w:rsidRPr="00515445" w:rsidRDefault="00515445" w:rsidP="00515445">
      <w:pPr>
        <w:rPr>
          <w:lang w:val="vi-VN"/>
        </w:rPr>
      </w:pPr>
      <w:r w:rsidRPr="00515445">
        <w:rPr>
          <w:lang w:val="vi-VN"/>
        </w:rPr>
        <w:t xml:space="preserve">    }, </w:t>
      </w:r>
    </w:p>
    <w:p w14:paraId="09EED252" w14:textId="77777777" w:rsidR="00515445" w:rsidRPr="00515445" w:rsidRDefault="00515445" w:rsidP="00515445">
      <w:pPr>
        <w:rPr>
          <w:lang w:val="vi-VN"/>
        </w:rPr>
      </w:pPr>
      <w:r w:rsidRPr="00515445">
        <w:rPr>
          <w:lang w:val="vi-VN"/>
        </w:rPr>
        <w:t xml:space="preserve">    { </w:t>
      </w:r>
    </w:p>
    <w:p w14:paraId="2A073A14" w14:textId="77777777" w:rsidR="00515445" w:rsidRPr="00515445" w:rsidRDefault="00515445" w:rsidP="00515445">
      <w:pPr>
        <w:rPr>
          <w:lang w:val="vi-VN"/>
        </w:rPr>
      </w:pPr>
      <w:r w:rsidRPr="00515445">
        <w:rPr>
          <w:lang w:val="vi-VN"/>
        </w:rPr>
        <w:t xml:space="preserve">      "vn": "Cô ấy bị tiểu đường.", </w:t>
      </w:r>
    </w:p>
    <w:p w14:paraId="724BE422" w14:textId="77777777" w:rsidR="00515445" w:rsidRPr="00515445" w:rsidRDefault="00515445" w:rsidP="00515445">
      <w:pPr>
        <w:rPr>
          <w:lang w:val="vi-VN"/>
        </w:rPr>
      </w:pPr>
      <w:r w:rsidRPr="00515445">
        <w:rPr>
          <w:lang w:val="vi-VN"/>
        </w:rPr>
        <w:t xml:space="preserve">      "en": "She has diabetes."</w:t>
      </w:r>
    </w:p>
    <w:p w14:paraId="647BE881" w14:textId="77777777" w:rsidR="00515445" w:rsidRPr="00515445" w:rsidRDefault="00515445" w:rsidP="00515445">
      <w:pPr>
        <w:rPr>
          <w:lang w:val="vi-VN"/>
        </w:rPr>
      </w:pPr>
      <w:r w:rsidRPr="00515445">
        <w:rPr>
          <w:lang w:val="vi-VN"/>
        </w:rPr>
        <w:t xml:space="preserve">    } </w:t>
      </w:r>
    </w:p>
    <w:p w14:paraId="00939C52" w14:textId="77777777" w:rsidR="00515445" w:rsidRPr="00515445" w:rsidRDefault="00515445" w:rsidP="00515445">
      <w:pPr>
        <w:rPr>
          <w:lang w:val="vi-VN"/>
        </w:rPr>
      </w:pPr>
      <w:r w:rsidRPr="00515445">
        <w:rPr>
          <w:lang w:val="vi-VN"/>
        </w:rPr>
        <w:t xml:space="preserve">  ]</w:t>
      </w:r>
    </w:p>
    <w:p w14:paraId="39E0A824" w14:textId="77777777" w:rsidR="00515445" w:rsidRPr="00515445" w:rsidRDefault="00515445" w:rsidP="00515445">
      <w:pPr>
        <w:rPr>
          <w:lang w:val="vi-VN"/>
        </w:rPr>
      </w:pPr>
      <w:r w:rsidRPr="00515445">
        <w:rPr>
          <w:lang w:val="vi-VN"/>
        </w:rPr>
        <w:t>}</w:t>
      </w:r>
    </w:p>
    <w:p w14:paraId="7A9F4950" w14:textId="77777777" w:rsidR="00515445" w:rsidRPr="00515445" w:rsidRDefault="00515445" w:rsidP="00515445">
      <w:pPr>
        <w:rPr>
          <w:lang w:val="vi-VN"/>
        </w:rPr>
      </w:pPr>
      <w:r w:rsidRPr="00515445">
        <w:rPr>
          <w:lang w:val="vi-VN"/>
        </w:rPr>
        <w:t>-----------------------------</w:t>
      </w:r>
    </w:p>
    <w:p w14:paraId="4BCC7E5E" w14:textId="77777777" w:rsidR="00515445" w:rsidRPr="00515445" w:rsidRDefault="00515445" w:rsidP="00515445">
      <w:pPr>
        <w:rPr>
          <w:lang w:val="vi-VN"/>
        </w:rPr>
      </w:pPr>
      <w:r w:rsidRPr="00515445">
        <w:rPr>
          <w:lang w:val="vi-VN"/>
        </w:rPr>
        <w:lastRenderedPageBreak/>
        <w:t xml:space="preserve">keyword: Final particle 'ạ' </w:t>
      </w:r>
    </w:p>
    <w:p w14:paraId="7F18C32C" w14:textId="77777777" w:rsidR="00515445" w:rsidRPr="00515445" w:rsidRDefault="00515445" w:rsidP="00515445">
      <w:pPr>
        <w:rPr>
          <w:lang w:val="vi-VN"/>
        </w:rPr>
      </w:pPr>
      <w:r w:rsidRPr="00515445">
        <w:rPr>
          <w:lang w:val="vi-VN"/>
        </w:rPr>
        <w:t xml:space="preserve">PROMPT: Generate grammar explanation for following Vietnamese grammar point: Final particle 'ạ' </w:t>
      </w:r>
    </w:p>
    <w:p w14:paraId="740465D1" w14:textId="77777777" w:rsidR="00515445" w:rsidRPr="00515445" w:rsidRDefault="00515445" w:rsidP="00515445">
      <w:pPr>
        <w:rPr>
          <w:lang w:val="vi-VN"/>
        </w:rPr>
      </w:pPr>
      <w:r w:rsidRPr="00515445">
        <w:rPr>
          <w:lang w:val="vi-VN"/>
        </w:rPr>
        <w:t>RESPONSE: {</w:t>
      </w:r>
    </w:p>
    <w:p w14:paraId="67C30646" w14:textId="77777777" w:rsidR="00515445" w:rsidRPr="00515445" w:rsidRDefault="00515445" w:rsidP="00515445">
      <w:pPr>
        <w:rPr>
          <w:lang w:val="vi-VN"/>
        </w:rPr>
      </w:pPr>
      <w:r w:rsidRPr="00515445">
        <w:rPr>
          <w:lang w:val="vi-VN"/>
        </w:rPr>
        <w:t xml:space="preserve">  "title": "Final particle 'ạ'",</w:t>
      </w:r>
    </w:p>
    <w:p w14:paraId="3FD4954E" w14:textId="77777777" w:rsidR="00515445" w:rsidRPr="00515445" w:rsidRDefault="00515445" w:rsidP="00515445">
      <w:pPr>
        <w:rPr>
          <w:lang w:val="vi-VN"/>
        </w:rPr>
      </w:pPr>
      <w:r w:rsidRPr="00515445">
        <w:rPr>
          <w:lang w:val="vi-VN"/>
        </w:rPr>
        <w:t xml:space="preserve">  "short_explanation": "Used to show politeness and respect in a conversation.",</w:t>
      </w:r>
    </w:p>
    <w:p w14:paraId="59709E10" w14:textId="77777777" w:rsidR="00515445" w:rsidRPr="00515445" w:rsidRDefault="00515445" w:rsidP="00515445">
      <w:pPr>
        <w:rPr>
          <w:lang w:val="vi-VN"/>
        </w:rPr>
      </w:pPr>
      <w:r w:rsidRPr="00515445">
        <w:rPr>
          <w:lang w:val="vi-VN"/>
        </w:rPr>
        <w:t xml:space="preserve">  "long_explanation": "The Vietnamese word 'ạ' is a final particle used at the end of a sentence to show politeness and respect towards the person you are speaking with. This particle is typically used when speaking to someone who is older or in a higher position. It is a very common word in formal Vietnamese language and can be used in questions, statements, or requests.",</w:t>
      </w:r>
    </w:p>
    <w:p w14:paraId="506CA5A7" w14:textId="77777777" w:rsidR="00515445" w:rsidRPr="00515445" w:rsidRDefault="00515445" w:rsidP="00515445">
      <w:pPr>
        <w:rPr>
          <w:lang w:val="vi-VN"/>
        </w:rPr>
      </w:pPr>
      <w:r w:rsidRPr="00515445">
        <w:rPr>
          <w:lang w:val="vi-VN"/>
        </w:rPr>
        <w:t xml:space="preserve">  "formation": "example of grammar formation for given grammar point",</w:t>
      </w:r>
    </w:p>
    <w:p w14:paraId="731BC956" w14:textId="77777777" w:rsidR="00515445" w:rsidRPr="00515445" w:rsidRDefault="00515445" w:rsidP="00515445">
      <w:pPr>
        <w:rPr>
          <w:lang w:val="vi-VN"/>
        </w:rPr>
      </w:pPr>
      <w:r w:rsidRPr="00515445">
        <w:rPr>
          <w:lang w:val="vi-VN"/>
        </w:rPr>
        <w:t xml:space="preserve">  "examples": [</w:t>
      </w:r>
    </w:p>
    <w:p w14:paraId="0C07E800" w14:textId="77777777" w:rsidR="00515445" w:rsidRPr="00515445" w:rsidRDefault="00515445" w:rsidP="00515445">
      <w:pPr>
        <w:rPr>
          <w:lang w:val="vi-VN"/>
        </w:rPr>
      </w:pPr>
      <w:r w:rsidRPr="00515445">
        <w:rPr>
          <w:lang w:val="vi-VN"/>
        </w:rPr>
        <w:t xml:space="preserve">    {</w:t>
      </w:r>
    </w:p>
    <w:p w14:paraId="265BEFF0" w14:textId="3417A3FE" w:rsidR="00515445" w:rsidRPr="00515445" w:rsidRDefault="00515445" w:rsidP="00515445">
      <w:pPr>
        <w:rPr>
          <w:lang w:val="vi-VN"/>
        </w:rPr>
      </w:pPr>
      <w:r w:rsidRPr="00515445">
        <w:rPr>
          <w:lang w:val="vi-VN"/>
        </w:rPr>
        <w:t xml:space="preserve">      "vn": "Xin lỗi, </w:t>
      </w:r>
      <w:del w:id="1034" w:author="Canh Duc Nguyen" w:date="2023-10-14T13:43:00Z">
        <w:r w:rsidRPr="00515445" w:rsidDel="001E437D">
          <w:rPr>
            <w:lang w:val="vi-VN"/>
          </w:rPr>
          <w:delText xml:space="preserve">quý khách </w:delText>
        </w:r>
      </w:del>
      <w:ins w:id="1035" w:author="Canh Duc Nguyen" w:date="2023-10-14T13:43:00Z">
        <w:r w:rsidR="001E437D">
          <w:rPr>
            <w:lang w:val="vi-VN"/>
          </w:rPr>
          <w:t xml:space="preserve">bạn </w:t>
        </w:r>
      </w:ins>
      <w:r w:rsidRPr="00515445">
        <w:rPr>
          <w:lang w:val="vi-VN"/>
        </w:rPr>
        <w:t xml:space="preserve">có thể giúp tôi mở cửa </w:t>
      </w:r>
      <w:ins w:id="1036" w:author="Canh Duc Nguyen" w:date="2023-10-14T13:43:00Z">
        <w:r w:rsidR="001E437D">
          <w:rPr>
            <w:lang w:val="vi-VN"/>
          </w:rPr>
          <w:t xml:space="preserve">không </w:t>
        </w:r>
      </w:ins>
      <w:r w:rsidRPr="00515445">
        <w:rPr>
          <w:lang w:val="vi-VN"/>
        </w:rPr>
        <w:t>ạ?",</w:t>
      </w:r>
    </w:p>
    <w:p w14:paraId="30109CE9" w14:textId="77777777" w:rsidR="00515445" w:rsidRPr="00515445" w:rsidRDefault="00515445" w:rsidP="00515445">
      <w:pPr>
        <w:rPr>
          <w:lang w:val="vi-VN"/>
        </w:rPr>
      </w:pPr>
      <w:r w:rsidRPr="00515445">
        <w:rPr>
          <w:lang w:val="vi-VN"/>
        </w:rPr>
        <w:t xml:space="preserve">      "en": "Excuse me, could you help me open the door, please?"</w:t>
      </w:r>
    </w:p>
    <w:p w14:paraId="08605E81" w14:textId="77777777" w:rsidR="00515445" w:rsidRPr="00515445" w:rsidRDefault="00515445" w:rsidP="00515445">
      <w:pPr>
        <w:rPr>
          <w:lang w:val="vi-VN"/>
        </w:rPr>
      </w:pPr>
      <w:r w:rsidRPr="00515445">
        <w:rPr>
          <w:lang w:val="vi-VN"/>
        </w:rPr>
        <w:t xml:space="preserve">    },</w:t>
      </w:r>
    </w:p>
    <w:p w14:paraId="741635C1" w14:textId="77777777" w:rsidR="00515445" w:rsidRPr="00515445" w:rsidRDefault="00515445" w:rsidP="00515445">
      <w:pPr>
        <w:rPr>
          <w:lang w:val="vi-VN"/>
        </w:rPr>
      </w:pPr>
      <w:r w:rsidRPr="00515445">
        <w:rPr>
          <w:lang w:val="vi-VN"/>
        </w:rPr>
        <w:t xml:space="preserve">    {</w:t>
      </w:r>
    </w:p>
    <w:p w14:paraId="1319247A" w14:textId="4F245B28" w:rsidR="00515445" w:rsidRPr="00515445" w:rsidRDefault="00515445" w:rsidP="00515445">
      <w:pPr>
        <w:rPr>
          <w:lang w:val="vi-VN"/>
        </w:rPr>
      </w:pPr>
      <w:r w:rsidRPr="00515445">
        <w:rPr>
          <w:lang w:val="vi-VN"/>
        </w:rPr>
        <w:t xml:space="preserve">      "vn": "</w:t>
      </w:r>
      <w:del w:id="1037" w:author="Canh Duc Nguyen" w:date="2023-10-14T13:44:00Z">
        <w:r w:rsidRPr="00515445" w:rsidDel="001E437D">
          <w:rPr>
            <w:lang w:val="vi-VN"/>
          </w:rPr>
          <w:delText xml:space="preserve">Của </w:delText>
        </w:r>
      </w:del>
      <w:ins w:id="1038" w:author="Canh Duc Nguyen" w:date="2023-10-14T13:44:00Z">
        <w:r w:rsidR="001E437D">
          <w:rPr>
            <w:lang w:val="vi-VN"/>
          </w:rPr>
          <w:t>A</w:t>
        </w:r>
      </w:ins>
      <w:del w:id="1039" w:author="Canh Duc Nguyen" w:date="2023-10-14T13:44:00Z">
        <w:r w:rsidRPr="00515445" w:rsidDel="001E437D">
          <w:rPr>
            <w:lang w:val="vi-VN"/>
          </w:rPr>
          <w:delText>a</w:delText>
        </w:r>
      </w:del>
      <w:r w:rsidRPr="00515445">
        <w:rPr>
          <w:lang w:val="vi-VN"/>
        </w:rPr>
        <w:t>nh làm rơi cái này</w:t>
      </w:r>
      <w:ins w:id="1040" w:author="Canh Duc Nguyen" w:date="2023-10-14T13:44:00Z">
        <w:r w:rsidR="001E437D">
          <w:rPr>
            <w:lang w:val="vi-VN"/>
          </w:rPr>
          <w:t xml:space="preserve"> phải không</w:t>
        </w:r>
      </w:ins>
      <w:r w:rsidRPr="00515445">
        <w:rPr>
          <w:lang w:val="vi-VN"/>
        </w:rPr>
        <w:t xml:space="preserve"> ạ?",</w:t>
      </w:r>
    </w:p>
    <w:p w14:paraId="46991D6F" w14:textId="77777777" w:rsidR="00515445" w:rsidRPr="00515445" w:rsidRDefault="00515445" w:rsidP="00515445">
      <w:pPr>
        <w:rPr>
          <w:lang w:val="vi-VN"/>
        </w:rPr>
      </w:pPr>
      <w:r w:rsidRPr="00515445">
        <w:rPr>
          <w:lang w:val="vi-VN"/>
        </w:rPr>
        <w:t xml:space="preserve">      "en": "Did you, sir, drop this?"</w:t>
      </w:r>
    </w:p>
    <w:p w14:paraId="7B0AFF3E" w14:textId="77777777" w:rsidR="00515445" w:rsidRPr="00515445" w:rsidRDefault="00515445" w:rsidP="00515445">
      <w:pPr>
        <w:rPr>
          <w:lang w:val="vi-VN"/>
        </w:rPr>
      </w:pPr>
      <w:r w:rsidRPr="00515445">
        <w:rPr>
          <w:lang w:val="vi-VN"/>
        </w:rPr>
        <w:t xml:space="preserve">    },</w:t>
      </w:r>
    </w:p>
    <w:p w14:paraId="6FEED825" w14:textId="77777777" w:rsidR="00515445" w:rsidRPr="00515445" w:rsidRDefault="00515445" w:rsidP="00515445">
      <w:pPr>
        <w:rPr>
          <w:lang w:val="vi-VN"/>
        </w:rPr>
      </w:pPr>
      <w:r w:rsidRPr="00515445">
        <w:rPr>
          <w:lang w:val="vi-VN"/>
        </w:rPr>
        <w:t xml:space="preserve">    {</w:t>
      </w:r>
    </w:p>
    <w:p w14:paraId="38E6EF90" w14:textId="03BCEF4C" w:rsidR="00515445" w:rsidRPr="00515445" w:rsidRDefault="00515445" w:rsidP="00515445">
      <w:pPr>
        <w:rPr>
          <w:lang w:val="vi-VN"/>
        </w:rPr>
      </w:pPr>
      <w:r w:rsidRPr="00515445">
        <w:rPr>
          <w:lang w:val="vi-VN"/>
        </w:rPr>
        <w:t xml:space="preserve">      "vn": "Anh ơi, anh có thể cho em mượn </w:t>
      </w:r>
      <w:del w:id="1041" w:author="Canh Duc Nguyen" w:date="2023-10-14T13:44:00Z">
        <w:r w:rsidRPr="00515445" w:rsidDel="001E437D">
          <w:rPr>
            <w:lang w:val="vi-VN"/>
          </w:rPr>
          <w:delText xml:space="preserve">cây </w:delText>
        </w:r>
      </w:del>
      <w:ins w:id="1042" w:author="Canh Duc Nguyen" w:date="2023-10-14T13:44:00Z">
        <w:r w:rsidR="001E437D">
          <w:rPr>
            <w:lang w:val="vi-VN"/>
          </w:rPr>
          <w:t xml:space="preserve">cái </w:t>
        </w:r>
      </w:ins>
      <w:r w:rsidRPr="00515445">
        <w:rPr>
          <w:lang w:val="vi-VN"/>
        </w:rPr>
        <w:t xml:space="preserve">bút </w:t>
      </w:r>
      <w:ins w:id="1043" w:author="Canh Duc Nguyen" w:date="2023-10-14T13:44:00Z">
        <w:r w:rsidR="001E437D">
          <w:rPr>
            <w:lang w:val="vi-VN"/>
          </w:rPr>
          <w:t xml:space="preserve">không </w:t>
        </w:r>
      </w:ins>
      <w:r w:rsidRPr="00515445">
        <w:rPr>
          <w:lang w:val="vi-VN"/>
        </w:rPr>
        <w:t>ạ?",</w:t>
      </w:r>
    </w:p>
    <w:p w14:paraId="0E81455A" w14:textId="77777777" w:rsidR="00515445" w:rsidRPr="00515445" w:rsidRDefault="00515445" w:rsidP="00515445">
      <w:pPr>
        <w:rPr>
          <w:lang w:val="vi-VN"/>
        </w:rPr>
      </w:pPr>
      <w:r w:rsidRPr="00515445">
        <w:rPr>
          <w:lang w:val="vi-VN"/>
        </w:rPr>
        <w:t xml:space="preserve">      "en": "Excuse me, could you lend me a pen, please?"</w:t>
      </w:r>
    </w:p>
    <w:p w14:paraId="104E3F9A" w14:textId="77777777" w:rsidR="00515445" w:rsidRPr="00515445" w:rsidRDefault="00515445" w:rsidP="00515445">
      <w:pPr>
        <w:rPr>
          <w:lang w:val="vi-VN"/>
        </w:rPr>
      </w:pPr>
      <w:r w:rsidRPr="00515445">
        <w:rPr>
          <w:lang w:val="vi-VN"/>
        </w:rPr>
        <w:t xml:space="preserve">    },</w:t>
      </w:r>
    </w:p>
    <w:p w14:paraId="24EAA960" w14:textId="77777777" w:rsidR="00515445" w:rsidRPr="00515445" w:rsidRDefault="00515445" w:rsidP="00515445">
      <w:pPr>
        <w:rPr>
          <w:lang w:val="vi-VN"/>
        </w:rPr>
      </w:pPr>
      <w:r w:rsidRPr="00515445">
        <w:rPr>
          <w:lang w:val="vi-VN"/>
        </w:rPr>
        <w:t xml:space="preserve">    {</w:t>
      </w:r>
    </w:p>
    <w:p w14:paraId="597084B7" w14:textId="1EEDBC7E" w:rsidR="00515445" w:rsidRPr="00515445" w:rsidRDefault="00515445" w:rsidP="00515445">
      <w:pPr>
        <w:rPr>
          <w:lang w:val="vi-VN"/>
        </w:rPr>
      </w:pPr>
      <w:r w:rsidRPr="00515445">
        <w:rPr>
          <w:lang w:val="vi-VN"/>
        </w:rPr>
        <w:t xml:space="preserve">      "vn": "</w:t>
      </w:r>
      <w:del w:id="1044" w:author="Canh Duc Nguyen" w:date="2023-10-14T13:45:00Z">
        <w:r w:rsidRPr="00515445" w:rsidDel="001E437D">
          <w:rPr>
            <w:lang w:val="vi-VN"/>
          </w:rPr>
          <w:delText>Có phải anh</w:delText>
        </w:r>
      </w:del>
      <w:ins w:id="1045" w:author="Canh Duc Nguyen" w:date="2023-10-14T13:45:00Z">
        <w:r w:rsidR="001E437D">
          <w:rPr>
            <w:lang w:val="vi-VN"/>
          </w:rPr>
          <w:t xml:space="preserve">Thầy </w:t>
        </w:r>
      </w:ins>
      <w:del w:id="1046" w:author="Canh Duc Nguyen" w:date="2023-10-14T13:45:00Z">
        <w:r w:rsidRPr="00515445" w:rsidDel="001E437D">
          <w:rPr>
            <w:lang w:val="vi-VN"/>
          </w:rPr>
          <w:delText xml:space="preserve"> </w:delText>
        </w:r>
      </w:del>
      <w:r w:rsidRPr="00515445">
        <w:rPr>
          <w:lang w:val="vi-VN"/>
        </w:rPr>
        <w:t xml:space="preserve">là giáo viên mới của lớp em </w:t>
      </w:r>
      <w:ins w:id="1047" w:author="Canh Duc Nguyen" w:date="2023-10-14T13:45:00Z">
        <w:r w:rsidR="001E437D">
          <w:rPr>
            <w:lang w:val="vi-VN"/>
          </w:rPr>
          <w:t xml:space="preserve">không </w:t>
        </w:r>
      </w:ins>
      <w:r w:rsidRPr="00515445">
        <w:rPr>
          <w:lang w:val="vi-VN"/>
        </w:rPr>
        <w:t>ạ?",</w:t>
      </w:r>
    </w:p>
    <w:p w14:paraId="4CA04D33" w14:textId="77777777" w:rsidR="00515445" w:rsidRPr="00515445" w:rsidRDefault="00515445" w:rsidP="00515445">
      <w:pPr>
        <w:rPr>
          <w:lang w:val="vi-VN"/>
        </w:rPr>
      </w:pPr>
      <w:r w:rsidRPr="00515445">
        <w:rPr>
          <w:lang w:val="vi-VN"/>
        </w:rPr>
        <w:t xml:space="preserve">      "en": "Are you the new teacher of our class, sir?"</w:t>
      </w:r>
    </w:p>
    <w:p w14:paraId="3CBE8CDF" w14:textId="77777777" w:rsidR="00515445" w:rsidRPr="00515445" w:rsidRDefault="00515445" w:rsidP="00515445">
      <w:pPr>
        <w:rPr>
          <w:lang w:val="vi-VN"/>
        </w:rPr>
      </w:pPr>
      <w:r w:rsidRPr="00515445">
        <w:rPr>
          <w:lang w:val="vi-VN"/>
        </w:rPr>
        <w:t xml:space="preserve">    }</w:t>
      </w:r>
    </w:p>
    <w:p w14:paraId="752F1DB3" w14:textId="77777777" w:rsidR="00515445" w:rsidRPr="00515445" w:rsidRDefault="00515445" w:rsidP="00515445">
      <w:pPr>
        <w:rPr>
          <w:lang w:val="vi-VN"/>
        </w:rPr>
      </w:pPr>
      <w:r w:rsidRPr="00515445">
        <w:rPr>
          <w:lang w:val="vi-VN"/>
        </w:rPr>
        <w:t xml:space="preserve">  ]</w:t>
      </w:r>
    </w:p>
    <w:p w14:paraId="2B93624D" w14:textId="77777777" w:rsidR="00515445" w:rsidRPr="00515445" w:rsidRDefault="00515445" w:rsidP="00515445">
      <w:pPr>
        <w:rPr>
          <w:lang w:val="vi-VN"/>
        </w:rPr>
      </w:pPr>
      <w:r w:rsidRPr="00515445">
        <w:rPr>
          <w:lang w:val="vi-VN"/>
        </w:rPr>
        <w:t>}</w:t>
      </w:r>
    </w:p>
    <w:p w14:paraId="502EEAA1" w14:textId="77777777" w:rsidR="00515445" w:rsidRPr="00515445" w:rsidRDefault="00515445" w:rsidP="00515445">
      <w:pPr>
        <w:rPr>
          <w:lang w:val="vi-VN"/>
        </w:rPr>
      </w:pPr>
      <w:r w:rsidRPr="00515445">
        <w:rPr>
          <w:lang w:val="vi-VN"/>
        </w:rPr>
        <w:t>-----------------------------</w:t>
      </w:r>
    </w:p>
    <w:p w14:paraId="32EC0758" w14:textId="77777777" w:rsidR="00515445" w:rsidRPr="00515445" w:rsidRDefault="00515445" w:rsidP="00515445">
      <w:pPr>
        <w:rPr>
          <w:lang w:val="vi-VN"/>
        </w:rPr>
      </w:pPr>
      <w:r w:rsidRPr="00515445">
        <w:rPr>
          <w:lang w:val="vi-VN"/>
        </w:rPr>
        <w:t xml:space="preserve">keyword: Final particle 'chứ' </w:t>
      </w:r>
    </w:p>
    <w:p w14:paraId="23E2812E" w14:textId="77777777" w:rsidR="00515445" w:rsidRPr="00515445" w:rsidRDefault="00515445" w:rsidP="00515445">
      <w:pPr>
        <w:rPr>
          <w:lang w:val="vi-VN"/>
        </w:rPr>
      </w:pPr>
      <w:r w:rsidRPr="00515445">
        <w:rPr>
          <w:lang w:val="vi-VN"/>
        </w:rPr>
        <w:t xml:space="preserve">PROMPT: Generate grammar explanation for following Vietnamese grammar point: Final particle 'chứ' </w:t>
      </w:r>
    </w:p>
    <w:p w14:paraId="43827CC1" w14:textId="77777777" w:rsidR="00515445" w:rsidRPr="00515445" w:rsidRDefault="00515445" w:rsidP="00515445">
      <w:pPr>
        <w:rPr>
          <w:lang w:val="vi-VN"/>
        </w:rPr>
      </w:pPr>
      <w:r w:rsidRPr="00515445">
        <w:rPr>
          <w:lang w:val="vi-VN"/>
        </w:rPr>
        <w:t xml:space="preserve">RESPONSE: { </w:t>
      </w:r>
    </w:p>
    <w:p w14:paraId="7FF8D70B" w14:textId="77777777" w:rsidR="00515445" w:rsidRPr="00515445" w:rsidRDefault="00515445" w:rsidP="00515445">
      <w:pPr>
        <w:rPr>
          <w:lang w:val="vi-VN"/>
        </w:rPr>
      </w:pPr>
      <w:r w:rsidRPr="00515445">
        <w:rPr>
          <w:lang w:val="vi-VN"/>
        </w:rPr>
        <w:t xml:space="preserve">  "title": "Final particle 'chứ'", </w:t>
      </w:r>
    </w:p>
    <w:p w14:paraId="085EC686" w14:textId="77777777" w:rsidR="00515445" w:rsidRPr="00515445" w:rsidRDefault="00515445" w:rsidP="00515445">
      <w:pPr>
        <w:rPr>
          <w:lang w:val="vi-VN"/>
        </w:rPr>
      </w:pPr>
      <w:r w:rsidRPr="00515445">
        <w:rPr>
          <w:lang w:val="vi-VN"/>
        </w:rPr>
        <w:t xml:space="preserve">  "short_explanation": "Used to emphasize or express surprise, disagreement, or contradiction.", </w:t>
      </w:r>
    </w:p>
    <w:p w14:paraId="36F2AA05" w14:textId="77777777" w:rsidR="00515445" w:rsidRPr="00515445" w:rsidRDefault="00515445" w:rsidP="00515445">
      <w:pPr>
        <w:rPr>
          <w:lang w:val="vi-VN"/>
        </w:rPr>
      </w:pPr>
      <w:r w:rsidRPr="00515445">
        <w:rPr>
          <w:lang w:val="vi-VN"/>
        </w:rPr>
        <w:t xml:space="preserve">  "long_explanation": "The Vietnamese term 'chứ' is used as a final particle in sentences to express various emotions. It is usually used to emphasize a statement, express surprise, disagreement, or contradiction, or to affirm an obvious fact or expectation. The nuance of 'chứ' largely depends on the context in which it is used.", </w:t>
      </w:r>
    </w:p>
    <w:p w14:paraId="16714328" w14:textId="77777777" w:rsidR="00515445" w:rsidRPr="00515445" w:rsidRDefault="00515445" w:rsidP="00515445">
      <w:pPr>
        <w:rPr>
          <w:lang w:val="vi-VN"/>
        </w:rPr>
      </w:pPr>
      <w:r w:rsidRPr="00515445">
        <w:rPr>
          <w:lang w:val="vi-VN"/>
        </w:rPr>
        <w:t xml:space="preserve">  "formation": "Affirmative sentence + 'chứ'", </w:t>
      </w:r>
    </w:p>
    <w:p w14:paraId="122A17FF" w14:textId="77777777" w:rsidR="00515445" w:rsidRPr="00515445" w:rsidRDefault="00515445" w:rsidP="00515445">
      <w:pPr>
        <w:rPr>
          <w:lang w:val="vi-VN"/>
        </w:rPr>
      </w:pPr>
      <w:r w:rsidRPr="00515445">
        <w:rPr>
          <w:lang w:val="vi-VN"/>
        </w:rPr>
        <w:t xml:space="preserve">  "examples": [ </w:t>
      </w:r>
    </w:p>
    <w:p w14:paraId="73E74988" w14:textId="77777777" w:rsidR="00515445" w:rsidRPr="00515445" w:rsidRDefault="00515445" w:rsidP="00515445">
      <w:pPr>
        <w:rPr>
          <w:lang w:val="vi-VN"/>
        </w:rPr>
      </w:pPr>
      <w:r w:rsidRPr="00515445">
        <w:rPr>
          <w:lang w:val="vi-VN"/>
        </w:rPr>
        <w:lastRenderedPageBreak/>
        <w:t xml:space="preserve">    { </w:t>
      </w:r>
    </w:p>
    <w:p w14:paraId="0AFCD395" w14:textId="77777777" w:rsidR="00515445" w:rsidRPr="00515445" w:rsidRDefault="00515445" w:rsidP="00515445">
      <w:pPr>
        <w:rPr>
          <w:lang w:val="vi-VN"/>
        </w:rPr>
      </w:pPr>
      <w:r w:rsidRPr="00515445">
        <w:rPr>
          <w:lang w:val="vi-VN"/>
        </w:rPr>
        <w:t xml:space="preserve">      "vn": "Anh ấy thông minh chứ!", </w:t>
      </w:r>
    </w:p>
    <w:p w14:paraId="204DA145" w14:textId="77777777" w:rsidR="00515445" w:rsidRPr="00515445" w:rsidRDefault="00515445" w:rsidP="00515445">
      <w:pPr>
        <w:rPr>
          <w:lang w:val="vi-VN"/>
        </w:rPr>
      </w:pPr>
      <w:r w:rsidRPr="00515445">
        <w:rPr>
          <w:lang w:val="vi-VN"/>
        </w:rPr>
        <w:t xml:space="preserve">      "en": "He is smart, of course!</w:t>
      </w:r>
    </w:p>
    <w:p w14:paraId="5D309900" w14:textId="77777777" w:rsidR="00515445" w:rsidRPr="00515445" w:rsidRDefault="00515445" w:rsidP="00515445">
      <w:pPr>
        <w:rPr>
          <w:lang w:val="vi-VN"/>
        </w:rPr>
      </w:pPr>
      <w:r w:rsidRPr="00515445">
        <w:rPr>
          <w:lang w:val="vi-VN"/>
        </w:rPr>
        <w:t xml:space="preserve">    }, </w:t>
      </w:r>
    </w:p>
    <w:p w14:paraId="2C6A7309" w14:textId="77777777" w:rsidR="00515445" w:rsidRPr="00515445" w:rsidRDefault="00515445" w:rsidP="00515445">
      <w:pPr>
        <w:rPr>
          <w:lang w:val="vi-VN"/>
        </w:rPr>
      </w:pPr>
      <w:r w:rsidRPr="00515445">
        <w:rPr>
          <w:lang w:val="vi-VN"/>
        </w:rPr>
        <w:t xml:space="preserve">    { </w:t>
      </w:r>
    </w:p>
    <w:p w14:paraId="0ACBF88A" w14:textId="3C2F1AB2" w:rsidR="00515445" w:rsidRPr="00515445" w:rsidRDefault="00515445" w:rsidP="00515445">
      <w:pPr>
        <w:rPr>
          <w:lang w:val="vi-VN"/>
        </w:rPr>
      </w:pPr>
      <w:r w:rsidRPr="00515445">
        <w:rPr>
          <w:lang w:val="vi-VN"/>
        </w:rPr>
        <w:t xml:space="preserve">      "vn": "Bạn đã ăn sáng chưa? </w:t>
      </w:r>
      <w:del w:id="1048" w:author="Canh Duc Nguyen" w:date="2023-10-14T13:46:00Z">
        <w:r w:rsidRPr="00515445" w:rsidDel="001E437D">
          <w:rPr>
            <w:lang w:val="vi-VN"/>
          </w:rPr>
          <w:delText>Đ</w:delText>
        </w:r>
      </w:del>
      <w:del w:id="1049" w:author="Canh Duc Nguyen" w:date="2023-10-14T13:47:00Z">
        <w:r w:rsidRPr="00515445" w:rsidDel="001E437D">
          <w:rPr>
            <w:lang w:val="vi-VN"/>
          </w:rPr>
          <w:delText xml:space="preserve">ã </w:delText>
        </w:r>
      </w:del>
      <w:ins w:id="1050" w:author="Canh Duc Nguyen" w:date="2023-10-14T13:48:00Z">
        <w:r w:rsidR="001E437D">
          <w:rPr>
            <w:lang w:val="vi-VN"/>
          </w:rPr>
          <w:t xml:space="preserve">rồi </w:t>
        </w:r>
      </w:ins>
      <w:r w:rsidRPr="00515445">
        <w:rPr>
          <w:lang w:val="vi-VN"/>
        </w:rPr>
        <w:t>chứ</w:t>
      </w:r>
      <w:ins w:id="1051" w:author="Canh Duc Nguyen" w:date="2023-10-14T13:48:00Z">
        <w:r w:rsidR="001E437D">
          <w:rPr>
            <w:lang w:val="vi-VN"/>
          </w:rPr>
          <w:t>,</w:t>
        </w:r>
      </w:ins>
      <w:ins w:id="1052" w:author="Canh Duc Nguyen" w:date="2023-10-14T13:47:00Z">
        <w:r w:rsidR="001E437D">
          <w:rPr>
            <w:lang w:val="vi-VN"/>
          </w:rPr>
          <w:t xml:space="preserve"> </w:t>
        </w:r>
      </w:ins>
      <w:ins w:id="1053" w:author="Canh Duc Nguyen" w:date="2023-10-14T13:48:00Z">
        <w:r w:rsidR="001E437D">
          <w:rPr>
            <w:lang w:val="vi-VN"/>
          </w:rPr>
          <w:t>tôi ăn sáng rồi</w:t>
        </w:r>
      </w:ins>
      <w:r w:rsidRPr="00515445">
        <w:rPr>
          <w:lang w:val="vi-VN"/>
        </w:rPr>
        <w:t xml:space="preserve">!", </w:t>
      </w:r>
    </w:p>
    <w:p w14:paraId="4E0A788F" w14:textId="77777777" w:rsidR="00515445" w:rsidRPr="00515445" w:rsidRDefault="00515445" w:rsidP="00515445">
      <w:pPr>
        <w:rPr>
          <w:lang w:val="vi-VN"/>
        </w:rPr>
      </w:pPr>
      <w:r w:rsidRPr="00515445">
        <w:rPr>
          <w:lang w:val="vi-VN"/>
        </w:rPr>
        <w:t xml:space="preserve">      "en": "Have you eaten breakfast yet? Of course, I have!", </w:t>
      </w:r>
    </w:p>
    <w:p w14:paraId="02BFE929" w14:textId="77777777" w:rsidR="00515445" w:rsidRPr="00515445" w:rsidRDefault="00515445" w:rsidP="00515445">
      <w:pPr>
        <w:rPr>
          <w:lang w:val="vi-VN"/>
        </w:rPr>
      </w:pPr>
      <w:r w:rsidRPr="00515445">
        <w:rPr>
          <w:lang w:val="vi-VN"/>
        </w:rPr>
        <w:t xml:space="preserve">    },</w:t>
      </w:r>
    </w:p>
    <w:p w14:paraId="176069E4" w14:textId="77777777" w:rsidR="00515445" w:rsidRPr="00515445" w:rsidRDefault="00515445" w:rsidP="00515445">
      <w:pPr>
        <w:rPr>
          <w:lang w:val="vi-VN"/>
        </w:rPr>
      </w:pPr>
      <w:r w:rsidRPr="00515445">
        <w:rPr>
          <w:lang w:val="vi-VN"/>
        </w:rPr>
        <w:t xml:space="preserve">    { </w:t>
      </w:r>
    </w:p>
    <w:p w14:paraId="68CB18CF" w14:textId="6D9516F7" w:rsidR="00515445" w:rsidRPr="00515445" w:rsidRDefault="00515445" w:rsidP="00515445">
      <w:pPr>
        <w:rPr>
          <w:lang w:val="vi-VN"/>
        </w:rPr>
      </w:pPr>
      <w:r w:rsidRPr="00515445">
        <w:rPr>
          <w:lang w:val="vi-VN"/>
        </w:rPr>
        <w:t xml:space="preserve">      "vn": "Cô ấy có phải là học sinh giỏi không? </w:t>
      </w:r>
      <w:del w:id="1054" w:author="Canh Duc Nguyen" w:date="2023-10-14T13:47:00Z">
        <w:r w:rsidRPr="00515445" w:rsidDel="001E437D">
          <w:rPr>
            <w:lang w:val="vi-VN"/>
          </w:rPr>
          <w:delText xml:space="preserve">Là </w:delText>
        </w:r>
      </w:del>
      <w:ins w:id="1055" w:author="Canh Duc Nguyen" w:date="2023-10-14T13:47:00Z">
        <w:r w:rsidR="001E437D">
          <w:rPr>
            <w:lang w:val="vi-VN"/>
          </w:rPr>
          <w:t xml:space="preserve">Có </w:t>
        </w:r>
      </w:ins>
      <w:r w:rsidRPr="00515445">
        <w:rPr>
          <w:lang w:val="vi-VN"/>
        </w:rPr>
        <w:t>chứ</w:t>
      </w:r>
      <w:ins w:id="1056" w:author="Canh Duc Nguyen" w:date="2023-10-14T13:47:00Z">
        <w:r w:rsidR="001E437D">
          <w:rPr>
            <w:lang w:val="vi-VN"/>
          </w:rPr>
          <w:t>, cô ấy là học sinh giỏi</w:t>
        </w:r>
      </w:ins>
      <w:r w:rsidRPr="00515445">
        <w:rPr>
          <w:lang w:val="vi-VN"/>
        </w:rPr>
        <w:t xml:space="preserve">!", </w:t>
      </w:r>
    </w:p>
    <w:p w14:paraId="5283AAE5" w14:textId="77777777" w:rsidR="00515445" w:rsidRPr="00515445" w:rsidRDefault="00515445" w:rsidP="00515445">
      <w:pPr>
        <w:rPr>
          <w:lang w:val="vi-VN"/>
        </w:rPr>
      </w:pPr>
      <w:r w:rsidRPr="00515445">
        <w:rPr>
          <w:lang w:val="vi-VN"/>
        </w:rPr>
        <w:t xml:space="preserve">      "en": "Isn't she an excellent student? Of course, she is!", </w:t>
      </w:r>
    </w:p>
    <w:p w14:paraId="203FEA09" w14:textId="77777777" w:rsidR="00515445" w:rsidRPr="00515445" w:rsidRDefault="00515445" w:rsidP="00515445">
      <w:pPr>
        <w:rPr>
          <w:lang w:val="vi-VN"/>
        </w:rPr>
      </w:pPr>
      <w:r w:rsidRPr="00515445">
        <w:rPr>
          <w:lang w:val="vi-VN"/>
        </w:rPr>
        <w:t xml:space="preserve">    }, </w:t>
      </w:r>
    </w:p>
    <w:p w14:paraId="4F0222C0" w14:textId="77777777" w:rsidR="00515445" w:rsidRPr="00515445" w:rsidRDefault="00515445" w:rsidP="00515445">
      <w:pPr>
        <w:rPr>
          <w:lang w:val="vi-VN"/>
        </w:rPr>
      </w:pPr>
      <w:r w:rsidRPr="00515445">
        <w:rPr>
          <w:lang w:val="vi-VN"/>
        </w:rPr>
        <w:t xml:space="preserve">    { </w:t>
      </w:r>
    </w:p>
    <w:p w14:paraId="1FFC0488" w14:textId="39DFCFCA" w:rsidR="00515445" w:rsidRPr="00515445" w:rsidRDefault="00515445" w:rsidP="00515445">
      <w:pPr>
        <w:rPr>
          <w:lang w:val="vi-VN"/>
        </w:rPr>
      </w:pPr>
      <w:r w:rsidRPr="00515445">
        <w:rPr>
          <w:lang w:val="vi-VN"/>
        </w:rPr>
        <w:t xml:space="preserve">      "vn": "Tôi nghĩ rằng anh </w:t>
      </w:r>
      <w:del w:id="1057" w:author="Canh Duc Nguyen" w:date="2023-10-14T13:48:00Z">
        <w:r w:rsidRPr="00515445" w:rsidDel="001E437D">
          <w:rPr>
            <w:lang w:val="vi-VN"/>
          </w:rPr>
          <w:delText xml:space="preserve">ta </w:delText>
        </w:r>
      </w:del>
      <w:ins w:id="1058" w:author="Canh Duc Nguyen" w:date="2023-10-14T13:48:00Z">
        <w:r w:rsidR="001E437D">
          <w:rPr>
            <w:lang w:val="vi-VN"/>
          </w:rPr>
          <w:t xml:space="preserve">ấy </w:t>
        </w:r>
      </w:ins>
      <w:r w:rsidRPr="00515445">
        <w:rPr>
          <w:lang w:val="vi-VN"/>
        </w:rPr>
        <w:t>có tài năng</w:t>
      </w:r>
      <w:ins w:id="1059" w:author="Canh Duc Nguyen" w:date="2023-10-14T13:48:00Z">
        <w:r w:rsidR="001E437D">
          <w:rPr>
            <w:lang w:val="vi-VN"/>
          </w:rPr>
          <w:t xml:space="preserve"> đấy</w:t>
        </w:r>
      </w:ins>
      <w:r w:rsidRPr="00515445">
        <w:rPr>
          <w:lang w:val="vi-VN"/>
        </w:rPr>
        <w:t xml:space="preserve">. Có chứ!", </w:t>
      </w:r>
    </w:p>
    <w:p w14:paraId="224694A6" w14:textId="77777777" w:rsidR="00515445" w:rsidRPr="00515445" w:rsidRDefault="00515445" w:rsidP="00515445">
      <w:pPr>
        <w:rPr>
          <w:lang w:val="vi-VN"/>
        </w:rPr>
      </w:pPr>
      <w:r w:rsidRPr="00515445">
        <w:rPr>
          <w:lang w:val="vi-VN"/>
        </w:rPr>
        <w:t xml:space="preserve">      "en": "I think he has talent. Indeed, he does!", </w:t>
      </w:r>
    </w:p>
    <w:p w14:paraId="08C16379" w14:textId="77777777" w:rsidR="00515445" w:rsidRPr="00515445" w:rsidRDefault="00515445" w:rsidP="00515445">
      <w:pPr>
        <w:rPr>
          <w:lang w:val="vi-VN"/>
        </w:rPr>
      </w:pPr>
      <w:r w:rsidRPr="00515445">
        <w:rPr>
          <w:lang w:val="vi-VN"/>
        </w:rPr>
        <w:t xml:space="preserve">    } </w:t>
      </w:r>
    </w:p>
    <w:p w14:paraId="7E11D126" w14:textId="77777777" w:rsidR="00515445" w:rsidRPr="00515445" w:rsidRDefault="00515445" w:rsidP="00515445">
      <w:pPr>
        <w:rPr>
          <w:lang w:val="vi-VN"/>
        </w:rPr>
      </w:pPr>
      <w:r w:rsidRPr="00515445">
        <w:rPr>
          <w:lang w:val="vi-VN"/>
        </w:rPr>
        <w:t xml:space="preserve">  ] </w:t>
      </w:r>
    </w:p>
    <w:p w14:paraId="0C91A7DA" w14:textId="77777777" w:rsidR="00515445" w:rsidRPr="00515445" w:rsidRDefault="00515445" w:rsidP="00515445">
      <w:pPr>
        <w:rPr>
          <w:lang w:val="vi-VN"/>
        </w:rPr>
      </w:pPr>
      <w:r w:rsidRPr="00515445">
        <w:rPr>
          <w:lang w:val="vi-VN"/>
        </w:rPr>
        <w:t>}</w:t>
      </w:r>
    </w:p>
    <w:p w14:paraId="4AE11236" w14:textId="77777777" w:rsidR="00515445" w:rsidRPr="00515445" w:rsidRDefault="00515445" w:rsidP="00515445">
      <w:pPr>
        <w:rPr>
          <w:lang w:val="vi-VN"/>
        </w:rPr>
      </w:pPr>
      <w:r w:rsidRPr="00515445">
        <w:rPr>
          <w:lang w:val="vi-VN"/>
        </w:rPr>
        <w:t>-----------------------------</w:t>
      </w:r>
    </w:p>
    <w:p w14:paraId="37848E6A" w14:textId="77777777" w:rsidR="00515445" w:rsidRPr="00515445" w:rsidRDefault="00515445" w:rsidP="00515445">
      <w:pPr>
        <w:rPr>
          <w:lang w:val="vi-VN"/>
        </w:rPr>
      </w:pPr>
      <w:r w:rsidRPr="00515445">
        <w:rPr>
          <w:lang w:val="vi-VN"/>
        </w:rPr>
        <w:t xml:space="preserve">keyword: Final particle 'chứ' in a question </w:t>
      </w:r>
    </w:p>
    <w:p w14:paraId="73584874" w14:textId="77777777" w:rsidR="00515445" w:rsidRPr="00515445" w:rsidRDefault="00515445" w:rsidP="00515445">
      <w:pPr>
        <w:rPr>
          <w:lang w:val="vi-VN"/>
        </w:rPr>
      </w:pPr>
      <w:r w:rsidRPr="00515445">
        <w:rPr>
          <w:lang w:val="vi-VN"/>
        </w:rPr>
        <w:t xml:space="preserve">PROMPT: Generate grammar explanation for following Vietnamese grammar point: Final particle 'chứ' in a question </w:t>
      </w:r>
    </w:p>
    <w:p w14:paraId="1CE08314" w14:textId="77777777" w:rsidR="00515445" w:rsidRPr="00515445" w:rsidRDefault="00515445" w:rsidP="00515445">
      <w:pPr>
        <w:rPr>
          <w:lang w:val="vi-VN"/>
        </w:rPr>
      </w:pPr>
      <w:r w:rsidRPr="00515445">
        <w:rPr>
          <w:lang w:val="vi-VN"/>
        </w:rPr>
        <w:t xml:space="preserve">RESPONSE: {   </w:t>
      </w:r>
    </w:p>
    <w:p w14:paraId="6C11502F" w14:textId="77777777" w:rsidR="00515445" w:rsidRPr="00515445" w:rsidRDefault="00515445" w:rsidP="00515445">
      <w:pPr>
        <w:rPr>
          <w:lang w:val="vi-VN"/>
        </w:rPr>
      </w:pPr>
      <w:r w:rsidRPr="00515445">
        <w:rPr>
          <w:lang w:val="vi-VN"/>
        </w:rPr>
        <w:t xml:space="preserve">    "title": "Final particle 'chứ' in a question",   </w:t>
      </w:r>
    </w:p>
    <w:p w14:paraId="6F3E0492" w14:textId="77777777" w:rsidR="00515445" w:rsidRPr="00515445" w:rsidRDefault="00515445" w:rsidP="00515445">
      <w:pPr>
        <w:rPr>
          <w:lang w:val="vi-VN"/>
        </w:rPr>
      </w:pPr>
      <w:r w:rsidRPr="00515445">
        <w:rPr>
          <w:lang w:val="vi-VN"/>
        </w:rPr>
        <w:t xml:space="preserve">    "short_explanation": "Used to express a confirmation or disagreement, often at the end of a question.",   </w:t>
      </w:r>
    </w:p>
    <w:p w14:paraId="39424BA7" w14:textId="77777777" w:rsidR="00515445" w:rsidRPr="00515445" w:rsidRDefault="00515445" w:rsidP="00515445">
      <w:pPr>
        <w:rPr>
          <w:lang w:val="vi-VN"/>
        </w:rPr>
      </w:pPr>
      <w:r w:rsidRPr="00515445">
        <w:rPr>
          <w:lang w:val="vi-VN"/>
        </w:rPr>
        <w:t xml:space="preserve">    "long_explanation": "The Vietnamese word 'chứ' is a final particle used at the end of a sentence to express confirmation or disagreement. It roughly translates to 'right?' or 'isn't it?' in English. When used at the end of a question, it adds a tone of expectancy, suggesting that the speaker assumes the answer to their question will be positive.",   </w:t>
      </w:r>
    </w:p>
    <w:p w14:paraId="3F5D0DD3" w14:textId="77777777" w:rsidR="00515445" w:rsidRPr="00515445" w:rsidRDefault="00515445" w:rsidP="00515445">
      <w:pPr>
        <w:rPr>
          <w:lang w:val="vi-VN"/>
        </w:rPr>
      </w:pPr>
      <w:r w:rsidRPr="00515445">
        <w:rPr>
          <w:lang w:val="vi-VN"/>
        </w:rPr>
        <w:t xml:space="preserve">    "formation": "question + 'chứ'",   </w:t>
      </w:r>
    </w:p>
    <w:p w14:paraId="6FE82E6B" w14:textId="77777777" w:rsidR="00515445" w:rsidRPr="00515445" w:rsidRDefault="00515445" w:rsidP="00515445">
      <w:pPr>
        <w:rPr>
          <w:lang w:val="vi-VN"/>
        </w:rPr>
      </w:pPr>
      <w:r w:rsidRPr="00515445">
        <w:rPr>
          <w:lang w:val="vi-VN"/>
        </w:rPr>
        <w:t xml:space="preserve">    "examples": [     </w:t>
      </w:r>
    </w:p>
    <w:p w14:paraId="3949A5C0" w14:textId="77777777" w:rsidR="00515445" w:rsidRPr="00515445" w:rsidRDefault="00515445" w:rsidP="00515445">
      <w:pPr>
        <w:rPr>
          <w:lang w:val="vi-VN"/>
        </w:rPr>
      </w:pPr>
      <w:r w:rsidRPr="00515445">
        <w:rPr>
          <w:lang w:val="vi-VN"/>
        </w:rPr>
        <w:t xml:space="preserve">        {       </w:t>
      </w:r>
    </w:p>
    <w:p w14:paraId="5968795C" w14:textId="2E7CC263" w:rsidR="00515445" w:rsidRPr="00515445" w:rsidRDefault="00515445" w:rsidP="00515445">
      <w:pPr>
        <w:rPr>
          <w:lang w:val="vi-VN"/>
        </w:rPr>
      </w:pPr>
      <w:r w:rsidRPr="00515445">
        <w:rPr>
          <w:lang w:val="vi-VN"/>
        </w:rPr>
        <w:t xml:space="preserve">            "vn": "Bạn </w:t>
      </w:r>
      <w:del w:id="1060" w:author="Canh Duc Nguyen" w:date="2023-10-14T13:49:00Z">
        <w:r w:rsidRPr="00515445" w:rsidDel="001E437D">
          <w:rPr>
            <w:lang w:val="vi-VN"/>
          </w:rPr>
          <w:delText xml:space="preserve">có </w:delText>
        </w:r>
      </w:del>
      <w:r w:rsidRPr="00515445">
        <w:rPr>
          <w:lang w:val="vi-VN"/>
        </w:rPr>
        <w:t xml:space="preserve">muốn đến </w:t>
      </w:r>
      <w:del w:id="1061" w:author="Canh Duc Nguyen" w:date="2023-10-14T13:49:00Z">
        <w:r w:rsidRPr="00515445" w:rsidDel="001E437D">
          <w:rPr>
            <w:lang w:val="vi-VN"/>
          </w:rPr>
          <w:delText xml:space="preserve">bên </w:delText>
        </w:r>
      </w:del>
      <w:r w:rsidRPr="00515445">
        <w:rPr>
          <w:lang w:val="vi-VN"/>
        </w:rPr>
        <w:t xml:space="preserve">nhà của tôi chơi chứ?",       </w:t>
      </w:r>
    </w:p>
    <w:p w14:paraId="1804AA9F" w14:textId="77777777" w:rsidR="00515445" w:rsidRPr="00515445" w:rsidRDefault="00515445" w:rsidP="00515445">
      <w:pPr>
        <w:rPr>
          <w:lang w:val="vi-VN"/>
        </w:rPr>
      </w:pPr>
      <w:r w:rsidRPr="00515445">
        <w:rPr>
          <w:lang w:val="vi-VN"/>
        </w:rPr>
        <w:t xml:space="preserve">            "en": "You want to come over to my house to hang out, right?",     </w:t>
      </w:r>
    </w:p>
    <w:p w14:paraId="06125455" w14:textId="77777777" w:rsidR="00515445" w:rsidRPr="00515445" w:rsidRDefault="00515445" w:rsidP="00515445">
      <w:pPr>
        <w:rPr>
          <w:lang w:val="vi-VN"/>
        </w:rPr>
      </w:pPr>
      <w:r w:rsidRPr="00515445">
        <w:rPr>
          <w:lang w:val="vi-VN"/>
        </w:rPr>
        <w:t xml:space="preserve">        },     </w:t>
      </w:r>
    </w:p>
    <w:p w14:paraId="0839E7B2" w14:textId="77777777" w:rsidR="00515445" w:rsidRPr="00515445" w:rsidRDefault="00515445" w:rsidP="00515445">
      <w:pPr>
        <w:rPr>
          <w:lang w:val="vi-VN"/>
        </w:rPr>
      </w:pPr>
      <w:r w:rsidRPr="00515445">
        <w:rPr>
          <w:lang w:val="vi-VN"/>
        </w:rPr>
        <w:t xml:space="preserve">        {       </w:t>
      </w:r>
    </w:p>
    <w:p w14:paraId="307A4E96" w14:textId="2CE32C11" w:rsidR="00515445" w:rsidRPr="00515445" w:rsidRDefault="00515445" w:rsidP="00515445">
      <w:pPr>
        <w:rPr>
          <w:lang w:val="vi-VN"/>
        </w:rPr>
      </w:pPr>
      <w:r w:rsidRPr="00515445">
        <w:rPr>
          <w:lang w:val="vi-VN"/>
        </w:rPr>
        <w:t xml:space="preserve">            "vn": "Hôm nay là ngày đẹp trời chứ</w:t>
      </w:r>
      <w:ins w:id="1062" w:author="Canh Duc Nguyen" w:date="2023-10-14T13:49:00Z">
        <w:r w:rsidR="001E437D">
          <w:rPr>
            <w:lang w:val="vi-VN"/>
          </w:rPr>
          <w:t xml:space="preserve"> nhỉ</w:t>
        </w:r>
      </w:ins>
      <w:r w:rsidRPr="00515445">
        <w:rPr>
          <w:lang w:val="vi-VN"/>
        </w:rPr>
        <w:t xml:space="preserve">?",       </w:t>
      </w:r>
    </w:p>
    <w:p w14:paraId="5F25AFCD" w14:textId="77777777" w:rsidR="00515445" w:rsidRPr="00515445" w:rsidRDefault="00515445" w:rsidP="00515445">
      <w:pPr>
        <w:rPr>
          <w:lang w:val="vi-VN"/>
        </w:rPr>
      </w:pPr>
      <w:r w:rsidRPr="00515445">
        <w:rPr>
          <w:lang w:val="vi-VN"/>
        </w:rPr>
        <w:t xml:space="preserve">            "en": "Today is a beautiful day, isn't it?",     </w:t>
      </w:r>
    </w:p>
    <w:p w14:paraId="43D6271C" w14:textId="77777777" w:rsidR="00515445" w:rsidRPr="00515445" w:rsidRDefault="00515445" w:rsidP="00515445">
      <w:pPr>
        <w:rPr>
          <w:lang w:val="vi-VN"/>
        </w:rPr>
      </w:pPr>
      <w:r w:rsidRPr="00515445">
        <w:rPr>
          <w:lang w:val="vi-VN"/>
        </w:rPr>
        <w:t xml:space="preserve">        },     </w:t>
      </w:r>
    </w:p>
    <w:p w14:paraId="09A73CA2" w14:textId="77777777" w:rsidR="00515445" w:rsidRPr="00515445" w:rsidRDefault="00515445" w:rsidP="00515445">
      <w:pPr>
        <w:rPr>
          <w:lang w:val="vi-VN"/>
        </w:rPr>
      </w:pPr>
      <w:r w:rsidRPr="00515445">
        <w:rPr>
          <w:lang w:val="vi-VN"/>
        </w:rPr>
        <w:t xml:space="preserve">        {       </w:t>
      </w:r>
    </w:p>
    <w:p w14:paraId="6FCDD60F" w14:textId="00D8712E" w:rsidR="00515445" w:rsidRPr="00515445" w:rsidRDefault="00515445" w:rsidP="00515445">
      <w:pPr>
        <w:rPr>
          <w:lang w:val="vi-VN"/>
        </w:rPr>
      </w:pPr>
      <w:r w:rsidRPr="00515445">
        <w:rPr>
          <w:lang w:val="vi-VN"/>
        </w:rPr>
        <w:t xml:space="preserve">             "vn": "</w:t>
      </w:r>
      <w:del w:id="1063" w:author="Canh Duc Nguyen" w:date="2023-10-14T13:49:00Z">
        <w:r w:rsidRPr="00515445" w:rsidDel="001E437D">
          <w:rPr>
            <w:lang w:val="vi-VN"/>
          </w:rPr>
          <w:delText xml:space="preserve">Cậu </w:delText>
        </w:r>
      </w:del>
      <w:ins w:id="1064" w:author="Canh Duc Nguyen" w:date="2023-10-14T13:49:00Z">
        <w:r w:rsidR="001E437D">
          <w:rPr>
            <w:lang w:val="vi-VN"/>
          </w:rPr>
          <w:t xml:space="preserve">Anh </w:t>
        </w:r>
      </w:ins>
      <w:r w:rsidRPr="00515445">
        <w:rPr>
          <w:lang w:val="vi-VN"/>
        </w:rPr>
        <w:t xml:space="preserve">vẫn còn nhớ </w:t>
      </w:r>
      <w:del w:id="1065" w:author="Canh Duc Nguyen" w:date="2023-10-14T13:49:00Z">
        <w:r w:rsidRPr="00515445" w:rsidDel="001E437D">
          <w:rPr>
            <w:lang w:val="vi-VN"/>
          </w:rPr>
          <w:delText xml:space="preserve">mình </w:delText>
        </w:r>
      </w:del>
      <w:ins w:id="1066" w:author="Canh Duc Nguyen" w:date="2023-10-14T13:49:00Z">
        <w:r w:rsidR="001E437D">
          <w:rPr>
            <w:lang w:val="vi-VN"/>
          </w:rPr>
          <w:t xml:space="preserve">chúng ta </w:t>
        </w:r>
      </w:ins>
      <w:r w:rsidRPr="00515445">
        <w:rPr>
          <w:lang w:val="vi-VN"/>
        </w:rPr>
        <w:t xml:space="preserve">đã hẹn hò ở đâu chứ?",       </w:t>
      </w:r>
    </w:p>
    <w:p w14:paraId="4699FB07" w14:textId="77777777" w:rsidR="00515445" w:rsidRPr="00515445" w:rsidRDefault="00515445" w:rsidP="00515445">
      <w:pPr>
        <w:rPr>
          <w:lang w:val="vi-VN"/>
        </w:rPr>
      </w:pPr>
      <w:r w:rsidRPr="00515445">
        <w:rPr>
          <w:lang w:val="vi-VN"/>
        </w:rPr>
        <w:t xml:space="preserve">            "en": "You still remember where we agreed to meet up, right?",     </w:t>
      </w:r>
    </w:p>
    <w:p w14:paraId="1C4025DE" w14:textId="77777777" w:rsidR="00515445" w:rsidRPr="00515445" w:rsidRDefault="00515445" w:rsidP="00515445">
      <w:pPr>
        <w:rPr>
          <w:lang w:val="vi-VN"/>
        </w:rPr>
      </w:pPr>
      <w:r w:rsidRPr="00515445">
        <w:rPr>
          <w:lang w:val="vi-VN"/>
        </w:rPr>
        <w:t xml:space="preserve">        },  </w:t>
      </w:r>
    </w:p>
    <w:p w14:paraId="63F985D2" w14:textId="77777777" w:rsidR="00515445" w:rsidRPr="00515445" w:rsidRDefault="00515445" w:rsidP="00515445">
      <w:pPr>
        <w:rPr>
          <w:lang w:val="vi-VN"/>
        </w:rPr>
      </w:pPr>
      <w:r w:rsidRPr="00515445">
        <w:rPr>
          <w:lang w:val="vi-VN"/>
        </w:rPr>
        <w:lastRenderedPageBreak/>
        <w:t xml:space="preserve">        {      </w:t>
      </w:r>
    </w:p>
    <w:p w14:paraId="768FB0C3" w14:textId="77777777" w:rsidR="00515445" w:rsidRPr="00515445" w:rsidRDefault="00515445" w:rsidP="00515445">
      <w:pPr>
        <w:rPr>
          <w:lang w:val="vi-VN"/>
        </w:rPr>
      </w:pPr>
      <w:r w:rsidRPr="00515445">
        <w:rPr>
          <w:lang w:val="vi-VN"/>
        </w:rPr>
        <w:t xml:space="preserve">            "vn": "Anh ấy là người bạn tốt nhất của bạn chứ?",       </w:t>
      </w:r>
    </w:p>
    <w:p w14:paraId="017D2321" w14:textId="77777777" w:rsidR="00515445" w:rsidRPr="00515445" w:rsidRDefault="00515445" w:rsidP="00515445">
      <w:pPr>
        <w:rPr>
          <w:lang w:val="vi-VN"/>
        </w:rPr>
      </w:pPr>
      <w:r w:rsidRPr="00515445">
        <w:rPr>
          <w:lang w:val="vi-VN"/>
        </w:rPr>
        <w:t xml:space="preserve">            "en": "He is your best friend, isn't he?", </w:t>
      </w:r>
    </w:p>
    <w:p w14:paraId="38B946E3" w14:textId="77777777" w:rsidR="00515445" w:rsidRPr="00515445" w:rsidRDefault="00515445" w:rsidP="00515445">
      <w:pPr>
        <w:rPr>
          <w:lang w:val="vi-VN"/>
        </w:rPr>
      </w:pPr>
      <w:r w:rsidRPr="00515445">
        <w:rPr>
          <w:lang w:val="vi-VN"/>
        </w:rPr>
        <w:t xml:space="preserve">        }   </w:t>
      </w:r>
    </w:p>
    <w:p w14:paraId="36E13826" w14:textId="77777777" w:rsidR="00515445" w:rsidRPr="00515445" w:rsidRDefault="00515445" w:rsidP="00515445">
      <w:pPr>
        <w:rPr>
          <w:lang w:val="vi-VN"/>
        </w:rPr>
      </w:pPr>
      <w:r w:rsidRPr="00515445">
        <w:rPr>
          <w:lang w:val="vi-VN"/>
        </w:rPr>
        <w:t xml:space="preserve">    ] </w:t>
      </w:r>
    </w:p>
    <w:p w14:paraId="7933EC42" w14:textId="77777777" w:rsidR="00515445" w:rsidRPr="00515445" w:rsidRDefault="00515445" w:rsidP="00515445">
      <w:pPr>
        <w:rPr>
          <w:lang w:val="vi-VN"/>
        </w:rPr>
      </w:pPr>
      <w:r w:rsidRPr="00515445">
        <w:rPr>
          <w:lang w:val="vi-VN"/>
        </w:rPr>
        <w:t>}</w:t>
      </w:r>
    </w:p>
    <w:p w14:paraId="57FB93BD" w14:textId="77777777" w:rsidR="00515445" w:rsidRPr="00515445" w:rsidRDefault="00515445" w:rsidP="00515445">
      <w:pPr>
        <w:rPr>
          <w:lang w:val="vi-VN"/>
        </w:rPr>
      </w:pPr>
      <w:r w:rsidRPr="00515445">
        <w:rPr>
          <w:lang w:val="vi-VN"/>
        </w:rPr>
        <w:t>-----------------------------</w:t>
      </w:r>
    </w:p>
    <w:p w14:paraId="695FABEC" w14:textId="77777777" w:rsidR="00515445" w:rsidRPr="00515445" w:rsidRDefault="00515445" w:rsidP="00515445">
      <w:pPr>
        <w:rPr>
          <w:lang w:val="vi-VN"/>
        </w:rPr>
      </w:pPr>
      <w:r w:rsidRPr="00515445">
        <w:rPr>
          <w:lang w:val="vi-VN"/>
        </w:rPr>
        <w:t xml:space="preserve">keyword: Final particle 'đấy' </w:t>
      </w:r>
    </w:p>
    <w:p w14:paraId="16537D04" w14:textId="77777777" w:rsidR="00515445" w:rsidRPr="00515445" w:rsidRDefault="00515445" w:rsidP="00515445">
      <w:pPr>
        <w:rPr>
          <w:lang w:val="vi-VN"/>
        </w:rPr>
      </w:pPr>
      <w:r w:rsidRPr="00515445">
        <w:rPr>
          <w:lang w:val="vi-VN"/>
        </w:rPr>
        <w:t xml:space="preserve">PROMPT: Generate grammar explanation for following Vietnamese grammar point: Final particle 'đấy' </w:t>
      </w:r>
    </w:p>
    <w:p w14:paraId="1BEFB4BC" w14:textId="77777777" w:rsidR="00515445" w:rsidRPr="00515445" w:rsidRDefault="00515445" w:rsidP="00515445">
      <w:pPr>
        <w:rPr>
          <w:lang w:val="vi-VN"/>
        </w:rPr>
      </w:pPr>
      <w:r w:rsidRPr="00515445">
        <w:rPr>
          <w:lang w:val="vi-VN"/>
        </w:rPr>
        <w:t xml:space="preserve">RESPONSE: { </w:t>
      </w:r>
    </w:p>
    <w:p w14:paraId="55F53F33" w14:textId="77777777" w:rsidR="00515445" w:rsidRPr="00515445" w:rsidRDefault="00515445" w:rsidP="00515445">
      <w:pPr>
        <w:rPr>
          <w:lang w:val="vi-VN"/>
        </w:rPr>
      </w:pPr>
      <w:r w:rsidRPr="00515445">
        <w:rPr>
          <w:lang w:val="vi-VN"/>
        </w:rPr>
        <w:t xml:space="preserve">  "title": "Final particle 'đấy'", </w:t>
      </w:r>
    </w:p>
    <w:p w14:paraId="3C867C7E" w14:textId="77777777" w:rsidR="00515445" w:rsidRPr="00515445" w:rsidRDefault="00515445" w:rsidP="00515445">
      <w:pPr>
        <w:rPr>
          <w:lang w:val="vi-VN"/>
        </w:rPr>
      </w:pPr>
      <w:r w:rsidRPr="00515445">
        <w:rPr>
          <w:lang w:val="vi-VN"/>
        </w:rPr>
        <w:t xml:space="preserve">  "short_explanation": "Used to emphasize or indicate certainty of a statement.", </w:t>
      </w:r>
    </w:p>
    <w:p w14:paraId="0E62B602" w14:textId="77777777" w:rsidR="00515445" w:rsidRPr="00515445" w:rsidRDefault="00515445" w:rsidP="00515445">
      <w:pPr>
        <w:rPr>
          <w:lang w:val="vi-VN"/>
        </w:rPr>
      </w:pPr>
      <w:r w:rsidRPr="00515445">
        <w:rPr>
          <w:lang w:val="vi-VN"/>
        </w:rPr>
        <w:t xml:space="preserve">  "long_explanation": "The Vietnamese final particle 'đấy' serves a variety of purposes in speech. It can be used to emphasize a statement, to express mild surprise or disagreement, to signify the certainty or importance of a statement, or to convey a sense of urgency to the listener. It is often synonymous with expressions like 'that's it', 'there you go', or 'see' in English.", </w:t>
      </w:r>
    </w:p>
    <w:p w14:paraId="7BED2218" w14:textId="50041FA7" w:rsidR="00515445" w:rsidRPr="00515445" w:rsidRDefault="00515445" w:rsidP="00515445">
      <w:pPr>
        <w:rPr>
          <w:lang w:val="vi-VN"/>
        </w:rPr>
      </w:pPr>
      <w:r w:rsidRPr="00515445">
        <w:rPr>
          <w:lang w:val="vi-VN"/>
        </w:rPr>
        <w:t xml:space="preserve">  "formation": "</w:t>
      </w:r>
      <w:ins w:id="1067" w:author="Canh Duc Nguyen" w:date="2023-10-14T13:52:00Z">
        <w:r w:rsidR="009110D9" w:rsidRPr="00515445">
          <w:rPr>
            <w:lang w:val="vi-VN"/>
          </w:rPr>
          <w:t>'</w:t>
        </w:r>
        <w:r w:rsidR="009110D9">
          <w:rPr>
            <w:lang w:val="vi-VN"/>
          </w:rPr>
          <w:t>Đ</w:t>
        </w:r>
        <w:r w:rsidR="009110D9" w:rsidRPr="00515445">
          <w:rPr>
            <w:lang w:val="vi-VN"/>
          </w:rPr>
          <w:t>ấy'</w:t>
        </w:r>
        <w:r w:rsidR="009110D9">
          <w:rPr>
            <w:lang w:val="vi-VN"/>
          </w:rPr>
          <w:t xml:space="preserve">, + </w:t>
        </w:r>
      </w:ins>
      <w:r w:rsidRPr="00515445">
        <w:rPr>
          <w:lang w:val="vi-VN"/>
        </w:rPr>
        <w:t>Subject + Predicate</w:t>
      </w:r>
      <w:del w:id="1068" w:author="Canh Duc Nguyen" w:date="2023-10-14T13:52:00Z">
        <w:r w:rsidRPr="00515445" w:rsidDel="009110D9">
          <w:rPr>
            <w:lang w:val="vi-VN"/>
          </w:rPr>
          <w:delText xml:space="preserve"> + 'đấy'</w:delText>
        </w:r>
      </w:del>
      <w:ins w:id="1069" w:author="Canh Duc Nguyen" w:date="2023-10-14T13:53:00Z">
        <w:r w:rsidR="009110D9">
          <w:rPr>
            <w:lang w:val="vi-VN"/>
          </w:rPr>
          <w:t xml:space="preserve"> </w:t>
        </w:r>
      </w:ins>
      <w:del w:id="1070" w:author="Canh Duc Nguyen" w:date="2023-10-14T13:53:00Z">
        <w:r w:rsidRPr="00515445" w:rsidDel="009110D9">
          <w:rPr>
            <w:lang w:val="vi-VN"/>
          </w:rPr>
          <w:delText>"</w:delText>
        </w:r>
      </w:del>
      <w:ins w:id="1071" w:author="Canh Duc Nguyen" w:date="2023-10-14T13:53:00Z">
        <w:r w:rsidR="009110D9">
          <w:rPr>
            <w:lang w:val="vi-VN"/>
          </w:rPr>
          <w:t xml:space="preserve">/ Sub + Prediacte + </w:t>
        </w:r>
      </w:ins>
      <w:ins w:id="1072" w:author="Canh Duc Nguyen" w:date="2023-10-14T13:54:00Z">
        <w:r w:rsidR="009110D9">
          <w:rPr>
            <w:lang w:val="vi-VN"/>
          </w:rPr>
          <w:t>‘</w:t>
        </w:r>
      </w:ins>
      <w:ins w:id="1073" w:author="Canh Duc Nguyen" w:date="2023-10-14T13:53:00Z">
        <w:r w:rsidR="009110D9">
          <w:rPr>
            <w:lang w:val="vi-VN"/>
          </w:rPr>
          <w:t>đấy</w:t>
        </w:r>
      </w:ins>
      <w:ins w:id="1074" w:author="Canh Duc Nguyen" w:date="2023-10-14T13:54:00Z">
        <w:r w:rsidR="009110D9">
          <w:rPr>
            <w:lang w:val="vi-VN"/>
          </w:rPr>
          <w:t>’ “</w:t>
        </w:r>
      </w:ins>
      <w:ins w:id="1075" w:author="Canh Duc Nguyen" w:date="2023-10-14T13:53:00Z">
        <w:r w:rsidR="009110D9">
          <w:rPr>
            <w:lang w:val="vi-VN"/>
          </w:rPr>
          <w:t>.</w:t>
        </w:r>
      </w:ins>
      <w:r w:rsidRPr="00515445">
        <w:rPr>
          <w:lang w:val="vi-VN"/>
        </w:rPr>
        <w:t>,</w:t>
      </w:r>
    </w:p>
    <w:p w14:paraId="5341FBD6" w14:textId="77777777" w:rsidR="00515445" w:rsidRPr="00515445" w:rsidRDefault="00515445" w:rsidP="00515445">
      <w:pPr>
        <w:rPr>
          <w:lang w:val="vi-VN"/>
        </w:rPr>
      </w:pPr>
      <w:r w:rsidRPr="00515445">
        <w:rPr>
          <w:lang w:val="vi-VN"/>
        </w:rPr>
        <w:t xml:space="preserve">  "examples": [ </w:t>
      </w:r>
    </w:p>
    <w:p w14:paraId="25672A05" w14:textId="77777777" w:rsidR="00515445" w:rsidRPr="00515445" w:rsidRDefault="00515445" w:rsidP="00515445">
      <w:pPr>
        <w:rPr>
          <w:lang w:val="vi-VN"/>
        </w:rPr>
      </w:pPr>
      <w:r w:rsidRPr="00515445">
        <w:rPr>
          <w:lang w:val="vi-VN"/>
        </w:rPr>
        <w:t xml:space="preserve">    { </w:t>
      </w:r>
    </w:p>
    <w:p w14:paraId="01C3BD2A" w14:textId="41EED382" w:rsidR="00515445" w:rsidRPr="00515445" w:rsidRDefault="00515445" w:rsidP="00515445">
      <w:pPr>
        <w:rPr>
          <w:lang w:val="vi-VN"/>
        </w:rPr>
      </w:pPr>
      <w:r w:rsidRPr="00515445">
        <w:rPr>
          <w:lang w:val="vi-VN"/>
        </w:rPr>
        <w:t xml:space="preserve">      "vn": "</w:t>
      </w:r>
      <w:ins w:id="1076" w:author="Canh Duc Nguyen" w:date="2023-10-14T13:52:00Z">
        <w:r w:rsidR="009110D9">
          <w:rPr>
            <w:lang w:val="vi-VN"/>
          </w:rPr>
          <w:t>Đấy, a</w:t>
        </w:r>
      </w:ins>
      <w:del w:id="1077" w:author="Canh Duc Nguyen" w:date="2023-10-14T13:52:00Z">
        <w:r w:rsidRPr="00515445" w:rsidDel="009110D9">
          <w:rPr>
            <w:lang w:val="vi-VN"/>
          </w:rPr>
          <w:delText>A</w:delText>
        </w:r>
      </w:del>
      <w:r w:rsidRPr="00515445">
        <w:rPr>
          <w:lang w:val="vi-VN"/>
        </w:rPr>
        <w:t xml:space="preserve">nh ấy là </w:t>
      </w:r>
      <w:ins w:id="1078" w:author="Canh Duc Nguyen" w:date="2023-10-14T13:52:00Z">
        <w:r w:rsidR="009110D9">
          <w:rPr>
            <w:lang w:val="vi-VN"/>
          </w:rPr>
          <w:t xml:space="preserve">một </w:t>
        </w:r>
      </w:ins>
      <w:r w:rsidRPr="00515445">
        <w:rPr>
          <w:lang w:val="vi-VN"/>
        </w:rPr>
        <w:t>giáo viên</w:t>
      </w:r>
      <w:del w:id="1079" w:author="Canh Duc Nguyen" w:date="2023-10-14T13:52:00Z">
        <w:r w:rsidRPr="00515445" w:rsidDel="009110D9">
          <w:rPr>
            <w:lang w:val="vi-VN"/>
          </w:rPr>
          <w:delText xml:space="preserve"> đấy</w:delText>
        </w:r>
      </w:del>
      <w:r w:rsidRPr="00515445">
        <w:rPr>
          <w:lang w:val="vi-VN"/>
        </w:rPr>
        <w:t xml:space="preserve">.", </w:t>
      </w:r>
    </w:p>
    <w:p w14:paraId="4D3CA257" w14:textId="77777777" w:rsidR="00515445" w:rsidRPr="00515445" w:rsidRDefault="00515445" w:rsidP="00515445">
      <w:pPr>
        <w:rPr>
          <w:lang w:val="vi-VN"/>
        </w:rPr>
      </w:pPr>
      <w:r w:rsidRPr="00515445">
        <w:rPr>
          <w:lang w:val="vi-VN"/>
        </w:rPr>
        <w:t xml:space="preserve">      "en": "He is a teacher, you know." </w:t>
      </w:r>
    </w:p>
    <w:p w14:paraId="2A2CB249" w14:textId="77777777" w:rsidR="00515445" w:rsidRPr="00515445" w:rsidRDefault="00515445" w:rsidP="00515445">
      <w:pPr>
        <w:rPr>
          <w:lang w:val="vi-VN"/>
        </w:rPr>
      </w:pPr>
      <w:r w:rsidRPr="00515445">
        <w:rPr>
          <w:lang w:val="vi-VN"/>
        </w:rPr>
        <w:t xml:space="preserve">    }, </w:t>
      </w:r>
    </w:p>
    <w:p w14:paraId="0FC05A5D" w14:textId="77777777" w:rsidR="00515445" w:rsidRPr="00515445" w:rsidRDefault="00515445" w:rsidP="00515445">
      <w:pPr>
        <w:rPr>
          <w:lang w:val="vi-VN"/>
        </w:rPr>
      </w:pPr>
      <w:r w:rsidRPr="00515445">
        <w:rPr>
          <w:lang w:val="vi-VN"/>
        </w:rPr>
        <w:t xml:space="preserve">    { </w:t>
      </w:r>
    </w:p>
    <w:p w14:paraId="61574BF8" w14:textId="2C1394F6" w:rsidR="00515445" w:rsidRPr="00515445" w:rsidRDefault="00515445" w:rsidP="00515445">
      <w:pPr>
        <w:rPr>
          <w:lang w:val="vi-VN"/>
        </w:rPr>
      </w:pPr>
      <w:r w:rsidRPr="00515445">
        <w:rPr>
          <w:lang w:val="vi-VN"/>
        </w:rPr>
        <w:t xml:space="preserve">      "vn": "</w:t>
      </w:r>
      <w:ins w:id="1080" w:author="Canh Duc Nguyen" w:date="2023-10-14T13:51:00Z">
        <w:r w:rsidR="009110D9">
          <w:rPr>
            <w:lang w:val="vi-VN"/>
          </w:rPr>
          <w:t>Đấy, c</w:t>
        </w:r>
      </w:ins>
      <w:del w:id="1081" w:author="Canh Duc Nguyen" w:date="2023-10-14T13:51:00Z">
        <w:r w:rsidRPr="00515445" w:rsidDel="009110D9">
          <w:rPr>
            <w:lang w:val="vi-VN"/>
          </w:rPr>
          <w:delText>C</w:delText>
        </w:r>
      </w:del>
      <w:r w:rsidRPr="00515445">
        <w:rPr>
          <w:lang w:val="vi-VN"/>
        </w:rPr>
        <w:t xml:space="preserve">ô ấy </w:t>
      </w:r>
      <w:ins w:id="1082" w:author="Canh Duc Nguyen" w:date="2023-10-14T13:51:00Z">
        <w:r w:rsidR="009110D9">
          <w:rPr>
            <w:lang w:val="vi-VN"/>
          </w:rPr>
          <w:t xml:space="preserve">đã </w:t>
        </w:r>
      </w:ins>
      <w:r w:rsidRPr="00515445">
        <w:rPr>
          <w:lang w:val="vi-VN"/>
        </w:rPr>
        <w:t>không liên lạc với tôi</w:t>
      </w:r>
      <w:del w:id="1083" w:author="Canh Duc Nguyen" w:date="2023-10-14T13:51:00Z">
        <w:r w:rsidRPr="00515445" w:rsidDel="009110D9">
          <w:rPr>
            <w:lang w:val="vi-VN"/>
          </w:rPr>
          <w:delText xml:space="preserve"> đấy</w:delText>
        </w:r>
      </w:del>
      <w:r w:rsidRPr="00515445">
        <w:rPr>
          <w:lang w:val="vi-VN"/>
        </w:rPr>
        <w:t xml:space="preserve">.", </w:t>
      </w:r>
    </w:p>
    <w:p w14:paraId="6D0A4D0C" w14:textId="77777777" w:rsidR="00515445" w:rsidRPr="00515445" w:rsidRDefault="00515445" w:rsidP="00515445">
      <w:pPr>
        <w:rPr>
          <w:lang w:val="vi-VN"/>
        </w:rPr>
      </w:pPr>
      <w:r w:rsidRPr="00515445">
        <w:rPr>
          <w:lang w:val="vi-VN"/>
        </w:rPr>
        <w:t xml:space="preserve">      "en": "She didn't contact me, that's for sure." </w:t>
      </w:r>
    </w:p>
    <w:p w14:paraId="3F3AAB0A" w14:textId="77777777" w:rsidR="00515445" w:rsidRPr="00515445" w:rsidRDefault="00515445" w:rsidP="00515445">
      <w:pPr>
        <w:rPr>
          <w:lang w:val="vi-VN"/>
        </w:rPr>
      </w:pPr>
      <w:r w:rsidRPr="00515445">
        <w:rPr>
          <w:lang w:val="vi-VN"/>
        </w:rPr>
        <w:t xml:space="preserve">    }, </w:t>
      </w:r>
    </w:p>
    <w:p w14:paraId="48C064D7" w14:textId="77777777" w:rsidR="00515445" w:rsidRPr="00515445" w:rsidRDefault="00515445" w:rsidP="00515445">
      <w:pPr>
        <w:rPr>
          <w:lang w:val="vi-VN"/>
        </w:rPr>
      </w:pPr>
      <w:r w:rsidRPr="00515445">
        <w:rPr>
          <w:lang w:val="vi-VN"/>
        </w:rPr>
        <w:t xml:space="preserve">    { </w:t>
      </w:r>
    </w:p>
    <w:p w14:paraId="17E96D84" w14:textId="20BAF1C5" w:rsidR="00515445" w:rsidRPr="00515445" w:rsidRDefault="00515445" w:rsidP="00515445">
      <w:pPr>
        <w:rPr>
          <w:lang w:val="vi-VN"/>
        </w:rPr>
      </w:pPr>
      <w:r w:rsidRPr="00515445">
        <w:rPr>
          <w:lang w:val="vi-VN"/>
        </w:rPr>
        <w:t xml:space="preserve">      "vn": "</w:t>
      </w:r>
      <w:ins w:id="1084" w:author="Canh Duc Nguyen" w:date="2023-10-14T13:52:00Z">
        <w:r w:rsidR="009110D9">
          <w:rPr>
            <w:lang w:val="vi-VN"/>
          </w:rPr>
          <w:t>Đấy, đ</w:t>
        </w:r>
      </w:ins>
      <w:del w:id="1085" w:author="Canh Duc Nguyen" w:date="2023-10-14T13:52:00Z">
        <w:r w:rsidRPr="00515445" w:rsidDel="009110D9">
          <w:rPr>
            <w:lang w:val="vi-VN"/>
          </w:rPr>
          <w:delText>Đ</w:delText>
        </w:r>
      </w:del>
      <w:r w:rsidRPr="00515445">
        <w:rPr>
          <w:lang w:val="vi-VN"/>
        </w:rPr>
        <w:t>iện thoại của tôi</w:t>
      </w:r>
      <w:ins w:id="1086" w:author="Canh Duc Nguyen" w:date="2023-10-14T13:52:00Z">
        <w:r w:rsidR="009110D9">
          <w:rPr>
            <w:lang w:val="vi-VN"/>
          </w:rPr>
          <w:t xml:space="preserve"> nằm ở đây</w:t>
        </w:r>
      </w:ins>
      <w:ins w:id="1087" w:author="Canh Duc Nguyen" w:date="2023-10-14T13:54:00Z">
        <w:r w:rsidR="009110D9">
          <w:rPr>
            <w:lang w:val="vi-VN"/>
          </w:rPr>
          <w:t xml:space="preserve"> này</w:t>
        </w:r>
      </w:ins>
      <w:del w:id="1088" w:author="Canh Duc Nguyen" w:date="2023-10-14T13:52:00Z">
        <w:r w:rsidRPr="00515445" w:rsidDel="009110D9">
          <w:rPr>
            <w:lang w:val="vi-VN"/>
          </w:rPr>
          <w:delText xml:space="preserve"> ở đây đấy</w:delText>
        </w:r>
      </w:del>
      <w:r w:rsidRPr="00515445">
        <w:rPr>
          <w:lang w:val="vi-VN"/>
        </w:rPr>
        <w:t xml:space="preserve">.", </w:t>
      </w:r>
    </w:p>
    <w:p w14:paraId="711B1985" w14:textId="77777777" w:rsidR="00515445" w:rsidRPr="00515445" w:rsidRDefault="00515445" w:rsidP="00515445">
      <w:pPr>
        <w:rPr>
          <w:lang w:val="vi-VN"/>
        </w:rPr>
      </w:pPr>
      <w:r w:rsidRPr="00515445">
        <w:rPr>
          <w:lang w:val="vi-VN"/>
        </w:rPr>
        <w:t xml:space="preserve">      "en": "My phone is right here, see." </w:t>
      </w:r>
    </w:p>
    <w:p w14:paraId="37AF08D7" w14:textId="77777777" w:rsidR="00515445" w:rsidRPr="00515445" w:rsidRDefault="00515445" w:rsidP="00515445">
      <w:pPr>
        <w:rPr>
          <w:lang w:val="vi-VN"/>
        </w:rPr>
      </w:pPr>
      <w:r w:rsidRPr="00515445">
        <w:rPr>
          <w:lang w:val="vi-VN"/>
        </w:rPr>
        <w:t xml:space="preserve">    }, </w:t>
      </w:r>
    </w:p>
    <w:p w14:paraId="50F2EDCE" w14:textId="77777777" w:rsidR="00515445" w:rsidRPr="00515445" w:rsidRDefault="00515445" w:rsidP="00515445">
      <w:pPr>
        <w:rPr>
          <w:lang w:val="vi-VN"/>
        </w:rPr>
      </w:pPr>
      <w:r w:rsidRPr="00515445">
        <w:rPr>
          <w:lang w:val="vi-VN"/>
        </w:rPr>
        <w:t xml:space="preserve">    { </w:t>
      </w:r>
    </w:p>
    <w:p w14:paraId="1299DF8A" w14:textId="77777777" w:rsidR="00515445" w:rsidRPr="00515445" w:rsidRDefault="00515445" w:rsidP="00515445">
      <w:pPr>
        <w:rPr>
          <w:lang w:val="vi-VN"/>
        </w:rPr>
      </w:pPr>
      <w:r w:rsidRPr="00515445">
        <w:rPr>
          <w:lang w:val="vi-VN"/>
        </w:rPr>
        <w:t xml:space="preserve">      "vn": "Đây là quyển sách mà tôi đang nói đến đấy.", </w:t>
      </w:r>
    </w:p>
    <w:p w14:paraId="34217398" w14:textId="77777777" w:rsidR="00515445" w:rsidRPr="00515445" w:rsidRDefault="00515445" w:rsidP="00515445">
      <w:pPr>
        <w:rPr>
          <w:lang w:val="vi-VN"/>
        </w:rPr>
      </w:pPr>
      <w:r w:rsidRPr="00515445">
        <w:rPr>
          <w:lang w:val="vi-VN"/>
        </w:rPr>
        <w:t xml:space="preserve">      "en": "This is the book I was talking about." </w:t>
      </w:r>
    </w:p>
    <w:p w14:paraId="025C6C7C" w14:textId="77777777" w:rsidR="00515445" w:rsidRPr="00515445" w:rsidRDefault="00515445" w:rsidP="00515445">
      <w:pPr>
        <w:rPr>
          <w:lang w:val="vi-VN"/>
        </w:rPr>
      </w:pPr>
      <w:r w:rsidRPr="00515445">
        <w:rPr>
          <w:lang w:val="vi-VN"/>
        </w:rPr>
        <w:t xml:space="preserve">    } </w:t>
      </w:r>
    </w:p>
    <w:p w14:paraId="2EBA717E" w14:textId="77777777" w:rsidR="00515445" w:rsidRPr="00515445" w:rsidRDefault="00515445" w:rsidP="00515445">
      <w:pPr>
        <w:rPr>
          <w:lang w:val="vi-VN"/>
        </w:rPr>
      </w:pPr>
      <w:r w:rsidRPr="00515445">
        <w:rPr>
          <w:lang w:val="vi-VN"/>
        </w:rPr>
        <w:t xml:space="preserve">  ] </w:t>
      </w:r>
    </w:p>
    <w:p w14:paraId="41A0BB34" w14:textId="77777777" w:rsidR="00515445" w:rsidRPr="00515445" w:rsidRDefault="00515445" w:rsidP="00515445">
      <w:pPr>
        <w:rPr>
          <w:lang w:val="vi-VN"/>
        </w:rPr>
      </w:pPr>
      <w:r w:rsidRPr="00515445">
        <w:rPr>
          <w:lang w:val="vi-VN"/>
        </w:rPr>
        <w:t>}</w:t>
      </w:r>
    </w:p>
    <w:p w14:paraId="4E3A8EDC" w14:textId="77777777" w:rsidR="00515445" w:rsidRPr="00515445" w:rsidRDefault="00515445" w:rsidP="00515445">
      <w:pPr>
        <w:rPr>
          <w:lang w:val="vi-VN"/>
        </w:rPr>
      </w:pPr>
      <w:r w:rsidRPr="00515445">
        <w:rPr>
          <w:lang w:val="vi-VN"/>
        </w:rPr>
        <w:t>-----------------------------</w:t>
      </w:r>
    </w:p>
    <w:p w14:paraId="37876703" w14:textId="77777777" w:rsidR="00515445" w:rsidRPr="00515445" w:rsidRDefault="00515445" w:rsidP="00515445">
      <w:pPr>
        <w:rPr>
          <w:lang w:val="vi-VN"/>
        </w:rPr>
      </w:pPr>
      <w:r w:rsidRPr="00515445">
        <w:rPr>
          <w:lang w:val="vi-VN"/>
        </w:rPr>
        <w:t xml:space="preserve">keyword: Final particle 'thế' </w:t>
      </w:r>
    </w:p>
    <w:p w14:paraId="6087B6CE" w14:textId="77777777" w:rsidR="00515445" w:rsidRPr="00515445" w:rsidRDefault="00515445" w:rsidP="00515445">
      <w:pPr>
        <w:rPr>
          <w:lang w:val="vi-VN"/>
        </w:rPr>
      </w:pPr>
      <w:r w:rsidRPr="00515445">
        <w:rPr>
          <w:lang w:val="vi-VN"/>
        </w:rPr>
        <w:t xml:space="preserve">PROMPT: Generate grammar explanation for following Vietnamese grammar point: Final particle 'thế' </w:t>
      </w:r>
    </w:p>
    <w:p w14:paraId="517CD912" w14:textId="77777777" w:rsidR="00515445" w:rsidRPr="00515445" w:rsidRDefault="00515445" w:rsidP="00515445">
      <w:pPr>
        <w:rPr>
          <w:lang w:val="vi-VN"/>
        </w:rPr>
      </w:pPr>
      <w:r w:rsidRPr="00515445">
        <w:rPr>
          <w:lang w:val="vi-VN"/>
        </w:rPr>
        <w:t xml:space="preserve">RESPONSE: { </w:t>
      </w:r>
    </w:p>
    <w:p w14:paraId="3DA07862" w14:textId="77777777" w:rsidR="00515445" w:rsidRPr="00515445" w:rsidRDefault="00515445" w:rsidP="00515445">
      <w:pPr>
        <w:rPr>
          <w:lang w:val="vi-VN"/>
        </w:rPr>
      </w:pPr>
      <w:r w:rsidRPr="00515445">
        <w:rPr>
          <w:lang w:val="vi-VN"/>
        </w:rPr>
        <w:t xml:space="preserve">  "title": "Final particle 'thế'", </w:t>
      </w:r>
    </w:p>
    <w:p w14:paraId="50371035" w14:textId="77777777" w:rsidR="00515445" w:rsidRPr="00515445" w:rsidRDefault="00515445" w:rsidP="00515445">
      <w:pPr>
        <w:rPr>
          <w:lang w:val="vi-VN"/>
        </w:rPr>
      </w:pPr>
      <w:r w:rsidRPr="00515445">
        <w:rPr>
          <w:lang w:val="vi-VN"/>
        </w:rPr>
        <w:t xml:space="preserve">  "short_explanation": "Used to express surprise or to seek confirmation.", </w:t>
      </w:r>
    </w:p>
    <w:p w14:paraId="6B759B77" w14:textId="77777777" w:rsidR="00515445" w:rsidRPr="00515445" w:rsidRDefault="00515445" w:rsidP="00515445">
      <w:pPr>
        <w:rPr>
          <w:lang w:val="vi-VN"/>
        </w:rPr>
      </w:pPr>
      <w:r w:rsidRPr="00515445">
        <w:rPr>
          <w:lang w:val="vi-VN"/>
        </w:rPr>
        <w:lastRenderedPageBreak/>
        <w:t xml:space="preserve">  "long_explanation": "The Vietnamese particle 'thế' is often used at the end of sentences to express surprise, curiosity, or to ask for confirmation. Similar to 'is that so?' or 'really?' in English, it is used to interact in a more informal way and shows that the speaker is actively engaging in the conversation.", </w:t>
      </w:r>
    </w:p>
    <w:p w14:paraId="19DA18BF" w14:textId="77777777" w:rsidR="00515445" w:rsidRPr="00515445" w:rsidRDefault="00515445" w:rsidP="00515445">
      <w:pPr>
        <w:rPr>
          <w:lang w:val="vi-VN"/>
        </w:rPr>
      </w:pPr>
      <w:r w:rsidRPr="00515445">
        <w:rPr>
          <w:lang w:val="vi-VN"/>
        </w:rPr>
        <w:t xml:space="preserve">  "formation": "example of grammar formation for given grammar point", </w:t>
      </w:r>
    </w:p>
    <w:p w14:paraId="5EF41C3F" w14:textId="77777777" w:rsidR="00515445" w:rsidRPr="00515445" w:rsidRDefault="00515445" w:rsidP="00515445">
      <w:pPr>
        <w:rPr>
          <w:lang w:val="vi-VN"/>
        </w:rPr>
      </w:pPr>
      <w:r w:rsidRPr="00515445">
        <w:rPr>
          <w:lang w:val="vi-VN"/>
        </w:rPr>
        <w:t xml:space="preserve">  "examples": [</w:t>
      </w:r>
    </w:p>
    <w:p w14:paraId="55EC73F4" w14:textId="77777777" w:rsidR="00515445" w:rsidRPr="00515445" w:rsidRDefault="00515445" w:rsidP="00515445">
      <w:pPr>
        <w:rPr>
          <w:lang w:val="vi-VN"/>
        </w:rPr>
      </w:pPr>
      <w:r w:rsidRPr="00515445">
        <w:rPr>
          <w:lang w:val="vi-VN"/>
        </w:rPr>
        <w:t xml:space="preserve">    { </w:t>
      </w:r>
    </w:p>
    <w:p w14:paraId="6B293406" w14:textId="77777777" w:rsidR="00515445" w:rsidRPr="00515445" w:rsidRDefault="00515445" w:rsidP="00515445">
      <w:pPr>
        <w:rPr>
          <w:lang w:val="vi-VN"/>
        </w:rPr>
      </w:pPr>
      <w:r w:rsidRPr="00515445">
        <w:rPr>
          <w:lang w:val="vi-VN"/>
        </w:rPr>
        <w:t xml:space="preserve">      "vn": "Anh ấy đã bỏ cô ấy sao? Thật thế ư?", </w:t>
      </w:r>
    </w:p>
    <w:p w14:paraId="26BDC8F6" w14:textId="77777777" w:rsidR="00515445" w:rsidRPr="00515445" w:rsidRDefault="00515445" w:rsidP="00515445">
      <w:pPr>
        <w:rPr>
          <w:lang w:val="vi-VN"/>
        </w:rPr>
      </w:pPr>
      <w:r w:rsidRPr="00515445">
        <w:rPr>
          <w:lang w:val="vi-VN"/>
        </w:rPr>
        <w:t xml:space="preserve">      "en": "He left her? Really?", </w:t>
      </w:r>
    </w:p>
    <w:p w14:paraId="59D345BB" w14:textId="77777777" w:rsidR="00515445" w:rsidRPr="00515445" w:rsidRDefault="00515445" w:rsidP="00515445">
      <w:pPr>
        <w:rPr>
          <w:lang w:val="vi-VN"/>
        </w:rPr>
      </w:pPr>
      <w:r w:rsidRPr="00515445">
        <w:rPr>
          <w:lang w:val="vi-VN"/>
        </w:rPr>
        <w:t xml:space="preserve">    }, </w:t>
      </w:r>
    </w:p>
    <w:p w14:paraId="1926F1E6" w14:textId="77777777" w:rsidR="00515445" w:rsidRPr="00515445" w:rsidRDefault="00515445" w:rsidP="00515445">
      <w:pPr>
        <w:rPr>
          <w:lang w:val="vi-VN"/>
        </w:rPr>
      </w:pPr>
      <w:r w:rsidRPr="00515445">
        <w:rPr>
          <w:lang w:val="vi-VN"/>
        </w:rPr>
        <w:t xml:space="preserve">    { </w:t>
      </w:r>
    </w:p>
    <w:p w14:paraId="061ACBAA" w14:textId="76E1B75B" w:rsidR="00515445" w:rsidRPr="00515445" w:rsidRDefault="00515445" w:rsidP="00515445">
      <w:pPr>
        <w:rPr>
          <w:lang w:val="vi-VN"/>
        </w:rPr>
      </w:pPr>
      <w:r w:rsidRPr="00515445">
        <w:rPr>
          <w:lang w:val="vi-VN"/>
        </w:rPr>
        <w:t xml:space="preserve">      "vn": "Hôm qua trời mưa </w:t>
      </w:r>
      <w:del w:id="1089" w:author="Canh Duc Nguyen" w:date="2023-10-14T14:19:00Z">
        <w:r w:rsidRPr="00515445" w:rsidDel="009110D9">
          <w:rPr>
            <w:lang w:val="vi-VN"/>
          </w:rPr>
          <w:delText xml:space="preserve">nhiều </w:delText>
        </w:r>
      </w:del>
      <w:ins w:id="1090" w:author="Canh Duc Nguyen" w:date="2023-10-14T14:19:00Z">
        <w:r w:rsidR="009110D9">
          <w:rPr>
            <w:lang w:val="vi-VN"/>
          </w:rPr>
          <w:t xml:space="preserve">to </w:t>
        </w:r>
      </w:ins>
      <w:r w:rsidRPr="00515445">
        <w:rPr>
          <w:lang w:val="vi-VN"/>
        </w:rPr>
        <w:t xml:space="preserve">thế ư?", </w:t>
      </w:r>
    </w:p>
    <w:p w14:paraId="4D03FAB2" w14:textId="77777777" w:rsidR="00515445" w:rsidRPr="00515445" w:rsidRDefault="00515445" w:rsidP="00515445">
      <w:pPr>
        <w:rPr>
          <w:lang w:val="vi-VN"/>
        </w:rPr>
      </w:pPr>
      <w:r w:rsidRPr="00515445">
        <w:rPr>
          <w:lang w:val="vi-VN"/>
        </w:rPr>
        <w:t xml:space="preserve">      "en": "It rained a lot yesterday, didn't it?", </w:t>
      </w:r>
    </w:p>
    <w:p w14:paraId="2CB55283" w14:textId="77777777" w:rsidR="00515445" w:rsidRPr="00515445" w:rsidRDefault="00515445" w:rsidP="00515445">
      <w:pPr>
        <w:rPr>
          <w:lang w:val="vi-VN"/>
        </w:rPr>
      </w:pPr>
      <w:r w:rsidRPr="00515445">
        <w:rPr>
          <w:lang w:val="vi-VN"/>
        </w:rPr>
        <w:t xml:space="preserve">    }, </w:t>
      </w:r>
    </w:p>
    <w:p w14:paraId="432B28E2" w14:textId="77777777" w:rsidR="00515445" w:rsidRPr="00515445" w:rsidRDefault="00515445" w:rsidP="00515445">
      <w:pPr>
        <w:rPr>
          <w:lang w:val="vi-VN"/>
        </w:rPr>
      </w:pPr>
      <w:r w:rsidRPr="00515445">
        <w:rPr>
          <w:lang w:val="vi-VN"/>
        </w:rPr>
        <w:t xml:space="preserve">    { </w:t>
      </w:r>
    </w:p>
    <w:p w14:paraId="69CC2FE7" w14:textId="4CA97CB6" w:rsidR="00515445" w:rsidRPr="00515445" w:rsidRDefault="00515445" w:rsidP="00515445">
      <w:pPr>
        <w:rPr>
          <w:lang w:val="vi-VN"/>
        </w:rPr>
      </w:pPr>
      <w:r w:rsidRPr="00515445">
        <w:rPr>
          <w:lang w:val="vi-VN"/>
        </w:rPr>
        <w:t xml:space="preserve">      "vn": "Chúng ta đã thắng trận đấu</w:t>
      </w:r>
      <w:ins w:id="1091" w:author="Canh Duc Nguyen" w:date="2023-10-14T14:20:00Z">
        <w:r w:rsidR="008C1B5B">
          <w:rPr>
            <w:lang w:val="vi-VN"/>
          </w:rPr>
          <w:t xml:space="preserve"> rồi sao?</w:t>
        </w:r>
      </w:ins>
      <w:r w:rsidRPr="00515445">
        <w:rPr>
          <w:lang w:val="vi-VN"/>
        </w:rPr>
        <w:t xml:space="preserve">, thật thế ư?", </w:t>
      </w:r>
    </w:p>
    <w:p w14:paraId="5956ADE6" w14:textId="77777777" w:rsidR="00515445" w:rsidRPr="00515445" w:rsidRDefault="00515445" w:rsidP="00515445">
      <w:pPr>
        <w:rPr>
          <w:lang w:val="vi-VN"/>
        </w:rPr>
      </w:pPr>
      <w:r w:rsidRPr="00515445">
        <w:rPr>
          <w:lang w:val="vi-VN"/>
        </w:rPr>
        <w:t xml:space="preserve">      "en": "We won the match? Is that so?", </w:t>
      </w:r>
    </w:p>
    <w:p w14:paraId="6D5A297E" w14:textId="77777777" w:rsidR="00515445" w:rsidRPr="00515445" w:rsidRDefault="00515445" w:rsidP="00515445">
      <w:pPr>
        <w:rPr>
          <w:lang w:val="vi-VN"/>
        </w:rPr>
      </w:pPr>
      <w:r w:rsidRPr="00515445">
        <w:rPr>
          <w:lang w:val="vi-VN"/>
        </w:rPr>
        <w:t xml:space="preserve">    }, </w:t>
      </w:r>
    </w:p>
    <w:p w14:paraId="36F6B7EB" w14:textId="77777777" w:rsidR="00515445" w:rsidRPr="00515445" w:rsidRDefault="00515445" w:rsidP="00515445">
      <w:pPr>
        <w:rPr>
          <w:lang w:val="vi-VN"/>
        </w:rPr>
      </w:pPr>
      <w:r w:rsidRPr="00515445">
        <w:rPr>
          <w:lang w:val="vi-VN"/>
        </w:rPr>
        <w:t xml:space="preserve">    { </w:t>
      </w:r>
    </w:p>
    <w:p w14:paraId="31FA707D" w14:textId="77777777" w:rsidR="00515445" w:rsidRPr="00515445" w:rsidRDefault="00515445" w:rsidP="00515445">
      <w:pPr>
        <w:rPr>
          <w:lang w:val="vi-VN"/>
        </w:rPr>
      </w:pPr>
      <w:r w:rsidRPr="00515445">
        <w:rPr>
          <w:lang w:val="vi-VN"/>
        </w:rPr>
        <w:t xml:space="preserve">      "vn": "Anh ấy đã đến sớm thế ư?", </w:t>
      </w:r>
    </w:p>
    <w:p w14:paraId="6FBA3523" w14:textId="77777777" w:rsidR="00515445" w:rsidRPr="00515445" w:rsidRDefault="00515445" w:rsidP="00515445">
      <w:pPr>
        <w:rPr>
          <w:lang w:val="vi-VN"/>
        </w:rPr>
      </w:pPr>
      <w:r w:rsidRPr="00515445">
        <w:rPr>
          <w:lang w:val="vi-VN"/>
        </w:rPr>
        <w:t xml:space="preserve">      "en": "He came early, did he?", </w:t>
      </w:r>
    </w:p>
    <w:p w14:paraId="559575BA" w14:textId="77777777" w:rsidR="00515445" w:rsidRPr="00515445" w:rsidRDefault="00515445" w:rsidP="00515445">
      <w:pPr>
        <w:rPr>
          <w:lang w:val="vi-VN"/>
        </w:rPr>
      </w:pPr>
      <w:r w:rsidRPr="00515445">
        <w:rPr>
          <w:lang w:val="vi-VN"/>
        </w:rPr>
        <w:t xml:space="preserve">    }</w:t>
      </w:r>
    </w:p>
    <w:p w14:paraId="61D23DB4" w14:textId="77777777" w:rsidR="00515445" w:rsidRPr="00515445" w:rsidRDefault="00515445" w:rsidP="00515445">
      <w:pPr>
        <w:rPr>
          <w:lang w:val="vi-VN"/>
        </w:rPr>
      </w:pPr>
      <w:r w:rsidRPr="00515445">
        <w:rPr>
          <w:lang w:val="vi-VN"/>
        </w:rPr>
        <w:t xml:space="preserve">  ] </w:t>
      </w:r>
    </w:p>
    <w:p w14:paraId="59961A20" w14:textId="77777777" w:rsidR="00515445" w:rsidRPr="00515445" w:rsidRDefault="00515445" w:rsidP="00515445">
      <w:pPr>
        <w:rPr>
          <w:lang w:val="vi-VN"/>
        </w:rPr>
      </w:pPr>
      <w:r w:rsidRPr="00515445">
        <w:rPr>
          <w:lang w:val="vi-VN"/>
        </w:rPr>
        <w:t>}</w:t>
      </w:r>
    </w:p>
    <w:p w14:paraId="6E752180" w14:textId="77777777" w:rsidR="00515445" w:rsidRPr="00515445" w:rsidRDefault="00515445" w:rsidP="00515445">
      <w:pPr>
        <w:rPr>
          <w:lang w:val="vi-VN"/>
        </w:rPr>
      </w:pPr>
      <w:r w:rsidRPr="00515445">
        <w:rPr>
          <w:lang w:val="vi-VN"/>
        </w:rPr>
        <w:t>-----------------------------</w:t>
      </w:r>
    </w:p>
    <w:p w14:paraId="1E933093" w14:textId="77777777" w:rsidR="00515445" w:rsidRPr="00515445" w:rsidRDefault="00515445" w:rsidP="00515445">
      <w:pPr>
        <w:rPr>
          <w:lang w:val="vi-VN"/>
        </w:rPr>
      </w:pPr>
      <w:r w:rsidRPr="00515445">
        <w:rPr>
          <w:lang w:val="vi-VN"/>
        </w:rPr>
        <w:t xml:space="preserve">keyword: Frame construction 'có … không' used with an adjective </w:t>
      </w:r>
    </w:p>
    <w:p w14:paraId="0FBB41A9" w14:textId="77777777" w:rsidR="00515445" w:rsidRPr="00515445" w:rsidRDefault="00515445" w:rsidP="00515445">
      <w:pPr>
        <w:rPr>
          <w:lang w:val="vi-VN"/>
        </w:rPr>
      </w:pPr>
      <w:r w:rsidRPr="00515445">
        <w:rPr>
          <w:lang w:val="vi-VN"/>
        </w:rPr>
        <w:t xml:space="preserve">PROMPT: Generate grammar explanation for following Vietnamese grammar point: Frame construction 'có … không' used with an adjective </w:t>
      </w:r>
    </w:p>
    <w:p w14:paraId="1DD2A419" w14:textId="77777777" w:rsidR="00515445" w:rsidRPr="00515445" w:rsidRDefault="00515445" w:rsidP="00515445">
      <w:pPr>
        <w:rPr>
          <w:lang w:val="vi-VN"/>
        </w:rPr>
      </w:pPr>
      <w:r w:rsidRPr="00515445">
        <w:rPr>
          <w:lang w:val="vi-VN"/>
        </w:rPr>
        <w:t xml:space="preserve">RESPONSE: { </w:t>
      </w:r>
    </w:p>
    <w:p w14:paraId="34EE134C" w14:textId="77777777" w:rsidR="00515445" w:rsidRPr="00515445" w:rsidRDefault="00515445" w:rsidP="00515445">
      <w:pPr>
        <w:rPr>
          <w:lang w:val="vi-VN"/>
        </w:rPr>
      </w:pPr>
      <w:r w:rsidRPr="00515445">
        <w:rPr>
          <w:lang w:val="vi-VN"/>
        </w:rPr>
        <w:t xml:space="preserve">  "title": "Frame construction 'có … không' used with an adjective", </w:t>
      </w:r>
    </w:p>
    <w:p w14:paraId="2C6717A3" w14:textId="77777777" w:rsidR="00515445" w:rsidRPr="00515445" w:rsidRDefault="00515445" w:rsidP="00515445">
      <w:pPr>
        <w:rPr>
          <w:lang w:val="vi-VN"/>
        </w:rPr>
      </w:pPr>
      <w:r w:rsidRPr="00515445">
        <w:rPr>
          <w:lang w:val="vi-VN"/>
        </w:rPr>
        <w:t xml:space="preserve">  "short_explanation": "This is a structure used to ask a yes/no question involving an adjective.", </w:t>
      </w:r>
    </w:p>
    <w:p w14:paraId="0A029791" w14:textId="77777777" w:rsidR="00515445" w:rsidRPr="00515445" w:rsidRDefault="00515445" w:rsidP="00515445">
      <w:pPr>
        <w:rPr>
          <w:lang w:val="vi-VN"/>
        </w:rPr>
      </w:pPr>
      <w:r w:rsidRPr="00515445">
        <w:rPr>
          <w:lang w:val="vi-VN"/>
        </w:rPr>
        <w:t xml:space="preserve">  "long_explanation": "'Có … không' when used with an adjective becomes a frame construction in Vietnamese, which is used as a pattern to ask a yes/no question. The adjective is placed between 'có' and 'không'. It translates to 'Is ... or not?' in English.", </w:t>
      </w:r>
    </w:p>
    <w:p w14:paraId="207D56DE" w14:textId="77777777" w:rsidR="00515445" w:rsidRPr="00515445" w:rsidRDefault="00515445" w:rsidP="00515445">
      <w:pPr>
        <w:rPr>
          <w:lang w:val="vi-VN"/>
        </w:rPr>
      </w:pPr>
      <w:r w:rsidRPr="00515445">
        <w:rPr>
          <w:lang w:val="vi-VN"/>
        </w:rPr>
        <w:t xml:space="preserve">  "formation": "Có + Adjective + không", </w:t>
      </w:r>
    </w:p>
    <w:p w14:paraId="037A372D" w14:textId="77777777" w:rsidR="00515445" w:rsidRPr="00515445" w:rsidRDefault="00515445" w:rsidP="00515445">
      <w:pPr>
        <w:rPr>
          <w:lang w:val="vi-VN"/>
        </w:rPr>
      </w:pPr>
      <w:r w:rsidRPr="00515445">
        <w:rPr>
          <w:lang w:val="vi-VN"/>
        </w:rPr>
        <w:t xml:space="preserve">  "examples": [ </w:t>
      </w:r>
    </w:p>
    <w:p w14:paraId="02A3797E" w14:textId="77777777" w:rsidR="00515445" w:rsidRPr="00515445" w:rsidRDefault="00515445" w:rsidP="00515445">
      <w:pPr>
        <w:rPr>
          <w:lang w:val="vi-VN"/>
        </w:rPr>
      </w:pPr>
      <w:r w:rsidRPr="00515445">
        <w:rPr>
          <w:lang w:val="vi-VN"/>
        </w:rPr>
        <w:t xml:space="preserve">    { </w:t>
      </w:r>
    </w:p>
    <w:p w14:paraId="54787678" w14:textId="4806E7B0" w:rsidR="00515445" w:rsidRPr="00515445" w:rsidRDefault="00515445" w:rsidP="00515445">
      <w:pPr>
        <w:rPr>
          <w:lang w:val="vi-VN"/>
        </w:rPr>
      </w:pPr>
      <w:r w:rsidRPr="00515445">
        <w:rPr>
          <w:lang w:val="vi-VN"/>
        </w:rPr>
        <w:t xml:space="preserve">      "vn": "</w:t>
      </w:r>
      <w:ins w:id="1092" w:author="Canh Duc Nguyen" w:date="2023-10-14T14:20:00Z">
        <w:r w:rsidR="008C1B5B">
          <w:rPr>
            <w:lang w:val="vi-VN"/>
          </w:rPr>
          <w:t>Nó c</w:t>
        </w:r>
      </w:ins>
      <w:del w:id="1093" w:author="Canh Duc Nguyen" w:date="2023-10-14T14:20:00Z">
        <w:r w:rsidRPr="00515445" w:rsidDel="008C1B5B">
          <w:rPr>
            <w:lang w:val="vi-VN"/>
          </w:rPr>
          <w:delText>C</w:delText>
        </w:r>
      </w:del>
      <w:r w:rsidRPr="00515445">
        <w:rPr>
          <w:lang w:val="vi-VN"/>
        </w:rPr>
        <w:t xml:space="preserve">ó đẹp không? Chúng tôi tin rằng cảnh đẹp tại đây sẽ khiến bạn ấn tượng.", </w:t>
      </w:r>
    </w:p>
    <w:p w14:paraId="2C65AD11" w14:textId="77777777" w:rsidR="00515445" w:rsidRPr="00515445" w:rsidRDefault="00515445" w:rsidP="00515445">
      <w:pPr>
        <w:rPr>
          <w:lang w:val="vi-VN"/>
        </w:rPr>
      </w:pPr>
      <w:r w:rsidRPr="00515445">
        <w:rPr>
          <w:lang w:val="vi-VN"/>
        </w:rPr>
        <w:t xml:space="preserve">      "en": "Is it beautiful or not? We believe that the scenery here will impress you."</w:t>
      </w:r>
    </w:p>
    <w:p w14:paraId="53AD3CFE" w14:textId="77777777" w:rsidR="00515445" w:rsidRPr="00515445" w:rsidRDefault="00515445" w:rsidP="00515445">
      <w:pPr>
        <w:rPr>
          <w:lang w:val="vi-VN"/>
        </w:rPr>
      </w:pPr>
      <w:r w:rsidRPr="00515445">
        <w:rPr>
          <w:lang w:val="vi-VN"/>
        </w:rPr>
        <w:t xml:space="preserve">    }, </w:t>
      </w:r>
    </w:p>
    <w:p w14:paraId="3809B19E" w14:textId="77777777" w:rsidR="00515445" w:rsidRPr="00515445" w:rsidRDefault="00515445" w:rsidP="00515445">
      <w:pPr>
        <w:rPr>
          <w:lang w:val="vi-VN"/>
        </w:rPr>
      </w:pPr>
      <w:r w:rsidRPr="00515445">
        <w:rPr>
          <w:lang w:val="vi-VN"/>
        </w:rPr>
        <w:t xml:space="preserve">    { </w:t>
      </w:r>
    </w:p>
    <w:p w14:paraId="66EFCFF7" w14:textId="0263082D" w:rsidR="00515445" w:rsidRPr="00515445" w:rsidRDefault="00515445" w:rsidP="00515445">
      <w:pPr>
        <w:rPr>
          <w:lang w:val="vi-VN"/>
        </w:rPr>
      </w:pPr>
      <w:r w:rsidRPr="00515445">
        <w:rPr>
          <w:lang w:val="vi-VN"/>
        </w:rPr>
        <w:t xml:space="preserve">      "vn": "</w:t>
      </w:r>
      <w:del w:id="1094" w:author="Canh Duc Nguyen" w:date="2023-10-14T14:21:00Z">
        <w:r w:rsidRPr="00515445" w:rsidDel="008C1B5B">
          <w:rPr>
            <w:lang w:val="vi-VN"/>
          </w:rPr>
          <w:delText>Có khó không nếu tôi muốn</w:delText>
        </w:r>
      </w:del>
      <w:ins w:id="1095" w:author="Canh Duc Nguyen" w:date="2023-10-14T14:21:00Z">
        <w:r w:rsidR="008C1B5B">
          <w:rPr>
            <w:lang w:val="vi-VN"/>
          </w:rPr>
          <w:t>H</w:t>
        </w:r>
      </w:ins>
      <w:del w:id="1096" w:author="Canh Duc Nguyen" w:date="2023-10-14T14:21:00Z">
        <w:r w:rsidRPr="00515445" w:rsidDel="008C1B5B">
          <w:rPr>
            <w:lang w:val="vi-VN"/>
          </w:rPr>
          <w:delText xml:space="preserve"> h</w:delText>
        </w:r>
      </w:del>
      <w:r w:rsidRPr="00515445">
        <w:rPr>
          <w:lang w:val="vi-VN"/>
        </w:rPr>
        <w:t>ọc tiếng Việt</w:t>
      </w:r>
      <w:ins w:id="1097" w:author="Canh Duc Nguyen" w:date="2023-10-14T14:21:00Z">
        <w:r w:rsidR="008C1B5B">
          <w:rPr>
            <w:lang w:val="vi-VN"/>
          </w:rPr>
          <w:t xml:space="preserve"> có khó không</w:t>
        </w:r>
      </w:ins>
      <w:r w:rsidRPr="00515445">
        <w:rPr>
          <w:lang w:val="vi-VN"/>
        </w:rPr>
        <w:t xml:space="preserve">?", </w:t>
      </w:r>
    </w:p>
    <w:p w14:paraId="190A2135" w14:textId="77777777" w:rsidR="00515445" w:rsidRPr="00515445" w:rsidRDefault="00515445" w:rsidP="00515445">
      <w:pPr>
        <w:rPr>
          <w:lang w:val="vi-VN"/>
        </w:rPr>
      </w:pPr>
      <w:r w:rsidRPr="00515445">
        <w:rPr>
          <w:lang w:val="vi-VN"/>
        </w:rPr>
        <w:t xml:space="preserve">      "en": "Is it hard if I want to learn Vietnamese?"</w:t>
      </w:r>
    </w:p>
    <w:p w14:paraId="34A8A600" w14:textId="77777777" w:rsidR="00515445" w:rsidRPr="00515445" w:rsidRDefault="00515445" w:rsidP="00515445">
      <w:pPr>
        <w:rPr>
          <w:lang w:val="vi-VN"/>
        </w:rPr>
      </w:pPr>
      <w:r w:rsidRPr="00515445">
        <w:rPr>
          <w:lang w:val="vi-VN"/>
        </w:rPr>
        <w:t xml:space="preserve">    }, </w:t>
      </w:r>
    </w:p>
    <w:p w14:paraId="44F52D3C" w14:textId="77777777" w:rsidR="00515445" w:rsidRPr="00515445" w:rsidRDefault="00515445" w:rsidP="00515445">
      <w:pPr>
        <w:rPr>
          <w:lang w:val="vi-VN"/>
        </w:rPr>
      </w:pPr>
      <w:r w:rsidRPr="00515445">
        <w:rPr>
          <w:lang w:val="vi-VN"/>
        </w:rPr>
        <w:lastRenderedPageBreak/>
        <w:t xml:space="preserve">    { </w:t>
      </w:r>
    </w:p>
    <w:p w14:paraId="0CD52B78" w14:textId="102233BB" w:rsidR="00515445" w:rsidRPr="00515445" w:rsidRDefault="00515445" w:rsidP="00515445">
      <w:pPr>
        <w:rPr>
          <w:lang w:val="vi-VN"/>
        </w:rPr>
      </w:pPr>
      <w:r w:rsidRPr="00515445">
        <w:rPr>
          <w:lang w:val="vi-VN"/>
        </w:rPr>
        <w:t xml:space="preserve">      "vn": "</w:t>
      </w:r>
      <w:del w:id="1098" w:author="Canh Duc Nguyen" w:date="2023-10-14T14:26:00Z">
        <w:r w:rsidRPr="00515445" w:rsidDel="008C1B5B">
          <w:rPr>
            <w:lang w:val="vi-VN"/>
          </w:rPr>
          <w:delText>Có ngon không</w:delText>
        </w:r>
      </w:del>
      <w:ins w:id="1099" w:author="Canh Duc Nguyen" w:date="2023-10-14T14:26:00Z">
        <w:r w:rsidR="008C1B5B">
          <w:rPr>
            <w:lang w:val="vi-VN"/>
          </w:rPr>
          <w:t>M</w:t>
        </w:r>
      </w:ins>
      <w:del w:id="1100" w:author="Canh Duc Nguyen" w:date="2023-10-14T14:26:00Z">
        <w:r w:rsidRPr="00515445" w:rsidDel="008C1B5B">
          <w:rPr>
            <w:lang w:val="vi-VN"/>
          </w:rPr>
          <w:delText xml:space="preserve"> m</w:delText>
        </w:r>
      </w:del>
      <w:r w:rsidRPr="00515445">
        <w:rPr>
          <w:lang w:val="vi-VN"/>
        </w:rPr>
        <w:t>ón ăn mà bạn vừa nấu</w:t>
      </w:r>
      <w:ins w:id="1101" w:author="Canh Duc Nguyen" w:date="2023-10-14T14:26:00Z">
        <w:r w:rsidR="008C1B5B">
          <w:rPr>
            <w:lang w:val="vi-VN"/>
          </w:rPr>
          <w:t xml:space="preserve"> có ngon không</w:t>
        </w:r>
      </w:ins>
      <w:r w:rsidRPr="00515445">
        <w:rPr>
          <w:lang w:val="vi-VN"/>
        </w:rPr>
        <w:t xml:space="preserve">?", </w:t>
      </w:r>
    </w:p>
    <w:p w14:paraId="68F157CF" w14:textId="77777777" w:rsidR="00515445" w:rsidRPr="00515445" w:rsidRDefault="00515445" w:rsidP="00515445">
      <w:pPr>
        <w:rPr>
          <w:lang w:val="vi-VN"/>
        </w:rPr>
      </w:pPr>
      <w:r w:rsidRPr="00515445">
        <w:rPr>
          <w:lang w:val="vi-VN"/>
        </w:rPr>
        <w:t xml:space="preserve">      "en": "Is the food you just cooked tasty or not?"</w:t>
      </w:r>
    </w:p>
    <w:p w14:paraId="0DC28967" w14:textId="77777777" w:rsidR="00515445" w:rsidRPr="00515445" w:rsidRDefault="00515445" w:rsidP="00515445">
      <w:pPr>
        <w:rPr>
          <w:lang w:val="vi-VN"/>
        </w:rPr>
      </w:pPr>
      <w:r w:rsidRPr="00515445">
        <w:rPr>
          <w:lang w:val="vi-VN"/>
        </w:rPr>
        <w:t xml:space="preserve">    },  </w:t>
      </w:r>
    </w:p>
    <w:p w14:paraId="7B1DE8CA" w14:textId="77777777" w:rsidR="00515445" w:rsidRPr="00515445" w:rsidRDefault="00515445" w:rsidP="00515445">
      <w:pPr>
        <w:rPr>
          <w:lang w:val="vi-VN"/>
        </w:rPr>
      </w:pPr>
      <w:r w:rsidRPr="00515445">
        <w:rPr>
          <w:lang w:val="vi-VN"/>
        </w:rPr>
        <w:t xml:space="preserve">    { </w:t>
      </w:r>
    </w:p>
    <w:p w14:paraId="45788C50" w14:textId="3E8F33B8" w:rsidR="00515445" w:rsidRPr="00515445" w:rsidRDefault="00515445" w:rsidP="00515445">
      <w:pPr>
        <w:rPr>
          <w:lang w:val="vi-VN"/>
        </w:rPr>
      </w:pPr>
      <w:r w:rsidRPr="00515445">
        <w:rPr>
          <w:lang w:val="vi-VN"/>
        </w:rPr>
        <w:t xml:space="preserve">      "vn": "</w:t>
      </w:r>
      <w:del w:id="1102" w:author="Canh Duc Nguyen" w:date="2023-10-14T14:26:00Z">
        <w:r w:rsidRPr="00515445" w:rsidDel="008C1B5B">
          <w:rPr>
            <w:lang w:val="vi-VN"/>
          </w:rPr>
          <w:delText xml:space="preserve">Có mát không </w:delText>
        </w:r>
      </w:del>
      <w:ins w:id="1103" w:author="Canh Duc Nguyen" w:date="2023-10-14T14:26:00Z">
        <w:r w:rsidR="008C1B5B">
          <w:rPr>
            <w:lang w:val="vi-VN"/>
          </w:rPr>
          <w:t>N</w:t>
        </w:r>
      </w:ins>
      <w:del w:id="1104" w:author="Canh Duc Nguyen" w:date="2023-10-14T14:26:00Z">
        <w:r w:rsidRPr="00515445" w:rsidDel="008C1B5B">
          <w:rPr>
            <w:lang w:val="vi-VN"/>
          </w:rPr>
          <w:delText>n</w:delText>
        </w:r>
      </w:del>
      <w:r w:rsidRPr="00515445">
        <w:rPr>
          <w:lang w:val="vi-VN"/>
        </w:rPr>
        <w:t>ếu tôi mở cửa sổ</w:t>
      </w:r>
      <w:ins w:id="1105" w:author="Canh Duc Nguyen" w:date="2023-10-14T14:26:00Z">
        <w:r w:rsidR="008C1B5B">
          <w:rPr>
            <w:lang w:val="vi-VN"/>
          </w:rPr>
          <w:t xml:space="preserve"> liệu có mát hơn không</w:t>
        </w:r>
      </w:ins>
      <w:r w:rsidRPr="00515445">
        <w:rPr>
          <w:lang w:val="vi-VN"/>
        </w:rPr>
        <w:t xml:space="preserve">?", </w:t>
      </w:r>
    </w:p>
    <w:p w14:paraId="3CABA75D" w14:textId="77777777" w:rsidR="00515445" w:rsidRPr="00515445" w:rsidRDefault="00515445" w:rsidP="00515445">
      <w:pPr>
        <w:rPr>
          <w:lang w:val="vi-VN"/>
        </w:rPr>
      </w:pPr>
      <w:r w:rsidRPr="00515445">
        <w:rPr>
          <w:lang w:val="vi-VN"/>
        </w:rPr>
        <w:t xml:space="preserve">      "en": "Will it be cool if I open the window?" </w:t>
      </w:r>
    </w:p>
    <w:p w14:paraId="20406D82" w14:textId="77777777" w:rsidR="00515445" w:rsidRPr="00515445" w:rsidRDefault="00515445" w:rsidP="00515445">
      <w:pPr>
        <w:rPr>
          <w:lang w:val="vi-VN"/>
        </w:rPr>
      </w:pPr>
      <w:r w:rsidRPr="00515445">
        <w:rPr>
          <w:lang w:val="vi-VN"/>
        </w:rPr>
        <w:t xml:space="preserve">    } </w:t>
      </w:r>
    </w:p>
    <w:p w14:paraId="62B5DC15" w14:textId="77777777" w:rsidR="00515445" w:rsidRPr="00515445" w:rsidRDefault="00515445" w:rsidP="00515445">
      <w:pPr>
        <w:rPr>
          <w:lang w:val="vi-VN"/>
        </w:rPr>
      </w:pPr>
      <w:r w:rsidRPr="00515445">
        <w:rPr>
          <w:lang w:val="vi-VN"/>
        </w:rPr>
        <w:t xml:space="preserve">  ] </w:t>
      </w:r>
    </w:p>
    <w:p w14:paraId="75C8F2E2" w14:textId="77777777" w:rsidR="00515445" w:rsidRPr="00515445" w:rsidRDefault="00515445" w:rsidP="00515445">
      <w:pPr>
        <w:rPr>
          <w:lang w:val="vi-VN"/>
        </w:rPr>
      </w:pPr>
      <w:r w:rsidRPr="00515445">
        <w:rPr>
          <w:lang w:val="vi-VN"/>
        </w:rPr>
        <w:t>}</w:t>
      </w:r>
    </w:p>
    <w:p w14:paraId="391ABF77" w14:textId="77777777" w:rsidR="00515445" w:rsidRPr="00515445" w:rsidRDefault="00515445" w:rsidP="00515445">
      <w:pPr>
        <w:rPr>
          <w:lang w:val="vi-VN"/>
        </w:rPr>
      </w:pPr>
      <w:r w:rsidRPr="00515445">
        <w:rPr>
          <w:lang w:val="vi-VN"/>
        </w:rPr>
        <w:t>-----------------------------</w:t>
      </w:r>
    </w:p>
    <w:p w14:paraId="522FF958" w14:textId="77777777" w:rsidR="00515445" w:rsidRPr="00515445" w:rsidRDefault="00515445" w:rsidP="00515445">
      <w:pPr>
        <w:rPr>
          <w:lang w:val="vi-VN"/>
        </w:rPr>
      </w:pPr>
      <w:r w:rsidRPr="00515445">
        <w:rPr>
          <w:lang w:val="vi-VN"/>
        </w:rPr>
        <w:t xml:space="preserve">keyword: 'Giáo sư' as second personal pronoun </w:t>
      </w:r>
    </w:p>
    <w:p w14:paraId="157D78E4" w14:textId="77777777" w:rsidR="00515445" w:rsidRPr="00515445" w:rsidRDefault="00515445" w:rsidP="00515445">
      <w:pPr>
        <w:rPr>
          <w:lang w:val="vi-VN"/>
        </w:rPr>
      </w:pPr>
      <w:r w:rsidRPr="00515445">
        <w:rPr>
          <w:lang w:val="vi-VN"/>
        </w:rPr>
        <w:t xml:space="preserve">PROMPT: Generate grammar explanation for following Vietnamese grammar point: 'Giáo sư' as second personal pronoun </w:t>
      </w:r>
    </w:p>
    <w:p w14:paraId="09938717" w14:textId="77777777" w:rsidR="00515445" w:rsidRPr="00515445" w:rsidRDefault="00515445" w:rsidP="00515445">
      <w:pPr>
        <w:rPr>
          <w:lang w:val="vi-VN"/>
        </w:rPr>
      </w:pPr>
      <w:r w:rsidRPr="00515445">
        <w:rPr>
          <w:lang w:val="vi-VN"/>
        </w:rPr>
        <w:t>RESPONSE: {</w:t>
      </w:r>
    </w:p>
    <w:p w14:paraId="7BB24309" w14:textId="77777777" w:rsidR="00515445" w:rsidRPr="00515445" w:rsidRDefault="00515445" w:rsidP="00515445">
      <w:pPr>
        <w:rPr>
          <w:lang w:val="vi-VN"/>
        </w:rPr>
      </w:pPr>
      <w:r w:rsidRPr="00515445">
        <w:rPr>
          <w:lang w:val="vi-VN"/>
        </w:rPr>
        <w:t xml:space="preserve">  "title": "'Giáo sư' as second personal pronoun",</w:t>
      </w:r>
    </w:p>
    <w:p w14:paraId="00C2ADA1" w14:textId="77777777" w:rsidR="00515445" w:rsidRPr="00515445" w:rsidRDefault="00515445" w:rsidP="00515445">
      <w:pPr>
        <w:rPr>
          <w:lang w:val="vi-VN"/>
        </w:rPr>
      </w:pPr>
      <w:r w:rsidRPr="00515445">
        <w:rPr>
          <w:lang w:val="vi-VN"/>
        </w:rPr>
        <w:t xml:space="preserve">  "short_explanation": "'Giáo sư' is used as a second personal pronoun to respectfully address a professor or someone with a high academic status.",</w:t>
      </w:r>
    </w:p>
    <w:p w14:paraId="478BA89E" w14:textId="77777777" w:rsidR="00515445" w:rsidRPr="00515445" w:rsidRDefault="00515445" w:rsidP="00515445">
      <w:pPr>
        <w:rPr>
          <w:lang w:val="vi-VN"/>
        </w:rPr>
      </w:pPr>
      <w:r w:rsidRPr="00515445">
        <w:rPr>
          <w:lang w:val="vi-VN"/>
        </w:rPr>
        <w:t xml:space="preserve">  "long_explanation": "In Vietnamese, 'Giáo sư' is not only a common term for 'professor' but it is also used as a second personal pronoun. It is a respectful form of address for professors or people with high academic positions. It signifies status, expertise, and respect for the person's accomplishments. It is often used in academic settings or formal conversations. ",</w:t>
      </w:r>
    </w:p>
    <w:p w14:paraId="53D098E7" w14:textId="77777777" w:rsidR="00515445" w:rsidRPr="00515445" w:rsidRDefault="00515445" w:rsidP="00515445">
      <w:pPr>
        <w:rPr>
          <w:lang w:val="vi-VN"/>
        </w:rPr>
      </w:pPr>
      <w:r w:rsidRPr="00515445">
        <w:rPr>
          <w:lang w:val="vi-VN"/>
        </w:rPr>
        <w:t xml:space="preserve">  "formation": "'Giáo sư' + [Name of person/professor]",</w:t>
      </w:r>
    </w:p>
    <w:p w14:paraId="0486C39E" w14:textId="77777777" w:rsidR="00515445" w:rsidRPr="00515445" w:rsidRDefault="00515445" w:rsidP="00515445">
      <w:pPr>
        <w:rPr>
          <w:lang w:val="vi-VN"/>
        </w:rPr>
      </w:pPr>
      <w:r w:rsidRPr="00515445">
        <w:rPr>
          <w:lang w:val="vi-VN"/>
        </w:rPr>
        <w:t xml:space="preserve">  "examples": [</w:t>
      </w:r>
    </w:p>
    <w:p w14:paraId="410B34E1" w14:textId="77777777" w:rsidR="00515445" w:rsidRPr="00515445" w:rsidRDefault="00515445" w:rsidP="00515445">
      <w:pPr>
        <w:rPr>
          <w:lang w:val="vi-VN"/>
        </w:rPr>
      </w:pPr>
      <w:r w:rsidRPr="00515445">
        <w:rPr>
          <w:lang w:val="vi-VN"/>
        </w:rPr>
        <w:t xml:space="preserve">    {</w:t>
      </w:r>
    </w:p>
    <w:p w14:paraId="65F86338" w14:textId="0A8CF182" w:rsidR="00515445" w:rsidRPr="00515445" w:rsidRDefault="00515445" w:rsidP="00515445">
      <w:pPr>
        <w:rPr>
          <w:lang w:val="vi-VN"/>
        </w:rPr>
      </w:pPr>
      <w:r w:rsidRPr="00515445">
        <w:rPr>
          <w:lang w:val="vi-VN"/>
        </w:rPr>
        <w:t xml:space="preserve">      "vn": "Giáo sư Phương có thể giúp tôi </w:t>
      </w:r>
      <w:del w:id="1106" w:author="Canh Duc Nguyen" w:date="2023-10-14T14:27:00Z">
        <w:r w:rsidRPr="00515445" w:rsidDel="008C1B5B">
          <w:rPr>
            <w:lang w:val="vi-VN"/>
          </w:rPr>
          <w:delText xml:space="preserve">với </w:delText>
        </w:r>
      </w:del>
      <w:r w:rsidRPr="00515445">
        <w:rPr>
          <w:lang w:val="vi-VN"/>
        </w:rPr>
        <w:t>bài tập này được không?",</w:t>
      </w:r>
    </w:p>
    <w:p w14:paraId="05034020" w14:textId="77777777" w:rsidR="00515445" w:rsidRPr="00515445" w:rsidRDefault="00515445" w:rsidP="00515445">
      <w:pPr>
        <w:rPr>
          <w:lang w:val="vi-VN"/>
        </w:rPr>
      </w:pPr>
      <w:r w:rsidRPr="00515445">
        <w:rPr>
          <w:lang w:val="vi-VN"/>
        </w:rPr>
        <w:t xml:space="preserve">      "en": "Professor Phuong, can you help me with this exercise?"</w:t>
      </w:r>
    </w:p>
    <w:p w14:paraId="68BFCADD" w14:textId="77777777" w:rsidR="00515445" w:rsidRPr="00515445" w:rsidRDefault="00515445" w:rsidP="00515445">
      <w:pPr>
        <w:rPr>
          <w:lang w:val="vi-VN"/>
        </w:rPr>
      </w:pPr>
      <w:r w:rsidRPr="00515445">
        <w:rPr>
          <w:lang w:val="vi-VN"/>
        </w:rPr>
        <w:t xml:space="preserve">    },</w:t>
      </w:r>
    </w:p>
    <w:p w14:paraId="20D665D1" w14:textId="77777777" w:rsidR="00515445" w:rsidRPr="00515445" w:rsidRDefault="00515445" w:rsidP="00515445">
      <w:pPr>
        <w:rPr>
          <w:lang w:val="vi-VN"/>
        </w:rPr>
      </w:pPr>
      <w:r w:rsidRPr="00515445">
        <w:rPr>
          <w:lang w:val="vi-VN"/>
        </w:rPr>
        <w:t xml:space="preserve">    {</w:t>
      </w:r>
    </w:p>
    <w:p w14:paraId="5C0CBB1F" w14:textId="77777777" w:rsidR="00515445" w:rsidRPr="00515445" w:rsidRDefault="00515445" w:rsidP="00515445">
      <w:pPr>
        <w:rPr>
          <w:lang w:val="vi-VN"/>
        </w:rPr>
      </w:pPr>
      <w:r w:rsidRPr="00515445">
        <w:rPr>
          <w:lang w:val="vi-VN"/>
        </w:rPr>
        <w:t xml:space="preserve">      "vn": "Giáo sư, tôi không hiểu phần này.",</w:t>
      </w:r>
    </w:p>
    <w:p w14:paraId="6F7376F1" w14:textId="77777777" w:rsidR="00515445" w:rsidRPr="00515445" w:rsidRDefault="00515445" w:rsidP="00515445">
      <w:pPr>
        <w:rPr>
          <w:lang w:val="vi-VN"/>
        </w:rPr>
      </w:pPr>
      <w:r w:rsidRPr="00515445">
        <w:rPr>
          <w:lang w:val="vi-VN"/>
        </w:rPr>
        <w:t xml:space="preserve">      "en": "Professor, I don't understand this part."</w:t>
      </w:r>
    </w:p>
    <w:p w14:paraId="3BA6DDDB" w14:textId="77777777" w:rsidR="00515445" w:rsidRPr="00515445" w:rsidRDefault="00515445" w:rsidP="00515445">
      <w:pPr>
        <w:rPr>
          <w:lang w:val="vi-VN"/>
        </w:rPr>
      </w:pPr>
      <w:r w:rsidRPr="00515445">
        <w:rPr>
          <w:lang w:val="vi-VN"/>
        </w:rPr>
        <w:t xml:space="preserve">    },</w:t>
      </w:r>
    </w:p>
    <w:p w14:paraId="0B9A0064" w14:textId="77777777" w:rsidR="00515445" w:rsidRPr="00515445" w:rsidRDefault="00515445" w:rsidP="00515445">
      <w:pPr>
        <w:rPr>
          <w:lang w:val="vi-VN"/>
        </w:rPr>
      </w:pPr>
      <w:r w:rsidRPr="00515445">
        <w:rPr>
          <w:lang w:val="vi-VN"/>
        </w:rPr>
        <w:t xml:space="preserve">    {</w:t>
      </w:r>
    </w:p>
    <w:p w14:paraId="2E0DAA09" w14:textId="71682BC2" w:rsidR="00515445" w:rsidRPr="00515445" w:rsidRDefault="00515445" w:rsidP="00515445">
      <w:pPr>
        <w:rPr>
          <w:lang w:val="vi-VN"/>
        </w:rPr>
      </w:pPr>
      <w:r w:rsidRPr="00515445">
        <w:rPr>
          <w:lang w:val="vi-VN"/>
        </w:rPr>
        <w:t xml:space="preserve">      "vn": "Tôi </w:t>
      </w:r>
      <w:del w:id="1107" w:author="Canh Duc Nguyen" w:date="2023-10-14T14:27:00Z">
        <w:r w:rsidRPr="00515445" w:rsidDel="008C1B5B">
          <w:rPr>
            <w:lang w:val="vi-VN"/>
          </w:rPr>
          <w:delText xml:space="preserve">muốn hỏi </w:delText>
        </w:r>
      </w:del>
      <w:ins w:id="1108" w:author="Canh Duc Nguyen" w:date="2023-10-14T14:27:00Z">
        <w:r w:rsidR="008C1B5B">
          <w:rPr>
            <w:lang w:val="vi-VN"/>
          </w:rPr>
          <w:t xml:space="preserve">có </w:t>
        </w:r>
      </w:ins>
      <w:r w:rsidRPr="00515445">
        <w:rPr>
          <w:lang w:val="vi-VN"/>
        </w:rPr>
        <w:t xml:space="preserve">một câu hỏi, </w:t>
      </w:r>
      <w:ins w:id="1109" w:author="Canh Duc Nguyen" w:date="2023-10-14T14:27:00Z">
        <w:r w:rsidR="008C1B5B">
          <w:rPr>
            <w:lang w:val="vi-VN"/>
          </w:rPr>
          <w:t xml:space="preserve">thưa </w:t>
        </w:r>
      </w:ins>
      <w:r w:rsidRPr="00515445">
        <w:rPr>
          <w:lang w:val="vi-VN"/>
        </w:rPr>
        <w:t>giáo sư</w:t>
      </w:r>
      <w:del w:id="1110" w:author="Canh Duc Nguyen" w:date="2023-10-14T14:27:00Z">
        <w:r w:rsidRPr="00515445" w:rsidDel="008C1B5B">
          <w:rPr>
            <w:lang w:val="vi-VN"/>
          </w:rPr>
          <w:delText xml:space="preserve"> ạ</w:delText>
        </w:r>
      </w:del>
      <w:r w:rsidRPr="00515445">
        <w:rPr>
          <w:lang w:val="vi-VN"/>
        </w:rPr>
        <w:t>.",</w:t>
      </w:r>
    </w:p>
    <w:p w14:paraId="5D40ED77" w14:textId="77777777" w:rsidR="00515445" w:rsidRPr="00515445" w:rsidRDefault="00515445" w:rsidP="00515445">
      <w:pPr>
        <w:rPr>
          <w:lang w:val="vi-VN"/>
        </w:rPr>
      </w:pPr>
      <w:r w:rsidRPr="00515445">
        <w:rPr>
          <w:lang w:val="vi-VN"/>
        </w:rPr>
        <w:t xml:space="preserve">      "en": "I want to ask a question, Professor."</w:t>
      </w:r>
    </w:p>
    <w:p w14:paraId="1EE2D20A" w14:textId="77777777" w:rsidR="00515445" w:rsidRPr="00515445" w:rsidRDefault="00515445" w:rsidP="00515445">
      <w:pPr>
        <w:rPr>
          <w:lang w:val="vi-VN"/>
        </w:rPr>
      </w:pPr>
      <w:r w:rsidRPr="00515445">
        <w:rPr>
          <w:lang w:val="vi-VN"/>
        </w:rPr>
        <w:t xml:space="preserve">    },</w:t>
      </w:r>
    </w:p>
    <w:p w14:paraId="7EA07B02" w14:textId="77777777" w:rsidR="00515445" w:rsidRPr="00515445" w:rsidRDefault="00515445" w:rsidP="00515445">
      <w:pPr>
        <w:rPr>
          <w:lang w:val="vi-VN"/>
        </w:rPr>
      </w:pPr>
      <w:r w:rsidRPr="00515445">
        <w:rPr>
          <w:lang w:val="vi-VN"/>
        </w:rPr>
        <w:t xml:space="preserve">    {</w:t>
      </w:r>
    </w:p>
    <w:p w14:paraId="6D9BF076" w14:textId="3D70103B" w:rsidR="00515445" w:rsidRPr="00515445" w:rsidRDefault="00515445" w:rsidP="00515445">
      <w:pPr>
        <w:rPr>
          <w:lang w:val="vi-VN"/>
        </w:rPr>
      </w:pPr>
      <w:r w:rsidRPr="00515445">
        <w:rPr>
          <w:lang w:val="vi-VN"/>
        </w:rPr>
        <w:t xml:space="preserve">      "vn": "Xin chào giáo sư, tôi nghĩ tôi cần </w:t>
      </w:r>
      <w:del w:id="1111" w:author="Canh Duc Nguyen" w:date="2023-10-14T14:28:00Z">
        <w:r w:rsidRPr="00515445" w:rsidDel="008C1B5B">
          <w:rPr>
            <w:lang w:val="vi-VN"/>
          </w:rPr>
          <w:delText>thêm</w:delText>
        </w:r>
      </w:del>
      <w:ins w:id="1112" w:author="Canh Duc Nguyen" w:date="2023-10-14T14:28:00Z">
        <w:r w:rsidR="008C1B5B">
          <w:rPr>
            <w:lang w:val="vi-VN"/>
          </w:rPr>
          <w:t>được</w:t>
        </w:r>
      </w:ins>
      <w:r w:rsidRPr="00515445">
        <w:rPr>
          <w:lang w:val="vi-VN"/>
        </w:rPr>
        <w:t xml:space="preserve"> hướng dẫn</w:t>
      </w:r>
      <w:ins w:id="1113" w:author="Canh Duc Nguyen" w:date="2023-10-14T14:28:00Z">
        <w:r w:rsidR="008C1B5B">
          <w:rPr>
            <w:lang w:val="vi-VN"/>
          </w:rPr>
          <w:t xml:space="preserve"> thêm</w:t>
        </w:r>
      </w:ins>
      <w:r w:rsidRPr="00515445">
        <w:rPr>
          <w:lang w:val="vi-VN"/>
        </w:rPr>
        <w:t xml:space="preserve"> về đề tài nghiên cứu này.",</w:t>
      </w:r>
    </w:p>
    <w:p w14:paraId="1264DEEC" w14:textId="77777777" w:rsidR="00515445" w:rsidRPr="00515445" w:rsidRDefault="00515445" w:rsidP="00515445">
      <w:pPr>
        <w:rPr>
          <w:lang w:val="vi-VN"/>
        </w:rPr>
      </w:pPr>
      <w:r w:rsidRPr="00515445">
        <w:rPr>
          <w:lang w:val="vi-VN"/>
        </w:rPr>
        <w:t xml:space="preserve">      "en": "Hello, professor, I think I need more guidance on this research topic."</w:t>
      </w:r>
    </w:p>
    <w:p w14:paraId="42C8C78B" w14:textId="77777777" w:rsidR="00515445" w:rsidRPr="00515445" w:rsidRDefault="00515445" w:rsidP="00515445">
      <w:pPr>
        <w:rPr>
          <w:lang w:val="vi-VN"/>
        </w:rPr>
      </w:pPr>
      <w:r w:rsidRPr="00515445">
        <w:rPr>
          <w:lang w:val="vi-VN"/>
        </w:rPr>
        <w:t xml:space="preserve">    }</w:t>
      </w:r>
    </w:p>
    <w:p w14:paraId="2B9C0819" w14:textId="77777777" w:rsidR="00515445" w:rsidRPr="00515445" w:rsidRDefault="00515445" w:rsidP="00515445">
      <w:pPr>
        <w:rPr>
          <w:lang w:val="vi-VN"/>
        </w:rPr>
      </w:pPr>
      <w:r w:rsidRPr="00515445">
        <w:rPr>
          <w:lang w:val="vi-VN"/>
        </w:rPr>
        <w:t xml:space="preserve">  ]</w:t>
      </w:r>
    </w:p>
    <w:p w14:paraId="1BEF7070" w14:textId="77777777" w:rsidR="00515445" w:rsidRPr="00515445" w:rsidRDefault="00515445" w:rsidP="00515445">
      <w:pPr>
        <w:rPr>
          <w:lang w:val="vi-VN"/>
        </w:rPr>
      </w:pPr>
      <w:r w:rsidRPr="00515445">
        <w:rPr>
          <w:lang w:val="vi-VN"/>
        </w:rPr>
        <w:t>}</w:t>
      </w:r>
    </w:p>
    <w:p w14:paraId="4BB94BDC" w14:textId="77777777" w:rsidR="00515445" w:rsidRPr="00515445" w:rsidRDefault="00515445" w:rsidP="00515445">
      <w:pPr>
        <w:rPr>
          <w:lang w:val="vi-VN"/>
        </w:rPr>
      </w:pPr>
      <w:r w:rsidRPr="00515445">
        <w:rPr>
          <w:lang w:val="vi-VN"/>
        </w:rPr>
        <w:t>-----------------------------</w:t>
      </w:r>
    </w:p>
    <w:p w14:paraId="1EA0023A" w14:textId="77777777" w:rsidR="00515445" w:rsidRPr="00515445" w:rsidRDefault="00515445" w:rsidP="00515445">
      <w:pPr>
        <w:rPr>
          <w:lang w:val="vi-VN"/>
        </w:rPr>
      </w:pPr>
      <w:r w:rsidRPr="00515445">
        <w:rPr>
          <w:lang w:val="vi-VN"/>
        </w:rPr>
        <w:t xml:space="preserve">keyword: 'hay' meaning 'or' </w:t>
      </w:r>
    </w:p>
    <w:p w14:paraId="7B823399" w14:textId="77777777" w:rsidR="00515445" w:rsidRPr="00515445" w:rsidRDefault="00515445" w:rsidP="00515445">
      <w:pPr>
        <w:rPr>
          <w:lang w:val="vi-VN"/>
        </w:rPr>
      </w:pPr>
      <w:r w:rsidRPr="00515445">
        <w:rPr>
          <w:lang w:val="vi-VN"/>
        </w:rPr>
        <w:lastRenderedPageBreak/>
        <w:t xml:space="preserve">PROMPT: Generate grammar explanation for following Vietnamese grammar point: 'hay' meaning 'or' </w:t>
      </w:r>
    </w:p>
    <w:p w14:paraId="4D026E31" w14:textId="77777777" w:rsidR="00515445" w:rsidRPr="00515445" w:rsidRDefault="00515445" w:rsidP="00515445">
      <w:pPr>
        <w:rPr>
          <w:lang w:val="vi-VN"/>
        </w:rPr>
      </w:pPr>
      <w:r w:rsidRPr="00515445">
        <w:rPr>
          <w:lang w:val="vi-VN"/>
        </w:rPr>
        <w:t xml:space="preserve">RESPONSE: { </w:t>
      </w:r>
    </w:p>
    <w:p w14:paraId="714A2025" w14:textId="77777777" w:rsidR="00515445" w:rsidRPr="00515445" w:rsidRDefault="00515445" w:rsidP="00515445">
      <w:pPr>
        <w:rPr>
          <w:lang w:val="vi-VN"/>
        </w:rPr>
      </w:pPr>
      <w:r w:rsidRPr="00515445">
        <w:rPr>
          <w:lang w:val="vi-VN"/>
        </w:rPr>
        <w:t xml:space="preserve">  "title": "Disjunction word 'hay'", </w:t>
      </w:r>
    </w:p>
    <w:p w14:paraId="43C01D2F" w14:textId="77777777" w:rsidR="00515445" w:rsidRPr="00515445" w:rsidRDefault="00515445" w:rsidP="00515445">
      <w:pPr>
        <w:rPr>
          <w:lang w:val="vi-VN"/>
        </w:rPr>
      </w:pPr>
      <w:r w:rsidRPr="00515445">
        <w:rPr>
          <w:lang w:val="vi-VN"/>
        </w:rPr>
        <w:t xml:space="preserve">  "short_explanation": "Used as an expression of choice or alternative.", </w:t>
      </w:r>
    </w:p>
    <w:p w14:paraId="3C2C6393" w14:textId="77777777" w:rsidR="00515445" w:rsidRPr="00515445" w:rsidRDefault="00515445" w:rsidP="00515445">
      <w:pPr>
        <w:rPr>
          <w:lang w:val="vi-VN"/>
        </w:rPr>
      </w:pPr>
      <w:r w:rsidRPr="00515445">
        <w:rPr>
          <w:lang w:val="vi-VN"/>
        </w:rPr>
        <w:t xml:space="preserve">  "long_explanation": "The Vietnamese word 'hay' is primarily used to offer a choice or suggest an alternative, equivalent to the English word 'or'. This word can usually be seen in questions, statements, suggestions or proposals where an alternative choice is presented.", </w:t>
      </w:r>
    </w:p>
    <w:p w14:paraId="0DF4CD88" w14:textId="77777777" w:rsidR="00515445" w:rsidRPr="00515445" w:rsidRDefault="00515445" w:rsidP="00515445">
      <w:pPr>
        <w:rPr>
          <w:lang w:val="vi-VN"/>
        </w:rPr>
      </w:pPr>
      <w:r w:rsidRPr="00515445">
        <w:rPr>
          <w:lang w:val="vi-VN"/>
        </w:rPr>
        <w:t xml:space="preserve">  "formation": "example of grammar formation for given grammar point", </w:t>
      </w:r>
    </w:p>
    <w:p w14:paraId="037D86B1" w14:textId="77777777" w:rsidR="00515445" w:rsidRPr="00515445" w:rsidRDefault="00515445" w:rsidP="00515445">
      <w:pPr>
        <w:rPr>
          <w:lang w:val="vi-VN"/>
        </w:rPr>
      </w:pPr>
      <w:r w:rsidRPr="00515445">
        <w:rPr>
          <w:lang w:val="vi-VN"/>
        </w:rPr>
        <w:t xml:space="preserve">  "examples": [ </w:t>
      </w:r>
    </w:p>
    <w:p w14:paraId="01A4F531" w14:textId="77777777" w:rsidR="00515445" w:rsidRPr="00515445" w:rsidRDefault="00515445" w:rsidP="00515445">
      <w:pPr>
        <w:rPr>
          <w:lang w:val="vi-VN"/>
        </w:rPr>
      </w:pPr>
      <w:r w:rsidRPr="00515445">
        <w:rPr>
          <w:lang w:val="vi-VN"/>
        </w:rPr>
        <w:t xml:space="preserve">    { </w:t>
      </w:r>
    </w:p>
    <w:p w14:paraId="305F17D1" w14:textId="645A0F00" w:rsidR="00515445" w:rsidRPr="00515445" w:rsidRDefault="00515445" w:rsidP="00515445">
      <w:pPr>
        <w:rPr>
          <w:lang w:val="vi-VN"/>
        </w:rPr>
      </w:pPr>
      <w:r w:rsidRPr="00515445">
        <w:rPr>
          <w:lang w:val="vi-VN"/>
        </w:rPr>
        <w:t xml:space="preserve">      "vn": "</w:t>
      </w:r>
      <w:ins w:id="1114" w:author="Canh Duc Nguyen" w:date="2023-10-14T14:28:00Z">
        <w:r w:rsidR="008C1B5B">
          <w:rPr>
            <w:lang w:val="vi-VN"/>
          </w:rPr>
          <w:t>Hôm nay, b</w:t>
        </w:r>
      </w:ins>
      <w:del w:id="1115" w:author="Canh Duc Nguyen" w:date="2023-10-14T14:28:00Z">
        <w:r w:rsidRPr="00515445" w:rsidDel="008C1B5B">
          <w:rPr>
            <w:lang w:val="vi-VN"/>
          </w:rPr>
          <w:delText>B</w:delText>
        </w:r>
      </w:del>
      <w:r w:rsidRPr="00515445">
        <w:rPr>
          <w:lang w:val="vi-VN"/>
        </w:rPr>
        <w:t>ạn muốn ăn mì hay phở</w:t>
      </w:r>
      <w:del w:id="1116" w:author="Canh Duc Nguyen" w:date="2023-10-14T14:28:00Z">
        <w:r w:rsidRPr="00515445" w:rsidDel="008C1B5B">
          <w:rPr>
            <w:lang w:val="vi-VN"/>
          </w:rPr>
          <w:delText xml:space="preserve"> hôm nay</w:delText>
        </w:r>
      </w:del>
      <w:r w:rsidRPr="00515445">
        <w:rPr>
          <w:lang w:val="vi-VN"/>
        </w:rPr>
        <w:t xml:space="preserve">?", </w:t>
      </w:r>
    </w:p>
    <w:p w14:paraId="4B217D8D" w14:textId="77777777" w:rsidR="00515445" w:rsidRPr="00515445" w:rsidRDefault="00515445" w:rsidP="00515445">
      <w:pPr>
        <w:rPr>
          <w:lang w:val="vi-VN"/>
        </w:rPr>
      </w:pPr>
      <w:r w:rsidRPr="00515445">
        <w:rPr>
          <w:lang w:val="vi-VN"/>
        </w:rPr>
        <w:t xml:space="preserve">      "en": "Do you want to eat noodles or pho today?",</w:t>
      </w:r>
    </w:p>
    <w:p w14:paraId="5EDA5A48" w14:textId="77777777" w:rsidR="00515445" w:rsidRPr="00515445" w:rsidRDefault="00515445" w:rsidP="00515445">
      <w:pPr>
        <w:rPr>
          <w:lang w:val="vi-VN"/>
        </w:rPr>
      </w:pPr>
      <w:r w:rsidRPr="00515445">
        <w:rPr>
          <w:lang w:val="vi-VN"/>
        </w:rPr>
        <w:t xml:space="preserve">    }, </w:t>
      </w:r>
    </w:p>
    <w:p w14:paraId="79C66C65" w14:textId="77777777" w:rsidR="00515445" w:rsidRPr="00515445" w:rsidRDefault="00515445" w:rsidP="00515445">
      <w:pPr>
        <w:rPr>
          <w:lang w:val="vi-VN"/>
        </w:rPr>
      </w:pPr>
      <w:r w:rsidRPr="00515445">
        <w:rPr>
          <w:lang w:val="vi-VN"/>
        </w:rPr>
        <w:t xml:space="preserve">    { </w:t>
      </w:r>
    </w:p>
    <w:p w14:paraId="4C3962A4" w14:textId="34A6CDF1" w:rsidR="00515445" w:rsidRPr="00515445" w:rsidRDefault="00515445" w:rsidP="00515445">
      <w:pPr>
        <w:rPr>
          <w:lang w:val="vi-VN"/>
        </w:rPr>
      </w:pPr>
      <w:r w:rsidRPr="00515445">
        <w:rPr>
          <w:lang w:val="vi-VN"/>
        </w:rPr>
        <w:t xml:space="preserve">      "vn": "Chúng ta nên đi xem phim hay ở nhà </w:t>
      </w:r>
      <w:del w:id="1117" w:author="Canh Duc Nguyen" w:date="2023-10-14T14:28:00Z">
        <w:r w:rsidRPr="00515445" w:rsidDel="008C1B5B">
          <w:rPr>
            <w:lang w:val="vi-VN"/>
          </w:rPr>
          <w:delText xml:space="preserve">và </w:delText>
        </w:r>
      </w:del>
      <w:r w:rsidRPr="00515445">
        <w:rPr>
          <w:lang w:val="vi-VN"/>
        </w:rPr>
        <w:t xml:space="preserve">đọc sách?", </w:t>
      </w:r>
    </w:p>
    <w:p w14:paraId="508A0279" w14:textId="77777777" w:rsidR="00515445" w:rsidRPr="00515445" w:rsidRDefault="00515445" w:rsidP="00515445">
      <w:pPr>
        <w:rPr>
          <w:lang w:val="vi-VN"/>
        </w:rPr>
      </w:pPr>
      <w:r w:rsidRPr="00515445">
        <w:rPr>
          <w:lang w:val="vi-VN"/>
        </w:rPr>
        <w:t xml:space="preserve">      "en": "Should we go watch a movie or stay at home and read a book?", </w:t>
      </w:r>
    </w:p>
    <w:p w14:paraId="598DAE14" w14:textId="77777777" w:rsidR="00515445" w:rsidRPr="00515445" w:rsidRDefault="00515445" w:rsidP="00515445">
      <w:pPr>
        <w:rPr>
          <w:lang w:val="vi-VN"/>
        </w:rPr>
      </w:pPr>
      <w:r w:rsidRPr="00515445">
        <w:rPr>
          <w:lang w:val="vi-VN"/>
        </w:rPr>
        <w:t xml:space="preserve">    }, </w:t>
      </w:r>
    </w:p>
    <w:p w14:paraId="2B5C121A" w14:textId="77777777" w:rsidR="00515445" w:rsidRPr="00515445" w:rsidRDefault="00515445" w:rsidP="00515445">
      <w:pPr>
        <w:rPr>
          <w:lang w:val="vi-VN"/>
        </w:rPr>
      </w:pPr>
      <w:r w:rsidRPr="00515445">
        <w:rPr>
          <w:lang w:val="vi-VN"/>
        </w:rPr>
        <w:t xml:space="preserve">    { </w:t>
      </w:r>
    </w:p>
    <w:p w14:paraId="062F4B50" w14:textId="77777777" w:rsidR="00515445" w:rsidRPr="00515445" w:rsidRDefault="00515445" w:rsidP="00515445">
      <w:pPr>
        <w:rPr>
          <w:lang w:val="vi-VN"/>
        </w:rPr>
      </w:pPr>
      <w:r w:rsidRPr="00515445">
        <w:rPr>
          <w:lang w:val="vi-VN"/>
        </w:rPr>
        <w:t xml:space="preserve">      "vn": "Anh ấy là giáo viên hay bác sĩ?", </w:t>
      </w:r>
    </w:p>
    <w:p w14:paraId="5F68E3B3" w14:textId="77777777" w:rsidR="00515445" w:rsidRPr="00515445" w:rsidRDefault="00515445" w:rsidP="00515445">
      <w:pPr>
        <w:rPr>
          <w:lang w:val="vi-VN"/>
        </w:rPr>
      </w:pPr>
      <w:r w:rsidRPr="00515445">
        <w:rPr>
          <w:lang w:val="vi-VN"/>
        </w:rPr>
        <w:t xml:space="preserve">      "en": "Is he a teacher or a doctor?", </w:t>
      </w:r>
    </w:p>
    <w:p w14:paraId="55F4273D" w14:textId="77777777" w:rsidR="00515445" w:rsidRPr="00515445" w:rsidRDefault="00515445" w:rsidP="00515445">
      <w:pPr>
        <w:rPr>
          <w:lang w:val="vi-VN"/>
        </w:rPr>
      </w:pPr>
      <w:r w:rsidRPr="00515445">
        <w:rPr>
          <w:lang w:val="vi-VN"/>
        </w:rPr>
        <w:t xml:space="preserve">    }, </w:t>
      </w:r>
    </w:p>
    <w:p w14:paraId="12922781" w14:textId="77777777" w:rsidR="00515445" w:rsidRPr="00515445" w:rsidRDefault="00515445" w:rsidP="00515445">
      <w:pPr>
        <w:rPr>
          <w:lang w:val="vi-VN"/>
        </w:rPr>
      </w:pPr>
      <w:r w:rsidRPr="00515445">
        <w:rPr>
          <w:lang w:val="vi-VN"/>
        </w:rPr>
        <w:t xml:space="preserve">    { </w:t>
      </w:r>
    </w:p>
    <w:p w14:paraId="0C023943" w14:textId="47F1DFEC" w:rsidR="00515445" w:rsidRPr="00515445" w:rsidRDefault="00515445" w:rsidP="00515445">
      <w:pPr>
        <w:rPr>
          <w:lang w:val="vi-VN"/>
        </w:rPr>
      </w:pPr>
      <w:r w:rsidRPr="00515445">
        <w:rPr>
          <w:lang w:val="vi-VN"/>
        </w:rPr>
        <w:t xml:space="preserve">      "vn": "Bạn muốn uống trà nóng hay</w:t>
      </w:r>
      <w:ins w:id="1118" w:author="Canh Duc Nguyen" w:date="2023-10-14T14:29:00Z">
        <w:r w:rsidR="008C1B5B">
          <w:rPr>
            <w:lang w:val="vi-VN"/>
          </w:rPr>
          <w:t xml:space="preserve"> trà</w:t>
        </w:r>
      </w:ins>
      <w:r w:rsidRPr="00515445">
        <w:rPr>
          <w:lang w:val="vi-VN"/>
        </w:rPr>
        <w:t xml:space="preserve"> lạnh?", </w:t>
      </w:r>
    </w:p>
    <w:p w14:paraId="4C5B780F" w14:textId="77777777" w:rsidR="00515445" w:rsidRPr="00515445" w:rsidRDefault="00515445" w:rsidP="00515445">
      <w:pPr>
        <w:rPr>
          <w:lang w:val="vi-VN"/>
        </w:rPr>
      </w:pPr>
      <w:r w:rsidRPr="00515445">
        <w:rPr>
          <w:lang w:val="vi-VN"/>
        </w:rPr>
        <w:t xml:space="preserve">      "en": "Do you want to drink hot or cold tea?",</w:t>
      </w:r>
    </w:p>
    <w:p w14:paraId="6C19C48B" w14:textId="77777777" w:rsidR="00515445" w:rsidRPr="00515445" w:rsidRDefault="00515445" w:rsidP="00515445">
      <w:pPr>
        <w:rPr>
          <w:lang w:val="vi-VN"/>
        </w:rPr>
      </w:pPr>
      <w:r w:rsidRPr="00515445">
        <w:rPr>
          <w:lang w:val="vi-VN"/>
        </w:rPr>
        <w:t xml:space="preserve">    } </w:t>
      </w:r>
    </w:p>
    <w:p w14:paraId="3395F452" w14:textId="77777777" w:rsidR="00515445" w:rsidRPr="00515445" w:rsidRDefault="00515445" w:rsidP="00515445">
      <w:pPr>
        <w:rPr>
          <w:lang w:val="vi-VN"/>
        </w:rPr>
      </w:pPr>
      <w:r w:rsidRPr="00515445">
        <w:rPr>
          <w:lang w:val="vi-VN"/>
        </w:rPr>
        <w:t xml:space="preserve">  ] </w:t>
      </w:r>
    </w:p>
    <w:p w14:paraId="1ACAAFF4" w14:textId="77777777" w:rsidR="00515445" w:rsidRPr="00515445" w:rsidRDefault="00515445" w:rsidP="00515445">
      <w:pPr>
        <w:rPr>
          <w:lang w:val="vi-VN"/>
        </w:rPr>
      </w:pPr>
      <w:r w:rsidRPr="00515445">
        <w:rPr>
          <w:lang w:val="vi-VN"/>
        </w:rPr>
        <w:t>}</w:t>
      </w:r>
    </w:p>
    <w:p w14:paraId="6CCCE606" w14:textId="77777777" w:rsidR="00515445" w:rsidRPr="00515445" w:rsidRDefault="00515445" w:rsidP="00515445">
      <w:pPr>
        <w:rPr>
          <w:lang w:val="vi-VN"/>
        </w:rPr>
      </w:pPr>
      <w:r w:rsidRPr="00515445">
        <w:rPr>
          <w:lang w:val="vi-VN"/>
        </w:rPr>
        <w:t>-----------------------------</w:t>
      </w:r>
    </w:p>
    <w:p w14:paraId="0BA171D7" w14:textId="77777777" w:rsidR="00515445" w:rsidRPr="00515445" w:rsidRDefault="00515445" w:rsidP="00515445">
      <w:pPr>
        <w:rPr>
          <w:lang w:val="vi-VN"/>
        </w:rPr>
      </w:pPr>
      <w:r w:rsidRPr="00515445">
        <w:rPr>
          <w:lang w:val="vi-VN"/>
        </w:rPr>
        <w:t xml:space="preserve">keyword: 'Hết' used after a verb </w:t>
      </w:r>
    </w:p>
    <w:p w14:paraId="4B98E9BF" w14:textId="77777777" w:rsidR="00515445" w:rsidRPr="00515445" w:rsidRDefault="00515445" w:rsidP="00515445">
      <w:pPr>
        <w:rPr>
          <w:lang w:val="vi-VN"/>
        </w:rPr>
      </w:pPr>
      <w:r w:rsidRPr="00515445">
        <w:rPr>
          <w:lang w:val="vi-VN"/>
        </w:rPr>
        <w:t xml:space="preserve">PROMPT: Generate grammar explanation for following Vietnamese grammar point: 'Hết' used after a verb </w:t>
      </w:r>
    </w:p>
    <w:p w14:paraId="444C1768" w14:textId="77777777" w:rsidR="00515445" w:rsidRPr="00515445" w:rsidRDefault="00515445" w:rsidP="00515445">
      <w:pPr>
        <w:rPr>
          <w:lang w:val="vi-VN"/>
        </w:rPr>
      </w:pPr>
      <w:r w:rsidRPr="00515445">
        <w:rPr>
          <w:lang w:val="vi-VN"/>
        </w:rPr>
        <w:t>RESPONSE: {</w:t>
      </w:r>
    </w:p>
    <w:p w14:paraId="362AD483" w14:textId="77777777" w:rsidR="00515445" w:rsidRPr="00515445" w:rsidRDefault="00515445" w:rsidP="00515445">
      <w:pPr>
        <w:rPr>
          <w:lang w:val="vi-VN"/>
        </w:rPr>
      </w:pPr>
      <w:r w:rsidRPr="00515445">
        <w:rPr>
          <w:lang w:val="vi-VN"/>
        </w:rPr>
        <w:t xml:space="preserve">  "title": "'Hết' used after a verb",</w:t>
      </w:r>
    </w:p>
    <w:p w14:paraId="2427765D" w14:textId="77777777" w:rsidR="00515445" w:rsidRPr="00515445" w:rsidRDefault="00515445" w:rsidP="00515445">
      <w:pPr>
        <w:rPr>
          <w:lang w:val="vi-VN"/>
        </w:rPr>
      </w:pPr>
      <w:r w:rsidRPr="00515445">
        <w:rPr>
          <w:lang w:val="vi-VN"/>
        </w:rPr>
        <w:t xml:space="preserve">  "short_explanation": "Used to express that an action or state has finished or doesn't exist.",</w:t>
      </w:r>
    </w:p>
    <w:p w14:paraId="18F4A049" w14:textId="77777777" w:rsidR="00515445" w:rsidRPr="00515445" w:rsidRDefault="00515445" w:rsidP="00515445">
      <w:pPr>
        <w:rPr>
          <w:lang w:val="vi-VN"/>
        </w:rPr>
      </w:pPr>
      <w:r w:rsidRPr="00515445">
        <w:rPr>
          <w:lang w:val="vi-VN"/>
        </w:rPr>
        <w:t xml:space="preserve">  "long_explanation": "In Vietnamese language, 'hết' is used after a verb to indicate that an action has been completely done or that a previously existing state no longer exists. It translates to 'all done' or 'no more' in English.",</w:t>
      </w:r>
    </w:p>
    <w:p w14:paraId="7BB5C378" w14:textId="77777777" w:rsidR="00515445" w:rsidRPr="00515445" w:rsidRDefault="00515445" w:rsidP="00515445">
      <w:pPr>
        <w:rPr>
          <w:lang w:val="vi-VN"/>
        </w:rPr>
      </w:pPr>
      <w:r w:rsidRPr="00515445">
        <w:rPr>
          <w:lang w:val="vi-VN"/>
        </w:rPr>
        <w:t xml:space="preserve">  "formation": "'Subject + Verb + hết'",</w:t>
      </w:r>
    </w:p>
    <w:p w14:paraId="0718C038" w14:textId="77777777" w:rsidR="00515445" w:rsidRPr="00515445" w:rsidRDefault="00515445" w:rsidP="00515445">
      <w:pPr>
        <w:rPr>
          <w:lang w:val="vi-VN"/>
        </w:rPr>
      </w:pPr>
      <w:r w:rsidRPr="00515445">
        <w:rPr>
          <w:lang w:val="vi-VN"/>
        </w:rPr>
        <w:t xml:space="preserve">  "examples": [</w:t>
      </w:r>
    </w:p>
    <w:p w14:paraId="5B92CDED" w14:textId="77777777" w:rsidR="00515445" w:rsidRPr="00515445" w:rsidRDefault="00515445" w:rsidP="00515445">
      <w:pPr>
        <w:rPr>
          <w:lang w:val="vi-VN"/>
        </w:rPr>
      </w:pPr>
      <w:r w:rsidRPr="00515445">
        <w:rPr>
          <w:lang w:val="vi-VN"/>
        </w:rPr>
        <w:t xml:space="preserve">    {</w:t>
      </w:r>
    </w:p>
    <w:p w14:paraId="29F2F609" w14:textId="41A23B0B" w:rsidR="00515445" w:rsidRPr="00515445" w:rsidRDefault="00515445" w:rsidP="00515445">
      <w:pPr>
        <w:rPr>
          <w:lang w:val="vi-VN"/>
        </w:rPr>
      </w:pPr>
      <w:r w:rsidRPr="00515445">
        <w:rPr>
          <w:lang w:val="vi-VN"/>
        </w:rPr>
        <w:t xml:space="preserve">      "vn": "Tôi đã ăn hết cái bánh</w:t>
      </w:r>
      <w:ins w:id="1119" w:author="Canh Duc Nguyen" w:date="2023-10-14T14:30:00Z">
        <w:r w:rsidR="008C1B5B">
          <w:rPr>
            <w:lang w:val="vi-VN"/>
          </w:rPr>
          <w:t xml:space="preserve"> rồi</w:t>
        </w:r>
      </w:ins>
      <w:r w:rsidRPr="00515445">
        <w:rPr>
          <w:lang w:val="vi-VN"/>
        </w:rPr>
        <w:t>.",</w:t>
      </w:r>
    </w:p>
    <w:p w14:paraId="68D57130" w14:textId="77777777" w:rsidR="00515445" w:rsidRPr="00515445" w:rsidRDefault="00515445" w:rsidP="00515445">
      <w:pPr>
        <w:rPr>
          <w:lang w:val="vi-VN"/>
        </w:rPr>
      </w:pPr>
      <w:r w:rsidRPr="00515445">
        <w:rPr>
          <w:lang w:val="vi-VN"/>
        </w:rPr>
        <w:t xml:space="preserve">      "en": "I ate all the cake."</w:t>
      </w:r>
    </w:p>
    <w:p w14:paraId="5F6427EF" w14:textId="77777777" w:rsidR="00515445" w:rsidRPr="00515445" w:rsidRDefault="00515445" w:rsidP="00515445">
      <w:pPr>
        <w:rPr>
          <w:lang w:val="vi-VN"/>
        </w:rPr>
      </w:pPr>
      <w:r w:rsidRPr="00515445">
        <w:rPr>
          <w:lang w:val="vi-VN"/>
        </w:rPr>
        <w:t xml:space="preserve">    },</w:t>
      </w:r>
    </w:p>
    <w:p w14:paraId="205CF270" w14:textId="77777777" w:rsidR="00515445" w:rsidRPr="00515445" w:rsidRDefault="00515445" w:rsidP="00515445">
      <w:pPr>
        <w:rPr>
          <w:lang w:val="vi-VN"/>
        </w:rPr>
      </w:pPr>
      <w:r w:rsidRPr="00515445">
        <w:rPr>
          <w:lang w:val="vi-VN"/>
        </w:rPr>
        <w:lastRenderedPageBreak/>
        <w:t xml:space="preserve">    {</w:t>
      </w:r>
    </w:p>
    <w:p w14:paraId="28CD7AC5" w14:textId="53A02D60" w:rsidR="00515445" w:rsidRPr="00515445" w:rsidRDefault="00515445" w:rsidP="00515445">
      <w:pPr>
        <w:rPr>
          <w:lang w:val="vi-VN"/>
        </w:rPr>
      </w:pPr>
      <w:r w:rsidRPr="00515445">
        <w:rPr>
          <w:lang w:val="vi-VN"/>
        </w:rPr>
        <w:t xml:space="preserve">      "vn": "Chúng ta </w:t>
      </w:r>
      <w:ins w:id="1120" w:author="Canh Duc Nguyen" w:date="2023-10-14T14:30:00Z">
        <w:r w:rsidR="008C1B5B">
          <w:rPr>
            <w:lang w:val="vi-VN"/>
          </w:rPr>
          <w:t xml:space="preserve">đã </w:t>
        </w:r>
      </w:ins>
      <w:r w:rsidRPr="00515445">
        <w:rPr>
          <w:lang w:val="vi-VN"/>
        </w:rPr>
        <w:t>uống hết rượu rồi.",</w:t>
      </w:r>
    </w:p>
    <w:p w14:paraId="6DEBA75D" w14:textId="77777777" w:rsidR="00515445" w:rsidRPr="00515445" w:rsidRDefault="00515445" w:rsidP="00515445">
      <w:pPr>
        <w:rPr>
          <w:lang w:val="vi-VN"/>
        </w:rPr>
      </w:pPr>
      <w:r w:rsidRPr="00515445">
        <w:rPr>
          <w:lang w:val="vi-VN"/>
        </w:rPr>
        <w:t xml:space="preserve">      "en": "We have drunk all the wine."</w:t>
      </w:r>
    </w:p>
    <w:p w14:paraId="048085C9" w14:textId="77777777" w:rsidR="00515445" w:rsidRPr="00515445" w:rsidRDefault="00515445" w:rsidP="00515445">
      <w:pPr>
        <w:rPr>
          <w:lang w:val="vi-VN"/>
        </w:rPr>
      </w:pPr>
      <w:r w:rsidRPr="00515445">
        <w:rPr>
          <w:lang w:val="vi-VN"/>
        </w:rPr>
        <w:t xml:space="preserve">    },</w:t>
      </w:r>
    </w:p>
    <w:p w14:paraId="5199322E" w14:textId="77777777" w:rsidR="00515445" w:rsidRPr="00515445" w:rsidRDefault="00515445" w:rsidP="00515445">
      <w:pPr>
        <w:rPr>
          <w:lang w:val="vi-VN"/>
        </w:rPr>
      </w:pPr>
      <w:r w:rsidRPr="00515445">
        <w:rPr>
          <w:lang w:val="vi-VN"/>
        </w:rPr>
        <w:t xml:space="preserve">    {</w:t>
      </w:r>
    </w:p>
    <w:p w14:paraId="7D26F775" w14:textId="38D36BB6" w:rsidR="00515445" w:rsidRPr="00515445" w:rsidRDefault="00515445" w:rsidP="00515445">
      <w:pPr>
        <w:rPr>
          <w:lang w:val="vi-VN"/>
        </w:rPr>
      </w:pPr>
      <w:r w:rsidRPr="00515445">
        <w:rPr>
          <w:lang w:val="vi-VN"/>
        </w:rPr>
        <w:t xml:space="preserve">      "vn": "Cô ấy đã làm hết việc nhà</w:t>
      </w:r>
      <w:ins w:id="1121" w:author="Canh Duc Nguyen" w:date="2023-10-14T14:30:00Z">
        <w:r w:rsidR="008C1B5B">
          <w:rPr>
            <w:lang w:val="vi-VN"/>
          </w:rPr>
          <w:t xml:space="preserve"> rồi</w:t>
        </w:r>
      </w:ins>
      <w:r w:rsidRPr="00515445">
        <w:rPr>
          <w:lang w:val="vi-VN"/>
        </w:rPr>
        <w:t>.",</w:t>
      </w:r>
    </w:p>
    <w:p w14:paraId="5AF04128" w14:textId="77777777" w:rsidR="00515445" w:rsidRPr="00515445" w:rsidRDefault="00515445" w:rsidP="00515445">
      <w:pPr>
        <w:rPr>
          <w:lang w:val="vi-VN"/>
        </w:rPr>
      </w:pPr>
      <w:r w:rsidRPr="00515445">
        <w:rPr>
          <w:lang w:val="vi-VN"/>
        </w:rPr>
        <w:t xml:space="preserve">      "en": "She has done all the housework."</w:t>
      </w:r>
    </w:p>
    <w:p w14:paraId="4E008CE6" w14:textId="77777777" w:rsidR="00515445" w:rsidRPr="00515445" w:rsidRDefault="00515445" w:rsidP="00515445">
      <w:pPr>
        <w:rPr>
          <w:lang w:val="vi-VN"/>
        </w:rPr>
      </w:pPr>
      <w:r w:rsidRPr="00515445">
        <w:rPr>
          <w:lang w:val="vi-VN"/>
        </w:rPr>
        <w:t xml:space="preserve">    },</w:t>
      </w:r>
    </w:p>
    <w:p w14:paraId="062A2694" w14:textId="77777777" w:rsidR="00515445" w:rsidRPr="00515445" w:rsidRDefault="00515445" w:rsidP="00515445">
      <w:pPr>
        <w:rPr>
          <w:lang w:val="vi-VN"/>
        </w:rPr>
      </w:pPr>
      <w:r w:rsidRPr="00515445">
        <w:rPr>
          <w:lang w:val="vi-VN"/>
        </w:rPr>
        <w:t xml:space="preserve">    {</w:t>
      </w:r>
    </w:p>
    <w:p w14:paraId="1A16B922" w14:textId="2F21A19C" w:rsidR="00515445" w:rsidRPr="00515445" w:rsidRDefault="00515445" w:rsidP="00515445">
      <w:pPr>
        <w:rPr>
          <w:lang w:val="vi-VN"/>
        </w:rPr>
      </w:pPr>
      <w:r w:rsidRPr="00515445">
        <w:rPr>
          <w:lang w:val="vi-VN"/>
        </w:rPr>
        <w:t xml:space="preserve">      "vn": "Đứa trẻ đã chơi hết </w:t>
      </w:r>
      <w:ins w:id="1122" w:author="Canh Duc Nguyen" w:date="2023-10-14T14:30:00Z">
        <w:r w:rsidR="008C1B5B">
          <w:rPr>
            <w:lang w:val="vi-VN"/>
          </w:rPr>
          <w:t xml:space="preserve">tất cả </w:t>
        </w:r>
      </w:ins>
      <w:r w:rsidRPr="00515445">
        <w:rPr>
          <w:lang w:val="vi-VN"/>
        </w:rPr>
        <w:t>các trò chơi trong công viên.",</w:t>
      </w:r>
    </w:p>
    <w:p w14:paraId="74C91E1F" w14:textId="77777777" w:rsidR="00515445" w:rsidRPr="00515445" w:rsidRDefault="00515445" w:rsidP="00515445">
      <w:pPr>
        <w:rPr>
          <w:lang w:val="vi-VN"/>
        </w:rPr>
      </w:pPr>
      <w:r w:rsidRPr="00515445">
        <w:rPr>
          <w:lang w:val="vi-VN"/>
        </w:rPr>
        <w:t xml:space="preserve">      "en": "The child has played all the games in the park."</w:t>
      </w:r>
    </w:p>
    <w:p w14:paraId="6295841F" w14:textId="77777777" w:rsidR="00515445" w:rsidRPr="00515445" w:rsidRDefault="00515445" w:rsidP="00515445">
      <w:pPr>
        <w:rPr>
          <w:lang w:val="vi-VN"/>
        </w:rPr>
      </w:pPr>
      <w:r w:rsidRPr="00515445">
        <w:rPr>
          <w:lang w:val="vi-VN"/>
        </w:rPr>
        <w:t xml:space="preserve">    }</w:t>
      </w:r>
    </w:p>
    <w:p w14:paraId="1CFA72A7" w14:textId="77777777" w:rsidR="00515445" w:rsidRPr="00515445" w:rsidRDefault="00515445" w:rsidP="00515445">
      <w:pPr>
        <w:rPr>
          <w:lang w:val="vi-VN"/>
        </w:rPr>
      </w:pPr>
      <w:r w:rsidRPr="00515445">
        <w:rPr>
          <w:lang w:val="vi-VN"/>
        </w:rPr>
        <w:t xml:space="preserve">  ]</w:t>
      </w:r>
    </w:p>
    <w:p w14:paraId="4F0D3EE4" w14:textId="77777777" w:rsidR="00515445" w:rsidRPr="00515445" w:rsidRDefault="00515445" w:rsidP="00515445">
      <w:pPr>
        <w:rPr>
          <w:lang w:val="vi-VN"/>
        </w:rPr>
      </w:pPr>
      <w:r w:rsidRPr="00515445">
        <w:rPr>
          <w:lang w:val="vi-VN"/>
        </w:rPr>
        <w:t>}</w:t>
      </w:r>
    </w:p>
    <w:p w14:paraId="4A32A2F2" w14:textId="38042B3F" w:rsidR="00515445" w:rsidRPr="00515445" w:rsidDel="008E108F" w:rsidRDefault="00515445" w:rsidP="00515445">
      <w:pPr>
        <w:rPr>
          <w:del w:id="1123" w:author="Canh Duc Nguyen" w:date="2023-10-14T14:32:00Z"/>
          <w:lang w:val="vi-VN"/>
        </w:rPr>
      </w:pPr>
      <w:del w:id="1124" w:author="Canh Duc Nguyen" w:date="2023-10-14T14:32:00Z">
        <w:r w:rsidRPr="00515445" w:rsidDel="008E108F">
          <w:rPr>
            <w:lang w:val="vi-VN"/>
          </w:rPr>
          <w:delText>-----------------------------</w:delText>
        </w:r>
      </w:del>
    </w:p>
    <w:p w14:paraId="13A1E9E5" w14:textId="01C6AED6" w:rsidR="00515445" w:rsidRPr="00515445" w:rsidDel="008E108F" w:rsidRDefault="00515445" w:rsidP="00515445">
      <w:pPr>
        <w:rPr>
          <w:del w:id="1125" w:author="Canh Duc Nguyen" w:date="2023-10-14T14:32:00Z"/>
          <w:lang w:val="vi-VN"/>
        </w:rPr>
      </w:pPr>
      <w:del w:id="1126" w:author="Canh Duc Nguyen" w:date="2023-10-14T14:32:00Z">
        <w:r w:rsidRPr="00515445" w:rsidDel="008E108F">
          <w:rPr>
            <w:lang w:val="vi-VN"/>
          </w:rPr>
          <w:delText xml:space="preserve">keyword: 'Hết' used before a verb </w:delText>
        </w:r>
      </w:del>
    </w:p>
    <w:p w14:paraId="4596B0B6" w14:textId="4C4C461C" w:rsidR="00515445" w:rsidRPr="00515445" w:rsidDel="008E108F" w:rsidRDefault="00515445" w:rsidP="00515445">
      <w:pPr>
        <w:rPr>
          <w:del w:id="1127" w:author="Canh Duc Nguyen" w:date="2023-10-14T14:32:00Z"/>
          <w:lang w:val="vi-VN"/>
        </w:rPr>
      </w:pPr>
      <w:del w:id="1128" w:author="Canh Duc Nguyen" w:date="2023-10-14T14:32:00Z">
        <w:r w:rsidRPr="00515445" w:rsidDel="008E108F">
          <w:rPr>
            <w:lang w:val="vi-VN"/>
          </w:rPr>
          <w:delText xml:space="preserve">PROMPT: Generate grammar explanation for following Vietnamese grammar point: 'Hết' used before a verb </w:delText>
        </w:r>
      </w:del>
    </w:p>
    <w:p w14:paraId="41060AA3" w14:textId="6B6941CF" w:rsidR="00515445" w:rsidRPr="00515445" w:rsidDel="008E108F" w:rsidRDefault="00515445" w:rsidP="00515445">
      <w:pPr>
        <w:rPr>
          <w:del w:id="1129" w:author="Canh Duc Nguyen" w:date="2023-10-14T14:32:00Z"/>
          <w:lang w:val="vi-VN"/>
        </w:rPr>
      </w:pPr>
      <w:del w:id="1130" w:author="Canh Duc Nguyen" w:date="2023-10-14T14:32:00Z">
        <w:r w:rsidRPr="00515445" w:rsidDel="008E108F">
          <w:rPr>
            <w:lang w:val="vi-VN"/>
          </w:rPr>
          <w:delText xml:space="preserve">RESPONSE: { </w:delText>
        </w:r>
      </w:del>
    </w:p>
    <w:p w14:paraId="1FD2E4DC" w14:textId="674FDE84" w:rsidR="00515445" w:rsidRPr="00515445" w:rsidDel="008E108F" w:rsidRDefault="00515445" w:rsidP="00515445">
      <w:pPr>
        <w:rPr>
          <w:del w:id="1131" w:author="Canh Duc Nguyen" w:date="2023-10-14T14:32:00Z"/>
          <w:lang w:val="vi-VN"/>
        </w:rPr>
      </w:pPr>
      <w:del w:id="1132" w:author="Canh Duc Nguyen" w:date="2023-10-14T14:32:00Z">
        <w:r w:rsidRPr="00515445" w:rsidDel="008E108F">
          <w:rPr>
            <w:lang w:val="vi-VN"/>
          </w:rPr>
          <w:delText xml:space="preserve">  "title": "'Hết' used before a verb", </w:delText>
        </w:r>
      </w:del>
    </w:p>
    <w:p w14:paraId="78A296FF" w14:textId="23DDB52F" w:rsidR="00515445" w:rsidRPr="00515445" w:rsidDel="008E108F" w:rsidRDefault="00515445" w:rsidP="00515445">
      <w:pPr>
        <w:rPr>
          <w:del w:id="1133" w:author="Canh Duc Nguyen" w:date="2023-10-14T14:32:00Z"/>
          <w:lang w:val="vi-VN"/>
        </w:rPr>
      </w:pPr>
      <w:del w:id="1134" w:author="Canh Duc Nguyen" w:date="2023-10-14T14:32:00Z">
        <w:r w:rsidRPr="00515445" w:rsidDel="008E108F">
          <w:rPr>
            <w:lang w:val="vi-VN"/>
          </w:rPr>
          <w:delText xml:space="preserve">  "short_explanation": "'Hết' is used before a verb to indicate that an action is done completely.", </w:delText>
        </w:r>
      </w:del>
    </w:p>
    <w:p w14:paraId="1087B4FE" w14:textId="0323ECFF" w:rsidR="00515445" w:rsidRPr="00515445" w:rsidDel="008E108F" w:rsidRDefault="00515445" w:rsidP="00515445">
      <w:pPr>
        <w:rPr>
          <w:del w:id="1135" w:author="Canh Duc Nguyen" w:date="2023-10-14T14:32:00Z"/>
          <w:lang w:val="vi-VN"/>
        </w:rPr>
      </w:pPr>
      <w:del w:id="1136" w:author="Canh Duc Nguyen" w:date="2023-10-14T14:32:00Z">
        <w:r w:rsidRPr="00515445" w:rsidDel="008E108F">
          <w:rPr>
            <w:lang w:val="vi-VN"/>
          </w:rPr>
          <w:delText xml:space="preserve">  "long_explanation": "In Vietnamese, 'Hết' is often placed before a verb to express the completeness of an action. It's equivalent to 'finish' or 'done' in English. Note that the verb following 'Hết' is usually left in its root form without any conjugation or modification.", </w:delText>
        </w:r>
      </w:del>
    </w:p>
    <w:p w14:paraId="41372D98" w14:textId="21BA9CE1" w:rsidR="00515445" w:rsidRPr="00515445" w:rsidDel="008E108F" w:rsidRDefault="00515445" w:rsidP="00515445">
      <w:pPr>
        <w:rPr>
          <w:del w:id="1137" w:author="Canh Duc Nguyen" w:date="2023-10-14T14:32:00Z"/>
          <w:lang w:val="vi-VN"/>
        </w:rPr>
      </w:pPr>
      <w:del w:id="1138" w:author="Canh Duc Nguyen" w:date="2023-10-14T14:32:00Z">
        <w:r w:rsidRPr="00515445" w:rsidDel="008E108F">
          <w:rPr>
            <w:lang w:val="vi-VN"/>
          </w:rPr>
          <w:delText xml:space="preserve">  "formation": "'Hết' + Verb (in root form)", </w:delText>
        </w:r>
      </w:del>
    </w:p>
    <w:p w14:paraId="7CDCF855" w14:textId="0824B560" w:rsidR="00515445" w:rsidRPr="00515445" w:rsidDel="008E108F" w:rsidRDefault="00515445" w:rsidP="00515445">
      <w:pPr>
        <w:rPr>
          <w:del w:id="1139" w:author="Canh Duc Nguyen" w:date="2023-10-14T14:32:00Z"/>
          <w:lang w:val="vi-VN"/>
        </w:rPr>
      </w:pPr>
      <w:del w:id="1140" w:author="Canh Duc Nguyen" w:date="2023-10-14T14:32:00Z">
        <w:r w:rsidRPr="00515445" w:rsidDel="008E108F">
          <w:rPr>
            <w:lang w:val="vi-VN"/>
          </w:rPr>
          <w:delText xml:space="preserve">  "examples": [ </w:delText>
        </w:r>
      </w:del>
    </w:p>
    <w:p w14:paraId="442FC618" w14:textId="011BBB38" w:rsidR="00515445" w:rsidRPr="00515445" w:rsidDel="008E108F" w:rsidRDefault="00515445" w:rsidP="00515445">
      <w:pPr>
        <w:rPr>
          <w:del w:id="1141" w:author="Canh Duc Nguyen" w:date="2023-10-14T14:32:00Z"/>
          <w:lang w:val="vi-VN"/>
        </w:rPr>
      </w:pPr>
      <w:del w:id="1142" w:author="Canh Duc Nguyen" w:date="2023-10-14T14:32:00Z">
        <w:r w:rsidRPr="00515445" w:rsidDel="008E108F">
          <w:rPr>
            <w:lang w:val="vi-VN"/>
          </w:rPr>
          <w:delText xml:space="preserve">    { </w:delText>
        </w:r>
      </w:del>
    </w:p>
    <w:p w14:paraId="77CF723D" w14:textId="02189CD3" w:rsidR="00515445" w:rsidRPr="00515445" w:rsidDel="008E108F" w:rsidRDefault="00515445" w:rsidP="00515445">
      <w:pPr>
        <w:rPr>
          <w:del w:id="1143" w:author="Canh Duc Nguyen" w:date="2023-10-14T14:32:00Z"/>
          <w:lang w:val="vi-VN"/>
        </w:rPr>
      </w:pPr>
      <w:del w:id="1144" w:author="Canh Duc Nguyen" w:date="2023-10-14T14:32:00Z">
        <w:r w:rsidRPr="00515445" w:rsidDel="008E108F">
          <w:rPr>
            <w:lang w:val="vi-VN"/>
          </w:rPr>
          <w:delText xml:space="preserve">      "vn": "Tôi đã </w:delText>
        </w:r>
      </w:del>
      <w:del w:id="1145" w:author="Canh Duc Nguyen" w:date="2023-10-14T14:31:00Z">
        <w:r w:rsidRPr="00515445" w:rsidDel="008E108F">
          <w:rPr>
            <w:lang w:val="vi-VN"/>
          </w:rPr>
          <w:delText xml:space="preserve">hết </w:delText>
        </w:r>
      </w:del>
      <w:del w:id="1146" w:author="Canh Duc Nguyen" w:date="2023-10-14T14:32:00Z">
        <w:r w:rsidRPr="00515445" w:rsidDel="008E108F">
          <w:rPr>
            <w:lang w:val="vi-VN"/>
          </w:rPr>
          <w:delText xml:space="preserve">ăn, giờ tôi muốn đi xem phim.", </w:delText>
        </w:r>
      </w:del>
    </w:p>
    <w:p w14:paraId="6C5E8119" w14:textId="4431DA04" w:rsidR="00515445" w:rsidRPr="00515445" w:rsidDel="008E108F" w:rsidRDefault="00515445" w:rsidP="00515445">
      <w:pPr>
        <w:rPr>
          <w:del w:id="1147" w:author="Canh Duc Nguyen" w:date="2023-10-14T14:32:00Z"/>
          <w:lang w:val="vi-VN"/>
        </w:rPr>
      </w:pPr>
      <w:del w:id="1148" w:author="Canh Duc Nguyen" w:date="2023-10-14T14:32:00Z">
        <w:r w:rsidRPr="00515445" w:rsidDel="008E108F">
          <w:rPr>
            <w:lang w:val="vi-VN"/>
          </w:rPr>
          <w:delText xml:space="preserve">      "en": "I have finished eating, now I want to go watch a movie." </w:delText>
        </w:r>
      </w:del>
    </w:p>
    <w:p w14:paraId="008B8E5A" w14:textId="6AC72D11" w:rsidR="00515445" w:rsidRPr="00515445" w:rsidDel="008E108F" w:rsidRDefault="00515445" w:rsidP="00515445">
      <w:pPr>
        <w:rPr>
          <w:del w:id="1149" w:author="Canh Duc Nguyen" w:date="2023-10-14T14:32:00Z"/>
          <w:lang w:val="vi-VN"/>
        </w:rPr>
      </w:pPr>
      <w:del w:id="1150" w:author="Canh Duc Nguyen" w:date="2023-10-14T14:32:00Z">
        <w:r w:rsidRPr="00515445" w:rsidDel="008E108F">
          <w:rPr>
            <w:lang w:val="vi-VN"/>
          </w:rPr>
          <w:delText xml:space="preserve">    }, </w:delText>
        </w:r>
      </w:del>
    </w:p>
    <w:p w14:paraId="04E0C653" w14:textId="34414AB1" w:rsidR="00515445" w:rsidRPr="00515445" w:rsidDel="008E108F" w:rsidRDefault="00515445" w:rsidP="00515445">
      <w:pPr>
        <w:rPr>
          <w:del w:id="1151" w:author="Canh Duc Nguyen" w:date="2023-10-14T14:32:00Z"/>
          <w:lang w:val="vi-VN"/>
        </w:rPr>
      </w:pPr>
      <w:del w:id="1152" w:author="Canh Duc Nguyen" w:date="2023-10-14T14:32:00Z">
        <w:r w:rsidRPr="00515445" w:rsidDel="008E108F">
          <w:rPr>
            <w:lang w:val="vi-VN"/>
          </w:rPr>
          <w:delText xml:space="preserve">    { </w:delText>
        </w:r>
      </w:del>
    </w:p>
    <w:p w14:paraId="3E251766" w14:textId="6BCBA305" w:rsidR="00515445" w:rsidRPr="00515445" w:rsidDel="008E108F" w:rsidRDefault="00515445" w:rsidP="00515445">
      <w:pPr>
        <w:rPr>
          <w:del w:id="1153" w:author="Canh Duc Nguyen" w:date="2023-10-14T14:32:00Z"/>
          <w:lang w:val="vi-VN"/>
        </w:rPr>
      </w:pPr>
      <w:del w:id="1154" w:author="Canh Duc Nguyen" w:date="2023-10-14T14:32:00Z">
        <w:r w:rsidRPr="00515445" w:rsidDel="008E108F">
          <w:rPr>
            <w:lang w:val="vi-VN"/>
          </w:rPr>
          <w:delText xml:space="preserve">      "vn": "Anh ấy </w:delText>
        </w:r>
      </w:del>
      <w:del w:id="1155" w:author="Canh Duc Nguyen" w:date="2023-10-14T14:31:00Z">
        <w:r w:rsidRPr="00515445" w:rsidDel="008E108F">
          <w:rPr>
            <w:lang w:val="vi-VN"/>
          </w:rPr>
          <w:delText xml:space="preserve">hết </w:delText>
        </w:r>
      </w:del>
      <w:del w:id="1156" w:author="Canh Duc Nguyen" w:date="2023-10-14T14:32:00Z">
        <w:r w:rsidRPr="00515445" w:rsidDel="008E108F">
          <w:rPr>
            <w:lang w:val="vi-VN"/>
          </w:rPr>
          <w:delText xml:space="preserve">làm việc và muốn nghỉ ngơi một lát.", </w:delText>
        </w:r>
      </w:del>
    </w:p>
    <w:p w14:paraId="2FFF80B4" w14:textId="0FE616A7" w:rsidR="00515445" w:rsidRPr="00515445" w:rsidDel="008E108F" w:rsidRDefault="00515445" w:rsidP="00515445">
      <w:pPr>
        <w:rPr>
          <w:del w:id="1157" w:author="Canh Duc Nguyen" w:date="2023-10-14T14:32:00Z"/>
          <w:lang w:val="vi-VN"/>
        </w:rPr>
      </w:pPr>
      <w:del w:id="1158" w:author="Canh Duc Nguyen" w:date="2023-10-14T14:32:00Z">
        <w:r w:rsidRPr="00515445" w:rsidDel="008E108F">
          <w:rPr>
            <w:lang w:val="vi-VN"/>
          </w:rPr>
          <w:delText xml:space="preserve">      "en": "He has finished working and wants to rest for a while." </w:delText>
        </w:r>
      </w:del>
    </w:p>
    <w:p w14:paraId="77F9570C" w14:textId="5872D0A4" w:rsidR="00515445" w:rsidRPr="00515445" w:rsidDel="008E108F" w:rsidRDefault="00515445" w:rsidP="00515445">
      <w:pPr>
        <w:rPr>
          <w:del w:id="1159" w:author="Canh Duc Nguyen" w:date="2023-10-14T14:32:00Z"/>
          <w:lang w:val="vi-VN"/>
        </w:rPr>
      </w:pPr>
      <w:del w:id="1160" w:author="Canh Duc Nguyen" w:date="2023-10-14T14:32:00Z">
        <w:r w:rsidRPr="00515445" w:rsidDel="008E108F">
          <w:rPr>
            <w:lang w:val="vi-VN"/>
          </w:rPr>
          <w:delText xml:space="preserve">    }, </w:delText>
        </w:r>
      </w:del>
    </w:p>
    <w:p w14:paraId="338D6983" w14:textId="6F981580" w:rsidR="00515445" w:rsidRPr="00515445" w:rsidDel="008E108F" w:rsidRDefault="00515445" w:rsidP="00515445">
      <w:pPr>
        <w:rPr>
          <w:del w:id="1161" w:author="Canh Duc Nguyen" w:date="2023-10-14T14:32:00Z"/>
          <w:lang w:val="vi-VN"/>
        </w:rPr>
      </w:pPr>
      <w:del w:id="1162" w:author="Canh Duc Nguyen" w:date="2023-10-14T14:32:00Z">
        <w:r w:rsidRPr="00515445" w:rsidDel="008E108F">
          <w:rPr>
            <w:lang w:val="vi-VN"/>
          </w:rPr>
          <w:delText xml:space="preserve">    { </w:delText>
        </w:r>
      </w:del>
    </w:p>
    <w:p w14:paraId="53158DB2" w14:textId="44F08221" w:rsidR="00515445" w:rsidRPr="00515445" w:rsidDel="008E108F" w:rsidRDefault="00515445" w:rsidP="00515445">
      <w:pPr>
        <w:rPr>
          <w:del w:id="1163" w:author="Canh Duc Nguyen" w:date="2023-10-14T14:32:00Z"/>
          <w:lang w:val="vi-VN"/>
        </w:rPr>
      </w:pPr>
      <w:del w:id="1164" w:author="Canh Duc Nguyen" w:date="2023-10-14T14:32:00Z">
        <w:r w:rsidRPr="00515445" w:rsidDel="008E108F">
          <w:rPr>
            <w:lang w:val="vi-VN"/>
          </w:rPr>
          <w:delText xml:space="preserve">      "vn": "Họ hết học và bắt đầu chơi đùa.", </w:delText>
        </w:r>
      </w:del>
    </w:p>
    <w:p w14:paraId="7CE9CDF6" w14:textId="41989E94" w:rsidR="00515445" w:rsidRPr="00515445" w:rsidDel="008E108F" w:rsidRDefault="00515445" w:rsidP="00515445">
      <w:pPr>
        <w:rPr>
          <w:del w:id="1165" w:author="Canh Duc Nguyen" w:date="2023-10-14T14:32:00Z"/>
          <w:lang w:val="vi-VN"/>
        </w:rPr>
      </w:pPr>
      <w:del w:id="1166" w:author="Canh Duc Nguyen" w:date="2023-10-14T14:32:00Z">
        <w:r w:rsidRPr="00515445" w:rsidDel="008E108F">
          <w:rPr>
            <w:lang w:val="vi-VN"/>
          </w:rPr>
          <w:delText xml:space="preserve">      "en": "They have finished studying and started playing around." </w:delText>
        </w:r>
      </w:del>
    </w:p>
    <w:p w14:paraId="308F5094" w14:textId="396484DA" w:rsidR="00515445" w:rsidRPr="00515445" w:rsidDel="008E108F" w:rsidRDefault="00515445" w:rsidP="00515445">
      <w:pPr>
        <w:rPr>
          <w:del w:id="1167" w:author="Canh Duc Nguyen" w:date="2023-10-14T14:32:00Z"/>
          <w:lang w:val="vi-VN"/>
        </w:rPr>
      </w:pPr>
      <w:del w:id="1168" w:author="Canh Duc Nguyen" w:date="2023-10-14T14:32:00Z">
        <w:r w:rsidRPr="00515445" w:rsidDel="008E108F">
          <w:rPr>
            <w:lang w:val="vi-VN"/>
          </w:rPr>
          <w:delText xml:space="preserve">    }, </w:delText>
        </w:r>
      </w:del>
    </w:p>
    <w:p w14:paraId="0512FB23" w14:textId="7D05C7D4" w:rsidR="00515445" w:rsidRPr="00515445" w:rsidDel="008E108F" w:rsidRDefault="00515445" w:rsidP="00515445">
      <w:pPr>
        <w:rPr>
          <w:del w:id="1169" w:author="Canh Duc Nguyen" w:date="2023-10-14T14:32:00Z"/>
          <w:lang w:val="vi-VN"/>
        </w:rPr>
      </w:pPr>
      <w:del w:id="1170" w:author="Canh Duc Nguyen" w:date="2023-10-14T14:32:00Z">
        <w:r w:rsidRPr="00515445" w:rsidDel="008E108F">
          <w:rPr>
            <w:lang w:val="vi-VN"/>
          </w:rPr>
          <w:delText xml:space="preserve">    { </w:delText>
        </w:r>
      </w:del>
    </w:p>
    <w:p w14:paraId="44391820" w14:textId="39536809" w:rsidR="00515445" w:rsidRPr="00515445" w:rsidDel="008E108F" w:rsidRDefault="00515445" w:rsidP="00515445">
      <w:pPr>
        <w:rPr>
          <w:del w:id="1171" w:author="Canh Duc Nguyen" w:date="2023-10-14T14:32:00Z"/>
          <w:lang w:val="vi-VN"/>
        </w:rPr>
      </w:pPr>
      <w:del w:id="1172" w:author="Canh Duc Nguyen" w:date="2023-10-14T14:32:00Z">
        <w:r w:rsidRPr="00515445" w:rsidDel="008E108F">
          <w:rPr>
            <w:lang w:val="vi-VN"/>
          </w:rPr>
          <w:delText xml:space="preserve">      "vn": "Tôi hết viết bài tập và muốn ngủ.", </w:delText>
        </w:r>
      </w:del>
    </w:p>
    <w:p w14:paraId="5D5F561F" w14:textId="351C605E" w:rsidR="00515445" w:rsidRPr="00515445" w:rsidDel="008E108F" w:rsidRDefault="00515445" w:rsidP="00515445">
      <w:pPr>
        <w:rPr>
          <w:del w:id="1173" w:author="Canh Duc Nguyen" w:date="2023-10-14T14:32:00Z"/>
          <w:lang w:val="vi-VN"/>
        </w:rPr>
      </w:pPr>
      <w:del w:id="1174" w:author="Canh Duc Nguyen" w:date="2023-10-14T14:32:00Z">
        <w:r w:rsidRPr="00515445" w:rsidDel="008E108F">
          <w:rPr>
            <w:lang w:val="vi-VN"/>
          </w:rPr>
          <w:delText xml:space="preserve">      "en": "I've finished writing the homework and want to sleep." </w:delText>
        </w:r>
      </w:del>
    </w:p>
    <w:p w14:paraId="2D77BC94" w14:textId="3877BBC6" w:rsidR="00515445" w:rsidRPr="00515445" w:rsidDel="008E108F" w:rsidRDefault="00515445" w:rsidP="00515445">
      <w:pPr>
        <w:rPr>
          <w:del w:id="1175" w:author="Canh Duc Nguyen" w:date="2023-10-14T14:32:00Z"/>
          <w:lang w:val="vi-VN"/>
        </w:rPr>
      </w:pPr>
      <w:del w:id="1176" w:author="Canh Duc Nguyen" w:date="2023-10-14T14:32:00Z">
        <w:r w:rsidRPr="00515445" w:rsidDel="008E108F">
          <w:rPr>
            <w:lang w:val="vi-VN"/>
          </w:rPr>
          <w:delText xml:space="preserve">    } </w:delText>
        </w:r>
      </w:del>
    </w:p>
    <w:p w14:paraId="658A4105" w14:textId="091AFEDD" w:rsidR="00515445" w:rsidRPr="00515445" w:rsidDel="008E108F" w:rsidRDefault="00515445" w:rsidP="00515445">
      <w:pPr>
        <w:rPr>
          <w:del w:id="1177" w:author="Canh Duc Nguyen" w:date="2023-10-14T14:32:00Z"/>
          <w:lang w:val="vi-VN"/>
        </w:rPr>
      </w:pPr>
      <w:del w:id="1178" w:author="Canh Duc Nguyen" w:date="2023-10-14T14:32:00Z">
        <w:r w:rsidRPr="00515445" w:rsidDel="008E108F">
          <w:rPr>
            <w:lang w:val="vi-VN"/>
          </w:rPr>
          <w:delText xml:space="preserve">  ] </w:delText>
        </w:r>
      </w:del>
    </w:p>
    <w:p w14:paraId="03ED530F" w14:textId="5D86A5C5" w:rsidR="00515445" w:rsidRPr="00515445" w:rsidDel="008E108F" w:rsidRDefault="00515445" w:rsidP="00515445">
      <w:pPr>
        <w:rPr>
          <w:del w:id="1179" w:author="Canh Duc Nguyen" w:date="2023-10-14T14:32:00Z"/>
          <w:lang w:val="vi-VN"/>
        </w:rPr>
      </w:pPr>
      <w:del w:id="1180" w:author="Canh Duc Nguyen" w:date="2023-10-14T14:32:00Z">
        <w:r w:rsidRPr="00515445" w:rsidDel="008E108F">
          <w:rPr>
            <w:lang w:val="vi-VN"/>
          </w:rPr>
          <w:delText>}</w:delText>
        </w:r>
      </w:del>
    </w:p>
    <w:p w14:paraId="42980BB0" w14:textId="77777777" w:rsidR="00515445" w:rsidRPr="00515445" w:rsidRDefault="00515445" w:rsidP="00515445">
      <w:pPr>
        <w:rPr>
          <w:lang w:val="vi-VN"/>
        </w:rPr>
      </w:pPr>
      <w:r w:rsidRPr="00515445">
        <w:rPr>
          <w:lang w:val="vi-VN"/>
        </w:rPr>
        <w:t>-----------------------------</w:t>
      </w:r>
    </w:p>
    <w:p w14:paraId="5E054357" w14:textId="77777777" w:rsidR="00515445" w:rsidRPr="00515445" w:rsidRDefault="00515445" w:rsidP="00515445">
      <w:pPr>
        <w:rPr>
          <w:lang w:val="vi-VN"/>
        </w:rPr>
      </w:pPr>
      <w:r w:rsidRPr="00515445">
        <w:rPr>
          <w:lang w:val="vi-VN"/>
        </w:rPr>
        <w:t xml:space="preserve">keyword: 'Hoặc' meaning 'or' </w:t>
      </w:r>
    </w:p>
    <w:p w14:paraId="0AF549BC" w14:textId="77777777" w:rsidR="00515445" w:rsidRPr="00515445" w:rsidRDefault="00515445" w:rsidP="00515445">
      <w:pPr>
        <w:rPr>
          <w:lang w:val="vi-VN"/>
        </w:rPr>
      </w:pPr>
      <w:r w:rsidRPr="00515445">
        <w:rPr>
          <w:lang w:val="vi-VN"/>
        </w:rPr>
        <w:t xml:space="preserve">PROMPT: Generate grammar explanation for following Vietnamese grammar point: 'Hoặc' meaning 'or' </w:t>
      </w:r>
    </w:p>
    <w:p w14:paraId="7F1A5EB3" w14:textId="77777777" w:rsidR="00515445" w:rsidRPr="00515445" w:rsidRDefault="00515445" w:rsidP="00515445">
      <w:pPr>
        <w:rPr>
          <w:lang w:val="vi-VN"/>
        </w:rPr>
      </w:pPr>
      <w:r w:rsidRPr="00515445">
        <w:rPr>
          <w:lang w:val="vi-VN"/>
        </w:rPr>
        <w:t xml:space="preserve">RESPONSE: {   </w:t>
      </w:r>
    </w:p>
    <w:p w14:paraId="31AFFC14" w14:textId="77777777" w:rsidR="00515445" w:rsidRPr="00515445" w:rsidRDefault="00515445" w:rsidP="00515445">
      <w:pPr>
        <w:rPr>
          <w:lang w:val="vi-VN"/>
        </w:rPr>
      </w:pPr>
      <w:r w:rsidRPr="00515445">
        <w:rPr>
          <w:lang w:val="vi-VN"/>
        </w:rPr>
        <w:t xml:space="preserve">"title": "Using 'hoặc' to mean 'or'",   </w:t>
      </w:r>
    </w:p>
    <w:p w14:paraId="47665944" w14:textId="77777777" w:rsidR="00515445" w:rsidRPr="00515445" w:rsidRDefault="00515445" w:rsidP="00515445">
      <w:pPr>
        <w:rPr>
          <w:lang w:val="vi-VN"/>
        </w:rPr>
      </w:pPr>
      <w:r w:rsidRPr="00515445">
        <w:rPr>
          <w:lang w:val="vi-VN"/>
        </w:rPr>
        <w:t xml:space="preserve">"short_explanation": "'Hoặc' is used to indicate a choice between two or more alternatives.",   </w:t>
      </w:r>
    </w:p>
    <w:p w14:paraId="3C7B62EA" w14:textId="77777777" w:rsidR="00515445" w:rsidRPr="00515445" w:rsidRDefault="00515445" w:rsidP="00515445">
      <w:pPr>
        <w:rPr>
          <w:lang w:val="vi-VN"/>
        </w:rPr>
      </w:pPr>
      <w:r w:rsidRPr="00515445">
        <w:rPr>
          <w:lang w:val="vi-VN"/>
        </w:rPr>
        <w:t xml:space="preserve">"long_explanation": "In Vietnamese, 'hoặc' acts as a conjunction similar to the English word 'or'. It is used to present different options or alternatives in a sentence. The usage of 'hoặc' helps in illustrating the choice between two or more possibilities.",   </w:t>
      </w:r>
    </w:p>
    <w:p w14:paraId="648E8359" w14:textId="77777777" w:rsidR="00515445" w:rsidRPr="00515445" w:rsidRDefault="00515445" w:rsidP="00515445">
      <w:pPr>
        <w:rPr>
          <w:lang w:val="vi-VN"/>
        </w:rPr>
      </w:pPr>
      <w:r w:rsidRPr="00515445">
        <w:rPr>
          <w:lang w:val="vi-VN"/>
        </w:rPr>
        <w:t xml:space="preserve">"formation": "Subject + hoặc + Object 1 / Subject + Verb + hoặc + Object 2",  </w:t>
      </w:r>
    </w:p>
    <w:p w14:paraId="4A51CD17" w14:textId="77777777" w:rsidR="00515445" w:rsidRPr="00515445" w:rsidRDefault="00515445" w:rsidP="00515445">
      <w:pPr>
        <w:rPr>
          <w:lang w:val="vi-VN"/>
        </w:rPr>
      </w:pPr>
      <w:r w:rsidRPr="00515445">
        <w:rPr>
          <w:lang w:val="vi-VN"/>
        </w:rPr>
        <w:t xml:space="preserve">"examples": [   </w:t>
      </w:r>
    </w:p>
    <w:p w14:paraId="3F35CA71" w14:textId="77777777" w:rsidR="00515445" w:rsidRPr="00515445" w:rsidRDefault="00515445" w:rsidP="00515445">
      <w:pPr>
        <w:rPr>
          <w:lang w:val="vi-VN"/>
        </w:rPr>
      </w:pPr>
      <w:r w:rsidRPr="00515445">
        <w:rPr>
          <w:lang w:val="vi-VN"/>
        </w:rPr>
        <w:t xml:space="preserve">  {   </w:t>
      </w:r>
    </w:p>
    <w:p w14:paraId="0DA417C9" w14:textId="2E1F6481" w:rsidR="00515445" w:rsidRPr="00515445" w:rsidRDefault="00515445" w:rsidP="00515445">
      <w:pPr>
        <w:rPr>
          <w:lang w:val="vi-VN"/>
        </w:rPr>
      </w:pPr>
      <w:r w:rsidRPr="00515445">
        <w:rPr>
          <w:lang w:val="vi-VN"/>
        </w:rPr>
        <w:t xml:space="preserve">    "vn": "Bạn có thể đi bộ hoặc chạy</w:t>
      </w:r>
      <w:ins w:id="1181" w:author="Canh Duc Nguyen" w:date="2023-10-14T14:33:00Z">
        <w:r w:rsidR="008E108F">
          <w:rPr>
            <w:lang w:val="vi-VN"/>
          </w:rPr>
          <w:t xml:space="preserve"> bộ</w:t>
        </w:r>
      </w:ins>
      <w:r w:rsidRPr="00515445">
        <w:rPr>
          <w:lang w:val="vi-VN"/>
        </w:rPr>
        <w:t xml:space="preserve"> để giữ dáng.",   </w:t>
      </w:r>
    </w:p>
    <w:p w14:paraId="6B313F7A" w14:textId="77777777" w:rsidR="00515445" w:rsidRPr="00515445" w:rsidRDefault="00515445" w:rsidP="00515445">
      <w:pPr>
        <w:rPr>
          <w:lang w:val="vi-VN"/>
        </w:rPr>
      </w:pPr>
      <w:r w:rsidRPr="00515445">
        <w:rPr>
          <w:lang w:val="vi-VN"/>
        </w:rPr>
        <w:t xml:space="preserve">    "en": "You can either walk or run to keep fit.",   </w:t>
      </w:r>
    </w:p>
    <w:p w14:paraId="5B5D13C5" w14:textId="77777777" w:rsidR="00515445" w:rsidRPr="00515445" w:rsidRDefault="00515445" w:rsidP="00515445">
      <w:pPr>
        <w:rPr>
          <w:lang w:val="vi-VN"/>
        </w:rPr>
      </w:pPr>
      <w:r w:rsidRPr="00515445">
        <w:rPr>
          <w:lang w:val="vi-VN"/>
        </w:rPr>
        <w:t xml:space="preserve">  },   </w:t>
      </w:r>
    </w:p>
    <w:p w14:paraId="1CCC4E5A" w14:textId="77777777" w:rsidR="00515445" w:rsidRPr="00515445" w:rsidRDefault="00515445" w:rsidP="00515445">
      <w:pPr>
        <w:rPr>
          <w:lang w:val="vi-VN"/>
        </w:rPr>
      </w:pPr>
      <w:r w:rsidRPr="00515445">
        <w:rPr>
          <w:lang w:val="vi-VN"/>
        </w:rPr>
        <w:t xml:space="preserve">  {   </w:t>
      </w:r>
    </w:p>
    <w:p w14:paraId="64E687BE" w14:textId="77777777" w:rsidR="00515445" w:rsidRPr="00515445" w:rsidRDefault="00515445" w:rsidP="00515445">
      <w:pPr>
        <w:rPr>
          <w:lang w:val="vi-VN"/>
        </w:rPr>
      </w:pPr>
      <w:r w:rsidRPr="00515445">
        <w:rPr>
          <w:lang w:val="vi-VN"/>
        </w:rPr>
        <w:t xml:space="preserve">    "vn": "Anh ấy sẽ uống trà hoặc cà phê vào buổi sáng.",   </w:t>
      </w:r>
    </w:p>
    <w:p w14:paraId="7AF274F0" w14:textId="77777777" w:rsidR="00515445" w:rsidRPr="00515445" w:rsidRDefault="00515445" w:rsidP="00515445">
      <w:pPr>
        <w:rPr>
          <w:lang w:val="vi-VN"/>
        </w:rPr>
      </w:pPr>
      <w:r w:rsidRPr="00515445">
        <w:rPr>
          <w:lang w:val="vi-VN"/>
        </w:rPr>
        <w:t xml:space="preserve">    "en": "He will drink tea or coffee in the morning.",   </w:t>
      </w:r>
    </w:p>
    <w:p w14:paraId="427D1120" w14:textId="77777777" w:rsidR="00515445" w:rsidRPr="00515445" w:rsidRDefault="00515445" w:rsidP="00515445">
      <w:pPr>
        <w:rPr>
          <w:lang w:val="vi-VN"/>
        </w:rPr>
      </w:pPr>
      <w:r w:rsidRPr="00515445">
        <w:rPr>
          <w:lang w:val="vi-VN"/>
        </w:rPr>
        <w:t xml:space="preserve">  },   </w:t>
      </w:r>
    </w:p>
    <w:p w14:paraId="5306CEB7" w14:textId="77777777" w:rsidR="00515445" w:rsidRPr="00515445" w:rsidRDefault="00515445" w:rsidP="00515445">
      <w:pPr>
        <w:rPr>
          <w:lang w:val="vi-VN"/>
        </w:rPr>
      </w:pPr>
      <w:r w:rsidRPr="00515445">
        <w:rPr>
          <w:lang w:val="vi-VN"/>
        </w:rPr>
        <w:t xml:space="preserve">  {   </w:t>
      </w:r>
    </w:p>
    <w:p w14:paraId="4735375E" w14:textId="40EDB567" w:rsidR="00515445" w:rsidRPr="00515445" w:rsidRDefault="00515445" w:rsidP="00515445">
      <w:pPr>
        <w:rPr>
          <w:lang w:val="vi-VN"/>
        </w:rPr>
      </w:pPr>
      <w:r w:rsidRPr="00515445">
        <w:rPr>
          <w:lang w:val="vi-VN"/>
        </w:rPr>
        <w:t xml:space="preserve">    "vn": "Tôi sẽ mua một chiếc xe hơi màu đỏ hoặc </w:t>
      </w:r>
      <w:ins w:id="1182" w:author="Canh Duc Nguyen" w:date="2023-10-14T14:33:00Z">
        <w:r w:rsidR="008E108F">
          <w:rPr>
            <w:lang w:val="vi-VN"/>
          </w:rPr>
          <w:t xml:space="preserve">một chiếc </w:t>
        </w:r>
      </w:ins>
      <w:r w:rsidRPr="00515445">
        <w:rPr>
          <w:lang w:val="vi-VN"/>
        </w:rPr>
        <w:t xml:space="preserve">màu đen.",   </w:t>
      </w:r>
    </w:p>
    <w:p w14:paraId="5F99F8C6" w14:textId="77777777" w:rsidR="00515445" w:rsidRPr="00515445" w:rsidRDefault="00515445" w:rsidP="00515445">
      <w:pPr>
        <w:rPr>
          <w:lang w:val="vi-VN"/>
        </w:rPr>
      </w:pPr>
      <w:r w:rsidRPr="00515445">
        <w:rPr>
          <w:lang w:val="vi-VN"/>
        </w:rPr>
        <w:t xml:space="preserve">    "en": "I will buy a car that is either red or black.",   </w:t>
      </w:r>
    </w:p>
    <w:p w14:paraId="30E9A5CA" w14:textId="77777777" w:rsidR="00515445" w:rsidRPr="00515445" w:rsidRDefault="00515445" w:rsidP="00515445">
      <w:pPr>
        <w:rPr>
          <w:lang w:val="vi-VN"/>
        </w:rPr>
      </w:pPr>
      <w:r w:rsidRPr="00515445">
        <w:rPr>
          <w:lang w:val="vi-VN"/>
        </w:rPr>
        <w:t xml:space="preserve">  },   </w:t>
      </w:r>
    </w:p>
    <w:p w14:paraId="0E89F267" w14:textId="77777777" w:rsidR="00515445" w:rsidRPr="00515445" w:rsidRDefault="00515445" w:rsidP="00515445">
      <w:pPr>
        <w:rPr>
          <w:lang w:val="vi-VN"/>
        </w:rPr>
      </w:pPr>
      <w:r w:rsidRPr="00515445">
        <w:rPr>
          <w:lang w:val="vi-VN"/>
        </w:rPr>
        <w:t xml:space="preserve">  {   </w:t>
      </w:r>
    </w:p>
    <w:p w14:paraId="5D251FD9" w14:textId="77777777" w:rsidR="00515445" w:rsidRPr="00515445" w:rsidRDefault="00515445" w:rsidP="00515445">
      <w:pPr>
        <w:rPr>
          <w:lang w:val="vi-VN"/>
        </w:rPr>
      </w:pPr>
      <w:r w:rsidRPr="00515445">
        <w:rPr>
          <w:lang w:val="vi-VN"/>
        </w:rPr>
        <w:t xml:space="preserve">    "vn": "Mỗi người chỉ có thể chọn món gà hoặc cá tại bữa tiệc này.",   </w:t>
      </w:r>
    </w:p>
    <w:p w14:paraId="7443BE24" w14:textId="77777777" w:rsidR="00515445" w:rsidRPr="00515445" w:rsidRDefault="00515445" w:rsidP="00515445">
      <w:pPr>
        <w:rPr>
          <w:lang w:val="vi-VN"/>
        </w:rPr>
      </w:pPr>
      <w:r w:rsidRPr="00515445">
        <w:rPr>
          <w:lang w:val="vi-VN"/>
        </w:rPr>
        <w:t xml:space="preserve">    "en": "Each person can only choose either chicken or fish at this party.",   </w:t>
      </w:r>
    </w:p>
    <w:p w14:paraId="65E26403" w14:textId="77777777" w:rsidR="00515445" w:rsidRPr="00515445" w:rsidRDefault="00515445" w:rsidP="00515445">
      <w:pPr>
        <w:rPr>
          <w:lang w:val="vi-VN"/>
        </w:rPr>
      </w:pPr>
      <w:r w:rsidRPr="00515445">
        <w:rPr>
          <w:lang w:val="vi-VN"/>
        </w:rPr>
        <w:t xml:space="preserve">  } </w:t>
      </w:r>
    </w:p>
    <w:p w14:paraId="3923A760" w14:textId="77777777" w:rsidR="00515445" w:rsidRPr="00515445" w:rsidRDefault="00515445" w:rsidP="00515445">
      <w:pPr>
        <w:rPr>
          <w:lang w:val="vi-VN"/>
        </w:rPr>
      </w:pPr>
      <w:r w:rsidRPr="00515445">
        <w:rPr>
          <w:lang w:val="vi-VN"/>
        </w:rPr>
        <w:t xml:space="preserve"> ]</w:t>
      </w:r>
    </w:p>
    <w:p w14:paraId="27D8D103" w14:textId="77777777" w:rsidR="00515445" w:rsidRPr="00515445" w:rsidRDefault="00515445" w:rsidP="00515445">
      <w:pPr>
        <w:rPr>
          <w:lang w:val="vi-VN"/>
        </w:rPr>
      </w:pPr>
      <w:r w:rsidRPr="00515445">
        <w:rPr>
          <w:lang w:val="vi-VN"/>
        </w:rPr>
        <w:t>}</w:t>
      </w:r>
    </w:p>
    <w:p w14:paraId="43D73057" w14:textId="77777777" w:rsidR="00515445" w:rsidRPr="00515445" w:rsidRDefault="00515445" w:rsidP="00515445">
      <w:pPr>
        <w:rPr>
          <w:lang w:val="vi-VN"/>
        </w:rPr>
      </w:pPr>
      <w:r w:rsidRPr="00515445">
        <w:rPr>
          <w:lang w:val="vi-VN"/>
        </w:rPr>
        <w:lastRenderedPageBreak/>
        <w:t>-----------------------------</w:t>
      </w:r>
    </w:p>
    <w:p w14:paraId="316641B0" w14:textId="77777777" w:rsidR="00515445" w:rsidRPr="00515445" w:rsidRDefault="00515445" w:rsidP="00515445">
      <w:pPr>
        <w:rPr>
          <w:lang w:val="vi-VN"/>
        </w:rPr>
      </w:pPr>
      <w:r w:rsidRPr="00515445">
        <w:rPr>
          <w:lang w:val="vi-VN"/>
        </w:rPr>
        <w:t xml:space="preserve">keyword: Imperative adverb 'để' </w:t>
      </w:r>
    </w:p>
    <w:p w14:paraId="3AF2CCBD" w14:textId="77777777" w:rsidR="00515445" w:rsidRPr="00515445" w:rsidRDefault="00515445" w:rsidP="00515445">
      <w:pPr>
        <w:rPr>
          <w:lang w:val="vi-VN"/>
        </w:rPr>
      </w:pPr>
      <w:r w:rsidRPr="00515445">
        <w:rPr>
          <w:lang w:val="vi-VN"/>
        </w:rPr>
        <w:t xml:space="preserve">PROMPT: Generate grammar explanation for following Vietnamese grammar point: Imperative adverb 'để' </w:t>
      </w:r>
    </w:p>
    <w:p w14:paraId="0FA5334C" w14:textId="77777777" w:rsidR="00515445" w:rsidRPr="00515445" w:rsidRDefault="00515445" w:rsidP="00515445">
      <w:pPr>
        <w:rPr>
          <w:lang w:val="vi-VN"/>
        </w:rPr>
      </w:pPr>
      <w:r w:rsidRPr="00515445">
        <w:rPr>
          <w:lang w:val="vi-VN"/>
        </w:rPr>
        <w:t xml:space="preserve">RESPONSE: { </w:t>
      </w:r>
    </w:p>
    <w:p w14:paraId="4FADACC5" w14:textId="77777777" w:rsidR="00515445" w:rsidRPr="00515445" w:rsidRDefault="00515445" w:rsidP="00515445">
      <w:pPr>
        <w:rPr>
          <w:lang w:val="vi-VN"/>
        </w:rPr>
      </w:pPr>
      <w:r w:rsidRPr="00515445">
        <w:rPr>
          <w:lang w:val="vi-VN"/>
        </w:rPr>
        <w:t xml:space="preserve">    "title": "Imperative adverb 'để'", </w:t>
      </w:r>
    </w:p>
    <w:p w14:paraId="54C9EA51" w14:textId="77777777" w:rsidR="00515445" w:rsidRPr="00515445" w:rsidRDefault="00515445" w:rsidP="00515445">
      <w:pPr>
        <w:rPr>
          <w:lang w:val="vi-VN"/>
        </w:rPr>
      </w:pPr>
      <w:r w:rsidRPr="00515445">
        <w:rPr>
          <w:lang w:val="vi-VN"/>
        </w:rPr>
        <w:t xml:space="preserve">    "short_explanation": "Used to give instructions or orders, equivalent to 'so that' or 'in order to' in English.", </w:t>
      </w:r>
    </w:p>
    <w:p w14:paraId="612EFCB7" w14:textId="77777777" w:rsidR="00515445" w:rsidRPr="00515445" w:rsidRDefault="00515445" w:rsidP="00515445">
      <w:pPr>
        <w:rPr>
          <w:lang w:val="vi-VN"/>
        </w:rPr>
      </w:pPr>
      <w:r w:rsidRPr="00515445">
        <w:rPr>
          <w:lang w:val="vi-VN"/>
        </w:rPr>
        <w:t xml:space="preserve">    "long_explanation": "The Vietnamese adverb 'để' is used to express purpose or to say why something is done. In English, this adverb is equivalent to 'so that' or 'in order to'. This grammar structure is intended to describe the aim of an action or behavior", </w:t>
      </w:r>
    </w:p>
    <w:p w14:paraId="62A1E9C5" w14:textId="77777777" w:rsidR="00515445" w:rsidRPr="00515445" w:rsidRDefault="00515445" w:rsidP="00515445">
      <w:pPr>
        <w:rPr>
          <w:lang w:val="vi-VN"/>
        </w:rPr>
      </w:pPr>
      <w:r w:rsidRPr="00515445">
        <w:rPr>
          <w:lang w:val="vi-VN"/>
        </w:rPr>
        <w:t xml:space="preserve">    "formation": "Usually, 'để' is placed in front of a verb, forming a structure like 'để + verb'.", </w:t>
      </w:r>
    </w:p>
    <w:p w14:paraId="78921CFB" w14:textId="77777777" w:rsidR="00515445" w:rsidRPr="00515445" w:rsidRDefault="00515445" w:rsidP="00515445">
      <w:pPr>
        <w:rPr>
          <w:lang w:val="vi-VN"/>
        </w:rPr>
      </w:pPr>
      <w:r w:rsidRPr="00515445">
        <w:rPr>
          <w:lang w:val="vi-VN"/>
        </w:rPr>
        <w:t xml:space="preserve">    "examples": [ </w:t>
      </w:r>
    </w:p>
    <w:p w14:paraId="186EB109" w14:textId="77777777" w:rsidR="00515445" w:rsidRPr="00515445" w:rsidRDefault="00515445" w:rsidP="00515445">
      <w:pPr>
        <w:rPr>
          <w:lang w:val="vi-VN"/>
        </w:rPr>
      </w:pPr>
      <w:r w:rsidRPr="00515445">
        <w:rPr>
          <w:lang w:val="vi-VN"/>
        </w:rPr>
        <w:t xml:space="preserve">        { </w:t>
      </w:r>
    </w:p>
    <w:p w14:paraId="698A76AA" w14:textId="77777777" w:rsidR="00515445" w:rsidRPr="00515445" w:rsidRDefault="00515445" w:rsidP="00515445">
      <w:pPr>
        <w:rPr>
          <w:lang w:val="vi-VN"/>
        </w:rPr>
      </w:pPr>
      <w:r w:rsidRPr="00515445">
        <w:rPr>
          <w:lang w:val="vi-VN"/>
        </w:rPr>
        <w:t xml:space="preserve">            "vn": "Học tiếng Việt để giao tiếp với người dân địa phương.", </w:t>
      </w:r>
    </w:p>
    <w:p w14:paraId="7FF75423" w14:textId="77777777" w:rsidR="00515445" w:rsidRPr="00515445" w:rsidRDefault="00515445" w:rsidP="00515445">
      <w:pPr>
        <w:rPr>
          <w:lang w:val="vi-VN"/>
        </w:rPr>
      </w:pPr>
      <w:r w:rsidRPr="00515445">
        <w:rPr>
          <w:lang w:val="vi-VN"/>
        </w:rPr>
        <w:t xml:space="preserve">            "en": "Learn Vietnamese in order to communicate with the locals.", </w:t>
      </w:r>
    </w:p>
    <w:p w14:paraId="4E63B0A2" w14:textId="77777777" w:rsidR="00515445" w:rsidRPr="00515445" w:rsidRDefault="00515445" w:rsidP="00515445">
      <w:pPr>
        <w:rPr>
          <w:lang w:val="vi-VN"/>
        </w:rPr>
      </w:pPr>
      <w:r w:rsidRPr="00515445">
        <w:rPr>
          <w:lang w:val="vi-VN"/>
        </w:rPr>
        <w:t xml:space="preserve">        }, </w:t>
      </w:r>
    </w:p>
    <w:p w14:paraId="617C22AC" w14:textId="77777777" w:rsidR="00515445" w:rsidRPr="00515445" w:rsidRDefault="00515445" w:rsidP="00515445">
      <w:pPr>
        <w:rPr>
          <w:lang w:val="vi-VN"/>
        </w:rPr>
      </w:pPr>
      <w:r w:rsidRPr="00515445">
        <w:rPr>
          <w:lang w:val="vi-VN"/>
        </w:rPr>
        <w:t xml:space="preserve">        { </w:t>
      </w:r>
    </w:p>
    <w:p w14:paraId="724B08EF" w14:textId="77777777" w:rsidR="00515445" w:rsidRPr="00515445" w:rsidRDefault="00515445" w:rsidP="00515445">
      <w:pPr>
        <w:rPr>
          <w:lang w:val="vi-VN"/>
        </w:rPr>
      </w:pPr>
      <w:r w:rsidRPr="00515445">
        <w:rPr>
          <w:lang w:val="vi-VN"/>
        </w:rPr>
        <w:t xml:space="preserve">            "vn": "Đặt bánh vào lò để nướng.", </w:t>
      </w:r>
    </w:p>
    <w:p w14:paraId="43A29A9B" w14:textId="77777777" w:rsidR="00515445" w:rsidRPr="00515445" w:rsidRDefault="00515445" w:rsidP="00515445">
      <w:pPr>
        <w:rPr>
          <w:lang w:val="vi-VN"/>
        </w:rPr>
      </w:pPr>
      <w:r w:rsidRPr="00515445">
        <w:rPr>
          <w:lang w:val="vi-VN"/>
        </w:rPr>
        <w:t xml:space="preserve">            "en": "Put the cake in the oven to bake.", </w:t>
      </w:r>
    </w:p>
    <w:p w14:paraId="501207CC" w14:textId="77777777" w:rsidR="00515445" w:rsidRPr="00515445" w:rsidRDefault="00515445" w:rsidP="00515445">
      <w:pPr>
        <w:rPr>
          <w:lang w:val="vi-VN"/>
        </w:rPr>
      </w:pPr>
      <w:r w:rsidRPr="00515445">
        <w:rPr>
          <w:lang w:val="vi-VN"/>
        </w:rPr>
        <w:t xml:space="preserve">        }, </w:t>
      </w:r>
    </w:p>
    <w:p w14:paraId="5EC1EEA1" w14:textId="77777777" w:rsidR="00515445" w:rsidRPr="00515445" w:rsidRDefault="00515445" w:rsidP="00515445">
      <w:pPr>
        <w:rPr>
          <w:lang w:val="vi-VN"/>
        </w:rPr>
      </w:pPr>
      <w:r w:rsidRPr="00515445">
        <w:rPr>
          <w:lang w:val="vi-VN"/>
        </w:rPr>
        <w:t xml:space="preserve">        { </w:t>
      </w:r>
    </w:p>
    <w:p w14:paraId="50EC884E" w14:textId="77777777" w:rsidR="00515445" w:rsidRPr="00515445" w:rsidRDefault="00515445" w:rsidP="00515445">
      <w:pPr>
        <w:rPr>
          <w:lang w:val="vi-VN"/>
        </w:rPr>
      </w:pPr>
      <w:r w:rsidRPr="00515445">
        <w:rPr>
          <w:lang w:val="vi-VN"/>
        </w:rPr>
        <w:t xml:space="preserve">            "vn": "Hãy mở cửa sổ để không gian trong nhà thoáng đãng hơn.", </w:t>
      </w:r>
    </w:p>
    <w:p w14:paraId="1D35EECE" w14:textId="77777777" w:rsidR="00515445" w:rsidRPr="00515445" w:rsidRDefault="00515445" w:rsidP="00515445">
      <w:pPr>
        <w:rPr>
          <w:lang w:val="vi-VN"/>
        </w:rPr>
      </w:pPr>
      <w:r w:rsidRPr="00515445">
        <w:rPr>
          <w:lang w:val="vi-VN"/>
        </w:rPr>
        <w:t xml:space="preserve">            "en": "Open the window so that the space in the house is more open.", </w:t>
      </w:r>
    </w:p>
    <w:p w14:paraId="39171FD7" w14:textId="77777777" w:rsidR="00515445" w:rsidRPr="00515445" w:rsidRDefault="00515445" w:rsidP="00515445">
      <w:pPr>
        <w:rPr>
          <w:lang w:val="vi-VN"/>
        </w:rPr>
      </w:pPr>
      <w:r w:rsidRPr="00515445">
        <w:rPr>
          <w:lang w:val="vi-VN"/>
        </w:rPr>
        <w:t xml:space="preserve">        }, </w:t>
      </w:r>
    </w:p>
    <w:p w14:paraId="472D4E20" w14:textId="77777777" w:rsidR="00515445" w:rsidRPr="00515445" w:rsidRDefault="00515445" w:rsidP="00515445">
      <w:pPr>
        <w:rPr>
          <w:lang w:val="vi-VN"/>
        </w:rPr>
      </w:pPr>
      <w:r w:rsidRPr="00515445">
        <w:rPr>
          <w:lang w:val="vi-VN"/>
        </w:rPr>
        <w:t xml:space="preserve">        { </w:t>
      </w:r>
    </w:p>
    <w:p w14:paraId="301B055B" w14:textId="77777777" w:rsidR="00515445" w:rsidRPr="00515445" w:rsidRDefault="00515445" w:rsidP="00515445">
      <w:pPr>
        <w:rPr>
          <w:lang w:val="vi-VN"/>
        </w:rPr>
      </w:pPr>
      <w:r w:rsidRPr="00515445">
        <w:rPr>
          <w:lang w:val="vi-VN"/>
        </w:rPr>
        <w:t xml:space="preserve">            "vn": "Tôi thức khuya để học bài.", </w:t>
      </w:r>
    </w:p>
    <w:p w14:paraId="17A944D6" w14:textId="77777777" w:rsidR="00515445" w:rsidRPr="00515445" w:rsidRDefault="00515445" w:rsidP="00515445">
      <w:pPr>
        <w:rPr>
          <w:lang w:val="vi-VN"/>
        </w:rPr>
      </w:pPr>
      <w:r w:rsidRPr="00515445">
        <w:rPr>
          <w:lang w:val="vi-VN"/>
        </w:rPr>
        <w:t xml:space="preserve">            "en": "I stay up late to study.", </w:t>
      </w:r>
    </w:p>
    <w:p w14:paraId="53C271E0" w14:textId="77777777" w:rsidR="00515445" w:rsidRPr="00515445" w:rsidRDefault="00515445" w:rsidP="00515445">
      <w:pPr>
        <w:rPr>
          <w:lang w:val="vi-VN"/>
        </w:rPr>
      </w:pPr>
      <w:r w:rsidRPr="00515445">
        <w:rPr>
          <w:lang w:val="vi-VN"/>
        </w:rPr>
        <w:t xml:space="preserve">        } </w:t>
      </w:r>
    </w:p>
    <w:p w14:paraId="659777B0" w14:textId="77777777" w:rsidR="00515445" w:rsidRPr="00515445" w:rsidRDefault="00515445" w:rsidP="00515445">
      <w:pPr>
        <w:rPr>
          <w:lang w:val="vi-VN"/>
        </w:rPr>
      </w:pPr>
      <w:r w:rsidRPr="00515445">
        <w:rPr>
          <w:lang w:val="vi-VN"/>
        </w:rPr>
        <w:t xml:space="preserve">    ]   </w:t>
      </w:r>
    </w:p>
    <w:p w14:paraId="7ED7888E" w14:textId="77777777" w:rsidR="00515445" w:rsidRPr="00515445" w:rsidRDefault="00515445" w:rsidP="00515445">
      <w:pPr>
        <w:rPr>
          <w:lang w:val="vi-VN"/>
        </w:rPr>
      </w:pPr>
      <w:r w:rsidRPr="00515445">
        <w:rPr>
          <w:lang w:val="vi-VN"/>
        </w:rPr>
        <w:t>},</w:t>
      </w:r>
    </w:p>
    <w:p w14:paraId="2D9EA5D3" w14:textId="77777777" w:rsidR="00515445" w:rsidRPr="00515445" w:rsidRDefault="00515445" w:rsidP="00515445">
      <w:pPr>
        <w:rPr>
          <w:lang w:val="vi-VN"/>
        </w:rPr>
      </w:pPr>
      <w:r w:rsidRPr="00515445">
        <w:rPr>
          <w:lang w:val="vi-VN"/>
        </w:rPr>
        <w:t>-----------------------------</w:t>
      </w:r>
    </w:p>
    <w:p w14:paraId="3A4C5B41" w14:textId="77777777" w:rsidR="00515445" w:rsidRPr="00515445" w:rsidRDefault="00515445" w:rsidP="00515445">
      <w:pPr>
        <w:rPr>
          <w:lang w:val="vi-VN"/>
        </w:rPr>
      </w:pPr>
      <w:r w:rsidRPr="00515445">
        <w:rPr>
          <w:lang w:val="vi-VN"/>
        </w:rPr>
        <w:t xml:space="preserve">keyword: Imperative/suggestion adverb 'đi' </w:t>
      </w:r>
    </w:p>
    <w:p w14:paraId="1E55B105" w14:textId="77777777" w:rsidR="00515445" w:rsidRPr="00515445" w:rsidRDefault="00515445" w:rsidP="00515445">
      <w:pPr>
        <w:rPr>
          <w:lang w:val="vi-VN"/>
        </w:rPr>
      </w:pPr>
      <w:r w:rsidRPr="00515445">
        <w:rPr>
          <w:lang w:val="vi-VN"/>
        </w:rPr>
        <w:t xml:space="preserve">PROMPT: Generate grammar explanation for following Vietnamese grammar point: Imperative/suggestion adverb 'đi' </w:t>
      </w:r>
    </w:p>
    <w:p w14:paraId="5874CF94" w14:textId="77777777" w:rsidR="00515445" w:rsidRPr="00515445" w:rsidRDefault="00515445" w:rsidP="00515445">
      <w:pPr>
        <w:rPr>
          <w:lang w:val="vi-VN"/>
        </w:rPr>
      </w:pPr>
      <w:r w:rsidRPr="00515445">
        <w:rPr>
          <w:lang w:val="vi-VN"/>
        </w:rPr>
        <w:t xml:space="preserve">RESPONSE: { </w:t>
      </w:r>
    </w:p>
    <w:p w14:paraId="144C348A" w14:textId="77777777" w:rsidR="00515445" w:rsidRPr="00515445" w:rsidRDefault="00515445" w:rsidP="00515445">
      <w:pPr>
        <w:rPr>
          <w:lang w:val="vi-VN"/>
        </w:rPr>
      </w:pPr>
      <w:r w:rsidRPr="00515445">
        <w:rPr>
          <w:lang w:val="vi-VN"/>
        </w:rPr>
        <w:t xml:space="preserve">  "title": "Imperative/suggestion adverb 'đi'", </w:t>
      </w:r>
    </w:p>
    <w:p w14:paraId="4A884875" w14:textId="77777777" w:rsidR="00515445" w:rsidRPr="00515445" w:rsidRDefault="00515445" w:rsidP="00515445">
      <w:pPr>
        <w:rPr>
          <w:lang w:val="vi-VN"/>
        </w:rPr>
      </w:pPr>
      <w:r w:rsidRPr="00515445">
        <w:rPr>
          <w:lang w:val="vi-VN"/>
        </w:rPr>
        <w:t xml:space="preserve">  "short_explanation": "Used to express a command or make a suggestion in Vietnamese.", </w:t>
      </w:r>
    </w:p>
    <w:p w14:paraId="69507E6D" w14:textId="77777777" w:rsidR="00515445" w:rsidRPr="00515445" w:rsidRDefault="00515445" w:rsidP="00515445">
      <w:pPr>
        <w:rPr>
          <w:lang w:val="vi-VN"/>
        </w:rPr>
      </w:pPr>
      <w:r w:rsidRPr="00515445">
        <w:rPr>
          <w:lang w:val="vi-VN"/>
        </w:rPr>
        <w:t xml:space="preserve">  "long_explanation": "The word 'đi' in Vietnamese can be utilized as an adverb to indicate a command or to make a suggestion. It is equivalent to the word 'go' in English, but depending on the context, it could also mean 'let's' or 'should'. The word 'đi' is usually placed at the end of a sentence to indicate an order or suggestion.", </w:t>
      </w:r>
    </w:p>
    <w:p w14:paraId="500F1834" w14:textId="4C780616" w:rsidR="00515445" w:rsidRPr="00515445" w:rsidRDefault="00515445" w:rsidP="00515445">
      <w:pPr>
        <w:rPr>
          <w:lang w:val="vi-VN"/>
        </w:rPr>
      </w:pPr>
      <w:r w:rsidRPr="00515445">
        <w:rPr>
          <w:lang w:val="vi-VN"/>
        </w:rPr>
        <w:t xml:space="preserve">  "formation": "sentence + đ</w:t>
      </w:r>
      <w:ins w:id="1183" w:author="Canh Duc Nguyen" w:date="2023-10-14T14:46:00Z">
        <w:r w:rsidR="00691031">
          <w:rPr>
            <w:lang w:val="vi-VN"/>
          </w:rPr>
          <w:t>i</w:t>
        </w:r>
      </w:ins>
      <w:r w:rsidRPr="00515445">
        <w:rPr>
          <w:lang w:val="vi-VN"/>
        </w:rPr>
        <w:t>",</w:t>
      </w:r>
    </w:p>
    <w:p w14:paraId="6E205F5A" w14:textId="77777777" w:rsidR="00515445" w:rsidRPr="00515445" w:rsidRDefault="00515445" w:rsidP="00515445">
      <w:pPr>
        <w:rPr>
          <w:lang w:val="vi-VN"/>
        </w:rPr>
      </w:pPr>
      <w:r w:rsidRPr="00515445">
        <w:rPr>
          <w:lang w:val="vi-VN"/>
        </w:rPr>
        <w:t xml:space="preserve">  "examples": [ </w:t>
      </w:r>
    </w:p>
    <w:p w14:paraId="6AF6DF14" w14:textId="77777777" w:rsidR="00515445" w:rsidRPr="00515445" w:rsidRDefault="00515445" w:rsidP="00515445">
      <w:pPr>
        <w:rPr>
          <w:lang w:val="vi-VN"/>
        </w:rPr>
      </w:pPr>
      <w:r w:rsidRPr="00515445">
        <w:rPr>
          <w:lang w:val="vi-VN"/>
        </w:rPr>
        <w:lastRenderedPageBreak/>
        <w:t xml:space="preserve">    { </w:t>
      </w:r>
    </w:p>
    <w:p w14:paraId="1BD8E4F3" w14:textId="788F7CEB" w:rsidR="00515445" w:rsidRPr="00515445" w:rsidRDefault="00515445" w:rsidP="00515445">
      <w:pPr>
        <w:rPr>
          <w:lang w:val="vi-VN"/>
        </w:rPr>
      </w:pPr>
      <w:r w:rsidRPr="00515445">
        <w:rPr>
          <w:lang w:val="vi-VN"/>
        </w:rPr>
        <w:t xml:space="preserve">      "vn": "Đi chơi đi, mình đã làm việc cả ngày</w:t>
      </w:r>
      <w:ins w:id="1184" w:author="Canh Duc Nguyen" w:date="2023-10-14T14:46:00Z">
        <w:r w:rsidR="00691031">
          <w:rPr>
            <w:lang w:val="vi-VN"/>
          </w:rPr>
          <w:t xml:space="preserve"> rồi</w:t>
        </w:r>
      </w:ins>
      <w:r w:rsidRPr="00515445">
        <w:rPr>
          <w:lang w:val="vi-VN"/>
        </w:rPr>
        <w:t xml:space="preserve">.", </w:t>
      </w:r>
    </w:p>
    <w:p w14:paraId="6AD3FA4B" w14:textId="77777777" w:rsidR="00515445" w:rsidRPr="00515445" w:rsidRDefault="00515445" w:rsidP="00515445">
      <w:pPr>
        <w:rPr>
          <w:lang w:val="vi-VN"/>
        </w:rPr>
      </w:pPr>
      <w:r w:rsidRPr="00515445">
        <w:rPr>
          <w:lang w:val="vi-VN"/>
        </w:rPr>
        <w:t xml:space="preserve">      "en": "Let's go out, we have been working all day." </w:t>
      </w:r>
    </w:p>
    <w:p w14:paraId="6135FC0A" w14:textId="77777777" w:rsidR="00515445" w:rsidRPr="00515445" w:rsidRDefault="00515445" w:rsidP="00515445">
      <w:pPr>
        <w:rPr>
          <w:lang w:val="vi-VN"/>
        </w:rPr>
      </w:pPr>
      <w:r w:rsidRPr="00515445">
        <w:rPr>
          <w:lang w:val="vi-VN"/>
        </w:rPr>
        <w:t xml:space="preserve">    }, </w:t>
      </w:r>
    </w:p>
    <w:p w14:paraId="6F1301F1" w14:textId="77777777" w:rsidR="00515445" w:rsidRPr="00515445" w:rsidRDefault="00515445" w:rsidP="00515445">
      <w:pPr>
        <w:rPr>
          <w:lang w:val="vi-VN"/>
        </w:rPr>
      </w:pPr>
      <w:r w:rsidRPr="00515445">
        <w:rPr>
          <w:lang w:val="vi-VN"/>
        </w:rPr>
        <w:t xml:space="preserve">    { </w:t>
      </w:r>
    </w:p>
    <w:p w14:paraId="473E737C" w14:textId="77777777" w:rsidR="00515445" w:rsidRPr="00515445" w:rsidRDefault="00515445" w:rsidP="00515445">
      <w:pPr>
        <w:rPr>
          <w:lang w:val="vi-VN"/>
        </w:rPr>
      </w:pPr>
      <w:r w:rsidRPr="00515445">
        <w:rPr>
          <w:lang w:val="vi-VN"/>
        </w:rPr>
        <w:t xml:space="preserve">      "vn": "Nghỉ ngơi đi, bạn đã mệt rồi.", </w:t>
      </w:r>
    </w:p>
    <w:p w14:paraId="41E13C54" w14:textId="77777777" w:rsidR="00515445" w:rsidRPr="00515445" w:rsidRDefault="00515445" w:rsidP="00515445">
      <w:pPr>
        <w:rPr>
          <w:lang w:val="vi-VN"/>
        </w:rPr>
      </w:pPr>
      <w:r w:rsidRPr="00515445">
        <w:rPr>
          <w:lang w:val="vi-VN"/>
        </w:rPr>
        <w:t xml:space="preserve">      "en": "You should rest, you are tired." </w:t>
      </w:r>
    </w:p>
    <w:p w14:paraId="78D44C03" w14:textId="77777777" w:rsidR="00515445" w:rsidRPr="00515445" w:rsidRDefault="00515445" w:rsidP="00515445">
      <w:pPr>
        <w:rPr>
          <w:lang w:val="vi-VN"/>
        </w:rPr>
      </w:pPr>
      <w:r w:rsidRPr="00515445">
        <w:rPr>
          <w:lang w:val="vi-VN"/>
        </w:rPr>
        <w:t xml:space="preserve">    }, </w:t>
      </w:r>
    </w:p>
    <w:p w14:paraId="037505B5" w14:textId="77777777" w:rsidR="00515445" w:rsidRPr="00515445" w:rsidRDefault="00515445" w:rsidP="00515445">
      <w:pPr>
        <w:rPr>
          <w:lang w:val="vi-VN"/>
        </w:rPr>
      </w:pPr>
      <w:r w:rsidRPr="00515445">
        <w:rPr>
          <w:lang w:val="vi-VN"/>
        </w:rPr>
        <w:t xml:space="preserve">    { </w:t>
      </w:r>
    </w:p>
    <w:p w14:paraId="3B68928C" w14:textId="66980256" w:rsidR="00515445" w:rsidRPr="00515445" w:rsidRDefault="00515445" w:rsidP="00515445">
      <w:pPr>
        <w:rPr>
          <w:lang w:val="vi-VN"/>
        </w:rPr>
      </w:pPr>
      <w:r w:rsidRPr="00515445">
        <w:rPr>
          <w:lang w:val="vi-VN"/>
        </w:rPr>
        <w:t xml:space="preserve">      "vn": "</w:t>
      </w:r>
      <w:ins w:id="1185" w:author="Canh Duc Nguyen" w:date="2023-10-14T14:58:00Z">
        <w:r w:rsidR="00691031">
          <w:rPr>
            <w:lang w:val="vi-VN"/>
          </w:rPr>
          <w:t>Hãy l</w:t>
        </w:r>
      </w:ins>
      <w:del w:id="1186" w:author="Canh Duc Nguyen" w:date="2023-10-14T14:58:00Z">
        <w:r w:rsidRPr="00515445" w:rsidDel="00691031">
          <w:rPr>
            <w:lang w:val="vi-VN"/>
          </w:rPr>
          <w:delText>L</w:delText>
        </w:r>
      </w:del>
      <w:r w:rsidRPr="00515445">
        <w:rPr>
          <w:lang w:val="vi-VN"/>
        </w:rPr>
        <w:t xml:space="preserve">àm bài tập đi, sắp hết giờ rồi.", </w:t>
      </w:r>
    </w:p>
    <w:p w14:paraId="35CADBA1" w14:textId="77777777" w:rsidR="00515445" w:rsidRPr="00515445" w:rsidRDefault="00515445" w:rsidP="00515445">
      <w:pPr>
        <w:rPr>
          <w:lang w:val="vi-VN"/>
        </w:rPr>
      </w:pPr>
      <w:r w:rsidRPr="00515445">
        <w:rPr>
          <w:lang w:val="vi-VN"/>
        </w:rPr>
        <w:t xml:space="preserve">      "en": "Do the assignment, time is running out." </w:t>
      </w:r>
    </w:p>
    <w:p w14:paraId="42587000" w14:textId="77777777" w:rsidR="00515445" w:rsidRPr="00515445" w:rsidRDefault="00515445" w:rsidP="00515445">
      <w:pPr>
        <w:rPr>
          <w:lang w:val="vi-VN"/>
        </w:rPr>
      </w:pPr>
      <w:r w:rsidRPr="00515445">
        <w:rPr>
          <w:lang w:val="vi-VN"/>
        </w:rPr>
        <w:t xml:space="preserve">    }, </w:t>
      </w:r>
    </w:p>
    <w:p w14:paraId="55CD98E6" w14:textId="77777777" w:rsidR="00515445" w:rsidRPr="00515445" w:rsidRDefault="00515445" w:rsidP="00515445">
      <w:pPr>
        <w:rPr>
          <w:lang w:val="vi-VN"/>
        </w:rPr>
      </w:pPr>
      <w:r w:rsidRPr="00515445">
        <w:rPr>
          <w:lang w:val="vi-VN"/>
        </w:rPr>
        <w:t xml:space="preserve">    { </w:t>
      </w:r>
    </w:p>
    <w:p w14:paraId="4B6F94C8" w14:textId="2A2917A1" w:rsidR="00515445" w:rsidRPr="00515445" w:rsidRDefault="00515445" w:rsidP="00515445">
      <w:pPr>
        <w:rPr>
          <w:lang w:val="vi-VN"/>
        </w:rPr>
      </w:pPr>
      <w:r w:rsidRPr="00515445">
        <w:rPr>
          <w:lang w:val="vi-VN"/>
        </w:rPr>
        <w:t xml:space="preserve">      "vn": "Đi ngủ đi, </w:t>
      </w:r>
      <w:ins w:id="1187" w:author="Canh Duc Nguyen" w:date="2023-10-14T14:58:00Z">
        <w:r w:rsidR="007B7712">
          <w:rPr>
            <w:lang w:val="vi-VN"/>
          </w:rPr>
          <w:t xml:space="preserve">sáng </w:t>
        </w:r>
      </w:ins>
      <w:r w:rsidRPr="00515445">
        <w:rPr>
          <w:lang w:val="vi-VN"/>
        </w:rPr>
        <w:t xml:space="preserve">mai </w:t>
      </w:r>
      <w:ins w:id="1188" w:author="Canh Duc Nguyen" w:date="2023-10-14T14:58:00Z">
        <w:r w:rsidR="007B7712">
          <w:rPr>
            <w:lang w:val="vi-VN"/>
          </w:rPr>
          <w:t xml:space="preserve">anh </w:t>
        </w:r>
      </w:ins>
      <w:r w:rsidRPr="00515445">
        <w:rPr>
          <w:lang w:val="vi-VN"/>
        </w:rPr>
        <w:t>phải dậy sớm</w:t>
      </w:r>
      <w:ins w:id="1189" w:author="Canh Duc Nguyen" w:date="2023-10-14T14:58:00Z">
        <w:r w:rsidR="007B7712">
          <w:rPr>
            <w:lang w:val="vi-VN"/>
          </w:rPr>
          <w:t xml:space="preserve"> đấy</w:t>
        </w:r>
      </w:ins>
      <w:r w:rsidRPr="00515445">
        <w:rPr>
          <w:lang w:val="vi-VN"/>
        </w:rPr>
        <w:t xml:space="preserve">.", </w:t>
      </w:r>
    </w:p>
    <w:p w14:paraId="12ABA5B5" w14:textId="77777777" w:rsidR="00515445" w:rsidRPr="00515445" w:rsidRDefault="00515445" w:rsidP="00515445">
      <w:pPr>
        <w:rPr>
          <w:lang w:val="vi-VN"/>
        </w:rPr>
      </w:pPr>
      <w:r w:rsidRPr="00515445">
        <w:rPr>
          <w:lang w:val="vi-VN"/>
        </w:rPr>
        <w:t xml:space="preserve">      "en": "Go to sleep, we have to wake up early tomorrow." </w:t>
      </w:r>
    </w:p>
    <w:p w14:paraId="5E00DD8E" w14:textId="77777777" w:rsidR="00515445" w:rsidRPr="00515445" w:rsidRDefault="00515445" w:rsidP="00515445">
      <w:pPr>
        <w:rPr>
          <w:lang w:val="vi-VN"/>
        </w:rPr>
      </w:pPr>
      <w:r w:rsidRPr="00515445">
        <w:rPr>
          <w:lang w:val="vi-VN"/>
        </w:rPr>
        <w:t xml:space="preserve">    } </w:t>
      </w:r>
    </w:p>
    <w:p w14:paraId="62407164" w14:textId="77777777" w:rsidR="00515445" w:rsidRPr="00515445" w:rsidRDefault="00515445" w:rsidP="00515445">
      <w:pPr>
        <w:rPr>
          <w:lang w:val="vi-VN"/>
        </w:rPr>
      </w:pPr>
      <w:r w:rsidRPr="00515445">
        <w:rPr>
          <w:lang w:val="vi-VN"/>
        </w:rPr>
        <w:t xml:space="preserve">  ] </w:t>
      </w:r>
    </w:p>
    <w:p w14:paraId="5D4AFD3E" w14:textId="77777777" w:rsidR="00515445" w:rsidRPr="00515445" w:rsidRDefault="00515445" w:rsidP="00515445">
      <w:pPr>
        <w:rPr>
          <w:lang w:val="vi-VN"/>
        </w:rPr>
      </w:pPr>
      <w:r w:rsidRPr="00515445">
        <w:rPr>
          <w:lang w:val="vi-VN"/>
        </w:rPr>
        <w:t>}</w:t>
      </w:r>
    </w:p>
    <w:p w14:paraId="20E20D4A" w14:textId="77777777" w:rsidR="00515445" w:rsidRPr="00515445" w:rsidRDefault="00515445" w:rsidP="00515445">
      <w:pPr>
        <w:rPr>
          <w:lang w:val="vi-VN"/>
        </w:rPr>
      </w:pPr>
      <w:r w:rsidRPr="00515445">
        <w:rPr>
          <w:lang w:val="vi-VN"/>
        </w:rPr>
        <w:t>-----------------------------</w:t>
      </w:r>
    </w:p>
    <w:p w14:paraId="1B249A97" w14:textId="77777777" w:rsidR="00515445" w:rsidRPr="00515445" w:rsidRDefault="00515445" w:rsidP="00515445">
      <w:pPr>
        <w:rPr>
          <w:lang w:val="vi-VN"/>
        </w:rPr>
      </w:pPr>
      <w:r w:rsidRPr="00515445">
        <w:rPr>
          <w:lang w:val="vi-VN"/>
        </w:rPr>
        <w:t xml:space="preserve">keyword: Indefinite-number construction 'gì … cũng …' </w:t>
      </w:r>
    </w:p>
    <w:p w14:paraId="664B4A00" w14:textId="77777777" w:rsidR="00515445" w:rsidRPr="00515445" w:rsidRDefault="00515445" w:rsidP="00515445">
      <w:pPr>
        <w:rPr>
          <w:lang w:val="vi-VN"/>
        </w:rPr>
      </w:pPr>
      <w:r w:rsidRPr="00515445">
        <w:rPr>
          <w:lang w:val="vi-VN"/>
        </w:rPr>
        <w:t xml:space="preserve">PROMPT: Generate grammar explanation for following Vietnamese grammar point: Indefinite-number construction 'gì … cũng …' </w:t>
      </w:r>
    </w:p>
    <w:p w14:paraId="7162D636" w14:textId="77777777" w:rsidR="00515445" w:rsidRPr="00515445" w:rsidRDefault="00515445" w:rsidP="00515445">
      <w:pPr>
        <w:rPr>
          <w:lang w:val="vi-VN"/>
        </w:rPr>
      </w:pPr>
      <w:r w:rsidRPr="00515445">
        <w:rPr>
          <w:lang w:val="vi-VN"/>
        </w:rPr>
        <w:t xml:space="preserve">RESPONSE: { </w:t>
      </w:r>
    </w:p>
    <w:p w14:paraId="77C0CB40" w14:textId="77777777" w:rsidR="00515445" w:rsidRPr="00515445" w:rsidRDefault="00515445" w:rsidP="00515445">
      <w:pPr>
        <w:rPr>
          <w:lang w:val="vi-VN"/>
        </w:rPr>
      </w:pPr>
      <w:r w:rsidRPr="00515445">
        <w:rPr>
          <w:lang w:val="vi-VN"/>
        </w:rPr>
        <w:t xml:space="preserve">"title": "Indefinite-number construction 'gì … cũng …'", </w:t>
      </w:r>
    </w:p>
    <w:p w14:paraId="3A425D32" w14:textId="77777777" w:rsidR="00515445" w:rsidRPr="00515445" w:rsidRDefault="00515445" w:rsidP="00515445">
      <w:pPr>
        <w:rPr>
          <w:lang w:val="vi-VN"/>
        </w:rPr>
      </w:pPr>
      <w:r w:rsidRPr="00515445">
        <w:rPr>
          <w:lang w:val="vi-VN"/>
        </w:rPr>
        <w:t xml:space="preserve">"short_explanation": "Used to express the idea of 'whatever', 'anything', 'every', or 'all' in Vietnamese.", </w:t>
      </w:r>
    </w:p>
    <w:p w14:paraId="1EFE2640" w14:textId="77777777" w:rsidR="00515445" w:rsidRPr="00515445" w:rsidRDefault="00515445" w:rsidP="00515445">
      <w:pPr>
        <w:rPr>
          <w:lang w:val="vi-VN"/>
        </w:rPr>
      </w:pPr>
      <w:r w:rsidRPr="00515445">
        <w:rPr>
          <w:lang w:val="vi-VN"/>
        </w:rPr>
        <w:t xml:space="preserve">"long_explanation": "The Vietnamese construct 'gì … cũng …' is utilized to imply ubiquity or universality, similar to notions conveyed by the English expressions 'whatever', 'anything', 'every', or 'all'. It is often used to express the idea of doing something regardless of circumstance, or that something holds true for all cases or instances.", </w:t>
      </w:r>
    </w:p>
    <w:p w14:paraId="170E2BFC" w14:textId="77777777" w:rsidR="00515445" w:rsidRPr="00515445" w:rsidRDefault="00515445" w:rsidP="00515445">
      <w:pPr>
        <w:rPr>
          <w:lang w:val="vi-VN"/>
        </w:rPr>
      </w:pPr>
      <w:r w:rsidRPr="00515445">
        <w:rPr>
          <w:lang w:val="vi-VN"/>
        </w:rPr>
        <w:t xml:space="preserve">"formation": "gì … cũng … + verb/noun", </w:t>
      </w:r>
    </w:p>
    <w:p w14:paraId="15BA2802" w14:textId="77777777" w:rsidR="00515445" w:rsidRPr="00515445" w:rsidRDefault="00515445" w:rsidP="00515445">
      <w:pPr>
        <w:rPr>
          <w:lang w:val="vi-VN"/>
        </w:rPr>
      </w:pPr>
      <w:r w:rsidRPr="00515445">
        <w:rPr>
          <w:lang w:val="vi-VN"/>
        </w:rPr>
        <w:t xml:space="preserve">"examples": [ </w:t>
      </w:r>
    </w:p>
    <w:p w14:paraId="219D96D1" w14:textId="77777777" w:rsidR="00515445" w:rsidRPr="00515445" w:rsidRDefault="00515445" w:rsidP="00515445">
      <w:pPr>
        <w:rPr>
          <w:lang w:val="vi-VN"/>
        </w:rPr>
      </w:pPr>
      <w:r w:rsidRPr="00515445">
        <w:rPr>
          <w:lang w:val="vi-VN"/>
        </w:rPr>
        <w:t xml:space="preserve">{ </w:t>
      </w:r>
    </w:p>
    <w:p w14:paraId="35AF8B58" w14:textId="226DF93F" w:rsidR="00515445" w:rsidRPr="00515445" w:rsidRDefault="00515445" w:rsidP="00515445">
      <w:pPr>
        <w:rPr>
          <w:lang w:val="vi-VN"/>
        </w:rPr>
      </w:pPr>
      <w:r w:rsidRPr="00515445">
        <w:rPr>
          <w:lang w:val="vi-VN"/>
        </w:rPr>
        <w:t>"vn": "</w:t>
      </w:r>
      <w:ins w:id="1190" w:author="Canh Duc Nguyen" w:date="2023-10-14T14:58:00Z">
        <w:r w:rsidR="007B7712">
          <w:rPr>
            <w:lang w:val="vi-VN"/>
          </w:rPr>
          <w:t>Điều g</w:t>
        </w:r>
      </w:ins>
      <w:del w:id="1191" w:author="Canh Duc Nguyen" w:date="2023-10-14T14:58:00Z">
        <w:r w:rsidRPr="00515445" w:rsidDel="007B7712">
          <w:rPr>
            <w:lang w:val="vi-VN"/>
          </w:rPr>
          <w:delText>G</w:delText>
        </w:r>
      </w:del>
      <w:r w:rsidRPr="00515445">
        <w:rPr>
          <w:lang w:val="vi-VN"/>
        </w:rPr>
        <w:t xml:space="preserve">ì cũng có thể xảy ra trong cuộc sống.", </w:t>
      </w:r>
    </w:p>
    <w:p w14:paraId="2A818A62" w14:textId="77777777" w:rsidR="00515445" w:rsidRPr="00515445" w:rsidRDefault="00515445" w:rsidP="00515445">
      <w:pPr>
        <w:rPr>
          <w:lang w:val="vi-VN"/>
        </w:rPr>
      </w:pPr>
      <w:r w:rsidRPr="00515445">
        <w:rPr>
          <w:lang w:val="vi-VN"/>
        </w:rPr>
        <w:t>"en": "Anything can happen in life."</w:t>
      </w:r>
    </w:p>
    <w:p w14:paraId="46A69C28" w14:textId="77777777" w:rsidR="00515445" w:rsidRPr="00515445" w:rsidRDefault="00515445" w:rsidP="00515445">
      <w:pPr>
        <w:rPr>
          <w:lang w:val="vi-VN"/>
        </w:rPr>
      </w:pPr>
      <w:r w:rsidRPr="00515445">
        <w:rPr>
          <w:lang w:val="vi-VN"/>
        </w:rPr>
        <w:t xml:space="preserve">}, </w:t>
      </w:r>
    </w:p>
    <w:p w14:paraId="00C17A1C" w14:textId="77777777" w:rsidR="00515445" w:rsidRPr="00515445" w:rsidRDefault="00515445" w:rsidP="00515445">
      <w:pPr>
        <w:rPr>
          <w:lang w:val="vi-VN"/>
        </w:rPr>
      </w:pPr>
      <w:r w:rsidRPr="00515445">
        <w:rPr>
          <w:lang w:val="vi-VN"/>
        </w:rPr>
        <w:t xml:space="preserve">{ </w:t>
      </w:r>
    </w:p>
    <w:p w14:paraId="197633E7" w14:textId="1689ED04" w:rsidR="00515445" w:rsidRPr="00515445" w:rsidRDefault="00515445" w:rsidP="00515445">
      <w:pPr>
        <w:rPr>
          <w:lang w:val="vi-VN"/>
        </w:rPr>
      </w:pPr>
      <w:r w:rsidRPr="00515445">
        <w:rPr>
          <w:lang w:val="vi-VN"/>
        </w:rPr>
        <w:t xml:space="preserve">"vn": "Dù bạn đến đây vào lúc nào, mọi người </w:t>
      </w:r>
      <w:ins w:id="1192" w:author="Canh Duc Nguyen" w:date="2023-10-14T14:59:00Z">
        <w:r w:rsidR="007B7712">
          <w:rPr>
            <w:lang w:val="vi-VN"/>
          </w:rPr>
          <w:t xml:space="preserve">lúc nào </w:t>
        </w:r>
      </w:ins>
      <w:del w:id="1193" w:author="Canh Duc Nguyen" w:date="2023-10-14T14:59:00Z">
        <w:r w:rsidRPr="00515445" w:rsidDel="007B7712">
          <w:rPr>
            <w:lang w:val="vi-VN"/>
          </w:rPr>
          <w:delText xml:space="preserve">gì </w:delText>
        </w:r>
      </w:del>
      <w:r w:rsidRPr="00515445">
        <w:rPr>
          <w:lang w:val="vi-VN"/>
        </w:rPr>
        <w:t xml:space="preserve">cũng sẽ chào đón bạn.", </w:t>
      </w:r>
    </w:p>
    <w:p w14:paraId="66B1F371" w14:textId="77777777" w:rsidR="00515445" w:rsidRPr="00515445" w:rsidRDefault="00515445" w:rsidP="00515445">
      <w:pPr>
        <w:rPr>
          <w:lang w:val="vi-VN"/>
        </w:rPr>
      </w:pPr>
      <w:r w:rsidRPr="00515445">
        <w:rPr>
          <w:lang w:val="vi-VN"/>
        </w:rPr>
        <w:t>"en": "No matter when you come here, everyone will welcome you."</w:t>
      </w:r>
    </w:p>
    <w:p w14:paraId="53D5292D" w14:textId="77777777" w:rsidR="00515445" w:rsidRPr="00515445" w:rsidRDefault="00515445" w:rsidP="00515445">
      <w:pPr>
        <w:rPr>
          <w:lang w:val="vi-VN"/>
        </w:rPr>
      </w:pPr>
      <w:r w:rsidRPr="00515445">
        <w:rPr>
          <w:lang w:val="vi-VN"/>
        </w:rPr>
        <w:t xml:space="preserve">}, </w:t>
      </w:r>
    </w:p>
    <w:p w14:paraId="339993E4" w14:textId="77777777" w:rsidR="00515445" w:rsidRPr="00515445" w:rsidRDefault="00515445" w:rsidP="00515445">
      <w:pPr>
        <w:rPr>
          <w:lang w:val="vi-VN"/>
        </w:rPr>
      </w:pPr>
      <w:r w:rsidRPr="00515445">
        <w:rPr>
          <w:lang w:val="vi-VN"/>
        </w:rPr>
        <w:t xml:space="preserve">{ </w:t>
      </w:r>
    </w:p>
    <w:p w14:paraId="25CB64ED" w14:textId="087C6CF8" w:rsidR="00515445" w:rsidRPr="00515445" w:rsidRDefault="00515445" w:rsidP="00515445">
      <w:pPr>
        <w:rPr>
          <w:lang w:val="vi-VN"/>
        </w:rPr>
      </w:pPr>
      <w:r w:rsidRPr="00515445">
        <w:rPr>
          <w:lang w:val="vi-VN"/>
        </w:rPr>
        <w:t xml:space="preserve">"vn": "Họ </w:t>
      </w:r>
      <w:ins w:id="1194" w:author="Canh Duc Nguyen" w:date="2023-10-14T14:59:00Z">
        <w:r w:rsidR="007B7712">
          <w:rPr>
            <w:lang w:val="vi-VN"/>
          </w:rPr>
          <w:t xml:space="preserve">biết tất cả bất cứ </w:t>
        </w:r>
      </w:ins>
      <w:ins w:id="1195" w:author="Canh Duc Nguyen" w:date="2023-10-14T15:00:00Z">
        <w:r w:rsidR="007B7712">
          <w:rPr>
            <w:lang w:val="vi-VN"/>
          </w:rPr>
          <w:t xml:space="preserve">điều </w:t>
        </w:r>
      </w:ins>
      <w:r w:rsidRPr="00515445">
        <w:rPr>
          <w:lang w:val="vi-VN"/>
        </w:rPr>
        <w:t xml:space="preserve">gì </w:t>
      </w:r>
      <w:del w:id="1196" w:author="Canh Duc Nguyen" w:date="2023-10-14T14:59:00Z">
        <w:r w:rsidRPr="00515445" w:rsidDel="007B7712">
          <w:rPr>
            <w:lang w:val="vi-VN"/>
          </w:rPr>
          <w:delText xml:space="preserve">cũng biết </w:delText>
        </w:r>
      </w:del>
      <w:r w:rsidRPr="00515445">
        <w:rPr>
          <w:lang w:val="vi-VN"/>
        </w:rPr>
        <w:t xml:space="preserve">về cây cỏ.", </w:t>
      </w:r>
    </w:p>
    <w:p w14:paraId="06EB9C70" w14:textId="77777777" w:rsidR="00515445" w:rsidRPr="00515445" w:rsidRDefault="00515445" w:rsidP="00515445">
      <w:pPr>
        <w:rPr>
          <w:lang w:val="vi-VN"/>
        </w:rPr>
      </w:pPr>
      <w:r w:rsidRPr="00515445">
        <w:rPr>
          <w:lang w:val="vi-VN"/>
        </w:rPr>
        <w:t>"en": "They know everything about plants."</w:t>
      </w:r>
    </w:p>
    <w:p w14:paraId="17DD1AFB" w14:textId="77777777" w:rsidR="00515445" w:rsidRPr="00515445" w:rsidRDefault="00515445" w:rsidP="00515445">
      <w:pPr>
        <w:rPr>
          <w:lang w:val="vi-VN"/>
        </w:rPr>
      </w:pPr>
      <w:r w:rsidRPr="00515445">
        <w:rPr>
          <w:lang w:val="vi-VN"/>
        </w:rPr>
        <w:t xml:space="preserve">}, </w:t>
      </w:r>
    </w:p>
    <w:p w14:paraId="1860BBB2" w14:textId="77777777" w:rsidR="00515445" w:rsidRPr="00515445" w:rsidRDefault="00515445" w:rsidP="00515445">
      <w:pPr>
        <w:rPr>
          <w:lang w:val="vi-VN"/>
        </w:rPr>
      </w:pPr>
      <w:r w:rsidRPr="00515445">
        <w:rPr>
          <w:lang w:val="vi-VN"/>
        </w:rPr>
        <w:lastRenderedPageBreak/>
        <w:t xml:space="preserve">{ </w:t>
      </w:r>
    </w:p>
    <w:p w14:paraId="520D4B18" w14:textId="58919FFA" w:rsidR="00515445" w:rsidRPr="00515445" w:rsidRDefault="00515445" w:rsidP="00515445">
      <w:pPr>
        <w:rPr>
          <w:lang w:val="vi-VN"/>
        </w:rPr>
      </w:pPr>
      <w:r w:rsidRPr="00515445">
        <w:rPr>
          <w:lang w:val="vi-VN"/>
        </w:rPr>
        <w:t>"vn": "</w:t>
      </w:r>
      <w:del w:id="1197" w:author="Canh Duc Nguyen" w:date="2023-10-14T15:07:00Z">
        <w:r w:rsidRPr="00515445" w:rsidDel="007B7712">
          <w:rPr>
            <w:lang w:val="vi-VN"/>
          </w:rPr>
          <w:delText xml:space="preserve">Gì cũng có thể mua được bằng </w:delText>
        </w:r>
      </w:del>
      <w:ins w:id="1198" w:author="Canh Duc Nguyen" w:date="2023-10-14T15:07:00Z">
        <w:r w:rsidR="007B7712">
          <w:rPr>
            <w:lang w:val="vi-VN"/>
          </w:rPr>
          <w:t>T</w:t>
        </w:r>
      </w:ins>
      <w:del w:id="1199" w:author="Canh Duc Nguyen" w:date="2023-10-14T15:07:00Z">
        <w:r w:rsidRPr="00515445" w:rsidDel="007B7712">
          <w:rPr>
            <w:lang w:val="vi-VN"/>
          </w:rPr>
          <w:delText>t</w:delText>
        </w:r>
      </w:del>
      <w:r w:rsidRPr="00515445">
        <w:rPr>
          <w:lang w:val="vi-VN"/>
        </w:rPr>
        <w:t>iền</w:t>
      </w:r>
      <w:ins w:id="1200" w:author="Canh Duc Nguyen" w:date="2023-10-14T15:07:00Z">
        <w:r w:rsidR="007B7712">
          <w:rPr>
            <w:lang w:val="vi-VN"/>
          </w:rPr>
          <w:t xml:space="preserve"> có thể mua được hầu hết bất cứ thứ gì</w:t>
        </w:r>
      </w:ins>
      <w:r w:rsidRPr="00515445">
        <w:rPr>
          <w:lang w:val="vi-VN"/>
        </w:rPr>
        <w:t>, nhưng không phải tất cả</w:t>
      </w:r>
      <w:del w:id="1201" w:author="Canh Duc Nguyen" w:date="2023-10-14T15:07:00Z">
        <w:r w:rsidRPr="00515445" w:rsidDel="007B7712">
          <w:rPr>
            <w:lang w:val="vi-VN"/>
          </w:rPr>
          <w:delText xml:space="preserve"> mọi thứ</w:delText>
        </w:r>
      </w:del>
      <w:r w:rsidRPr="00515445">
        <w:rPr>
          <w:lang w:val="vi-VN"/>
        </w:rPr>
        <w:t xml:space="preserve">.", </w:t>
      </w:r>
    </w:p>
    <w:p w14:paraId="6306B0BB" w14:textId="77777777" w:rsidR="00515445" w:rsidRPr="00515445" w:rsidRDefault="00515445" w:rsidP="00515445">
      <w:pPr>
        <w:rPr>
          <w:lang w:val="vi-VN"/>
        </w:rPr>
      </w:pPr>
      <w:r w:rsidRPr="00515445">
        <w:rPr>
          <w:lang w:val="vi-VN"/>
        </w:rPr>
        <w:t>"en": "Money can buy anything, but not everything."</w:t>
      </w:r>
    </w:p>
    <w:p w14:paraId="12B6EE0C" w14:textId="77777777" w:rsidR="00515445" w:rsidRPr="00515445" w:rsidRDefault="00515445" w:rsidP="00515445">
      <w:pPr>
        <w:rPr>
          <w:lang w:val="vi-VN"/>
        </w:rPr>
      </w:pPr>
      <w:r w:rsidRPr="00515445">
        <w:rPr>
          <w:lang w:val="vi-VN"/>
        </w:rPr>
        <w:t xml:space="preserve">} </w:t>
      </w:r>
    </w:p>
    <w:p w14:paraId="0ED6FC5B" w14:textId="77777777" w:rsidR="00515445" w:rsidRPr="00515445" w:rsidRDefault="00515445" w:rsidP="00515445">
      <w:pPr>
        <w:rPr>
          <w:lang w:val="vi-VN"/>
        </w:rPr>
      </w:pPr>
      <w:r w:rsidRPr="00515445">
        <w:rPr>
          <w:lang w:val="vi-VN"/>
        </w:rPr>
        <w:t xml:space="preserve">] </w:t>
      </w:r>
    </w:p>
    <w:p w14:paraId="689BF929" w14:textId="77777777" w:rsidR="00515445" w:rsidRPr="00515445" w:rsidRDefault="00515445" w:rsidP="00515445">
      <w:pPr>
        <w:rPr>
          <w:lang w:val="vi-VN"/>
        </w:rPr>
      </w:pPr>
      <w:r w:rsidRPr="00515445">
        <w:rPr>
          <w:lang w:val="vi-VN"/>
        </w:rPr>
        <w:t>}</w:t>
      </w:r>
    </w:p>
    <w:p w14:paraId="42B28C63" w14:textId="77777777" w:rsidR="00515445" w:rsidRPr="00515445" w:rsidRDefault="00515445" w:rsidP="00515445">
      <w:pPr>
        <w:rPr>
          <w:lang w:val="vi-VN"/>
        </w:rPr>
      </w:pPr>
      <w:r w:rsidRPr="00515445">
        <w:rPr>
          <w:lang w:val="vi-VN"/>
        </w:rPr>
        <w:t>-----------------------------</w:t>
      </w:r>
    </w:p>
    <w:p w14:paraId="56C07A6B" w14:textId="77777777" w:rsidR="00515445" w:rsidRPr="00515445" w:rsidRDefault="00515445" w:rsidP="00515445">
      <w:pPr>
        <w:rPr>
          <w:lang w:val="vi-VN"/>
        </w:rPr>
      </w:pPr>
      <w:r w:rsidRPr="00515445">
        <w:rPr>
          <w:lang w:val="vi-VN"/>
        </w:rPr>
        <w:t xml:space="preserve">keyword: Indefinite-number structure 'gì … cũng …' </w:t>
      </w:r>
    </w:p>
    <w:p w14:paraId="31254D83" w14:textId="77777777" w:rsidR="00515445" w:rsidRPr="00515445" w:rsidRDefault="00515445" w:rsidP="00515445">
      <w:pPr>
        <w:rPr>
          <w:lang w:val="vi-VN"/>
        </w:rPr>
      </w:pPr>
      <w:r w:rsidRPr="00515445">
        <w:rPr>
          <w:lang w:val="vi-VN"/>
        </w:rPr>
        <w:t xml:space="preserve">PROMPT: Generate grammar explanation for following Vietnamese grammar point: Indefinite-number structure 'gì … cũng …' </w:t>
      </w:r>
    </w:p>
    <w:p w14:paraId="7F1B70FB" w14:textId="77777777" w:rsidR="00515445" w:rsidRPr="00515445" w:rsidRDefault="00515445" w:rsidP="00515445">
      <w:pPr>
        <w:rPr>
          <w:lang w:val="vi-VN"/>
        </w:rPr>
      </w:pPr>
      <w:r w:rsidRPr="00515445">
        <w:rPr>
          <w:lang w:val="vi-VN"/>
        </w:rPr>
        <w:t xml:space="preserve">RESPONSE: { </w:t>
      </w:r>
    </w:p>
    <w:p w14:paraId="5ACA3795" w14:textId="77777777" w:rsidR="00515445" w:rsidRPr="00515445" w:rsidRDefault="00515445" w:rsidP="00515445">
      <w:pPr>
        <w:rPr>
          <w:lang w:val="vi-VN"/>
        </w:rPr>
      </w:pPr>
      <w:r w:rsidRPr="00515445">
        <w:rPr>
          <w:lang w:val="vi-VN"/>
        </w:rPr>
        <w:t xml:space="preserve">  "title": "Indefinite-number structure 'gì … cũng …'", </w:t>
      </w:r>
    </w:p>
    <w:p w14:paraId="1AC32646" w14:textId="77777777" w:rsidR="00515445" w:rsidRPr="00515445" w:rsidRDefault="00515445" w:rsidP="00515445">
      <w:pPr>
        <w:rPr>
          <w:lang w:val="vi-VN"/>
        </w:rPr>
      </w:pPr>
      <w:r w:rsidRPr="00515445">
        <w:rPr>
          <w:lang w:val="vi-VN"/>
        </w:rPr>
        <w:t xml:space="preserve">  "short_explanation": "Used to express 'all of', 'everything', or 'anything'.", </w:t>
      </w:r>
    </w:p>
    <w:p w14:paraId="4BA0086C" w14:textId="77777777" w:rsidR="00515445" w:rsidRPr="00515445" w:rsidRDefault="00515445" w:rsidP="00515445">
      <w:pPr>
        <w:rPr>
          <w:lang w:val="vi-VN"/>
        </w:rPr>
      </w:pPr>
      <w:r w:rsidRPr="00515445">
        <w:rPr>
          <w:lang w:val="vi-VN"/>
        </w:rPr>
        <w:t xml:space="preserve">  "long_explanation": "The Vietnamese phrase 'gì … cũng …' is a grammatical structure used to express the idea of 'all of', 'everything', or 'anything' in English. It is often used in sentences to mean that the action or state described in the sentence applies to all or any members within a certain category.", </w:t>
      </w:r>
    </w:p>
    <w:p w14:paraId="556FEB87" w14:textId="77777777" w:rsidR="00515445" w:rsidRPr="00515445" w:rsidRDefault="00515445" w:rsidP="00515445">
      <w:pPr>
        <w:rPr>
          <w:lang w:val="vi-VN"/>
        </w:rPr>
      </w:pPr>
      <w:r w:rsidRPr="00515445">
        <w:rPr>
          <w:lang w:val="vi-VN"/>
        </w:rPr>
        <w:t xml:space="preserve">  "formation": "example of grammar formation for given grammar point", </w:t>
      </w:r>
    </w:p>
    <w:p w14:paraId="41AB8125" w14:textId="77777777" w:rsidR="00515445" w:rsidRPr="00515445" w:rsidRDefault="00515445" w:rsidP="00515445">
      <w:pPr>
        <w:rPr>
          <w:lang w:val="vi-VN"/>
        </w:rPr>
      </w:pPr>
      <w:r w:rsidRPr="00515445">
        <w:rPr>
          <w:lang w:val="vi-VN"/>
        </w:rPr>
        <w:t xml:space="preserve">  "examples": [ </w:t>
      </w:r>
    </w:p>
    <w:p w14:paraId="6B863FE1" w14:textId="77777777" w:rsidR="00515445" w:rsidRPr="00515445" w:rsidRDefault="00515445" w:rsidP="00515445">
      <w:pPr>
        <w:rPr>
          <w:lang w:val="vi-VN"/>
        </w:rPr>
      </w:pPr>
      <w:r w:rsidRPr="00515445">
        <w:rPr>
          <w:lang w:val="vi-VN"/>
        </w:rPr>
        <w:t xml:space="preserve">    { </w:t>
      </w:r>
    </w:p>
    <w:p w14:paraId="184D99F8" w14:textId="26321D42" w:rsidR="00515445" w:rsidRPr="00515445" w:rsidRDefault="00515445" w:rsidP="00515445">
      <w:pPr>
        <w:rPr>
          <w:lang w:val="vi-VN"/>
        </w:rPr>
      </w:pPr>
      <w:r w:rsidRPr="00515445">
        <w:rPr>
          <w:lang w:val="vi-VN"/>
        </w:rPr>
        <w:t xml:space="preserve">      "vn": "</w:t>
      </w:r>
      <w:del w:id="1202" w:author="Canh Duc Nguyen" w:date="2023-10-14T15:08:00Z">
        <w:r w:rsidRPr="00515445" w:rsidDel="003E6E74">
          <w:rPr>
            <w:lang w:val="vi-VN"/>
          </w:rPr>
          <w:delText>Ngày nào</w:delText>
        </w:r>
      </w:del>
      <w:ins w:id="1203" w:author="Canh Duc Nguyen" w:date="2023-10-14T15:08:00Z">
        <w:r w:rsidR="003E6E74">
          <w:rPr>
            <w:lang w:val="vi-VN"/>
          </w:rPr>
          <w:t>Bất kể ngày gì</w:t>
        </w:r>
      </w:ins>
      <w:r w:rsidRPr="00515445">
        <w:rPr>
          <w:lang w:val="vi-VN"/>
        </w:rPr>
        <w:t xml:space="preserve"> tôi cũng học tiếng Việt.", </w:t>
      </w:r>
    </w:p>
    <w:p w14:paraId="741882E7" w14:textId="77777777" w:rsidR="00515445" w:rsidRPr="00515445" w:rsidRDefault="00515445" w:rsidP="00515445">
      <w:pPr>
        <w:rPr>
          <w:lang w:val="vi-VN"/>
        </w:rPr>
      </w:pPr>
      <w:r w:rsidRPr="00515445">
        <w:rPr>
          <w:lang w:val="vi-VN"/>
        </w:rPr>
        <w:t xml:space="preserve">      "en": "I study Vietnamese every day." </w:t>
      </w:r>
    </w:p>
    <w:p w14:paraId="6B62C084" w14:textId="77777777" w:rsidR="00515445" w:rsidRPr="00515445" w:rsidRDefault="00515445" w:rsidP="00515445">
      <w:pPr>
        <w:rPr>
          <w:lang w:val="vi-VN"/>
        </w:rPr>
      </w:pPr>
      <w:r w:rsidRPr="00515445">
        <w:rPr>
          <w:lang w:val="vi-VN"/>
        </w:rPr>
        <w:t xml:space="preserve">    }, </w:t>
      </w:r>
    </w:p>
    <w:p w14:paraId="468077AC" w14:textId="77777777" w:rsidR="00515445" w:rsidRPr="00515445" w:rsidRDefault="00515445" w:rsidP="00515445">
      <w:pPr>
        <w:rPr>
          <w:lang w:val="vi-VN"/>
        </w:rPr>
      </w:pPr>
      <w:r w:rsidRPr="00515445">
        <w:rPr>
          <w:lang w:val="vi-VN"/>
        </w:rPr>
        <w:t xml:space="preserve">    { </w:t>
      </w:r>
    </w:p>
    <w:p w14:paraId="497BD4BB" w14:textId="6FCB1741" w:rsidR="00515445" w:rsidRPr="00515445" w:rsidRDefault="00515445" w:rsidP="00515445">
      <w:pPr>
        <w:rPr>
          <w:lang w:val="vi-VN"/>
        </w:rPr>
      </w:pPr>
      <w:r w:rsidRPr="00515445">
        <w:rPr>
          <w:lang w:val="vi-VN"/>
        </w:rPr>
        <w:t xml:space="preserve">      "vn": "</w:t>
      </w:r>
      <w:del w:id="1204" w:author="Canh Duc Nguyen" w:date="2023-10-14T15:09:00Z">
        <w:r w:rsidRPr="00515445" w:rsidDel="003E6E74">
          <w:rPr>
            <w:lang w:val="vi-VN"/>
          </w:rPr>
          <w:delText xml:space="preserve">Đi chỗ </w:delText>
        </w:r>
      </w:del>
      <w:ins w:id="1205" w:author="Canh Duc Nguyen" w:date="2023-10-14T15:09:00Z">
        <w:r w:rsidR="003E6E74">
          <w:rPr>
            <w:lang w:val="vi-VN"/>
          </w:rPr>
          <w:t xml:space="preserve">Bất kể địa điểm </w:t>
        </w:r>
      </w:ins>
      <w:r w:rsidRPr="00515445">
        <w:rPr>
          <w:lang w:val="vi-VN"/>
        </w:rPr>
        <w:t xml:space="preserve">nào cô cũng gặp anh ấy.", </w:t>
      </w:r>
    </w:p>
    <w:p w14:paraId="2E9CDC35" w14:textId="77777777" w:rsidR="00515445" w:rsidRPr="00515445" w:rsidRDefault="00515445" w:rsidP="00515445">
      <w:pPr>
        <w:rPr>
          <w:lang w:val="vi-VN"/>
        </w:rPr>
      </w:pPr>
      <w:r w:rsidRPr="00515445">
        <w:rPr>
          <w:lang w:val="vi-VN"/>
        </w:rPr>
        <w:t xml:space="preserve">      "en": "She meets him wherever she goes." </w:t>
      </w:r>
    </w:p>
    <w:p w14:paraId="52B8A1AA" w14:textId="77777777" w:rsidR="00515445" w:rsidRPr="00515445" w:rsidRDefault="00515445" w:rsidP="00515445">
      <w:pPr>
        <w:rPr>
          <w:lang w:val="vi-VN"/>
        </w:rPr>
      </w:pPr>
      <w:r w:rsidRPr="00515445">
        <w:rPr>
          <w:lang w:val="vi-VN"/>
        </w:rPr>
        <w:t xml:space="preserve">    }, </w:t>
      </w:r>
    </w:p>
    <w:p w14:paraId="101ECA62" w14:textId="77777777" w:rsidR="00515445" w:rsidRPr="00515445" w:rsidRDefault="00515445" w:rsidP="00515445">
      <w:pPr>
        <w:rPr>
          <w:lang w:val="vi-VN"/>
        </w:rPr>
      </w:pPr>
      <w:r w:rsidRPr="00515445">
        <w:rPr>
          <w:lang w:val="vi-VN"/>
        </w:rPr>
        <w:t xml:space="preserve">    { </w:t>
      </w:r>
    </w:p>
    <w:p w14:paraId="0846B9FE" w14:textId="77777777" w:rsidR="00515445" w:rsidRPr="00515445" w:rsidRDefault="00515445" w:rsidP="00515445">
      <w:pPr>
        <w:rPr>
          <w:lang w:val="vi-VN"/>
        </w:rPr>
      </w:pPr>
      <w:r w:rsidRPr="00515445">
        <w:rPr>
          <w:lang w:val="vi-VN"/>
        </w:rPr>
        <w:t xml:space="preserve">      "vn": "Tôi ăn gì cũng bị dị ứng.", </w:t>
      </w:r>
    </w:p>
    <w:p w14:paraId="1C59F515" w14:textId="77777777" w:rsidR="00515445" w:rsidRPr="00515445" w:rsidRDefault="00515445" w:rsidP="00515445">
      <w:pPr>
        <w:rPr>
          <w:lang w:val="vi-VN"/>
        </w:rPr>
      </w:pPr>
      <w:r w:rsidRPr="00515445">
        <w:rPr>
          <w:lang w:val="vi-VN"/>
        </w:rPr>
        <w:t xml:space="preserve">      "en": "I'm allergic to anything I eat." </w:t>
      </w:r>
    </w:p>
    <w:p w14:paraId="421BD5C2" w14:textId="77777777" w:rsidR="00515445" w:rsidRPr="00515445" w:rsidRDefault="00515445" w:rsidP="00515445">
      <w:pPr>
        <w:rPr>
          <w:lang w:val="vi-VN"/>
        </w:rPr>
      </w:pPr>
      <w:r w:rsidRPr="00515445">
        <w:rPr>
          <w:lang w:val="vi-VN"/>
        </w:rPr>
        <w:t xml:space="preserve">    }, </w:t>
      </w:r>
    </w:p>
    <w:p w14:paraId="40E456FB" w14:textId="77777777" w:rsidR="00515445" w:rsidRPr="00515445" w:rsidRDefault="00515445" w:rsidP="00515445">
      <w:pPr>
        <w:rPr>
          <w:lang w:val="vi-VN"/>
        </w:rPr>
      </w:pPr>
      <w:r w:rsidRPr="00515445">
        <w:rPr>
          <w:lang w:val="vi-VN"/>
        </w:rPr>
        <w:t xml:space="preserve">    { </w:t>
      </w:r>
    </w:p>
    <w:p w14:paraId="12E9BD6B" w14:textId="77777777" w:rsidR="00515445" w:rsidRPr="00515445" w:rsidRDefault="00515445" w:rsidP="00515445">
      <w:pPr>
        <w:rPr>
          <w:lang w:val="vi-VN"/>
        </w:rPr>
      </w:pPr>
      <w:r w:rsidRPr="00515445">
        <w:rPr>
          <w:lang w:val="vi-VN"/>
        </w:rPr>
        <w:t xml:space="preserve">      "vn": "Anh ấy làm gì cũng thành công.", </w:t>
      </w:r>
    </w:p>
    <w:p w14:paraId="2C146A5E" w14:textId="77777777" w:rsidR="00515445" w:rsidRPr="00515445" w:rsidRDefault="00515445" w:rsidP="00515445">
      <w:pPr>
        <w:rPr>
          <w:lang w:val="vi-VN"/>
        </w:rPr>
      </w:pPr>
      <w:r w:rsidRPr="00515445">
        <w:rPr>
          <w:lang w:val="vi-VN"/>
        </w:rPr>
        <w:t xml:space="preserve">      "en": "Anything he does is successful." </w:t>
      </w:r>
    </w:p>
    <w:p w14:paraId="26417057" w14:textId="77777777" w:rsidR="00515445" w:rsidRPr="00515445" w:rsidRDefault="00515445" w:rsidP="00515445">
      <w:pPr>
        <w:rPr>
          <w:lang w:val="vi-VN"/>
        </w:rPr>
      </w:pPr>
      <w:r w:rsidRPr="00515445">
        <w:rPr>
          <w:lang w:val="vi-VN"/>
        </w:rPr>
        <w:t xml:space="preserve">    } </w:t>
      </w:r>
    </w:p>
    <w:p w14:paraId="377F8B6E" w14:textId="77777777" w:rsidR="00515445" w:rsidRPr="00515445" w:rsidRDefault="00515445" w:rsidP="00515445">
      <w:pPr>
        <w:rPr>
          <w:lang w:val="vi-VN"/>
        </w:rPr>
      </w:pPr>
      <w:r w:rsidRPr="00515445">
        <w:rPr>
          <w:lang w:val="vi-VN"/>
        </w:rPr>
        <w:t xml:space="preserve">  ] </w:t>
      </w:r>
    </w:p>
    <w:p w14:paraId="3314BBED" w14:textId="77777777" w:rsidR="00515445" w:rsidRPr="00515445" w:rsidRDefault="00515445" w:rsidP="00515445">
      <w:pPr>
        <w:rPr>
          <w:lang w:val="vi-VN"/>
        </w:rPr>
      </w:pPr>
      <w:r w:rsidRPr="00515445">
        <w:rPr>
          <w:lang w:val="vi-VN"/>
        </w:rPr>
        <w:t>}</w:t>
      </w:r>
    </w:p>
    <w:p w14:paraId="3D7A3915" w14:textId="77777777" w:rsidR="00515445" w:rsidRPr="00515445" w:rsidRDefault="00515445" w:rsidP="00515445">
      <w:pPr>
        <w:rPr>
          <w:lang w:val="vi-VN"/>
        </w:rPr>
      </w:pPr>
      <w:r w:rsidRPr="00515445">
        <w:rPr>
          <w:lang w:val="vi-VN"/>
        </w:rPr>
        <w:t>-----------------------------</w:t>
      </w:r>
    </w:p>
    <w:p w14:paraId="14ECA722" w14:textId="77777777" w:rsidR="00515445" w:rsidRPr="00515445" w:rsidRDefault="00515445" w:rsidP="00515445">
      <w:pPr>
        <w:rPr>
          <w:lang w:val="vi-VN"/>
        </w:rPr>
      </w:pPr>
      <w:r w:rsidRPr="00515445">
        <w:rPr>
          <w:lang w:val="vi-VN"/>
        </w:rPr>
        <w:t xml:space="preserve">keyword: Indefinite pronouns and adverbs with 'đấy' and 'đó' </w:t>
      </w:r>
    </w:p>
    <w:p w14:paraId="55D48849" w14:textId="77777777" w:rsidR="00515445" w:rsidRPr="00515445" w:rsidRDefault="00515445" w:rsidP="00515445">
      <w:pPr>
        <w:rPr>
          <w:lang w:val="vi-VN"/>
        </w:rPr>
      </w:pPr>
      <w:r w:rsidRPr="00515445">
        <w:rPr>
          <w:lang w:val="vi-VN"/>
        </w:rPr>
        <w:t xml:space="preserve">PROMPT: Generate grammar explanation for following Vietnamese grammar point: Indefinite pronouns and adverbs with 'đấy' and 'đó' </w:t>
      </w:r>
    </w:p>
    <w:p w14:paraId="557D368E" w14:textId="77777777" w:rsidR="00515445" w:rsidRPr="00515445" w:rsidRDefault="00515445" w:rsidP="00515445">
      <w:pPr>
        <w:rPr>
          <w:lang w:val="vi-VN"/>
        </w:rPr>
      </w:pPr>
      <w:r w:rsidRPr="00515445">
        <w:rPr>
          <w:lang w:val="vi-VN"/>
        </w:rPr>
        <w:t xml:space="preserve">RESPONSE: { </w:t>
      </w:r>
    </w:p>
    <w:p w14:paraId="3FA2BDDA" w14:textId="77777777" w:rsidR="00515445" w:rsidRPr="00515445" w:rsidRDefault="00515445" w:rsidP="00515445">
      <w:pPr>
        <w:rPr>
          <w:lang w:val="vi-VN"/>
        </w:rPr>
      </w:pPr>
      <w:r w:rsidRPr="00515445">
        <w:rPr>
          <w:lang w:val="vi-VN"/>
        </w:rPr>
        <w:t xml:space="preserve">  "title": "Indefinite pronouns and adverbs with 'đấy' and 'đó'", </w:t>
      </w:r>
    </w:p>
    <w:p w14:paraId="615A2CFC" w14:textId="77777777" w:rsidR="00515445" w:rsidRPr="00515445" w:rsidRDefault="00515445" w:rsidP="00515445">
      <w:pPr>
        <w:rPr>
          <w:lang w:val="vi-VN"/>
        </w:rPr>
      </w:pPr>
      <w:r w:rsidRPr="00515445">
        <w:rPr>
          <w:lang w:val="vi-VN"/>
        </w:rPr>
        <w:lastRenderedPageBreak/>
        <w:t xml:space="preserve">  "short_explanation": "'Đấy' and 'đó' are indefinite pronouns and adverbs often used to refer to distant objects/people or previously mentioned information.",</w:t>
      </w:r>
    </w:p>
    <w:p w14:paraId="5B7CA2C0" w14:textId="77777777" w:rsidR="00515445" w:rsidRPr="00515445" w:rsidRDefault="00515445" w:rsidP="00515445">
      <w:pPr>
        <w:rPr>
          <w:lang w:val="vi-VN"/>
        </w:rPr>
      </w:pPr>
      <w:r w:rsidRPr="00515445">
        <w:rPr>
          <w:lang w:val="vi-VN"/>
        </w:rPr>
        <w:t xml:space="preserve">  "long_explanation": "In Vietnamese, the pronouns 'đấy' and 'đó' are often used to refer to distant objects or people and to recall information mentioned before. Generally, 'đấy' is used when the speaker wants to highlight or emphasize the object, person, or information they are referring to, while 'đó' is more widely used in comparing or contrasting situations. Both are capable to stand alone as pronouns or used with nouns as demonstratives.", </w:t>
      </w:r>
    </w:p>
    <w:p w14:paraId="577C8C78" w14:textId="77777777" w:rsidR="00515445" w:rsidRPr="00515445" w:rsidRDefault="00515445" w:rsidP="00515445">
      <w:pPr>
        <w:rPr>
          <w:lang w:val="vi-VN"/>
        </w:rPr>
      </w:pPr>
      <w:r w:rsidRPr="00515445">
        <w:rPr>
          <w:lang w:val="vi-VN"/>
        </w:rPr>
        <w:t xml:space="preserve">  "formation": "Subject + Verb + Object + 'đấy/đó' or 'đấy/đó' + Noun", </w:t>
      </w:r>
    </w:p>
    <w:p w14:paraId="6025C6F0" w14:textId="77777777" w:rsidR="00515445" w:rsidRPr="00515445" w:rsidRDefault="00515445" w:rsidP="00515445">
      <w:pPr>
        <w:rPr>
          <w:lang w:val="vi-VN"/>
        </w:rPr>
      </w:pPr>
      <w:r w:rsidRPr="00515445">
        <w:rPr>
          <w:lang w:val="vi-VN"/>
        </w:rPr>
        <w:t xml:space="preserve">  "examples": [ </w:t>
      </w:r>
    </w:p>
    <w:p w14:paraId="244DBBE2" w14:textId="77777777" w:rsidR="00515445" w:rsidRPr="00515445" w:rsidRDefault="00515445" w:rsidP="00515445">
      <w:pPr>
        <w:rPr>
          <w:lang w:val="vi-VN"/>
        </w:rPr>
      </w:pPr>
      <w:r w:rsidRPr="00515445">
        <w:rPr>
          <w:lang w:val="vi-VN"/>
        </w:rPr>
        <w:t xml:space="preserve">    { </w:t>
      </w:r>
    </w:p>
    <w:p w14:paraId="552D86A5" w14:textId="1CCC7EDB" w:rsidR="00515445" w:rsidRPr="00515445" w:rsidRDefault="00515445" w:rsidP="00515445">
      <w:pPr>
        <w:rPr>
          <w:lang w:val="vi-VN"/>
        </w:rPr>
      </w:pPr>
      <w:r w:rsidRPr="00515445">
        <w:rPr>
          <w:lang w:val="vi-VN"/>
        </w:rPr>
        <w:t xml:space="preserve">      "vn": "Chiếc áo đó rất đẹp, nhưng </w:t>
      </w:r>
      <w:del w:id="1206" w:author="Canh Duc Nguyen" w:date="2023-10-14T15:09:00Z">
        <w:r w:rsidRPr="00515445" w:rsidDel="003E6E74">
          <w:rPr>
            <w:lang w:val="vi-VN"/>
          </w:rPr>
          <w:delText xml:space="preserve">mắc </w:delText>
        </w:r>
      </w:del>
      <w:ins w:id="1207" w:author="Canh Duc Nguyen" w:date="2023-10-14T15:09:00Z">
        <w:r w:rsidR="003E6E74">
          <w:rPr>
            <w:lang w:val="vi-VN"/>
          </w:rPr>
          <w:t xml:space="preserve">đắt </w:t>
        </w:r>
      </w:ins>
      <w:r w:rsidRPr="00515445">
        <w:rPr>
          <w:lang w:val="vi-VN"/>
        </w:rPr>
        <w:t xml:space="preserve">quá.", </w:t>
      </w:r>
    </w:p>
    <w:p w14:paraId="4E9354F6" w14:textId="77777777" w:rsidR="00515445" w:rsidRPr="00515445" w:rsidRDefault="00515445" w:rsidP="00515445">
      <w:pPr>
        <w:rPr>
          <w:lang w:val="vi-VN"/>
        </w:rPr>
      </w:pPr>
      <w:r w:rsidRPr="00515445">
        <w:rPr>
          <w:lang w:val="vi-VN"/>
        </w:rPr>
        <w:t xml:space="preserve">      "en": "That shirt is very beautiful, but it's too expensive." </w:t>
      </w:r>
    </w:p>
    <w:p w14:paraId="052F4639" w14:textId="77777777" w:rsidR="00515445" w:rsidRPr="00515445" w:rsidRDefault="00515445" w:rsidP="00515445">
      <w:pPr>
        <w:rPr>
          <w:lang w:val="vi-VN"/>
        </w:rPr>
      </w:pPr>
      <w:r w:rsidRPr="00515445">
        <w:rPr>
          <w:lang w:val="vi-VN"/>
        </w:rPr>
        <w:t xml:space="preserve">    }, </w:t>
      </w:r>
    </w:p>
    <w:p w14:paraId="01A5BEEB" w14:textId="77777777" w:rsidR="00515445" w:rsidRPr="00515445" w:rsidRDefault="00515445" w:rsidP="00515445">
      <w:pPr>
        <w:rPr>
          <w:lang w:val="vi-VN"/>
        </w:rPr>
      </w:pPr>
      <w:r w:rsidRPr="00515445">
        <w:rPr>
          <w:lang w:val="vi-VN"/>
        </w:rPr>
        <w:t xml:space="preserve">    { </w:t>
      </w:r>
    </w:p>
    <w:p w14:paraId="4E99F86A" w14:textId="27567F12" w:rsidR="00515445" w:rsidRPr="00515445" w:rsidRDefault="00515445" w:rsidP="00515445">
      <w:pPr>
        <w:rPr>
          <w:lang w:val="vi-VN"/>
        </w:rPr>
      </w:pPr>
      <w:r w:rsidRPr="00515445">
        <w:rPr>
          <w:lang w:val="vi-VN"/>
        </w:rPr>
        <w:t xml:space="preserve">      "vn": "Bạn gái cũ của anh ấy đó, cô ấy vừa mới đi</w:t>
      </w:r>
      <w:ins w:id="1208" w:author="Canh Duc Nguyen" w:date="2023-10-14T15:10:00Z">
        <w:r w:rsidR="003E6E74">
          <w:rPr>
            <w:lang w:val="vi-VN"/>
          </w:rPr>
          <w:t xml:space="preserve"> lướt</w:t>
        </w:r>
      </w:ins>
      <w:r w:rsidRPr="00515445">
        <w:rPr>
          <w:lang w:val="vi-VN"/>
        </w:rPr>
        <w:t xml:space="preserve"> qua.", </w:t>
      </w:r>
    </w:p>
    <w:p w14:paraId="03DBD972" w14:textId="77777777" w:rsidR="00515445" w:rsidRPr="00515445" w:rsidRDefault="00515445" w:rsidP="00515445">
      <w:pPr>
        <w:rPr>
          <w:lang w:val="vi-VN"/>
        </w:rPr>
      </w:pPr>
      <w:r w:rsidRPr="00515445">
        <w:rPr>
          <w:lang w:val="vi-VN"/>
        </w:rPr>
        <w:t xml:space="preserve">      "en": "That's his ex-girlfriend, she just went by." </w:t>
      </w:r>
    </w:p>
    <w:p w14:paraId="2431AEAD" w14:textId="77777777" w:rsidR="00515445" w:rsidRPr="00515445" w:rsidRDefault="00515445" w:rsidP="00515445">
      <w:pPr>
        <w:rPr>
          <w:lang w:val="vi-VN"/>
        </w:rPr>
      </w:pPr>
      <w:r w:rsidRPr="00515445">
        <w:rPr>
          <w:lang w:val="vi-VN"/>
        </w:rPr>
        <w:t xml:space="preserve">    },</w:t>
      </w:r>
    </w:p>
    <w:p w14:paraId="2106E888" w14:textId="77777777" w:rsidR="00515445" w:rsidRPr="00515445" w:rsidRDefault="00515445" w:rsidP="00515445">
      <w:pPr>
        <w:rPr>
          <w:lang w:val="vi-VN"/>
        </w:rPr>
      </w:pPr>
      <w:r w:rsidRPr="00515445">
        <w:rPr>
          <w:lang w:val="vi-VN"/>
        </w:rPr>
        <w:t xml:space="preserve">    { </w:t>
      </w:r>
    </w:p>
    <w:p w14:paraId="21138066" w14:textId="77777777" w:rsidR="00515445" w:rsidRPr="00515445" w:rsidRDefault="00515445" w:rsidP="00515445">
      <w:pPr>
        <w:rPr>
          <w:lang w:val="vi-VN"/>
        </w:rPr>
      </w:pPr>
      <w:r w:rsidRPr="00515445">
        <w:rPr>
          <w:lang w:val="vi-VN"/>
        </w:rPr>
        <w:t xml:space="preserve">      "vn": "Anh đang nói về cái vụ việc đấy à?", </w:t>
      </w:r>
    </w:p>
    <w:p w14:paraId="04319E7A" w14:textId="77777777" w:rsidR="00515445" w:rsidRPr="00515445" w:rsidRDefault="00515445" w:rsidP="00515445">
      <w:pPr>
        <w:rPr>
          <w:lang w:val="vi-VN"/>
        </w:rPr>
      </w:pPr>
      <w:r w:rsidRPr="00515445">
        <w:rPr>
          <w:lang w:val="vi-VN"/>
        </w:rPr>
        <w:t xml:space="preserve">      "en": "Are you talking about that event?" </w:t>
      </w:r>
    </w:p>
    <w:p w14:paraId="7E99647D" w14:textId="77777777" w:rsidR="00515445" w:rsidRPr="00515445" w:rsidRDefault="00515445" w:rsidP="00515445">
      <w:pPr>
        <w:rPr>
          <w:lang w:val="vi-VN"/>
        </w:rPr>
      </w:pPr>
      <w:r w:rsidRPr="00515445">
        <w:rPr>
          <w:lang w:val="vi-VN"/>
        </w:rPr>
        <w:t xml:space="preserve">    },</w:t>
      </w:r>
    </w:p>
    <w:p w14:paraId="5DB11C20" w14:textId="77777777" w:rsidR="00515445" w:rsidRPr="00515445" w:rsidRDefault="00515445" w:rsidP="00515445">
      <w:pPr>
        <w:rPr>
          <w:lang w:val="vi-VN"/>
        </w:rPr>
      </w:pPr>
      <w:r w:rsidRPr="00515445">
        <w:rPr>
          <w:lang w:val="vi-VN"/>
        </w:rPr>
        <w:t xml:space="preserve">    { </w:t>
      </w:r>
    </w:p>
    <w:p w14:paraId="6E90D61B" w14:textId="2C57CACE" w:rsidR="00515445" w:rsidRPr="00515445" w:rsidRDefault="00515445" w:rsidP="00515445">
      <w:pPr>
        <w:rPr>
          <w:lang w:val="vi-VN"/>
        </w:rPr>
      </w:pPr>
      <w:r w:rsidRPr="00515445">
        <w:rPr>
          <w:lang w:val="vi-VN"/>
        </w:rPr>
        <w:t xml:space="preserve">      "vn": "Cô ấy </w:t>
      </w:r>
      <w:del w:id="1209" w:author="Canh Duc Nguyen" w:date="2023-10-14T15:10:00Z">
        <w:r w:rsidRPr="00515445" w:rsidDel="003E6E74">
          <w:rPr>
            <w:lang w:val="vi-VN"/>
          </w:rPr>
          <w:delText>đó</w:delText>
        </w:r>
      </w:del>
      <w:ins w:id="1210" w:author="Canh Duc Nguyen" w:date="2023-10-14T15:10:00Z">
        <w:r w:rsidR="003E6E74">
          <w:rPr>
            <w:lang w:val="vi-VN"/>
          </w:rPr>
          <w:t>đấy</w:t>
        </w:r>
      </w:ins>
      <w:r w:rsidRPr="00515445">
        <w:rPr>
          <w:lang w:val="vi-VN"/>
        </w:rPr>
        <w:t xml:space="preserve">, </w:t>
      </w:r>
      <w:ins w:id="1211" w:author="Canh Duc Nguyen" w:date="2023-10-14T15:10:00Z">
        <w:r w:rsidR="003E6E74">
          <w:rPr>
            <w:lang w:val="vi-VN"/>
          </w:rPr>
          <w:t xml:space="preserve">là </w:t>
        </w:r>
      </w:ins>
      <w:r w:rsidRPr="00515445">
        <w:rPr>
          <w:lang w:val="vi-VN"/>
        </w:rPr>
        <w:t xml:space="preserve">người đang đứng cạnh bức tranh.", </w:t>
      </w:r>
    </w:p>
    <w:p w14:paraId="4572CBE2" w14:textId="77777777" w:rsidR="00515445" w:rsidRPr="00515445" w:rsidRDefault="00515445" w:rsidP="00515445">
      <w:pPr>
        <w:rPr>
          <w:lang w:val="vi-VN"/>
        </w:rPr>
      </w:pPr>
      <w:r w:rsidRPr="00515445">
        <w:rPr>
          <w:lang w:val="vi-VN"/>
        </w:rPr>
        <w:t xml:space="preserve">      "en": "That's her, the one standing next to the painting." </w:t>
      </w:r>
    </w:p>
    <w:p w14:paraId="60048387" w14:textId="77777777" w:rsidR="00515445" w:rsidRPr="00515445" w:rsidRDefault="00515445" w:rsidP="00515445">
      <w:pPr>
        <w:rPr>
          <w:lang w:val="vi-VN"/>
        </w:rPr>
      </w:pPr>
      <w:r w:rsidRPr="00515445">
        <w:rPr>
          <w:lang w:val="vi-VN"/>
        </w:rPr>
        <w:t xml:space="preserve">    }  </w:t>
      </w:r>
    </w:p>
    <w:p w14:paraId="2836B77F" w14:textId="77777777" w:rsidR="00515445" w:rsidRPr="00515445" w:rsidRDefault="00515445" w:rsidP="00515445">
      <w:pPr>
        <w:rPr>
          <w:lang w:val="vi-VN"/>
        </w:rPr>
      </w:pPr>
      <w:r w:rsidRPr="00515445">
        <w:rPr>
          <w:lang w:val="vi-VN"/>
        </w:rPr>
        <w:t xml:space="preserve">  ] </w:t>
      </w:r>
    </w:p>
    <w:p w14:paraId="562A5ABA" w14:textId="77777777" w:rsidR="00515445" w:rsidRPr="00515445" w:rsidRDefault="00515445" w:rsidP="00515445">
      <w:pPr>
        <w:rPr>
          <w:lang w:val="vi-VN"/>
        </w:rPr>
      </w:pPr>
      <w:r w:rsidRPr="00515445">
        <w:rPr>
          <w:lang w:val="vi-VN"/>
        </w:rPr>
        <w:t>}</w:t>
      </w:r>
    </w:p>
    <w:p w14:paraId="31E77860" w14:textId="77777777" w:rsidR="00515445" w:rsidRPr="00515445" w:rsidRDefault="00515445" w:rsidP="00515445">
      <w:pPr>
        <w:rPr>
          <w:lang w:val="vi-VN"/>
        </w:rPr>
      </w:pPr>
      <w:r w:rsidRPr="00515445">
        <w:rPr>
          <w:lang w:val="vi-VN"/>
        </w:rPr>
        <w:t>-----------------------------</w:t>
      </w:r>
    </w:p>
    <w:p w14:paraId="1801B672" w14:textId="77777777" w:rsidR="00515445" w:rsidRPr="00515445" w:rsidRDefault="00515445" w:rsidP="00515445">
      <w:pPr>
        <w:rPr>
          <w:lang w:val="vi-VN"/>
        </w:rPr>
      </w:pPr>
      <w:r w:rsidRPr="00515445">
        <w:rPr>
          <w:lang w:val="vi-VN"/>
        </w:rPr>
        <w:t xml:space="preserve">keyword: Initial particle 'à' </w:t>
      </w:r>
    </w:p>
    <w:p w14:paraId="14C0F667" w14:textId="77777777" w:rsidR="00515445" w:rsidRPr="00515445" w:rsidRDefault="00515445" w:rsidP="00515445">
      <w:pPr>
        <w:rPr>
          <w:lang w:val="vi-VN"/>
        </w:rPr>
      </w:pPr>
      <w:r w:rsidRPr="00515445">
        <w:rPr>
          <w:lang w:val="vi-VN"/>
        </w:rPr>
        <w:t xml:space="preserve">PROMPT: Generate grammar explanation for following Vietnamese grammar point: Initial particle 'à' </w:t>
      </w:r>
    </w:p>
    <w:p w14:paraId="49B98FBB" w14:textId="77777777" w:rsidR="00515445" w:rsidRPr="00515445" w:rsidRDefault="00515445" w:rsidP="00515445">
      <w:pPr>
        <w:rPr>
          <w:lang w:val="vi-VN"/>
        </w:rPr>
      </w:pPr>
      <w:r w:rsidRPr="00515445">
        <w:rPr>
          <w:lang w:val="vi-VN"/>
        </w:rPr>
        <w:t xml:space="preserve">RESPONSE: { </w:t>
      </w:r>
    </w:p>
    <w:p w14:paraId="6ECBC941" w14:textId="77777777" w:rsidR="00515445" w:rsidRPr="00515445" w:rsidRDefault="00515445" w:rsidP="00515445">
      <w:pPr>
        <w:rPr>
          <w:lang w:val="vi-VN"/>
        </w:rPr>
      </w:pPr>
      <w:r w:rsidRPr="00515445">
        <w:rPr>
          <w:lang w:val="vi-VN"/>
        </w:rPr>
        <w:t xml:space="preserve">  "title": "Initial particle 'à'", </w:t>
      </w:r>
    </w:p>
    <w:p w14:paraId="1AF4B807" w14:textId="77777777" w:rsidR="00515445" w:rsidRPr="00515445" w:rsidRDefault="00515445" w:rsidP="00515445">
      <w:pPr>
        <w:rPr>
          <w:lang w:val="vi-VN"/>
        </w:rPr>
      </w:pPr>
      <w:r w:rsidRPr="00515445">
        <w:rPr>
          <w:lang w:val="vi-VN"/>
        </w:rPr>
        <w:t xml:space="preserve">  "short_explanation": "Used to express realization or surprise.", </w:t>
      </w:r>
    </w:p>
    <w:p w14:paraId="3944B04C" w14:textId="77777777" w:rsidR="00515445" w:rsidRPr="00515445" w:rsidRDefault="00515445" w:rsidP="00515445">
      <w:pPr>
        <w:rPr>
          <w:lang w:val="vi-VN"/>
        </w:rPr>
      </w:pPr>
      <w:r w:rsidRPr="00515445">
        <w:rPr>
          <w:lang w:val="vi-VN"/>
        </w:rPr>
        <w:t xml:space="preserve">  "long_explanation": "The Vietnamese word 'à' is an initial particle used at the beginning of a sentence to express realization or surprise. The closest English equivalent would be 'Oh' or 'Ah'. It can be used when someone suddenly understands something or remembers some information.", </w:t>
      </w:r>
    </w:p>
    <w:p w14:paraId="1B2C1F97" w14:textId="77777777" w:rsidR="00515445" w:rsidRPr="00515445" w:rsidRDefault="00515445" w:rsidP="00515445">
      <w:pPr>
        <w:rPr>
          <w:lang w:val="vi-VN"/>
        </w:rPr>
      </w:pPr>
      <w:r w:rsidRPr="00515445">
        <w:rPr>
          <w:lang w:val="vi-VN"/>
        </w:rPr>
        <w:t xml:space="preserve">  "formation": "example of grammar formation for given grammar point", </w:t>
      </w:r>
    </w:p>
    <w:p w14:paraId="06C49E61" w14:textId="77777777" w:rsidR="00515445" w:rsidRPr="00515445" w:rsidRDefault="00515445" w:rsidP="00515445">
      <w:pPr>
        <w:rPr>
          <w:lang w:val="vi-VN"/>
        </w:rPr>
      </w:pPr>
      <w:r w:rsidRPr="00515445">
        <w:rPr>
          <w:lang w:val="vi-VN"/>
        </w:rPr>
        <w:t xml:space="preserve">  "examples": [ </w:t>
      </w:r>
    </w:p>
    <w:p w14:paraId="3FFC9D65" w14:textId="77777777" w:rsidR="00515445" w:rsidRPr="00515445" w:rsidRDefault="00515445" w:rsidP="00515445">
      <w:pPr>
        <w:rPr>
          <w:lang w:val="vi-VN"/>
        </w:rPr>
      </w:pPr>
      <w:r w:rsidRPr="00515445">
        <w:rPr>
          <w:lang w:val="vi-VN"/>
        </w:rPr>
        <w:t xml:space="preserve">    { </w:t>
      </w:r>
    </w:p>
    <w:p w14:paraId="592F0155" w14:textId="77777777" w:rsidR="00515445" w:rsidRPr="00515445" w:rsidRDefault="00515445" w:rsidP="00515445">
      <w:pPr>
        <w:rPr>
          <w:lang w:val="vi-VN"/>
        </w:rPr>
      </w:pPr>
      <w:r w:rsidRPr="00515445">
        <w:rPr>
          <w:lang w:val="vi-VN"/>
        </w:rPr>
        <w:t xml:space="preserve">      "vn": "À, tôi nhớ ra rồi. Tôi đã để ví ở nhà.", </w:t>
      </w:r>
    </w:p>
    <w:p w14:paraId="7B530B51" w14:textId="77777777" w:rsidR="00515445" w:rsidRPr="00515445" w:rsidRDefault="00515445" w:rsidP="00515445">
      <w:pPr>
        <w:rPr>
          <w:lang w:val="vi-VN"/>
        </w:rPr>
      </w:pPr>
      <w:r w:rsidRPr="00515445">
        <w:rPr>
          <w:lang w:val="vi-VN"/>
        </w:rPr>
        <w:t xml:space="preserve">      "en": "Ah, I remember now. I left my wallet at home.", </w:t>
      </w:r>
    </w:p>
    <w:p w14:paraId="3BE622C7" w14:textId="77777777" w:rsidR="00515445" w:rsidRPr="00515445" w:rsidRDefault="00515445" w:rsidP="00515445">
      <w:pPr>
        <w:rPr>
          <w:lang w:val="vi-VN"/>
        </w:rPr>
      </w:pPr>
      <w:r w:rsidRPr="00515445">
        <w:rPr>
          <w:lang w:val="vi-VN"/>
        </w:rPr>
        <w:t xml:space="preserve">    }, </w:t>
      </w:r>
    </w:p>
    <w:p w14:paraId="06D10BFB" w14:textId="77777777" w:rsidR="00515445" w:rsidRPr="00515445" w:rsidRDefault="00515445" w:rsidP="00515445">
      <w:pPr>
        <w:rPr>
          <w:lang w:val="vi-VN"/>
        </w:rPr>
      </w:pPr>
      <w:r w:rsidRPr="00515445">
        <w:rPr>
          <w:lang w:val="vi-VN"/>
        </w:rPr>
        <w:lastRenderedPageBreak/>
        <w:t xml:space="preserve">    { </w:t>
      </w:r>
    </w:p>
    <w:p w14:paraId="1CC54DF0" w14:textId="77777777" w:rsidR="00515445" w:rsidRPr="00515445" w:rsidRDefault="00515445" w:rsidP="00515445">
      <w:pPr>
        <w:rPr>
          <w:lang w:val="vi-VN"/>
        </w:rPr>
      </w:pPr>
      <w:r w:rsidRPr="00515445">
        <w:rPr>
          <w:lang w:val="vi-VN"/>
        </w:rPr>
        <w:t xml:space="preserve">      "vn": "À, đúng rồi. Hôm nay là sinh nhật của anh ấy.", </w:t>
      </w:r>
    </w:p>
    <w:p w14:paraId="584BBB0A" w14:textId="77777777" w:rsidR="00515445" w:rsidRPr="00515445" w:rsidRDefault="00515445" w:rsidP="00515445">
      <w:pPr>
        <w:rPr>
          <w:lang w:val="vi-VN"/>
        </w:rPr>
      </w:pPr>
      <w:r w:rsidRPr="00515445">
        <w:rPr>
          <w:lang w:val="vi-VN"/>
        </w:rPr>
        <w:t xml:space="preserve">      "en": "Oh, that's right. Today is his birthday.", </w:t>
      </w:r>
    </w:p>
    <w:p w14:paraId="6C535A14" w14:textId="77777777" w:rsidR="00515445" w:rsidRPr="00515445" w:rsidRDefault="00515445" w:rsidP="00515445">
      <w:pPr>
        <w:rPr>
          <w:lang w:val="vi-VN"/>
        </w:rPr>
      </w:pPr>
      <w:r w:rsidRPr="00515445">
        <w:rPr>
          <w:lang w:val="vi-VN"/>
        </w:rPr>
        <w:t xml:space="preserve">    }, </w:t>
      </w:r>
    </w:p>
    <w:p w14:paraId="54B39D3D" w14:textId="77777777" w:rsidR="00515445" w:rsidRPr="00515445" w:rsidRDefault="00515445" w:rsidP="00515445">
      <w:pPr>
        <w:rPr>
          <w:lang w:val="vi-VN"/>
        </w:rPr>
      </w:pPr>
      <w:r w:rsidRPr="00515445">
        <w:rPr>
          <w:lang w:val="vi-VN"/>
        </w:rPr>
        <w:t xml:space="preserve">    { </w:t>
      </w:r>
    </w:p>
    <w:p w14:paraId="09A3FD43" w14:textId="77777777" w:rsidR="00515445" w:rsidRPr="00515445" w:rsidRDefault="00515445" w:rsidP="00515445">
      <w:pPr>
        <w:rPr>
          <w:lang w:val="vi-VN"/>
        </w:rPr>
      </w:pPr>
      <w:r w:rsidRPr="00515445">
        <w:rPr>
          <w:lang w:val="vi-VN"/>
        </w:rPr>
        <w:t xml:space="preserve">      "vn": "À, tôi đã hiểu điều bạn đang nói.", </w:t>
      </w:r>
    </w:p>
    <w:p w14:paraId="7337AD7B" w14:textId="77777777" w:rsidR="00515445" w:rsidRPr="00515445" w:rsidRDefault="00515445" w:rsidP="00515445">
      <w:pPr>
        <w:rPr>
          <w:lang w:val="vi-VN"/>
        </w:rPr>
      </w:pPr>
      <w:r w:rsidRPr="00515445">
        <w:rPr>
          <w:lang w:val="vi-VN"/>
        </w:rPr>
        <w:t xml:space="preserve">      "en": "Ah, I understand what you're saying.", </w:t>
      </w:r>
    </w:p>
    <w:p w14:paraId="3A074617" w14:textId="77777777" w:rsidR="00515445" w:rsidRPr="00515445" w:rsidRDefault="00515445" w:rsidP="00515445">
      <w:pPr>
        <w:rPr>
          <w:lang w:val="vi-VN"/>
        </w:rPr>
      </w:pPr>
      <w:r w:rsidRPr="00515445">
        <w:rPr>
          <w:lang w:val="vi-VN"/>
        </w:rPr>
        <w:t xml:space="preserve">    }, </w:t>
      </w:r>
    </w:p>
    <w:p w14:paraId="4418A451" w14:textId="77777777" w:rsidR="00515445" w:rsidRPr="00515445" w:rsidRDefault="00515445" w:rsidP="00515445">
      <w:pPr>
        <w:rPr>
          <w:lang w:val="vi-VN"/>
        </w:rPr>
      </w:pPr>
      <w:r w:rsidRPr="00515445">
        <w:rPr>
          <w:lang w:val="vi-VN"/>
        </w:rPr>
        <w:t xml:space="preserve">    { </w:t>
      </w:r>
    </w:p>
    <w:p w14:paraId="0064879A" w14:textId="2F0F2430" w:rsidR="00515445" w:rsidRPr="00515445" w:rsidRDefault="00515445" w:rsidP="00515445">
      <w:pPr>
        <w:rPr>
          <w:lang w:val="vi-VN"/>
        </w:rPr>
      </w:pPr>
      <w:r w:rsidRPr="00515445">
        <w:rPr>
          <w:lang w:val="vi-VN"/>
        </w:rPr>
        <w:t xml:space="preserve">      "vn": "À, tôi cần phải mua sữa </w:t>
      </w:r>
      <w:ins w:id="1212" w:author="Canh Duc Nguyen" w:date="2023-10-14T15:11:00Z">
        <w:r w:rsidR="003E6E74">
          <w:rPr>
            <w:lang w:val="vi-VN"/>
          </w:rPr>
          <w:t xml:space="preserve">trên đường </w:t>
        </w:r>
      </w:ins>
      <w:del w:id="1213" w:author="Canh Duc Nguyen" w:date="2023-10-14T15:11:00Z">
        <w:r w:rsidRPr="00515445" w:rsidDel="003E6E74">
          <w:rPr>
            <w:lang w:val="vi-VN"/>
          </w:rPr>
          <w:delText xml:space="preserve">trở </w:delText>
        </w:r>
      </w:del>
      <w:r w:rsidRPr="00515445">
        <w:rPr>
          <w:lang w:val="vi-VN"/>
        </w:rPr>
        <w:t>về</w:t>
      </w:r>
      <w:ins w:id="1214" w:author="Canh Duc Nguyen" w:date="2023-10-14T15:11:00Z">
        <w:r w:rsidR="003E6E74">
          <w:rPr>
            <w:lang w:val="vi-VN"/>
          </w:rPr>
          <w:t xml:space="preserve"> nhà</w:t>
        </w:r>
      </w:ins>
      <w:r w:rsidRPr="00515445">
        <w:rPr>
          <w:lang w:val="vi-VN"/>
        </w:rPr>
        <w:t xml:space="preserve">.", </w:t>
      </w:r>
    </w:p>
    <w:p w14:paraId="2BB2E00F" w14:textId="77777777" w:rsidR="00515445" w:rsidRPr="00515445" w:rsidRDefault="00515445" w:rsidP="00515445">
      <w:pPr>
        <w:rPr>
          <w:lang w:val="vi-VN"/>
        </w:rPr>
      </w:pPr>
      <w:r w:rsidRPr="00515445">
        <w:rPr>
          <w:lang w:val="vi-VN"/>
        </w:rPr>
        <w:t xml:space="preserve">      "en": "Oh, I need to buy milk on the way home.", </w:t>
      </w:r>
    </w:p>
    <w:p w14:paraId="084A7360" w14:textId="77777777" w:rsidR="00515445" w:rsidRPr="00515445" w:rsidRDefault="00515445" w:rsidP="00515445">
      <w:pPr>
        <w:rPr>
          <w:lang w:val="vi-VN"/>
        </w:rPr>
      </w:pPr>
      <w:r w:rsidRPr="00515445">
        <w:rPr>
          <w:lang w:val="vi-VN"/>
        </w:rPr>
        <w:t xml:space="preserve">    } </w:t>
      </w:r>
    </w:p>
    <w:p w14:paraId="2B38D629" w14:textId="77777777" w:rsidR="00515445" w:rsidRPr="00515445" w:rsidRDefault="00515445" w:rsidP="00515445">
      <w:pPr>
        <w:rPr>
          <w:lang w:val="vi-VN"/>
        </w:rPr>
      </w:pPr>
      <w:r w:rsidRPr="00515445">
        <w:rPr>
          <w:lang w:val="vi-VN"/>
        </w:rPr>
        <w:t xml:space="preserve">  ] </w:t>
      </w:r>
    </w:p>
    <w:p w14:paraId="3E7CA3C8" w14:textId="77777777" w:rsidR="00515445" w:rsidRPr="00515445" w:rsidRDefault="00515445" w:rsidP="00515445">
      <w:pPr>
        <w:rPr>
          <w:lang w:val="vi-VN"/>
        </w:rPr>
      </w:pPr>
      <w:r w:rsidRPr="00515445">
        <w:rPr>
          <w:lang w:val="vi-VN"/>
        </w:rPr>
        <w:t>}</w:t>
      </w:r>
    </w:p>
    <w:p w14:paraId="4EA41509" w14:textId="77777777" w:rsidR="00515445" w:rsidRPr="00515445" w:rsidRDefault="00515445" w:rsidP="00515445">
      <w:pPr>
        <w:rPr>
          <w:lang w:val="vi-VN"/>
        </w:rPr>
      </w:pPr>
      <w:r w:rsidRPr="00515445">
        <w:rPr>
          <w:lang w:val="vi-VN"/>
        </w:rPr>
        <w:t>-----------------------------</w:t>
      </w:r>
    </w:p>
    <w:p w14:paraId="07C7CAE5" w14:textId="77777777" w:rsidR="00515445" w:rsidRPr="00515445" w:rsidRDefault="00515445" w:rsidP="00515445">
      <w:pPr>
        <w:rPr>
          <w:lang w:val="vi-VN"/>
        </w:rPr>
      </w:pPr>
      <w:r w:rsidRPr="00515445">
        <w:rPr>
          <w:lang w:val="vi-VN"/>
        </w:rPr>
        <w:t xml:space="preserve">keyword: Initial particle 'thưa' </w:t>
      </w:r>
    </w:p>
    <w:p w14:paraId="16BF77C1" w14:textId="77777777" w:rsidR="00515445" w:rsidRPr="00515445" w:rsidRDefault="00515445" w:rsidP="00515445">
      <w:pPr>
        <w:rPr>
          <w:lang w:val="vi-VN"/>
        </w:rPr>
      </w:pPr>
      <w:r w:rsidRPr="00515445">
        <w:rPr>
          <w:lang w:val="vi-VN"/>
        </w:rPr>
        <w:t xml:space="preserve">PROMPT: Generate grammar explanation for following Vietnamese grammar point: Initial particle 'thưa' </w:t>
      </w:r>
    </w:p>
    <w:p w14:paraId="4A61E24E" w14:textId="77777777" w:rsidR="00515445" w:rsidRPr="00515445" w:rsidRDefault="00515445" w:rsidP="00515445">
      <w:pPr>
        <w:rPr>
          <w:lang w:val="vi-VN"/>
        </w:rPr>
      </w:pPr>
      <w:r w:rsidRPr="00515445">
        <w:rPr>
          <w:lang w:val="vi-VN"/>
        </w:rPr>
        <w:t xml:space="preserve">RESPONSE: { </w:t>
      </w:r>
    </w:p>
    <w:p w14:paraId="2833B735" w14:textId="77777777" w:rsidR="00515445" w:rsidRPr="00515445" w:rsidRDefault="00515445" w:rsidP="00515445">
      <w:pPr>
        <w:rPr>
          <w:lang w:val="vi-VN"/>
        </w:rPr>
      </w:pPr>
      <w:r w:rsidRPr="00515445">
        <w:rPr>
          <w:lang w:val="vi-VN"/>
        </w:rPr>
        <w:t xml:space="preserve">  "title": "Initial particle 'thưa'", </w:t>
      </w:r>
    </w:p>
    <w:p w14:paraId="6308432B" w14:textId="77777777" w:rsidR="00515445" w:rsidRPr="00515445" w:rsidRDefault="00515445" w:rsidP="00515445">
      <w:pPr>
        <w:rPr>
          <w:lang w:val="vi-VN"/>
        </w:rPr>
      </w:pPr>
      <w:r w:rsidRPr="00515445">
        <w:rPr>
          <w:lang w:val="vi-VN"/>
        </w:rPr>
        <w:t xml:space="preserve">  "short_explanation": "Used to show politeness and respect in a conversation.", </w:t>
      </w:r>
    </w:p>
    <w:p w14:paraId="4F05BD6F" w14:textId="77777777" w:rsidR="00515445" w:rsidRPr="00515445" w:rsidRDefault="00515445" w:rsidP="00515445">
      <w:pPr>
        <w:rPr>
          <w:lang w:val="vi-VN"/>
        </w:rPr>
      </w:pPr>
      <w:r w:rsidRPr="00515445">
        <w:rPr>
          <w:lang w:val="vi-VN"/>
        </w:rPr>
        <w:t xml:space="preserve">  "long_explanation": "The Vietnamese grammar particle 'thưa' is usually placed at the beginning of a sentence as a way to express politeness and respect towards the listener. It's particularly used when speaking to elders, superiors, or those in an authoritative position. It is somewhat equivalent to 'Sir' or 'Madam' in English.", </w:t>
      </w:r>
    </w:p>
    <w:p w14:paraId="2A412BFC" w14:textId="77777777" w:rsidR="00515445" w:rsidRPr="00515445" w:rsidRDefault="00515445" w:rsidP="00515445">
      <w:pPr>
        <w:rPr>
          <w:lang w:val="vi-VN"/>
        </w:rPr>
      </w:pPr>
      <w:r w:rsidRPr="00515445">
        <w:rPr>
          <w:lang w:val="vi-VN"/>
        </w:rPr>
        <w:t xml:space="preserve">  "formation": "thưa + {person being addressed} + {sentence}", </w:t>
      </w:r>
    </w:p>
    <w:p w14:paraId="2141222A" w14:textId="77777777" w:rsidR="00515445" w:rsidRPr="00515445" w:rsidRDefault="00515445" w:rsidP="00515445">
      <w:pPr>
        <w:rPr>
          <w:lang w:val="vi-VN"/>
        </w:rPr>
      </w:pPr>
      <w:r w:rsidRPr="00515445">
        <w:rPr>
          <w:lang w:val="vi-VN"/>
        </w:rPr>
        <w:t xml:space="preserve">  "examples": [ </w:t>
      </w:r>
    </w:p>
    <w:p w14:paraId="5AC860E6" w14:textId="77777777" w:rsidR="00515445" w:rsidRPr="00515445" w:rsidRDefault="00515445" w:rsidP="00515445">
      <w:pPr>
        <w:rPr>
          <w:lang w:val="vi-VN"/>
        </w:rPr>
      </w:pPr>
      <w:r w:rsidRPr="00515445">
        <w:rPr>
          <w:lang w:val="vi-VN"/>
        </w:rPr>
        <w:t xml:space="preserve">    { </w:t>
      </w:r>
    </w:p>
    <w:p w14:paraId="543A47DF" w14:textId="7004EC0A" w:rsidR="00515445" w:rsidRPr="00515445" w:rsidRDefault="00515445" w:rsidP="00515445">
      <w:pPr>
        <w:rPr>
          <w:lang w:val="vi-VN"/>
        </w:rPr>
      </w:pPr>
      <w:r w:rsidRPr="00515445">
        <w:rPr>
          <w:lang w:val="vi-VN"/>
        </w:rPr>
        <w:t xml:space="preserve">      "vn": "Thưa cô,</w:t>
      </w:r>
      <w:ins w:id="1215" w:author="Canh Duc Nguyen" w:date="2023-10-14T15:53:00Z">
        <w:r w:rsidR="00C0182E">
          <w:rPr>
            <w:lang w:val="vi-VN"/>
          </w:rPr>
          <w:t xml:space="preserve"> em</w:t>
        </w:r>
      </w:ins>
      <w:del w:id="1216" w:author="Canh Duc Nguyen" w:date="2023-10-14T15:53:00Z">
        <w:r w:rsidRPr="00515445" w:rsidDel="00C0182E">
          <w:rPr>
            <w:lang w:val="vi-VN"/>
          </w:rPr>
          <w:delText xml:space="preserve"> tôi</w:delText>
        </w:r>
      </w:del>
      <w:r w:rsidRPr="00515445">
        <w:rPr>
          <w:lang w:val="vi-VN"/>
        </w:rPr>
        <w:t xml:space="preserve"> có thể vào phòng học ngay bây giờ được không?", </w:t>
      </w:r>
    </w:p>
    <w:p w14:paraId="5AE41A90" w14:textId="77777777" w:rsidR="00515445" w:rsidRPr="00515445" w:rsidRDefault="00515445" w:rsidP="00515445">
      <w:pPr>
        <w:rPr>
          <w:lang w:val="vi-VN"/>
        </w:rPr>
      </w:pPr>
      <w:r w:rsidRPr="00515445">
        <w:rPr>
          <w:lang w:val="vi-VN"/>
        </w:rPr>
        <w:t xml:space="preserve">      "en": "Ma'am, may I enter the classroom now?" </w:t>
      </w:r>
    </w:p>
    <w:p w14:paraId="7BDBFD5F" w14:textId="77777777" w:rsidR="00515445" w:rsidRPr="00515445" w:rsidRDefault="00515445" w:rsidP="00515445">
      <w:pPr>
        <w:rPr>
          <w:lang w:val="vi-VN"/>
        </w:rPr>
      </w:pPr>
      <w:r w:rsidRPr="00515445">
        <w:rPr>
          <w:lang w:val="vi-VN"/>
        </w:rPr>
        <w:t xml:space="preserve">    }, </w:t>
      </w:r>
    </w:p>
    <w:p w14:paraId="41941767" w14:textId="77777777" w:rsidR="00515445" w:rsidRPr="00515445" w:rsidRDefault="00515445" w:rsidP="00515445">
      <w:pPr>
        <w:rPr>
          <w:lang w:val="vi-VN"/>
        </w:rPr>
      </w:pPr>
      <w:r w:rsidRPr="00515445">
        <w:rPr>
          <w:lang w:val="vi-VN"/>
        </w:rPr>
        <w:t xml:space="preserve">    { </w:t>
      </w:r>
    </w:p>
    <w:p w14:paraId="6952A7DA" w14:textId="7B091527" w:rsidR="00515445" w:rsidRPr="00515445" w:rsidRDefault="00515445" w:rsidP="00515445">
      <w:pPr>
        <w:rPr>
          <w:lang w:val="vi-VN"/>
        </w:rPr>
      </w:pPr>
      <w:r w:rsidRPr="00515445">
        <w:rPr>
          <w:lang w:val="vi-VN"/>
        </w:rPr>
        <w:t xml:space="preserve">      "vn": "Thưa thầy, </w:t>
      </w:r>
      <w:ins w:id="1217" w:author="Canh Duc Nguyen" w:date="2023-10-14T15:54:00Z">
        <w:r w:rsidR="00C0182E">
          <w:rPr>
            <w:lang w:val="vi-VN"/>
          </w:rPr>
          <w:t xml:space="preserve">thầy </w:t>
        </w:r>
      </w:ins>
      <w:r w:rsidRPr="00515445">
        <w:rPr>
          <w:lang w:val="vi-VN"/>
        </w:rPr>
        <w:t>có thể giải thích lại bài giảng hôm qua được không</w:t>
      </w:r>
      <w:ins w:id="1218" w:author="Canh Duc Nguyen" w:date="2023-10-14T15:54:00Z">
        <w:r w:rsidR="00C0182E">
          <w:rPr>
            <w:lang w:val="vi-VN"/>
          </w:rPr>
          <w:t xml:space="preserve"> ạ</w:t>
        </w:r>
      </w:ins>
      <w:r w:rsidRPr="00515445">
        <w:rPr>
          <w:lang w:val="vi-VN"/>
        </w:rPr>
        <w:t xml:space="preserve">?", </w:t>
      </w:r>
    </w:p>
    <w:p w14:paraId="22FE4371" w14:textId="77777777" w:rsidR="00515445" w:rsidRPr="00515445" w:rsidRDefault="00515445" w:rsidP="00515445">
      <w:pPr>
        <w:rPr>
          <w:lang w:val="vi-VN"/>
        </w:rPr>
      </w:pPr>
      <w:r w:rsidRPr="00515445">
        <w:rPr>
          <w:lang w:val="vi-VN"/>
        </w:rPr>
        <w:t xml:space="preserve">      "en": "Sir, could you please explain yesterday's lecture again?" </w:t>
      </w:r>
    </w:p>
    <w:p w14:paraId="0F6E1973" w14:textId="77777777" w:rsidR="00515445" w:rsidRPr="00515445" w:rsidRDefault="00515445" w:rsidP="00515445">
      <w:pPr>
        <w:rPr>
          <w:lang w:val="vi-VN"/>
        </w:rPr>
      </w:pPr>
      <w:r w:rsidRPr="00515445">
        <w:rPr>
          <w:lang w:val="vi-VN"/>
        </w:rPr>
        <w:t xml:space="preserve">    }, </w:t>
      </w:r>
    </w:p>
    <w:p w14:paraId="0DD30AA0" w14:textId="77777777" w:rsidR="00515445" w:rsidRPr="00515445" w:rsidRDefault="00515445" w:rsidP="00515445">
      <w:pPr>
        <w:rPr>
          <w:lang w:val="vi-VN"/>
        </w:rPr>
      </w:pPr>
      <w:r w:rsidRPr="00515445">
        <w:rPr>
          <w:lang w:val="vi-VN"/>
        </w:rPr>
        <w:t xml:space="preserve">    { </w:t>
      </w:r>
    </w:p>
    <w:p w14:paraId="744B584A" w14:textId="42AE694F" w:rsidR="00515445" w:rsidRPr="00515445" w:rsidRDefault="00515445" w:rsidP="00515445">
      <w:pPr>
        <w:rPr>
          <w:lang w:val="vi-VN"/>
        </w:rPr>
      </w:pPr>
      <w:r w:rsidRPr="00515445">
        <w:rPr>
          <w:lang w:val="vi-VN"/>
        </w:rPr>
        <w:t xml:space="preserve">      "vn": "Thưa bác, dạo này </w:t>
      </w:r>
      <w:del w:id="1219" w:author="Canh Duc Nguyen" w:date="2023-10-14T16:04:00Z">
        <w:r w:rsidRPr="00515445" w:rsidDel="000E1E00">
          <w:rPr>
            <w:lang w:val="vi-VN"/>
          </w:rPr>
          <w:delText>sức khỏe thế nào</w:delText>
        </w:r>
      </w:del>
      <w:ins w:id="1220" w:author="Canh Duc Nguyen" w:date="2023-10-14T16:04:00Z">
        <w:r w:rsidR="000E1E00">
          <w:rPr>
            <w:lang w:val="vi-VN"/>
          </w:rPr>
          <w:t>bác khoẻ chứ ạ</w:t>
        </w:r>
      </w:ins>
      <w:r w:rsidRPr="00515445">
        <w:rPr>
          <w:lang w:val="vi-VN"/>
        </w:rPr>
        <w:t xml:space="preserve">?", </w:t>
      </w:r>
    </w:p>
    <w:p w14:paraId="0987099E" w14:textId="77777777" w:rsidR="00515445" w:rsidRPr="00515445" w:rsidRDefault="00515445" w:rsidP="00515445">
      <w:pPr>
        <w:rPr>
          <w:lang w:val="vi-VN"/>
        </w:rPr>
      </w:pPr>
      <w:r w:rsidRPr="00515445">
        <w:rPr>
          <w:lang w:val="vi-VN"/>
        </w:rPr>
        <w:t xml:space="preserve">      "en": "Sir, how have your health been recently?" </w:t>
      </w:r>
    </w:p>
    <w:p w14:paraId="1C88BA1B" w14:textId="77777777" w:rsidR="00515445" w:rsidRPr="00515445" w:rsidRDefault="00515445" w:rsidP="00515445">
      <w:pPr>
        <w:rPr>
          <w:lang w:val="vi-VN"/>
        </w:rPr>
      </w:pPr>
      <w:r w:rsidRPr="00515445">
        <w:rPr>
          <w:lang w:val="vi-VN"/>
        </w:rPr>
        <w:t xml:space="preserve">    }, </w:t>
      </w:r>
    </w:p>
    <w:p w14:paraId="44587121" w14:textId="77777777" w:rsidR="00515445" w:rsidRPr="00515445" w:rsidRDefault="00515445" w:rsidP="00515445">
      <w:pPr>
        <w:rPr>
          <w:lang w:val="vi-VN"/>
        </w:rPr>
      </w:pPr>
      <w:r w:rsidRPr="00515445">
        <w:rPr>
          <w:lang w:val="vi-VN"/>
        </w:rPr>
        <w:t xml:space="preserve">    { </w:t>
      </w:r>
    </w:p>
    <w:p w14:paraId="0FF8D83B" w14:textId="701FDAB0" w:rsidR="00515445" w:rsidRPr="00515445" w:rsidRDefault="00515445" w:rsidP="00515445">
      <w:pPr>
        <w:rPr>
          <w:lang w:val="vi-VN"/>
        </w:rPr>
      </w:pPr>
      <w:r w:rsidRPr="00515445">
        <w:rPr>
          <w:lang w:val="vi-VN"/>
        </w:rPr>
        <w:t xml:space="preserve">      "vn": "Thưa </w:t>
      </w:r>
      <w:del w:id="1221" w:author="Canh Duc Nguyen" w:date="2023-10-14T16:04:00Z">
        <w:r w:rsidRPr="00515445" w:rsidDel="000E1E00">
          <w:rPr>
            <w:lang w:val="vi-VN"/>
          </w:rPr>
          <w:delText>chị</w:delText>
        </w:r>
      </w:del>
      <w:ins w:id="1222" w:author="Canh Duc Nguyen" w:date="2023-10-14T16:05:00Z">
        <w:r w:rsidR="000E1E00">
          <w:rPr>
            <w:lang w:val="vi-VN"/>
          </w:rPr>
          <w:t>cô</w:t>
        </w:r>
      </w:ins>
      <w:r w:rsidRPr="00515445">
        <w:rPr>
          <w:lang w:val="vi-VN"/>
        </w:rPr>
        <w:t xml:space="preserve">, bánh mì ở đây </w:t>
      </w:r>
      <w:del w:id="1223" w:author="Canh Duc Nguyen" w:date="2023-10-14T16:05:00Z">
        <w:r w:rsidRPr="00515445" w:rsidDel="000E1E00">
          <w:rPr>
            <w:lang w:val="vi-VN"/>
          </w:rPr>
          <w:delText>bao nhiêu tiền</w:delText>
        </w:r>
      </w:del>
      <w:ins w:id="1224" w:author="Canh Duc Nguyen" w:date="2023-10-14T16:05:00Z">
        <w:r w:rsidR="000E1E00">
          <w:rPr>
            <w:lang w:val="vi-VN"/>
          </w:rPr>
          <w:t>giá như thế nào vậy</w:t>
        </w:r>
      </w:ins>
      <w:r w:rsidRPr="00515445">
        <w:rPr>
          <w:lang w:val="vi-VN"/>
        </w:rPr>
        <w:t xml:space="preserve">?", </w:t>
      </w:r>
    </w:p>
    <w:p w14:paraId="588C0FB9" w14:textId="77777777" w:rsidR="00515445" w:rsidRPr="00515445" w:rsidRDefault="00515445" w:rsidP="00515445">
      <w:pPr>
        <w:rPr>
          <w:lang w:val="vi-VN"/>
        </w:rPr>
      </w:pPr>
      <w:r w:rsidRPr="00515445">
        <w:rPr>
          <w:lang w:val="vi-VN"/>
        </w:rPr>
        <w:t xml:space="preserve">      "en": "Madam, how much is the bread here?" </w:t>
      </w:r>
    </w:p>
    <w:p w14:paraId="10440034" w14:textId="77777777" w:rsidR="00515445" w:rsidRPr="00515445" w:rsidRDefault="00515445" w:rsidP="00515445">
      <w:pPr>
        <w:rPr>
          <w:lang w:val="vi-VN"/>
        </w:rPr>
      </w:pPr>
      <w:r w:rsidRPr="00515445">
        <w:rPr>
          <w:lang w:val="vi-VN"/>
        </w:rPr>
        <w:t xml:space="preserve">    } </w:t>
      </w:r>
    </w:p>
    <w:p w14:paraId="1BC8961F" w14:textId="77777777" w:rsidR="00515445" w:rsidRPr="00515445" w:rsidRDefault="00515445" w:rsidP="00515445">
      <w:pPr>
        <w:rPr>
          <w:lang w:val="vi-VN"/>
        </w:rPr>
      </w:pPr>
      <w:r w:rsidRPr="00515445">
        <w:rPr>
          <w:lang w:val="vi-VN"/>
        </w:rPr>
        <w:t xml:space="preserve">  ] </w:t>
      </w:r>
    </w:p>
    <w:p w14:paraId="7933E4D2" w14:textId="77777777" w:rsidR="00515445" w:rsidRPr="00515445" w:rsidRDefault="00515445" w:rsidP="00515445">
      <w:pPr>
        <w:rPr>
          <w:lang w:val="vi-VN"/>
        </w:rPr>
      </w:pPr>
      <w:r w:rsidRPr="00515445">
        <w:rPr>
          <w:lang w:val="vi-VN"/>
        </w:rPr>
        <w:lastRenderedPageBreak/>
        <w:t>}</w:t>
      </w:r>
    </w:p>
    <w:p w14:paraId="56DE4A05" w14:textId="77777777" w:rsidR="00515445" w:rsidRPr="00515445" w:rsidRDefault="00515445" w:rsidP="00515445">
      <w:pPr>
        <w:rPr>
          <w:lang w:val="vi-VN"/>
        </w:rPr>
      </w:pPr>
      <w:r w:rsidRPr="00515445">
        <w:rPr>
          <w:lang w:val="vi-VN"/>
        </w:rPr>
        <w:t>-----------------------------</w:t>
      </w:r>
    </w:p>
    <w:p w14:paraId="28CA73B7" w14:textId="77777777" w:rsidR="00515445" w:rsidRPr="00515445" w:rsidRDefault="00515445" w:rsidP="00515445">
      <w:pPr>
        <w:rPr>
          <w:lang w:val="vi-VN"/>
        </w:rPr>
      </w:pPr>
      <w:r w:rsidRPr="00515445">
        <w:rPr>
          <w:lang w:val="vi-VN"/>
        </w:rPr>
        <w:t xml:space="preserve">keyword: Initial particle 'ừ' </w:t>
      </w:r>
    </w:p>
    <w:p w14:paraId="79C5FB69" w14:textId="77777777" w:rsidR="00515445" w:rsidRPr="00515445" w:rsidRDefault="00515445" w:rsidP="00515445">
      <w:pPr>
        <w:rPr>
          <w:lang w:val="vi-VN"/>
        </w:rPr>
      </w:pPr>
      <w:r w:rsidRPr="00515445">
        <w:rPr>
          <w:lang w:val="vi-VN"/>
        </w:rPr>
        <w:t xml:space="preserve">PROMPT: Generate grammar explanation for following Vietnamese grammar point: Initial particle 'ừ' </w:t>
      </w:r>
    </w:p>
    <w:p w14:paraId="3B4AD35F" w14:textId="77777777" w:rsidR="00515445" w:rsidRPr="00515445" w:rsidRDefault="00515445" w:rsidP="00515445">
      <w:pPr>
        <w:rPr>
          <w:lang w:val="vi-VN"/>
        </w:rPr>
      </w:pPr>
      <w:r w:rsidRPr="00515445">
        <w:rPr>
          <w:lang w:val="vi-VN"/>
        </w:rPr>
        <w:t xml:space="preserve">RESPONSE: { </w:t>
      </w:r>
    </w:p>
    <w:p w14:paraId="409BB077" w14:textId="77777777" w:rsidR="00515445" w:rsidRPr="00515445" w:rsidRDefault="00515445" w:rsidP="00515445">
      <w:pPr>
        <w:rPr>
          <w:lang w:val="vi-VN"/>
        </w:rPr>
      </w:pPr>
      <w:r w:rsidRPr="00515445">
        <w:rPr>
          <w:lang w:val="vi-VN"/>
        </w:rPr>
        <w:t xml:space="preserve">"title": "Initial particle 'ừ'", </w:t>
      </w:r>
    </w:p>
    <w:p w14:paraId="2FCD8D9D" w14:textId="77777777" w:rsidR="00515445" w:rsidRPr="00515445" w:rsidRDefault="00515445" w:rsidP="00515445">
      <w:pPr>
        <w:rPr>
          <w:lang w:val="vi-VN"/>
        </w:rPr>
      </w:pPr>
      <w:r w:rsidRPr="00515445">
        <w:rPr>
          <w:lang w:val="vi-VN"/>
        </w:rPr>
        <w:t xml:space="preserve">"short_explanation": "Used to show agreement or acknowledgment.", </w:t>
      </w:r>
    </w:p>
    <w:p w14:paraId="7BBE8557" w14:textId="77777777" w:rsidR="00515445" w:rsidRPr="00515445" w:rsidRDefault="00515445" w:rsidP="00515445">
      <w:pPr>
        <w:rPr>
          <w:lang w:val="vi-VN"/>
        </w:rPr>
      </w:pPr>
      <w:r w:rsidRPr="00515445">
        <w:rPr>
          <w:lang w:val="vi-VN"/>
        </w:rPr>
        <w:t xml:space="preserve">"long_explanation": "The Vietnamese initial particle 'ừ' is a casual and informal way to show agreement or acknowledgement, similar to 'yeah' or 'uh-huh' in English. It's often used in response to a statement or question to express that you've heard or understood it.", </w:t>
      </w:r>
    </w:p>
    <w:p w14:paraId="570E5B7B" w14:textId="77777777" w:rsidR="00515445" w:rsidRPr="00515445" w:rsidRDefault="00515445" w:rsidP="00515445">
      <w:pPr>
        <w:rPr>
          <w:lang w:val="vi-VN"/>
        </w:rPr>
      </w:pPr>
      <w:r w:rsidRPr="00515445">
        <w:rPr>
          <w:lang w:val="vi-VN"/>
        </w:rPr>
        <w:t xml:space="preserve">"formation": "example of grammar formation for given grammar point", </w:t>
      </w:r>
    </w:p>
    <w:p w14:paraId="5CD867B5" w14:textId="77777777" w:rsidR="00515445" w:rsidRPr="00515445" w:rsidRDefault="00515445" w:rsidP="00515445">
      <w:pPr>
        <w:rPr>
          <w:lang w:val="vi-VN"/>
        </w:rPr>
      </w:pPr>
      <w:r w:rsidRPr="00515445">
        <w:rPr>
          <w:lang w:val="vi-VN"/>
        </w:rPr>
        <w:t xml:space="preserve">"examples": [ </w:t>
      </w:r>
    </w:p>
    <w:p w14:paraId="750F656A" w14:textId="77777777" w:rsidR="00515445" w:rsidRPr="00515445" w:rsidRDefault="00515445" w:rsidP="00515445">
      <w:pPr>
        <w:rPr>
          <w:lang w:val="vi-VN"/>
        </w:rPr>
      </w:pPr>
      <w:r w:rsidRPr="00515445">
        <w:rPr>
          <w:lang w:val="vi-VN"/>
        </w:rPr>
        <w:t xml:space="preserve">  { </w:t>
      </w:r>
    </w:p>
    <w:p w14:paraId="6AB28B77" w14:textId="77777777" w:rsidR="00515445" w:rsidRPr="00515445" w:rsidRDefault="00515445" w:rsidP="00515445">
      <w:pPr>
        <w:rPr>
          <w:lang w:val="vi-VN"/>
        </w:rPr>
      </w:pPr>
      <w:r w:rsidRPr="00515445">
        <w:rPr>
          <w:lang w:val="vi-VN"/>
        </w:rPr>
        <w:t xml:space="preserve">    "vn": "Đi chơi với tôi nhé? – Ừ, tôi sẽ đi.", </w:t>
      </w:r>
    </w:p>
    <w:p w14:paraId="5E9D4D17" w14:textId="77777777" w:rsidR="00515445" w:rsidRPr="00515445" w:rsidRDefault="00515445" w:rsidP="00515445">
      <w:pPr>
        <w:rPr>
          <w:lang w:val="vi-VN"/>
        </w:rPr>
      </w:pPr>
      <w:r w:rsidRPr="00515445">
        <w:rPr>
          <w:lang w:val="vi-VN"/>
        </w:rPr>
        <w:t xml:space="preserve">    "en": "Will you hang out with me? – Yeah, I will." </w:t>
      </w:r>
    </w:p>
    <w:p w14:paraId="53A344AB" w14:textId="77777777" w:rsidR="00515445" w:rsidRPr="00515445" w:rsidRDefault="00515445" w:rsidP="00515445">
      <w:pPr>
        <w:rPr>
          <w:lang w:val="vi-VN"/>
        </w:rPr>
      </w:pPr>
      <w:r w:rsidRPr="00515445">
        <w:rPr>
          <w:lang w:val="vi-VN"/>
        </w:rPr>
        <w:t xml:space="preserve">  }, </w:t>
      </w:r>
    </w:p>
    <w:p w14:paraId="398E41BE" w14:textId="77777777" w:rsidR="00515445" w:rsidRPr="00515445" w:rsidRDefault="00515445" w:rsidP="00515445">
      <w:pPr>
        <w:rPr>
          <w:lang w:val="vi-VN"/>
        </w:rPr>
      </w:pPr>
      <w:r w:rsidRPr="00515445">
        <w:rPr>
          <w:lang w:val="vi-VN"/>
        </w:rPr>
        <w:t xml:space="preserve">  { </w:t>
      </w:r>
    </w:p>
    <w:p w14:paraId="217CE5E6" w14:textId="097411E6" w:rsidR="00515445" w:rsidRPr="00515445" w:rsidRDefault="00515445" w:rsidP="00515445">
      <w:pPr>
        <w:rPr>
          <w:lang w:val="vi-VN"/>
        </w:rPr>
      </w:pPr>
      <w:r w:rsidRPr="00515445">
        <w:rPr>
          <w:lang w:val="vi-VN"/>
        </w:rPr>
        <w:t xml:space="preserve">    "vn": "Ừ, tôi biết rồi. Cảm ơn bạn đã </w:t>
      </w:r>
      <w:del w:id="1225" w:author="Canh Duc Nguyen" w:date="2023-10-14T16:07:00Z">
        <w:r w:rsidRPr="00515445" w:rsidDel="000E1E00">
          <w:rPr>
            <w:lang w:val="vi-VN"/>
          </w:rPr>
          <w:delText xml:space="preserve">giáo dục </w:delText>
        </w:r>
      </w:del>
      <w:ins w:id="1226" w:author="Canh Duc Nguyen" w:date="2023-10-14T16:07:00Z">
        <w:r w:rsidR="000E1E00">
          <w:rPr>
            <w:lang w:val="vi-VN"/>
          </w:rPr>
          <w:t xml:space="preserve">chỉ </w:t>
        </w:r>
      </w:ins>
      <w:r w:rsidRPr="00515445">
        <w:rPr>
          <w:lang w:val="vi-VN"/>
        </w:rPr>
        <w:t>cho tôi</w:t>
      </w:r>
      <w:ins w:id="1227" w:author="Canh Duc Nguyen" w:date="2023-10-14T16:07:00Z">
        <w:r w:rsidR="000E1E00">
          <w:rPr>
            <w:lang w:val="vi-VN"/>
          </w:rPr>
          <w:t xml:space="preserve"> biết</w:t>
        </w:r>
      </w:ins>
      <w:r w:rsidRPr="00515445">
        <w:rPr>
          <w:lang w:val="vi-VN"/>
        </w:rPr>
        <w:t xml:space="preserve">.", </w:t>
      </w:r>
    </w:p>
    <w:p w14:paraId="4F8C7428" w14:textId="77777777" w:rsidR="00515445" w:rsidRPr="00515445" w:rsidRDefault="00515445" w:rsidP="00515445">
      <w:pPr>
        <w:rPr>
          <w:lang w:val="vi-VN"/>
        </w:rPr>
      </w:pPr>
      <w:r w:rsidRPr="00515445">
        <w:rPr>
          <w:lang w:val="vi-VN"/>
        </w:rPr>
        <w:t xml:space="preserve">    "en": "Yeah, I know now. Thanks for educating me." </w:t>
      </w:r>
    </w:p>
    <w:p w14:paraId="5A5106EF" w14:textId="77777777" w:rsidR="00515445" w:rsidRPr="00515445" w:rsidRDefault="00515445" w:rsidP="00515445">
      <w:pPr>
        <w:rPr>
          <w:lang w:val="vi-VN"/>
        </w:rPr>
      </w:pPr>
      <w:r w:rsidRPr="00515445">
        <w:rPr>
          <w:lang w:val="vi-VN"/>
        </w:rPr>
        <w:t xml:space="preserve">  }, </w:t>
      </w:r>
    </w:p>
    <w:p w14:paraId="7183E7F2" w14:textId="77777777" w:rsidR="00515445" w:rsidRPr="00515445" w:rsidRDefault="00515445" w:rsidP="00515445">
      <w:pPr>
        <w:rPr>
          <w:lang w:val="vi-VN"/>
        </w:rPr>
      </w:pPr>
      <w:r w:rsidRPr="00515445">
        <w:rPr>
          <w:lang w:val="vi-VN"/>
        </w:rPr>
        <w:t xml:space="preserve">  { </w:t>
      </w:r>
    </w:p>
    <w:p w14:paraId="6C66290B" w14:textId="70691B59" w:rsidR="00515445" w:rsidRPr="00515445" w:rsidRDefault="00515445" w:rsidP="00515445">
      <w:pPr>
        <w:rPr>
          <w:lang w:val="vi-VN"/>
        </w:rPr>
      </w:pPr>
      <w:r w:rsidRPr="00515445">
        <w:rPr>
          <w:lang w:val="vi-VN"/>
        </w:rPr>
        <w:t xml:space="preserve">    "vn": "</w:t>
      </w:r>
      <w:del w:id="1228" w:author="Canh Duc Nguyen" w:date="2023-10-14T16:25:00Z">
        <w:r w:rsidRPr="00515445" w:rsidDel="000E1E00">
          <w:rPr>
            <w:lang w:val="vi-VN"/>
          </w:rPr>
          <w:delText xml:space="preserve">Mày </w:delText>
        </w:r>
      </w:del>
      <w:ins w:id="1229" w:author="Canh Duc Nguyen" w:date="2023-10-14T16:25:00Z">
        <w:r w:rsidR="000E1E00">
          <w:rPr>
            <w:lang w:val="vi-VN"/>
          </w:rPr>
          <w:t xml:space="preserve">Bạn </w:t>
        </w:r>
      </w:ins>
      <w:del w:id="1230" w:author="Canh Duc Nguyen" w:date="2023-10-14T16:25:00Z">
        <w:r w:rsidRPr="00515445" w:rsidDel="000E1E00">
          <w:rPr>
            <w:lang w:val="vi-VN"/>
          </w:rPr>
          <w:delText xml:space="preserve">có </w:delText>
        </w:r>
      </w:del>
      <w:r w:rsidRPr="00515445">
        <w:rPr>
          <w:lang w:val="vi-VN"/>
        </w:rPr>
        <w:t xml:space="preserve">ăn sáng chưa? </w:t>
      </w:r>
      <w:del w:id="1231" w:author="Canh Duc Nguyen" w:date="2023-10-14T16:25:00Z">
        <w:r w:rsidRPr="00515445" w:rsidDel="000E1E00">
          <w:rPr>
            <w:lang w:val="vi-VN"/>
          </w:rPr>
          <w:delText>-</w:delText>
        </w:r>
      </w:del>
      <w:ins w:id="1232" w:author="Canh Duc Nguyen" w:date="2023-10-14T16:25:00Z">
        <w:r w:rsidR="000E1E00">
          <w:rPr>
            <w:lang w:val="vi-VN"/>
          </w:rPr>
          <w:t>–</w:t>
        </w:r>
      </w:ins>
      <w:r w:rsidRPr="00515445">
        <w:rPr>
          <w:lang w:val="vi-VN"/>
        </w:rPr>
        <w:t xml:space="preserve"> </w:t>
      </w:r>
      <w:ins w:id="1233" w:author="Canh Duc Nguyen" w:date="2023-10-14T16:25:00Z">
        <w:r w:rsidR="000E1E00">
          <w:rPr>
            <w:lang w:val="vi-VN"/>
          </w:rPr>
          <w:t>Ừ ăn rồi</w:t>
        </w:r>
      </w:ins>
      <w:del w:id="1234" w:author="Canh Duc Nguyen" w:date="2023-10-14T16:25:00Z">
        <w:r w:rsidRPr="00515445" w:rsidDel="000E1E00">
          <w:rPr>
            <w:lang w:val="vi-VN"/>
          </w:rPr>
          <w:delText>Ừ</w:delText>
        </w:r>
      </w:del>
      <w:r w:rsidRPr="00515445">
        <w:rPr>
          <w:lang w:val="vi-VN"/>
        </w:rPr>
        <w:t xml:space="preserve">, </w:t>
      </w:r>
      <w:del w:id="1235" w:author="Canh Duc Nguyen" w:date="2023-10-14T16:25:00Z">
        <w:r w:rsidRPr="00515445" w:rsidDel="000E1E00">
          <w:rPr>
            <w:lang w:val="vi-VN"/>
          </w:rPr>
          <w:delText>mày</w:delText>
        </w:r>
      </w:del>
      <w:ins w:id="1236" w:author="Canh Duc Nguyen" w:date="2023-10-14T16:25:00Z">
        <w:r w:rsidR="000E1E00">
          <w:rPr>
            <w:lang w:val="vi-VN"/>
          </w:rPr>
          <w:t>bạn</w:t>
        </w:r>
      </w:ins>
      <w:r w:rsidRPr="00515445">
        <w:rPr>
          <w:lang w:val="vi-VN"/>
        </w:rPr>
        <w:t xml:space="preserve"> cứ đi đi.", </w:t>
      </w:r>
    </w:p>
    <w:p w14:paraId="26418E0C" w14:textId="77777777" w:rsidR="00515445" w:rsidRPr="00515445" w:rsidRDefault="00515445" w:rsidP="00515445">
      <w:pPr>
        <w:rPr>
          <w:lang w:val="vi-VN"/>
        </w:rPr>
      </w:pPr>
      <w:r w:rsidRPr="00515445">
        <w:rPr>
          <w:lang w:val="vi-VN"/>
        </w:rPr>
        <w:t xml:space="preserve">    "en": "Have you had breakfast yet? - Yeah, you just go ahead." </w:t>
      </w:r>
    </w:p>
    <w:p w14:paraId="3BF3305C" w14:textId="77777777" w:rsidR="00515445" w:rsidRPr="00515445" w:rsidRDefault="00515445" w:rsidP="00515445">
      <w:pPr>
        <w:rPr>
          <w:lang w:val="vi-VN"/>
        </w:rPr>
      </w:pPr>
      <w:r w:rsidRPr="00515445">
        <w:rPr>
          <w:lang w:val="vi-VN"/>
        </w:rPr>
        <w:t xml:space="preserve">  }, </w:t>
      </w:r>
    </w:p>
    <w:p w14:paraId="7B9316A1" w14:textId="77777777" w:rsidR="00515445" w:rsidRPr="00515445" w:rsidRDefault="00515445" w:rsidP="00515445">
      <w:pPr>
        <w:rPr>
          <w:lang w:val="vi-VN"/>
        </w:rPr>
      </w:pPr>
      <w:r w:rsidRPr="00515445">
        <w:rPr>
          <w:lang w:val="vi-VN"/>
        </w:rPr>
        <w:t xml:space="preserve">  { </w:t>
      </w:r>
    </w:p>
    <w:p w14:paraId="54D81D31" w14:textId="1D76FB98" w:rsidR="00515445" w:rsidRPr="00515445" w:rsidRDefault="00515445" w:rsidP="00515445">
      <w:pPr>
        <w:rPr>
          <w:lang w:val="vi-VN"/>
        </w:rPr>
      </w:pPr>
      <w:r w:rsidRPr="00515445">
        <w:rPr>
          <w:lang w:val="vi-VN"/>
        </w:rPr>
        <w:t xml:space="preserve">    "vn": "Ừ, </w:t>
      </w:r>
      <w:del w:id="1237" w:author="Canh Duc Nguyen" w:date="2023-10-14T16:26:00Z">
        <w:r w:rsidRPr="00515445" w:rsidDel="00C7385B">
          <w:rPr>
            <w:lang w:val="vi-VN"/>
          </w:rPr>
          <w:delText xml:space="preserve">tôi </w:delText>
        </w:r>
      </w:del>
      <w:ins w:id="1238" w:author="Canh Duc Nguyen" w:date="2023-10-14T16:26:00Z">
        <w:r w:rsidR="00C7385B">
          <w:rPr>
            <w:lang w:val="vi-VN"/>
          </w:rPr>
          <w:t xml:space="preserve">tớ </w:t>
        </w:r>
      </w:ins>
      <w:r w:rsidRPr="00515445">
        <w:rPr>
          <w:lang w:val="vi-VN"/>
        </w:rPr>
        <w:t xml:space="preserve">đã làm xong bài tập.", </w:t>
      </w:r>
    </w:p>
    <w:p w14:paraId="01E4C0A3" w14:textId="77777777" w:rsidR="00515445" w:rsidRPr="00515445" w:rsidRDefault="00515445" w:rsidP="00515445">
      <w:pPr>
        <w:rPr>
          <w:lang w:val="vi-VN"/>
        </w:rPr>
      </w:pPr>
      <w:r w:rsidRPr="00515445">
        <w:rPr>
          <w:lang w:val="vi-VN"/>
        </w:rPr>
        <w:t xml:space="preserve">    "en": "Uh-huh, I have finished the assignment." </w:t>
      </w:r>
    </w:p>
    <w:p w14:paraId="3FBEECE7" w14:textId="77777777" w:rsidR="00515445" w:rsidRPr="00515445" w:rsidRDefault="00515445" w:rsidP="00515445">
      <w:pPr>
        <w:rPr>
          <w:lang w:val="vi-VN"/>
        </w:rPr>
      </w:pPr>
      <w:r w:rsidRPr="00515445">
        <w:rPr>
          <w:lang w:val="vi-VN"/>
        </w:rPr>
        <w:t xml:space="preserve">  } </w:t>
      </w:r>
    </w:p>
    <w:p w14:paraId="1A9342E6" w14:textId="77777777" w:rsidR="00515445" w:rsidRPr="00515445" w:rsidRDefault="00515445" w:rsidP="00515445">
      <w:pPr>
        <w:rPr>
          <w:lang w:val="vi-VN"/>
        </w:rPr>
      </w:pPr>
      <w:r w:rsidRPr="00515445">
        <w:rPr>
          <w:lang w:val="vi-VN"/>
        </w:rPr>
        <w:t xml:space="preserve">] </w:t>
      </w:r>
    </w:p>
    <w:p w14:paraId="1E7A2808" w14:textId="77777777" w:rsidR="00515445" w:rsidRPr="00515445" w:rsidRDefault="00515445" w:rsidP="00515445">
      <w:pPr>
        <w:rPr>
          <w:lang w:val="vi-VN"/>
        </w:rPr>
      </w:pPr>
      <w:r w:rsidRPr="00515445">
        <w:rPr>
          <w:lang w:val="vi-VN"/>
        </w:rPr>
        <w:t>}</w:t>
      </w:r>
    </w:p>
    <w:p w14:paraId="4F5E7068" w14:textId="77777777" w:rsidR="00515445" w:rsidRPr="00515445" w:rsidRDefault="00515445" w:rsidP="00515445">
      <w:pPr>
        <w:rPr>
          <w:lang w:val="vi-VN"/>
        </w:rPr>
      </w:pPr>
      <w:r w:rsidRPr="00515445">
        <w:rPr>
          <w:lang w:val="vi-VN"/>
        </w:rPr>
        <w:t>-----------------------------</w:t>
      </w:r>
    </w:p>
    <w:p w14:paraId="750B13C7" w14:textId="77777777" w:rsidR="00515445" w:rsidRPr="00515445" w:rsidRDefault="00515445" w:rsidP="00515445">
      <w:pPr>
        <w:rPr>
          <w:lang w:val="vi-VN"/>
        </w:rPr>
      </w:pPr>
      <w:r w:rsidRPr="00515445">
        <w:rPr>
          <w:lang w:val="vi-VN"/>
        </w:rPr>
        <w:t xml:space="preserve">keyword: Interrogative adverb 'ở đâu' </w:t>
      </w:r>
    </w:p>
    <w:p w14:paraId="4502BCDE" w14:textId="77777777" w:rsidR="00515445" w:rsidRPr="00515445" w:rsidRDefault="00515445" w:rsidP="00515445">
      <w:pPr>
        <w:rPr>
          <w:lang w:val="vi-VN"/>
        </w:rPr>
      </w:pPr>
      <w:r w:rsidRPr="00515445">
        <w:rPr>
          <w:lang w:val="vi-VN"/>
        </w:rPr>
        <w:t xml:space="preserve">PROMPT: Generate grammar explanation for following Vietnamese grammar point: Interrogative adverb 'ở đâu' </w:t>
      </w:r>
    </w:p>
    <w:p w14:paraId="151468FE" w14:textId="77777777" w:rsidR="00515445" w:rsidRPr="00515445" w:rsidRDefault="00515445" w:rsidP="00515445">
      <w:pPr>
        <w:rPr>
          <w:lang w:val="vi-VN"/>
        </w:rPr>
      </w:pPr>
      <w:r w:rsidRPr="00515445">
        <w:rPr>
          <w:lang w:val="vi-VN"/>
        </w:rPr>
        <w:t>RESPONSE: {</w:t>
      </w:r>
    </w:p>
    <w:p w14:paraId="4B0C91AB" w14:textId="77777777" w:rsidR="00515445" w:rsidRPr="00515445" w:rsidRDefault="00515445" w:rsidP="00515445">
      <w:pPr>
        <w:rPr>
          <w:lang w:val="vi-VN"/>
        </w:rPr>
      </w:pPr>
      <w:r w:rsidRPr="00515445">
        <w:rPr>
          <w:lang w:val="vi-VN"/>
        </w:rPr>
        <w:t xml:space="preserve">  "title": "Interrogative adverb 'ở đâu'",</w:t>
      </w:r>
    </w:p>
    <w:p w14:paraId="3C3D2C35" w14:textId="77777777" w:rsidR="00515445" w:rsidRPr="00515445" w:rsidRDefault="00515445" w:rsidP="00515445">
      <w:pPr>
        <w:rPr>
          <w:lang w:val="vi-VN"/>
        </w:rPr>
      </w:pPr>
      <w:r w:rsidRPr="00515445">
        <w:rPr>
          <w:lang w:val="vi-VN"/>
        </w:rPr>
        <w:t xml:space="preserve">  "short_explanation": "Used to ask about the location or place.",</w:t>
      </w:r>
    </w:p>
    <w:p w14:paraId="11D5B3FD" w14:textId="77777777" w:rsidR="00515445" w:rsidRPr="00515445" w:rsidRDefault="00515445" w:rsidP="00515445">
      <w:pPr>
        <w:rPr>
          <w:lang w:val="vi-VN"/>
        </w:rPr>
      </w:pPr>
      <w:r w:rsidRPr="00515445">
        <w:rPr>
          <w:lang w:val="vi-VN"/>
        </w:rPr>
        <w:t xml:space="preserve">  "long_explanation": "The Vietnamese interrogative adverb 'ở đâu' translates to 'where' in English. This phrase is primarily used when asking about the location where an action occurred or is happening. It can be positioned at the beginning or the end of a sentence, and is used to inquire about a particular place, position or direction.",</w:t>
      </w:r>
    </w:p>
    <w:p w14:paraId="4E66B65E" w14:textId="77777777" w:rsidR="00515445" w:rsidRPr="00515445" w:rsidRDefault="00515445" w:rsidP="00515445">
      <w:pPr>
        <w:rPr>
          <w:lang w:val="vi-VN"/>
        </w:rPr>
      </w:pPr>
      <w:r w:rsidRPr="00515445">
        <w:rPr>
          <w:lang w:val="vi-VN"/>
        </w:rPr>
        <w:t xml:space="preserve">  "formation": "Subject + verb + ở đâu (In some cases, 'ở đâu' can be placed at the beginning of the question)",</w:t>
      </w:r>
    </w:p>
    <w:p w14:paraId="556F1C99" w14:textId="77777777" w:rsidR="00515445" w:rsidRPr="00515445" w:rsidRDefault="00515445" w:rsidP="00515445">
      <w:pPr>
        <w:rPr>
          <w:lang w:val="vi-VN"/>
        </w:rPr>
      </w:pPr>
      <w:r w:rsidRPr="00515445">
        <w:rPr>
          <w:lang w:val="vi-VN"/>
        </w:rPr>
        <w:lastRenderedPageBreak/>
        <w:t xml:space="preserve">  "examples": [</w:t>
      </w:r>
    </w:p>
    <w:p w14:paraId="22A8FB5E" w14:textId="77777777" w:rsidR="00515445" w:rsidRPr="00515445" w:rsidRDefault="00515445" w:rsidP="00515445">
      <w:pPr>
        <w:rPr>
          <w:lang w:val="vi-VN"/>
        </w:rPr>
      </w:pPr>
      <w:r w:rsidRPr="00515445">
        <w:rPr>
          <w:lang w:val="vi-VN"/>
        </w:rPr>
        <w:t xml:space="preserve">    {</w:t>
      </w:r>
    </w:p>
    <w:p w14:paraId="47BFFA33" w14:textId="77777777" w:rsidR="00515445" w:rsidRPr="00515445" w:rsidRDefault="00515445" w:rsidP="00515445">
      <w:pPr>
        <w:rPr>
          <w:lang w:val="vi-VN"/>
        </w:rPr>
      </w:pPr>
      <w:r w:rsidRPr="00515445">
        <w:rPr>
          <w:lang w:val="vi-VN"/>
        </w:rPr>
        <w:t xml:space="preserve">      "vn": "Bạn mua quả này ở đâu? Tôi mua nó ở chợ.",</w:t>
      </w:r>
    </w:p>
    <w:p w14:paraId="2AEE4115" w14:textId="77777777" w:rsidR="00515445" w:rsidRPr="00515445" w:rsidRDefault="00515445" w:rsidP="00515445">
      <w:pPr>
        <w:rPr>
          <w:lang w:val="vi-VN"/>
        </w:rPr>
      </w:pPr>
      <w:r w:rsidRPr="00515445">
        <w:rPr>
          <w:lang w:val="vi-VN"/>
        </w:rPr>
        <w:t xml:space="preserve">      "en": "Where did you buy this fruit? I bought it at the market."</w:t>
      </w:r>
    </w:p>
    <w:p w14:paraId="11439235" w14:textId="77777777" w:rsidR="00515445" w:rsidRPr="00515445" w:rsidRDefault="00515445" w:rsidP="00515445">
      <w:pPr>
        <w:rPr>
          <w:lang w:val="vi-VN"/>
        </w:rPr>
      </w:pPr>
      <w:r w:rsidRPr="00515445">
        <w:rPr>
          <w:lang w:val="vi-VN"/>
        </w:rPr>
        <w:t xml:space="preserve">    },</w:t>
      </w:r>
    </w:p>
    <w:p w14:paraId="684CAAFB" w14:textId="77777777" w:rsidR="00515445" w:rsidRPr="00515445" w:rsidRDefault="00515445" w:rsidP="00515445">
      <w:pPr>
        <w:rPr>
          <w:lang w:val="vi-VN"/>
        </w:rPr>
      </w:pPr>
      <w:r w:rsidRPr="00515445">
        <w:rPr>
          <w:lang w:val="vi-VN"/>
        </w:rPr>
        <w:t xml:space="preserve">    {</w:t>
      </w:r>
    </w:p>
    <w:p w14:paraId="60485412" w14:textId="35083A63" w:rsidR="00515445" w:rsidRPr="00515445" w:rsidRDefault="00515445" w:rsidP="00515445">
      <w:pPr>
        <w:rPr>
          <w:lang w:val="vi-VN"/>
        </w:rPr>
      </w:pPr>
      <w:r w:rsidRPr="00515445">
        <w:rPr>
          <w:lang w:val="vi-VN"/>
        </w:rPr>
        <w:t xml:space="preserve">      "vn": "Hôm nay chúng ta sẽ gặp nhau ở đâu? Chúng ta sẽ gặp nhau ở quán cà phê </w:t>
      </w:r>
      <w:del w:id="1239" w:author="Canh Duc Nguyen" w:date="2023-10-14T16:51:00Z">
        <w:r w:rsidRPr="00515445" w:rsidDel="006E703E">
          <w:rPr>
            <w:lang w:val="vi-VN"/>
          </w:rPr>
          <w:delText xml:space="preserve">ưu </w:delText>
        </w:r>
      </w:del>
      <w:ins w:id="1240" w:author="Canh Duc Nguyen" w:date="2023-10-14T16:51:00Z">
        <w:r w:rsidR="006E703E">
          <w:rPr>
            <w:lang w:val="vi-VN"/>
          </w:rPr>
          <w:t xml:space="preserve">yêu </w:t>
        </w:r>
      </w:ins>
      <w:r w:rsidRPr="00515445">
        <w:rPr>
          <w:lang w:val="vi-VN"/>
        </w:rPr>
        <w:t>thích của tôi</w:t>
      </w:r>
      <w:ins w:id="1241" w:author="Canh Duc Nguyen" w:date="2023-10-14T16:51:00Z">
        <w:r w:rsidR="006E703E">
          <w:rPr>
            <w:lang w:val="vi-VN"/>
          </w:rPr>
          <w:t xml:space="preserve"> nhé</w:t>
        </w:r>
      </w:ins>
      <w:r w:rsidRPr="00515445">
        <w:rPr>
          <w:lang w:val="vi-VN"/>
        </w:rPr>
        <w:t>.",</w:t>
      </w:r>
    </w:p>
    <w:p w14:paraId="51CE1E2A" w14:textId="77777777" w:rsidR="00515445" w:rsidRPr="00515445" w:rsidRDefault="00515445" w:rsidP="00515445">
      <w:pPr>
        <w:rPr>
          <w:lang w:val="vi-VN"/>
        </w:rPr>
      </w:pPr>
      <w:r w:rsidRPr="00515445">
        <w:rPr>
          <w:lang w:val="vi-VN"/>
        </w:rPr>
        <w:t xml:space="preserve">      "en": "Where will we meet today? We'll meet at my favourite coffee shop."</w:t>
      </w:r>
    </w:p>
    <w:p w14:paraId="6B68131D" w14:textId="77777777" w:rsidR="00515445" w:rsidRPr="00515445" w:rsidRDefault="00515445" w:rsidP="00515445">
      <w:pPr>
        <w:rPr>
          <w:lang w:val="vi-VN"/>
        </w:rPr>
      </w:pPr>
      <w:r w:rsidRPr="00515445">
        <w:rPr>
          <w:lang w:val="vi-VN"/>
        </w:rPr>
        <w:t xml:space="preserve">    },</w:t>
      </w:r>
    </w:p>
    <w:p w14:paraId="12B221EB" w14:textId="77777777" w:rsidR="00515445" w:rsidRPr="00515445" w:rsidRDefault="00515445" w:rsidP="00515445">
      <w:pPr>
        <w:rPr>
          <w:lang w:val="vi-VN"/>
        </w:rPr>
      </w:pPr>
      <w:r w:rsidRPr="00515445">
        <w:rPr>
          <w:lang w:val="vi-VN"/>
        </w:rPr>
        <w:t xml:space="preserve">    {</w:t>
      </w:r>
    </w:p>
    <w:p w14:paraId="56CBFAE1" w14:textId="6C292E71" w:rsidR="00515445" w:rsidRPr="00515445" w:rsidRDefault="00515445" w:rsidP="00515445">
      <w:pPr>
        <w:rPr>
          <w:lang w:val="vi-VN"/>
        </w:rPr>
      </w:pPr>
      <w:r w:rsidRPr="00515445">
        <w:rPr>
          <w:lang w:val="vi-VN"/>
        </w:rPr>
        <w:t xml:space="preserve">      "vn": "Số tiền này </w:t>
      </w:r>
      <w:del w:id="1242" w:author="Canh Duc Nguyen" w:date="2023-10-14T16:51:00Z">
        <w:r w:rsidRPr="00515445" w:rsidDel="006E703E">
          <w:rPr>
            <w:lang w:val="vi-VN"/>
          </w:rPr>
          <w:delText xml:space="preserve">tụi </w:delText>
        </w:r>
      </w:del>
      <w:r w:rsidRPr="00515445">
        <w:rPr>
          <w:lang w:val="vi-VN"/>
        </w:rPr>
        <w:t>bạn lấy ở đâu? Chúng tôi kiếm được nó từ việc làm thêm.",</w:t>
      </w:r>
    </w:p>
    <w:p w14:paraId="6A6460A7" w14:textId="77777777" w:rsidR="00515445" w:rsidRPr="00515445" w:rsidRDefault="00515445" w:rsidP="00515445">
      <w:pPr>
        <w:rPr>
          <w:lang w:val="vi-VN"/>
        </w:rPr>
      </w:pPr>
      <w:r w:rsidRPr="00515445">
        <w:rPr>
          <w:lang w:val="vi-VN"/>
        </w:rPr>
        <w:t xml:space="preserve">      "en": "Where did you get this money? We earned it from part-time jobs."</w:t>
      </w:r>
    </w:p>
    <w:p w14:paraId="27DCDB7C" w14:textId="77777777" w:rsidR="00515445" w:rsidRPr="00515445" w:rsidRDefault="00515445" w:rsidP="00515445">
      <w:pPr>
        <w:rPr>
          <w:lang w:val="vi-VN"/>
        </w:rPr>
      </w:pPr>
      <w:r w:rsidRPr="00515445">
        <w:rPr>
          <w:lang w:val="vi-VN"/>
        </w:rPr>
        <w:t xml:space="preserve">    },</w:t>
      </w:r>
    </w:p>
    <w:p w14:paraId="5EDCDE57" w14:textId="77777777" w:rsidR="00515445" w:rsidRPr="00515445" w:rsidRDefault="00515445" w:rsidP="00515445">
      <w:pPr>
        <w:rPr>
          <w:lang w:val="vi-VN"/>
        </w:rPr>
      </w:pPr>
      <w:r w:rsidRPr="00515445">
        <w:rPr>
          <w:lang w:val="vi-VN"/>
        </w:rPr>
        <w:t xml:space="preserve">    {</w:t>
      </w:r>
    </w:p>
    <w:p w14:paraId="5A4A9595" w14:textId="737BF9B3" w:rsidR="00515445" w:rsidRPr="00515445" w:rsidRDefault="00515445" w:rsidP="00515445">
      <w:pPr>
        <w:rPr>
          <w:lang w:val="vi-VN"/>
        </w:rPr>
      </w:pPr>
      <w:r w:rsidRPr="00515445">
        <w:rPr>
          <w:lang w:val="vi-VN"/>
        </w:rPr>
        <w:t xml:space="preserve">      "vn": "Chúng ta sẽ gửi thư này ở đâu? </w:t>
      </w:r>
      <w:ins w:id="1243" w:author="Canh Duc Nguyen" w:date="2023-10-14T16:52:00Z">
        <w:r w:rsidR="006E703E">
          <w:rPr>
            <w:lang w:val="vi-VN"/>
          </w:rPr>
          <w:t>Hãy c</w:t>
        </w:r>
      </w:ins>
      <w:del w:id="1244" w:author="Canh Duc Nguyen" w:date="2023-10-14T16:52:00Z">
        <w:r w:rsidRPr="00515445" w:rsidDel="006E703E">
          <w:rPr>
            <w:lang w:val="vi-VN"/>
          </w:rPr>
          <w:delText>C</w:delText>
        </w:r>
      </w:del>
      <w:r w:rsidRPr="00515445">
        <w:rPr>
          <w:lang w:val="vi-VN"/>
        </w:rPr>
        <w:t>ùng</w:t>
      </w:r>
      <w:ins w:id="1245" w:author="Canh Duc Nguyen" w:date="2023-10-14T16:52:00Z">
        <w:r w:rsidR="006E703E">
          <w:rPr>
            <w:lang w:val="vi-VN"/>
          </w:rPr>
          <w:t xml:space="preserve"> </w:t>
        </w:r>
      </w:ins>
      <w:del w:id="1246" w:author="Canh Duc Nguyen" w:date="2023-10-14T16:52:00Z">
        <w:r w:rsidRPr="00515445" w:rsidDel="006E703E">
          <w:rPr>
            <w:lang w:val="vi-VN"/>
          </w:rPr>
          <w:delText xml:space="preserve"> nhau </w:delText>
        </w:r>
        <w:r w:rsidR="006E703E" w:rsidRPr="00515445" w:rsidDel="006E703E">
          <w:rPr>
            <w:lang w:val="vi-VN"/>
          </w:rPr>
          <w:delText xml:space="preserve">đưa </w:delText>
        </w:r>
      </w:del>
      <w:ins w:id="1247" w:author="Canh Duc Nguyen" w:date="2023-10-14T16:52:00Z">
        <w:r w:rsidR="006E703E">
          <w:rPr>
            <w:lang w:val="vi-VN"/>
          </w:rPr>
          <w:t xml:space="preserve">bỏ </w:t>
        </w:r>
      </w:ins>
      <w:r w:rsidRPr="00515445">
        <w:rPr>
          <w:lang w:val="vi-VN"/>
        </w:rPr>
        <w:t>nó vào hòm thư công cộng.",</w:t>
      </w:r>
    </w:p>
    <w:p w14:paraId="7A595722" w14:textId="77777777" w:rsidR="00515445" w:rsidRPr="00515445" w:rsidRDefault="00515445" w:rsidP="00515445">
      <w:pPr>
        <w:rPr>
          <w:lang w:val="vi-VN"/>
        </w:rPr>
      </w:pPr>
      <w:r w:rsidRPr="00515445">
        <w:rPr>
          <w:lang w:val="vi-VN"/>
        </w:rPr>
        <w:t xml:space="preserve">      "en": "Where should we post this letter? Together, let's put it in the public mailbox."</w:t>
      </w:r>
    </w:p>
    <w:p w14:paraId="5070A3AB" w14:textId="77777777" w:rsidR="00515445" w:rsidRPr="00515445" w:rsidRDefault="00515445" w:rsidP="00515445">
      <w:pPr>
        <w:rPr>
          <w:lang w:val="vi-VN"/>
        </w:rPr>
      </w:pPr>
      <w:r w:rsidRPr="00515445">
        <w:rPr>
          <w:lang w:val="vi-VN"/>
        </w:rPr>
        <w:t xml:space="preserve">    }</w:t>
      </w:r>
    </w:p>
    <w:p w14:paraId="0C43BBC1" w14:textId="77777777" w:rsidR="00515445" w:rsidRPr="00515445" w:rsidRDefault="00515445" w:rsidP="00515445">
      <w:pPr>
        <w:rPr>
          <w:lang w:val="vi-VN"/>
        </w:rPr>
      </w:pPr>
      <w:r w:rsidRPr="00515445">
        <w:rPr>
          <w:lang w:val="vi-VN"/>
        </w:rPr>
        <w:t xml:space="preserve">  ]</w:t>
      </w:r>
    </w:p>
    <w:p w14:paraId="1D868C6B" w14:textId="77777777" w:rsidR="00515445" w:rsidRPr="00515445" w:rsidRDefault="00515445" w:rsidP="00515445">
      <w:pPr>
        <w:rPr>
          <w:lang w:val="vi-VN"/>
        </w:rPr>
      </w:pPr>
      <w:r w:rsidRPr="00515445">
        <w:rPr>
          <w:lang w:val="vi-VN"/>
        </w:rPr>
        <w:t>}</w:t>
      </w:r>
    </w:p>
    <w:p w14:paraId="4DC5AC47" w14:textId="77777777" w:rsidR="00515445" w:rsidRPr="00515445" w:rsidRDefault="00515445" w:rsidP="00515445">
      <w:pPr>
        <w:rPr>
          <w:lang w:val="vi-VN"/>
        </w:rPr>
      </w:pPr>
      <w:r w:rsidRPr="00515445">
        <w:rPr>
          <w:lang w:val="vi-VN"/>
        </w:rPr>
        <w:t>-----------------------------</w:t>
      </w:r>
    </w:p>
    <w:p w14:paraId="336EFD9B" w14:textId="77777777" w:rsidR="00515445" w:rsidRPr="00515445" w:rsidRDefault="00515445" w:rsidP="00515445">
      <w:pPr>
        <w:rPr>
          <w:lang w:val="vi-VN"/>
        </w:rPr>
      </w:pPr>
      <w:r w:rsidRPr="00515445">
        <w:rPr>
          <w:lang w:val="vi-VN"/>
        </w:rPr>
        <w:t xml:space="preserve">keyword: Interrogative 'ai' </w:t>
      </w:r>
    </w:p>
    <w:p w14:paraId="4403E6AB" w14:textId="77777777" w:rsidR="00515445" w:rsidRPr="00515445" w:rsidRDefault="00515445" w:rsidP="00515445">
      <w:pPr>
        <w:rPr>
          <w:lang w:val="vi-VN"/>
        </w:rPr>
      </w:pPr>
      <w:r w:rsidRPr="00515445">
        <w:rPr>
          <w:lang w:val="vi-VN"/>
        </w:rPr>
        <w:t xml:space="preserve">PROMPT: Generate grammar explanation for following Vietnamese grammar point: Interrogative 'ai' </w:t>
      </w:r>
    </w:p>
    <w:p w14:paraId="64B51346" w14:textId="77777777" w:rsidR="00515445" w:rsidRPr="00515445" w:rsidRDefault="00515445" w:rsidP="00515445">
      <w:pPr>
        <w:rPr>
          <w:lang w:val="vi-VN"/>
        </w:rPr>
      </w:pPr>
      <w:r w:rsidRPr="00515445">
        <w:rPr>
          <w:lang w:val="vi-VN"/>
        </w:rPr>
        <w:t xml:space="preserve">RESPONSE: { </w:t>
      </w:r>
    </w:p>
    <w:p w14:paraId="11B14684" w14:textId="77777777" w:rsidR="00515445" w:rsidRPr="00515445" w:rsidRDefault="00515445" w:rsidP="00515445">
      <w:pPr>
        <w:rPr>
          <w:lang w:val="vi-VN"/>
        </w:rPr>
      </w:pPr>
      <w:r w:rsidRPr="00515445">
        <w:rPr>
          <w:lang w:val="vi-VN"/>
        </w:rPr>
        <w:t xml:space="preserve">  "title": "Interrogative 'ai'", </w:t>
      </w:r>
    </w:p>
    <w:p w14:paraId="58EAE083" w14:textId="77777777" w:rsidR="00515445" w:rsidRPr="00515445" w:rsidRDefault="00515445" w:rsidP="00515445">
      <w:pPr>
        <w:rPr>
          <w:lang w:val="vi-VN"/>
        </w:rPr>
      </w:pPr>
      <w:r w:rsidRPr="00515445">
        <w:rPr>
          <w:lang w:val="vi-VN"/>
        </w:rPr>
        <w:t xml:space="preserve">  "short_explanation": "Used to ask about someone's identity or who a particular person is.", </w:t>
      </w:r>
    </w:p>
    <w:p w14:paraId="45B3E206" w14:textId="77777777" w:rsidR="00515445" w:rsidRPr="00515445" w:rsidRDefault="00515445" w:rsidP="00515445">
      <w:pPr>
        <w:rPr>
          <w:lang w:val="vi-VN"/>
        </w:rPr>
      </w:pPr>
      <w:r w:rsidRPr="00515445">
        <w:rPr>
          <w:lang w:val="vi-VN"/>
        </w:rPr>
        <w:t xml:space="preserve">  "long_explanation": "The Vietnamese interrogative 'ai' is equivalent to the English word 'who'. It is used when one wants to determine the identity of someone. This could be in situations when you don't know who a particular person is, or when seeking to know who might have done a particular action.", </w:t>
      </w:r>
    </w:p>
    <w:p w14:paraId="20F2D141" w14:textId="77777777" w:rsidR="00515445" w:rsidRPr="00515445" w:rsidRDefault="00515445" w:rsidP="00515445">
      <w:pPr>
        <w:rPr>
          <w:lang w:val="vi-VN"/>
        </w:rPr>
      </w:pPr>
      <w:r w:rsidRPr="00515445">
        <w:rPr>
          <w:lang w:val="vi-VN"/>
        </w:rPr>
        <w:t xml:space="preserve">  "formation": "Interrogative 'ai' + Verb/Preposition + Noun", </w:t>
      </w:r>
    </w:p>
    <w:p w14:paraId="1E52729F" w14:textId="77777777" w:rsidR="00515445" w:rsidRPr="00515445" w:rsidRDefault="00515445" w:rsidP="00515445">
      <w:pPr>
        <w:rPr>
          <w:lang w:val="vi-VN"/>
        </w:rPr>
      </w:pPr>
      <w:r w:rsidRPr="00515445">
        <w:rPr>
          <w:lang w:val="vi-VN"/>
        </w:rPr>
        <w:t xml:space="preserve">  "examples": [ </w:t>
      </w:r>
    </w:p>
    <w:p w14:paraId="5C040697" w14:textId="77777777" w:rsidR="00515445" w:rsidRPr="00515445" w:rsidRDefault="00515445" w:rsidP="00515445">
      <w:pPr>
        <w:rPr>
          <w:lang w:val="vi-VN"/>
        </w:rPr>
      </w:pPr>
      <w:r w:rsidRPr="00515445">
        <w:rPr>
          <w:lang w:val="vi-VN"/>
        </w:rPr>
        <w:t xml:space="preserve">    { </w:t>
      </w:r>
    </w:p>
    <w:p w14:paraId="217DBDFA" w14:textId="339B7746" w:rsidR="00515445" w:rsidRPr="00515445" w:rsidRDefault="00515445" w:rsidP="00515445">
      <w:pPr>
        <w:rPr>
          <w:lang w:val="vi-VN"/>
        </w:rPr>
      </w:pPr>
      <w:r w:rsidRPr="00515445">
        <w:rPr>
          <w:lang w:val="vi-VN"/>
        </w:rPr>
        <w:t xml:space="preserve">      "vn": "Ai đang ở trong nhà</w:t>
      </w:r>
      <w:ins w:id="1248" w:author="Canh Duc Nguyen" w:date="2023-10-14T16:53:00Z">
        <w:r w:rsidR="006E703E">
          <w:rPr>
            <w:lang w:val="vi-VN"/>
          </w:rPr>
          <w:t xml:space="preserve"> vậy</w:t>
        </w:r>
      </w:ins>
      <w:r w:rsidRPr="00515445">
        <w:rPr>
          <w:lang w:val="vi-VN"/>
        </w:rPr>
        <w:t xml:space="preserve">? Đó là anh trai tôi.", </w:t>
      </w:r>
    </w:p>
    <w:p w14:paraId="6FEDE19B" w14:textId="77777777" w:rsidR="00515445" w:rsidRPr="00515445" w:rsidRDefault="00515445" w:rsidP="00515445">
      <w:pPr>
        <w:rPr>
          <w:lang w:val="vi-VN"/>
        </w:rPr>
      </w:pPr>
      <w:r w:rsidRPr="00515445">
        <w:rPr>
          <w:lang w:val="vi-VN"/>
        </w:rPr>
        <w:t xml:space="preserve">      "en": "Who is in the house? It is my brother."</w:t>
      </w:r>
    </w:p>
    <w:p w14:paraId="13F4E395" w14:textId="77777777" w:rsidR="00515445" w:rsidRPr="00515445" w:rsidRDefault="00515445" w:rsidP="00515445">
      <w:pPr>
        <w:rPr>
          <w:lang w:val="vi-VN"/>
        </w:rPr>
      </w:pPr>
      <w:r w:rsidRPr="00515445">
        <w:rPr>
          <w:lang w:val="vi-VN"/>
        </w:rPr>
        <w:t xml:space="preserve">    }, </w:t>
      </w:r>
    </w:p>
    <w:p w14:paraId="34CB90BD" w14:textId="77777777" w:rsidR="00515445" w:rsidRPr="00515445" w:rsidRDefault="00515445" w:rsidP="00515445">
      <w:pPr>
        <w:rPr>
          <w:lang w:val="vi-VN"/>
        </w:rPr>
      </w:pPr>
      <w:r w:rsidRPr="00515445">
        <w:rPr>
          <w:lang w:val="vi-VN"/>
        </w:rPr>
        <w:t xml:space="preserve">    { </w:t>
      </w:r>
    </w:p>
    <w:p w14:paraId="007C72B0" w14:textId="1E6CA26B" w:rsidR="00515445" w:rsidRPr="00515445" w:rsidRDefault="00515445" w:rsidP="00515445">
      <w:pPr>
        <w:rPr>
          <w:lang w:val="vi-VN"/>
        </w:rPr>
      </w:pPr>
      <w:r w:rsidRPr="00515445">
        <w:rPr>
          <w:lang w:val="vi-VN"/>
        </w:rPr>
        <w:t xml:space="preserve">      "vn": "Ai đã ăn bánh của tôi</w:t>
      </w:r>
      <w:ins w:id="1249" w:author="Canh Duc Nguyen" w:date="2023-10-14T16:53:00Z">
        <w:r w:rsidR="006E703E">
          <w:rPr>
            <w:lang w:val="vi-VN"/>
          </w:rPr>
          <w:t xml:space="preserve"> đấy</w:t>
        </w:r>
      </w:ins>
      <w:r w:rsidRPr="00515445">
        <w:rPr>
          <w:lang w:val="vi-VN"/>
        </w:rPr>
        <w:t xml:space="preserve">? Tôi không biết.", </w:t>
      </w:r>
    </w:p>
    <w:p w14:paraId="41487D1D" w14:textId="77777777" w:rsidR="00515445" w:rsidRPr="00515445" w:rsidRDefault="00515445" w:rsidP="00515445">
      <w:pPr>
        <w:rPr>
          <w:lang w:val="vi-VN"/>
        </w:rPr>
      </w:pPr>
      <w:r w:rsidRPr="00515445">
        <w:rPr>
          <w:lang w:val="vi-VN"/>
        </w:rPr>
        <w:t xml:space="preserve">      "en": "Who ate my cake? I don't know." </w:t>
      </w:r>
    </w:p>
    <w:p w14:paraId="14F49DB3" w14:textId="77777777" w:rsidR="00515445" w:rsidRPr="00515445" w:rsidRDefault="00515445" w:rsidP="00515445">
      <w:pPr>
        <w:rPr>
          <w:lang w:val="vi-VN"/>
        </w:rPr>
      </w:pPr>
      <w:r w:rsidRPr="00515445">
        <w:rPr>
          <w:lang w:val="vi-VN"/>
        </w:rPr>
        <w:t xml:space="preserve">    }, </w:t>
      </w:r>
    </w:p>
    <w:p w14:paraId="0752AB01" w14:textId="77777777" w:rsidR="00515445" w:rsidRPr="00515445" w:rsidRDefault="00515445" w:rsidP="00515445">
      <w:pPr>
        <w:rPr>
          <w:lang w:val="vi-VN"/>
        </w:rPr>
      </w:pPr>
      <w:r w:rsidRPr="00515445">
        <w:rPr>
          <w:lang w:val="vi-VN"/>
        </w:rPr>
        <w:t xml:space="preserve">    { </w:t>
      </w:r>
    </w:p>
    <w:p w14:paraId="09770A14" w14:textId="77777777" w:rsidR="00515445" w:rsidRPr="00515445" w:rsidRDefault="00515445" w:rsidP="00515445">
      <w:pPr>
        <w:rPr>
          <w:lang w:val="vi-VN"/>
        </w:rPr>
      </w:pPr>
      <w:r w:rsidRPr="00515445">
        <w:rPr>
          <w:lang w:val="vi-VN"/>
        </w:rPr>
        <w:t xml:space="preserve">      "vn": "Bạn thích ai nhất trong nhóm nhạc này? Tôi thích thành viên tên là John nhất.", </w:t>
      </w:r>
    </w:p>
    <w:p w14:paraId="36CA4409" w14:textId="77777777" w:rsidR="00515445" w:rsidRPr="00515445" w:rsidRDefault="00515445" w:rsidP="00515445">
      <w:pPr>
        <w:rPr>
          <w:lang w:val="vi-VN"/>
        </w:rPr>
      </w:pPr>
      <w:r w:rsidRPr="00515445">
        <w:rPr>
          <w:lang w:val="vi-VN"/>
        </w:rPr>
        <w:t xml:space="preserve">      "en": "Who do you like the most in this band? I like the member named John the most." </w:t>
      </w:r>
    </w:p>
    <w:p w14:paraId="08A0CB8A" w14:textId="77777777" w:rsidR="00515445" w:rsidRPr="00515445" w:rsidRDefault="00515445" w:rsidP="00515445">
      <w:pPr>
        <w:rPr>
          <w:lang w:val="vi-VN"/>
        </w:rPr>
      </w:pPr>
      <w:r w:rsidRPr="00515445">
        <w:rPr>
          <w:lang w:val="vi-VN"/>
        </w:rPr>
        <w:lastRenderedPageBreak/>
        <w:t xml:space="preserve">    }, </w:t>
      </w:r>
    </w:p>
    <w:p w14:paraId="1BAD1E70" w14:textId="77777777" w:rsidR="00515445" w:rsidRPr="00515445" w:rsidRDefault="00515445" w:rsidP="00515445">
      <w:pPr>
        <w:rPr>
          <w:lang w:val="vi-VN"/>
        </w:rPr>
      </w:pPr>
      <w:r w:rsidRPr="00515445">
        <w:rPr>
          <w:lang w:val="vi-VN"/>
        </w:rPr>
        <w:t xml:space="preserve">    { </w:t>
      </w:r>
    </w:p>
    <w:p w14:paraId="5B757618" w14:textId="4E51B12A" w:rsidR="00515445" w:rsidRPr="00515445" w:rsidRDefault="00515445" w:rsidP="00515445">
      <w:pPr>
        <w:rPr>
          <w:lang w:val="vi-VN"/>
        </w:rPr>
      </w:pPr>
      <w:r w:rsidRPr="00515445">
        <w:rPr>
          <w:lang w:val="vi-VN"/>
        </w:rPr>
        <w:t xml:space="preserve">      "vn": "Ai sẽ giúp tôi khi </w:t>
      </w:r>
      <w:del w:id="1250" w:author="Canh Duc Nguyen" w:date="2023-10-14T16:56:00Z">
        <w:r w:rsidRPr="00515445" w:rsidDel="006E703E">
          <w:rPr>
            <w:lang w:val="vi-VN"/>
          </w:rPr>
          <w:delText xml:space="preserve">tôi </w:delText>
        </w:r>
      </w:del>
      <w:r w:rsidRPr="00515445">
        <w:rPr>
          <w:lang w:val="vi-VN"/>
        </w:rPr>
        <w:t xml:space="preserve">gặp khó khăn? Bạn </w:t>
      </w:r>
      <w:del w:id="1251" w:author="Canh Duc Nguyen" w:date="2023-10-14T16:57:00Z">
        <w:r w:rsidRPr="00515445" w:rsidDel="006E703E">
          <w:rPr>
            <w:lang w:val="vi-VN"/>
          </w:rPr>
          <w:delText xml:space="preserve">luôn </w:delText>
        </w:r>
      </w:del>
      <w:r w:rsidRPr="00515445">
        <w:rPr>
          <w:lang w:val="vi-VN"/>
        </w:rPr>
        <w:t xml:space="preserve">có thể tin tưởng vào tôi.", </w:t>
      </w:r>
    </w:p>
    <w:p w14:paraId="44405487" w14:textId="77777777" w:rsidR="00515445" w:rsidRPr="00515445" w:rsidRDefault="00515445" w:rsidP="00515445">
      <w:pPr>
        <w:rPr>
          <w:lang w:val="vi-VN"/>
        </w:rPr>
      </w:pPr>
      <w:r w:rsidRPr="00515445">
        <w:rPr>
          <w:lang w:val="vi-VN"/>
        </w:rPr>
        <w:t xml:space="preserve">      "en": "Who will help me when I am in trouble? You can always trust me." </w:t>
      </w:r>
    </w:p>
    <w:p w14:paraId="72F7A8C4" w14:textId="77777777" w:rsidR="00515445" w:rsidRPr="00515445" w:rsidRDefault="00515445" w:rsidP="00515445">
      <w:pPr>
        <w:rPr>
          <w:lang w:val="vi-VN"/>
        </w:rPr>
      </w:pPr>
      <w:r w:rsidRPr="00515445">
        <w:rPr>
          <w:lang w:val="vi-VN"/>
        </w:rPr>
        <w:t xml:space="preserve">    } </w:t>
      </w:r>
    </w:p>
    <w:p w14:paraId="22124C5C" w14:textId="77777777" w:rsidR="00515445" w:rsidRPr="00515445" w:rsidRDefault="00515445" w:rsidP="00515445">
      <w:pPr>
        <w:rPr>
          <w:lang w:val="vi-VN"/>
        </w:rPr>
      </w:pPr>
      <w:r w:rsidRPr="00515445">
        <w:rPr>
          <w:lang w:val="vi-VN"/>
        </w:rPr>
        <w:t xml:space="preserve">  ] </w:t>
      </w:r>
    </w:p>
    <w:p w14:paraId="33082124" w14:textId="77777777" w:rsidR="00515445" w:rsidRPr="00515445" w:rsidRDefault="00515445" w:rsidP="00515445">
      <w:pPr>
        <w:rPr>
          <w:lang w:val="vi-VN"/>
        </w:rPr>
      </w:pPr>
      <w:r w:rsidRPr="00515445">
        <w:rPr>
          <w:lang w:val="vi-VN"/>
        </w:rPr>
        <w:t>}</w:t>
      </w:r>
    </w:p>
    <w:p w14:paraId="59EC3300" w14:textId="77777777" w:rsidR="00515445" w:rsidRPr="00515445" w:rsidRDefault="00515445" w:rsidP="00515445">
      <w:pPr>
        <w:rPr>
          <w:lang w:val="vi-VN"/>
        </w:rPr>
      </w:pPr>
      <w:r w:rsidRPr="00515445">
        <w:rPr>
          <w:lang w:val="vi-VN"/>
        </w:rPr>
        <w:t>-----------------------------</w:t>
      </w:r>
    </w:p>
    <w:p w14:paraId="556D676F" w14:textId="77777777" w:rsidR="00515445" w:rsidRPr="00515445" w:rsidRDefault="00515445" w:rsidP="00515445">
      <w:pPr>
        <w:rPr>
          <w:lang w:val="vi-VN"/>
        </w:rPr>
      </w:pPr>
      <w:r w:rsidRPr="00515445">
        <w:rPr>
          <w:lang w:val="vi-VN"/>
        </w:rPr>
        <w:t xml:space="preserve">keyword: Interrogative 'bao giờ' </w:t>
      </w:r>
    </w:p>
    <w:p w14:paraId="6125DE65" w14:textId="77777777" w:rsidR="00515445" w:rsidRPr="00515445" w:rsidRDefault="00515445" w:rsidP="00515445">
      <w:pPr>
        <w:rPr>
          <w:lang w:val="vi-VN"/>
        </w:rPr>
      </w:pPr>
      <w:r w:rsidRPr="00515445">
        <w:rPr>
          <w:lang w:val="vi-VN"/>
        </w:rPr>
        <w:t xml:space="preserve">PROMPT: Generate grammar explanation for following Vietnamese grammar point: Interrogative 'bao giờ' </w:t>
      </w:r>
    </w:p>
    <w:p w14:paraId="04D1B711" w14:textId="77777777" w:rsidR="00515445" w:rsidRPr="00515445" w:rsidRDefault="00515445" w:rsidP="00515445">
      <w:pPr>
        <w:rPr>
          <w:lang w:val="vi-VN"/>
        </w:rPr>
      </w:pPr>
      <w:r w:rsidRPr="00515445">
        <w:rPr>
          <w:lang w:val="vi-VN"/>
        </w:rPr>
        <w:t>RESPONSE: {</w:t>
      </w:r>
    </w:p>
    <w:p w14:paraId="7C68A9A4" w14:textId="77777777" w:rsidR="00515445" w:rsidRPr="00515445" w:rsidRDefault="00515445" w:rsidP="00515445">
      <w:pPr>
        <w:rPr>
          <w:lang w:val="vi-VN"/>
        </w:rPr>
      </w:pPr>
      <w:r w:rsidRPr="00515445">
        <w:rPr>
          <w:lang w:val="vi-VN"/>
        </w:rPr>
        <w:t xml:space="preserve">    "title": "Interrogative 'bao giờ'",</w:t>
      </w:r>
    </w:p>
    <w:p w14:paraId="5640E7B2" w14:textId="77777777" w:rsidR="00515445" w:rsidRPr="00515445" w:rsidRDefault="00515445" w:rsidP="00515445">
      <w:pPr>
        <w:rPr>
          <w:lang w:val="vi-VN"/>
        </w:rPr>
      </w:pPr>
      <w:r w:rsidRPr="00515445">
        <w:rPr>
          <w:lang w:val="vi-VN"/>
        </w:rPr>
        <w:t xml:space="preserve">    "short_explanation": "Used to ask 'when' something happened or will happen.",</w:t>
      </w:r>
    </w:p>
    <w:p w14:paraId="13057FE4" w14:textId="77777777" w:rsidR="00515445" w:rsidRPr="00515445" w:rsidRDefault="00515445" w:rsidP="00515445">
      <w:pPr>
        <w:rPr>
          <w:lang w:val="vi-VN"/>
        </w:rPr>
      </w:pPr>
      <w:r w:rsidRPr="00515445">
        <w:rPr>
          <w:lang w:val="vi-VN"/>
        </w:rPr>
        <w:t xml:space="preserve">    "long_explanation": "The Vietnamese phrase 'bao giờ' is an interrogative word used to ask about the time of an occurrence, similar to 'when' in English. This phrase can be applied to queries about both past and future events.",</w:t>
      </w:r>
    </w:p>
    <w:p w14:paraId="55081AB4" w14:textId="77777777" w:rsidR="00515445" w:rsidRPr="00515445" w:rsidRDefault="00515445" w:rsidP="00515445">
      <w:pPr>
        <w:rPr>
          <w:lang w:val="vi-VN"/>
        </w:rPr>
      </w:pPr>
      <w:r w:rsidRPr="00515445">
        <w:rPr>
          <w:lang w:val="vi-VN"/>
        </w:rPr>
        <w:t xml:space="preserve">    "formation": "example of grammar formation for given grammar point",</w:t>
      </w:r>
    </w:p>
    <w:p w14:paraId="32F5532B" w14:textId="77777777" w:rsidR="00515445" w:rsidRPr="00515445" w:rsidRDefault="00515445" w:rsidP="00515445">
      <w:pPr>
        <w:rPr>
          <w:lang w:val="vi-VN"/>
        </w:rPr>
      </w:pPr>
      <w:r w:rsidRPr="00515445">
        <w:rPr>
          <w:lang w:val="vi-VN"/>
        </w:rPr>
        <w:t xml:space="preserve">    "examples": [</w:t>
      </w:r>
    </w:p>
    <w:p w14:paraId="0884620E" w14:textId="77777777" w:rsidR="00515445" w:rsidRPr="00515445" w:rsidRDefault="00515445" w:rsidP="00515445">
      <w:pPr>
        <w:rPr>
          <w:lang w:val="vi-VN"/>
        </w:rPr>
      </w:pPr>
      <w:r w:rsidRPr="00515445">
        <w:rPr>
          <w:lang w:val="vi-VN"/>
        </w:rPr>
        <w:t xml:space="preserve">      {</w:t>
      </w:r>
    </w:p>
    <w:p w14:paraId="59B266DC" w14:textId="22CB2FB0" w:rsidR="00515445" w:rsidRPr="00515445" w:rsidRDefault="00515445" w:rsidP="00515445">
      <w:pPr>
        <w:rPr>
          <w:lang w:val="vi-VN"/>
        </w:rPr>
      </w:pPr>
      <w:r w:rsidRPr="00515445">
        <w:rPr>
          <w:lang w:val="vi-VN"/>
        </w:rPr>
        <w:t xml:space="preserve">        "vn": "Bạn dự định bao giờ sang Mỹ sống? Tôi dự định sẽ </w:t>
      </w:r>
      <w:del w:id="1252" w:author="Canh Duc Nguyen" w:date="2023-10-14T17:00:00Z">
        <w:r w:rsidRPr="00515445" w:rsidDel="006E703E">
          <w:rPr>
            <w:lang w:val="vi-VN"/>
          </w:rPr>
          <w:delText xml:space="preserve">di chuyển </w:delText>
        </w:r>
      </w:del>
      <w:ins w:id="1253" w:author="Canh Duc Nguyen" w:date="2023-10-14T17:00:00Z">
        <w:r w:rsidR="006E703E">
          <w:rPr>
            <w:lang w:val="vi-VN"/>
          </w:rPr>
          <w:t xml:space="preserve">sang đó </w:t>
        </w:r>
      </w:ins>
      <w:r w:rsidRPr="00515445">
        <w:rPr>
          <w:lang w:val="vi-VN"/>
        </w:rPr>
        <w:t>trong vòng hai năm tới.",</w:t>
      </w:r>
    </w:p>
    <w:p w14:paraId="2C20F378" w14:textId="77777777" w:rsidR="00515445" w:rsidRPr="00515445" w:rsidRDefault="00515445" w:rsidP="00515445">
      <w:pPr>
        <w:rPr>
          <w:lang w:val="vi-VN"/>
        </w:rPr>
      </w:pPr>
      <w:r w:rsidRPr="00515445">
        <w:rPr>
          <w:lang w:val="vi-VN"/>
        </w:rPr>
        <w:t xml:space="preserve">        "en": "When do you plan to move to America? I plan to move in the next two years."</w:t>
      </w:r>
    </w:p>
    <w:p w14:paraId="07290B81" w14:textId="77777777" w:rsidR="00515445" w:rsidRPr="00515445" w:rsidRDefault="00515445" w:rsidP="00515445">
      <w:pPr>
        <w:rPr>
          <w:lang w:val="vi-VN"/>
        </w:rPr>
      </w:pPr>
      <w:r w:rsidRPr="00515445">
        <w:rPr>
          <w:lang w:val="vi-VN"/>
        </w:rPr>
        <w:t xml:space="preserve">      },</w:t>
      </w:r>
    </w:p>
    <w:p w14:paraId="4CAAFD39" w14:textId="77777777" w:rsidR="00515445" w:rsidRPr="00515445" w:rsidRDefault="00515445" w:rsidP="00515445">
      <w:pPr>
        <w:rPr>
          <w:lang w:val="vi-VN"/>
        </w:rPr>
      </w:pPr>
      <w:r w:rsidRPr="00515445">
        <w:rPr>
          <w:lang w:val="vi-VN"/>
        </w:rPr>
        <w:t xml:space="preserve">      {</w:t>
      </w:r>
    </w:p>
    <w:p w14:paraId="56C157BC" w14:textId="1EF844E2" w:rsidR="00515445" w:rsidRPr="00515445" w:rsidRDefault="00515445" w:rsidP="00515445">
      <w:pPr>
        <w:rPr>
          <w:lang w:val="vi-VN"/>
        </w:rPr>
      </w:pPr>
      <w:r w:rsidRPr="00515445">
        <w:rPr>
          <w:lang w:val="vi-VN"/>
        </w:rPr>
        <w:t xml:space="preserve">        "vn": "Bao giờ bạn sẽ trả lại sách </w:t>
      </w:r>
      <w:del w:id="1254" w:author="Canh Duc Nguyen" w:date="2023-10-14T17:03:00Z">
        <w:r w:rsidRPr="00515445" w:rsidDel="00BF07AE">
          <w:rPr>
            <w:lang w:val="vi-VN"/>
          </w:rPr>
          <w:delText xml:space="preserve">mà tôi đã </w:delText>
        </w:r>
      </w:del>
      <w:r w:rsidRPr="00515445">
        <w:rPr>
          <w:lang w:val="vi-VN"/>
        </w:rPr>
        <w:t xml:space="preserve">cho </w:t>
      </w:r>
      <w:del w:id="1255" w:author="Canh Duc Nguyen" w:date="2023-10-14T17:03:00Z">
        <w:r w:rsidRPr="00515445" w:rsidDel="00BF07AE">
          <w:rPr>
            <w:lang w:val="vi-VN"/>
          </w:rPr>
          <w:delText>mượn</w:delText>
        </w:r>
      </w:del>
      <w:ins w:id="1256" w:author="Canh Duc Nguyen" w:date="2023-10-14T17:04:00Z">
        <w:r w:rsidR="00BF07AE">
          <w:rPr>
            <w:lang w:val="vi-VN"/>
          </w:rPr>
          <w:t xml:space="preserve">tôi </w:t>
        </w:r>
      </w:ins>
      <w:ins w:id="1257" w:author="Canh Duc Nguyen" w:date="2023-10-14T17:03:00Z">
        <w:r w:rsidR="00BF07AE">
          <w:rPr>
            <w:lang w:val="vi-VN"/>
          </w:rPr>
          <w:t>vậy</w:t>
        </w:r>
      </w:ins>
      <w:r w:rsidRPr="00515445">
        <w:rPr>
          <w:lang w:val="vi-VN"/>
        </w:rPr>
        <w:t>? Tôi sẽ trả lại vào thứ ba tuần tới.",</w:t>
      </w:r>
    </w:p>
    <w:p w14:paraId="524FB3F1" w14:textId="77777777" w:rsidR="00515445" w:rsidRPr="00515445" w:rsidRDefault="00515445" w:rsidP="00515445">
      <w:pPr>
        <w:rPr>
          <w:lang w:val="vi-VN"/>
        </w:rPr>
      </w:pPr>
      <w:r w:rsidRPr="00515445">
        <w:rPr>
          <w:lang w:val="vi-VN"/>
        </w:rPr>
        <w:t xml:space="preserve">        "en": "When will you return the book I lent you? I will return it next Tuesday."</w:t>
      </w:r>
    </w:p>
    <w:p w14:paraId="56B70CED" w14:textId="77777777" w:rsidR="00515445" w:rsidRPr="00515445" w:rsidRDefault="00515445" w:rsidP="00515445">
      <w:pPr>
        <w:rPr>
          <w:lang w:val="vi-VN"/>
        </w:rPr>
      </w:pPr>
      <w:r w:rsidRPr="00515445">
        <w:rPr>
          <w:lang w:val="vi-VN"/>
        </w:rPr>
        <w:t xml:space="preserve">      },</w:t>
      </w:r>
    </w:p>
    <w:p w14:paraId="4777BAE9" w14:textId="77777777" w:rsidR="00515445" w:rsidRPr="00515445" w:rsidRDefault="00515445" w:rsidP="00515445">
      <w:pPr>
        <w:rPr>
          <w:lang w:val="vi-VN"/>
        </w:rPr>
      </w:pPr>
      <w:r w:rsidRPr="00515445">
        <w:rPr>
          <w:lang w:val="vi-VN"/>
        </w:rPr>
        <w:t xml:space="preserve">      {</w:t>
      </w:r>
    </w:p>
    <w:p w14:paraId="574A5C2D" w14:textId="4F96CEE2" w:rsidR="00515445" w:rsidRPr="00515445" w:rsidRDefault="00515445" w:rsidP="00515445">
      <w:pPr>
        <w:rPr>
          <w:lang w:val="vi-VN"/>
        </w:rPr>
      </w:pPr>
      <w:r w:rsidRPr="00515445">
        <w:rPr>
          <w:lang w:val="vi-VN"/>
        </w:rPr>
        <w:t xml:space="preserve">        "vn": "Bạn biết bao giờ anh ấy sẽ trở lại</w:t>
      </w:r>
      <w:ins w:id="1258" w:author="Canh Duc Nguyen" w:date="2023-10-14T17:04:00Z">
        <w:r w:rsidR="00BF07AE">
          <w:rPr>
            <w:lang w:val="vi-VN"/>
          </w:rPr>
          <w:t xml:space="preserve"> không</w:t>
        </w:r>
      </w:ins>
      <w:r w:rsidRPr="00515445">
        <w:rPr>
          <w:lang w:val="vi-VN"/>
        </w:rPr>
        <w:t>? Theo như tôi biết, anh ấy sẽ trở lại vào thứ tư tuần tới.",</w:t>
      </w:r>
    </w:p>
    <w:p w14:paraId="5ABF1AE3" w14:textId="77777777" w:rsidR="00515445" w:rsidRPr="00515445" w:rsidRDefault="00515445" w:rsidP="00515445">
      <w:pPr>
        <w:rPr>
          <w:lang w:val="vi-VN"/>
        </w:rPr>
      </w:pPr>
      <w:r w:rsidRPr="00515445">
        <w:rPr>
          <w:lang w:val="vi-VN"/>
        </w:rPr>
        <w:t xml:space="preserve">        "en": "Do you know when he will be back? As far as I know, he will be back next Wednesday."</w:t>
      </w:r>
    </w:p>
    <w:p w14:paraId="70776FEC" w14:textId="77777777" w:rsidR="00515445" w:rsidRPr="00515445" w:rsidRDefault="00515445" w:rsidP="00515445">
      <w:pPr>
        <w:rPr>
          <w:lang w:val="vi-VN"/>
        </w:rPr>
      </w:pPr>
      <w:r w:rsidRPr="00515445">
        <w:rPr>
          <w:lang w:val="vi-VN"/>
        </w:rPr>
        <w:t xml:space="preserve">      },</w:t>
      </w:r>
    </w:p>
    <w:p w14:paraId="310D9B6F" w14:textId="77777777" w:rsidR="00515445" w:rsidRPr="00515445" w:rsidRDefault="00515445" w:rsidP="00515445">
      <w:pPr>
        <w:rPr>
          <w:lang w:val="vi-VN"/>
        </w:rPr>
      </w:pPr>
      <w:r w:rsidRPr="00515445">
        <w:rPr>
          <w:lang w:val="vi-VN"/>
        </w:rPr>
        <w:t xml:space="preserve">      {</w:t>
      </w:r>
    </w:p>
    <w:p w14:paraId="7210BDF9" w14:textId="0B0AE111" w:rsidR="00515445" w:rsidRPr="00515445" w:rsidRDefault="00515445" w:rsidP="00515445">
      <w:pPr>
        <w:rPr>
          <w:lang w:val="vi-VN"/>
        </w:rPr>
      </w:pPr>
      <w:r w:rsidRPr="00515445">
        <w:rPr>
          <w:lang w:val="vi-VN"/>
        </w:rPr>
        <w:t xml:space="preserve">        "vn": "Bạn đã bao giờ đặt chân đến Europe? </w:t>
      </w:r>
      <w:del w:id="1259" w:author="Canh Duc Nguyen" w:date="2023-10-14T17:04:00Z">
        <w:r w:rsidRPr="00515445" w:rsidDel="00BF07AE">
          <w:rPr>
            <w:lang w:val="vi-VN"/>
          </w:rPr>
          <w:delText>Không</w:delText>
        </w:r>
      </w:del>
      <w:ins w:id="1260" w:author="Canh Duc Nguyen" w:date="2023-10-14T17:04:00Z">
        <w:r w:rsidR="00BF07AE">
          <w:rPr>
            <w:lang w:val="vi-VN"/>
          </w:rPr>
          <w:t>Chưa</w:t>
        </w:r>
      </w:ins>
      <w:r w:rsidRPr="00515445">
        <w:rPr>
          <w:lang w:val="vi-VN"/>
        </w:rPr>
        <w:t>, tôi chưa bao giờ đến Europe.",</w:t>
      </w:r>
    </w:p>
    <w:p w14:paraId="0754F2B2" w14:textId="77777777" w:rsidR="00515445" w:rsidRPr="00515445" w:rsidRDefault="00515445" w:rsidP="00515445">
      <w:pPr>
        <w:rPr>
          <w:lang w:val="vi-VN"/>
        </w:rPr>
      </w:pPr>
      <w:r w:rsidRPr="00515445">
        <w:rPr>
          <w:lang w:val="vi-VN"/>
        </w:rPr>
        <w:t xml:space="preserve">        "en": "Have you ever been to Europe? No, I have never been to Europe."</w:t>
      </w:r>
    </w:p>
    <w:p w14:paraId="60EF4618" w14:textId="77777777" w:rsidR="00515445" w:rsidRPr="00515445" w:rsidRDefault="00515445" w:rsidP="00515445">
      <w:pPr>
        <w:rPr>
          <w:lang w:val="vi-VN"/>
        </w:rPr>
      </w:pPr>
      <w:r w:rsidRPr="00515445">
        <w:rPr>
          <w:lang w:val="vi-VN"/>
        </w:rPr>
        <w:t xml:space="preserve">      }</w:t>
      </w:r>
    </w:p>
    <w:p w14:paraId="5660DFBC" w14:textId="77777777" w:rsidR="00515445" w:rsidRPr="00515445" w:rsidRDefault="00515445" w:rsidP="00515445">
      <w:pPr>
        <w:rPr>
          <w:lang w:val="vi-VN"/>
        </w:rPr>
      </w:pPr>
      <w:r w:rsidRPr="00515445">
        <w:rPr>
          <w:lang w:val="vi-VN"/>
        </w:rPr>
        <w:t xml:space="preserve">    ]</w:t>
      </w:r>
    </w:p>
    <w:p w14:paraId="5D74010B" w14:textId="77777777" w:rsidR="00515445" w:rsidRPr="00515445" w:rsidRDefault="00515445" w:rsidP="00515445">
      <w:pPr>
        <w:rPr>
          <w:lang w:val="vi-VN"/>
        </w:rPr>
      </w:pPr>
      <w:r w:rsidRPr="00515445">
        <w:rPr>
          <w:lang w:val="vi-VN"/>
        </w:rPr>
        <w:t>}</w:t>
      </w:r>
    </w:p>
    <w:p w14:paraId="4658E35B" w14:textId="77777777" w:rsidR="00515445" w:rsidRPr="00515445" w:rsidRDefault="00515445" w:rsidP="00515445">
      <w:pPr>
        <w:rPr>
          <w:lang w:val="vi-VN"/>
        </w:rPr>
      </w:pPr>
      <w:r w:rsidRPr="00515445">
        <w:rPr>
          <w:lang w:val="vi-VN"/>
        </w:rPr>
        <w:t>-----------------------------</w:t>
      </w:r>
    </w:p>
    <w:p w14:paraId="5B16E429" w14:textId="77777777" w:rsidR="00515445" w:rsidRPr="00515445" w:rsidRDefault="00515445" w:rsidP="00515445">
      <w:pPr>
        <w:rPr>
          <w:lang w:val="vi-VN"/>
        </w:rPr>
      </w:pPr>
      <w:r w:rsidRPr="00515445">
        <w:rPr>
          <w:lang w:val="vi-VN"/>
        </w:rPr>
        <w:t xml:space="preserve">keyword: Interrogative 'bao lâu' </w:t>
      </w:r>
    </w:p>
    <w:p w14:paraId="183BEB63" w14:textId="77777777" w:rsidR="00515445" w:rsidRPr="00515445" w:rsidRDefault="00515445" w:rsidP="00515445">
      <w:pPr>
        <w:rPr>
          <w:lang w:val="vi-VN"/>
        </w:rPr>
      </w:pPr>
      <w:r w:rsidRPr="00515445">
        <w:rPr>
          <w:lang w:val="vi-VN"/>
        </w:rPr>
        <w:t xml:space="preserve">PROMPT: Generate grammar explanation for following Vietnamese grammar point: Interrogative 'bao lâu' </w:t>
      </w:r>
    </w:p>
    <w:p w14:paraId="4DC1FD6C" w14:textId="77777777" w:rsidR="00515445" w:rsidRPr="00515445" w:rsidRDefault="00515445" w:rsidP="00515445">
      <w:pPr>
        <w:rPr>
          <w:lang w:val="vi-VN"/>
        </w:rPr>
      </w:pPr>
      <w:r w:rsidRPr="00515445">
        <w:rPr>
          <w:lang w:val="vi-VN"/>
        </w:rPr>
        <w:t>RESPONSE: {</w:t>
      </w:r>
    </w:p>
    <w:p w14:paraId="2623E483" w14:textId="77777777" w:rsidR="00515445" w:rsidRPr="00515445" w:rsidRDefault="00515445" w:rsidP="00515445">
      <w:pPr>
        <w:rPr>
          <w:lang w:val="vi-VN"/>
        </w:rPr>
      </w:pPr>
      <w:r w:rsidRPr="00515445">
        <w:rPr>
          <w:lang w:val="vi-VN"/>
        </w:rPr>
        <w:lastRenderedPageBreak/>
        <w:t xml:space="preserve">  "title": "Interrogative 'bao lâu'",</w:t>
      </w:r>
    </w:p>
    <w:p w14:paraId="4A024BFB" w14:textId="77777777" w:rsidR="00515445" w:rsidRPr="00515445" w:rsidRDefault="00515445" w:rsidP="00515445">
      <w:pPr>
        <w:rPr>
          <w:lang w:val="vi-VN"/>
        </w:rPr>
      </w:pPr>
      <w:r w:rsidRPr="00515445">
        <w:rPr>
          <w:lang w:val="vi-VN"/>
        </w:rPr>
        <w:t xml:space="preserve">  "short_explanation": "This Vietnamese interrogative 'bao lâu' is used to ask about duration or length of time.",</w:t>
      </w:r>
    </w:p>
    <w:p w14:paraId="5529C695" w14:textId="77777777" w:rsidR="00515445" w:rsidRPr="00515445" w:rsidRDefault="00515445" w:rsidP="00515445">
      <w:pPr>
        <w:rPr>
          <w:lang w:val="vi-VN"/>
        </w:rPr>
      </w:pPr>
      <w:r w:rsidRPr="00515445">
        <w:rPr>
          <w:lang w:val="vi-VN"/>
        </w:rPr>
        <w:t xml:space="preserve">  "long_explanation": "'Bao lâu' is a Vietnamese interrogative term often used when somebody wants to ask 'how long' an action or event takes or lasts. It is mainly used to seek information about the duration of an action, activity or a period.",</w:t>
      </w:r>
    </w:p>
    <w:p w14:paraId="3EB41945" w14:textId="77777777" w:rsidR="00515445" w:rsidRPr="00515445" w:rsidRDefault="00515445" w:rsidP="00515445">
      <w:pPr>
        <w:rPr>
          <w:lang w:val="vi-VN"/>
        </w:rPr>
      </w:pPr>
      <w:r w:rsidRPr="00515445">
        <w:rPr>
          <w:lang w:val="vi-VN"/>
        </w:rPr>
        <w:t xml:space="preserve">  "formation": "Interrogative word 'bao lâu' + Subject + Verb (action)",</w:t>
      </w:r>
    </w:p>
    <w:p w14:paraId="1E3A4F6C" w14:textId="77777777" w:rsidR="00515445" w:rsidRPr="00515445" w:rsidRDefault="00515445" w:rsidP="00515445">
      <w:pPr>
        <w:rPr>
          <w:lang w:val="vi-VN"/>
        </w:rPr>
      </w:pPr>
      <w:r w:rsidRPr="00515445">
        <w:rPr>
          <w:lang w:val="vi-VN"/>
        </w:rPr>
        <w:t xml:space="preserve">  "examples": [</w:t>
      </w:r>
    </w:p>
    <w:p w14:paraId="3E05B687" w14:textId="77777777" w:rsidR="00515445" w:rsidRPr="00515445" w:rsidRDefault="00515445" w:rsidP="00515445">
      <w:pPr>
        <w:rPr>
          <w:lang w:val="vi-VN"/>
        </w:rPr>
      </w:pPr>
      <w:r w:rsidRPr="00515445">
        <w:rPr>
          <w:lang w:val="vi-VN"/>
        </w:rPr>
        <w:t xml:space="preserve">    {</w:t>
      </w:r>
    </w:p>
    <w:p w14:paraId="7C384024" w14:textId="77777777" w:rsidR="00515445" w:rsidRPr="00515445" w:rsidRDefault="00515445" w:rsidP="00515445">
      <w:pPr>
        <w:rPr>
          <w:lang w:val="vi-VN"/>
        </w:rPr>
      </w:pPr>
      <w:r w:rsidRPr="00515445">
        <w:rPr>
          <w:lang w:val="vi-VN"/>
        </w:rPr>
        <w:t xml:space="preserve">      "vn": "Anh ấy đã ở Việt Nam bao lâu rồi?",</w:t>
      </w:r>
    </w:p>
    <w:p w14:paraId="1501A2E3" w14:textId="77777777" w:rsidR="00515445" w:rsidRPr="00515445" w:rsidRDefault="00515445" w:rsidP="00515445">
      <w:pPr>
        <w:rPr>
          <w:lang w:val="vi-VN"/>
        </w:rPr>
      </w:pPr>
      <w:r w:rsidRPr="00515445">
        <w:rPr>
          <w:lang w:val="vi-VN"/>
        </w:rPr>
        <w:t xml:space="preserve">      "en": "How long has he been in Vietnam?"</w:t>
      </w:r>
    </w:p>
    <w:p w14:paraId="7AD2910A" w14:textId="77777777" w:rsidR="00515445" w:rsidRPr="00515445" w:rsidRDefault="00515445" w:rsidP="00515445">
      <w:pPr>
        <w:rPr>
          <w:lang w:val="vi-VN"/>
        </w:rPr>
      </w:pPr>
      <w:r w:rsidRPr="00515445">
        <w:rPr>
          <w:lang w:val="vi-VN"/>
        </w:rPr>
        <w:t xml:space="preserve">    },</w:t>
      </w:r>
    </w:p>
    <w:p w14:paraId="7B131DC5" w14:textId="77777777" w:rsidR="00515445" w:rsidRPr="00515445" w:rsidRDefault="00515445" w:rsidP="00515445">
      <w:pPr>
        <w:rPr>
          <w:lang w:val="vi-VN"/>
        </w:rPr>
      </w:pPr>
      <w:r w:rsidRPr="00515445">
        <w:rPr>
          <w:lang w:val="vi-VN"/>
        </w:rPr>
        <w:t xml:space="preserve">    {</w:t>
      </w:r>
    </w:p>
    <w:p w14:paraId="276A1969" w14:textId="298F4DD1" w:rsidR="00515445" w:rsidRPr="00515445" w:rsidRDefault="00515445" w:rsidP="00515445">
      <w:pPr>
        <w:rPr>
          <w:lang w:val="vi-VN"/>
        </w:rPr>
      </w:pPr>
      <w:r w:rsidRPr="00515445">
        <w:rPr>
          <w:lang w:val="vi-VN"/>
        </w:rPr>
        <w:t xml:space="preserve">      "vn": "</w:t>
      </w:r>
      <w:ins w:id="1261" w:author="Canh Duc Nguyen" w:date="2023-10-14T17:05:00Z">
        <w:r w:rsidR="00BF07AE">
          <w:rPr>
            <w:lang w:val="vi-VN"/>
          </w:rPr>
          <w:t>Mất b</w:t>
        </w:r>
      </w:ins>
      <w:del w:id="1262" w:author="Canh Duc Nguyen" w:date="2023-10-14T17:05:00Z">
        <w:r w:rsidRPr="00515445" w:rsidDel="00BF07AE">
          <w:rPr>
            <w:lang w:val="vi-VN"/>
          </w:rPr>
          <w:delText>B</w:delText>
        </w:r>
      </w:del>
      <w:r w:rsidRPr="00515445">
        <w:rPr>
          <w:lang w:val="vi-VN"/>
        </w:rPr>
        <w:t>ao lâu để học thành thạo tiếng Việt?",</w:t>
      </w:r>
    </w:p>
    <w:p w14:paraId="2C5D9AF3" w14:textId="77777777" w:rsidR="00515445" w:rsidRPr="00515445" w:rsidRDefault="00515445" w:rsidP="00515445">
      <w:pPr>
        <w:rPr>
          <w:lang w:val="vi-VN"/>
        </w:rPr>
      </w:pPr>
      <w:r w:rsidRPr="00515445">
        <w:rPr>
          <w:lang w:val="vi-VN"/>
        </w:rPr>
        <w:t xml:space="preserve">      "en": "How long does it take to become proficient in Vietnamese?"</w:t>
      </w:r>
    </w:p>
    <w:p w14:paraId="1E0E32E6" w14:textId="77777777" w:rsidR="00515445" w:rsidRPr="00515445" w:rsidRDefault="00515445" w:rsidP="00515445">
      <w:pPr>
        <w:rPr>
          <w:lang w:val="vi-VN"/>
        </w:rPr>
      </w:pPr>
      <w:r w:rsidRPr="00515445">
        <w:rPr>
          <w:lang w:val="vi-VN"/>
        </w:rPr>
        <w:t xml:space="preserve">    },</w:t>
      </w:r>
    </w:p>
    <w:p w14:paraId="21C35422" w14:textId="77777777" w:rsidR="00515445" w:rsidRPr="00515445" w:rsidRDefault="00515445" w:rsidP="00515445">
      <w:pPr>
        <w:rPr>
          <w:lang w:val="vi-VN"/>
        </w:rPr>
      </w:pPr>
      <w:r w:rsidRPr="00515445">
        <w:rPr>
          <w:lang w:val="vi-VN"/>
        </w:rPr>
        <w:t xml:space="preserve">    {</w:t>
      </w:r>
    </w:p>
    <w:p w14:paraId="5D7F6721" w14:textId="5119DF2B" w:rsidR="00515445" w:rsidRPr="00515445" w:rsidRDefault="00515445" w:rsidP="00515445">
      <w:pPr>
        <w:rPr>
          <w:lang w:val="vi-VN"/>
        </w:rPr>
      </w:pPr>
      <w:r w:rsidRPr="00515445">
        <w:rPr>
          <w:lang w:val="vi-VN"/>
        </w:rPr>
        <w:t xml:space="preserve">      "vn": "</w:t>
      </w:r>
      <w:ins w:id="1263" w:author="Canh Duc Nguyen" w:date="2023-10-14T17:05:00Z">
        <w:r w:rsidR="00BF07AE">
          <w:rPr>
            <w:lang w:val="vi-VN"/>
          </w:rPr>
          <w:t>Mất b</w:t>
        </w:r>
      </w:ins>
      <w:del w:id="1264" w:author="Canh Duc Nguyen" w:date="2023-10-14T17:05:00Z">
        <w:r w:rsidRPr="00515445" w:rsidDel="00BF07AE">
          <w:rPr>
            <w:lang w:val="vi-VN"/>
          </w:rPr>
          <w:delText>B</w:delText>
        </w:r>
      </w:del>
      <w:r w:rsidRPr="00515445">
        <w:rPr>
          <w:lang w:val="vi-VN"/>
        </w:rPr>
        <w:t>ao lâu để đi từ Hà Nội đến Đà Nẵng bằng xe hơi?",</w:t>
      </w:r>
    </w:p>
    <w:p w14:paraId="7BA44177" w14:textId="77777777" w:rsidR="00515445" w:rsidRPr="00515445" w:rsidRDefault="00515445" w:rsidP="00515445">
      <w:pPr>
        <w:rPr>
          <w:lang w:val="vi-VN"/>
        </w:rPr>
      </w:pPr>
      <w:r w:rsidRPr="00515445">
        <w:rPr>
          <w:lang w:val="vi-VN"/>
        </w:rPr>
        <w:t xml:space="preserve">      "en": "How long does it take to travel from Hanoi to Danang by car?"</w:t>
      </w:r>
    </w:p>
    <w:p w14:paraId="67706252" w14:textId="77777777" w:rsidR="00515445" w:rsidRPr="00515445" w:rsidRDefault="00515445" w:rsidP="00515445">
      <w:pPr>
        <w:rPr>
          <w:lang w:val="vi-VN"/>
        </w:rPr>
      </w:pPr>
      <w:r w:rsidRPr="00515445">
        <w:rPr>
          <w:lang w:val="vi-VN"/>
        </w:rPr>
        <w:t xml:space="preserve">    },</w:t>
      </w:r>
    </w:p>
    <w:p w14:paraId="5D78D9CD" w14:textId="77777777" w:rsidR="00515445" w:rsidRPr="00515445" w:rsidRDefault="00515445" w:rsidP="00515445">
      <w:pPr>
        <w:rPr>
          <w:lang w:val="vi-VN"/>
        </w:rPr>
      </w:pPr>
      <w:r w:rsidRPr="00515445">
        <w:rPr>
          <w:lang w:val="vi-VN"/>
        </w:rPr>
        <w:t xml:space="preserve">    {</w:t>
      </w:r>
    </w:p>
    <w:p w14:paraId="00486A8A" w14:textId="3B6546A5" w:rsidR="00515445" w:rsidRPr="00515445" w:rsidRDefault="00515445" w:rsidP="00515445">
      <w:pPr>
        <w:rPr>
          <w:lang w:val="vi-VN"/>
        </w:rPr>
      </w:pPr>
      <w:r w:rsidRPr="00515445">
        <w:rPr>
          <w:lang w:val="vi-VN"/>
        </w:rPr>
        <w:t xml:space="preserve">      "vn": "</w:t>
      </w:r>
      <w:ins w:id="1265" w:author="Canh Duc Nguyen" w:date="2023-10-14T17:05:00Z">
        <w:r w:rsidR="00BF07AE">
          <w:rPr>
            <w:lang w:val="vi-VN"/>
          </w:rPr>
          <w:t>Mất b</w:t>
        </w:r>
      </w:ins>
      <w:del w:id="1266" w:author="Canh Duc Nguyen" w:date="2023-10-14T17:05:00Z">
        <w:r w:rsidRPr="00515445" w:rsidDel="00BF07AE">
          <w:rPr>
            <w:lang w:val="vi-VN"/>
          </w:rPr>
          <w:delText>B</w:delText>
        </w:r>
      </w:del>
      <w:r w:rsidRPr="00515445">
        <w:rPr>
          <w:lang w:val="vi-VN"/>
        </w:rPr>
        <w:t xml:space="preserve">ao lâu để </w:t>
      </w:r>
      <w:del w:id="1267" w:author="Canh Duc Nguyen" w:date="2023-10-14T17:11:00Z">
        <w:r w:rsidRPr="00515445" w:rsidDel="009164D7">
          <w:rPr>
            <w:lang w:val="vi-VN"/>
          </w:rPr>
          <w:delText xml:space="preserve">nạp </w:delText>
        </w:r>
      </w:del>
      <w:ins w:id="1268" w:author="Canh Duc Nguyen" w:date="2023-10-14T17:11:00Z">
        <w:r w:rsidR="009164D7">
          <w:rPr>
            <w:lang w:val="vi-VN"/>
          </w:rPr>
          <w:t xml:space="preserve">đổ </w:t>
        </w:r>
      </w:ins>
      <w:r w:rsidRPr="00515445">
        <w:rPr>
          <w:lang w:val="vi-VN"/>
        </w:rPr>
        <w:t>đầy bình xăng của bạn?",</w:t>
      </w:r>
    </w:p>
    <w:p w14:paraId="752BD42C" w14:textId="77777777" w:rsidR="00515445" w:rsidRPr="00515445" w:rsidRDefault="00515445" w:rsidP="00515445">
      <w:pPr>
        <w:rPr>
          <w:lang w:val="vi-VN"/>
        </w:rPr>
      </w:pPr>
      <w:r w:rsidRPr="00515445">
        <w:rPr>
          <w:lang w:val="vi-VN"/>
        </w:rPr>
        <w:t xml:space="preserve">      "en": "How long does it take to fill up your gas tank?"</w:t>
      </w:r>
    </w:p>
    <w:p w14:paraId="2D7783FD" w14:textId="77777777" w:rsidR="00515445" w:rsidRPr="00515445" w:rsidRDefault="00515445" w:rsidP="00515445">
      <w:pPr>
        <w:rPr>
          <w:lang w:val="vi-VN"/>
        </w:rPr>
      </w:pPr>
      <w:r w:rsidRPr="00515445">
        <w:rPr>
          <w:lang w:val="vi-VN"/>
        </w:rPr>
        <w:t xml:space="preserve">    }</w:t>
      </w:r>
    </w:p>
    <w:p w14:paraId="5D0F4744" w14:textId="77777777" w:rsidR="00515445" w:rsidRPr="00515445" w:rsidRDefault="00515445" w:rsidP="00515445">
      <w:pPr>
        <w:rPr>
          <w:lang w:val="vi-VN"/>
        </w:rPr>
      </w:pPr>
      <w:r w:rsidRPr="00515445">
        <w:rPr>
          <w:lang w:val="vi-VN"/>
        </w:rPr>
        <w:t xml:space="preserve">  ]</w:t>
      </w:r>
    </w:p>
    <w:p w14:paraId="2E2DEB0C" w14:textId="77777777" w:rsidR="00515445" w:rsidRPr="00515445" w:rsidRDefault="00515445" w:rsidP="00515445">
      <w:pPr>
        <w:rPr>
          <w:lang w:val="vi-VN"/>
        </w:rPr>
      </w:pPr>
      <w:r w:rsidRPr="00515445">
        <w:rPr>
          <w:lang w:val="vi-VN"/>
        </w:rPr>
        <w:t>}</w:t>
      </w:r>
    </w:p>
    <w:p w14:paraId="329F020D" w14:textId="77777777" w:rsidR="00515445" w:rsidRPr="00515445" w:rsidRDefault="00515445" w:rsidP="00515445">
      <w:pPr>
        <w:rPr>
          <w:lang w:val="vi-VN"/>
        </w:rPr>
      </w:pPr>
      <w:r w:rsidRPr="00515445">
        <w:rPr>
          <w:lang w:val="vi-VN"/>
        </w:rPr>
        <w:t>-----------------------------</w:t>
      </w:r>
    </w:p>
    <w:p w14:paraId="191E8CA2" w14:textId="77777777" w:rsidR="00515445" w:rsidRPr="00515445" w:rsidRDefault="00515445" w:rsidP="00515445">
      <w:pPr>
        <w:rPr>
          <w:lang w:val="vi-VN"/>
        </w:rPr>
      </w:pPr>
      <w:r w:rsidRPr="00515445">
        <w:rPr>
          <w:lang w:val="vi-VN"/>
        </w:rPr>
        <w:t xml:space="preserve">keyword: Interrogative 'bao nhiêu' </w:t>
      </w:r>
    </w:p>
    <w:p w14:paraId="4405E982" w14:textId="77777777" w:rsidR="00515445" w:rsidRPr="00515445" w:rsidRDefault="00515445" w:rsidP="00515445">
      <w:pPr>
        <w:rPr>
          <w:lang w:val="vi-VN"/>
        </w:rPr>
      </w:pPr>
      <w:r w:rsidRPr="00515445">
        <w:rPr>
          <w:lang w:val="vi-VN"/>
        </w:rPr>
        <w:t xml:space="preserve">PROMPT: Generate grammar explanation for following Vietnamese grammar point: Interrogative 'bao nhiêu' </w:t>
      </w:r>
    </w:p>
    <w:p w14:paraId="31DC0515" w14:textId="77777777" w:rsidR="00515445" w:rsidRPr="00515445" w:rsidRDefault="00515445" w:rsidP="00515445">
      <w:pPr>
        <w:rPr>
          <w:lang w:val="vi-VN"/>
        </w:rPr>
      </w:pPr>
      <w:r w:rsidRPr="00515445">
        <w:rPr>
          <w:lang w:val="vi-VN"/>
        </w:rPr>
        <w:t xml:space="preserve">RESPONSE: { </w:t>
      </w:r>
    </w:p>
    <w:p w14:paraId="60BBBCD6" w14:textId="77777777" w:rsidR="00515445" w:rsidRPr="00515445" w:rsidRDefault="00515445" w:rsidP="00515445">
      <w:pPr>
        <w:rPr>
          <w:lang w:val="vi-VN"/>
        </w:rPr>
      </w:pPr>
      <w:r w:rsidRPr="00515445">
        <w:rPr>
          <w:lang w:val="vi-VN"/>
        </w:rPr>
        <w:t xml:space="preserve">  "title": "Interrogative word 'bao nhiêu'", </w:t>
      </w:r>
    </w:p>
    <w:p w14:paraId="1D483F27" w14:textId="77777777" w:rsidR="00515445" w:rsidRPr="00515445" w:rsidRDefault="00515445" w:rsidP="00515445">
      <w:pPr>
        <w:rPr>
          <w:lang w:val="vi-VN"/>
        </w:rPr>
      </w:pPr>
      <w:r w:rsidRPr="00515445">
        <w:rPr>
          <w:lang w:val="vi-VN"/>
        </w:rPr>
        <w:t xml:space="preserve">  "short_explanation": "Used to ask about the quantity or amount of something.", </w:t>
      </w:r>
    </w:p>
    <w:p w14:paraId="77AB73BC" w14:textId="77777777" w:rsidR="00515445" w:rsidRPr="00515445" w:rsidRDefault="00515445" w:rsidP="00515445">
      <w:pPr>
        <w:rPr>
          <w:lang w:val="vi-VN"/>
        </w:rPr>
      </w:pPr>
      <w:r w:rsidRPr="00515445">
        <w:rPr>
          <w:lang w:val="vi-VN"/>
        </w:rPr>
        <w:t xml:space="preserve">  "long_explanation": "The Vietnamese phrase 'bao nhiêu' is an interrogative word used to inquire about the quantity or amount of something. It is equivalent to asking 'how much' or 'how many' in English. The phrase seeks to find out the numerical value associated with an item or an event.", </w:t>
      </w:r>
    </w:p>
    <w:p w14:paraId="0783F8D3" w14:textId="77777777" w:rsidR="00515445" w:rsidRPr="00515445" w:rsidRDefault="00515445" w:rsidP="00515445">
      <w:pPr>
        <w:rPr>
          <w:lang w:val="vi-VN"/>
        </w:rPr>
      </w:pPr>
      <w:r w:rsidRPr="00515445">
        <w:rPr>
          <w:lang w:val="vi-VN"/>
        </w:rPr>
        <w:t xml:space="preserve">  "formation": " 'bao nhiêu' is generally placed in front of the noun to indicate the quantity or amount.",</w:t>
      </w:r>
    </w:p>
    <w:p w14:paraId="6CED5DFD" w14:textId="77777777" w:rsidR="00515445" w:rsidRPr="00515445" w:rsidRDefault="00515445" w:rsidP="00515445">
      <w:pPr>
        <w:rPr>
          <w:lang w:val="vi-VN"/>
        </w:rPr>
      </w:pPr>
      <w:r w:rsidRPr="00515445">
        <w:rPr>
          <w:lang w:val="vi-VN"/>
        </w:rPr>
        <w:t xml:space="preserve">  "examples": [ </w:t>
      </w:r>
    </w:p>
    <w:p w14:paraId="693B9A9C" w14:textId="77777777" w:rsidR="00515445" w:rsidRPr="00515445" w:rsidRDefault="00515445" w:rsidP="00515445">
      <w:pPr>
        <w:rPr>
          <w:lang w:val="vi-VN"/>
        </w:rPr>
      </w:pPr>
      <w:r w:rsidRPr="00515445">
        <w:rPr>
          <w:lang w:val="vi-VN"/>
        </w:rPr>
        <w:t xml:space="preserve">    { </w:t>
      </w:r>
    </w:p>
    <w:p w14:paraId="2EA73B7F" w14:textId="77777777" w:rsidR="00515445" w:rsidRPr="00515445" w:rsidRDefault="00515445" w:rsidP="00515445">
      <w:pPr>
        <w:rPr>
          <w:lang w:val="vi-VN"/>
        </w:rPr>
      </w:pPr>
      <w:r w:rsidRPr="00515445">
        <w:rPr>
          <w:lang w:val="vi-VN"/>
        </w:rPr>
        <w:t xml:space="preserve">      "vn": "Bạn có bao nhiêu quyển sách? Tôi có khoảng 50 quyển sách.", </w:t>
      </w:r>
    </w:p>
    <w:p w14:paraId="60A25565" w14:textId="77777777" w:rsidR="00515445" w:rsidRPr="00515445" w:rsidRDefault="00515445" w:rsidP="00515445">
      <w:pPr>
        <w:rPr>
          <w:lang w:val="vi-VN"/>
        </w:rPr>
      </w:pPr>
      <w:r w:rsidRPr="00515445">
        <w:rPr>
          <w:lang w:val="vi-VN"/>
        </w:rPr>
        <w:t xml:space="preserve">      "en": "How many books do you have? I have about 50 books." </w:t>
      </w:r>
    </w:p>
    <w:p w14:paraId="4EB2F0DD" w14:textId="77777777" w:rsidR="00515445" w:rsidRPr="00515445" w:rsidRDefault="00515445" w:rsidP="00515445">
      <w:pPr>
        <w:rPr>
          <w:lang w:val="vi-VN"/>
        </w:rPr>
      </w:pPr>
      <w:r w:rsidRPr="00515445">
        <w:rPr>
          <w:lang w:val="vi-VN"/>
        </w:rPr>
        <w:t xml:space="preserve">    }, </w:t>
      </w:r>
    </w:p>
    <w:p w14:paraId="41CF1AB6" w14:textId="77777777" w:rsidR="00515445" w:rsidRPr="00515445" w:rsidRDefault="00515445" w:rsidP="00515445">
      <w:pPr>
        <w:rPr>
          <w:lang w:val="vi-VN"/>
        </w:rPr>
      </w:pPr>
      <w:r w:rsidRPr="00515445">
        <w:rPr>
          <w:lang w:val="vi-VN"/>
        </w:rPr>
        <w:lastRenderedPageBreak/>
        <w:t xml:space="preserve">    { </w:t>
      </w:r>
    </w:p>
    <w:p w14:paraId="41409C72" w14:textId="0DD29250" w:rsidR="00515445" w:rsidRPr="00515445" w:rsidRDefault="00515445" w:rsidP="00515445">
      <w:pPr>
        <w:rPr>
          <w:lang w:val="vi-VN"/>
        </w:rPr>
      </w:pPr>
      <w:r w:rsidRPr="00515445">
        <w:rPr>
          <w:lang w:val="vi-VN"/>
        </w:rPr>
        <w:t xml:space="preserve">      "vn": "Bao nhiêu người đã tham dự buổi họp hôm nay?</w:t>
      </w:r>
      <w:ins w:id="1269" w:author="Canh Duc Nguyen" w:date="2023-10-14T17:12:00Z">
        <w:r w:rsidR="009164D7">
          <w:rPr>
            <w:lang w:val="vi-VN"/>
          </w:rPr>
          <w:t xml:space="preserve"> Có</w:t>
        </w:r>
      </w:ins>
      <w:r w:rsidRPr="00515445">
        <w:rPr>
          <w:lang w:val="vi-VN"/>
        </w:rPr>
        <w:t xml:space="preserve"> </w:t>
      </w:r>
      <w:ins w:id="1270" w:author="Canh Duc Nguyen" w:date="2023-10-14T17:12:00Z">
        <w:r w:rsidR="009164D7">
          <w:rPr>
            <w:lang w:val="vi-VN"/>
          </w:rPr>
          <w:t>k</w:t>
        </w:r>
      </w:ins>
      <w:del w:id="1271" w:author="Canh Duc Nguyen" w:date="2023-10-14T17:12:00Z">
        <w:r w:rsidRPr="00515445" w:rsidDel="009164D7">
          <w:rPr>
            <w:lang w:val="vi-VN"/>
          </w:rPr>
          <w:delText>K</w:delText>
        </w:r>
      </w:del>
      <w:r w:rsidRPr="00515445">
        <w:rPr>
          <w:lang w:val="vi-VN"/>
        </w:rPr>
        <w:t xml:space="preserve">hoảng 15 người đã tham dự.", </w:t>
      </w:r>
    </w:p>
    <w:p w14:paraId="66BEA391" w14:textId="77777777" w:rsidR="00515445" w:rsidRPr="00515445" w:rsidRDefault="00515445" w:rsidP="00515445">
      <w:pPr>
        <w:rPr>
          <w:lang w:val="vi-VN"/>
        </w:rPr>
      </w:pPr>
      <w:r w:rsidRPr="00515445">
        <w:rPr>
          <w:lang w:val="vi-VN"/>
        </w:rPr>
        <w:t xml:space="preserve">      "en": "How many people attended the meeting today? About 15 people attended." </w:t>
      </w:r>
    </w:p>
    <w:p w14:paraId="3A95EFEE" w14:textId="77777777" w:rsidR="00515445" w:rsidRPr="00515445" w:rsidRDefault="00515445" w:rsidP="00515445">
      <w:pPr>
        <w:rPr>
          <w:lang w:val="vi-VN"/>
        </w:rPr>
      </w:pPr>
      <w:r w:rsidRPr="00515445">
        <w:rPr>
          <w:lang w:val="vi-VN"/>
        </w:rPr>
        <w:t xml:space="preserve">    }, </w:t>
      </w:r>
    </w:p>
    <w:p w14:paraId="252259C6" w14:textId="77777777" w:rsidR="00515445" w:rsidRPr="00515445" w:rsidRDefault="00515445" w:rsidP="00515445">
      <w:pPr>
        <w:rPr>
          <w:lang w:val="vi-VN"/>
        </w:rPr>
      </w:pPr>
      <w:r w:rsidRPr="00515445">
        <w:rPr>
          <w:lang w:val="vi-VN"/>
        </w:rPr>
        <w:t xml:space="preserve">    { </w:t>
      </w:r>
    </w:p>
    <w:p w14:paraId="31DAD261" w14:textId="1450954D" w:rsidR="00515445" w:rsidRPr="00515445" w:rsidRDefault="00515445" w:rsidP="00515445">
      <w:pPr>
        <w:rPr>
          <w:lang w:val="vi-VN"/>
        </w:rPr>
      </w:pPr>
      <w:r w:rsidRPr="00515445">
        <w:rPr>
          <w:lang w:val="vi-VN"/>
        </w:rPr>
        <w:t xml:space="preserve">      "vn": "Một cây bút bi giá bao nhiêu</w:t>
      </w:r>
      <w:ins w:id="1272" w:author="Canh Duc Nguyen" w:date="2023-10-14T17:12:00Z">
        <w:r w:rsidR="009164D7">
          <w:rPr>
            <w:lang w:val="vi-VN"/>
          </w:rPr>
          <w:t xml:space="preserve"> tiền</w:t>
        </w:r>
      </w:ins>
      <w:r w:rsidRPr="00515445">
        <w:rPr>
          <w:lang w:val="vi-VN"/>
        </w:rPr>
        <w:t xml:space="preserve">? Một cây bút bi giá khoảng 5000 đồng.", </w:t>
      </w:r>
    </w:p>
    <w:p w14:paraId="32C597B9" w14:textId="77777777" w:rsidR="00515445" w:rsidRPr="00515445" w:rsidRDefault="00515445" w:rsidP="00515445">
      <w:pPr>
        <w:rPr>
          <w:lang w:val="vi-VN"/>
        </w:rPr>
      </w:pPr>
      <w:r w:rsidRPr="00515445">
        <w:rPr>
          <w:lang w:val="vi-VN"/>
        </w:rPr>
        <w:t xml:space="preserve">      "en": "How much is a ballpoint pen? A ballpoint pen costs about 5000 dong." </w:t>
      </w:r>
    </w:p>
    <w:p w14:paraId="615A6ECB" w14:textId="77777777" w:rsidR="00515445" w:rsidRPr="00515445" w:rsidRDefault="00515445" w:rsidP="00515445">
      <w:pPr>
        <w:rPr>
          <w:lang w:val="vi-VN"/>
        </w:rPr>
      </w:pPr>
      <w:r w:rsidRPr="00515445">
        <w:rPr>
          <w:lang w:val="vi-VN"/>
        </w:rPr>
        <w:t xml:space="preserve">    }, </w:t>
      </w:r>
    </w:p>
    <w:p w14:paraId="655952BC" w14:textId="77777777" w:rsidR="00515445" w:rsidRPr="00515445" w:rsidRDefault="00515445" w:rsidP="00515445">
      <w:pPr>
        <w:rPr>
          <w:lang w:val="vi-VN"/>
        </w:rPr>
      </w:pPr>
      <w:r w:rsidRPr="00515445">
        <w:rPr>
          <w:lang w:val="vi-VN"/>
        </w:rPr>
        <w:t xml:space="preserve">    { </w:t>
      </w:r>
    </w:p>
    <w:p w14:paraId="2EC7F334" w14:textId="645E992D" w:rsidR="00515445" w:rsidRPr="00515445" w:rsidRDefault="00515445" w:rsidP="00515445">
      <w:pPr>
        <w:rPr>
          <w:lang w:val="vi-VN"/>
        </w:rPr>
      </w:pPr>
      <w:r w:rsidRPr="00515445">
        <w:rPr>
          <w:lang w:val="vi-VN"/>
        </w:rPr>
        <w:t xml:space="preserve">      "vn": "</w:t>
      </w:r>
      <w:del w:id="1273" w:author="Canh Duc Nguyen" w:date="2023-10-14T17:12:00Z">
        <w:r w:rsidRPr="00515445" w:rsidDel="009164D7">
          <w:rPr>
            <w:lang w:val="vi-VN"/>
          </w:rPr>
          <w:delText xml:space="preserve">Bao nhiêu lần </w:delText>
        </w:r>
      </w:del>
      <w:ins w:id="1274" w:author="Canh Duc Nguyen" w:date="2023-10-14T17:12:00Z">
        <w:r w:rsidR="009164D7">
          <w:rPr>
            <w:lang w:val="vi-VN"/>
          </w:rPr>
          <w:t>B</w:t>
        </w:r>
      </w:ins>
      <w:del w:id="1275" w:author="Canh Duc Nguyen" w:date="2023-10-14T17:12:00Z">
        <w:r w:rsidRPr="00515445" w:rsidDel="009164D7">
          <w:rPr>
            <w:lang w:val="vi-VN"/>
          </w:rPr>
          <w:delText>b</w:delText>
        </w:r>
      </w:del>
      <w:r w:rsidRPr="00515445">
        <w:rPr>
          <w:lang w:val="vi-VN"/>
        </w:rPr>
        <w:t>ạn đã đến Tokyo</w:t>
      </w:r>
      <w:ins w:id="1276" w:author="Canh Duc Nguyen" w:date="2023-10-14T17:12:00Z">
        <w:r w:rsidR="009164D7">
          <w:rPr>
            <w:lang w:val="vi-VN"/>
          </w:rPr>
          <w:t xml:space="preserve"> mấy lần rồi</w:t>
        </w:r>
      </w:ins>
      <w:r w:rsidRPr="00515445">
        <w:rPr>
          <w:lang w:val="vi-VN"/>
        </w:rPr>
        <w:t>? Tôi đã đến Tokyo 4 lần</w:t>
      </w:r>
      <w:ins w:id="1277" w:author="Canh Duc Nguyen" w:date="2023-10-14T17:13:00Z">
        <w:r w:rsidR="009164D7">
          <w:rPr>
            <w:lang w:val="vi-VN"/>
          </w:rPr>
          <w:t xml:space="preserve"> rồi</w:t>
        </w:r>
      </w:ins>
      <w:r w:rsidRPr="00515445">
        <w:rPr>
          <w:lang w:val="vi-VN"/>
        </w:rPr>
        <w:t xml:space="preserve">.", </w:t>
      </w:r>
    </w:p>
    <w:p w14:paraId="47C9E3DD" w14:textId="77777777" w:rsidR="00515445" w:rsidRPr="00515445" w:rsidRDefault="00515445" w:rsidP="00515445">
      <w:pPr>
        <w:rPr>
          <w:lang w:val="vi-VN"/>
        </w:rPr>
      </w:pPr>
      <w:r w:rsidRPr="00515445">
        <w:rPr>
          <w:lang w:val="vi-VN"/>
        </w:rPr>
        <w:t xml:space="preserve">      "en": "How many times have you been to Tokyo? I have been to Tokyo 4 times." </w:t>
      </w:r>
    </w:p>
    <w:p w14:paraId="27376430" w14:textId="77777777" w:rsidR="00515445" w:rsidRPr="00515445" w:rsidRDefault="00515445" w:rsidP="00515445">
      <w:pPr>
        <w:rPr>
          <w:lang w:val="vi-VN"/>
        </w:rPr>
      </w:pPr>
      <w:r w:rsidRPr="00515445">
        <w:rPr>
          <w:lang w:val="vi-VN"/>
        </w:rPr>
        <w:t xml:space="preserve">    } </w:t>
      </w:r>
    </w:p>
    <w:p w14:paraId="130B432E" w14:textId="77777777" w:rsidR="00515445" w:rsidRPr="00515445" w:rsidRDefault="00515445" w:rsidP="00515445">
      <w:pPr>
        <w:rPr>
          <w:lang w:val="vi-VN"/>
        </w:rPr>
      </w:pPr>
      <w:r w:rsidRPr="00515445">
        <w:rPr>
          <w:lang w:val="vi-VN"/>
        </w:rPr>
        <w:t xml:space="preserve">  ] </w:t>
      </w:r>
    </w:p>
    <w:p w14:paraId="321D08F7" w14:textId="77777777" w:rsidR="00515445" w:rsidRPr="00515445" w:rsidRDefault="00515445" w:rsidP="00515445">
      <w:pPr>
        <w:rPr>
          <w:lang w:val="vi-VN"/>
        </w:rPr>
      </w:pPr>
      <w:r w:rsidRPr="00515445">
        <w:rPr>
          <w:lang w:val="vi-VN"/>
        </w:rPr>
        <w:t>}</w:t>
      </w:r>
    </w:p>
    <w:p w14:paraId="1EEDA9A0" w14:textId="77777777" w:rsidR="00515445" w:rsidRPr="00515445" w:rsidRDefault="00515445" w:rsidP="00515445">
      <w:pPr>
        <w:rPr>
          <w:lang w:val="vi-VN"/>
        </w:rPr>
      </w:pPr>
      <w:r w:rsidRPr="00515445">
        <w:rPr>
          <w:lang w:val="vi-VN"/>
        </w:rPr>
        <w:t>-----------------------------</w:t>
      </w:r>
    </w:p>
    <w:p w14:paraId="1E9113F4" w14:textId="77777777" w:rsidR="00515445" w:rsidRPr="00515445" w:rsidRDefault="00515445" w:rsidP="00515445">
      <w:pPr>
        <w:rPr>
          <w:lang w:val="vi-VN"/>
        </w:rPr>
      </w:pPr>
      <w:r w:rsidRPr="00515445">
        <w:rPr>
          <w:lang w:val="vi-VN"/>
        </w:rPr>
        <w:t xml:space="preserve">keyword: Interrogative 'bao xa' </w:t>
      </w:r>
    </w:p>
    <w:p w14:paraId="3EB72D4A" w14:textId="77777777" w:rsidR="00515445" w:rsidRPr="00515445" w:rsidRDefault="00515445" w:rsidP="00515445">
      <w:pPr>
        <w:rPr>
          <w:lang w:val="vi-VN"/>
        </w:rPr>
      </w:pPr>
      <w:r w:rsidRPr="00515445">
        <w:rPr>
          <w:lang w:val="vi-VN"/>
        </w:rPr>
        <w:t xml:space="preserve">PROMPT: Generate grammar explanation for following Vietnamese grammar point: Interrogative 'bao xa' </w:t>
      </w:r>
    </w:p>
    <w:p w14:paraId="14514BD3" w14:textId="77777777" w:rsidR="00515445" w:rsidRPr="00515445" w:rsidRDefault="00515445" w:rsidP="00515445">
      <w:pPr>
        <w:rPr>
          <w:lang w:val="vi-VN"/>
        </w:rPr>
      </w:pPr>
      <w:r w:rsidRPr="00515445">
        <w:rPr>
          <w:lang w:val="vi-VN"/>
        </w:rPr>
        <w:t xml:space="preserve">RESPONSE: { </w:t>
      </w:r>
    </w:p>
    <w:p w14:paraId="0DD68C43" w14:textId="77777777" w:rsidR="00515445" w:rsidRPr="00515445" w:rsidRDefault="00515445" w:rsidP="00515445">
      <w:pPr>
        <w:rPr>
          <w:lang w:val="vi-VN"/>
        </w:rPr>
      </w:pPr>
      <w:r w:rsidRPr="00515445">
        <w:rPr>
          <w:lang w:val="vi-VN"/>
        </w:rPr>
        <w:t xml:space="preserve">  "title": "Interrogative 'bao xa'", </w:t>
      </w:r>
    </w:p>
    <w:p w14:paraId="7ACF9910" w14:textId="77777777" w:rsidR="00515445" w:rsidRPr="00515445" w:rsidRDefault="00515445" w:rsidP="00515445">
      <w:pPr>
        <w:rPr>
          <w:lang w:val="vi-VN"/>
        </w:rPr>
      </w:pPr>
      <w:r w:rsidRPr="00515445">
        <w:rPr>
          <w:lang w:val="vi-VN"/>
        </w:rPr>
        <w:t xml:space="preserve">  "short_explanation": "Used to ask about distance or how far away something is.", </w:t>
      </w:r>
    </w:p>
    <w:p w14:paraId="092FF9E5" w14:textId="77777777" w:rsidR="00515445" w:rsidRPr="00515445" w:rsidRDefault="00515445" w:rsidP="00515445">
      <w:pPr>
        <w:rPr>
          <w:lang w:val="vi-VN"/>
        </w:rPr>
      </w:pPr>
      <w:r w:rsidRPr="00515445">
        <w:rPr>
          <w:lang w:val="vi-VN"/>
        </w:rPr>
        <w:t xml:space="preserve">  "long_explanation": "The Vietnamese phrase 'bao xa' is an interrogative expression used to inquire about the distance or how far away something is. It's the equivalent of asking 'how far' in English. This phrase is often used when you want to know the distance between two places or objects.", </w:t>
      </w:r>
    </w:p>
    <w:p w14:paraId="10927C11" w14:textId="77777777" w:rsidR="00515445" w:rsidRPr="00515445" w:rsidRDefault="00515445" w:rsidP="00515445">
      <w:pPr>
        <w:rPr>
          <w:lang w:val="vi-VN"/>
        </w:rPr>
      </w:pPr>
      <w:r w:rsidRPr="00515445">
        <w:rPr>
          <w:lang w:val="vi-VN"/>
        </w:rPr>
        <w:t xml:space="preserve">  "formation": "example of grammar formation for given grammar point", </w:t>
      </w:r>
    </w:p>
    <w:p w14:paraId="5EAE62A7" w14:textId="77777777" w:rsidR="00515445" w:rsidRPr="00515445" w:rsidRDefault="00515445" w:rsidP="00515445">
      <w:pPr>
        <w:rPr>
          <w:lang w:val="vi-VN"/>
        </w:rPr>
      </w:pPr>
      <w:r w:rsidRPr="00515445">
        <w:rPr>
          <w:lang w:val="vi-VN"/>
        </w:rPr>
        <w:t xml:space="preserve">  "examples": [ </w:t>
      </w:r>
    </w:p>
    <w:p w14:paraId="630B8FA3" w14:textId="77777777" w:rsidR="00515445" w:rsidRPr="00515445" w:rsidRDefault="00515445" w:rsidP="00515445">
      <w:pPr>
        <w:rPr>
          <w:lang w:val="vi-VN"/>
        </w:rPr>
      </w:pPr>
      <w:r w:rsidRPr="00515445">
        <w:rPr>
          <w:lang w:val="vi-VN"/>
        </w:rPr>
        <w:t xml:space="preserve">    { </w:t>
      </w:r>
    </w:p>
    <w:p w14:paraId="4D923A6E" w14:textId="33B04959" w:rsidR="00515445" w:rsidRPr="00515445" w:rsidRDefault="00515445" w:rsidP="00515445">
      <w:pPr>
        <w:rPr>
          <w:lang w:val="vi-VN"/>
        </w:rPr>
      </w:pPr>
      <w:r w:rsidRPr="00515445">
        <w:rPr>
          <w:lang w:val="vi-VN"/>
        </w:rPr>
        <w:t xml:space="preserve">      "vn": "Bảo tàng Quốc gia </w:t>
      </w:r>
      <w:del w:id="1278" w:author="Canh Duc Nguyen" w:date="2023-10-14T17:14:00Z">
        <w:r w:rsidRPr="00515445" w:rsidDel="009164D7">
          <w:rPr>
            <w:lang w:val="vi-VN"/>
          </w:rPr>
          <w:delText xml:space="preserve">Vietnam </w:delText>
        </w:r>
      </w:del>
      <w:ins w:id="1279" w:author="Canh Duc Nguyen" w:date="2023-10-14T17:14:00Z">
        <w:r w:rsidR="009164D7">
          <w:rPr>
            <w:lang w:val="vi-VN"/>
          </w:rPr>
          <w:t xml:space="preserve">Việt nam </w:t>
        </w:r>
      </w:ins>
      <w:r w:rsidRPr="00515445">
        <w:rPr>
          <w:lang w:val="vi-VN"/>
        </w:rPr>
        <w:t xml:space="preserve">cách nhà bạn bao xa?", </w:t>
      </w:r>
    </w:p>
    <w:p w14:paraId="7DD85C1C" w14:textId="77777777" w:rsidR="00515445" w:rsidRPr="00515445" w:rsidRDefault="00515445" w:rsidP="00515445">
      <w:pPr>
        <w:rPr>
          <w:lang w:val="vi-VN"/>
        </w:rPr>
      </w:pPr>
      <w:r w:rsidRPr="00515445">
        <w:rPr>
          <w:lang w:val="vi-VN"/>
        </w:rPr>
        <w:t xml:space="preserve">      "en": "How far is the Vietnam National Museum from your house?" </w:t>
      </w:r>
    </w:p>
    <w:p w14:paraId="70528951" w14:textId="77777777" w:rsidR="00515445" w:rsidRPr="00515445" w:rsidRDefault="00515445" w:rsidP="00515445">
      <w:pPr>
        <w:rPr>
          <w:lang w:val="vi-VN"/>
        </w:rPr>
      </w:pPr>
      <w:r w:rsidRPr="00515445">
        <w:rPr>
          <w:lang w:val="vi-VN"/>
        </w:rPr>
        <w:t xml:space="preserve">    }, </w:t>
      </w:r>
    </w:p>
    <w:p w14:paraId="296ADEE4" w14:textId="77777777" w:rsidR="00515445" w:rsidRPr="00515445" w:rsidRDefault="00515445" w:rsidP="00515445">
      <w:pPr>
        <w:rPr>
          <w:lang w:val="vi-VN"/>
        </w:rPr>
      </w:pPr>
      <w:r w:rsidRPr="00515445">
        <w:rPr>
          <w:lang w:val="vi-VN"/>
        </w:rPr>
        <w:t xml:space="preserve">    { </w:t>
      </w:r>
    </w:p>
    <w:p w14:paraId="03F58B0D" w14:textId="61F543B3" w:rsidR="00515445" w:rsidRPr="00515445" w:rsidRDefault="00515445" w:rsidP="00515445">
      <w:pPr>
        <w:rPr>
          <w:lang w:val="vi-VN"/>
        </w:rPr>
      </w:pPr>
      <w:r w:rsidRPr="00515445">
        <w:rPr>
          <w:lang w:val="vi-VN"/>
        </w:rPr>
        <w:t xml:space="preserve">      "vn": "</w:t>
      </w:r>
      <w:del w:id="1280" w:author="Canh Duc Nguyen" w:date="2023-10-14T17:14:00Z">
        <w:r w:rsidRPr="00515445" w:rsidDel="009164D7">
          <w:rPr>
            <w:lang w:val="vi-VN"/>
          </w:rPr>
          <w:delText xml:space="preserve">Bao xa để </w:delText>
        </w:r>
        <w:r w:rsidR="009164D7" w:rsidRPr="00515445" w:rsidDel="009164D7">
          <w:rPr>
            <w:lang w:val="vi-VN"/>
          </w:rPr>
          <w:delText xml:space="preserve">đi từ </w:delText>
        </w:r>
      </w:del>
      <w:ins w:id="1281" w:author="Canh Duc Nguyen" w:date="2023-10-14T17:14:00Z">
        <w:r w:rsidR="009164D7">
          <w:rPr>
            <w:lang w:val="vi-VN"/>
          </w:rPr>
          <w:t xml:space="preserve">Từ </w:t>
        </w:r>
      </w:ins>
      <w:r w:rsidRPr="00515445">
        <w:rPr>
          <w:lang w:val="vi-VN"/>
        </w:rPr>
        <w:t>đây đến bầu trời</w:t>
      </w:r>
      <w:ins w:id="1282" w:author="Canh Duc Nguyen" w:date="2023-10-14T17:14:00Z">
        <w:r w:rsidR="009164D7">
          <w:rPr>
            <w:lang w:val="vi-VN"/>
          </w:rPr>
          <w:t xml:space="preserve"> cách bao xa</w:t>
        </w:r>
      </w:ins>
      <w:r w:rsidRPr="00515445">
        <w:rPr>
          <w:lang w:val="vi-VN"/>
        </w:rPr>
        <w:t xml:space="preserve">?", </w:t>
      </w:r>
    </w:p>
    <w:p w14:paraId="7DE42A5D" w14:textId="77777777" w:rsidR="00515445" w:rsidRPr="00515445" w:rsidRDefault="00515445" w:rsidP="00515445">
      <w:pPr>
        <w:rPr>
          <w:lang w:val="vi-VN"/>
        </w:rPr>
      </w:pPr>
      <w:r w:rsidRPr="00515445">
        <w:rPr>
          <w:lang w:val="vi-VN"/>
        </w:rPr>
        <w:t xml:space="preserve">      "en": "How far is it from here to the sky?" </w:t>
      </w:r>
    </w:p>
    <w:p w14:paraId="353A3E47" w14:textId="77777777" w:rsidR="00515445" w:rsidRPr="00515445" w:rsidRDefault="00515445" w:rsidP="00515445">
      <w:pPr>
        <w:rPr>
          <w:lang w:val="vi-VN"/>
        </w:rPr>
      </w:pPr>
      <w:r w:rsidRPr="00515445">
        <w:rPr>
          <w:lang w:val="vi-VN"/>
        </w:rPr>
        <w:t xml:space="preserve">    }, </w:t>
      </w:r>
    </w:p>
    <w:p w14:paraId="1673F373" w14:textId="77777777" w:rsidR="00515445" w:rsidRPr="00515445" w:rsidRDefault="00515445" w:rsidP="00515445">
      <w:pPr>
        <w:rPr>
          <w:lang w:val="vi-VN"/>
        </w:rPr>
      </w:pPr>
      <w:r w:rsidRPr="00515445">
        <w:rPr>
          <w:lang w:val="vi-VN"/>
        </w:rPr>
        <w:t xml:space="preserve">    { </w:t>
      </w:r>
    </w:p>
    <w:p w14:paraId="794F4B74" w14:textId="4E1E8FF8" w:rsidR="00515445" w:rsidRPr="00515445" w:rsidRDefault="00515445" w:rsidP="00515445">
      <w:pPr>
        <w:rPr>
          <w:lang w:val="vi-VN"/>
        </w:rPr>
      </w:pPr>
      <w:r w:rsidRPr="00515445">
        <w:rPr>
          <w:lang w:val="vi-VN"/>
        </w:rPr>
        <w:t xml:space="preserve">      "vn": "Nếu chúng ta đi bộ, nhà sách cách đây bao xa</w:t>
      </w:r>
      <w:ins w:id="1283" w:author="Canh Duc Nguyen" w:date="2023-10-14T17:15:00Z">
        <w:r w:rsidR="009164D7">
          <w:rPr>
            <w:lang w:val="vi-VN"/>
          </w:rPr>
          <w:t xml:space="preserve"> vậy</w:t>
        </w:r>
      </w:ins>
      <w:r w:rsidRPr="00515445">
        <w:rPr>
          <w:lang w:val="vi-VN"/>
        </w:rPr>
        <w:t xml:space="preserve">?", </w:t>
      </w:r>
    </w:p>
    <w:p w14:paraId="720EA8AF" w14:textId="77777777" w:rsidR="00515445" w:rsidRPr="00515445" w:rsidRDefault="00515445" w:rsidP="00515445">
      <w:pPr>
        <w:rPr>
          <w:lang w:val="vi-VN"/>
        </w:rPr>
      </w:pPr>
      <w:r w:rsidRPr="00515445">
        <w:rPr>
          <w:lang w:val="vi-VN"/>
        </w:rPr>
        <w:t xml:space="preserve">      "en": "If we walk, how far is the bookstore from here?" </w:t>
      </w:r>
    </w:p>
    <w:p w14:paraId="376A320B" w14:textId="77777777" w:rsidR="00515445" w:rsidRPr="00515445" w:rsidRDefault="00515445" w:rsidP="00515445">
      <w:pPr>
        <w:rPr>
          <w:lang w:val="vi-VN"/>
        </w:rPr>
      </w:pPr>
      <w:r w:rsidRPr="00515445">
        <w:rPr>
          <w:lang w:val="vi-VN"/>
        </w:rPr>
        <w:t xml:space="preserve">    }, </w:t>
      </w:r>
    </w:p>
    <w:p w14:paraId="000E9C34" w14:textId="77777777" w:rsidR="00515445" w:rsidRPr="00515445" w:rsidRDefault="00515445" w:rsidP="00515445">
      <w:pPr>
        <w:rPr>
          <w:lang w:val="vi-VN"/>
        </w:rPr>
      </w:pPr>
      <w:r w:rsidRPr="00515445">
        <w:rPr>
          <w:lang w:val="vi-VN"/>
        </w:rPr>
        <w:t xml:space="preserve">    { </w:t>
      </w:r>
    </w:p>
    <w:p w14:paraId="4B8B1FF3" w14:textId="04056612" w:rsidR="00515445" w:rsidRPr="00515445" w:rsidRDefault="00515445" w:rsidP="00515445">
      <w:pPr>
        <w:rPr>
          <w:lang w:val="vi-VN"/>
        </w:rPr>
      </w:pPr>
      <w:r w:rsidRPr="00515445">
        <w:rPr>
          <w:lang w:val="vi-VN"/>
        </w:rPr>
        <w:t xml:space="preserve">      "vn": "</w:t>
      </w:r>
      <w:del w:id="1284" w:author="Canh Duc Nguyen" w:date="2023-10-14T17:18:00Z">
        <w:r w:rsidRPr="00515445" w:rsidDel="009164D7">
          <w:rPr>
            <w:lang w:val="vi-VN"/>
          </w:rPr>
          <w:delText xml:space="preserve">Để đến ở Paris, bạn cần đi bao xa </w:delText>
        </w:r>
      </w:del>
      <w:ins w:id="1285" w:author="Canh Duc Nguyen" w:date="2023-10-14T17:18:00Z">
        <w:r w:rsidR="009164D7">
          <w:rPr>
            <w:lang w:val="vi-VN"/>
          </w:rPr>
          <w:t>T</w:t>
        </w:r>
      </w:ins>
      <w:del w:id="1286" w:author="Canh Duc Nguyen" w:date="2023-10-14T17:18:00Z">
        <w:r w:rsidRPr="00515445" w:rsidDel="009164D7">
          <w:rPr>
            <w:lang w:val="vi-VN"/>
          </w:rPr>
          <w:delText>t</w:delText>
        </w:r>
      </w:del>
      <w:r w:rsidRPr="00515445">
        <w:rPr>
          <w:lang w:val="vi-VN"/>
        </w:rPr>
        <w:t>ừ thành phố New York</w:t>
      </w:r>
      <w:ins w:id="1287" w:author="Canh Duc Nguyen" w:date="2023-10-14T17:18:00Z">
        <w:r w:rsidR="009164D7">
          <w:rPr>
            <w:lang w:val="vi-VN"/>
          </w:rPr>
          <w:t xml:space="preserve"> đến Paris cách bao xa</w:t>
        </w:r>
      </w:ins>
      <w:r w:rsidRPr="00515445">
        <w:rPr>
          <w:lang w:val="vi-VN"/>
        </w:rPr>
        <w:t xml:space="preserve">?", </w:t>
      </w:r>
    </w:p>
    <w:p w14:paraId="33559BCD" w14:textId="77777777" w:rsidR="00515445" w:rsidRPr="00515445" w:rsidRDefault="00515445" w:rsidP="00515445">
      <w:pPr>
        <w:rPr>
          <w:lang w:val="vi-VN"/>
        </w:rPr>
      </w:pPr>
      <w:r w:rsidRPr="00515445">
        <w:rPr>
          <w:lang w:val="vi-VN"/>
        </w:rPr>
        <w:t xml:space="preserve">      "en": "How far do you need to travel to get to Paris from New York City?" </w:t>
      </w:r>
    </w:p>
    <w:p w14:paraId="7646C583" w14:textId="77777777" w:rsidR="00515445" w:rsidRPr="00515445" w:rsidRDefault="00515445" w:rsidP="00515445">
      <w:pPr>
        <w:rPr>
          <w:lang w:val="vi-VN"/>
        </w:rPr>
      </w:pPr>
      <w:r w:rsidRPr="00515445">
        <w:rPr>
          <w:lang w:val="vi-VN"/>
        </w:rPr>
        <w:t xml:space="preserve">    } </w:t>
      </w:r>
    </w:p>
    <w:p w14:paraId="14141BB8" w14:textId="77777777" w:rsidR="00515445" w:rsidRPr="00515445" w:rsidRDefault="00515445" w:rsidP="00515445">
      <w:pPr>
        <w:rPr>
          <w:lang w:val="vi-VN"/>
        </w:rPr>
      </w:pPr>
      <w:r w:rsidRPr="00515445">
        <w:rPr>
          <w:lang w:val="vi-VN"/>
        </w:rPr>
        <w:t xml:space="preserve">  ] </w:t>
      </w:r>
    </w:p>
    <w:p w14:paraId="62780F53" w14:textId="77777777" w:rsidR="00515445" w:rsidRPr="00515445" w:rsidRDefault="00515445" w:rsidP="00515445">
      <w:pPr>
        <w:rPr>
          <w:lang w:val="vi-VN"/>
        </w:rPr>
      </w:pPr>
      <w:r w:rsidRPr="00515445">
        <w:rPr>
          <w:lang w:val="vi-VN"/>
        </w:rPr>
        <w:lastRenderedPageBreak/>
        <w:t>}</w:t>
      </w:r>
    </w:p>
    <w:p w14:paraId="32F0C6CF" w14:textId="77777777" w:rsidR="00515445" w:rsidRPr="00515445" w:rsidRDefault="00515445" w:rsidP="00515445">
      <w:pPr>
        <w:rPr>
          <w:lang w:val="vi-VN"/>
        </w:rPr>
      </w:pPr>
      <w:r w:rsidRPr="00515445">
        <w:rPr>
          <w:lang w:val="vi-VN"/>
        </w:rPr>
        <w:t>-----------------------------</w:t>
      </w:r>
    </w:p>
    <w:p w14:paraId="5A07BD01" w14:textId="77777777" w:rsidR="00515445" w:rsidRPr="00515445" w:rsidRDefault="00515445" w:rsidP="00515445">
      <w:pPr>
        <w:rPr>
          <w:lang w:val="vi-VN"/>
        </w:rPr>
      </w:pPr>
      <w:r w:rsidRPr="00515445">
        <w:rPr>
          <w:lang w:val="vi-VN"/>
        </w:rPr>
        <w:t xml:space="preserve">keyword: Interrogative '(cái) gì' </w:t>
      </w:r>
    </w:p>
    <w:p w14:paraId="75EAA5FA" w14:textId="77777777" w:rsidR="00515445" w:rsidRPr="00515445" w:rsidRDefault="00515445" w:rsidP="00515445">
      <w:pPr>
        <w:rPr>
          <w:lang w:val="vi-VN"/>
        </w:rPr>
      </w:pPr>
      <w:r w:rsidRPr="00515445">
        <w:rPr>
          <w:lang w:val="vi-VN"/>
        </w:rPr>
        <w:t xml:space="preserve">PROMPT: Generate grammar explanation for following Vietnamese grammar point: Interrogative '(cái) gì' </w:t>
      </w:r>
    </w:p>
    <w:p w14:paraId="45EE6720" w14:textId="77777777" w:rsidR="00515445" w:rsidRPr="00515445" w:rsidRDefault="00515445" w:rsidP="00515445">
      <w:pPr>
        <w:rPr>
          <w:lang w:val="vi-VN"/>
        </w:rPr>
      </w:pPr>
      <w:r w:rsidRPr="00515445">
        <w:rPr>
          <w:lang w:val="vi-VN"/>
        </w:rPr>
        <w:t xml:space="preserve">RESPONSE: {  </w:t>
      </w:r>
    </w:p>
    <w:p w14:paraId="65F7017A" w14:textId="77777777" w:rsidR="00515445" w:rsidRPr="00515445" w:rsidRDefault="00515445" w:rsidP="00515445">
      <w:pPr>
        <w:rPr>
          <w:lang w:val="vi-VN"/>
        </w:rPr>
      </w:pPr>
      <w:r w:rsidRPr="00515445">
        <w:rPr>
          <w:lang w:val="vi-VN"/>
        </w:rPr>
        <w:t xml:space="preserve">   "title":"Interrogative word '(cái) gì'",</w:t>
      </w:r>
    </w:p>
    <w:p w14:paraId="500090C4" w14:textId="77777777" w:rsidR="00515445" w:rsidRPr="00515445" w:rsidRDefault="00515445" w:rsidP="00515445">
      <w:pPr>
        <w:rPr>
          <w:lang w:val="vi-VN"/>
        </w:rPr>
      </w:pPr>
      <w:r w:rsidRPr="00515445">
        <w:rPr>
          <w:lang w:val="vi-VN"/>
        </w:rPr>
        <w:t xml:space="preserve">   "short_explanation":"Used to ask about objects or things without being specific.",</w:t>
      </w:r>
    </w:p>
    <w:p w14:paraId="40BE9B2D" w14:textId="77777777" w:rsidR="00515445" w:rsidRPr="00515445" w:rsidRDefault="00515445" w:rsidP="00515445">
      <w:pPr>
        <w:rPr>
          <w:lang w:val="vi-VN"/>
        </w:rPr>
      </w:pPr>
      <w:r w:rsidRPr="00515445">
        <w:rPr>
          <w:lang w:val="vi-VN"/>
        </w:rPr>
        <w:t xml:space="preserve">   "long_explanation":"The Vietnamese word '(cái) gì' is an interrogative expression used to inquire about objects, things, or matters without specific identification of what is being referred to. It is equivalent to the English question word 'what'. You can use this word when you want to ask about certain things, objects, or even abstract concepts.",</w:t>
      </w:r>
    </w:p>
    <w:p w14:paraId="6B53DD5E" w14:textId="77777777" w:rsidR="00515445" w:rsidRPr="00515445" w:rsidRDefault="00515445" w:rsidP="00515445">
      <w:pPr>
        <w:rPr>
          <w:lang w:val="vi-VN"/>
        </w:rPr>
      </w:pPr>
      <w:r w:rsidRPr="00515445">
        <w:rPr>
          <w:lang w:val="vi-VN"/>
        </w:rPr>
        <w:t xml:space="preserve">   "formation":"example of grammar formation for given grammar point",</w:t>
      </w:r>
    </w:p>
    <w:p w14:paraId="0B605F0E" w14:textId="77777777" w:rsidR="00515445" w:rsidRPr="00515445" w:rsidRDefault="00515445" w:rsidP="00515445">
      <w:pPr>
        <w:rPr>
          <w:lang w:val="vi-VN"/>
        </w:rPr>
      </w:pPr>
      <w:r w:rsidRPr="00515445">
        <w:rPr>
          <w:lang w:val="vi-VN"/>
        </w:rPr>
        <w:t xml:space="preserve">   "examples":[  </w:t>
      </w:r>
    </w:p>
    <w:p w14:paraId="0B2B51F7" w14:textId="77777777" w:rsidR="00515445" w:rsidRPr="00515445" w:rsidRDefault="00515445" w:rsidP="00515445">
      <w:pPr>
        <w:rPr>
          <w:lang w:val="vi-VN"/>
        </w:rPr>
      </w:pPr>
      <w:r w:rsidRPr="00515445">
        <w:rPr>
          <w:lang w:val="vi-VN"/>
        </w:rPr>
        <w:t xml:space="preserve">      {  </w:t>
      </w:r>
    </w:p>
    <w:p w14:paraId="17F414D9" w14:textId="449263EC" w:rsidR="00515445" w:rsidRPr="00515445" w:rsidRDefault="00515445" w:rsidP="00515445">
      <w:pPr>
        <w:rPr>
          <w:lang w:val="vi-VN"/>
        </w:rPr>
      </w:pPr>
      <w:r w:rsidRPr="00515445">
        <w:rPr>
          <w:lang w:val="vi-VN"/>
        </w:rPr>
        <w:t xml:space="preserve">         "vn":"Bạn đang làm </w:t>
      </w:r>
      <w:del w:id="1288" w:author="Canh Duc Nguyen" w:date="2023-10-14T17:19:00Z">
        <w:r w:rsidRPr="00515445" w:rsidDel="009164D7">
          <w:rPr>
            <w:lang w:val="vi-VN"/>
          </w:rPr>
          <w:delText xml:space="preserve">(cái) </w:delText>
        </w:r>
      </w:del>
      <w:r w:rsidRPr="00515445">
        <w:rPr>
          <w:lang w:val="vi-VN"/>
        </w:rPr>
        <w:t>gì</w:t>
      </w:r>
      <w:ins w:id="1289" w:author="Canh Duc Nguyen" w:date="2023-10-14T17:18:00Z">
        <w:r w:rsidR="009164D7">
          <w:rPr>
            <w:lang w:val="vi-VN"/>
          </w:rPr>
          <w:t xml:space="preserve"> vậy</w:t>
        </w:r>
      </w:ins>
      <w:r w:rsidRPr="00515445">
        <w:rPr>
          <w:lang w:val="vi-VN"/>
        </w:rPr>
        <w:t>? Tôi đang đọc sách.",</w:t>
      </w:r>
    </w:p>
    <w:p w14:paraId="09D09171" w14:textId="77777777" w:rsidR="00515445" w:rsidRPr="00515445" w:rsidRDefault="00515445" w:rsidP="00515445">
      <w:pPr>
        <w:rPr>
          <w:lang w:val="vi-VN"/>
        </w:rPr>
      </w:pPr>
      <w:r w:rsidRPr="00515445">
        <w:rPr>
          <w:lang w:val="vi-VN"/>
        </w:rPr>
        <w:t xml:space="preserve">         "en":"What are you doing? I'm reading a book."</w:t>
      </w:r>
    </w:p>
    <w:p w14:paraId="21684FE7" w14:textId="77777777" w:rsidR="00515445" w:rsidRPr="00515445" w:rsidRDefault="00515445" w:rsidP="00515445">
      <w:pPr>
        <w:rPr>
          <w:lang w:val="vi-VN"/>
        </w:rPr>
      </w:pPr>
      <w:r w:rsidRPr="00515445">
        <w:rPr>
          <w:lang w:val="vi-VN"/>
        </w:rPr>
        <w:t xml:space="preserve">      },</w:t>
      </w:r>
    </w:p>
    <w:p w14:paraId="39CE1F12" w14:textId="77777777" w:rsidR="00515445" w:rsidRPr="00515445" w:rsidRDefault="00515445" w:rsidP="00515445">
      <w:pPr>
        <w:rPr>
          <w:lang w:val="vi-VN"/>
        </w:rPr>
      </w:pPr>
      <w:r w:rsidRPr="00515445">
        <w:rPr>
          <w:lang w:val="vi-VN"/>
        </w:rPr>
        <w:t xml:space="preserve">      {  </w:t>
      </w:r>
    </w:p>
    <w:p w14:paraId="338ABA53" w14:textId="53B1C374" w:rsidR="00515445" w:rsidRPr="00515445" w:rsidRDefault="00515445" w:rsidP="00515445">
      <w:pPr>
        <w:rPr>
          <w:lang w:val="vi-VN"/>
        </w:rPr>
      </w:pPr>
      <w:r w:rsidRPr="00515445">
        <w:rPr>
          <w:lang w:val="vi-VN"/>
        </w:rPr>
        <w:t xml:space="preserve">         "vn":"Đây là </w:t>
      </w:r>
      <w:del w:id="1290" w:author="Canh Duc Nguyen" w:date="2023-10-14T17:19:00Z">
        <w:r w:rsidRPr="00515445" w:rsidDel="009164D7">
          <w:rPr>
            <w:lang w:val="vi-VN"/>
          </w:rPr>
          <w:delText>(</w:delText>
        </w:r>
      </w:del>
      <w:r w:rsidRPr="00515445">
        <w:rPr>
          <w:lang w:val="vi-VN"/>
        </w:rPr>
        <w:t>cái</w:t>
      </w:r>
      <w:del w:id="1291" w:author="Canh Duc Nguyen" w:date="2023-10-14T17:19:00Z">
        <w:r w:rsidRPr="00515445" w:rsidDel="009164D7">
          <w:rPr>
            <w:lang w:val="vi-VN"/>
          </w:rPr>
          <w:delText>)</w:delText>
        </w:r>
      </w:del>
      <w:r w:rsidRPr="00515445">
        <w:rPr>
          <w:lang w:val="vi-VN"/>
        </w:rPr>
        <w:t xml:space="preserve"> gì</w:t>
      </w:r>
      <w:ins w:id="1292" w:author="Canh Duc Nguyen" w:date="2023-10-14T17:19:00Z">
        <w:r w:rsidR="009164D7">
          <w:rPr>
            <w:lang w:val="vi-VN"/>
          </w:rPr>
          <w:t xml:space="preserve"> vậy</w:t>
        </w:r>
      </w:ins>
      <w:r w:rsidRPr="00515445">
        <w:rPr>
          <w:lang w:val="vi-VN"/>
        </w:rPr>
        <w:t xml:space="preserve">? Đây là một </w:t>
      </w:r>
      <w:del w:id="1293" w:author="Canh Duc Nguyen" w:date="2023-10-14T17:19:00Z">
        <w:r w:rsidRPr="00515445" w:rsidDel="009164D7">
          <w:rPr>
            <w:lang w:val="vi-VN"/>
          </w:rPr>
          <w:delText xml:space="preserve">quyển </w:delText>
        </w:r>
      </w:del>
      <w:ins w:id="1294" w:author="Canh Duc Nguyen" w:date="2023-10-14T17:19:00Z">
        <w:r w:rsidR="009164D7">
          <w:rPr>
            <w:lang w:val="vi-VN"/>
          </w:rPr>
          <w:t xml:space="preserve">cuốn </w:t>
        </w:r>
      </w:ins>
      <w:r w:rsidRPr="00515445">
        <w:rPr>
          <w:lang w:val="vi-VN"/>
        </w:rPr>
        <w:t>từ điển.",</w:t>
      </w:r>
    </w:p>
    <w:p w14:paraId="6C1AD240" w14:textId="77777777" w:rsidR="00515445" w:rsidRPr="00515445" w:rsidRDefault="00515445" w:rsidP="00515445">
      <w:pPr>
        <w:rPr>
          <w:lang w:val="vi-VN"/>
        </w:rPr>
      </w:pPr>
      <w:r w:rsidRPr="00515445">
        <w:rPr>
          <w:lang w:val="vi-VN"/>
        </w:rPr>
        <w:t xml:space="preserve">         "en":"What is this? This is a dictionary."</w:t>
      </w:r>
    </w:p>
    <w:p w14:paraId="5C00C1C2" w14:textId="77777777" w:rsidR="00515445" w:rsidRPr="00515445" w:rsidRDefault="00515445" w:rsidP="00515445">
      <w:pPr>
        <w:rPr>
          <w:lang w:val="vi-VN"/>
        </w:rPr>
      </w:pPr>
      <w:r w:rsidRPr="00515445">
        <w:rPr>
          <w:lang w:val="vi-VN"/>
        </w:rPr>
        <w:t xml:space="preserve">      },</w:t>
      </w:r>
    </w:p>
    <w:p w14:paraId="24160785" w14:textId="77777777" w:rsidR="00515445" w:rsidRPr="00515445" w:rsidRDefault="00515445" w:rsidP="00515445">
      <w:pPr>
        <w:rPr>
          <w:lang w:val="vi-VN"/>
        </w:rPr>
      </w:pPr>
      <w:r w:rsidRPr="00515445">
        <w:rPr>
          <w:lang w:val="vi-VN"/>
        </w:rPr>
        <w:t xml:space="preserve">      {  </w:t>
      </w:r>
    </w:p>
    <w:p w14:paraId="7C2B3D33" w14:textId="12590C81" w:rsidR="00515445" w:rsidRPr="00515445" w:rsidRDefault="00515445" w:rsidP="00515445">
      <w:pPr>
        <w:rPr>
          <w:lang w:val="vi-VN"/>
        </w:rPr>
      </w:pPr>
      <w:r w:rsidRPr="00515445">
        <w:rPr>
          <w:lang w:val="vi-VN"/>
        </w:rPr>
        <w:t xml:space="preserve">         "vn":"Bạn muốn ăn </w:t>
      </w:r>
      <w:del w:id="1295" w:author="Canh Duc Nguyen" w:date="2023-10-14T17:20:00Z">
        <w:r w:rsidRPr="00515445" w:rsidDel="009164D7">
          <w:rPr>
            <w:lang w:val="vi-VN"/>
          </w:rPr>
          <w:delText xml:space="preserve">(cái) </w:delText>
        </w:r>
      </w:del>
      <w:r w:rsidRPr="00515445">
        <w:rPr>
          <w:lang w:val="vi-VN"/>
        </w:rPr>
        <w:t>gì trong bữa ăn? Tôi muốn ăn cơm.",</w:t>
      </w:r>
    </w:p>
    <w:p w14:paraId="21D7BD19" w14:textId="77777777" w:rsidR="00515445" w:rsidRPr="00515445" w:rsidRDefault="00515445" w:rsidP="00515445">
      <w:pPr>
        <w:rPr>
          <w:lang w:val="vi-VN"/>
        </w:rPr>
      </w:pPr>
      <w:r w:rsidRPr="00515445">
        <w:rPr>
          <w:lang w:val="vi-VN"/>
        </w:rPr>
        <w:t xml:space="preserve">         "en":"What do you want to eat in the meal? I want to eat rice."</w:t>
      </w:r>
    </w:p>
    <w:p w14:paraId="6C7E2D63" w14:textId="77777777" w:rsidR="00515445" w:rsidRPr="00515445" w:rsidRDefault="00515445" w:rsidP="00515445">
      <w:pPr>
        <w:rPr>
          <w:lang w:val="vi-VN"/>
        </w:rPr>
      </w:pPr>
      <w:r w:rsidRPr="00515445">
        <w:rPr>
          <w:lang w:val="vi-VN"/>
        </w:rPr>
        <w:t xml:space="preserve">      },</w:t>
      </w:r>
    </w:p>
    <w:p w14:paraId="3FA02FD8" w14:textId="77777777" w:rsidR="00515445" w:rsidRPr="00515445" w:rsidRDefault="00515445" w:rsidP="00515445">
      <w:pPr>
        <w:rPr>
          <w:lang w:val="vi-VN"/>
        </w:rPr>
      </w:pPr>
      <w:r w:rsidRPr="00515445">
        <w:rPr>
          <w:lang w:val="vi-VN"/>
        </w:rPr>
        <w:t xml:space="preserve">      {  </w:t>
      </w:r>
    </w:p>
    <w:p w14:paraId="7F583520" w14:textId="5642F9EE" w:rsidR="00515445" w:rsidRPr="00515445" w:rsidRDefault="00515445" w:rsidP="00515445">
      <w:pPr>
        <w:rPr>
          <w:lang w:val="vi-VN"/>
        </w:rPr>
      </w:pPr>
      <w:r w:rsidRPr="00515445">
        <w:rPr>
          <w:lang w:val="vi-VN"/>
        </w:rPr>
        <w:t xml:space="preserve">         "vn":"Bạn muốn uống</w:t>
      </w:r>
      <w:del w:id="1296" w:author="Canh Duc Nguyen" w:date="2023-10-14T17:20:00Z">
        <w:r w:rsidRPr="00515445" w:rsidDel="009164D7">
          <w:rPr>
            <w:lang w:val="vi-VN"/>
          </w:rPr>
          <w:delText xml:space="preserve"> (cái)</w:delText>
        </w:r>
      </w:del>
      <w:r w:rsidRPr="00515445">
        <w:rPr>
          <w:lang w:val="vi-VN"/>
        </w:rPr>
        <w:t xml:space="preserve"> gì? Tôi muốn uống nước cam.",</w:t>
      </w:r>
    </w:p>
    <w:p w14:paraId="75FB0DA6" w14:textId="77777777" w:rsidR="00515445" w:rsidRPr="00515445" w:rsidRDefault="00515445" w:rsidP="00515445">
      <w:pPr>
        <w:rPr>
          <w:lang w:val="vi-VN"/>
        </w:rPr>
      </w:pPr>
      <w:r w:rsidRPr="00515445">
        <w:rPr>
          <w:lang w:val="vi-VN"/>
        </w:rPr>
        <w:t xml:space="preserve">         "en":"What do you want to drink? I want to drink orange juice."</w:t>
      </w:r>
    </w:p>
    <w:p w14:paraId="3B479144" w14:textId="77777777" w:rsidR="00515445" w:rsidRPr="00515445" w:rsidRDefault="00515445" w:rsidP="00515445">
      <w:pPr>
        <w:rPr>
          <w:lang w:val="vi-VN"/>
        </w:rPr>
      </w:pPr>
      <w:r w:rsidRPr="00515445">
        <w:rPr>
          <w:lang w:val="vi-VN"/>
        </w:rPr>
        <w:t xml:space="preserve">      }</w:t>
      </w:r>
    </w:p>
    <w:p w14:paraId="439CB033" w14:textId="77777777" w:rsidR="00515445" w:rsidRPr="00515445" w:rsidRDefault="00515445" w:rsidP="00515445">
      <w:pPr>
        <w:rPr>
          <w:lang w:val="vi-VN"/>
        </w:rPr>
      </w:pPr>
      <w:r w:rsidRPr="00515445">
        <w:rPr>
          <w:lang w:val="vi-VN"/>
        </w:rPr>
        <w:t xml:space="preserve">   ]</w:t>
      </w:r>
    </w:p>
    <w:p w14:paraId="6D206DD7" w14:textId="77777777" w:rsidR="00515445" w:rsidRPr="00515445" w:rsidRDefault="00515445" w:rsidP="00515445">
      <w:pPr>
        <w:rPr>
          <w:lang w:val="vi-VN"/>
        </w:rPr>
      </w:pPr>
      <w:r w:rsidRPr="00515445">
        <w:rPr>
          <w:lang w:val="vi-VN"/>
        </w:rPr>
        <w:t>}</w:t>
      </w:r>
    </w:p>
    <w:p w14:paraId="1022BEBB" w14:textId="77777777" w:rsidR="00515445" w:rsidRPr="00515445" w:rsidRDefault="00515445" w:rsidP="00515445">
      <w:pPr>
        <w:rPr>
          <w:lang w:val="vi-VN"/>
        </w:rPr>
      </w:pPr>
      <w:r w:rsidRPr="00515445">
        <w:rPr>
          <w:lang w:val="vi-VN"/>
        </w:rPr>
        <w:t>-----------------------------</w:t>
      </w:r>
    </w:p>
    <w:p w14:paraId="1FFBB585" w14:textId="77777777" w:rsidR="00515445" w:rsidRPr="00515445" w:rsidRDefault="00515445" w:rsidP="00515445">
      <w:pPr>
        <w:rPr>
          <w:lang w:val="vi-VN"/>
        </w:rPr>
      </w:pPr>
      <w:r w:rsidRPr="00515445">
        <w:rPr>
          <w:lang w:val="vi-VN"/>
        </w:rPr>
        <w:t xml:space="preserve">keyword: Interrogative 'cám ơn' </w:t>
      </w:r>
    </w:p>
    <w:p w14:paraId="166F81E4" w14:textId="77777777" w:rsidR="00515445" w:rsidRPr="00515445" w:rsidRDefault="00515445" w:rsidP="00515445">
      <w:pPr>
        <w:rPr>
          <w:lang w:val="vi-VN"/>
        </w:rPr>
      </w:pPr>
      <w:r w:rsidRPr="00515445">
        <w:rPr>
          <w:lang w:val="vi-VN"/>
        </w:rPr>
        <w:t xml:space="preserve">PROMPT: Generate grammar explanation for following Vietnamese grammar point: Interrogative 'cám ơn' </w:t>
      </w:r>
    </w:p>
    <w:p w14:paraId="4ED6C1BF" w14:textId="77777777" w:rsidR="00515445" w:rsidRPr="00515445" w:rsidRDefault="00515445" w:rsidP="00515445">
      <w:pPr>
        <w:rPr>
          <w:lang w:val="vi-VN"/>
        </w:rPr>
      </w:pPr>
      <w:r w:rsidRPr="00515445">
        <w:rPr>
          <w:lang w:val="vi-VN"/>
        </w:rPr>
        <w:t>RESPONSE: {</w:t>
      </w:r>
    </w:p>
    <w:p w14:paraId="1FD3A5E3" w14:textId="77777777" w:rsidR="00515445" w:rsidRPr="00515445" w:rsidRDefault="00515445" w:rsidP="00515445">
      <w:pPr>
        <w:rPr>
          <w:lang w:val="vi-VN"/>
        </w:rPr>
      </w:pPr>
      <w:r w:rsidRPr="00515445">
        <w:rPr>
          <w:lang w:val="vi-VN"/>
        </w:rPr>
        <w:t xml:space="preserve">    "title": "Interrogative 'cám ơn'",</w:t>
      </w:r>
    </w:p>
    <w:p w14:paraId="158FC5B7" w14:textId="77777777" w:rsidR="00515445" w:rsidRPr="00515445" w:rsidRDefault="00515445" w:rsidP="00515445">
      <w:pPr>
        <w:rPr>
          <w:lang w:val="vi-VN"/>
        </w:rPr>
      </w:pPr>
      <w:r w:rsidRPr="00515445">
        <w:rPr>
          <w:lang w:val="vi-VN"/>
        </w:rPr>
        <w:t xml:space="preserve">    "short_explanation": "'Cám ơn' is not an interrogative word but a way to say 'thank you' in Vietnamese.",</w:t>
      </w:r>
    </w:p>
    <w:p w14:paraId="47A0C590" w14:textId="77777777" w:rsidR="00515445" w:rsidRPr="00515445" w:rsidRDefault="00515445" w:rsidP="00515445">
      <w:pPr>
        <w:rPr>
          <w:lang w:val="vi-VN"/>
        </w:rPr>
      </w:pPr>
      <w:r w:rsidRPr="00515445">
        <w:rPr>
          <w:lang w:val="vi-VN"/>
        </w:rPr>
        <w:t xml:space="preserve">    "long_explanation": "The phrase 'cám ơn' in Vietnamese is used to express gratitude and is equivalent to saying 'thank you' in English. It is not used as an interrogative term (question asking phrase) in the Vietnamese language. One can use 'cám ơn' in a myriad of situations to thank someone for their kindness, help, or services.",</w:t>
      </w:r>
    </w:p>
    <w:p w14:paraId="7DC7F51C" w14:textId="77777777" w:rsidR="00515445" w:rsidRPr="00515445" w:rsidRDefault="00515445" w:rsidP="00515445">
      <w:pPr>
        <w:rPr>
          <w:lang w:val="vi-VN"/>
        </w:rPr>
      </w:pPr>
      <w:r w:rsidRPr="00515445">
        <w:rPr>
          <w:lang w:val="vi-VN"/>
        </w:rPr>
        <w:lastRenderedPageBreak/>
        <w:t xml:space="preserve">    "formation": "example of grammar formation for given grammar point",</w:t>
      </w:r>
    </w:p>
    <w:p w14:paraId="7B131E2B" w14:textId="77777777" w:rsidR="00515445" w:rsidRPr="00515445" w:rsidRDefault="00515445" w:rsidP="00515445">
      <w:pPr>
        <w:rPr>
          <w:lang w:val="vi-VN"/>
        </w:rPr>
      </w:pPr>
      <w:r w:rsidRPr="00515445">
        <w:rPr>
          <w:lang w:val="vi-VN"/>
        </w:rPr>
        <w:t xml:space="preserve">    "examples": [</w:t>
      </w:r>
    </w:p>
    <w:p w14:paraId="27794026" w14:textId="77777777" w:rsidR="00515445" w:rsidRPr="00515445" w:rsidRDefault="00515445" w:rsidP="00515445">
      <w:pPr>
        <w:rPr>
          <w:lang w:val="vi-VN"/>
        </w:rPr>
      </w:pPr>
      <w:r w:rsidRPr="00515445">
        <w:rPr>
          <w:lang w:val="vi-VN"/>
        </w:rPr>
        <w:t xml:space="preserve">      {</w:t>
      </w:r>
    </w:p>
    <w:p w14:paraId="719EB443" w14:textId="77777777" w:rsidR="00515445" w:rsidRPr="00515445" w:rsidRDefault="00515445" w:rsidP="00515445">
      <w:pPr>
        <w:rPr>
          <w:lang w:val="vi-VN"/>
        </w:rPr>
      </w:pPr>
      <w:r w:rsidRPr="00515445">
        <w:rPr>
          <w:lang w:val="vi-VN"/>
        </w:rPr>
        <w:t xml:space="preserve">        "vn": "Cám ơn bạn đã giúp tôi hoàn thành dự án này.",</w:t>
      </w:r>
    </w:p>
    <w:p w14:paraId="707672F6" w14:textId="77777777" w:rsidR="00515445" w:rsidRPr="00515445" w:rsidRDefault="00515445" w:rsidP="00515445">
      <w:pPr>
        <w:rPr>
          <w:lang w:val="vi-VN"/>
        </w:rPr>
      </w:pPr>
      <w:r w:rsidRPr="00515445">
        <w:rPr>
          <w:lang w:val="vi-VN"/>
        </w:rPr>
        <w:t xml:space="preserve">        "en": "Thank you for helping me complete this project."</w:t>
      </w:r>
    </w:p>
    <w:p w14:paraId="0B25348B" w14:textId="77777777" w:rsidR="00515445" w:rsidRPr="00515445" w:rsidRDefault="00515445" w:rsidP="00515445">
      <w:pPr>
        <w:rPr>
          <w:lang w:val="vi-VN"/>
        </w:rPr>
      </w:pPr>
      <w:r w:rsidRPr="00515445">
        <w:rPr>
          <w:lang w:val="vi-VN"/>
        </w:rPr>
        <w:t xml:space="preserve">      }, </w:t>
      </w:r>
    </w:p>
    <w:p w14:paraId="2D5D5EA3" w14:textId="77777777" w:rsidR="00515445" w:rsidRPr="00515445" w:rsidRDefault="00515445" w:rsidP="00515445">
      <w:pPr>
        <w:rPr>
          <w:lang w:val="vi-VN"/>
        </w:rPr>
      </w:pPr>
      <w:r w:rsidRPr="00515445">
        <w:rPr>
          <w:lang w:val="vi-VN"/>
        </w:rPr>
        <w:t xml:space="preserve">      {</w:t>
      </w:r>
    </w:p>
    <w:p w14:paraId="72045825" w14:textId="77777777" w:rsidR="00515445" w:rsidRPr="00515445" w:rsidRDefault="00515445" w:rsidP="00515445">
      <w:pPr>
        <w:rPr>
          <w:lang w:val="vi-VN"/>
        </w:rPr>
      </w:pPr>
      <w:r w:rsidRPr="00515445">
        <w:rPr>
          <w:lang w:val="vi-VN"/>
        </w:rPr>
        <w:t xml:space="preserve">        "vn": "Cám ơn bạn đã dành thời gian mời tôi đi ăn tối.",</w:t>
      </w:r>
    </w:p>
    <w:p w14:paraId="2BB687D7" w14:textId="77777777" w:rsidR="00515445" w:rsidRPr="00515445" w:rsidRDefault="00515445" w:rsidP="00515445">
      <w:pPr>
        <w:rPr>
          <w:lang w:val="vi-VN"/>
        </w:rPr>
      </w:pPr>
      <w:r w:rsidRPr="00515445">
        <w:rPr>
          <w:lang w:val="vi-VN"/>
        </w:rPr>
        <w:t xml:space="preserve">        "en": "Thank you for taking the time to invite me to dinner."</w:t>
      </w:r>
    </w:p>
    <w:p w14:paraId="14861B73" w14:textId="77777777" w:rsidR="00515445" w:rsidRPr="00515445" w:rsidRDefault="00515445" w:rsidP="00515445">
      <w:pPr>
        <w:rPr>
          <w:lang w:val="vi-VN"/>
        </w:rPr>
      </w:pPr>
      <w:r w:rsidRPr="00515445">
        <w:rPr>
          <w:lang w:val="vi-VN"/>
        </w:rPr>
        <w:t xml:space="preserve">      }, </w:t>
      </w:r>
    </w:p>
    <w:p w14:paraId="77D7C42B" w14:textId="77777777" w:rsidR="00515445" w:rsidRPr="00515445" w:rsidRDefault="00515445" w:rsidP="00515445">
      <w:pPr>
        <w:rPr>
          <w:lang w:val="vi-VN"/>
        </w:rPr>
      </w:pPr>
      <w:r w:rsidRPr="00515445">
        <w:rPr>
          <w:lang w:val="vi-VN"/>
        </w:rPr>
        <w:t xml:space="preserve">      {</w:t>
      </w:r>
    </w:p>
    <w:p w14:paraId="2B8DAB12" w14:textId="77777777" w:rsidR="00515445" w:rsidRPr="00515445" w:rsidRDefault="00515445" w:rsidP="00515445">
      <w:pPr>
        <w:rPr>
          <w:lang w:val="vi-VN"/>
        </w:rPr>
      </w:pPr>
      <w:r w:rsidRPr="00515445">
        <w:rPr>
          <w:lang w:val="vi-VN"/>
        </w:rPr>
        <w:t xml:space="preserve">        "vn": "Cám ơn bạn đã chia sẻ thông tin quý giá này.",</w:t>
      </w:r>
    </w:p>
    <w:p w14:paraId="74E89858" w14:textId="77777777" w:rsidR="00515445" w:rsidRPr="00515445" w:rsidRDefault="00515445" w:rsidP="00515445">
      <w:pPr>
        <w:rPr>
          <w:lang w:val="vi-VN"/>
        </w:rPr>
      </w:pPr>
      <w:r w:rsidRPr="00515445">
        <w:rPr>
          <w:lang w:val="vi-VN"/>
        </w:rPr>
        <w:t xml:space="preserve">        "en": "Thank you for sharing this valuable information."</w:t>
      </w:r>
    </w:p>
    <w:p w14:paraId="1A295AC3" w14:textId="77777777" w:rsidR="00515445" w:rsidRPr="00515445" w:rsidRDefault="00515445" w:rsidP="00515445">
      <w:pPr>
        <w:rPr>
          <w:lang w:val="vi-VN"/>
        </w:rPr>
      </w:pPr>
      <w:r w:rsidRPr="00515445">
        <w:rPr>
          <w:lang w:val="vi-VN"/>
        </w:rPr>
        <w:t xml:space="preserve">      }, </w:t>
      </w:r>
    </w:p>
    <w:p w14:paraId="3F8BA8CE" w14:textId="77777777" w:rsidR="00515445" w:rsidRPr="00515445" w:rsidRDefault="00515445" w:rsidP="00515445">
      <w:pPr>
        <w:rPr>
          <w:lang w:val="vi-VN"/>
        </w:rPr>
      </w:pPr>
      <w:r w:rsidRPr="00515445">
        <w:rPr>
          <w:lang w:val="vi-VN"/>
        </w:rPr>
        <w:t xml:space="preserve">      {</w:t>
      </w:r>
    </w:p>
    <w:p w14:paraId="6BD7C8FD" w14:textId="77777777" w:rsidR="00515445" w:rsidRPr="00515445" w:rsidRDefault="00515445" w:rsidP="00515445">
      <w:pPr>
        <w:rPr>
          <w:lang w:val="vi-VN"/>
        </w:rPr>
      </w:pPr>
      <w:r w:rsidRPr="00515445">
        <w:rPr>
          <w:lang w:val="vi-VN"/>
        </w:rPr>
        <w:t xml:space="preserve">        "vn": "Cám ơn bạn đã hướng dẫn tôi cách làm việc này.",</w:t>
      </w:r>
    </w:p>
    <w:p w14:paraId="5046902A" w14:textId="77777777" w:rsidR="00515445" w:rsidRPr="00515445" w:rsidRDefault="00515445" w:rsidP="00515445">
      <w:pPr>
        <w:rPr>
          <w:lang w:val="vi-VN"/>
        </w:rPr>
      </w:pPr>
      <w:r w:rsidRPr="00515445">
        <w:rPr>
          <w:lang w:val="vi-VN"/>
        </w:rPr>
        <w:t xml:space="preserve">        "en": "Thank you for teaching me how to do this job."</w:t>
      </w:r>
    </w:p>
    <w:p w14:paraId="3E1577A5" w14:textId="77777777" w:rsidR="00515445" w:rsidRPr="00515445" w:rsidRDefault="00515445" w:rsidP="00515445">
      <w:pPr>
        <w:rPr>
          <w:lang w:val="vi-VN"/>
        </w:rPr>
      </w:pPr>
      <w:r w:rsidRPr="00515445">
        <w:rPr>
          <w:lang w:val="vi-VN"/>
        </w:rPr>
        <w:t xml:space="preserve">      }</w:t>
      </w:r>
    </w:p>
    <w:p w14:paraId="589BCD5B" w14:textId="77777777" w:rsidR="00515445" w:rsidRPr="00515445" w:rsidRDefault="00515445" w:rsidP="00515445">
      <w:pPr>
        <w:rPr>
          <w:lang w:val="vi-VN"/>
        </w:rPr>
      </w:pPr>
      <w:r w:rsidRPr="00515445">
        <w:rPr>
          <w:lang w:val="vi-VN"/>
        </w:rPr>
        <w:t xml:space="preserve">    ]</w:t>
      </w:r>
    </w:p>
    <w:p w14:paraId="6C2202C8" w14:textId="77777777" w:rsidR="00515445" w:rsidRPr="00515445" w:rsidRDefault="00515445" w:rsidP="00515445">
      <w:pPr>
        <w:rPr>
          <w:lang w:val="vi-VN"/>
        </w:rPr>
      </w:pPr>
      <w:r w:rsidRPr="00515445">
        <w:rPr>
          <w:lang w:val="vi-VN"/>
        </w:rPr>
        <w:t>}</w:t>
      </w:r>
    </w:p>
    <w:p w14:paraId="6FD1B3FB" w14:textId="77777777" w:rsidR="00515445" w:rsidRPr="00515445" w:rsidRDefault="00515445" w:rsidP="00515445">
      <w:pPr>
        <w:rPr>
          <w:lang w:val="vi-VN"/>
        </w:rPr>
      </w:pPr>
      <w:r w:rsidRPr="00515445">
        <w:rPr>
          <w:lang w:val="vi-VN"/>
        </w:rPr>
        <w:t>-----------------------------</w:t>
      </w:r>
    </w:p>
    <w:p w14:paraId="5AF291A7" w14:textId="77777777" w:rsidR="00515445" w:rsidRPr="00515445" w:rsidRDefault="00515445" w:rsidP="00515445">
      <w:pPr>
        <w:rPr>
          <w:lang w:val="vi-VN"/>
        </w:rPr>
      </w:pPr>
      <w:r w:rsidRPr="00515445">
        <w:rPr>
          <w:lang w:val="vi-VN"/>
        </w:rPr>
        <w:t xml:space="preserve">keyword: Interrogative 'chào' </w:t>
      </w:r>
    </w:p>
    <w:p w14:paraId="26CA9C0C" w14:textId="77777777" w:rsidR="00515445" w:rsidRPr="00515445" w:rsidRDefault="00515445" w:rsidP="00515445">
      <w:pPr>
        <w:rPr>
          <w:lang w:val="vi-VN"/>
        </w:rPr>
      </w:pPr>
      <w:r w:rsidRPr="00515445">
        <w:rPr>
          <w:lang w:val="vi-VN"/>
        </w:rPr>
        <w:t xml:space="preserve">PROMPT: Generate grammar explanation for following Vietnamese grammar point: Interrogative 'chào' </w:t>
      </w:r>
    </w:p>
    <w:p w14:paraId="45D12CCF" w14:textId="77777777" w:rsidR="00515445" w:rsidRPr="00515445" w:rsidRDefault="00515445" w:rsidP="00515445">
      <w:pPr>
        <w:rPr>
          <w:lang w:val="vi-VN"/>
        </w:rPr>
      </w:pPr>
      <w:r w:rsidRPr="00515445">
        <w:rPr>
          <w:lang w:val="vi-VN"/>
        </w:rPr>
        <w:t>RESPONSE: {</w:t>
      </w:r>
    </w:p>
    <w:p w14:paraId="04B0E0BD" w14:textId="77777777" w:rsidR="00515445" w:rsidRPr="00515445" w:rsidRDefault="00515445" w:rsidP="00515445">
      <w:pPr>
        <w:rPr>
          <w:lang w:val="vi-VN"/>
        </w:rPr>
      </w:pPr>
      <w:r w:rsidRPr="00515445">
        <w:rPr>
          <w:lang w:val="vi-VN"/>
        </w:rPr>
        <w:t xml:space="preserve">  "title": "Interrogative 'chào'",</w:t>
      </w:r>
    </w:p>
    <w:p w14:paraId="10AA567B" w14:textId="77777777" w:rsidR="00515445" w:rsidRPr="00515445" w:rsidRDefault="00515445" w:rsidP="00515445">
      <w:pPr>
        <w:rPr>
          <w:lang w:val="vi-VN"/>
        </w:rPr>
      </w:pPr>
      <w:r w:rsidRPr="00515445">
        <w:rPr>
          <w:lang w:val="vi-VN"/>
        </w:rPr>
        <w:t xml:space="preserve">  "short_explanation": "Used to greet or introduce oneself.",</w:t>
      </w:r>
    </w:p>
    <w:p w14:paraId="71C4596A" w14:textId="77777777" w:rsidR="00515445" w:rsidRPr="00515445" w:rsidRDefault="00515445" w:rsidP="00515445">
      <w:pPr>
        <w:rPr>
          <w:lang w:val="vi-VN"/>
        </w:rPr>
      </w:pPr>
      <w:r w:rsidRPr="00515445">
        <w:rPr>
          <w:lang w:val="vi-VN"/>
        </w:rPr>
        <w:t xml:space="preserve">  "long_explanation": "The Vietnamese word 'chào' is used as a greeting, similar to 'hello' in English. It is often the first word used when beginning a conversation or when introducing oneself. This word is used in a variety of contexts and situations, regardless of the time of day.",</w:t>
      </w:r>
    </w:p>
    <w:p w14:paraId="14A72235" w14:textId="77777777" w:rsidR="00515445" w:rsidRPr="00515445" w:rsidRDefault="00515445" w:rsidP="00515445">
      <w:pPr>
        <w:rPr>
          <w:lang w:val="vi-VN"/>
        </w:rPr>
      </w:pPr>
      <w:r w:rsidRPr="00515445">
        <w:rPr>
          <w:lang w:val="vi-VN"/>
        </w:rPr>
        <w:t xml:space="preserve">  "formation": "example of grammar formation for given grammar point",</w:t>
      </w:r>
    </w:p>
    <w:p w14:paraId="6AD817E7" w14:textId="77777777" w:rsidR="00515445" w:rsidRPr="00515445" w:rsidRDefault="00515445" w:rsidP="00515445">
      <w:pPr>
        <w:rPr>
          <w:lang w:val="vi-VN"/>
        </w:rPr>
      </w:pPr>
      <w:r w:rsidRPr="00515445">
        <w:rPr>
          <w:lang w:val="vi-VN"/>
        </w:rPr>
        <w:t xml:space="preserve">  "examples": [</w:t>
      </w:r>
    </w:p>
    <w:p w14:paraId="7F19F226" w14:textId="77777777" w:rsidR="00515445" w:rsidRPr="00515445" w:rsidRDefault="00515445" w:rsidP="00515445">
      <w:pPr>
        <w:rPr>
          <w:lang w:val="vi-VN"/>
        </w:rPr>
      </w:pPr>
      <w:r w:rsidRPr="00515445">
        <w:rPr>
          <w:lang w:val="vi-VN"/>
        </w:rPr>
        <w:t xml:space="preserve">    {</w:t>
      </w:r>
    </w:p>
    <w:p w14:paraId="216B97F7" w14:textId="77777777" w:rsidR="00515445" w:rsidRPr="00515445" w:rsidRDefault="00515445" w:rsidP="00515445">
      <w:pPr>
        <w:rPr>
          <w:lang w:val="vi-VN"/>
        </w:rPr>
      </w:pPr>
      <w:r w:rsidRPr="00515445">
        <w:rPr>
          <w:lang w:val="vi-VN"/>
        </w:rPr>
        <w:t xml:space="preserve">      "vn": "Chào bạn, tôi tên là Nguyễn Văn A.",</w:t>
      </w:r>
    </w:p>
    <w:p w14:paraId="37B19175" w14:textId="77777777" w:rsidR="00515445" w:rsidRPr="00515445" w:rsidRDefault="00515445" w:rsidP="00515445">
      <w:pPr>
        <w:rPr>
          <w:lang w:val="vi-VN"/>
        </w:rPr>
      </w:pPr>
      <w:r w:rsidRPr="00515445">
        <w:rPr>
          <w:lang w:val="vi-VN"/>
        </w:rPr>
        <w:t xml:space="preserve">      "en": "Hello, my name is Nguyen Van A."</w:t>
      </w:r>
    </w:p>
    <w:p w14:paraId="32260E38" w14:textId="77777777" w:rsidR="00515445" w:rsidRPr="00515445" w:rsidRDefault="00515445" w:rsidP="00515445">
      <w:pPr>
        <w:rPr>
          <w:lang w:val="vi-VN"/>
        </w:rPr>
      </w:pPr>
      <w:r w:rsidRPr="00515445">
        <w:rPr>
          <w:lang w:val="vi-VN"/>
        </w:rPr>
        <w:t xml:space="preserve">    },</w:t>
      </w:r>
    </w:p>
    <w:p w14:paraId="78FC5694" w14:textId="77777777" w:rsidR="00515445" w:rsidRPr="00515445" w:rsidRDefault="00515445" w:rsidP="00515445">
      <w:pPr>
        <w:rPr>
          <w:lang w:val="vi-VN"/>
        </w:rPr>
      </w:pPr>
      <w:r w:rsidRPr="00515445">
        <w:rPr>
          <w:lang w:val="vi-VN"/>
        </w:rPr>
        <w:t xml:space="preserve">    {</w:t>
      </w:r>
    </w:p>
    <w:p w14:paraId="03925C9D" w14:textId="0954D896" w:rsidR="00515445" w:rsidRPr="00515445" w:rsidRDefault="00515445" w:rsidP="00515445">
      <w:pPr>
        <w:rPr>
          <w:lang w:val="vi-VN"/>
        </w:rPr>
      </w:pPr>
      <w:r w:rsidRPr="00515445">
        <w:rPr>
          <w:lang w:val="vi-VN"/>
        </w:rPr>
        <w:t xml:space="preserve">      "vn": "Chào cô, </w:t>
      </w:r>
      <w:del w:id="1297" w:author="Canh Duc Nguyen" w:date="2023-10-14T17:21:00Z">
        <w:r w:rsidRPr="00515445" w:rsidDel="009164D7">
          <w:rPr>
            <w:lang w:val="vi-VN"/>
          </w:rPr>
          <w:delText xml:space="preserve">con </w:delText>
        </w:r>
      </w:del>
      <w:ins w:id="1298" w:author="Canh Duc Nguyen" w:date="2023-10-14T17:21:00Z">
        <w:r w:rsidR="009164D7">
          <w:rPr>
            <w:lang w:val="vi-VN"/>
          </w:rPr>
          <w:t xml:space="preserve">cháu </w:t>
        </w:r>
      </w:ins>
      <w:r w:rsidRPr="00515445">
        <w:rPr>
          <w:lang w:val="vi-VN"/>
        </w:rPr>
        <w:t>là Hồng, bạn mới của Minh.",</w:t>
      </w:r>
    </w:p>
    <w:p w14:paraId="20F79548" w14:textId="77777777" w:rsidR="00515445" w:rsidRPr="00515445" w:rsidRDefault="00515445" w:rsidP="00515445">
      <w:pPr>
        <w:rPr>
          <w:lang w:val="vi-VN"/>
        </w:rPr>
      </w:pPr>
      <w:r w:rsidRPr="00515445">
        <w:rPr>
          <w:lang w:val="vi-VN"/>
        </w:rPr>
        <w:t xml:space="preserve">      "en": "Hello ma'am, I'm Hồng, Minh's new friend."</w:t>
      </w:r>
    </w:p>
    <w:p w14:paraId="55269F01" w14:textId="77777777" w:rsidR="00515445" w:rsidRPr="00515445" w:rsidRDefault="00515445" w:rsidP="00515445">
      <w:pPr>
        <w:rPr>
          <w:lang w:val="vi-VN"/>
        </w:rPr>
      </w:pPr>
      <w:r w:rsidRPr="00515445">
        <w:rPr>
          <w:lang w:val="vi-VN"/>
        </w:rPr>
        <w:t xml:space="preserve">    },</w:t>
      </w:r>
    </w:p>
    <w:p w14:paraId="45AEDDE0" w14:textId="77777777" w:rsidR="00515445" w:rsidRPr="00515445" w:rsidRDefault="00515445" w:rsidP="00515445">
      <w:pPr>
        <w:rPr>
          <w:lang w:val="vi-VN"/>
        </w:rPr>
      </w:pPr>
      <w:r w:rsidRPr="00515445">
        <w:rPr>
          <w:lang w:val="vi-VN"/>
        </w:rPr>
        <w:t xml:space="preserve">    {</w:t>
      </w:r>
    </w:p>
    <w:p w14:paraId="6082C585" w14:textId="6DCE434D" w:rsidR="00515445" w:rsidRPr="00515445" w:rsidRDefault="00515445" w:rsidP="00515445">
      <w:pPr>
        <w:rPr>
          <w:lang w:val="vi-VN"/>
        </w:rPr>
      </w:pPr>
      <w:r w:rsidRPr="00515445">
        <w:rPr>
          <w:lang w:val="vi-VN"/>
        </w:rPr>
        <w:t xml:space="preserve">      "vn": "Chào anh, em tên là Ngọc. Em là người mới </w:t>
      </w:r>
      <w:del w:id="1299" w:author="Canh Duc Nguyen" w:date="2023-10-14T17:21:00Z">
        <w:r w:rsidRPr="00515445" w:rsidDel="009164D7">
          <w:rPr>
            <w:lang w:val="vi-VN"/>
          </w:rPr>
          <w:delText xml:space="preserve">ở </w:delText>
        </w:r>
      </w:del>
      <w:ins w:id="1300" w:author="Canh Duc Nguyen" w:date="2023-10-14T17:21:00Z">
        <w:r w:rsidR="009164D7">
          <w:rPr>
            <w:lang w:val="vi-VN"/>
          </w:rPr>
          <w:t xml:space="preserve">đến </w:t>
        </w:r>
      </w:ins>
      <w:r w:rsidRPr="00515445">
        <w:rPr>
          <w:lang w:val="vi-VN"/>
        </w:rPr>
        <w:t>đây.",</w:t>
      </w:r>
    </w:p>
    <w:p w14:paraId="13E075C8" w14:textId="77777777" w:rsidR="00515445" w:rsidRPr="00515445" w:rsidRDefault="00515445" w:rsidP="00515445">
      <w:pPr>
        <w:rPr>
          <w:lang w:val="vi-VN"/>
        </w:rPr>
      </w:pPr>
      <w:r w:rsidRPr="00515445">
        <w:rPr>
          <w:lang w:val="vi-VN"/>
        </w:rPr>
        <w:t xml:space="preserve">      "en": "Hello Sir, my name is Ngọc. I'm new here."</w:t>
      </w:r>
    </w:p>
    <w:p w14:paraId="251333CD" w14:textId="77777777" w:rsidR="00515445" w:rsidRPr="00515445" w:rsidRDefault="00515445" w:rsidP="00515445">
      <w:pPr>
        <w:rPr>
          <w:lang w:val="vi-VN"/>
        </w:rPr>
      </w:pPr>
      <w:r w:rsidRPr="00515445">
        <w:rPr>
          <w:lang w:val="vi-VN"/>
        </w:rPr>
        <w:t xml:space="preserve">    },</w:t>
      </w:r>
    </w:p>
    <w:p w14:paraId="6CB71783" w14:textId="77777777" w:rsidR="00515445" w:rsidRPr="00515445" w:rsidRDefault="00515445" w:rsidP="00515445">
      <w:pPr>
        <w:rPr>
          <w:lang w:val="vi-VN"/>
        </w:rPr>
      </w:pPr>
      <w:r w:rsidRPr="00515445">
        <w:rPr>
          <w:lang w:val="vi-VN"/>
        </w:rPr>
        <w:lastRenderedPageBreak/>
        <w:t xml:space="preserve">    {</w:t>
      </w:r>
    </w:p>
    <w:p w14:paraId="470DE6D7" w14:textId="6604AE7F" w:rsidR="00515445" w:rsidRPr="00515445" w:rsidRDefault="00515445" w:rsidP="00515445">
      <w:pPr>
        <w:rPr>
          <w:lang w:val="vi-VN"/>
        </w:rPr>
      </w:pPr>
      <w:r w:rsidRPr="00515445">
        <w:rPr>
          <w:lang w:val="vi-VN"/>
        </w:rPr>
        <w:t xml:space="preserve">      "vn": "Chào chị, </w:t>
      </w:r>
      <w:del w:id="1301" w:author="Canh Duc Nguyen" w:date="2023-10-14T17:21:00Z">
        <w:r w:rsidRPr="00515445" w:rsidDel="00CA748C">
          <w:rPr>
            <w:lang w:val="vi-VN"/>
          </w:rPr>
          <w:delText xml:space="preserve">tôi </w:delText>
        </w:r>
      </w:del>
      <w:ins w:id="1302" w:author="Canh Duc Nguyen" w:date="2023-10-14T17:21:00Z">
        <w:r w:rsidR="00CA748C">
          <w:rPr>
            <w:lang w:val="vi-VN"/>
          </w:rPr>
          <w:t xml:space="preserve">em </w:t>
        </w:r>
      </w:ins>
      <w:r w:rsidRPr="00515445">
        <w:rPr>
          <w:lang w:val="vi-VN"/>
        </w:rPr>
        <w:t xml:space="preserve">là Trang, </w:t>
      </w:r>
      <w:ins w:id="1303" w:author="Canh Duc Nguyen" w:date="2023-10-14T17:21:00Z">
        <w:r w:rsidR="00CA748C">
          <w:rPr>
            <w:lang w:val="vi-VN"/>
          </w:rPr>
          <w:t xml:space="preserve">là </w:t>
        </w:r>
      </w:ins>
      <w:r w:rsidRPr="00515445">
        <w:rPr>
          <w:lang w:val="vi-VN"/>
        </w:rPr>
        <w:t>bạn học cùng lớp với Lan.",</w:t>
      </w:r>
    </w:p>
    <w:p w14:paraId="7B5D8F4F" w14:textId="77777777" w:rsidR="00515445" w:rsidRPr="00515445" w:rsidRDefault="00515445" w:rsidP="00515445">
      <w:pPr>
        <w:rPr>
          <w:lang w:val="vi-VN"/>
        </w:rPr>
      </w:pPr>
      <w:r w:rsidRPr="00515445">
        <w:rPr>
          <w:lang w:val="vi-VN"/>
        </w:rPr>
        <w:t xml:space="preserve">      "en": "Hello Miss, I'm Trang, a classmate of Lan's."</w:t>
      </w:r>
    </w:p>
    <w:p w14:paraId="4F4FB54C" w14:textId="77777777" w:rsidR="00515445" w:rsidRPr="00515445" w:rsidRDefault="00515445" w:rsidP="00515445">
      <w:pPr>
        <w:rPr>
          <w:lang w:val="vi-VN"/>
        </w:rPr>
      </w:pPr>
      <w:r w:rsidRPr="00515445">
        <w:rPr>
          <w:lang w:val="vi-VN"/>
        </w:rPr>
        <w:t xml:space="preserve">    }</w:t>
      </w:r>
    </w:p>
    <w:p w14:paraId="3FEAF828" w14:textId="77777777" w:rsidR="00515445" w:rsidRPr="00515445" w:rsidRDefault="00515445" w:rsidP="00515445">
      <w:pPr>
        <w:rPr>
          <w:lang w:val="vi-VN"/>
        </w:rPr>
      </w:pPr>
      <w:r w:rsidRPr="00515445">
        <w:rPr>
          <w:lang w:val="vi-VN"/>
        </w:rPr>
        <w:t xml:space="preserve">  ]</w:t>
      </w:r>
    </w:p>
    <w:p w14:paraId="343EDE50" w14:textId="77777777" w:rsidR="00515445" w:rsidRPr="00515445" w:rsidRDefault="00515445" w:rsidP="00515445">
      <w:pPr>
        <w:rPr>
          <w:lang w:val="vi-VN"/>
        </w:rPr>
      </w:pPr>
      <w:r w:rsidRPr="00515445">
        <w:rPr>
          <w:lang w:val="vi-VN"/>
        </w:rPr>
        <w:t>}</w:t>
      </w:r>
    </w:p>
    <w:p w14:paraId="6AE37D59" w14:textId="77777777" w:rsidR="00515445" w:rsidRPr="00515445" w:rsidRDefault="00515445" w:rsidP="00515445">
      <w:pPr>
        <w:rPr>
          <w:lang w:val="vi-VN"/>
        </w:rPr>
      </w:pPr>
      <w:r w:rsidRPr="00515445">
        <w:rPr>
          <w:lang w:val="vi-VN"/>
        </w:rPr>
        <w:t>-----------------------------</w:t>
      </w:r>
    </w:p>
    <w:p w14:paraId="344CBAD1" w14:textId="77777777" w:rsidR="00515445" w:rsidRPr="00515445" w:rsidRDefault="00515445" w:rsidP="00515445">
      <w:pPr>
        <w:rPr>
          <w:lang w:val="vi-VN"/>
        </w:rPr>
      </w:pPr>
      <w:r w:rsidRPr="00515445">
        <w:rPr>
          <w:lang w:val="vi-VN"/>
        </w:rPr>
        <w:t xml:space="preserve">keyword: Interrogative 'đâu' </w:t>
      </w:r>
    </w:p>
    <w:p w14:paraId="7EA7A496" w14:textId="77777777" w:rsidR="00515445" w:rsidRPr="00515445" w:rsidRDefault="00515445" w:rsidP="00515445">
      <w:pPr>
        <w:rPr>
          <w:lang w:val="vi-VN"/>
        </w:rPr>
      </w:pPr>
      <w:r w:rsidRPr="00515445">
        <w:rPr>
          <w:lang w:val="vi-VN"/>
        </w:rPr>
        <w:t xml:space="preserve">PROMPT: Generate grammar explanation for following Vietnamese grammar point: Interrogative 'đâu' </w:t>
      </w:r>
    </w:p>
    <w:p w14:paraId="00620555" w14:textId="77777777" w:rsidR="00515445" w:rsidRPr="00515445" w:rsidRDefault="00515445" w:rsidP="00515445">
      <w:pPr>
        <w:rPr>
          <w:lang w:val="vi-VN"/>
        </w:rPr>
      </w:pPr>
      <w:r w:rsidRPr="00515445">
        <w:rPr>
          <w:lang w:val="vi-VN"/>
        </w:rPr>
        <w:t>RESPONSE: {</w:t>
      </w:r>
    </w:p>
    <w:p w14:paraId="4B734480" w14:textId="77777777" w:rsidR="00515445" w:rsidRPr="00515445" w:rsidRDefault="00515445" w:rsidP="00515445">
      <w:pPr>
        <w:rPr>
          <w:lang w:val="vi-VN"/>
        </w:rPr>
      </w:pPr>
      <w:r w:rsidRPr="00515445">
        <w:rPr>
          <w:lang w:val="vi-VN"/>
        </w:rPr>
        <w:t xml:space="preserve">    "title": "Interrogative 'đâu'",</w:t>
      </w:r>
    </w:p>
    <w:p w14:paraId="2017CC4D" w14:textId="77777777" w:rsidR="00515445" w:rsidRPr="00515445" w:rsidRDefault="00515445" w:rsidP="00515445">
      <w:pPr>
        <w:rPr>
          <w:lang w:val="vi-VN"/>
        </w:rPr>
      </w:pPr>
      <w:r w:rsidRPr="00515445">
        <w:rPr>
          <w:lang w:val="vi-VN"/>
        </w:rPr>
        <w:t xml:space="preserve">    "short_explanation": "Used to ask about the location or position of something.",</w:t>
      </w:r>
    </w:p>
    <w:p w14:paraId="4C057A1E" w14:textId="77777777" w:rsidR="00515445" w:rsidRPr="00515445" w:rsidRDefault="00515445" w:rsidP="00515445">
      <w:pPr>
        <w:rPr>
          <w:lang w:val="vi-VN"/>
        </w:rPr>
      </w:pPr>
      <w:r w:rsidRPr="00515445">
        <w:rPr>
          <w:lang w:val="vi-VN"/>
        </w:rPr>
        <w:t xml:space="preserve">    "long_explanation": "The Vietnamese word 'đâu' is an interrogative word used to inquire about the location or position of something or someone. It's equivalent to the English word 'where'. In Vietnamese, 'đâu' is generally used in declarative sentences, exclamatory sentences, interrogative sentences, and subordinate clauses.",</w:t>
      </w:r>
    </w:p>
    <w:p w14:paraId="092AAA11" w14:textId="77777777" w:rsidR="00515445" w:rsidRPr="00515445" w:rsidRDefault="00515445" w:rsidP="00515445">
      <w:pPr>
        <w:rPr>
          <w:lang w:val="vi-VN"/>
        </w:rPr>
      </w:pPr>
      <w:r w:rsidRPr="00515445">
        <w:rPr>
          <w:lang w:val="vi-VN"/>
        </w:rPr>
        <w:t xml:space="preserve">    "formation": "Question words directly follow the subject in Vietnamese. So, simply insert 'đâu' after the subject to form a proper question about location.",</w:t>
      </w:r>
    </w:p>
    <w:p w14:paraId="44CB077F" w14:textId="77777777" w:rsidR="00515445" w:rsidRPr="00515445" w:rsidRDefault="00515445" w:rsidP="00515445">
      <w:pPr>
        <w:rPr>
          <w:lang w:val="vi-VN"/>
        </w:rPr>
      </w:pPr>
      <w:r w:rsidRPr="00515445">
        <w:rPr>
          <w:lang w:val="vi-VN"/>
        </w:rPr>
        <w:t xml:space="preserve">    "examples": [</w:t>
      </w:r>
    </w:p>
    <w:p w14:paraId="3BEB6B41" w14:textId="77777777" w:rsidR="00515445" w:rsidRPr="00515445" w:rsidRDefault="00515445" w:rsidP="00515445">
      <w:pPr>
        <w:rPr>
          <w:lang w:val="vi-VN"/>
        </w:rPr>
      </w:pPr>
      <w:r w:rsidRPr="00515445">
        <w:rPr>
          <w:lang w:val="vi-VN"/>
        </w:rPr>
        <w:t xml:space="preserve">        {</w:t>
      </w:r>
    </w:p>
    <w:p w14:paraId="517E6777" w14:textId="77777777" w:rsidR="00515445" w:rsidRPr="00515445" w:rsidRDefault="00515445" w:rsidP="00515445">
      <w:pPr>
        <w:rPr>
          <w:lang w:val="vi-VN"/>
        </w:rPr>
      </w:pPr>
      <w:r w:rsidRPr="00515445">
        <w:rPr>
          <w:lang w:val="vi-VN"/>
        </w:rPr>
        <w:t xml:space="preserve">            "vn": "Bạn sẽ đi đâu sau khi tốt nghiệp đại học? Tôi sẽ đi du lịch khắp thế giới.",</w:t>
      </w:r>
    </w:p>
    <w:p w14:paraId="79542BAD" w14:textId="77777777" w:rsidR="00515445" w:rsidRPr="00515445" w:rsidRDefault="00515445" w:rsidP="00515445">
      <w:pPr>
        <w:rPr>
          <w:lang w:val="vi-VN"/>
        </w:rPr>
      </w:pPr>
      <w:r w:rsidRPr="00515445">
        <w:rPr>
          <w:lang w:val="vi-VN"/>
        </w:rPr>
        <w:t xml:space="preserve">            "en": "Where will you go after graduating from university? I will travel around the world."</w:t>
      </w:r>
    </w:p>
    <w:p w14:paraId="2D1C77D2" w14:textId="77777777" w:rsidR="00515445" w:rsidRPr="00515445" w:rsidRDefault="00515445" w:rsidP="00515445">
      <w:pPr>
        <w:rPr>
          <w:lang w:val="vi-VN"/>
        </w:rPr>
      </w:pPr>
      <w:r w:rsidRPr="00515445">
        <w:rPr>
          <w:lang w:val="vi-VN"/>
        </w:rPr>
        <w:t xml:space="preserve">        },</w:t>
      </w:r>
    </w:p>
    <w:p w14:paraId="382D8363" w14:textId="77777777" w:rsidR="00515445" w:rsidRPr="00515445" w:rsidRDefault="00515445" w:rsidP="00515445">
      <w:pPr>
        <w:rPr>
          <w:lang w:val="vi-VN"/>
        </w:rPr>
      </w:pPr>
      <w:r w:rsidRPr="00515445">
        <w:rPr>
          <w:lang w:val="vi-VN"/>
        </w:rPr>
        <w:t xml:space="preserve">        {</w:t>
      </w:r>
    </w:p>
    <w:p w14:paraId="45164D79" w14:textId="77777777" w:rsidR="00515445" w:rsidRPr="00515445" w:rsidRDefault="00515445" w:rsidP="00515445">
      <w:pPr>
        <w:rPr>
          <w:lang w:val="vi-VN"/>
        </w:rPr>
      </w:pPr>
      <w:r w:rsidRPr="00515445">
        <w:rPr>
          <w:lang w:val="vi-VN"/>
        </w:rPr>
        <w:t xml:space="preserve">            "vn": "Bạn để chìa khóa ở đâu? Tôi để nó trên bàn.",</w:t>
      </w:r>
    </w:p>
    <w:p w14:paraId="03A6F300" w14:textId="77777777" w:rsidR="00515445" w:rsidRPr="00515445" w:rsidRDefault="00515445" w:rsidP="00515445">
      <w:pPr>
        <w:rPr>
          <w:lang w:val="vi-VN"/>
        </w:rPr>
      </w:pPr>
      <w:r w:rsidRPr="00515445">
        <w:rPr>
          <w:lang w:val="vi-VN"/>
        </w:rPr>
        <w:t xml:space="preserve">            "en": "Where did you put the keys? I put them on the table."</w:t>
      </w:r>
    </w:p>
    <w:p w14:paraId="36C50AE3" w14:textId="77777777" w:rsidR="00515445" w:rsidRPr="00515445" w:rsidRDefault="00515445" w:rsidP="00515445">
      <w:pPr>
        <w:rPr>
          <w:lang w:val="vi-VN"/>
        </w:rPr>
      </w:pPr>
      <w:r w:rsidRPr="00515445">
        <w:rPr>
          <w:lang w:val="vi-VN"/>
        </w:rPr>
        <w:t xml:space="preserve">        },</w:t>
      </w:r>
    </w:p>
    <w:p w14:paraId="403F6FAC" w14:textId="77777777" w:rsidR="00515445" w:rsidRPr="00515445" w:rsidRDefault="00515445" w:rsidP="00515445">
      <w:pPr>
        <w:rPr>
          <w:lang w:val="vi-VN"/>
        </w:rPr>
      </w:pPr>
      <w:r w:rsidRPr="00515445">
        <w:rPr>
          <w:lang w:val="vi-VN"/>
        </w:rPr>
        <w:t xml:space="preserve">        {</w:t>
      </w:r>
    </w:p>
    <w:p w14:paraId="5CABDEB7" w14:textId="33A0A8C5" w:rsidR="00515445" w:rsidRPr="00515445" w:rsidRDefault="00515445" w:rsidP="00515445">
      <w:pPr>
        <w:rPr>
          <w:lang w:val="vi-VN"/>
        </w:rPr>
      </w:pPr>
      <w:r w:rsidRPr="00515445">
        <w:rPr>
          <w:lang w:val="vi-VN"/>
        </w:rPr>
        <w:t xml:space="preserve">            "vn": "Mẹ ở đâu</w:t>
      </w:r>
      <w:ins w:id="1304" w:author="Canh Duc Nguyen" w:date="2023-10-14T17:22:00Z">
        <w:r w:rsidR="00CA748C">
          <w:rPr>
            <w:lang w:val="vi-VN"/>
          </w:rPr>
          <w:t xml:space="preserve"> rồi</w:t>
        </w:r>
      </w:ins>
      <w:r w:rsidRPr="00515445">
        <w:rPr>
          <w:lang w:val="vi-VN"/>
        </w:rPr>
        <w:t>? Mẹ đang ở nhà.",</w:t>
      </w:r>
    </w:p>
    <w:p w14:paraId="488C0C63" w14:textId="77777777" w:rsidR="00515445" w:rsidRPr="00515445" w:rsidRDefault="00515445" w:rsidP="00515445">
      <w:pPr>
        <w:rPr>
          <w:lang w:val="vi-VN"/>
        </w:rPr>
      </w:pPr>
      <w:r w:rsidRPr="00515445">
        <w:rPr>
          <w:lang w:val="vi-VN"/>
        </w:rPr>
        <w:t xml:space="preserve">            "en": "Where is mom? Mom is at home."</w:t>
      </w:r>
    </w:p>
    <w:p w14:paraId="3FC4201C" w14:textId="77777777" w:rsidR="00515445" w:rsidRPr="00515445" w:rsidRDefault="00515445" w:rsidP="00515445">
      <w:pPr>
        <w:rPr>
          <w:lang w:val="vi-VN"/>
        </w:rPr>
      </w:pPr>
      <w:r w:rsidRPr="00515445">
        <w:rPr>
          <w:lang w:val="vi-VN"/>
        </w:rPr>
        <w:t xml:space="preserve">        },</w:t>
      </w:r>
    </w:p>
    <w:p w14:paraId="6210AC75" w14:textId="77777777" w:rsidR="00515445" w:rsidRPr="00515445" w:rsidRDefault="00515445" w:rsidP="00515445">
      <w:pPr>
        <w:rPr>
          <w:lang w:val="vi-VN"/>
        </w:rPr>
      </w:pPr>
      <w:r w:rsidRPr="00515445">
        <w:rPr>
          <w:lang w:val="vi-VN"/>
        </w:rPr>
        <w:t xml:space="preserve">        {</w:t>
      </w:r>
    </w:p>
    <w:p w14:paraId="34B4FFFD" w14:textId="10B414EF" w:rsidR="00515445" w:rsidRPr="00515445" w:rsidRDefault="00515445" w:rsidP="00515445">
      <w:pPr>
        <w:rPr>
          <w:lang w:val="vi-VN"/>
        </w:rPr>
      </w:pPr>
      <w:r w:rsidRPr="00515445">
        <w:rPr>
          <w:lang w:val="vi-VN"/>
        </w:rPr>
        <w:t xml:space="preserve">            "vn": "Bạn mua quyển sách này ở đâu? Tôi mua nó ở một hiệu sách cũ </w:t>
      </w:r>
      <w:del w:id="1305" w:author="Canh Duc Nguyen" w:date="2023-10-14T17:22:00Z">
        <w:r w:rsidRPr="00515445" w:rsidDel="00CA748C">
          <w:rPr>
            <w:lang w:val="vi-VN"/>
          </w:rPr>
          <w:delText xml:space="preserve">ở </w:delText>
        </w:r>
      </w:del>
      <w:ins w:id="1306" w:author="Canh Duc Nguyen" w:date="2023-10-14T17:22:00Z">
        <w:r w:rsidR="00CA748C">
          <w:rPr>
            <w:lang w:val="vi-VN"/>
          </w:rPr>
          <w:t xml:space="preserve">trên </w:t>
        </w:r>
      </w:ins>
      <w:r w:rsidRPr="00515445">
        <w:rPr>
          <w:lang w:val="vi-VN"/>
        </w:rPr>
        <w:t>phố cổ.",</w:t>
      </w:r>
    </w:p>
    <w:p w14:paraId="1ECD4D93" w14:textId="77777777" w:rsidR="00515445" w:rsidRPr="00515445" w:rsidRDefault="00515445" w:rsidP="00515445">
      <w:pPr>
        <w:rPr>
          <w:lang w:val="vi-VN"/>
        </w:rPr>
      </w:pPr>
      <w:r w:rsidRPr="00515445">
        <w:rPr>
          <w:lang w:val="vi-VN"/>
        </w:rPr>
        <w:t xml:space="preserve">            "en": "Where did you buy this book? I bought it at an old bookstore in the old quarter."</w:t>
      </w:r>
    </w:p>
    <w:p w14:paraId="4525D0E0" w14:textId="77777777" w:rsidR="00515445" w:rsidRPr="00515445" w:rsidRDefault="00515445" w:rsidP="00515445">
      <w:pPr>
        <w:rPr>
          <w:lang w:val="vi-VN"/>
        </w:rPr>
      </w:pPr>
      <w:r w:rsidRPr="00515445">
        <w:rPr>
          <w:lang w:val="vi-VN"/>
        </w:rPr>
        <w:t xml:space="preserve">        }</w:t>
      </w:r>
    </w:p>
    <w:p w14:paraId="56CAFE5C" w14:textId="77777777" w:rsidR="00515445" w:rsidRPr="00515445" w:rsidRDefault="00515445" w:rsidP="00515445">
      <w:pPr>
        <w:rPr>
          <w:lang w:val="vi-VN"/>
        </w:rPr>
      </w:pPr>
      <w:r w:rsidRPr="00515445">
        <w:rPr>
          <w:lang w:val="vi-VN"/>
        </w:rPr>
        <w:t xml:space="preserve">    ] </w:t>
      </w:r>
    </w:p>
    <w:p w14:paraId="448CF938" w14:textId="77777777" w:rsidR="00515445" w:rsidRPr="00515445" w:rsidRDefault="00515445" w:rsidP="00515445">
      <w:pPr>
        <w:rPr>
          <w:lang w:val="vi-VN"/>
        </w:rPr>
      </w:pPr>
      <w:r w:rsidRPr="00515445">
        <w:rPr>
          <w:lang w:val="vi-VN"/>
        </w:rPr>
        <w:t>}</w:t>
      </w:r>
    </w:p>
    <w:p w14:paraId="6F41C576" w14:textId="77777777" w:rsidR="00515445" w:rsidRPr="00515445" w:rsidRDefault="00515445" w:rsidP="00515445">
      <w:pPr>
        <w:rPr>
          <w:lang w:val="vi-VN"/>
        </w:rPr>
      </w:pPr>
      <w:r w:rsidRPr="00515445">
        <w:rPr>
          <w:lang w:val="vi-VN"/>
        </w:rPr>
        <w:t>-----------------------------</w:t>
      </w:r>
    </w:p>
    <w:p w14:paraId="49414431" w14:textId="77777777" w:rsidR="00515445" w:rsidRPr="00515445" w:rsidRDefault="00515445" w:rsidP="00515445">
      <w:pPr>
        <w:rPr>
          <w:lang w:val="vi-VN"/>
        </w:rPr>
      </w:pPr>
      <w:r w:rsidRPr="00515445">
        <w:rPr>
          <w:lang w:val="vi-VN"/>
        </w:rPr>
        <w:t xml:space="preserve">keyword: Interrogative expression 'phải không' </w:t>
      </w:r>
    </w:p>
    <w:p w14:paraId="67E1DD19" w14:textId="77777777" w:rsidR="00515445" w:rsidRPr="00515445" w:rsidRDefault="00515445" w:rsidP="00515445">
      <w:pPr>
        <w:rPr>
          <w:lang w:val="vi-VN"/>
        </w:rPr>
      </w:pPr>
      <w:r w:rsidRPr="00515445">
        <w:rPr>
          <w:lang w:val="vi-VN"/>
        </w:rPr>
        <w:t xml:space="preserve">PROMPT: Generate grammar explanation for following Vietnamese grammar point: Interrogative expression 'phải không' </w:t>
      </w:r>
    </w:p>
    <w:p w14:paraId="5EEBE4FE" w14:textId="77777777" w:rsidR="00515445" w:rsidRPr="00515445" w:rsidRDefault="00515445" w:rsidP="00515445">
      <w:pPr>
        <w:rPr>
          <w:lang w:val="vi-VN"/>
        </w:rPr>
      </w:pPr>
      <w:r w:rsidRPr="00515445">
        <w:rPr>
          <w:lang w:val="vi-VN"/>
        </w:rPr>
        <w:t>RESPONSE: {</w:t>
      </w:r>
    </w:p>
    <w:p w14:paraId="1ABCC71B" w14:textId="77777777" w:rsidR="00515445" w:rsidRPr="00515445" w:rsidRDefault="00515445" w:rsidP="00515445">
      <w:pPr>
        <w:rPr>
          <w:lang w:val="vi-VN"/>
        </w:rPr>
      </w:pPr>
      <w:r w:rsidRPr="00515445">
        <w:rPr>
          <w:lang w:val="vi-VN"/>
        </w:rPr>
        <w:t xml:space="preserve">  "title": "Interrogative expression 'phải không'",</w:t>
      </w:r>
    </w:p>
    <w:p w14:paraId="572F20B0" w14:textId="77777777" w:rsidR="00515445" w:rsidRPr="00515445" w:rsidRDefault="00515445" w:rsidP="00515445">
      <w:pPr>
        <w:rPr>
          <w:lang w:val="vi-VN"/>
        </w:rPr>
      </w:pPr>
      <w:r w:rsidRPr="00515445">
        <w:rPr>
          <w:lang w:val="vi-VN"/>
        </w:rPr>
        <w:lastRenderedPageBreak/>
        <w:t xml:space="preserve">  "short_explanation": "Used at the end of a sentence to create a yes-no question.",</w:t>
      </w:r>
    </w:p>
    <w:p w14:paraId="4605DD86" w14:textId="77777777" w:rsidR="00515445" w:rsidRPr="00515445" w:rsidRDefault="00515445" w:rsidP="00515445">
      <w:pPr>
        <w:rPr>
          <w:lang w:val="vi-VN"/>
        </w:rPr>
      </w:pPr>
      <w:r w:rsidRPr="00515445">
        <w:rPr>
          <w:lang w:val="vi-VN"/>
        </w:rPr>
        <w:t xml:space="preserve">  "long_explanation": "The Vietnamese phrase 'phải không' is used at the end of a statement to turn it into a question, specifically a yes-no question. It is equivalent to the English phrase 'isn't it?' or 'right?'. The speaker uses 'phải không' to seek affirmation or confirmation from the listener.",</w:t>
      </w:r>
    </w:p>
    <w:p w14:paraId="6A10327F" w14:textId="77777777" w:rsidR="00515445" w:rsidRPr="00515445" w:rsidRDefault="00515445" w:rsidP="00515445">
      <w:pPr>
        <w:rPr>
          <w:lang w:val="vi-VN"/>
        </w:rPr>
      </w:pPr>
      <w:r w:rsidRPr="00515445">
        <w:rPr>
          <w:lang w:val="vi-VN"/>
        </w:rPr>
        <w:t xml:space="preserve">  "formation": "example of grammar formation for given grammar point",</w:t>
      </w:r>
    </w:p>
    <w:p w14:paraId="0A6E23A8" w14:textId="77777777" w:rsidR="00515445" w:rsidRPr="00515445" w:rsidRDefault="00515445" w:rsidP="00515445">
      <w:pPr>
        <w:rPr>
          <w:lang w:val="vi-VN"/>
        </w:rPr>
      </w:pPr>
      <w:r w:rsidRPr="00515445">
        <w:rPr>
          <w:lang w:val="vi-VN"/>
        </w:rPr>
        <w:t xml:space="preserve">  "examples": [</w:t>
      </w:r>
    </w:p>
    <w:p w14:paraId="3E5A9EA0" w14:textId="77777777" w:rsidR="00515445" w:rsidRPr="00515445" w:rsidRDefault="00515445" w:rsidP="00515445">
      <w:pPr>
        <w:rPr>
          <w:lang w:val="vi-VN"/>
        </w:rPr>
      </w:pPr>
      <w:r w:rsidRPr="00515445">
        <w:rPr>
          <w:lang w:val="vi-VN"/>
        </w:rPr>
        <w:t xml:space="preserve">    {</w:t>
      </w:r>
    </w:p>
    <w:p w14:paraId="35843B9D" w14:textId="77777777" w:rsidR="00515445" w:rsidRPr="00515445" w:rsidRDefault="00515445" w:rsidP="00515445">
      <w:pPr>
        <w:rPr>
          <w:lang w:val="vi-VN"/>
        </w:rPr>
      </w:pPr>
      <w:r w:rsidRPr="00515445">
        <w:rPr>
          <w:lang w:val="vi-VN"/>
        </w:rPr>
        <w:t xml:space="preserve">      "vn": "Bạn là người Úc</w:t>
      </w:r>
      <w:del w:id="1307" w:author="Canh Duc Nguyen" w:date="2023-10-14T17:24:00Z">
        <w:r w:rsidRPr="00515445" w:rsidDel="00CA748C">
          <w:rPr>
            <w:lang w:val="vi-VN"/>
          </w:rPr>
          <w:delText>,</w:delText>
        </w:r>
      </w:del>
      <w:r w:rsidRPr="00515445">
        <w:rPr>
          <w:lang w:val="vi-VN"/>
        </w:rPr>
        <w:t xml:space="preserve"> phải không?",</w:t>
      </w:r>
    </w:p>
    <w:p w14:paraId="2CEFC78F" w14:textId="77777777" w:rsidR="00515445" w:rsidRPr="00515445" w:rsidRDefault="00515445" w:rsidP="00515445">
      <w:pPr>
        <w:rPr>
          <w:lang w:val="vi-VN"/>
        </w:rPr>
      </w:pPr>
      <w:r w:rsidRPr="00515445">
        <w:rPr>
          <w:lang w:val="vi-VN"/>
        </w:rPr>
        <w:t xml:space="preserve">      "en": "You are Australian, right?"</w:t>
      </w:r>
    </w:p>
    <w:p w14:paraId="05C78468" w14:textId="77777777" w:rsidR="00515445" w:rsidRPr="00515445" w:rsidRDefault="00515445" w:rsidP="00515445">
      <w:pPr>
        <w:rPr>
          <w:lang w:val="vi-VN"/>
        </w:rPr>
      </w:pPr>
      <w:r w:rsidRPr="00515445">
        <w:rPr>
          <w:lang w:val="vi-VN"/>
        </w:rPr>
        <w:t xml:space="preserve">    },</w:t>
      </w:r>
    </w:p>
    <w:p w14:paraId="522F39E2" w14:textId="77777777" w:rsidR="00515445" w:rsidRPr="00515445" w:rsidRDefault="00515445" w:rsidP="00515445">
      <w:pPr>
        <w:rPr>
          <w:lang w:val="vi-VN"/>
        </w:rPr>
      </w:pPr>
      <w:r w:rsidRPr="00515445">
        <w:rPr>
          <w:lang w:val="vi-VN"/>
        </w:rPr>
        <w:t xml:space="preserve">    {</w:t>
      </w:r>
    </w:p>
    <w:p w14:paraId="78CC8477" w14:textId="77777777" w:rsidR="00515445" w:rsidRPr="00515445" w:rsidRDefault="00515445" w:rsidP="00515445">
      <w:pPr>
        <w:rPr>
          <w:lang w:val="vi-VN"/>
        </w:rPr>
      </w:pPr>
      <w:r w:rsidRPr="00515445">
        <w:rPr>
          <w:lang w:val="vi-VN"/>
        </w:rPr>
        <w:t xml:space="preserve">      "vn": "Mai là ngày nghỉ</w:t>
      </w:r>
      <w:del w:id="1308" w:author="Canh Duc Nguyen" w:date="2023-10-14T17:24:00Z">
        <w:r w:rsidRPr="00515445" w:rsidDel="00CA748C">
          <w:rPr>
            <w:lang w:val="vi-VN"/>
          </w:rPr>
          <w:delText>,</w:delText>
        </w:r>
      </w:del>
      <w:r w:rsidRPr="00515445">
        <w:rPr>
          <w:lang w:val="vi-VN"/>
        </w:rPr>
        <w:t xml:space="preserve"> phải không?",</w:t>
      </w:r>
    </w:p>
    <w:p w14:paraId="5902C29D" w14:textId="77777777" w:rsidR="00515445" w:rsidRPr="00515445" w:rsidRDefault="00515445" w:rsidP="00515445">
      <w:pPr>
        <w:rPr>
          <w:lang w:val="vi-VN"/>
        </w:rPr>
      </w:pPr>
      <w:r w:rsidRPr="00515445">
        <w:rPr>
          <w:lang w:val="vi-VN"/>
        </w:rPr>
        <w:t xml:space="preserve">      "en": "Tomorrow is a holiday, isn't it?"</w:t>
      </w:r>
    </w:p>
    <w:p w14:paraId="59F0E4C3" w14:textId="77777777" w:rsidR="00515445" w:rsidRPr="00515445" w:rsidRDefault="00515445" w:rsidP="00515445">
      <w:pPr>
        <w:rPr>
          <w:lang w:val="vi-VN"/>
        </w:rPr>
      </w:pPr>
      <w:r w:rsidRPr="00515445">
        <w:rPr>
          <w:lang w:val="vi-VN"/>
        </w:rPr>
        <w:t xml:space="preserve">    },</w:t>
      </w:r>
    </w:p>
    <w:p w14:paraId="098503FB" w14:textId="77777777" w:rsidR="00515445" w:rsidRPr="00515445" w:rsidRDefault="00515445" w:rsidP="00515445">
      <w:pPr>
        <w:rPr>
          <w:lang w:val="vi-VN"/>
        </w:rPr>
      </w:pPr>
      <w:r w:rsidRPr="00515445">
        <w:rPr>
          <w:lang w:val="vi-VN"/>
        </w:rPr>
        <w:t xml:space="preserve">    {</w:t>
      </w:r>
    </w:p>
    <w:p w14:paraId="4EF66051" w14:textId="77777777" w:rsidR="00515445" w:rsidRPr="00515445" w:rsidRDefault="00515445" w:rsidP="00515445">
      <w:pPr>
        <w:rPr>
          <w:lang w:val="vi-VN"/>
        </w:rPr>
      </w:pPr>
      <w:r w:rsidRPr="00515445">
        <w:rPr>
          <w:lang w:val="vi-VN"/>
        </w:rPr>
        <w:t xml:space="preserve">      "vn": "Anh ấy biết chơi guitar</w:t>
      </w:r>
      <w:del w:id="1309" w:author="Canh Duc Nguyen" w:date="2023-10-14T17:24:00Z">
        <w:r w:rsidRPr="00515445" w:rsidDel="00CA748C">
          <w:rPr>
            <w:lang w:val="vi-VN"/>
          </w:rPr>
          <w:delText>,</w:delText>
        </w:r>
      </w:del>
      <w:r w:rsidRPr="00515445">
        <w:rPr>
          <w:lang w:val="vi-VN"/>
        </w:rPr>
        <w:t xml:space="preserve"> phải không?",</w:t>
      </w:r>
    </w:p>
    <w:p w14:paraId="5CD9DCBD" w14:textId="77777777" w:rsidR="00515445" w:rsidRPr="00515445" w:rsidRDefault="00515445" w:rsidP="00515445">
      <w:pPr>
        <w:rPr>
          <w:lang w:val="vi-VN"/>
        </w:rPr>
      </w:pPr>
      <w:r w:rsidRPr="00515445">
        <w:rPr>
          <w:lang w:val="vi-VN"/>
        </w:rPr>
        <w:t xml:space="preserve">      "en": "He knows how to play the guitar, right?"</w:t>
      </w:r>
    </w:p>
    <w:p w14:paraId="2CF62C48" w14:textId="77777777" w:rsidR="00515445" w:rsidRPr="00515445" w:rsidRDefault="00515445" w:rsidP="00515445">
      <w:pPr>
        <w:rPr>
          <w:lang w:val="vi-VN"/>
        </w:rPr>
      </w:pPr>
      <w:r w:rsidRPr="00515445">
        <w:rPr>
          <w:lang w:val="vi-VN"/>
        </w:rPr>
        <w:t xml:space="preserve">    },</w:t>
      </w:r>
    </w:p>
    <w:p w14:paraId="7B0D9607" w14:textId="77777777" w:rsidR="00515445" w:rsidRPr="00515445" w:rsidRDefault="00515445" w:rsidP="00515445">
      <w:pPr>
        <w:rPr>
          <w:lang w:val="vi-VN"/>
        </w:rPr>
      </w:pPr>
      <w:r w:rsidRPr="00515445">
        <w:rPr>
          <w:lang w:val="vi-VN"/>
        </w:rPr>
        <w:t xml:space="preserve">    {</w:t>
      </w:r>
    </w:p>
    <w:p w14:paraId="53417C82" w14:textId="77777777" w:rsidR="00515445" w:rsidRPr="00515445" w:rsidRDefault="00515445" w:rsidP="00515445">
      <w:pPr>
        <w:rPr>
          <w:lang w:val="vi-VN"/>
        </w:rPr>
      </w:pPr>
      <w:r w:rsidRPr="00515445">
        <w:rPr>
          <w:lang w:val="vi-VN"/>
        </w:rPr>
        <w:t xml:space="preserve">      "vn": "Chúng ta đã từng gặp nhau trước đó</w:t>
      </w:r>
      <w:del w:id="1310" w:author="Canh Duc Nguyen" w:date="2023-10-14T17:24:00Z">
        <w:r w:rsidRPr="00515445" w:rsidDel="00CA748C">
          <w:rPr>
            <w:lang w:val="vi-VN"/>
          </w:rPr>
          <w:delText>,</w:delText>
        </w:r>
      </w:del>
      <w:r w:rsidRPr="00515445">
        <w:rPr>
          <w:lang w:val="vi-VN"/>
        </w:rPr>
        <w:t xml:space="preserve"> phải không?",</w:t>
      </w:r>
    </w:p>
    <w:p w14:paraId="12526BB5" w14:textId="77777777" w:rsidR="00515445" w:rsidRPr="00515445" w:rsidRDefault="00515445" w:rsidP="00515445">
      <w:pPr>
        <w:rPr>
          <w:lang w:val="vi-VN"/>
        </w:rPr>
      </w:pPr>
      <w:r w:rsidRPr="00515445">
        <w:rPr>
          <w:lang w:val="vi-VN"/>
        </w:rPr>
        <w:t xml:space="preserve">      "en": "We have met each other before, haven't we?"</w:t>
      </w:r>
    </w:p>
    <w:p w14:paraId="7EFAC87B" w14:textId="77777777" w:rsidR="00515445" w:rsidRPr="00515445" w:rsidRDefault="00515445" w:rsidP="00515445">
      <w:pPr>
        <w:rPr>
          <w:lang w:val="vi-VN"/>
        </w:rPr>
      </w:pPr>
      <w:r w:rsidRPr="00515445">
        <w:rPr>
          <w:lang w:val="vi-VN"/>
        </w:rPr>
        <w:t xml:space="preserve">    }</w:t>
      </w:r>
    </w:p>
    <w:p w14:paraId="75EA0CB1" w14:textId="77777777" w:rsidR="00515445" w:rsidRPr="00515445" w:rsidRDefault="00515445" w:rsidP="00515445">
      <w:pPr>
        <w:rPr>
          <w:lang w:val="vi-VN"/>
        </w:rPr>
      </w:pPr>
      <w:r w:rsidRPr="00515445">
        <w:rPr>
          <w:lang w:val="vi-VN"/>
        </w:rPr>
        <w:t xml:space="preserve">  ]</w:t>
      </w:r>
    </w:p>
    <w:p w14:paraId="2EF5E5CD" w14:textId="77777777" w:rsidR="00515445" w:rsidRPr="00515445" w:rsidRDefault="00515445" w:rsidP="00515445">
      <w:pPr>
        <w:rPr>
          <w:lang w:val="vi-VN"/>
        </w:rPr>
      </w:pPr>
      <w:r w:rsidRPr="00515445">
        <w:rPr>
          <w:lang w:val="vi-VN"/>
        </w:rPr>
        <w:t>}</w:t>
      </w:r>
    </w:p>
    <w:p w14:paraId="2A7DBAEC" w14:textId="77777777" w:rsidR="00515445" w:rsidRPr="00515445" w:rsidRDefault="00515445" w:rsidP="00515445">
      <w:pPr>
        <w:rPr>
          <w:lang w:val="vi-VN"/>
        </w:rPr>
      </w:pPr>
      <w:r w:rsidRPr="00515445">
        <w:rPr>
          <w:lang w:val="vi-VN"/>
        </w:rPr>
        <w:t>-----------------------------</w:t>
      </w:r>
    </w:p>
    <w:p w14:paraId="3478B438" w14:textId="77777777" w:rsidR="00515445" w:rsidRPr="00515445" w:rsidRDefault="00515445" w:rsidP="00515445">
      <w:pPr>
        <w:rPr>
          <w:lang w:val="vi-VN"/>
        </w:rPr>
      </w:pPr>
      <w:r w:rsidRPr="00515445">
        <w:rPr>
          <w:lang w:val="vi-VN"/>
        </w:rPr>
        <w:t xml:space="preserve">keyword: Interrogative 'hôm nào' </w:t>
      </w:r>
    </w:p>
    <w:p w14:paraId="15A6A2EF" w14:textId="77777777" w:rsidR="00515445" w:rsidRPr="00515445" w:rsidRDefault="00515445" w:rsidP="00515445">
      <w:pPr>
        <w:rPr>
          <w:lang w:val="vi-VN"/>
        </w:rPr>
      </w:pPr>
      <w:r w:rsidRPr="00515445">
        <w:rPr>
          <w:lang w:val="vi-VN"/>
        </w:rPr>
        <w:t xml:space="preserve">PROMPT: Generate grammar explanation for following Vietnamese grammar point: Interrogative 'hôm nào' </w:t>
      </w:r>
    </w:p>
    <w:p w14:paraId="34C57574" w14:textId="77777777" w:rsidR="00515445" w:rsidRPr="00515445" w:rsidRDefault="00515445" w:rsidP="00515445">
      <w:pPr>
        <w:rPr>
          <w:lang w:val="vi-VN"/>
        </w:rPr>
      </w:pPr>
      <w:r w:rsidRPr="00515445">
        <w:rPr>
          <w:lang w:val="vi-VN"/>
        </w:rPr>
        <w:t xml:space="preserve">RESPONSE: { </w:t>
      </w:r>
    </w:p>
    <w:p w14:paraId="1637B9B0" w14:textId="77777777" w:rsidR="00515445" w:rsidRPr="00515445" w:rsidRDefault="00515445" w:rsidP="00515445">
      <w:pPr>
        <w:rPr>
          <w:lang w:val="vi-VN"/>
        </w:rPr>
      </w:pPr>
      <w:r w:rsidRPr="00515445">
        <w:rPr>
          <w:lang w:val="vi-VN"/>
        </w:rPr>
        <w:t xml:space="preserve">"title": "Interrogative word 'hôm nào'", </w:t>
      </w:r>
    </w:p>
    <w:p w14:paraId="72DB408B" w14:textId="77777777" w:rsidR="00515445" w:rsidRPr="00515445" w:rsidRDefault="00515445" w:rsidP="00515445">
      <w:pPr>
        <w:rPr>
          <w:lang w:val="vi-VN"/>
        </w:rPr>
      </w:pPr>
      <w:r w:rsidRPr="00515445">
        <w:rPr>
          <w:lang w:val="vi-VN"/>
        </w:rPr>
        <w:t xml:space="preserve">"short_explanation": "Used to ask about a specific day or date.", </w:t>
      </w:r>
    </w:p>
    <w:p w14:paraId="604809C2" w14:textId="77777777" w:rsidR="00515445" w:rsidRPr="00515445" w:rsidRDefault="00515445" w:rsidP="00515445">
      <w:pPr>
        <w:rPr>
          <w:lang w:val="vi-VN"/>
        </w:rPr>
      </w:pPr>
      <w:r w:rsidRPr="00515445">
        <w:rPr>
          <w:lang w:val="vi-VN"/>
        </w:rPr>
        <w:t xml:space="preserve">"long_explanation": "'Hôm nào' is a Vietnamese interrogative expression used to inquire about a specific day or date. This question word is used when seeking information about a particular day on which an event or action will take place or has taken place. It is equivalent to asking 'which day' or 'when' in English.", </w:t>
      </w:r>
    </w:p>
    <w:p w14:paraId="46AB3BA8" w14:textId="77777777" w:rsidR="00515445" w:rsidRPr="00515445" w:rsidRDefault="00515445" w:rsidP="00515445">
      <w:pPr>
        <w:rPr>
          <w:lang w:val="vi-VN"/>
        </w:rPr>
      </w:pPr>
      <w:r w:rsidRPr="00515445">
        <w:rPr>
          <w:lang w:val="vi-VN"/>
        </w:rPr>
        <w:t xml:space="preserve">"formation": "example of grammar formation for given grammar point", </w:t>
      </w:r>
    </w:p>
    <w:p w14:paraId="321C7040" w14:textId="77777777" w:rsidR="00515445" w:rsidRPr="00515445" w:rsidRDefault="00515445" w:rsidP="00515445">
      <w:pPr>
        <w:rPr>
          <w:lang w:val="vi-VN"/>
        </w:rPr>
      </w:pPr>
      <w:r w:rsidRPr="00515445">
        <w:rPr>
          <w:lang w:val="vi-VN"/>
        </w:rPr>
        <w:t>"examples": [</w:t>
      </w:r>
    </w:p>
    <w:p w14:paraId="080B2763" w14:textId="77777777" w:rsidR="00515445" w:rsidRPr="00515445" w:rsidRDefault="00515445" w:rsidP="00515445">
      <w:pPr>
        <w:rPr>
          <w:lang w:val="vi-VN"/>
        </w:rPr>
      </w:pPr>
      <w:r w:rsidRPr="00515445">
        <w:rPr>
          <w:lang w:val="vi-VN"/>
        </w:rPr>
        <w:t xml:space="preserve">     { </w:t>
      </w:r>
    </w:p>
    <w:p w14:paraId="2EF2B62A" w14:textId="074A85CC" w:rsidR="00515445" w:rsidRPr="00515445" w:rsidRDefault="00515445" w:rsidP="00515445">
      <w:pPr>
        <w:rPr>
          <w:lang w:val="vi-VN"/>
        </w:rPr>
      </w:pPr>
      <w:r w:rsidRPr="00515445">
        <w:rPr>
          <w:lang w:val="vi-VN"/>
        </w:rPr>
        <w:t xml:space="preserve">       "vn": "</w:t>
      </w:r>
      <w:del w:id="1311" w:author="Canh Duc Nguyen" w:date="2023-10-14T17:25:00Z">
        <w:r w:rsidRPr="00515445" w:rsidDel="00CA748C">
          <w:rPr>
            <w:lang w:val="vi-VN"/>
          </w:rPr>
          <w:delText>Hôm nào b</w:delText>
        </w:r>
      </w:del>
      <w:ins w:id="1312" w:author="Canh Duc Nguyen" w:date="2023-10-14T17:25:00Z">
        <w:r w:rsidR="00CA748C">
          <w:rPr>
            <w:lang w:val="vi-VN"/>
          </w:rPr>
          <w:t>B</w:t>
        </w:r>
      </w:ins>
      <w:r w:rsidRPr="00515445">
        <w:rPr>
          <w:lang w:val="vi-VN"/>
        </w:rPr>
        <w:t>ạn muốn đi xem phim</w:t>
      </w:r>
      <w:ins w:id="1313" w:author="Canh Duc Nguyen" w:date="2023-10-14T17:25:00Z">
        <w:r w:rsidR="00CA748C">
          <w:rPr>
            <w:lang w:val="vi-VN"/>
          </w:rPr>
          <w:t xml:space="preserve"> hôm nào</w:t>
        </w:r>
      </w:ins>
      <w:r w:rsidRPr="00515445">
        <w:rPr>
          <w:lang w:val="vi-VN"/>
        </w:rPr>
        <w:t xml:space="preserve">? Tôi muốn đi vào thứ sáu.", </w:t>
      </w:r>
    </w:p>
    <w:p w14:paraId="304341C0" w14:textId="77777777" w:rsidR="00515445" w:rsidRPr="00515445" w:rsidRDefault="00515445" w:rsidP="00515445">
      <w:pPr>
        <w:rPr>
          <w:lang w:val="vi-VN"/>
        </w:rPr>
      </w:pPr>
      <w:r w:rsidRPr="00515445">
        <w:rPr>
          <w:lang w:val="vi-VN"/>
        </w:rPr>
        <w:t xml:space="preserve">       "en": "Which day do you want to go to the cinema? I want to go on Friday.", </w:t>
      </w:r>
    </w:p>
    <w:p w14:paraId="1F3E2A16" w14:textId="77777777" w:rsidR="00515445" w:rsidRPr="00515445" w:rsidRDefault="00515445" w:rsidP="00515445">
      <w:pPr>
        <w:rPr>
          <w:lang w:val="vi-VN"/>
        </w:rPr>
      </w:pPr>
      <w:r w:rsidRPr="00515445">
        <w:rPr>
          <w:lang w:val="vi-VN"/>
        </w:rPr>
        <w:t xml:space="preserve">     }, </w:t>
      </w:r>
    </w:p>
    <w:p w14:paraId="2EE13E79" w14:textId="77777777" w:rsidR="00515445" w:rsidRPr="00515445" w:rsidRDefault="00515445" w:rsidP="00515445">
      <w:pPr>
        <w:rPr>
          <w:lang w:val="vi-VN"/>
        </w:rPr>
      </w:pPr>
      <w:r w:rsidRPr="00515445">
        <w:rPr>
          <w:lang w:val="vi-VN"/>
        </w:rPr>
        <w:t xml:space="preserve">     { </w:t>
      </w:r>
    </w:p>
    <w:p w14:paraId="12266F71" w14:textId="2B395A00" w:rsidR="00515445" w:rsidRPr="00515445" w:rsidRDefault="00515445" w:rsidP="00515445">
      <w:pPr>
        <w:rPr>
          <w:lang w:val="vi-VN"/>
        </w:rPr>
      </w:pPr>
      <w:r w:rsidRPr="00515445">
        <w:rPr>
          <w:lang w:val="vi-VN"/>
        </w:rPr>
        <w:lastRenderedPageBreak/>
        <w:t xml:space="preserve">      "vn": "</w:t>
      </w:r>
      <w:ins w:id="1314" w:author="Canh Duc Nguyen" w:date="2023-10-14T17:26:00Z">
        <w:r w:rsidR="00CA748C">
          <w:rPr>
            <w:lang w:val="vi-VN"/>
          </w:rPr>
          <w:t>Ngày h</w:t>
        </w:r>
      </w:ins>
      <w:del w:id="1315" w:author="Canh Duc Nguyen" w:date="2023-10-14T17:26:00Z">
        <w:r w:rsidRPr="00515445" w:rsidDel="00CA748C">
          <w:rPr>
            <w:lang w:val="vi-VN"/>
          </w:rPr>
          <w:delText>H</w:delText>
        </w:r>
      </w:del>
      <w:r w:rsidRPr="00515445">
        <w:rPr>
          <w:lang w:val="vi-VN"/>
        </w:rPr>
        <w:t xml:space="preserve">ôm nào là ngày quan trọng nhất đối với bạn? Đối với tôi, đó là ngày sinh nhật của tôi.", </w:t>
      </w:r>
    </w:p>
    <w:p w14:paraId="678E0077" w14:textId="77777777" w:rsidR="00515445" w:rsidRPr="00515445" w:rsidRDefault="00515445" w:rsidP="00515445">
      <w:pPr>
        <w:rPr>
          <w:lang w:val="vi-VN"/>
        </w:rPr>
      </w:pPr>
      <w:r w:rsidRPr="00515445">
        <w:rPr>
          <w:lang w:val="vi-VN"/>
        </w:rPr>
        <w:t xml:space="preserve">      "en": "Which day is the most important to you? For me, it's my birthday.", </w:t>
      </w:r>
    </w:p>
    <w:p w14:paraId="4DB4BAD5" w14:textId="77777777" w:rsidR="00515445" w:rsidRPr="00515445" w:rsidRDefault="00515445" w:rsidP="00515445">
      <w:pPr>
        <w:rPr>
          <w:lang w:val="vi-VN"/>
        </w:rPr>
      </w:pPr>
      <w:r w:rsidRPr="00515445">
        <w:rPr>
          <w:lang w:val="vi-VN"/>
        </w:rPr>
        <w:t xml:space="preserve">     }, </w:t>
      </w:r>
    </w:p>
    <w:p w14:paraId="297062E9" w14:textId="77777777" w:rsidR="00515445" w:rsidRPr="00515445" w:rsidRDefault="00515445" w:rsidP="00515445">
      <w:pPr>
        <w:rPr>
          <w:lang w:val="vi-VN"/>
        </w:rPr>
      </w:pPr>
      <w:r w:rsidRPr="00515445">
        <w:rPr>
          <w:lang w:val="vi-VN"/>
        </w:rPr>
        <w:t xml:space="preserve">     { </w:t>
      </w:r>
    </w:p>
    <w:p w14:paraId="578F3CD7" w14:textId="5B0B453F" w:rsidR="00515445" w:rsidRPr="00515445" w:rsidRDefault="00515445" w:rsidP="00515445">
      <w:pPr>
        <w:rPr>
          <w:lang w:val="vi-VN"/>
        </w:rPr>
      </w:pPr>
      <w:r w:rsidRPr="00515445">
        <w:rPr>
          <w:lang w:val="vi-VN"/>
        </w:rPr>
        <w:t xml:space="preserve">      "vn": "</w:t>
      </w:r>
      <w:ins w:id="1316" w:author="Canh Duc Nguyen" w:date="2023-10-14T17:26:00Z">
        <w:r w:rsidR="00CA748C">
          <w:rPr>
            <w:lang w:val="vi-VN"/>
          </w:rPr>
          <w:t>Hôm nào b</w:t>
        </w:r>
      </w:ins>
      <w:del w:id="1317" w:author="Canh Duc Nguyen" w:date="2023-10-14T17:26:00Z">
        <w:r w:rsidRPr="00515445" w:rsidDel="00CA748C">
          <w:rPr>
            <w:lang w:val="vi-VN"/>
          </w:rPr>
          <w:delText>B</w:delText>
        </w:r>
      </w:del>
      <w:r w:rsidRPr="00515445">
        <w:rPr>
          <w:lang w:val="vi-VN"/>
        </w:rPr>
        <w:t>ạn sẽ quay trở lại</w:t>
      </w:r>
      <w:del w:id="1318" w:author="Canh Duc Nguyen" w:date="2023-10-14T17:26:00Z">
        <w:r w:rsidRPr="00515445" w:rsidDel="00CA748C">
          <w:rPr>
            <w:lang w:val="vi-VN"/>
          </w:rPr>
          <w:delText xml:space="preserve"> hôm nào</w:delText>
        </w:r>
      </w:del>
      <w:r w:rsidRPr="00515445">
        <w:rPr>
          <w:lang w:val="vi-VN"/>
        </w:rPr>
        <w:t xml:space="preserve">? Tôi sẽ trở lại vào thứ 2 tới.", </w:t>
      </w:r>
    </w:p>
    <w:p w14:paraId="2D1DE6CA" w14:textId="77777777" w:rsidR="00515445" w:rsidRPr="00515445" w:rsidRDefault="00515445" w:rsidP="00515445">
      <w:pPr>
        <w:rPr>
          <w:lang w:val="vi-VN"/>
        </w:rPr>
      </w:pPr>
      <w:r w:rsidRPr="00515445">
        <w:rPr>
          <w:lang w:val="vi-VN"/>
        </w:rPr>
        <w:t xml:space="preserve">      "en": "Which day will you come back? I will return next Monday.", </w:t>
      </w:r>
    </w:p>
    <w:p w14:paraId="6F2B8F53" w14:textId="77777777" w:rsidR="00515445" w:rsidRPr="00515445" w:rsidRDefault="00515445" w:rsidP="00515445">
      <w:pPr>
        <w:rPr>
          <w:lang w:val="vi-VN"/>
        </w:rPr>
      </w:pPr>
      <w:r w:rsidRPr="00515445">
        <w:rPr>
          <w:lang w:val="vi-VN"/>
        </w:rPr>
        <w:t xml:space="preserve">     }, </w:t>
      </w:r>
    </w:p>
    <w:p w14:paraId="752648FA" w14:textId="77777777" w:rsidR="00515445" w:rsidRPr="00515445" w:rsidRDefault="00515445" w:rsidP="00515445">
      <w:pPr>
        <w:rPr>
          <w:lang w:val="vi-VN"/>
        </w:rPr>
      </w:pPr>
      <w:r w:rsidRPr="00515445">
        <w:rPr>
          <w:lang w:val="vi-VN"/>
        </w:rPr>
        <w:t xml:space="preserve">     { </w:t>
      </w:r>
    </w:p>
    <w:p w14:paraId="58CA9954" w14:textId="5DEFB3F8" w:rsidR="00515445" w:rsidRPr="00515445" w:rsidRDefault="00515445" w:rsidP="00515445">
      <w:pPr>
        <w:rPr>
          <w:lang w:val="vi-VN"/>
        </w:rPr>
      </w:pPr>
      <w:r w:rsidRPr="00515445">
        <w:rPr>
          <w:lang w:val="vi-VN"/>
        </w:rPr>
        <w:t xml:space="preserve">     "vn": "</w:t>
      </w:r>
      <w:ins w:id="1319" w:author="Canh Duc Nguyen" w:date="2023-10-14T17:28:00Z">
        <w:r w:rsidR="00CA748C">
          <w:rPr>
            <w:lang w:val="vi-VN"/>
          </w:rPr>
          <w:t>Ngày h</w:t>
        </w:r>
      </w:ins>
      <w:del w:id="1320" w:author="Canh Duc Nguyen" w:date="2023-10-14T17:28:00Z">
        <w:r w:rsidRPr="00515445" w:rsidDel="00CA748C">
          <w:rPr>
            <w:lang w:val="vi-VN"/>
          </w:rPr>
          <w:delText>H</w:delText>
        </w:r>
      </w:del>
      <w:r w:rsidRPr="00515445">
        <w:rPr>
          <w:lang w:val="vi-VN"/>
        </w:rPr>
        <w:t xml:space="preserve">ôm nào là ngày giải phóng Miền Nam? Ngày giải phóng Miền Nam là ngày 30 tháng 4.", </w:t>
      </w:r>
    </w:p>
    <w:p w14:paraId="6F6904C1" w14:textId="77777777" w:rsidR="00515445" w:rsidRPr="00515445" w:rsidRDefault="00515445" w:rsidP="00515445">
      <w:pPr>
        <w:rPr>
          <w:lang w:val="vi-VN"/>
        </w:rPr>
      </w:pPr>
      <w:r w:rsidRPr="00515445">
        <w:rPr>
          <w:lang w:val="vi-VN"/>
        </w:rPr>
        <w:t xml:space="preserve">     "en": "Which day is the Liberation Day of South Vietnam? Liberation Day of South Vietnam is April 30.", </w:t>
      </w:r>
    </w:p>
    <w:p w14:paraId="2AE846C4" w14:textId="77777777" w:rsidR="00515445" w:rsidRPr="00515445" w:rsidRDefault="00515445" w:rsidP="00515445">
      <w:pPr>
        <w:rPr>
          <w:lang w:val="vi-VN"/>
        </w:rPr>
      </w:pPr>
      <w:r w:rsidRPr="00515445">
        <w:rPr>
          <w:lang w:val="vi-VN"/>
        </w:rPr>
        <w:t xml:space="preserve">     } </w:t>
      </w:r>
    </w:p>
    <w:p w14:paraId="2BEFA133" w14:textId="77777777" w:rsidR="00515445" w:rsidRPr="00515445" w:rsidRDefault="00515445" w:rsidP="00515445">
      <w:pPr>
        <w:rPr>
          <w:lang w:val="vi-VN"/>
        </w:rPr>
      </w:pPr>
      <w:r w:rsidRPr="00515445">
        <w:rPr>
          <w:lang w:val="vi-VN"/>
        </w:rPr>
        <w:t xml:space="preserve">  ]</w:t>
      </w:r>
    </w:p>
    <w:p w14:paraId="2307ECC2" w14:textId="77777777" w:rsidR="00515445" w:rsidRPr="00515445" w:rsidRDefault="00515445" w:rsidP="00515445">
      <w:pPr>
        <w:rPr>
          <w:lang w:val="vi-VN"/>
        </w:rPr>
      </w:pPr>
      <w:r w:rsidRPr="00515445">
        <w:rPr>
          <w:lang w:val="vi-VN"/>
        </w:rPr>
        <w:t>}</w:t>
      </w:r>
    </w:p>
    <w:p w14:paraId="0212900B" w14:textId="77777777" w:rsidR="00515445" w:rsidRPr="00515445" w:rsidRDefault="00515445" w:rsidP="00515445">
      <w:pPr>
        <w:rPr>
          <w:lang w:val="vi-VN"/>
        </w:rPr>
      </w:pPr>
      <w:r w:rsidRPr="00515445">
        <w:rPr>
          <w:lang w:val="vi-VN"/>
        </w:rPr>
        <w:t>-----------------------------</w:t>
      </w:r>
    </w:p>
    <w:p w14:paraId="1D2CA700" w14:textId="77777777" w:rsidR="00515445" w:rsidRPr="00515445" w:rsidRDefault="00515445" w:rsidP="00515445">
      <w:pPr>
        <w:rPr>
          <w:lang w:val="vi-VN"/>
        </w:rPr>
      </w:pPr>
      <w:r w:rsidRPr="00515445">
        <w:rPr>
          <w:lang w:val="vi-VN"/>
        </w:rPr>
        <w:t xml:space="preserve">keyword: Interrogative 'khi nào' </w:t>
      </w:r>
    </w:p>
    <w:p w14:paraId="550F7CE6" w14:textId="77777777" w:rsidR="00515445" w:rsidRPr="00515445" w:rsidRDefault="00515445" w:rsidP="00515445">
      <w:pPr>
        <w:rPr>
          <w:lang w:val="vi-VN"/>
        </w:rPr>
      </w:pPr>
      <w:r w:rsidRPr="00515445">
        <w:rPr>
          <w:lang w:val="vi-VN"/>
        </w:rPr>
        <w:t xml:space="preserve">PROMPT: Generate grammar explanation for following Vietnamese grammar point: Interrogative 'khi nào' </w:t>
      </w:r>
    </w:p>
    <w:p w14:paraId="4E37627D" w14:textId="77777777" w:rsidR="00515445" w:rsidRPr="00515445" w:rsidRDefault="00515445" w:rsidP="00515445">
      <w:pPr>
        <w:rPr>
          <w:lang w:val="vi-VN"/>
        </w:rPr>
      </w:pPr>
      <w:r w:rsidRPr="00515445">
        <w:rPr>
          <w:lang w:val="vi-VN"/>
        </w:rPr>
        <w:t xml:space="preserve">RESPONSE: {     </w:t>
      </w:r>
    </w:p>
    <w:p w14:paraId="3DCA3492" w14:textId="77777777" w:rsidR="00515445" w:rsidRPr="00515445" w:rsidRDefault="00515445" w:rsidP="00515445">
      <w:pPr>
        <w:rPr>
          <w:lang w:val="vi-VN"/>
        </w:rPr>
      </w:pPr>
      <w:r w:rsidRPr="00515445">
        <w:rPr>
          <w:lang w:val="vi-VN"/>
        </w:rPr>
        <w:t xml:space="preserve">"title": "Interrogative 'khi nào'",     </w:t>
      </w:r>
    </w:p>
    <w:p w14:paraId="114F92BE" w14:textId="77777777" w:rsidR="00515445" w:rsidRPr="00515445" w:rsidRDefault="00515445" w:rsidP="00515445">
      <w:pPr>
        <w:rPr>
          <w:lang w:val="vi-VN"/>
        </w:rPr>
      </w:pPr>
      <w:r w:rsidRPr="00515445">
        <w:rPr>
          <w:lang w:val="vi-VN"/>
        </w:rPr>
        <w:t xml:space="preserve">"short_explanation": "Used to ask about a point of time.",     </w:t>
      </w:r>
    </w:p>
    <w:p w14:paraId="34BD445D" w14:textId="77777777" w:rsidR="00515445" w:rsidRPr="00515445" w:rsidRDefault="00515445" w:rsidP="00515445">
      <w:pPr>
        <w:rPr>
          <w:lang w:val="vi-VN"/>
        </w:rPr>
      </w:pPr>
      <w:r w:rsidRPr="00515445">
        <w:rPr>
          <w:lang w:val="vi-VN"/>
        </w:rPr>
        <w:t xml:space="preserve">"long_explanation": "The Vietnamese term 'khi nào' is an interrogative that is used to inquire about a specific point of time. It is equivalent to asking 'when' in English. This term is commonly used to ask for information regarding when a particular event or action will occur.", </w:t>
      </w:r>
    </w:p>
    <w:p w14:paraId="5BF4663F" w14:textId="77777777" w:rsidR="00515445" w:rsidRPr="00515445" w:rsidRDefault="00515445" w:rsidP="00515445">
      <w:pPr>
        <w:rPr>
          <w:lang w:val="vi-VN"/>
        </w:rPr>
      </w:pPr>
      <w:r w:rsidRPr="00515445">
        <w:rPr>
          <w:lang w:val="vi-VN"/>
        </w:rPr>
        <w:t xml:space="preserve">"formation": "example of grammar formation for given grammar point",     </w:t>
      </w:r>
    </w:p>
    <w:p w14:paraId="4A035D25" w14:textId="77777777" w:rsidR="00515445" w:rsidRPr="00515445" w:rsidRDefault="00515445" w:rsidP="00515445">
      <w:pPr>
        <w:rPr>
          <w:lang w:val="vi-VN"/>
        </w:rPr>
      </w:pPr>
      <w:r w:rsidRPr="00515445">
        <w:rPr>
          <w:lang w:val="vi-VN"/>
        </w:rPr>
        <w:t xml:space="preserve">"examples": [       </w:t>
      </w:r>
    </w:p>
    <w:p w14:paraId="7E19419C" w14:textId="77777777" w:rsidR="00515445" w:rsidRPr="00515445" w:rsidRDefault="00515445" w:rsidP="00515445">
      <w:pPr>
        <w:rPr>
          <w:lang w:val="vi-VN"/>
        </w:rPr>
      </w:pPr>
      <w:r w:rsidRPr="00515445">
        <w:rPr>
          <w:lang w:val="vi-VN"/>
        </w:rPr>
        <w:t xml:space="preserve">{         </w:t>
      </w:r>
    </w:p>
    <w:p w14:paraId="29F6F077" w14:textId="1DFCD24C" w:rsidR="00515445" w:rsidRPr="00515445" w:rsidRDefault="00515445" w:rsidP="00515445">
      <w:pPr>
        <w:rPr>
          <w:lang w:val="vi-VN"/>
        </w:rPr>
      </w:pPr>
      <w:r w:rsidRPr="00515445">
        <w:rPr>
          <w:lang w:val="vi-VN"/>
        </w:rPr>
        <w:t>"vn": "</w:t>
      </w:r>
      <w:ins w:id="1321" w:author="Canh Duc Nguyen" w:date="2023-10-14T17:29:00Z">
        <w:r w:rsidR="00CA748C">
          <w:rPr>
            <w:lang w:val="vi-VN"/>
          </w:rPr>
          <w:t>Khi nào b</w:t>
        </w:r>
      </w:ins>
      <w:del w:id="1322" w:author="Canh Duc Nguyen" w:date="2023-10-14T17:29:00Z">
        <w:r w:rsidRPr="00515445" w:rsidDel="00CA748C">
          <w:rPr>
            <w:lang w:val="vi-VN"/>
          </w:rPr>
          <w:delText>B</w:delText>
        </w:r>
      </w:del>
      <w:r w:rsidRPr="00515445">
        <w:rPr>
          <w:lang w:val="vi-VN"/>
        </w:rPr>
        <w:t xml:space="preserve">ạn sẽ </w:t>
      </w:r>
      <w:del w:id="1323" w:author="Canh Duc Nguyen" w:date="2023-10-14T17:29:00Z">
        <w:r w:rsidRPr="00515445" w:rsidDel="00CA748C">
          <w:rPr>
            <w:lang w:val="vi-VN"/>
          </w:rPr>
          <w:delText xml:space="preserve">kết thúc công việc </w:delText>
        </w:r>
      </w:del>
      <w:ins w:id="1324" w:author="Canh Duc Nguyen" w:date="2023-10-14T17:29:00Z">
        <w:r w:rsidR="00CA748C">
          <w:rPr>
            <w:lang w:val="vi-VN"/>
          </w:rPr>
          <w:t xml:space="preserve">hoàn thành </w:t>
        </w:r>
      </w:ins>
      <w:del w:id="1325" w:author="Canh Duc Nguyen" w:date="2023-10-14T17:29:00Z">
        <w:r w:rsidRPr="00515445" w:rsidDel="00CA748C">
          <w:rPr>
            <w:lang w:val="vi-VN"/>
          </w:rPr>
          <w:delText>khi nào</w:delText>
        </w:r>
      </w:del>
      <w:ins w:id="1326" w:author="Canh Duc Nguyen" w:date="2023-10-14T17:29:00Z">
        <w:r w:rsidR="00CA748C">
          <w:rPr>
            <w:lang w:val="vi-VN"/>
          </w:rPr>
          <w:t>việc đó</w:t>
        </w:r>
      </w:ins>
      <w:r w:rsidRPr="00515445">
        <w:rPr>
          <w:lang w:val="vi-VN"/>
        </w:rPr>
        <w:t>? Tôi sẽ hoàn thành vào cuối ngày</w:t>
      </w:r>
      <w:ins w:id="1327" w:author="Canh Duc Nguyen" w:date="2023-10-14T17:29:00Z">
        <w:r w:rsidR="00CA748C">
          <w:rPr>
            <w:lang w:val="vi-VN"/>
          </w:rPr>
          <w:t xml:space="preserve"> hôm nay</w:t>
        </w:r>
      </w:ins>
      <w:r w:rsidRPr="00515445">
        <w:rPr>
          <w:lang w:val="vi-VN"/>
        </w:rPr>
        <w:t xml:space="preserve">.",         </w:t>
      </w:r>
    </w:p>
    <w:p w14:paraId="0173C333" w14:textId="77777777" w:rsidR="00515445" w:rsidRPr="00515445" w:rsidRDefault="00515445" w:rsidP="00515445">
      <w:pPr>
        <w:rPr>
          <w:lang w:val="vi-VN"/>
        </w:rPr>
      </w:pPr>
      <w:r w:rsidRPr="00515445">
        <w:rPr>
          <w:lang w:val="vi-VN"/>
        </w:rPr>
        <w:t xml:space="preserve">"en": "When will you finish the work? I will complete it by the end of the day.",       </w:t>
      </w:r>
    </w:p>
    <w:p w14:paraId="51143752" w14:textId="77777777" w:rsidR="00515445" w:rsidRPr="00515445" w:rsidRDefault="00515445" w:rsidP="00515445">
      <w:pPr>
        <w:rPr>
          <w:lang w:val="vi-VN"/>
        </w:rPr>
      </w:pPr>
      <w:r w:rsidRPr="00515445">
        <w:rPr>
          <w:lang w:val="vi-VN"/>
        </w:rPr>
        <w:t xml:space="preserve">},       </w:t>
      </w:r>
    </w:p>
    <w:p w14:paraId="0F9B1CAF" w14:textId="77777777" w:rsidR="00515445" w:rsidRPr="00515445" w:rsidRDefault="00515445" w:rsidP="00515445">
      <w:pPr>
        <w:rPr>
          <w:lang w:val="vi-VN"/>
        </w:rPr>
      </w:pPr>
      <w:r w:rsidRPr="00515445">
        <w:rPr>
          <w:lang w:val="vi-VN"/>
        </w:rPr>
        <w:t xml:space="preserve">{         </w:t>
      </w:r>
    </w:p>
    <w:p w14:paraId="4CA826FC" w14:textId="77777777" w:rsidR="00515445" w:rsidRPr="00515445" w:rsidRDefault="00515445" w:rsidP="00515445">
      <w:pPr>
        <w:rPr>
          <w:lang w:val="vi-VN"/>
        </w:rPr>
      </w:pPr>
      <w:r w:rsidRPr="00515445">
        <w:rPr>
          <w:lang w:val="vi-VN"/>
        </w:rPr>
        <w:t xml:space="preserve">"vn": "Khi nào bạn sẽ bắt đầu học đàn guitar?",         </w:t>
      </w:r>
    </w:p>
    <w:p w14:paraId="69EC8156" w14:textId="77777777" w:rsidR="00515445" w:rsidRPr="00515445" w:rsidRDefault="00515445" w:rsidP="00515445">
      <w:pPr>
        <w:rPr>
          <w:lang w:val="vi-VN"/>
        </w:rPr>
      </w:pPr>
      <w:r w:rsidRPr="00515445">
        <w:rPr>
          <w:lang w:val="vi-VN"/>
        </w:rPr>
        <w:t xml:space="preserve">"en": "When will you start learning guitar?",       </w:t>
      </w:r>
    </w:p>
    <w:p w14:paraId="312AC0BF" w14:textId="77777777" w:rsidR="00515445" w:rsidRPr="00515445" w:rsidRDefault="00515445" w:rsidP="00515445">
      <w:pPr>
        <w:rPr>
          <w:lang w:val="vi-VN"/>
        </w:rPr>
      </w:pPr>
      <w:r w:rsidRPr="00515445">
        <w:rPr>
          <w:lang w:val="vi-VN"/>
        </w:rPr>
        <w:t xml:space="preserve">},       </w:t>
      </w:r>
    </w:p>
    <w:p w14:paraId="50312691" w14:textId="77777777" w:rsidR="00515445" w:rsidRPr="00515445" w:rsidRDefault="00515445" w:rsidP="00515445">
      <w:pPr>
        <w:rPr>
          <w:lang w:val="vi-VN"/>
        </w:rPr>
      </w:pPr>
      <w:r w:rsidRPr="00515445">
        <w:rPr>
          <w:lang w:val="vi-VN"/>
        </w:rPr>
        <w:t xml:space="preserve">{         </w:t>
      </w:r>
    </w:p>
    <w:p w14:paraId="08A177F3" w14:textId="77777777" w:rsidR="00515445" w:rsidRPr="00515445" w:rsidRDefault="00515445" w:rsidP="00515445">
      <w:pPr>
        <w:rPr>
          <w:lang w:val="vi-VN"/>
        </w:rPr>
      </w:pPr>
      <w:r w:rsidRPr="00515445">
        <w:rPr>
          <w:lang w:val="vi-VN"/>
        </w:rPr>
        <w:t xml:space="preserve">"vn": "Khi nào bạn sẽ quay trở lại Việt Nam?",         </w:t>
      </w:r>
    </w:p>
    <w:p w14:paraId="35834EA4" w14:textId="77777777" w:rsidR="00515445" w:rsidRPr="00515445" w:rsidRDefault="00515445" w:rsidP="00515445">
      <w:pPr>
        <w:rPr>
          <w:lang w:val="vi-VN"/>
        </w:rPr>
      </w:pPr>
      <w:r w:rsidRPr="00515445">
        <w:rPr>
          <w:lang w:val="vi-VN"/>
        </w:rPr>
        <w:t xml:space="preserve">"en": "When will you return to Vietnam?",       </w:t>
      </w:r>
    </w:p>
    <w:p w14:paraId="096CA73F" w14:textId="77777777" w:rsidR="00515445" w:rsidRPr="00515445" w:rsidRDefault="00515445" w:rsidP="00515445">
      <w:pPr>
        <w:rPr>
          <w:lang w:val="vi-VN"/>
        </w:rPr>
      </w:pPr>
      <w:r w:rsidRPr="00515445">
        <w:rPr>
          <w:lang w:val="vi-VN"/>
        </w:rPr>
        <w:t xml:space="preserve">},       </w:t>
      </w:r>
    </w:p>
    <w:p w14:paraId="2858E22C" w14:textId="77777777" w:rsidR="00515445" w:rsidRPr="00515445" w:rsidRDefault="00515445" w:rsidP="00515445">
      <w:pPr>
        <w:rPr>
          <w:lang w:val="vi-VN"/>
        </w:rPr>
      </w:pPr>
      <w:r w:rsidRPr="00515445">
        <w:rPr>
          <w:lang w:val="vi-VN"/>
        </w:rPr>
        <w:t xml:space="preserve">{         </w:t>
      </w:r>
    </w:p>
    <w:p w14:paraId="74E973FE" w14:textId="1E4526BA" w:rsidR="00515445" w:rsidRPr="00515445" w:rsidRDefault="00515445" w:rsidP="00515445">
      <w:pPr>
        <w:rPr>
          <w:lang w:val="vi-VN"/>
        </w:rPr>
      </w:pPr>
      <w:r w:rsidRPr="00515445">
        <w:rPr>
          <w:lang w:val="vi-VN"/>
        </w:rPr>
        <w:t xml:space="preserve">"vn": "Khi nào bạn có thể cho tôi biết kết quả của </w:t>
      </w:r>
      <w:del w:id="1328" w:author="Canh Duc Nguyen" w:date="2023-10-14T17:31:00Z">
        <w:r w:rsidRPr="00515445" w:rsidDel="00CA748C">
          <w:rPr>
            <w:lang w:val="vi-VN"/>
          </w:rPr>
          <w:delText xml:space="preserve">cuộc </w:delText>
        </w:r>
      </w:del>
      <w:ins w:id="1329" w:author="Canh Duc Nguyen" w:date="2023-10-14T17:31:00Z">
        <w:r w:rsidR="00CA748C">
          <w:rPr>
            <w:lang w:val="vi-VN"/>
          </w:rPr>
          <w:t xml:space="preserve">bài </w:t>
        </w:r>
      </w:ins>
      <w:r w:rsidRPr="00515445">
        <w:rPr>
          <w:lang w:val="vi-VN"/>
        </w:rPr>
        <w:t xml:space="preserve">kiểm tra?",         </w:t>
      </w:r>
    </w:p>
    <w:p w14:paraId="3B13D873" w14:textId="77777777" w:rsidR="00515445" w:rsidRPr="00515445" w:rsidRDefault="00515445" w:rsidP="00515445">
      <w:pPr>
        <w:rPr>
          <w:lang w:val="vi-VN"/>
        </w:rPr>
      </w:pPr>
      <w:r w:rsidRPr="00515445">
        <w:rPr>
          <w:lang w:val="vi-VN"/>
        </w:rPr>
        <w:t xml:space="preserve">"en": "When can you let me know the results of the test?",       </w:t>
      </w:r>
    </w:p>
    <w:p w14:paraId="03639351" w14:textId="77777777" w:rsidR="00515445" w:rsidRPr="00515445" w:rsidRDefault="00515445" w:rsidP="00515445">
      <w:pPr>
        <w:rPr>
          <w:lang w:val="vi-VN"/>
        </w:rPr>
      </w:pPr>
      <w:r w:rsidRPr="00515445">
        <w:rPr>
          <w:lang w:val="vi-VN"/>
        </w:rPr>
        <w:t xml:space="preserve">}     </w:t>
      </w:r>
    </w:p>
    <w:p w14:paraId="1E172E3E" w14:textId="77777777" w:rsidR="00515445" w:rsidRPr="00515445" w:rsidRDefault="00515445" w:rsidP="00515445">
      <w:pPr>
        <w:rPr>
          <w:lang w:val="vi-VN"/>
        </w:rPr>
      </w:pPr>
      <w:r w:rsidRPr="00515445">
        <w:rPr>
          <w:lang w:val="vi-VN"/>
        </w:rPr>
        <w:lastRenderedPageBreak/>
        <w:t xml:space="preserve">]   </w:t>
      </w:r>
    </w:p>
    <w:p w14:paraId="7A55D39E" w14:textId="77777777" w:rsidR="00515445" w:rsidRPr="00515445" w:rsidRDefault="00515445" w:rsidP="00515445">
      <w:pPr>
        <w:rPr>
          <w:lang w:val="vi-VN"/>
        </w:rPr>
      </w:pPr>
      <w:r w:rsidRPr="00515445">
        <w:rPr>
          <w:lang w:val="vi-VN"/>
        </w:rPr>
        <w:t>}</w:t>
      </w:r>
    </w:p>
    <w:p w14:paraId="49A43F19" w14:textId="77777777" w:rsidR="00515445" w:rsidRPr="00515445" w:rsidRDefault="00515445" w:rsidP="00515445">
      <w:pPr>
        <w:rPr>
          <w:lang w:val="vi-VN"/>
        </w:rPr>
      </w:pPr>
      <w:r w:rsidRPr="00515445">
        <w:rPr>
          <w:lang w:val="vi-VN"/>
        </w:rPr>
        <w:t>-----------------------------</w:t>
      </w:r>
    </w:p>
    <w:p w14:paraId="3D156EBC" w14:textId="77777777" w:rsidR="00515445" w:rsidRPr="00515445" w:rsidRDefault="00515445" w:rsidP="00515445">
      <w:pPr>
        <w:rPr>
          <w:lang w:val="vi-VN"/>
        </w:rPr>
      </w:pPr>
      <w:r w:rsidRPr="00515445">
        <w:rPr>
          <w:lang w:val="vi-VN"/>
        </w:rPr>
        <w:t xml:space="preserve">keyword: Interrogative 'mấy' </w:t>
      </w:r>
    </w:p>
    <w:p w14:paraId="7A45F52A" w14:textId="77777777" w:rsidR="00515445" w:rsidRPr="00515445" w:rsidRDefault="00515445" w:rsidP="00515445">
      <w:pPr>
        <w:rPr>
          <w:lang w:val="vi-VN"/>
        </w:rPr>
      </w:pPr>
      <w:r w:rsidRPr="00515445">
        <w:rPr>
          <w:lang w:val="vi-VN"/>
        </w:rPr>
        <w:t xml:space="preserve">PROMPT: Generate grammar explanation for following Vietnamese grammar point: Interrogative 'mấy' </w:t>
      </w:r>
    </w:p>
    <w:p w14:paraId="68DB4869" w14:textId="77777777" w:rsidR="00515445" w:rsidRPr="00515445" w:rsidRDefault="00515445" w:rsidP="00515445">
      <w:pPr>
        <w:rPr>
          <w:lang w:val="vi-VN"/>
        </w:rPr>
      </w:pPr>
      <w:r w:rsidRPr="00515445">
        <w:rPr>
          <w:lang w:val="vi-VN"/>
        </w:rPr>
        <w:t>RESPONSE: {</w:t>
      </w:r>
    </w:p>
    <w:p w14:paraId="3F75E399" w14:textId="77777777" w:rsidR="00515445" w:rsidRPr="00515445" w:rsidRDefault="00515445" w:rsidP="00515445">
      <w:pPr>
        <w:rPr>
          <w:lang w:val="vi-VN"/>
        </w:rPr>
      </w:pPr>
      <w:r w:rsidRPr="00515445">
        <w:rPr>
          <w:lang w:val="vi-VN"/>
        </w:rPr>
        <w:t xml:space="preserve">  "title": "Interrogative 'mấy'",</w:t>
      </w:r>
    </w:p>
    <w:p w14:paraId="28A93D4D" w14:textId="77777777" w:rsidR="00515445" w:rsidRPr="00515445" w:rsidRDefault="00515445" w:rsidP="00515445">
      <w:pPr>
        <w:rPr>
          <w:lang w:val="vi-VN"/>
        </w:rPr>
      </w:pPr>
      <w:r w:rsidRPr="00515445">
        <w:rPr>
          <w:lang w:val="vi-VN"/>
        </w:rPr>
        <w:t xml:space="preserve">  "short_explanation": "Used to ask questions about approximate numbers.",</w:t>
      </w:r>
    </w:p>
    <w:p w14:paraId="7FA168D8" w14:textId="77777777" w:rsidR="00515445" w:rsidRPr="00515445" w:rsidRDefault="00515445" w:rsidP="00515445">
      <w:pPr>
        <w:rPr>
          <w:lang w:val="vi-VN"/>
        </w:rPr>
      </w:pPr>
      <w:r w:rsidRPr="00515445">
        <w:rPr>
          <w:lang w:val="vi-VN"/>
        </w:rPr>
        <w:t xml:space="preserve">  "long_explanation": "The Vietnamese word 'mấy' is an interrogative used for asking questions about an approximate number or quantity. It is commonly translated as 'how many' or 'how much' in English, and is used specifically when the questioner expects the answer to be a relatively small number.",</w:t>
      </w:r>
    </w:p>
    <w:p w14:paraId="6E40174F" w14:textId="77777777" w:rsidR="00515445" w:rsidRPr="00515445" w:rsidRDefault="00515445" w:rsidP="00515445">
      <w:pPr>
        <w:rPr>
          <w:lang w:val="vi-VN"/>
        </w:rPr>
      </w:pPr>
      <w:r w:rsidRPr="00515445">
        <w:rPr>
          <w:lang w:val="vi-VN"/>
        </w:rPr>
        <w:t xml:space="preserve">  "formation": "mấy + noun",</w:t>
      </w:r>
    </w:p>
    <w:p w14:paraId="2BCB20AB" w14:textId="77777777" w:rsidR="00515445" w:rsidRPr="00515445" w:rsidRDefault="00515445" w:rsidP="00515445">
      <w:pPr>
        <w:rPr>
          <w:lang w:val="vi-VN"/>
        </w:rPr>
      </w:pPr>
      <w:r w:rsidRPr="00515445">
        <w:rPr>
          <w:lang w:val="vi-VN"/>
        </w:rPr>
        <w:t xml:space="preserve">  "examples": [</w:t>
      </w:r>
    </w:p>
    <w:p w14:paraId="2AB11A69" w14:textId="77777777" w:rsidR="00515445" w:rsidRPr="00515445" w:rsidRDefault="00515445" w:rsidP="00515445">
      <w:pPr>
        <w:rPr>
          <w:lang w:val="vi-VN"/>
        </w:rPr>
      </w:pPr>
      <w:r w:rsidRPr="00515445">
        <w:rPr>
          <w:lang w:val="vi-VN"/>
        </w:rPr>
        <w:t xml:space="preserve">    {</w:t>
      </w:r>
    </w:p>
    <w:p w14:paraId="674F0343" w14:textId="77777777" w:rsidR="00515445" w:rsidRPr="00515445" w:rsidRDefault="00515445" w:rsidP="00515445">
      <w:pPr>
        <w:rPr>
          <w:lang w:val="vi-VN"/>
        </w:rPr>
      </w:pPr>
      <w:r w:rsidRPr="00515445">
        <w:rPr>
          <w:lang w:val="vi-VN"/>
        </w:rPr>
        <w:t xml:space="preserve">      "vn": "Bạn có mấy quyển sách về tiếng Nhật?",</w:t>
      </w:r>
    </w:p>
    <w:p w14:paraId="5D3D085D" w14:textId="77777777" w:rsidR="00515445" w:rsidRPr="00515445" w:rsidRDefault="00515445" w:rsidP="00515445">
      <w:pPr>
        <w:rPr>
          <w:lang w:val="vi-VN"/>
        </w:rPr>
      </w:pPr>
      <w:r w:rsidRPr="00515445">
        <w:rPr>
          <w:lang w:val="vi-VN"/>
        </w:rPr>
        <w:t xml:space="preserve">      "en": "How many Japanese language books do you have?"</w:t>
      </w:r>
    </w:p>
    <w:p w14:paraId="0976CEA0" w14:textId="77777777" w:rsidR="00515445" w:rsidRPr="00515445" w:rsidRDefault="00515445" w:rsidP="00515445">
      <w:pPr>
        <w:rPr>
          <w:lang w:val="vi-VN"/>
        </w:rPr>
      </w:pPr>
      <w:r w:rsidRPr="00515445">
        <w:rPr>
          <w:lang w:val="vi-VN"/>
        </w:rPr>
        <w:t xml:space="preserve">    },</w:t>
      </w:r>
    </w:p>
    <w:p w14:paraId="2DE186C0" w14:textId="77777777" w:rsidR="00515445" w:rsidRPr="00515445" w:rsidRDefault="00515445" w:rsidP="00515445">
      <w:pPr>
        <w:rPr>
          <w:lang w:val="vi-VN"/>
        </w:rPr>
      </w:pPr>
      <w:r w:rsidRPr="00515445">
        <w:rPr>
          <w:lang w:val="vi-VN"/>
        </w:rPr>
        <w:t xml:space="preserve">    {</w:t>
      </w:r>
    </w:p>
    <w:p w14:paraId="3FFB3730" w14:textId="77777777" w:rsidR="00515445" w:rsidRPr="00515445" w:rsidRDefault="00515445" w:rsidP="00515445">
      <w:pPr>
        <w:rPr>
          <w:lang w:val="vi-VN"/>
        </w:rPr>
      </w:pPr>
      <w:r w:rsidRPr="00515445">
        <w:rPr>
          <w:lang w:val="vi-VN"/>
        </w:rPr>
        <w:t xml:space="preserve">      "vn": "Chúng ta cần mấy cái ghế cho buổi tiệc tối nay?",</w:t>
      </w:r>
    </w:p>
    <w:p w14:paraId="2380F233" w14:textId="77777777" w:rsidR="00515445" w:rsidRPr="00515445" w:rsidRDefault="00515445" w:rsidP="00515445">
      <w:pPr>
        <w:rPr>
          <w:lang w:val="vi-VN"/>
        </w:rPr>
      </w:pPr>
      <w:r w:rsidRPr="00515445">
        <w:rPr>
          <w:lang w:val="vi-VN"/>
        </w:rPr>
        <w:t xml:space="preserve">      "en": "How many chairs do we need for the party tonight?"</w:t>
      </w:r>
    </w:p>
    <w:p w14:paraId="24D84620" w14:textId="77777777" w:rsidR="00515445" w:rsidRPr="00515445" w:rsidRDefault="00515445" w:rsidP="00515445">
      <w:pPr>
        <w:rPr>
          <w:lang w:val="vi-VN"/>
        </w:rPr>
      </w:pPr>
      <w:r w:rsidRPr="00515445">
        <w:rPr>
          <w:lang w:val="vi-VN"/>
        </w:rPr>
        <w:t xml:space="preserve">    },</w:t>
      </w:r>
    </w:p>
    <w:p w14:paraId="18070AED" w14:textId="77777777" w:rsidR="00515445" w:rsidRPr="00515445" w:rsidRDefault="00515445" w:rsidP="00515445">
      <w:pPr>
        <w:rPr>
          <w:lang w:val="vi-VN"/>
        </w:rPr>
      </w:pPr>
      <w:r w:rsidRPr="00515445">
        <w:rPr>
          <w:lang w:val="vi-VN"/>
        </w:rPr>
        <w:t xml:space="preserve">    {</w:t>
      </w:r>
    </w:p>
    <w:p w14:paraId="613ADCA5" w14:textId="79845C48" w:rsidR="00515445" w:rsidRPr="00515445" w:rsidRDefault="00515445" w:rsidP="00515445">
      <w:pPr>
        <w:rPr>
          <w:lang w:val="vi-VN"/>
        </w:rPr>
      </w:pPr>
      <w:r w:rsidRPr="00515445">
        <w:rPr>
          <w:lang w:val="vi-VN"/>
        </w:rPr>
        <w:t xml:space="preserve">      "vn": "Mấy giờ rồi</w:t>
      </w:r>
      <w:ins w:id="1330" w:author="Canh Duc Nguyen" w:date="2023-10-14T17:32:00Z">
        <w:r w:rsidR="00E207AD">
          <w:rPr>
            <w:lang w:val="vi-VN"/>
          </w:rPr>
          <w:t xml:space="preserve"> nhỉ</w:t>
        </w:r>
      </w:ins>
      <w:r w:rsidRPr="00515445">
        <w:rPr>
          <w:lang w:val="vi-VN"/>
        </w:rPr>
        <w:t>?",</w:t>
      </w:r>
    </w:p>
    <w:p w14:paraId="2A2F88C6" w14:textId="77777777" w:rsidR="00515445" w:rsidRPr="00515445" w:rsidRDefault="00515445" w:rsidP="00515445">
      <w:pPr>
        <w:rPr>
          <w:lang w:val="vi-VN"/>
        </w:rPr>
      </w:pPr>
      <w:r w:rsidRPr="00515445">
        <w:rPr>
          <w:lang w:val="vi-VN"/>
        </w:rPr>
        <w:t xml:space="preserve">      "en": "What is the time now?"</w:t>
      </w:r>
    </w:p>
    <w:p w14:paraId="7C9EDDCE" w14:textId="77777777" w:rsidR="00515445" w:rsidRPr="00515445" w:rsidRDefault="00515445" w:rsidP="00515445">
      <w:pPr>
        <w:rPr>
          <w:lang w:val="vi-VN"/>
        </w:rPr>
      </w:pPr>
      <w:r w:rsidRPr="00515445">
        <w:rPr>
          <w:lang w:val="vi-VN"/>
        </w:rPr>
        <w:t xml:space="preserve">    },</w:t>
      </w:r>
    </w:p>
    <w:p w14:paraId="75B02BC8" w14:textId="77777777" w:rsidR="00515445" w:rsidRPr="00515445" w:rsidRDefault="00515445" w:rsidP="00515445">
      <w:pPr>
        <w:rPr>
          <w:lang w:val="vi-VN"/>
        </w:rPr>
      </w:pPr>
      <w:r w:rsidRPr="00515445">
        <w:rPr>
          <w:lang w:val="vi-VN"/>
        </w:rPr>
        <w:t xml:space="preserve">    {</w:t>
      </w:r>
    </w:p>
    <w:p w14:paraId="028C92EB" w14:textId="4602728A" w:rsidR="00515445" w:rsidRPr="00515445" w:rsidRDefault="00515445" w:rsidP="00515445">
      <w:pPr>
        <w:rPr>
          <w:lang w:val="vi-VN"/>
        </w:rPr>
      </w:pPr>
      <w:r w:rsidRPr="00515445">
        <w:rPr>
          <w:lang w:val="vi-VN"/>
        </w:rPr>
        <w:t xml:space="preserve">      "vn": "Anh ấy </w:t>
      </w:r>
      <w:del w:id="1331" w:author="Canh Duc Nguyen" w:date="2023-10-14T17:32:00Z">
        <w:r w:rsidRPr="00515445" w:rsidDel="00E207AD">
          <w:rPr>
            <w:lang w:val="vi-VN"/>
          </w:rPr>
          <w:delText xml:space="preserve">có </w:delText>
        </w:r>
      </w:del>
      <w:r w:rsidRPr="00515445">
        <w:rPr>
          <w:lang w:val="vi-VN"/>
        </w:rPr>
        <w:t>mấy tuổi</w:t>
      </w:r>
      <w:ins w:id="1332" w:author="Canh Duc Nguyen" w:date="2023-10-14T17:32:00Z">
        <w:r w:rsidR="00E207AD">
          <w:rPr>
            <w:lang w:val="vi-VN"/>
          </w:rPr>
          <w:t xml:space="preserve"> rồi</w:t>
        </w:r>
      </w:ins>
      <w:r w:rsidRPr="00515445">
        <w:rPr>
          <w:lang w:val="vi-VN"/>
        </w:rPr>
        <w:t>?",</w:t>
      </w:r>
    </w:p>
    <w:p w14:paraId="65ECED34" w14:textId="77777777" w:rsidR="00515445" w:rsidRPr="00515445" w:rsidRDefault="00515445" w:rsidP="00515445">
      <w:pPr>
        <w:rPr>
          <w:lang w:val="vi-VN"/>
        </w:rPr>
      </w:pPr>
      <w:r w:rsidRPr="00515445">
        <w:rPr>
          <w:lang w:val="vi-VN"/>
        </w:rPr>
        <w:t xml:space="preserve">      "en": "How old is he?"</w:t>
      </w:r>
    </w:p>
    <w:p w14:paraId="4D54C7B2" w14:textId="77777777" w:rsidR="00515445" w:rsidRPr="00515445" w:rsidRDefault="00515445" w:rsidP="00515445">
      <w:pPr>
        <w:rPr>
          <w:lang w:val="vi-VN"/>
        </w:rPr>
      </w:pPr>
      <w:r w:rsidRPr="00515445">
        <w:rPr>
          <w:lang w:val="vi-VN"/>
        </w:rPr>
        <w:t xml:space="preserve">    }</w:t>
      </w:r>
    </w:p>
    <w:p w14:paraId="487DE668" w14:textId="77777777" w:rsidR="00515445" w:rsidRPr="00515445" w:rsidRDefault="00515445" w:rsidP="00515445">
      <w:pPr>
        <w:rPr>
          <w:lang w:val="vi-VN"/>
        </w:rPr>
      </w:pPr>
      <w:r w:rsidRPr="00515445">
        <w:rPr>
          <w:lang w:val="vi-VN"/>
        </w:rPr>
        <w:t xml:space="preserve">  ]</w:t>
      </w:r>
    </w:p>
    <w:p w14:paraId="20FD0F75" w14:textId="77777777" w:rsidR="00515445" w:rsidRPr="00515445" w:rsidRDefault="00515445" w:rsidP="00515445">
      <w:pPr>
        <w:rPr>
          <w:lang w:val="vi-VN"/>
        </w:rPr>
      </w:pPr>
      <w:r w:rsidRPr="00515445">
        <w:rPr>
          <w:lang w:val="vi-VN"/>
        </w:rPr>
        <w:t>}</w:t>
      </w:r>
    </w:p>
    <w:p w14:paraId="2746AFA8" w14:textId="77777777" w:rsidR="00515445" w:rsidRPr="00515445" w:rsidRDefault="00515445" w:rsidP="00515445">
      <w:pPr>
        <w:rPr>
          <w:lang w:val="vi-VN"/>
        </w:rPr>
      </w:pPr>
      <w:r w:rsidRPr="00515445">
        <w:rPr>
          <w:lang w:val="vi-VN"/>
        </w:rPr>
        <w:t>-----------------------------</w:t>
      </w:r>
    </w:p>
    <w:p w14:paraId="5DCD83B1" w14:textId="77777777" w:rsidR="00515445" w:rsidRPr="00515445" w:rsidRDefault="00515445" w:rsidP="00515445">
      <w:pPr>
        <w:rPr>
          <w:lang w:val="vi-VN"/>
        </w:rPr>
      </w:pPr>
      <w:r w:rsidRPr="00515445">
        <w:rPr>
          <w:lang w:val="vi-VN"/>
        </w:rPr>
        <w:t xml:space="preserve">keyword: Interrogative 'nào' </w:t>
      </w:r>
    </w:p>
    <w:p w14:paraId="3041F7F7" w14:textId="77777777" w:rsidR="00515445" w:rsidRPr="00515445" w:rsidRDefault="00515445" w:rsidP="00515445">
      <w:pPr>
        <w:rPr>
          <w:lang w:val="vi-VN"/>
        </w:rPr>
      </w:pPr>
      <w:r w:rsidRPr="00515445">
        <w:rPr>
          <w:lang w:val="vi-VN"/>
        </w:rPr>
        <w:t xml:space="preserve">PROMPT: Generate grammar explanation for following Vietnamese grammar point: Interrogative 'nào' </w:t>
      </w:r>
    </w:p>
    <w:p w14:paraId="6DD29053" w14:textId="77777777" w:rsidR="00515445" w:rsidRPr="00515445" w:rsidRDefault="00515445" w:rsidP="00515445">
      <w:pPr>
        <w:rPr>
          <w:lang w:val="vi-VN"/>
        </w:rPr>
      </w:pPr>
      <w:r w:rsidRPr="00515445">
        <w:rPr>
          <w:lang w:val="vi-VN"/>
        </w:rPr>
        <w:t xml:space="preserve">RESPONSE: { </w:t>
      </w:r>
    </w:p>
    <w:p w14:paraId="41F7B8F0" w14:textId="77777777" w:rsidR="00515445" w:rsidRPr="00515445" w:rsidRDefault="00515445" w:rsidP="00515445">
      <w:pPr>
        <w:rPr>
          <w:lang w:val="vi-VN"/>
        </w:rPr>
      </w:pPr>
      <w:r w:rsidRPr="00515445">
        <w:rPr>
          <w:lang w:val="vi-VN"/>
        </w:rPr>
        <w:t xml:space="preserve">  "title": "Interrogative 'nào'", </w:t>
      </w:r>
    </w:p>
    <w:p w14:paraId="577EA188" w14:textId="77777777" w:rsidR="00515445" w:rsidRPr="00515445" w:rsidRDefault="00515445" w:rsidP="00515445">
      <w:pPr>
        <w:rPr>
          <w:lang w:val="vi-VN"/>
        </w:rPr>
      </w:pPr>
      <w:r w:rsidRPr="00515445">
        <w:rPr>
          <w:lang w:val="vi-VN"/>
        </w:rPr>
        <w:t xml:space="preserve">  "short_explanation": "Used to ask which one or ones, when there is a choice.", </w:t>
      </w:r>
    </w:p>
    <w:p w14:paraId="3007D026" w14:textId="77777777" w:rsidR="00515445" w:rsidRPr="00515445" w:rsidRDefault="00515445" w:rsidP="00515445">
      <w:pPr>
        <w:rPr>
          <w:lang w:val="vi-VN"/>
        </w:rPr>
      </w:pPr>
      <w:r w:rsidRPr="00515445">
        <w:rPr>
          <w:lang w:val="vi-VN"/>
        </w:rPr>
        <w:t xml:space="preserve">  "long_explanation": "The Vietnamese interrogative word 'nào' corresponds to the English 'which' or 'which one'. It's used when asking for a specific item or items from a set or within a category. In a sentence, it usually follows the noun it refers to.", </w:t>
      </w:r>
    </w:p>
    <w:p w14:paraId="36C9114E" w14:textId="77777777" w:rsidR="00515445" w:rsidRPr="00515445" w:rsidRDefault="00515445" w:rsidP="00515445">
      <w:pPr>
        <w:rPr>
          <w:lang w:val="vi-VN"/>
        </w:rPr>
      </w:pPr>
      <w:r w:rsidRPr="00515445">
        <w:rPr>
          <w:lang w:val="vi-VN"/>
        </w:rPr>
        <w:t xml:space="preserve">  "formation": "noun + 'nào'", </w:t>
      </w:r>
    </w:p>
    <w:p w14:paraId="5AA9AC75" w14:textId="77777777" w:rsidR="00515445" w:rsidRPr="00515445" w:rsidRDefault="00515445" w:rsidP="00515445">
      <w:pPr>
        <w:rPr>
          <w:lang w:val="vi-VN"/>
        </w:rPr>
      </w:pPr>
      <w:r w:rsidRPr="00515445">
        <w:rPr>
          <w:lang w:val="vi-VN"/>
        </w:rPr>
        <w:lastRenderedPageBreak/>
        <w:t xml:space="preserve">  "examples": [ </w:t>
      </w:r>
    </w:p>
    <w:p w14:paraId="3A49FD84" w14:textId="77777777" w:rsidR="00515445" w:rsidRPr="00515445" w:rsidRDefault="00515445" w:rsidP="00515445">
      <w:pPr>
        <w:rPr>
          <w:lang w:val="vi-VN"/>
        </w:rPr>
      </w:pPr>
      <w:r w:rsidRPr="00515445">
        <w:rPr>
          <w:lang w:val="vi-VN"/>
        </w:rPr>
        <w:t xml:space="preserve">    { </w:t>
      </w:r>
    </w:p>
    <w:p w14:paraId="438F71D7" w14:textId="77777777" w:rsidR="00515445" w:rsidRPr="00515445" w:rsidRDefault="00515445" w:rsidP="00515445">
      <w:pPr>
        <w:rPr>
          <w:lang w:val="vi-VN"/>
        </w:rPr>
      </w:pPr>
      <w:r w:rsidRPr="00515445">
        <w:rPr>
          <w:lang w:val="vi-VN"/>
        </w:rPr>
        <w:t xml:space="preserve">      "vn": "Bạn thích màu nào nhất?", </w:t>
      </w:r>
    </w:p>
    <w:p w14:paraId="710F2A7B" w14:textId="77777777" w:rsidR="00515445" w:rsidRPr="00515445" w:rsidRDefault="00515445" w:rsidP="00515445">
      <w:pPr>
        <w:rPr>
          <w:lang w:val="vi-VN"/>
        </w:rPr>
      </w:pPr>
      <w:r w:rsidRPr="00515445">
        <w:rPr>
          <w:lang w:val="vi-VN"/>
        </w:rPr>
        <w:t xml:space="preserve">      "en": "Which color do you like the most?" </w:t>
      </w:r>
    </w:p>
    <w:p w14:paraId="6DDDA7AB" w14:textId="77777777" w:rsidR="00515445" w:rsidRPr="00515445" w:rsidRDefault="00515445" w:rsidP="00515445">
      <w:pPr>
        <w:rPr>
          <w:lang w:val="vi-VN"/>
        </w:rPr>
      </w:pPr>
      <w:r w:rsidRPr="00515445">
        <w:rPr>
          <w:lang w:val="vi-VN"/>
        </w:rPr>
        <w:t xml:space="preserve">    }, </w:t>
      </w:r>
    </w:p>
    <w:p w14:paraId="6B76360B" w14:textId="77777777" w:rsidR="00515445" w:rsidRPr="00515445" w:rsidRDefault="00515445" w:rsidP="00515445">
      <w:pPr>
        <w:rPr>
          <w:lang w:val="vi-VN"/>
        </w:rPr>
      </w:pPr>
      <w:r w:rsidRPr="00515445">
        <w:rPr>
          <w:lang w:val="vi-VN"/>
        </w:rPr>
        <w:t xml:space="preserve">    { </w:t>
      </w:r>
    </w:p>
    <w:p w14:paraId="310425A1" w14:textId="4F3CED8A" w:rsidR="00515445" w:rsidRPr="00515445" w:rsidRDefault="00515445" w:rsidP="00515445">
      <w:pPr>
        <w:rPr>
          <w:lang w:val="vi-VN"/>
        </w:rPr>
      </w:pPr>
      <w:r w:rsidRPr="00515445">
        <w:rPr>
          <w:lang w:val="vi-VN"/>
        </w:rPr>
        <w:t xml:space="preserve">      "vn": "</w:t>
      </w:r>
      <w:del w:id="1333" w:author="Canh Duc Nguyen" w:date="2023-10-14T17:33:00Z">
        <w:r w:rsidRPr="00515445" w:rsidDel="00E207AD">
          <w:rPr>
            <w:lang w:val="vi-VN"/>
          </w:rPr>
          <w:delText xml:space="preserve">Quyển sách nào </w:delText>
        </w:r>
      </w:del>
      <w:ins w:id="1334" w:author="Canh Duc Nguyen" w:date="2023-10-14T17:33:00Z">
        <w:r w:rsidR="00E207AD">
          <w:rPr>
            <w:lang w:val="vi-VN"/>
          </w:rPr>
          <w:t>B</w:t>
        </w:r>
      </w:ins>
      <w:del w:id="1335" w:author="Canh Duc Nguyen" w:date="2023-10-14T17:33:00Z">
        <w:r w:rsidRPr="00515445" w:rsidDel="00E207AD">
          <w:rPr>
            <w:lang w:val="vi-VN"/>
          </w:rPr>
          <w:delText>b</w:delText>
        </w:r>
      </w:del>
      <w:r w:rsidRPr="00515445">
        <w:rPr>
          <w:lang w:val="vi-VN"/>
        </w:rPr>
        <w:t xml:space="preserve">ạn muốn mượn </w:t>
      </w:r>
      <w:ins w:id="1336" w:author="Canh Duc Nguyen" w:date="2023-10-14T17:33:00Z">
        <w:r w:rsidR="00E207AD">
          <w:rPr>
            <w:lang w:val="vi-VN"/>
          </w:rPr>
          <w:t xml:space="preserve">quyển sách </w:t>
        </w:r>
      </w:ins>
      <w:ins w:id="1337" w:author="Canh Duc Nguyen" w:date="2023-10-14T17:34:00Z">
        <w:r w:rsidR="00E207AD">
          <w:rPr>
            <w:lang w:val="vi-VN"/>
          </w:rPr>
          <w:t xml:space="preserve">nào </w:t>
        </w:r>
      </w:ins>
      <w:r w:rsidRPr="00515445">
        <w:rPr>
          <w:lang w:val="vi-VN"/>
        </w:rPr>
        <w:t xml:space="preserve">từ thư viện?", </w:t>
      </w:r>
    </w:p>
    <w:p w14:paraId="07245F0B" w14:textId="77777777" w:rsidR="00515445" w:rsidRPr="00515445" w:rsidRDefault="00515445" w:rsidP="00515445">
      <w:pPr>
        <w:rPr>
          <w:lang w:val="vi-VN"/>
        </w:rPr>
      </w:pPr>
      <w:r w:rsidRPr="00515445">
        <w:rPr>
          <w:lang w:val="vi-VN"/>
        </w:rPr>
        <w:t xml:space="preserve">      "en": "Which book do you want to borrow from the library?" </w:t>
      </w:r>
    </w:p>
    <w:p w14:paraId="195EDC66" w14:textId="77777777" w:rsidR="00515445" w:rsidRPr="00515445" w:rsidRDefault="00515445" w:rsidP="00515445">
      <w:pPr>
        <w:rPr>
          <w:lang w:val="vi-VN"/>
        </w:rPr>
      </w:pPr>
      <w:r w:rsidRPr="00515445">
        <w:rPr>
          <w:lang w:val="vi-VN"/>
        </w:rPr>
        <w:t xml:space="preserve">    }, </w:t>
      </w:r>
    </w:p>
    <w:p w14:paraId="6739FFC2" w14:textId="77777777" w:rsidR="00515445" w:rsidRPr="00515445" w:rsidRDefault="00515445" w:rsidP="00515445">
      <w:pPr>
        <w:rPr>
          <w:lang w:val="vi-VN"/>
        </w:rPr>
      </w:pPr>
      <w:r w:rsidRPr="00515445">
        <w:rPr>
          <w:lang w:val="vi-VN"/>
        </w:rPr>
        <w:t xml:space="preserve">    { </w:t>
      </w:r>
    </w:p>
    <w:p w14:paraId="371592FD" w14:textId="4AB3062F" w:rsidR="00515445" w:rsidRPr="00515445" w:rsidRDefault="00515445" w:rsidP="00515445">
      <w:pPr>
        <w:rPr>
          <w:lang w:val="vi-VN"/>
        </w:rPr>
      </w:pPr>
      <w:r w:rsidRPr="00515445">
        <w:rPr>
          <w:lang w:val="vi-VN"/>
        </w:rPr>
        <w:t xml:space="preserve">      "vn": "Tiệm bánh </w:t>
      </w:r>
      <w:del w:id="1338" w:author="Canh Duc Nguyen" w:date="2023-10-14T17:39:00Z">
        <w:r w:rsidRPr="00515445" w:rsidDel="00E207AD">
          <w:rPr>
            <w:lang w:val="vi-VN"/>
          </w:rPr>
          <w:delText xml:space="preserve">mì </w:delText>
        </w:r>
      </w:del>
      <w:r w:rsidRPr="00515445">
        <w:rPr>
          <w:lang w:val="vi-VN"/>
        </w:rPr>
        <w:t xml:space="preserve">nào bán </w:t>
      </w:r>
      <w:del w:id="1339" w:author="Canh Duc Nguyen" w:date="2023-10-14T17:39:00Z">
        <w:r w:rsidRPr="00515445" w:rsidDel="00E207AD">
          <w:rPr>
            <w:lang w:val="vi-VN"/>
          </w:rPr>
          <w:delText xml:space="preserve">những chiếc </w:delText>
        </w:r>
      </w:del>
      <w:r w:rsidRPr="00515445">
        <w:rPr>
          <w:lang w:val="vi-VN"/>
        </w:rPr>
        <w:t xml:space="preserve">bánh mì ngon nhất?", </w:t>
      </w:r>
    </w:p>
    <w:p w14:paraId="51B4C1C3" w14:textId="77777777" w:rsidR="00515445" w:rsidRPr="00515445" w:rsidRDefault="00515445" w:rsidP="00515445">
      <w:pPr>
        <w:rPr>
          <w:lang w:val="vi-VN"/>
        </w:rPr>
      </w:pPr>
      <w:r w:rsidRPr="00515445">
        <w:rPr>
          <w:lang w:val="vi-VN"/>
        </w:rPr>
        <w:t xml:space="preserve">      "en": "Which bakery sells the best tasting bread?" </w:t>
      </w:r>
    </w:p>
    <w:p w14:paraId="1E7A251E" w14:textId="77777777" w:rsidR="00515445" w:rsidRPr="00515445" w:rsidRDefault="00515445" w:rsidP="00515445">
      <w:pPr>
        <w:rPr>
          <w:lang w:val="vi-VN"/>
        </w:rPr>
      </w:pPr>
      <w:r w:rsidRPr="00515445">
        <w:rPr>
          <w:lang w:val="vi-VN"/>
        </w:rPr>
        <w:t xml:space="preserve">    }, </w:t>
      </w:r>
    </w:p>
    <w:p w14:paraId="4EEEAA1E" w14:textId="77777777" w:rsidR="00515445" w:rsidRPr="00515445" w:rsidRDefault="00515445" w:rsidP="00515445">
      <w:pPr>
        <w:rPr>
          <w:lang w:val="vi-VN"/>
        </w:rPr>
      </w:pPr>
      <w:r w:rsidRPr="00515445">
        <w:rPr>
          <w:lang w:val="vi-VN"/>
        </w:rPr>
        <w:t xml:space="preserve">    { </w:t>
      </w:r>
    </w:p>
    <w:p w14:paraId="35011FE9" w14:textId="77777777" w:rsidR="00515445" w:rsidRPr="00515445" w:rsidRDefault="00515445" w:rsidP="00515445">
      <w:pPr>
        <w:rPr>
          <w:lang w:val="vi-VN"/>
        </w:rPr>
      </w:pPr>
      <w:r w:rsidRPr="00515445">
        <w:rPr>
          <w:lang w:val="vi-VN"/>
        </w:rPr>
        <w:t xml:space="preserve">      "vn": "Bạn muốn đi xem phim nào tối nay?", </w:t>
      </w:r>
    </w:p>
    <w:p w14:paraId="0731ED6A" w14:textId="77777777" w:rsidR="00515445" w:rsidRPr="00515445" w:rsidRDefault="00515445" w:rsidP="00515445">
      <w:pPr>
        <w:rPr>
          <w:lang w:val="vi-VN"/>
        </w:rPr>
      </w:pPr>
      <w:r w:rsidRPr="00515445">
        <w:rPr>
          <w:lang w:val="vi-VN"/>
        </w:rPr>
        <w:t xml:space="preserve">      "en": "Which movie do you want to go see tonight?" </w:t>
      </w:r>
    </w:p>
    <w:p w14:paraId="216D9EBA" w14:textId="77777777" w:rsidR="00515445" w:rsidRPr="00515445" w:rsidRDefault="00515445" w:rsidP="00515445">
      <w:pPr>
        <w:rPr>
          <w:lang w:val="vi-VN"/>
        </w:rPr>
      </w:pPr>
      <w:r w:rsidRPr="00515445">
        <w:rPr>
          <w:lang w:val="vi-VN"/>
        </w:rPr>
        <w:t xml:space="preserve">    } </w:t>
      </w:r>
    </w:p>
    <w:p w14:paraId="056F0749" w14:textId="77777777" w:rsidR="00515445" w:rsidRPr="00515445" w:rsidRDefault="00515445" w:rsidP="00515445">
      <w:pPr>
        <w:rPr>
          <w:lang w:val="vi-VN"/>
        </w:rPr>
      </w:pPr>
      <w:r w:rsidRPr="00515445">
        <w:rPr>
          <w:lang w:val="vi-VN"/>
        </w:rPr>
        <w:t xml:space="preserve">  ] </w:t>
      </w:r>
    </w:p>
    <w:p w14:paraId="0F773A76" w14:textId="77777777" w:rsidR="00515445" w:rsidRPr="00515445" w:rsidRDefault="00515445" w:rsidP="00515445">
      <w:pPr>
        <w:rPr>
          <w:lang w:val="vi-VN"/>
        </w:rPr>
      </w:pPr>
      <w:r w:rsidRPr="00515445">
        <w:rPr>
          <w:lang w:val="vi-VN"/>
        </w:rPr>
        <w:t>}</w:t>
      </w:r>
    </w:p>
    <w:p w14:paraId="6C0A8A85" w14:textId="77777777" w:rsidR="00515445" w:rsidRPr="00515445" w:rsidRDefault="00515445" w:rsidP="00515445">
      <w:pPr>
        <w:rPr>
          <w:lang w:val="vi-VN"/>
        </w:rPr>
      </w:pPr>
      <w:r w:rsidRPr="00515445">
        <w:rPr>
          <w:lang w:val="vi-VN"/>
        </w:rPr>
        <w:t>-----------------------------</w:t>
      </w:r>
    </w:p>
    <w:p w14:paraId="6B70FF5C" w14:textId="77777777" w:rsidR="00515445" w:rsidRPr="00515445" w:rsidRDefault="00515445" w:rsidP="00515445">
      <w:pPr>
        <w:rPr>
          <w:lang w:val="vi-VN"/>
        </w:rPr>
      </w:pPr>
      <w:r w:rsidRPr="00515445">
        <w:rPr>
          <w:lang w:val="vi-VN"/>
        </w:rPr>
        <w:t xml:space="preserve">keyword: Interrogative 'ngày nào' </w:t>
      </w:r>
    </w:p>
    <w:p w14:paraId="69014D9A" w14:textId="77777777" w:rsidR="00515445" w:rsidRPr="00515445" w:rsidRDefault="00515445" w:rsidP="00515445">
      <w:pPr>
        <w:rPr>
          <w:lang w:val="vi-VN"/>
        </w:rPr>
      </w:pPr>
      <w:r w:rsidRPr="00515445">
        <w:rPr>
          <w:lang w:val="vi-VN"/>
        </w:rPr>
        <w:t xml:space="preserve">PROMPT: Generate grammar explanation for following Vietnamese grammar point: Interrogative 'ngày nào' </w:t>
      </w:r>
    </w:p>
    <w:p w14:paraId="720AFD69" w14:textId="77777777" w:rsidR="00515445" w:rsidRPr="00515445" w:rsidRDefault="00515445" w:rsidP="00515445">
      <w:pPr>
        <w:rPr>
          <w:lang w:val="vi-VN"/>
        </w:rPr>
      </w:pPr>
      <w:r w:rsidRPr="00515445">
        <w:rPr>
          <w:lang w:val="vi-VN"/>
        </w:rPr>
        <w:t xml:space="preserve">RESPONSE: { </w:t>
      </w:r>
    </w:p>
    <w:p w14:paraId="2AA897A3" w14:textId="77777777" w:rsidR="00515445" w:rsidRPr="00515445" w:rsidRDefault="00515445" w:rsidP="00515445">
      <w:pPr>
        <w:rPr>
          <w:lang w:val="vi-VN"/>
        </w:rPr>
      </w:pPr>
      <w:r w:rsidRPr="00515445">
        <w:rPr>
          <w:lang w:val="vi-VN"/>
        </w:rPr>
        <w:t xml:space="preserve">  "title": "Interrogative 'ngày nào'", </w:t>
      </w:r>
    </w:p>
    <w:p w14:paraId="20CE10AC" w14:textId="77777777" w:rsidR="00515445" w:rsidRPr="00515445" w:rsidRDefault="00515445" w:rsidP="00515445">
      <w:pPr>
        <w:rPr>
          <w:lang w:val="vi-VN"/>
        </w:rPr>
      </w:pPr>
      <w:r w:rsidRPr="00515445">
        <w:rPr>
          <w:lang w:val="vi-VN"/>
        </w:rPr>
        <w:t xml:space="preserve">  "short_explanation": "Used to ask about a specific day.", </w:t>
      </w:r>
    </w:p>
    <w:p w14:paraId="1C6262C4" w14:textId="77777777" w:rsidR="00515445" w:rsidRPr="00515445" w:rsidRDefault="00515445" w:rsidP="00515445">
      <w:pPr>
        <w:rPr>
          <w:lang w:val="vi-VN"/>
        </w:rPr>
      </w:pPr>
      <w:r w:rsidRPr="00515445">
        <w:rPr>
          <w:lang w:val="vi-VN"/>
        </w:rPr>
        <w:t xml:space="preserve">  "long_explanation": "The Vietnamese phrase 'ngày nào' is an interrogative expression used to ask about a specific day. It can be translated to 'which day' or 'when' in English. The phrase is typically used when someone is inquiring for the day of an event or action.", </w:t>
      </w:r>
    </w:p>
    <w:p w14:paraId="0573A93C" w14:textId="77777777" w:rsidR="00515445" w:rsidRPr="00515445" w:rsidRDefault="00515445" w:rsidP="00515445">
      <w:pPr>
        <w:rPr>
          <w:lang w:val="vi-VN"/>
        </w:rPr>
      </w:pPr>
      <w:r w:rsidRPr="00515445">
        <w:rPr>
          <w:lang w:val="vi-VN"/>
        </w:rPr>
        <w:t xml:space="preserve">  "formation": "example of grammar formation for given grammar point", </w:t>
      </w:r>
    </w:p>
    <w:p w14:paraId="413026D5" w14:textId="77777777" w:rsidR="00515445" w:rsidRPr="00515445" w:rsidRDefault="00515445" w:rsidP="00515445">
      <w:pPr>
        <w:rPr>
          <w:lang w:val="vi-VN"/>
        </w:rPr>
      </w:pPr>
      <w:r w:rsidRPr="00515445">
        <w:rPr>
          <w:lang w:val="vi-VN"/>
        </w:rPr>
        <w:t xml:space="preserve">  "examples": [ </w:t>
      </w:r>
    </w:p>
    <w:p w14:paraId="6F4E9085" w14:textId="77777777" w:rsidR="00515445" w:rsidRPr="00515445" w:rsidRDefault="00515445" w:rsidP="00515445">
      <w:pPr>
        <w:rPr>
          <w:lang w:val="vi-VN"/>
        </w:rPr>
      </w:pPr>
      <w:r w:rsidRPr="00515445">
        <w:rPr>
          <w:lang w:val="vi-VN"/>
        </w:rPr>
        <w:t xml:space="preserve">    { </w:t>
      </w:r>
    </w:p>
    <w:p w14:paraId="340B21AC" w14:textId="58BAFDE2" w:rsidR="00515445" w:rsidRPr="00515445" w:rsidRDefault="00515445" w:rsidP="00515445">
      <w:pPr>
        <w:rPr>
          <w:lang w:val="vi-VN"/>
        </w:rPr>
      </w:pPr>
      <w:r w:rsidRPr="00515445">
        <w:rPr>
          <w:lang w:val="vi-VN"/>
        </w:rPr>
        <w:t xml:space="preserve">      "vn": "</w:t>
      </w:r>
      <w:del w:id="1340" w:author="Canh Duc Nguyen" w:date="2023-10-14T17:43:00Z">
        <w:r w:rsidRPr="00515445" w:rsidDel="00E207AD">
          <w:rPr>
            <w:lang w:val="vi-VN"/>
          </w:rPr>
          <w:delText>Ngày nào</w:delText>
        </w:r>
      </w:del>
      <w:ins w:id="1341" w:author="Canh Duc Nguyen" w:date="2023-10-14T17:43:00Z">
        <w:r w:rsidR="00E207AD">
          <w:rPr>
            <w:lang w:val="vi-VN"/>
          </w:rPr>
          <w:t>B</w:t>
        </w:r>
      </w:ins>
      <w:del w:id="1342" w:author="Canh Duc Nguyen" w:date="2023-10-14T17:43:00Z">
        <w:r w:rsidRPr="00515445" w:rsidDel="00E207AD">
          <w:rPr>
            <w:lang w:val="vi-VN"/>
          </w:rPr>
          <w:delText xml:space="preserve"> b</w:delText>
        </w:r>
      </w:del>
      <w:r w:rsidRPr="00515445">
        <w:rPr>
          <w:lang w:val="vi-VN"/>
        </w:rPr>
        <w:t>ạn đến Việt Nam</w:t>
      </w:r>
      <w:ins w:id="1343" w:author="Canh Duc Nguyen" w:date="2023-10-14T17:43:00Z">
        <w:r w:rsidR="00E207AD">
          <w:rPr>
            <w:lang w:val="vi-VN"/>
          </w:rPr>
          <w:t xml:space="preserve"> vào ngày nào</w:t>
        </w:r>
      </w:ins>
      <w:r w:rsidRPr="00515445">
        <w:rPr>
          <w:lang w:val="vi-VN"/>
        </w:rPr>
        <w:t xml:space="preserve">? Tôi đến Việt Nam vào ngày mùng 5 tháng 7.", </w:t>
      </w:r>
    </w:p>
    <w:p w14:paraId="2A1797C8" w14:textId="77777777" w:rsidR="00515445" w:rsidRPr="00515445" w:rsidRDefault="00515445" w:rsidP="00515445">
      <w:pPr>
        <w:rPr>
          <w:lang w:val="vi-VN"/>
        </w:rPr>
      </w:pPr>
      <w:r w:rsidRPr="00515445">
        <w:rPr>
          <w:lang w:val="vi-VN"/>
        </w:rPr>
        <w:t xml:space="preserve">      "en": "Which day did you come to Vietnam? I came to Vietnam on July 5th." </w:t>
      </w:r>
    </w:p>
    <w:p w14:paraId="66269464" w14:textId="77777777" w:rsidR="00515445" w:rsidRPr="00515445" w:rsidRDefault="00515445" w:rsidP="00515445">
      <w:pPr>
        <w:rPr>
          <w:lang w:val="vi-VN"/>
        </w:rPr>
      </w:pPr>
      <w:r w:rsidRPr="00515445">
        <w:rPr>
          <w:lang w:val="vi-VN"/>
        </w:rPr>
        <w:t xml:space="preserve">    }, </w:t>
      </w:r>
    </w:p>
    <w:p w14:paraId="7117BE21" w14:textId="77777777" w:rsidR="00515445" w:rsidRPr="00515445" w:rsidRDefault="00515445" w:rsidP="00515445">
      <w:pPr>
        <w:rPr>
          <w:lang w:val="vi-VN"/>
        </w:rPr>
      </w:pPr>
      <w:r w:rsidRPr="00515445">
        <w:rPr>
          <w:lang w:val="vi-VN"/>
        </w:rPr>
        <w:t xml:space="preserve">    { </w:t>
      </w:r>
    </w:p>
    <w:p w14:paraId="36E5F738" w14:textId="741DEA43" w:rsidR="00515445" w:rsidRPr="00515445" w:rsidRDefault="00515445" w:rsidP="00515445">
      <w:pPr>
        <w:rPr>
          <w:lang w:val="vi-VN"/>
        </w:rPr>
      </w:pPr>
      <w:r w:rsidRPr="00515445">
        <w:rPr>
          <w:lang w:val="vi-VN"/>
        </w:rPr>
        <w:t xml:space="preserve">      "vn": "</w:t>
      </w:r>
      <w:del w:id="1344" w:author="Canh Duc Nguyen" w:date="2023-10-14T17:43:00Z">
        <w:r w:rsidRPr="00515445" w:rsidDel="00E207AD">
          <w:rPr>
            <w:lang w:val="vi-VN"/>
          </w:rPr>
          <w:delText xml:space="preserve">Cuộn </w:delText>
        </w:r>
      </w:del>
      <w:ins w:id="1345" w:author="Canh Duc Nguyen" w:date="2023-10-14T17:43:00Z">
        <w:r w:rsidR="00E207AD">
          <w:rPr>
            <w:lang w:val="vi-VN"/>
          </w:rPr>
          <w:t xml:space="preserve">Bộ </w:t>
        </w:r>
      </w:ins>
      <w:r w:rsidRPr="00515445">
        <w:rPr>
          <w:lang w:val="vi-VN"/>
        </w:rPr>
        <w:t xml:space="preserve">phim của bạn sẽ được </w:t>
      </w:r>
      <w:ins w:id="1346" w:author="Canh Duc Nguyen" w:date="2023-10-14T17:43:00Z">
        <w:r w:rsidR="00E207AD">
          <w:rPr>
            <w:lang w:val="vi-VN"/>
          </w:rPr>
          <w:t xml:space="preserve">công </w:t>
        </w:r>
      </w:ins>
      <w:r w:rsidRPr="00515445">
        <w:rPr>
          <w:lang w:val="vi-VN"/>
        </w:rPr>
        <w:t xml:space="preserve">chiếu vào ngày nào?", </w:t>
      </w:r>
    </w:p>
    <w:p w14:paraId="2F49E328" w14:textId="77777777" w:rsidR="00515445" w:rsidRPr="00515445" w:rsidRDefault="00515445" w:rsidP="00515445">
      <w:pPr>
        <w:rPr>
          <w:lang w:val="vi-VN"/>
        </w:rPr>
      </w:pPr>
      <w:r w:rsidRPr="00515445">
        <w:rPr>
          <w:lang w:val="vi-VN"/>
        </w:rPr>
        <w:t xml:space="preserve">      "en": "When will your film be screened?" </w:t>
      </w:r>
    </w:p>
    <w:p w14:paraId="409C37C5" w14:textId="77777777" w:rsidR="00515445" w:rsidRPr="00515445" w:rsidRDefault="00515445" w:rsidP="00515445">
      <w:pPr>
        <w:rPr>
          <w:lang w:val="vi-VN"/>
        </w:rPr>
      </w:pPr>
      <w:r w:rsidRPr="00515445">
        <w:rPr>
          <w:lang w:val="vi-VN"/>
        </w:rPr>
        <w:t xml:space="preserve">    }, </w:t>
      </w:r>
    </w:p>
    <w:p w14:paraId="441449EC" w14:textId="77777777" w:rsidR="00515445" w:rsidRPr="00515445" w:rsidRDefault="00515445" w:rsidP="00515445">
      <w:pPr>
        <w:rPr>
          <w:lang w:val="vi-VN"/>
        </w:rPr>
      </w:pPr>
      <w:r w:rsidRPr="00515445">
        <w:rPr>
          <w:lang w:val="vi-VN"/>
        </w:rPr>
        <w:t xml:space="preserve">    { </w:t>
      </w:r>
    </w:p>
    <w:p w14:paraId="5964B5E7" w14:textId="05494F27" w:rsidR="00515445" w:rsidRPr="00515445" w:rsidRDefault="00515445" w:rsidP="00515445">
      <w:pPr>
        <w:rPr>
          <w:lang w:val="vi-VN"/>
        </w:rPr>
      </w:pPr>
      <w:r w:rsidRPr="00515445">
        <w:rPr>
          <w:lang w:val="vi-VN"/>
        </w:rPr>
        <w:t xml:space="preserve">      "vn": "Ngày nào là ngày đầu tiên </w:t>
      </w:r>
      <w:del w:id="1347" w:author="Canh Duc Nguyen" w:date="2023-10-14T17:43:00Z">
        <w:r w:rsidRPr="00515445" w:rsidDel="00360E44">
          <w:rPr>
            <w:lang w:val="vi-VN"/>
          </w:rPr>
          <w:delText xml:space="preserve">của </w:delText>
        </w:r>
      </w:del>
      <w:ins w:id="1348" w:author="Canh Duc Nguyen" w:date="2023-10-14T17:43:00Z">
        <w:r w:rsidR="00360E44">
          <w:rPr>
            <w:lang w:val="vi-VN"/>
          </w:rPr>
          <w:t xml:space="preserve">trong </w:t>
        </w:r>
      </w:ins>
      <w:r w:rsidRPr="00515445">
        <w:rPr>
          <w:lang w:val="vi-VN"/>
        </w:rPr>
        <w:t xml:space="preserve">tuần?", </w:t>
      </w:r>
    </w:p>
    <w:p w14:paraId="07A35097" w14:textId="77777777" w:rsidR="00515445" w:rsidRPr="00515445" w:rsidRDefault="00515445" w:rsidP="00515445">
      <w:pPr>
        <w:rPr>
          <w:lang w:val="vi-VN"/>
        </w:rPr>
      </w:pPr>
      <w:r w:rsidRPr="00515445">
        <w:rPr>
          <w:lang w:val="vi-VN"/>
        </w:rPr>
        <w:t xml:space="preserve">      "en": "Which day is the first day of the week?" </w:t>
      </w:r>
    </w:p>
    <w:p w14:paraId="1F575306" w14:textId="77777777" w:rsidR="00515445" w:rsidRPr="00515445" w:rsidRDefault="00515445" w:rsidP="00515445">
      <w:pPr>
        <w:rPr>
          <w:lang w:val="vi-VN"/>
        </w:rPr>
      </w:pPr>
      <w:r w:rsidRPr="00515445">
        <w:rPr>
          <w:lang w:val="vi-VN"/>
        </w:rPr>
        <w:t xml:space="preserve">    }, </w:t>
      </w:r>
    </w:p>
    <w:p w14:paraId="7418E06C" w14:textId="77777777" w:rsidR="00515445" w:rsidRPr="00515445" w:rsidRDefault="00515445" w:rsidP="00515445">
      <w:pPr>
        <w:rPr>
          <w:lang w:val="vi-VN"/>
        </w:rPr>
      </w:pPr>
      <w:r w:rsidRPr="00515445">
        <w:rPr>
          <w:lang w:val="vi-VN"/>
        </w:rPr>
        <w:t xml:space="preserve">    { </w:t>
      </w:r>
    </w:p>
    <w:p w14:paraId="796687DE" w14:textId="3EF7644E" w:rsidR="00515445" w:rsidRPr="00515445" w:rsidRDefault="00515445" w:rsidP="00515445">
      <w:pPr>
        <w:rPr>
          <w:lang w:val="vi-VN"/>
        </w:rPr>
      </w:pPr>
      <w:r w:rsidRPr="00515445">
        <w:rPr>
          <w:lang w:val="vi-VN"/>
        </w:rPr>
        <w:lastRenderedPageBreak/>
        <w:t xml:space="preserve">      "vn": "</w:t>
      </w:r>
      <w:del w:id="1349" w:author="Canh Duc Nguyen" w:date="2023-10-14T17:43:00Z">
        <w:r w:rsidRPr="00515445" w:rsidDel="00360E44">
          <w:rPr>
            <w:lang w:val="vi-VN"/>
          </w:rPr>
          <w:delText>Ngày nào</w:delText>
        </w:r>
      </w:del>
      <w:ins w:id="1350" w:author="Canh Duc Nguyen" w:date="2023-10-14T17:44:00Z">
        <w:r w:rsidR="00360E44">
          <w:rPr>
            <w:lang w:val="vi-VN"/>
          </w:rPr>
          <w:t>B</w:t>
        </w:r>
      </w:ins>
      <w:del w:id="1351" w:author="Canh Duc Nguyen" w:date="2023-10-14T17:43:00Z">
        <w:r w:rsidRPr="00515445" w:rsidDel="00360E44">
          <w:rPr>
            <w:lang w:val="vi-VN"/>
          </w:rPr>
          <w:delText xml:space="preserve"> b</w:delText>
        </w:r>
      </w:del>
      <w:r w:rsidRPr="00515445">
        <w:rPr>
          <w:lang w:val="vi-VN"/>
        </w:rPr>
        <w:t>ạn thích</w:t>
      </w:r>
      <w:ins w:id="1352" w:author="Canh Duc Nguyen" w:date="2023-10-14T17:44:00Z">
        <w:r w:rsidR="00360E44">
          <w:rPr>
            <w:lang w:val="vi-VN"/>
          </w:rPr>
          <w:t xml:space="preserve"> n</w:t>
        </w:r>
        <w:r w:rsidR="00360E44" w:rsidRPr="00515445">
          <w:rPr>
            <w:lang w:val="vi-VN"/>
          </w:rPr>
          <w:t>gày nào</w:t>
        </w:r>
      </w:ins>
      <w:r w:rsidRPr="00515445">
        <w:rPr>
          <w:lang w:val="vi-VN"/>
        </w:rPr>
        <w:t xml:space="preserve"> nhất trong tuần? Tôi thích thứ Sáu nhất.", </w:t>
      </w:r>
    </w:p>
    <w:p w14:paraId="6D773A6B" w14:textId="77777777" w:rsidR="00515445" w:rsidRPr="00515445" w:rsidRDefault="00515445" w:rsidP="00515445">
      <w:pPr>
        <w:rPr>
          <w:lang w:val="vi-VN"/>
        </w:rPr>
      </w:pPr>
      <w:r w:rsidRPr="00515445">
        <w:rPr>
          <w:lang w:val="vi-VN"/>
        </w:rPr>
        <w:t xml:space="preserve">      "en": "What is your favorite day of the week? I like Friday the most." </w:t>
      </w:r>
    </w:p>
    <w:p w14:paraId="120914EF" w14:textId="77777777" w:rsidR="00515445" w:rsidRPr="00515445" w:rsidRDefault="00515445" w:rsidP="00515445">
      <w:pPr>
        <w:rPr>
          <w:lang w:val="vi-VN"/>
        </w:rPr>
      </w:pPr>
      <w:r w:rsidRPr="00515445">
        <w:rPr>
          <w:lang w:val="vi-VN"/>
        </w:rPr>
        <w:t xml:space="preserve">    } </w:t>
      </w:r>
    </w:p>
    <w:p w14:paraId="0174C442" w14:textId="77777777" w:rsidR="00515445" w:rsidRPr="00515445" w:rsidRDefault="00515445" w:rsidP="00515445">
      <w:pPr>
        <w:rPr>
          <w:lang w:val="vi-VN"/>
        </w:rPr>
      </w:pPr>
      <w:r w:rsidRPr="00515445">
        <w:rPr>
          <w:lang w:val="vi-VN"/>
        </w:rPr>
        <w:t xml:space="preserve">  ] </w:t>
      </w:r>
    </w:p>
    <w:p w14:paraId="7799CAA0" w14:textId="77777777" w:rsidR="00515445" w:rsidRPr="00515445" w:rsidRDefault="00515445" w:rsidP="00515445">
      <w:pPr>
        <w:rPr>
          <w:lang w:val="vi-VN"/>
        </w:rPr>
      </w:pPr>
      <w:r w:rsidRPr="00515445">
        <w:rPr>
          <w:lang w:val="vi-VN"/>
        </w:rPr>
        <w:t>}</w:t>
      </w:r>
    </w:p>
    <w:p w14:paraId="61FF543C" w14:textId="77777777" w:rsidR="00515445" w:rsidRPr="00515445" w:rsidRDefault="00515445" w:rsidP="00515445">
      <w:pPr>
        <w:rPr>
          <w:lang w:val="vi-VN"/>
        </w:rPr>
      </w:pPr>
      <w:r w:rsidRPr="00515445">
        <w:rPr>
          <w:lang w:val="vi-VN"/>
        </w:rPr>
        <w:t>-----------------------------</w:t>
      </w:r>
    </w:p>
    <w:p w14:paraId="1B4F6D9F" w14:textId="77777777" w:rsidR="00515445" w:rsidRPr="00515445" w:rsidRDefault="00515445" w:rsidP="00515445">
      <w:pPr>
        <w:rPr>
          <w:lang w:val="vi-VN"/>
        </w:rPr>
      </w:pPr>
      <w:r w:rsidRPr="00515445">
        <w:rPr>
          <w:lang w:val="vi-VN"/>
        </w:rPr>
        <w:t xml:space="preserve">keyword: Interrogative '(như) thế nào' </w:t>
      </w:r>
    </w:p>
    <w:p w14:paraId="512D2ED9" w14:textId="77777777" w:rsidR="00515445" w:rsidRPr="00515445" w:rsidRDefault="00515445" w:rsidP="00515445">
      <w:pPr>
        <w:rPr>
          <w:lang w:val="vi-VN"/>
        </w:rPr>
      </w:pPr>
      <w:r w:rsidRPr="00515445">
        <w:rPr>
          <w:lang w:val="vi-VN"/>
        </w:rPr>
        <w:t xml:space="preserve">PROMPT: Generate grammar explanation for following Vietnamese grammar point: Interrogative '(như) thế nào' </w:t>
      </w:r>
    </w:p>
    <w:p w14:paraId="4D6B1C9D" w14:textId="77777777" w:rsidR="00515445" w:rsidRPr="00515445" w:rsidRDefault="00515445" w:rsidP="00515445">
      <w:pPr>
        <w:rPr>
          <w:lang w:val="vi-VN"/>
        </w:rPr>
      </w:pPr>
      <w:r w:rsidRPr="00515445">
        <w:rPr>
          <w:lang w:val="vi-VN"/>
        </w:rPr>
        <w:t>RESPONSE: {</w:t>
      </w:r>
    </w:p>
    <w:p w14:paraId="21358E73" w14:textId="77777777" w:rsidR="00515445" w:rsidRPr="00515445" w:rsidRDefault="00515445" w:rsidP="00515445">
      <w:pPr>
        <w:rPr>
          <w:lang w:val="vi-VN"/>
        </w:rPr>
      </w:pPr>
      <w:r w:rsidRPr="00515445">
        <w:rPr>
          <w:lang w:val="vi-VN"/>
        </w:rPr>
        <w:t xml:space="preserve">  "title": "Interrogative '(như) thế nào'",</w:t>
      </w:r>
    </w:p>
    <w:p w14:paraId="1EA69C55" w14:textId="77777777" w:rsidR="00515445" w:rsidRPr="00515445" w:rsidRDefault="00515445" w:rsidP="00515445">
      <w:pPr>
        <w:rPr>
          <w:lang w:val="vi-VN"/>
        </w:rPr>
      </w:pPr>
      <w:r w:rsidRPr="00515445">
        <w:rPr>
          <w:lang w:val="vi-VN"/>
        </w:rPr>
        <w:t xml:space="preserve">  "short_explanation": "Used to ask about the manner, process, or state of something.",</w:t>
      </w:r>
    </w:p>
    <w:p w14:paraId="78C83873" w14:textId="77777777" w:rsidR="00515445" w:rsidRPr="00515445" w:rsidRDefault="00515445" w:rsidP="00515445">
      <w:pPr>
        <w:rPr>
          <w:lang w:val="vi-VN"/>
        </w:rPr>
      </w:pPr>
      <w:r w:rsidRPr="00515445">
        <w:rPr>
          <w:lang w:val="vi-VN"/>
        </w:rPr>
        <w:t xml:space="preserve">  "long_explanation": "'(như) thế nào' is an interrogative term in Vietnamese which inquiries about the manner, way, method, process, or state of something. It is akin to asking 'how' in the English language. This term is frequently used when you want to know how something is done or what the condition or state of something or someone is.",</w:t>
      </w:r>
    </w:p>
    <w:p w14:paraId="342A903C" w14:textId="77777777" w:rsidR="00515445" w:rsidRPr="00515445" w:rsidRDefault="00515445" w:rsidP="00515445">
      <w:pPr>
        <w:rPr>
          <w:lang w:val="vi-VN"/>
        </w:rPr>
      </w:pPr>
      <w:r w:rsidRPr="00515445">
        <w:rPr>
          <w:lang w:val="vi-VN"/>
        </w:rPr>
        <w:t xml:space="preserve">  "formation": "question word + (như) thế nào",</w:t>
      </w:r>
    </w:p>
    <w:p w14:paraId="5FEC1C65" w14:textId="77777777" w:rsidR="00515445" w:rsidRPr="00515445" w:rsidRDefault="00515445" w:rsidP="00515445">
      <w:pPr>
        <w:rPr>
          <w:lang w:val="vi-VN"/>
        </w:rPr>
      </w:pPr>
      <w:r w:rsidRPr="00515445">
        <w:rPr>
          <w:lang w:val="vi-VN"/>
        </w:rPr>
        <w:t xml:space="preserve">  "examples": [</w:t>
      </w:r>
    </w:p>
    <w:p w14:paraId="000A3D4A" w14:textId="77777777" w:rsidR="00515445" w:rsidRPr="00515445" w:rsidRDefault="00515445" w:rsidP="00515445">
      <w:pPr>
        <w:rPr>
          <w:lang w:val="vi-VN"/>
        </w:rPr>
      </w:pPr>
      <w:r w:rsidRPr="00515445">
        <w:rPr>
          <w:lang w:val="vi-VN"/>
        </w:rPr>
        <w:t xml:space="preserve">    {</w:t>
      </w:r>
    </w:p>
    <w:p w14:paraId="23DDF742" w14:textId="6E187AA1" w:rsidR="00515445" w:rsidRPr="00515445" w:rsidRDefault="00515445" w:rsidP="00515445">
      <w:pPr>
        <w:rPr>
          <w:lang w:val="vi-VN"/>
        </w:rPr>
      </w:pPr>
      <w:r w:rsidRPr="00515445">
        <w:rPr>
          <w:lang w:val="vi-VN"/>
        </w:rPr>
        <w:t xml:space="preserve">      "vn": "Bạn đến trường </w:t>
      </w:r>
      <w:del w:id="1353" w:author="Canh Duc Nguyen" w:date="2023-10-14T17:47:00Z">
        <w:r w:rsidRPr="00515445" w:rsidDel="00360E44">
          <w:rPr>
            <w:lang w:val="vi-VN"/>
          </w:rPr>
          <w:delText xml:space="preserve">bằng cách </w:delText>
        </w:r>
      </w:del>
      <w:r w:rsidRPr="00515445">
        <w:rPr>
          <w:lang w:val="vi-VN"/>
        </w:rPr>
        <w:t>(như) thế nào? Tôi đi bằng xe buýt.",</w:t>
      </w:r>
    </w:p>
    <w:p w14:paraId="15635B60" w14:textId="77777777" w:rsidR="00515445" w:rsidRPr="00515445" w:rsidRDefault="00515445" w:rsidP="00515445">
      <w:pPr>
        <w:rPr>
          <w:lang w:val="vi-VN"/>
        </w:rPr>
      </w:pPr>
      <w:r w:rsidRPr="00515445">
        <w:rPr>
          <w:lang w:val="vi-VN"/>
        </w:rPr>
        <w:t xml:space="preserve">      "en": "How do you get to school? I go by bus."</w:t>
      </w:r>
    </w:p>
    <w:p w14:paraId="1FB51C10" w14:textId="77777777" w:rsidR="00515445" w:rsidRPr="00515445" w:rsidRDefault="00515445" w:rsidP="00515445">
      <w:pPr>
        <w:rPr>
          <w:lang w:val="vi-VN"/>
        </w:rPr>
      </w:pPr>
      <w:r w:rsidRPr="00515445">
        <w:rPr>
          <w:lang w:val="vi-VN"/>
        </w:rPr>
        <w:t xml:space="preserve">    },</w:t>
      </w:r>
    </w:p>
    <w:p w14:paraId="02024F68" w14:textId="77777777" w:rsidR="00515445" w:rsidRPr="00515445" w:rsidRDefault="00515445" w:rsidP="00515445">
      <w:pPr>
        <w:rPr>
          <w:lang w:val="vi-VN"/>
        </w:rPr>
      </w:pPr>
      <w:r w:rsidRPr="00515445">
        <w:rPr>
          <w:lang w:val="vi-VN"/>
        </w:rPr>
        <w:t xml:space="preserve">    {</w:t>
      </w:r>
    </w:p>
    <w:p w14:paraId="2DAD0819" w14:textId="77777777" w:rsidR="00515445" w:rsidRPr="00515445" w:rsidRDefault="00515445" w:rsidP="00515445">
      <w:pPr>
        <w:rPr>
          <w:lang w:val="vi-VN"/>
        </w:rPr>
      </w:pPr>
      <w:r w:rsidRPr="00515445">
        <w:rPr>
          <w:lang w:val="vi-VN"/>
        </w:rPr>
        <w:t xml:space="preserve">      "vn": "Cuộc sống ở Nhật Bản (như) thế nào? Cuộc sống ở đây rất yên bình và tươi đẹp.",</w:t>
      </w:r>
    </w:p>
    <w:p w14:paraId="621C6D37" w14:textId="77777777" w:rsidR="00515445" w:rsidRPr="00515445" w:rsidRDefault="00515445" w:rsidP="00515445">
      <w:pPr>
        <w:rPr>
          <w:lang w:val="vi-VN"/>
        </w:rPr>
      </w:pPr>
      <w:r w:rsidRPr="00515445">
        <w:rPr>
          <w:lang w:val="vi-VN"/>
        </w:rPr>
        <w:t xml:space="preserve">      "en": "What's life like in Japan? Life here is very peaceful and beautiful."</w:t>
      </w:r>
    </w:p>
    <w:p w14:paraId="7796C86B" w14:textId="77777777" w:rsidR="00515445" w:rsidRPr="00515445" w:rsidRDefault="00515445" w:rsidP="00515445">
      <w:pPr>
        <w:rPr>
          <w:lang w:val="vi-VN"/>
        </w:rPr>
      </w:pPr>
      <w:r w:rsidRPr="00515445">
        <w:rPr>
          <w:lang w:val="vi-VN"/>
        </w:rPr>
        <w:t xml:space="preserve">    },</w:t>
      </w:r>
    </w:p>
    <w:p w14:paraId="6E93B139" w14:textId="77777777" w:rsidR="00515445" w:rsidRPr="00515445" w:rsidRDefault="00515445" w:rsidP="00515445">
      <w:pPr>
        <w:rPr>
          <w:lang w:val="vi-VN"/>
        </w:rPr>
      </w:pPr>
      <w:r w:rsidRPr="00515445">
        <w:rPr>
          <w:lang w:val="vi-VN"/>
        </w:rPr>
        <w:t xml:space="preserve">    {</w:t>
      </w:r>
    </w:p>
    <w:p w14:paraId="3302B764" w14:textId="4D1B0D00" w:rsidR="00515445" w:rsidRPr="00515445" w:rsidRDefault="00515445" w:rsidP="00515445">
      <w:pPr>
        <w:rPr>
          <w:lang w:val="vi-VN"/>
        </w:rPr>
      </w:pPr>
      <w:r w:rsidRPr="00515445">
        <w:rPr>
          <w:lang w:val="vi-VN"/>
        </w:rPr>
        <w:t xml:space="preserve">      "vn": "</w:t>
      </w:r>
      <w:del w:id="1354" w:author="Canh Duc Nguyen" w:date="2023-10-14T17:51:00Z">
        <w:r w:rsidRPr="00515445" w:rsidDel="00360E44">
          <w:rPr>
            <w:lang w:val="vi-VN"/>
          </w:rPr>
          <w:delText xml:space="preserve">Em </w:delText>
        </w:r>
      </w:del>
      <w:ins w:id="1355" w:author="Canh Duc Nguyen" w:date="2023-10-14T17:51:00Z">
        <w:r w:rsidR="00360E44">
          <w:rPr>
            <w:lang w:val="vi-VN"/>
          </w:rPr>
          <w:t xml:space="preserve">Ban </w:t>
        </w:r>
      </w:ins>
      <w:r w:rsidRPr="00515445">
        <w:rPr>
          <w:lang w:val="vi-VN"/>
        </w:rPr>
        <w:t>làm bài tập (như) thế nào</w:t>
      </w:r>
      <w:ins w:id="1356" w:author="Canh Duc Nguyen" w:date="2023-10-14T17:47:00Z">
        <w:r w:rsidR="00360E44">
          <w:rPr>
            <w:lang w:val="vi-VN"/>
          </w:rPr>
          <w:t xml:space="preserve"> rồi</w:t>
        </w:r>
      </w:ins>
      <w:r w:rsidRPr="00515445">
        <w:rPr>
          <w:lang w:val="vi-VN"/>
        </w:rPr>
        <w:t xml:space="preserve">? </w:t>
      </w:r>
      <w:del w:id="1357" w:author="Canh Duc Nguyen" w:date="2023-10-14T17:51:00Z">
        <w:r w:rsidRPr="00515445" w:rsidDel="00360E44">
          <w:rPr>
            <w:lang w:val="vi-VN"/>
          </w:rPr>
          <w:delText xml:space="preserve">Tôi </w:delText>
        </w:r>
      </w:del>
      <w:ins w:id="1358" w:author="Canh Duc Nguyen" w:date="2023-10-14T17:51:00Z">
        <w:r w:rsidR="00360E44">
          <w:rPr>
            <w:lang w:val="vi-VN"/>
          </w:rPr>
          <w:t xml:space="preserve">Tớ </w:t>
        </w:r>
      </w:ins>
      <w:r w:rsidRPr="00515445">
        <w:rPr>
          <w:lang w:val="vi-VN"/>
        </w:rPr>
        <w:t>luôn chuẩn bị kế hoạch trước khi làm.",</w:t>
      </w:r>
    </w:p>
    <w:p w14:paraId="0A424F86" w14:textId="77777777" w:rsidR="00515445" w:rsidRPr="00515445" w:rsidRDefault="00515445" w:rsidP="00515445">
      <w:pPr>
        <w:rPr>
          <w:lang w:val="vi-VN"/>
        </w:rPr>
      </w:pPr>
      <w:r w:rsidRPr="00515445">
        <w:rPr>
          <w:lang w:val="vi-VN"/>
        </w:rPr>
        <w:t xml:space="preserve">      "en": "How do you do your homework? I always make a plan before doing it."</w:t>
      </w:r>
    </w:p>
    <w:p w14:paraId="2CF17324" w14:textId="77777777" w:rsidR="00515445" w:rsidRPr="00515445" w:rsidRDefault="00515445" w:rsidP="00515445">
      <w:pPr>
        <w:rPr>
          <w:lang w:val="vi-VN"/>
        </w:rPr>
      </w:pPr>
      <w:r w:rsidRPr="00515445">
        <w:rPr>
          <w:lang w:val="vi-VN"/>
        </w:rPr>
        <w:t xml:space="preserve">    },</w:t>
      </w:r>
    </w:p>
    <w:p w14:paraId="45DAED0A" w14:textId="77777777" w:rsidR="00515445" w:rsidRPr="00515445" w:rsidRDefault="00515445" w:rsidP="00515445">
      <w:pPr>
        <w:rPr>
          <w:lang w:val="vi-VN"/>
        </w:rPr>
      </w:pPr>
      <w:r w:rsidRPr="00515445">
        <w:rPr>
          <w:lang w:val="vi-VN"/>
        </w:rPr>
        <w:t xml:space="preserve">    {</w:t>
      </w:r>
    </w:p>
    <w:p w14:paraId="7AC484FA" w14:textId="6B991D54" w:rsidR="00515445" w:rsidRPr="00515445" w:rsidRDefault="00515445" w:rsidP="00515445">
      <w:pPr>
        <w:rPr>
          <w:lang w:val="vi-VN"/>
        </w:rPr>
      </w:pPr>
      <w:r w:rsidRPr="00515445">
        <w:rPr>
          <w:lang w:val="vi-VN"/>
        </w:rPr>
        <w:t xml:space="preserve">      "vn": "Anh ấy đã học tiếng Việt (như) thế nào</w:t>
      </w:r>
      <w:ins w:id="1359" w:author="Canh Duc Nguyen" w:date="2023-10-14T17:48:00Z">
        <w:r w:rsidR="00360E44">
          <w:rPr>
            <w:lang w:val="vi-VN"/>
          </w:rPr>
          <w:t xml:space="preserve"> nhỉ</w:t>
        </w:r>
      </w:ins>
      <w:r w:rsidRPr="00515445">
        <w:rPr>
          <w:lang w:val="vi-VN"/>
        </w:rPr>
        <w:t>? Anh ấy đã học thông qua các lớp học trực tuyến.",</w:t>
      </w:r>
    </w:p>
    <w:p w14:paraId="602E5DAF" w14:textId="77777777" w:rsidR="00515445" w:rsidRPr="00515445" w:rsidRDefault="00515445" w:rsidP="00515445">
      <w:pPr>
        <w:rPr>
          <w:lang w:val="vi-VN"/>
        </w:rPr>
      </w:pPr>
      <w:r w:rsidRPr="00515445">
        <w:rPr>
          <w:lang w:val="vi-VN"/>
        </w:rPr>
        <w:t xml:space="preserve">      "en": "How did he learn Vietnamese? He learned it through online classes."</w:t>
      </w:r>
    </w:p>
    <w:p w14:paraId="6DCCEDF2" w14:textId="77777777" w:rsidR="00515445" w:rsidRPr="00515445" w:rsidRDefault="00515445" w:rsidP="00515445">
      <w:pPr>
        <w:rPr>
          <w:lang w:val="vi-VN"/>
        </w:rPr>
      </w:pPr>
      <w:r w:rsidRPr="00515445">
        <w:rPr>
          <w:lang w:val="vi-VN"/>
        </w:rPr>
        <w:t xml:space="preserve">    }</w:t>
      </w:r>
    </w:p>
    <w:p w14:paraId="69D141EA" w14:textId="77777777" w:rsidR="00515445" w:rsidRPr="00515445" w:rsidRDefault="00515445" w:rsidP="00515445">
      <w:pPr>
        <w:rPr>
          <w:lang w:val="vi-VN"/>
        </w:rPr>
      </w:pPr>
      <w:r w:rsidRPr="00515445">
        <w:rPr>
          <w:lang w:val="vi-VN"/>
        </w:rPr>
        <w:t xml:space="preserve">  ]</w:t>
      </w:r>
    </w:p>
    <w:p w14:paraId="1BDAA885" w14:textId="77777777" w:rsidR="00515445" w:rsidRPr="00515445" w:rsidRDefault="00515445" w:rsidP="00515445">
      <w:pPr>
        <w:rPr>
          <w:lang w:val="vi-VN"/>
        </w:rPr>
      </w:pPr>
      <w:r w:rsidRPr="00515445">
        <w:rPr>
          <w:lang w:val="vi-VN"/>
        </w:rPr>
        <w:t>}</w:t>
      </w:r>
    </w:p>
    <w:p w14:paraId="2E7FA91F" w14:textId="77777777" w:rsidR="00515445" w:rsidRPr="00515445" w:rsidRDefault="00515445" w:rsidP="00515445">
      <w:pPr>
        <w:rPr>
          <w:lang w:val="vi-VN"/>
        </w:rPr>
      </w:pPr>
      <w:r w:rsidRPr="00515445">
        <w:rPr>
          <w:lang w:val="vi-VN"/>
        </w:rPr>
        <w:t>-----------------------------</w:t>
      </w:r>
    </w:p>
    <w:p w14:paraId="7287C394" w14:textId="77777777" w:rsidR="00515445" w:rsidRPr="00515445" w:rsidRDefault="00515445" w:rsidP="00515445">
      <w:pPr>
        <w:rPr>
          <w:lang w:val="vi-VN"/>
        </w:rPr>
      </w:pPr>
      <w:r w:rsidRPr="00515445">
        <w:rPr>
          <w:lang w:val="vi-VN"/>
        </w:rPr>
        <w:t xml:space="preserve">keyword: Interrogative particle 'hở' </w:t>
      </w:r>
    </w:p>
    <w:p w14:paraId="5D67033E" w14:textId="77777777" w:rsidR="00515445" w:rsidRPr="00515445" w:rsidRDefault="00515445" w:rsidP="00515445">
      <w:pPr>
        <w:rPr>
          <w:lang w:val="vi-VN"/>
        </w:rPr>
      </w:pPr>
      <w:r w:rsidRPr="00515445">
        <w:rPr>
          <w:lang w:val="vi-VN"/>
        </w:rPr>
        <w:t xml:space="preserve">PROMPT: Generate grammar explanation for following Vietnamese grammar point: Interrogative particle 'hở' </w:t>
      </w:r>
    </w:p>
    <w:p w14:paraId="53F452BD" w14:textId="77777777" w:rsidR="00515445" w:rsidRPr="00515445" w:rsidRDefault="00515445" w:rsidP="00515445">
      <w:pPr>
        <w:rPr>
          <w:lang w:val="vi-VN"/>
        </w:rPr>
      </w:pPr>
      <w:r w:rsidRPr="00515445">
        <w:rPr>
          <w:lang w:val="vi-VN"/>
        </w:rPr>
        <w:t xml:space="preserve">RESPONSE: { </w:t>
      </w:r>
    </w:p>
    <w:p w14:paraId="5F17081B" w14:textId="77777777" w:rsidR="00515445" w:rsidRPr="00515445" w:rsidRDefault="00515445" w:rsidP="00515445">
      <w:pPr>
        <w:rPr>
          <w:lang w:val="vi-VN"/>
        </w:rPr>
      </w:pPr>
      <w:r w:rsidRPr="00515445">
        <w:rPr>
          <w:lang w:val="vi-VN"/>
        </w:rPr>
        <w:t xml:space="preserve">  "title": "Interrogative particle 'hở'", </w:t>
      </w:r>
    </w:p>
    <w:p w14:paraId="119EDFC9" w14:textId="77777777" w:rsidR="00515445" w:rsidRPr="00515445" w:rsidRDefault="00515445" w:rsidP="00515445">
      <w:pPr>
        <w:rPr>
          <w:lang w:val="vi-VN"/>
        </w:rPr>
      </w:pPr>
      <w:r w:rsidRPr="00515445">
        <w:rPr>
          <w:lang w:val="vi-VN"/>
        </w:rPr>
        <w:t xml:space="preserve">  "short_explanation": "Used to form question sentences in a very casual and informal way.", </w:t>
      </w:r>
    </w:p>
    <w:p w14:paraId="16FBCBAF" w14:textId="77777777" w:rsidR="00515445" w:rsidRPr="00515445" w:rsidRDefault="00515445" w:rsidP="00515445">
      <w:pPr>
        <w:rPr>
          <w:lang w:val="vi-VN"/>
        </w:rPr>
      </w:pPr>
      <w:r w:rsidRPr="00515445">
        <w:rPr>
          <w:lang w:val="vi-VN"/>
        </w:rPr>
        <w:lastRenderedPageBreak/>
        <w:t xml:space="preserve">  "long_explanation": "The Vietnamese interrogative particle 'hở' is used at the end of a sentence to change a statement into a question. It is informal and most commonly used in spoken language and in familiar relationships. It could be compared to the English tag questions 'isn't it', 'aren't you' and so on, but with a much broader use.", </w:t>
      </w:r>
    </w:p>
    <w:p w14:paraId="54C1ABC0" w14:textId="77777777" w:rsidR="00515445" w:rsidRPr="00515445" w:rsidRDefault="00515445" w:rsidP="00515445">
      <w:pPr>
        <w:rPr>
          <w:lang w:val="vi-VN"/>
        </w:rPr>
      </w:pPr>
      <w:r w:rsidRPr="00515445">
        <w:rPr>
          <w:lang w:val="vi-VN"/>
        </w:rPr>
        <w:t xml:space="preserve">  "formation": "Simply place 'hở' at the end of a sentence to turn it into a casual question.", </w:t>
      </w:r>
    </w:p>
    <w:p w14:paraId="24E6C0EA" w14:textId="77777777" w:rsidR="00515445" w:rsidRPr="00515445" w:rsidRDefault="00515445" w:rsidP="00515445">
      <w:pPr>
        <w:rPr>
          <w:lang w:val="vi-VN"/>
        </w:rPr>
      </w:pPr>
      <w:r w:rsidRPr="00515445">
        <w:rPr>
          <w:lang w:val="vi-VN"/>
        </w:rPr>
        <w:t xml:space="preserve">  "examples": [ </w:t>
      </w:r>
    </w:p>
    <w:p w14:paraId="43839485" w14:textId="77777777" w:rsidR="00515445" w:rsidRPr="00515445" w:rsidRDefault="00515445" w:rsidP="00515445">
      <w:pPr>
        <w:rPr>
          <w:lang w:val="vi-VN"/>
        </w:rPr>
      </w:pPr>
      <w:r w:rsidRPr="00515445">
        <w:rPr>
          <w:lang w:val="vi-VN"/>
        </w:rPr>
        <w:t xml:space="preserve">    { </w:t>
      </w:r>
    </w:p>
    <w:p w14:paraId="29E57F0B" w14:textId="77777777" w:rsidR="00515445" w:rsidRPr="00515445" w:rsidRDefault="00515445" w:rsidP="00515445">
      <w:pPr>
        <w:rPr>
          <w:lang w:val="vi-VN"/>
        </w:rPr>
      </w:pPr>
      <w:r w:rsidRPr="00515445">
        <w:rPr>
          <w:lang w:val="vi-VN"/>
        </w:rPr>
        <w:t xml:space="preserve">      "vn": "Bạn đang đi chơi hở?", </w:t>
      </w:r>
    </w:p>
    <w:p w14:paraId="6447A2D5" w14:textId="77777777" w:rsidR="00515445" w:rsidRPr="00515445" w:rsidRDefault="00515445" w:rsidP="00515445">
      <w:pPr>
        <w:rPr>
          <w:lang w:val="vi-VN"/>
        </w:rPr>
      </w:pPr>
      <w:r w:rsidRPr="00515445">
        <w:rPr>
          <w:lang w:val="vi-VN"/>
        </w:rPr>
        <w:t xml:space="preserve">      "en": "So, you are going out, huh?", </w:t>
      </w:r>
    </w:p>
    <w:p w14:paraId="2B3EBD6A" w14:textId="77777777" w:rsidR="00515445" w:rsidRPr="00515445" w:rsidRDefault="00515445" w:rsidP="00515445">
      <w:pPr>
        <w:rPr>
          <w:lang w:val="vi-VN"/>
        </w:rPr>
      </w:pPr>
      <w:r w:rsidRPr="00515445">
        <w:rPr>
          <w:lang w:val="vi-VN"/>
        </w:rPr>
        <w:t xml:space="preserve">    }, </w:t>
      </w:r>
    </w:p>
    <w:p w14:paraId="20F564E6" w14:textId="77777777" w:rsidR="00515445" w:rsidRPr="00515445" w:rsidRDefault="00515445" w:rsidP="00515445">
      <w:pPr>
        <w:rPr>
          <w:lang w:val="vi-VN"/>
        </w:rPr>
      </w:pPr>
      <w:r w:rsidRPr="00515445">
        <w:rPr>
          <w:lang w:val="vi-VN"/>
        </w:rPr>
        <w:t xml:space="preserve">    { </w:t>
      </w:r>
    </w:p>
    <w:p w14:paraId="012C99C9" w14:textId="77777777" w:rsidR="00515445" w:rsidRPr="00515445" w:rsidRDefault="00515445" w:rsidP="00515445">
      <w:pPr>
        <w:rPr>
          <w:lang w:val="vi-VN"/>
        </w:rPr>
      </w:pPr>
      <w:r w:rsidRPr="00515445">
        <w:rPr>
          <w:lang w:val="vi-VN"/>
        </w:rPr>
        <w:t xml:space="preserve">      "vn": "Hôm nay là thứ hai hở?", </w:t>
      </w:r>
    </w:p>
    <w:p w14:paraId="27145969" w14:textId="77777777" w:rsidR="00515445" w:rsidRPr="00515445" w:rsidRDefault="00515445" w:rsidP="00515445">
      <w:pPr>
        <w:rPr>
          <w:lang w:val="vi-VN"/>
        </w:rPr>
      </w:pPr>
      <w:r w:rsidRPr="00515445">
        <w:rPr>
          <w:lang w:val="vi-VN"/>
        </w:rPr>
        <w:t xml:space="preserve">      "en": "So today is Monday, right?", </w:t>
      </w:r>
    </w:p>
    <w:p w14:paraId="52B6DD1F" w14:textId="77777777" w:rsidR="00515445" w:rsidRPr="00515445" w:rsidRDefault="00515445" w:rsidP="00515445">
      <w:pPr>
        <w:rPr>
          <w:lang w:val="vi-VN"/>
        </w:rPr>
      </w:pPr>
      <w:r w:rsidRPr="00515445">
        <w:rPr>
          <w:lang w:val="vi-VN"/>
        </w:rPr>
        <w:t xml:space="preserve">    }, </w:t>
      </w:r>
    </w:p>
    <w:p w14:paraId="4C4DDAA5" w14:textId="77777777" w:rsidR="00515445" w:rsidRPr="00515445" w:rsidRDefault="00515445" w:rsidP="00515445">
      <w:pPr>
        <w:rPr>
          <w:lang w:val="vi-VN"/>
        </w:rPr>
      </w:pPr>
      <w:r w:rsidRPr="00515445">
        <w:rPr>
          <w:lang w:val="vi-VN"/>
        </w:rPr>
        <w:t xml:space="preserve">    { </w:t>
      </w:r>
    </w:p>
    <w:p w14:paraId="61C9CF25" w14:textId="77777777" w:rsidR="00515445" w:rsidRPr="00515445" w:rsidRDefault="00515445" w:rsidP="00515445">
      <w:pPr>
        <w:rPr>
          <w:lang w:val="vi-VN"/>
        </w:rPr>
      </w:pPr>
      <w:r w:rsidRPr="00515445">
        <w:rPr>
          <w:lang w:val="vi-VN"/>
        </w:rPr>
        <w:t xml:space="preserve">      "vn": "Cậu thích ăn pizza hở?", </w:t>
      </w:r>
    </w:p>
    <w:p w14:paraId="161CAB2A" w14:textId="77777777" w:rsidR="00515445" w:rsidRPr="00515445" w:rsidRDefault="00515445" w:rsidP="00515445">
      <w:pPr>
        <w:rPr>
          <w:lang w:val="vi-VN"/>
        </w:rPr>
      </w:pPr>
      <w:r w:rsidRPr="00515445">
        <w:rPr>
          <w:lang w:val="vi-VN"/>
        </w:rPr>
        <w:t xml:space="preserve">      "en": "You like pizza, huh?", </w:t>
      </w:r>
    </w:p>
    <w:p w14:paraId="64DF333C" w14:textId="77777777" w:rsidR="00515445" w:rsidRPr="00515445" w:rsidRDefault="00515445" w:rsidP="00515445">
      <w:pPr>
        <w:rPr>
          <w:lang w:val="vi-VN"/>
        </w:rPr>
      </w:pPr>
      <w:r w:rsidRPr="00515445">
        <w:rPr>
          <w:lang w:val="vi-VN"/>
        </w:rPr>
        <w:t xml:space="preserve">    }, </w:t>
      </w:r>
    </w:p>
    <w:p w14:paraId="61BD81DA" w14:textId="77777777" w:rsidR="00515445" w:rsidRPr="00515445" w:rsidRDefault="00515445" w:rsidP="00515445">
      <w:pPr>
        <w:rPr>
          <w:lang w:val="vi-VN"/>
        </w:rPr>
      </w:pPr>
      <w:r w:rsidRPr="00515445">
        <w:rPr>
          <w:lang w:val="vi-VN"/>
        </w:rPr>
        <w:t xml:space="preserve">    { </w:t>
      </w:r>
    </w:p>
    <w:p w14:paraId="3E2B681B" w14:textId="77777777" w:rsidR="00515445" w:rsidRPr="00515445" w:rsidRDefault="00515445" w:rsidP="00515445">
      <w:pPr>
        <w:rPr>
          <w:lang w:val="vi-VN"/>
        </w:rPr>
      </w:pPr>
      <w:r w:rsidRPr="00515445">
        <w:rPr>
          <w:lang w:val="vi-VN"/>
        </w:rPr>
        <w:t xml:space="preserve">      "vn": "Chúng mình đều học cùng trường Đại học Oxford hở?", </w:t>
      </w:r>
    </w:p>
    <w:p w14:paraId="22459A78" w14:textId="77777777" w:rsidR="00515445" w:rsidRPr="00515445" w:rsidRDefault="00515445" w:rsidP="00515445">
      <w:pPr>
        <w:rPr>
          <w:lang w:val="vi-VN"/>
        </w:rPr>
      </w:pPr>
      <w:r w:rsidRPr="00515445">
        <w:rPr>
          <w:lang w:val="vi-VN"/>
        </w:rPr>
        <w:t xml:space="preserve">      "en": "So, we both go to Oxford University, huh?", </w:t>
      </w:r>
    </w:p>
    <w:p w14:paraId="6343AC15" w14:textId="77777777" w:rsidR="00515445" w:rsidRPr="00515445" w:rsidRDefault="00515445" w:rsidP="00515445">
      <w:pPr>
        <w:rPr>
          <w:lang w:val="vi-VN"/>
        </w:rPr>
      </w:pPr>
      <w:r w:rsidRPr="00515445">
        <w:rPr>
          <w:lang w:val="vi-VN"/>
        </w:rPr>
        <w:t xml:space="preserve">    } </w:t>
      </w:r>
    </w:p>
    <w:p w14:paraId="362D8E33" w14:textId="77777777" w:rsidR="00515445" w:rsidRPr="00515445" w:rsidRDefault="00515445" w:rsidP="00515445">
      <w:pPr>
        <w:rPr>
          <w:lang w:val="vi-VN"/>
        </w:rPr>
      </w:pPr>
      <w:r w:rsidRPr="00515445">
        <w:rPr>
          <w:lang w:val="vi-VN"/>
        </w:rPr>
        <w:t xml:space="preserve">  ] </w:t>
      </w:r>
    </w:p>
    <w:p w14:paraId="0CB51BF0" w14:textId="77777777" w:rsidR="00515445" w:rsidRPr="00515445" w:rsidRDefault="00515445" w:rsidP="00515445">
      <w:pPr>
        <w:rPr>
          <w:lang w:val="vi-VN"/>
        </w:rPr>
      </w:pPr>
      <w:r w:rsidRPr="00515445">
        <w:rPr>
          <w:lang w:val="vi-VN"/>
        </w:rPr>
        <w:t>}</w:t>
      </w:r>
    </w:p>
    <w:p w14:paraId="1AFD7EC3" w14:textId="77777777" w:rsidR="00515445" w:rsidRPr="00515445" w:rsidRDefault="00515445" w:rsidP="00515445">
      <w:pPr>
        <w:rPr>
          <w:lang w:val="vi-VN"/>
        </w:rPr>
      </w:pPr>
      <w:r w:rsidRPr="00515445">
        <w:rPr>
          <w:lang w:val="vi-VN"/>
        </w:rPr>
        <w:t>-----------------------------</w:t>
      </w:r>
    </w:p>
    <w:p w14:paraId="09F4B7A4" w14:textId="77777777" w:rsidR="00515445" w:rsidRPr="00515445" w:rsidRDefault="00515445" w:rsidP="00515445">
      <w:pPr>
        <w:rPr>
          <w:lang w:val="vi-VN"/>
        </w:rPr>
      </w:pPr>
      <w:r w:rsidRPr="00515445">
        <w:rPr>
          <w:lang w:val="vi-VN"/>
        </w:rPr>
        <w:t xml:space="preserve">keyword: Interrogative sentences (subject + 'có' + predicate + 'không?') </w:t>
      </w:r>
    </w:p>
    <w:p w14:paraId="0C35B5EB" w14:textId="77777777" w:rsidR="00515445" w:rsidRPr="00515445" w:rsidRDefault="00515445" w:rsidP="00515445">
      <w:pPr>
        <w:rPr>
          <w:lang w:val="vi-VN"/>
        </w:rPr>
      </w:pPr>
      <w:r w:rsidRPr="00515445">
        <w:rPr>
          <w:lang w:val="vi-VN"/>
        </w:rPr>
        <w:t xml:space="preserve">PROMPT: Generate grammar explanation for following Vietnamese grammar point: Interrogative sentences (subject + 'có' + predicate + 'không?') </w:t>
      </w:r>
    </w:p>
    <w:p w14:paraId="0390B9B6" w14:textId="77777777" w:rsidR="00515445" w:rsidRPr="00515445" w:rsidRDefault="00515445" w:rsidP="00515445">
      <w:pPr>
        <w:rPr>
          <w:lang w:val="vi-VN"/>
        </w:rPr>
      </w:pPr>
      <w:r w:rsidRPr="00515445">
        <w:rPr>
          <w:lang w:val="vi-VN"/>
        </w:rPr>
        <w:t xml:space="preserve">RESPONSE: { </w:t>
      </w:r>
    </w:p>
    <w:p w14:paraId="62313D94" w14:textId="77777777" w:rsidR="00515445" w:rsidRPr="00515445" w:rsidRDefault="00515445" w:rsidP="00515445">
      <w:pPr>
        <w:rPr>
          <w:lang w:val="vi-VN"/>
        </w:rPr>
      </w:pPr>
      <w:r w:rsidRPr="00515445">
        <w:rPr>
          <w:lang w:val="vi-VN"/>
        </w:rPr>
        <w:t xml:space="preserve">  "title": "Interrogative sentences (subject + 'có' + predicate + 'không?')", </w:t>
      </w:r>
    </w:p>
    <w:p w14:paraId="16143507" w14:textId="77777777" w:rsidR="00515445" w:rsidRPr="00515445" w:rsidRDefault="00515445" w:rsidP="00515445">
      <w:pPr>
        <w:rPr>
          <w:lang w:val="vi-VN"/>
        </w:rPr>
      </w:pPr>
      <w:r w:rsidRPr="00515445">
        <w:rPr>
          <w:lang w:val="vi-VN"/>
        </w:rPr>
        <w:t xml:space="preserve">  "short_explanation": "This structure is used to indicate yes-no questions in Vietnamese.", </w:t>
      </w:r>
    </w:p>
    <w:p w14:paraId="2043145A" w14:textId="77777777" w:rsidR="00515445" w:rsidRPr="00515445" w:rsidRDefault="00515445" w:rsidP="00515445">
      <w:pPr>
        <w:rPr>
          <w:lang w:val="vi-VN"/>
        </w:rPr>
      </w:pPr>
      <w:r w:rsidRPr="00515445">
        <w:rPr>
          <w:lang w:val="vi-VN"/>
        </w:rPr>
        <w:t xml:space="preserve">  "long_explanation": "This structure of Vietnamese sentence uses 'có' and 'không' to form yes-no questions. The questioned matter is placed between 'có' and 'không', typically being the predicate. If the answer is positive, you respond with 'có'. If the answer is negative, you respond with 'không'. This structure is often used in daily conversation.",</w:t>
      </w:r>
    </w:p>
    <w:p w14:paraId="48708D1F" w14:textId="77777777" w:rsidR="00515445" w:rsidRPr="00515445" w:rsidRDefault="00515445" w:rsidP="00515445">
      <w:pPr>
        <w:rPr>
          <w:lang w:val="vi-VN"/>
        </w:rPr>
      </w:pPr>
      <w:r w:rsidRPr="00515445">
        <w:rPr>
          <w:lang w:val="vi-VN"/>
        </w:rPr>
        <w:t xml:space="preserve">  "formation": "Subject + 'có' + Predicate + 'không?'",</w:t>
      </w:r>
    </w:p>
    <w:p w14:paraId="20E2C298" w14:textId="77777777" w:rsidR="00515445" w:rsidRPr="00515445" w:rsidRDefault="00515445" w:rsidP="00515445">
      <w:pPr>
        <w:rPr>
          <w:lang w:val="vi-VN"/>
        </w:rPr>
      </w:pPr>
      <w:r w:rsidRPr="00515445">
        <w:rPr>
          <w:lang w:val="vi-VN"/>
        </w:rPr>
        <w:t xml:space="preserve">  "examples": [</w:t>
      </w:r>
    </w:p>
    <w:p w14:paraId="364FFD03" w14:textId="77777777" w:rsidR="00515445" w:rsidRPr="00515445" w:rsidRDefault="00515445" w:rsidP="00515445">
      <w:pPr>
        <w:rPr>
          <w:lang w:val="vi-VN"/>
        </w:rPr>
      </w:pPr>
      <w:r w:rsidRPr="00515445">
        <w:rPr>
          <w:lang w:val="vi-VN"/>
        </w:rPr>
        <w:t xml:space="preserve">    {</w:t>
      </w:r>
    </w:p>
    <w:p w14:paraId="35AA33FB" w14:textId="77777777" w:rsidR="00515445" w:rsidRPr="00515445" w:rsidRDefault="00515445" w:rsidP="00515445">
      <w:pPr>
        <w:rPr>
          <w:lang w:val="vi-VN"/>
        </w:rPr>
      </w:pPr>
      <w:r w:rsidRPr="00515445">
        <w:rPr>
          <w:lang w:val="vi-VN"/>
        </w:rPr>
        <w:t xml:space="preserve">      "vn": "Anh có đi xem phim không? Có, tôi sẽ đi.", </w:t>
      </w:r>
    </w:p>
    <w:p w14:paraId="5D99007E" w14:textId="77777777" w:rsidR="00515445" w:rsidRPr="00515445" w:rsidRDefault="00515445" w:rsidP="00515445">
      <w:pPr>
        <w:rPr>
          <w:lang w:val="vi-VN"/>
        </w:rPr>
      </w:pPr>
      <w:r w:rsidRPr="00515445">
        <w:rPr>
          <w:lang w:val="vi-VN"/>
        </w:rPr>
        <w:t xml:space="preserve">      "en": "Are you going to watch a movie? Yes, I will."</w:t>
      </w:r>
    </w:p>
    <w:p w14:paraId="51B4D995" w14:textId="77777777" w:rsidR="00515445" w:rsidRPr="00515445" w:rsidRDefault="00515445" w:rsidP="00515445">
      <w:pPr>
        <w:rPr>
          <w:lang w:val="vi-VN"/>
        </w:rPr>
      </w:pPr>
      <w:r w:rsidRPr="00515445">
        <w:rPr>
          <w:lang w:val="vi-VN"/>
        </w:rPr>
        <w:t xml:space="preserve">    }, </w:t>
      </w:r>
    </w:p>
    <w:p w14:paraId="220C13FB" w14:textId="77777777" w:rsidR="00515445" w:rsidRPr="00515445" w:rsidRDefault="00515445" w:rsidP="00515445">
      <w:pPr>
        <w:rPr>
          <w:lang w:val="vi-VN"/>
        </w:rPr>
      </w:pPr>
      <w:r w:rsidRPr="00515445">
        <w:rPr>
          <w:lang w:val="vi-VN"/>
        </w:rPr>
        <w:t xml:space="preserve">    {</w:t>
      </w:r>
    </w:p>
    <w:p w14:paraId="44673869" w14:textId="77777777" w:rsidR="00515445" w:rsidRPr="00515445" w:rsidRDefault="00515445" w:rsidP="00515445">
      <w:pPr>
        <w:rPr>
          <w:lang w:val="vi-VN"/>
        </w:rPr>
      </w:pPr>
      <w:r w:rsidRPr="00515445">
        <w:rPr>
          <w:lang w:val="vi-VN"/>
        </w:rPr>
        <w:t xml:space="preserve">      "vn": "Cô ấy có biết nấu ăn không? Không, cô ấy không biết.",</w:t>
      </w:r>
    </w:p>
    <w:p w14:paraId="46EBDEC6" w14:textId="77777777" w:rsidR="00515445" w:rsidRPr="00515445" w:rsidRDefault="00515445" w:rsidP="00515445">
      <w:pPr>
        <w:rPr>
          <w:lang w:val="vi-VN"/>
        </w:rPr>
      </w:pPr>
      <w:r w:rsidRPr="00515445">
        <w:rPr>
          <w:lang w:val="vi-VN"/>
        </w:rPr>
        <w:t xml:space="preserve">      "en": "Does she know how to cook? No, she does not."</w:t>
      </w:r>
    </w:p>
    <w:p w14:paraId="61CE2878" w14:textId="77777777" w:rsidR="00515445" w:rsidRPr="00515445" w:rsidRDefault="00515445" w:rsidP="00515445">
      <w:pPr>
        <w:rPr>
          <w:lang w:val="vi-VN"/>
        </w:rPr>
      </w:pPr>
      <w:r w:rsidRPr="00515445">
        <w:rPr>
          <w:lang w:val="vi-VN"/>
        </w:rPr>
        <w:lastRenderedPageBreak/>
        <w:t xml:space="preserve">    }, </w:t>
      </w:r>
    </w:p>
    <w:p w14:paraId="3CF37BEE" w14:textId="77777777" w:rsidR="00515445" w:rsidRPr="00515445" w:rsidRDefault="00515445" w:rsidP="00515445">
      <w:pPr>
        <w:rPr>
          <w:lang w:val="vi-VN"/>
        </w:rPr>
      </w:pPr>
      <w:r w:rsidRPr="00515445">
        <w:rPr>
          <w:lang w:val="vi-VN"/>
        </w:rPr>
        <w:t xml:space="preserve">    {</w:t>
      </w:r>
    </w:p>
    <w:p w14:paraId="63E6285C" w14:textId="477C445B" w:rsidR="00515445" w:rsidRPr="00515445" w:rsidRDefault="00515445" w:rsidP="00515445">
      <w:pPr>
        <w:rPr>
          <w:lang w:val="vi-VN"/>
        </w:rPr>
      </w:pPr>
      <w:r w:rsidRPr="00515445">
        <w:rPr>
          <w:lang w:val="vi-VN"/>
        </w:rPr>
        <w:t xml:space="preserve">      "vn": "Bạn có thích chơi đàn</w:t>
      </w:r>
      <w:ins w:id="1360" w:author="Canh Duc Nguyen" w:date="2023-10-14T17:56:00Z">
        <w:r w:rsidR="001F7BBF">
          <w:rPr>
            <w:lang w:val="vi-VN"/>
          </w:rPr>
          <w:t xml:space="preserve"> ghi ta</w:t>
        </w:r>
      </w:ins>
      <w:r w:rsidRPr="00515445">
        <w:rPr>
          <w:lang w:val="vi-VN"/>
        </w:rPr>
        <w:t xml:space="preserve"> không? Có, tôi rất thích chơi đàn</w:t>
      </w:r>
      <w:ins w:id="1361" w:author="Canh Duc Nguyen" w:date="2023-10-14T17:56:00Z">
        <w:r w:rsidR="001F7BBF">
          <w:rPr>
            <w:lang w:val="vi-VN"/>
          </w:rPr>
          <w:t xml:space="preserve"> ghi ta</w:t>
        </w:r>
      </w:ins>
      <w:r w:rsidRPr="00515445">
        <w:rPr>
          <w:lang w:val="vi-VN"/>
        </w:rPr>
        <w:t>.",</w:t>
      </w:r>
    </w:p>
    <w:p w14:paraId="0FA73588" w14:textId="77777777" w:rsidR="00515445" w:rsidRPr="00515445" w:rsidRDefault="00515445" w:rsidP="00515445">
      <w:pPr>
        <w:rPr>
          <w:lang w:val="vi-VN"/>
        </w:rPr>
      </w:pPr>
      <w:r w:rsidRPr="00515445">
        <w:rPr>
          <w:lang w:val="vi-VN"/>
        </w:rPr>
        <w:t xml:space="preserve">      "en": "Do you like playing guitar? Yes, I really like playing guitar."</w:t>
      </w:r>
    </w:p>
    <w:p w14:paraId="1CBD494C" w14:textId="77777777" w:rsidR="00515445" w:rsidRPr="00515445" w:rsidRDefault="00515445" w:rsidP="00515445">
      <w:pPr>
        <w:rPr>
          <w:lang w:val="vi-VN"/>
        </w:rPr>
      </w:pPr>
      <w:r w:rsidRPr="00515445">
        <w:rPr>
          <w:lang w:val="vi-VN"/>
        </w:rPr>
        <w:t xml:space="preserve">    }, </w:t>
      </w:r>
    </w:p>
    <w:p w14:paraId="24B1A681" w14:textId="77777777" w:rsidR="00515445" w:rsidRPr="00515445" w:rsidRDefault="00515445" w:rsidP="00515445">
      <w:pPr>
        <w:rPr>
          <w:lang w:val="vi-VN"/>
        </w:rPr>
      </w:pPr>
      <w:r w:rsidRPr="00515445">
        <w:rPr>
          <w:lang w:val="vi-VN"/>
        </w:rPr>
        <w:t xml:space="preserve">    {</w:t>
      </w:r>
    </w:p>
    <w:p w14:paraId="4E4D57B0" w14:textId="77777777" w:rsidR="00515445" w:rsidRPr="00515445" w:rsidRDefault="00515445" w:rsidP="00515445">
      <w:pPr>
        <w:rPr>
          <w:lang w:val="vi-VN"/>
        </w:rPr>
      </w:pPr>
      <w:r w:rsidRPr="00515445">
        <w:rPr>
          <w:lang w:val="vi-VN"/>
        </w:rPr>
        <w:t xml:space="preserve">      "vn": "Trời có mưa không? Không, trời không mưa.",</w:t>
      </w:r>
    </w:p>
    <w:p w14:paraId="0829D6F4" w14:textId="77777777" w:rsidR="00515445" w:rsidRPr="00515445" w:rsidRDefault="00515445" w:rsidP="00515445">
      <w:pPr>
        <w:rPr>
          <w:lang w:val="vi-VN"/>
        </w:rPr>
      </w:pPr>
      <w:r w:rsidRPr="00515445">
        <w:rPr>
          <w:lang w:val="vi-VN"/>
        </w:rPr>
        <w:t xml:space="preserve">      "en": "Is it raining? No, it's not raining."</w:t>
      </w:r>
    </w:p>
    <w:p w14:paraId="48280437" w14:textId="77777777" w:rsidR="00515445" w:rsidRPr="00515445" w:rsidRDefault="00515445" w:rsidP="00515445">
      <w:pPr>
        <w:rPr>
          <w:lang w:val="vi-VN"/>
        </w:rPr>
      </w:pPr>
      <w:r w:rsidRPr="00515445">
        <w:rPr>
          <w:lang w:val="vi-VN"/>
        </w:rPr>
        <w:t xml:space="preserve">    } </w:t>
      </w:r>
    </w:p>
    <w:p w14:paraId="423686F3" w14:textId="77777777" w:rsidR="00515445" w:rsidRPr="00515445" w:rsidRDefault="00515445" w:rsidP="00515445">
      <w:pPr>
        <w:rPr>
          <w:lang w:val="vi-VN"/>
        </w:rPr>
      </w:pPr>
      <w:r w:rsidRPr="00515445">
        <w:rPr>
          <w:lang w:val="vi-VN"/>
        </w:rPr>
        <w:t xml:space="preserve">  ] </w:t>
      </w:r>
    </w:p>
    <w:p w14:paraId="40E3F15E" w14:textId="77777777" w:rsidR="00515445" w:rsidRPr="00515445" w:rsidRDefault="00515445" w:rsidP="00515445">
      <w:pPr>
        <w:rPr>
          <w:lang w:val="vi-VN"/>
        </w:rPr>
      </w:pPr>
      <w:r w:rsidRPr="00515445">
        <w:rPr>
          <w:lang w:val="vi-VN"/>
        </w:rPr>
        <w:t>}</w:t>
      </w:r>
    </w:p>
    <w:p w14:paraId="03AF7BDE" w14:textId="77777777" w:rsidR="00515445" w:rsidRPr="00515445" w:rsidRDefault="00515445" w:rsidP="00515445">
      <w:pPr>
        <w:rPr>
          <w:lang w:val="vi-VN"/>
        </w:rPr>
      </w:pPr>
      <w:r w:rsidRPr="00515445">
        <w:rPr>
          <w:lang w:val="vi-VN"/>
        </w:rPr>
        <w:t>-----------------------------</w:t>
      </w:r>
    </w:p>
    <w:p w14:paraId="7E2FA985" w14:textId="77777777" w:rsidR="00515445" w:rsidRPr="00515445" w:rsidRDefault="00515445" w:rsidP="00515445">
      <w:pPr>
        <w:rPr>
          <w:lang w:val="vi-VN"/>
        </w:rPr>
      </w:pPr>
      <w:r w:rsidRPr="00515445">
        <w:rPr>
          <w:lang w:val="vi-VN"/>
        </w:rPr>
        <w:t xml:space="preserve">keyword: Interrogative structure 'đã … chưa' </w:t>
      </w:r>
    </w:p>
    <w:p w14:paraId="0587442A" w14:textId="77777777" w:rsidR="00515445" w:rsidRPr="00515445" w:rsidRDefault="00515445" w:rsidP="00515445">
      <w:pPr>
        <w:rPr>
          <w:lang w:val="vi-VN"/>
        </w:rPr>
      </w:pPr>
      <w:r w:rsidRPr="00515445">
        <w:rPr>
          <w:lang w:val="vi-VN"/>
        </w:rPr>
        <w:t xml:space="preserve">PROMPT: Generate grammar explanation for following Vietnamese grammar point: Interrogative structure 'đã … chưa' </w:t>
      </w:r>
    </w:p>
    <w:p w14:paraId="314EA180" w14:textId="77777777" w:rsidR="00515445" w:rsidRPr="00515445" w:rsidRDefault="00515445" w:rsidP="00515445">
      <w:pPr>
        <w:rPr>
          <w:lang w:val="vi-VN"/>
        </w:rPr>
      </w:pPr>
      <w:r w:rsidRPr="00515445">
        <w:rPr>
          <w:lang w:val="vi-VN"/>
        </w:rPr>
        <w:t xml:space="preserve">RESPONSE: {   </w:t>
      </w:r>
    </w:p>
    <w:p w14:paraId="309685B7" w14:textId="77777777" w:rsidR="00515445" w:rsidRPr="00515445" w:rsidRDefault="00515445" w:rsidP="00515445">
      <w:pPr>
        <w:rPr>
          <w:lang w:val="vi-VN"/>
        </w:rPr>
      </w:pPr>
      <w:r w:rsidRPr="00515445">
        <w:rPr>
          <w:lang w:val="vi-VN"/>
        </w:rPr>
        <w:t xml:space="preserve">  "title": "Interrogative structure 'đã … chưa'",   </w:t>
      </w:r>
    </w:p>
    <w:p w14:paraId="19948BA2" w14:textId="77777777" w:rsidR="00515445" w:rsidRPr="00515445" w:rsidRDefault="00515445" w:rsidP="00515445">
      <w:pPr>
        <w:rPr>
          <w:lang w:val="vi-VN"/>
        </w:rPr>
      </w:pPr>
      <w:r w:rsidRPr="00515445">
        <w:rPr>
          <w:lang w:val="vi-VN"/>
        </w:rPr>
        <w:t xml:space="preserve">  "short_explanation": "Used to ask whether something has happened yet.",   </w:t>
      </w:r>
    </w:p>
    <w:p w14:paraId="72BD8AA2" w14:textId="77777777" w:rsidR="00515445" w:rsidRPr="00515445" w:rsidRDefault="00515445" w:rsidP="00515445">
      <w:pPr>
        <w:rPr>
          <w:lang w:val="vi-VN"/>
        </w:rPr>
      </w:pPr>
      <w:r w:rsidRPr="00515445">
        <w:rPr>
          <w:lang w:val="vi-VN"/>
        </w:rPr>
        <w:t xml:space="preserve">  "long_explanation": "The Vietnamese phrase 'đã … chưa' is an interrogative structure used to inquire whether an action has been completed yet. It is equivalent to asking 'have you/has it … yet' in English. This structure is often used to seek information about the completion of an event or execution of an action.",  </w:t>
      </w:r>
    </w:p>
    <w:p w14:paraId="6C7C5F50" w14:textId="77777777" w:rsidR="00515445" w:rsidRPr="00515445" w:rsidRDefault="00515445" w:rsidP="00515445">
      <w:pPr>
        <w:rPr>
          <w:lang w:val="vi-VN"/>
        </w:rPr>
      </w:pPr>
      <w:r w:rsidRPr="00515445">
        <w:rPr>
          <w:lang w:val="vi-VN"/>
        </w:rPr>
        <w:t xml:space="preserve">  "formation": "đã + [verb] + chưa",   </w:t>
      </w:r>
    </w:p>
    <w:p w14:paraId="7A6160A4" w14:textId="77777777" w:rsidR="00515445" w:rsidRPr="00515445" w:rsidRDefault="00515445" w:rsidP="00515445">
      <w:pPr>
        <w:rPr>
          <w:lang w:val="vi-VN"/>
        </w:rPr>
      </w:pPr>
      <w:r w:rsidRPr="00515445">
        <w:rPr>
          <w:lang w:val="vi-VN"/>
        </w:rPr>
        <w:t xml:space="preserve">  "examples": [     </w:t>
      </w:r>
    </w:p>
    <w:p w14:paraId="04C57908" w14:textId="77777777" w:rsidR="00515445" w:rsidRPr="00515445" w:rsidRDefault="00515445" w:rsidP="00515445">
      <w:pPr>
        <w:rPr>
          <w:lang w:val="vi-VN"/>
        </w:rPr>
      </w:pPr>
      <w:r w:rsidRPr="00515445">
        <w:rPr>
          <w:lang w:val="vi-VN"/>
        </w:rPr>
        <w:t xml:space="preserve">    {       </w:t>
      </w:r>
    </w:p>
    <w:p w14:paraId="26C0C85A" w14:textId="77777777" w:rsidR="00515445" w:rsidRPr="00515445" w:rsidRDefault="00515445" w:rsidP="00515445">
      <w:pPr>
        <w:rPr>
          <w:lang w:val="vi-VN"/>
        </w:rPr>
      </w:pPr>
      <w:r w:rsidRPr="00515445">
        <w:rPr>
          <w:lang w:val="vi-VN"/>
        </w:rPr>
        <w:t xml:space="preserve">      "vn": "Bạn đã ăn trưa chưa? Tôi chưa ăn trưa.",       </w:t>
      </w:r>
    </w:p>
    <w:p w14:paraId="4CD2F11F" w14:textId="77777777" w:rsidR="00515445" w:rsidRPr="00515445" w:rsidRDefault="00515445" w:rsidP="00515445">
      <w:pPr>
        <w:rPr>
          <w:lang w:val="vi-VN"/>
        </w:rPr>
      </w:pPr>
      <w:r w:rsidRPr="00515445">
        <w:rPr>
          <w:lang w:val="vi-VN"/>
        </w:rPr>
        <w:t xml:space="preserve">      "en": "Have you had lunch yet? I haven't had lunch yet.",     </w:t>
      </w:r>
    </w:p>
    <w:p w14:paraId="53791697" w14:textId="77777777" w:rsidR="00515445" w:rsidRPr="00515445" w:rsidRDefault="00515445" w:rsidP="00515445">
      <w:pPr>
        <w:rPr>
          <w:lang w:val="vi-VN"/>
        </w:rPr>
      </w:pPr>
      <w:r w:rsidRPr="00515445">
        <w:rPr>
          <w:lang w:val="vi-VN"/>
        </w:rPr>
        <w:t xml:space="preserve">    },     </w:t>
      </w:r>
    </w:p>
    <w:p w14:paraId="67648102" w14:textId="77777777" w:rsidR="00515445" w:rsidRPr="00515445" w:rsidRDefault="00515445" w:rsidP="00515445">
      <w:pPr>
        <w:rPr>
          <w:lang w:val="vi-VN"/>
        </w:rPr>
      </w:pPr>
      <w:r w:rsidRPr="00515445">
        <w:rPr>
          <w:lang w:val="vi-VN"/>
        </w:rPr>
        <w:t xml:space="preserve">    {       </w:t>
      </w:r>
    </w:p>
    <w:p w14:paraId="15B627FC" w14:textId="620E628D" w:rsidR="00515445" w:rsidRPr="00515445" w:rsidRDefault="00515445" w:rsidP="00515445">
      <w:pPr>
        <w:rPr>
          <w:lang w:val="vi-VN"/>
        </w:rPr>
      </w:pPr>
      <w:r w:rsidRPr="00515445">
        <w:rPr>
          <w:lang w:val="vi-VN"/>
        </w:rPr>
        <w:t xml:space="preserve">      "vn": "Bạn đã hoàn thành bài tập</w:t>
      </w:r>
      <w:ins w:id="1362" w:author="Canh Duc Nguyen" w:date="2023-10-14T17:57:00Z">
        <w:r w:rsidR="001F7BBF">
          <w:rPr>
            <w:lang w:val="vi-VN"/>
          </w:rPr>
          <w:t xml:space="preserve"> về nhà</w:t>
        </w:r>
      </w:ins>
      <w:r w:rsidRPr="00515445">
        <w:rPr>
          <w:lang w:val="vi-VN"/>
        </w:rPr>
        <w:t xml:space="preserve"> chưa?",       </w:t>
      </w:r>
    </w:p>
    <w:p w14:paraId="0828A480" w14:textId="77777777" w:rsidR="00515445" w:rsidRPr="00515445" w:rsidRDefault="00515445" w:rsidP="00515445">
      <w:pPr>
        <w:rPr>
          <w:lang w:val="vi-VN"/>
        </w:rPr>
      </w:pPr>
      <w:r w:rsidRPr="00515445">
        <w:rPr>
          <w:lang w:val="vi-VN"/>
        </w:rPr>
        <w:t xml:space="preserve">      "en": "Have you finished your homework yet?",     </w:t>
      </w:r>
    </w:p>
    <w:p w14:paraId="1A3B6D96" w14:textId="77777777" w:rsidR="00515445" w:rsidRPr="00515445" w:rsidRDefault="00515445" w:rsidP="00515445">
      <w:pPr>
        <w:rPr>
          <w:lang w:val="vi-VN"/>
        </w:rPr>
      </w:pPr>
      <w:r w:rsidRPr="00515445">
        <w:rPr>
          <w:lang w:val="vi-VN"/>
        </w:rPr>
        <w:t xml:space="preserve">    },     </w:t>
      </w:r>
    </w:p>
    <w:p w14:paraId="74E7D7F9" w14:textId="77777777" w:rsidR="00515445" w:rsidRPr="00515445" w:rsidRDefault="00515445" w:rsidP="00515445">
      <w:pPr>
        <w:rPr>
          <w:lang w:val="vi-VN"/>
        </w:rPr>
      </w:pPr>
      <w:r w:rsidRPr="00515445">
        <w:rPr>
          <w:lang w:val="vi-VN"/>
        </w:rPr>
        <w:t xml:space="preserve">    {       </w:t>
      </w:r>
    </w:p>
    <w:p w14:paraId="7D556C68" w14:textId="4A97892F" w:rsidR="00515445" w:rsidRPr="00515445" w:rsidRDefault="00515445" w:rsidP="00515445">
      <w:pPr>
        <w:rPr>
          <w:lang w:val="vi-VN"/>
        </w:rPr>
      </w:pPr>
      <w:r w:rsidRPr="00515445">
        <w:rPr>
          <w:lang w:val="vi-VN"/>
        </w:rPr>
        <w:t xml:space="preserve">      "vn": "</w:t>
      </w:r>
      <w:del w:id="1363" w:author="Canh Duc Nguyen" w:date="2023-10-14T17:57:00Z">
        <w:r w:rsidRPr="00515445" w:rsidDel="001F7BBF">
          <w:rPr>
            <w:lang w:val="vi-VN"/>
          </w:rPr>
          <w:delText xml:space="preserve">Em </w:delText>
        </w:r>
      </w:del>
      <w:ins w:id="1364" w:author="Canh Duc Nguyen" w:date="2023-10-14T17:57:00Z">
        <w:r w:rsidR="001F7BBF">
          <w:rPr>
            <w:lang w:val="vi-VN"/>
          </w:rPr>
          <w:t xml:space="preserve">Con </w:t>
        </w:r>
      </w:ins>
      <w:r w:rsidRPr="00515445">
        <w:rPr>
          <w:lang w:val="vi-VN"/>
        </w:rPr>
        <w:t xml:space="preserve">đã học bài chưa? Chưa, </w:t>
      </w:r>
      <w:del w:id="1365" w:author="Canh Duc Nguyen" w:date="2023-10-14T17:58:00Z">
        <w:r w:rsidRPr="00515445" w:rsidDel="001F7BBF">
          <w:rPr>
            <w:lang w:val="vi-VN"/>
          </w:rPr>
          <w:delText xml:space="preserve">em </w:delText>
        </w:r>
      </w:del>
      <w:ins w:id="1366" w:author="Canh Duc Nguyen" w:date="2023-10-14T17:58:00Z">
        <w:r w:rsidR="001F7BBF">
          <w:rPr>
            <w:lang w:val="vi-VN"/>
          </w:rPr>
          <w:t xml:space="preserve">con </w:t>
        </w:r>
      </w:ins>
      <w:r w:rsidRPr="00515445">
        <w:rPr>
          <w:lang w:val="vi-VN"/>
        </w:rPr>
        <w:t xml:space="preserve">vừa mới về nhà thôi.",       </w:t>
      </w:r>
    </w:p>
    <w:p w14:paraId="512CC2D9" w14:textId="77777777" w:rsidR="00515445" w:rsidRPr="00515445" w:rsidRDefault="00515445" w:rsidP="00515445">
      <w:pPr>
        <w:rPr>
          <w:lang w:val="vi-VN"/>
        </w:rPr>
      </w:pPr>
      <w:r w:rsidRPr="00515445">
        <w:rPr>
          <w:lang w:val="vi-VN"/>
        </w:rPr>
        <w:t xml:space="preserve">      "en": "Have you studied yet? Not yet, I just got home.",   </w:t>
      </w:r>
    </w:p>
    <w:p w14:paraId="3D3BDC6B" w14:textId="77777777" w:rsidR="00515445" w:rsidRPr="00515445" w:rsidRDefault="00515445" w:rsidP="00515445">
      <w:pPr>
        <w:rPr>
          <w:lang w:val="vi-VN"/>
        </w:rPr>
      </w:pPr>
      <w:r w:rsidRPr="00515445">
        <w:rPr>
          <w:lang w:val="vi-VN"/>
        </w:rPr>
        <w:t xml:space="preserve">    },    </w:t>
      </w:r>
    </w:p>
    <w:p w14:paraId="3C83C9B1" w14:textId="77777777" w:rsidR="00515445" w:rsidRPr="00515445" w:rsidRDefault="00515445" w:rsidP="00515445">
      <w:pPr>
        <w:rPr>
          <w:lang w:val="vi-VN"/>
        </w:rPr>
      </w:pPr>
      <w:r w:rsidRPr="00515445">
        <w:rPr>
          <w:lang w:val="vi-VN"/>
        </w:rPr>
        <w:t xml:space="preserve">    {      </w:t>
      </w:r>
    </w:p>
    <w:p w14:paraId="26DD5675" w14:textId="77777777" w:rsidR="00515445" w:rsidRPr="00515445" w:rsidRDefault="00515445" w:rsidP="00515445">
      <w:pPr>
        <w:rPr>
          <w:lang w:val="vi-VN"/>
        </w:rPr>
      </w:pPr>
      <w:r w:rsidRPr="00515445">
        <w:rPr>
          <w:lang w:val="vi-VN"/>
        </w:rPr>
        <w:t xml:space="preserve">      "vn": "Anh đã xem bộ phim đó chưa? Chưa, nhưng anh định xem vào cuối tuần này.",      </w:t>
      </w:r>
    </w:p>
    <w:p w14:paraId="144A811A" w14:textId="77777777" w:rsidR="00515445" w:rsidRPr="00515445" w:rsidRDefault="00515445" w:rsidP="00515445">
      <w:pPr>
        <w:rPr>
          <w:lang w:val="vi-VN"/>
        </w:rPr>
      </w:pPr>
      <w:r w:rsidRPr="00515445">
        <w:rPr>
          <w:lang w:val="vi-VN"/>
        </w:rPr>
        <w:t xml:space="preserve">      "en": "Have you seen that movie yet? Not yet, but I plan to watch it this weekend.",     </w:t>
      </w:r>
    </w:p>
    <w:p w14:paraId="09477793" w14:textId="77777777" w:rsidR="00515445" w:rsidRPr="00515445" w:rsidRDefault="00515445" w:rsidP="00515445">
      <w:pPr>
        <w:rPr>
          <w:lang w:val="vi-VN"/>
        </w:rPr>
      </w:pPr>
      <w:r w:rsidRPr="00515445">
        <w:rPr>
          <w:lang w:val="vi-VN"/>
        </w:rPr>
        <w:t xml:space="preserve">    }   </w:t>
      </w:r>
    </w:p>
    <w:p w14:paraId="15C2ED90" w14:textId="77777777" w:rsidR="00515445" w:rsidRPr="00515445" w:rsidRDefault="00515445" w:rsidP="00515445">
      <w:pPr>
        <w:rPr>
          <w:lang w:val="vi-VN"/>
        </w:rPr>
      </w:pPr>
      <w:r w:rsidRPr="00515445">
        <w:rPr>
          <w:lang w:val="vi-VN"/>
        </w:rPr>
        <w:t xml:space="preserve">  ] </w:t>
      </w:r>
    </w:p>
    <w:p w14:paraId="722078C3" w14:textId="77777777" w:rsidR="00515445" w:rsidRPr="00515445" w:rsidRDefault="00515445" w:rsidP="00515445">
      <w:pPr>
        <w:rPr>
          <w:lang w:val="vi-VN"/>
        </w:rPr>
      </w:pPr>
      <w:r w:rsidRPr="00515445">
        <w:rPr>
          <w:lang w:val="vi-VN"/>
        </w:rPr>
        <w:t>}</w:t>
      </w:r>
    </w:p>
    <w:p w14:paraId="62C5CDAB" w14:textId="77777777" w:rsidR="00515445" w:rsidRPr="00515445" w:rsidRDefault="00515445" w:rsidP="00515445">
      <w:pPr>
        <w:rPr>
          <w:lang w:val="vi-VN"/>
        </w:rPr>
      </w:pPr>
      <w:r w:rsidRPr="00515445">
        <w:rPr>
          <w:lang w:val="vi-VN"/>
        </w:rPr>
        <w:t>-----------------------------</w:t>
      </w:r>
    </w:p>
    <w:p w14:paraId="59700A7D" w14:textId="77777777" w:rsidR="00515445" w:rsidRPr="00515445" w:rsidRDefault="00515445" w:rsidP="00515445">
      <w:pPr>
        <w:rPr>
          <w:lang w:val="vi-VN"/>
        </w:rPr>
      </w:pPr>
      <w:r w:rsidRPr="00515445">
        <w:rPr>
          <w:lang w:val="vi-VN"/>
        </w:rPr>
        <w:t xml:space="preserve">keyword: Interrogative 'thứ mấy' </w:t>
      </w:r>
    </w:p>
    <w:p w14:paraId="3A4F306E" w14:textId="77777777" w:rsidR="00515445" w:rsidRPr="00515445" w:rsidRDefault="00515445" w:rsidP="00515445">
      <w:pPr>
        <w:rPr>
          <w:lang w:val="vi-VN"/>
        </w:rPr>
      </w:pPr>
      <w:r w:rsidRPr="00515445">
        <w:rPr>
          <w:lang w:val="vi-VN"/>
        </w:rPr>
        <w:lastRenderedPageBreak/>
        <w:t xml:space="preserve">PROMPT: Generate grammar explanation for following Vietnamese grammar point: Interrogative 'thứ mấy' </w:t>
      </w:r>
    </w:p>
    <w:p w14:paraId="0B01CFB2" w14:textId="77777777" w:rsidR="00515445" w:rsidRPr="00515445" w:rsidRDefault="00515445" w:rsidP="00515445">
      <w:pPr>
        <w:rPr>
          <w:lang w:val="vi-VN"/>
        </w:rPr>
      </w:pPr>
      <w:r w:rsidRPr="00515445">
        <w:rPr>
          <w:lang w:val="vi-VN"/>
        </w:rPr>
        <w:t xml:space="preserve">RESPONSE: {   </w:t>
      </w:r>
    </w:p>
    <w:p w14:paraId="5F898A12" w14:textId="77777777" w:rsidR="00515445" w:rsidRPr="00515445" w:rsidRDefault="00515445" w:rsidP="00515445">
      <w:pPr>
        <w:rPr>
          <w:lang w:val="vi-VN"/>
        </w:rPr>
      </w:pPr>
      <w:r w:rsidRPr="00515445">
        <w:rPr>
          <w:lang w:val="vi-VN"/>
        </w:rPr>
        <w:t xml:space="preserve">  "title": "Interrogative 'thứ mấy'",   </w:t>
      </w:r>
    </w:p>
    <w:p w14:paraId="3A82CD66" w14:textId="77777777" w:rsidR="00515445" w:rsidRPr="00515445" w:rsidRDefault="00515445" w:rsidP="00515445">
      <w:pPr>
        <w:rPr>
          <w:lang w:val="vi-VN"/>
        </w:rPr>
      </w:pPr>
      <w:r w:rsidRPr="00515445">
        <w:rPr>
          <w:lang w:val="vi-VN"/>
        </w:rPr>
        <w:t xml:space="preserve">  "short_explanation": "Used to ask about the order or position in a sequence or series.",   </w:t>
      </w:r>
    </w:p>
    <w:p w14:paraId="470E9B5E" w14:textId="77777777" w:rsidR="00515445" w:rsidRPr="00515445" w:rsidRDefault="00515445" w:rsidP="00515445">
      <w:pPr>
        <w:rPr>
          <w:lang w:val="vi-VN"/>
        </w:rPr>
      </w:pPr>
      <w:r w:rsidRPr="00515445">
        <w:rPr>
          <w:lang w:val="vi-VN"/>
        </w:rPr>
        <w:t xml:space="preserve">  "long_explanation": "The Vietnamese phrase 'thứ mấy' is an interrogative word used to inquire about the position or order of something in a series or sequence. It can be loosely translated to 'what number' or 'which one' in English. This phrase is often used when inquiring about days of the week, floors in a building, or ordinal number categories.",   </w:t>
      </w:r>
    </w:p>
    <w:p w14:paraId="166B52C5" w14:textId="77777777" w:rsidR="00515445" w:rsidRPr="00515445" w:rsidRDefault="00515445" w:rsidP="00515445">
      <w:pPr>
        <w:rPr>
          <w:lang w:val="vi-VN"/>
        </w:rPr>
      </w:pPr>
      <w:r w:rsidRPr="00515445">
        <w:rPr>
          <w:lang w:val="vi-VN"/>
        </w:rPr>
        <w:t xml:space="preserve">  "formation": "example of grammar formation for given grammar point",   </w:t>
      </w:r>
    </w:p>
    <w:p w14:paraId="2E531F71" w14:textId="77777777" w:rsidR="00515445" w:rsidRPr="00515445" w:rsidRDefault="00515445" w:rsidP="00515445">
      <w:pPr>
        <w:rPr>
          <w:lang w:val="vi-VN"/>
        </w:rPr>
      </w:pPr>
      <w:r w:rsidRPr="00515445">
        <w:rPr>
          <w:lang w:val="vi-VN"/>
        </w:rPr>
        <w:t xml:space="preserve">  "examples": [   </w:t>
      </w:r>
    </w:p>
    <w:p w14:paraId="45E9FDA7" w14:textId="77777777" w:rsidR="00515445" w:rsidRPr="00515445" w:rsidRDefault="00515445" w:rsidP="00515445">
      <w:pPr>
        <w:rPr>
          <w:lang w:val="vi-VN"/>
        </w:rPr>
      </w:pPr>
      <w:r w:rsidRPr="00515445">
        <w:rPr>
          <w:lang w:val="vi-VN"/>
        </w:rPr>
        <w:t xml:space="preserve">    {   </w:t>
      </w:r>
    </w:p>
    <w:p w14:paraId="3CB4D413" w14:textId="77777777" w:rsidR="00515445" w:rsidRPr="00515445" w:rsidRDefault="00515445" w:rsidP="00515445">
      <w:pPr>
        <w:rPr>
          <w:lang w:val="vi-VN"/>
        </w:rPr>
      </w:pPr>
      <w:r w:rsidRPr="00515445">
        <w:rPr>
          <w:lang w:val="vi-VN"/>
        </w:rPr>
        <w:t xml:space="preserve">      "vn": "Hôm nay là thứ mấy? Hôm nay là thứ Hai.",   </w:t>
      </w:r>
    </w:p>
    <w:p w14:paraId="00389FAB" w14:textId="77777777" w:rsidR="00515445" w:rsidRPr="00515445" w:rsidRDefault="00515445" w:rsidP="00515445">
      <w:pPr>
        <w:rPr>
          <w:lang w:val="vi-VN"/>
        </w:rPr>
      </w:pPr>
      <w:r w:rsidRPr="00515445">
        <w:rPr>
          <w:lang w:val="vi-VN"/>
        </w:rPr>
        <w:t xml:space="preserve">      "en": "What day is today? Today is Monday.",   </w:t>
      </w:r>
    </w:p>
    <w:p w14:paraId="17521088" w14:textId="77777777" w:rsidR="00515445" w:rsidRPr="00515445" w:rsidRDefault="00515445" w:rsidP="00515445">
      <w:pPr>
        <w:rPr>
          <w:lang w:val="vi-VN"/>
        </w:rPr>
      </w:pPr>
      <w:r w:rsidRPr="00515445">
        <w:rPr>
          <w:lang w:val="vi-VN"/>
        </w:rPr>
        <w:t xml:space="preserve">    },   </w:t>
      </w:r>
    </w:p>
    <w:p w14:paraId="4250E7BB" w14:textId="77777777" w:rsidR="00515445" w:rsidRPr="00515445" w:rsidRDefault="00515445" w:rsidP="00515445">
      <w:pPr>
        <w:rPr>
          <w:lang w:val="vi-VN"/>
        </w:rPr>
      </w:pPr>
      <w:r w:rsidRPr="00515445">
        <w:rPr>
          <w:lang w:val="vi-VN"/>
        </w:rPr>
        <w:t xml:space="preserve">    {   </w:t>
      </w:r>
    </w:p>
    <w:p w14:paraId="34D6CD3A" w14:textId="77777777" w:rsidR="00515445" w:rsidRPr="00515445" w:rsidRDefault="00515445" w:rsidP="00515445">
      <w:pPr>
        <w:rPr>
          <w:lang w:val="vi-VN"/>
        </w:rPr>
      </w:pPr>
      <w:r w:rsidRPr="00515445">
        <w:rPr>
          <w:lang w:val="vi-VN"/>
        </w:rPr>
        <w:t xml:space="preserve">      "vn": "Tuần sau, em sẽ đi du lịch vào thứ mấy? Em sẽ đi vào thứ Ba tuần sau.",   </w:t>
      </w:r>
    </w:p>
    <w:p w14:paraId="2F8C0363" w14:textId="77777777" w:rsidR="00515445" w:rsidRPr="00515445" w:rsidRDefault="00515445" w:rsidP="00515445">
      <w:pPr>
        <w:rPr>
          <w:lang w:val="vi-VN"/>
        </w:rPr>
      </w:pPr>
      <w:r w:rsidRPr="00515445">
        <w:rPr>
          <w:lang w:val="vi-VN"/>
        </w:rPr>
        <w:t xml:space="preserve">      "en": "What day will you go on a trip next week? I'll go on Tuesday next week.",   </w:t>
      </w:r>
    </w:p>
    <w:p w14:paraId="296AB439" w14:textId="77777777" w:rsidR="00515445" w:rsidRPr="00515445" w:rsidRDefault="00515445" w:rsidP="00515445">
      <w:pPr>
        <w:rPr>
          <w:lang w:val="vi-VN"/>
        </w:rPr>
      </w:pPr>
      <w:r w:rsidRPr="00515445">
        <w:rPr>
          <w:lang w:val="vi-VN"/>
        </w:rPr>
        <w:t xml:space="preserve">    },   </w:t>
      </w:r>
    </w:p>
    <w:p w14:paraId="7D90BE94" w14:textId="77777777" w:rsidR="00515445" w:rsidRPr="00515445" w:rsidRDefault="00515445" w:rsidP="00515445">
      <w:pPr>
        <w:rPr>
          <w:lang w:val="vi-VN"/>
        </w:rPr>
      </w:pPr>
      <w:r w:rsidRPr="00515445">
        <w:rPr>
          <w:lang w:val="vi-VN"/>
        </w:rPr>
        <w:t xml:space="preserve">    {   </w:t>
      </w:r>
    </w:p>
    <w:p w14:paraId="34EC25BC" w14:textId="77777777" w:rsidR="00515445" w:rsidRPr="00515445" w:rsidRDefault="00515445" w:rsidP="00515445">
      <w:pPr>
        <w:rPr>
          <w:lang w:val="vi-VN"/>
        </w:rPr>
      </w:pPr>
      <w:r w:rsidRPr="00515445">
        <w:rPr>
          <w:lang w:val="vi-VN"/>
        </w:rPr>
        <w:t xml:space="preserve">      "vn": "Bạn ở tầng thứ mấy trong tòa nhà? Tôi ở tầng thứ ba.",   </w:t>
      </w:r>
    </w:p>
    <w:p w14:paraId="62705B69" w14:textId="77777777" w:rsidR="00515445" w:rsidRPr="00515445" w:rsidRDefault="00515445" w:rsidP="00515445">
      <w:pPr>
        <w:rPr>
          <w:lang w:val="vi-VN"/>
        </w:rPr>
      </w:pPr>
      <w:r w:rsidRPr="00515445">
        <w:rPr>
          <w:lang w:val="vi-VN"/>
        </w:rPr>
        <w:t xml:space="preserve">      "en": "What floor do you live on in the building? I live on the third floor.",   </w:t>
      </w:r>
    </w:p>
    <w:p w14:paraId="0B6FBB3E" w14:textId="77777777" w:rsidR="00515445" w:rsidRPr="00515445" w:rsidRDefault="00515445" w:rsidP="00515445">
      <w:pPr>
        <w:rPr>
          <w:lang w:val="vi-VN"/>
        </w:rPr>
      </w:pPr>
      <w:r w:rsidRPr="00515445">
        <w:rPr>
          <w:lang w:val="vi-VN"/>
        </w:rPr>
        <w:t xml:space="preserve">    },   </w:t>
      </w:r>
    </w:p>
    <w:p w14:paraId="586EE2CF" w14:textId="77777777" w:rsidR="00515445" w:rsidRPr="00515445" w:rsidRDefault="00515445" w:rsidP="00515445">
      <w:pPr>
        <w:rPr>
          <w:lang w:val="vi-VN"/>
        </w:rPr>
      </w:pPr>
      <w:r w:rsidRPr="00515445">
        <w:rPr>
          <w:lang w:val="vi-VN"/>
        </w:rPr>
        <w:t xml:space="preserve">    {   </w:t>
      </w:r>
    </w:p>
    <w:p w14:paraId="30FFFC43" w14:textId="3246F236" w:rsidR="00515445" w:rsidRPr="00515445" w:rsidRDefault="00515445" w:rsidP="00515445">
      <w:pPr>
        <w:rPr>
          <w:lang w:val="vi-VN"/>
        </w:rPr>
      </w:pPr>
      <w:r w:rsidRPr="00515445">
        <w:rPr>
          <w:lang w:val="vi-VN"/>
        </w:rPr>
        <w:t xml:space="preserve">      "vn": "</w:t>
      </w:r>
      <w:ins w:id="1367" w:author="Canh Duc Nguyen" w:date="2023-10-14T18:00:00Z">
        <w:r w:rsidR="001F7BBF">
          <w:rPr>
            <w:lang w:val="vi-VN"/>
          </w:rPr>
          <w:t>Chương trình t</w:t>
        </w:r>
      </w:ins>
      <w:del w:id="1368" w:author="Canh Duc Nguyen" w:date="2023-10-14T18:00:00Z">
        <w:r w:rsidRPr="00515445" w:rsidDel="001F7BBF">
          <w:rPr>
            <w:lang w:val="vi-VN"/>
          </w:rPr>
          <w:delText>T</w:delText>
        </w:r>
      </w:del>
      <w:r w:rsidRPr="00515445">
        <w:rPr>
          <w:lang w:val="vi-VN"/>
        </w:rPr>
        <w:t xml:space="preserve">rại hè của bạn vào tháng mấy? Trại hè của tôi </w:t>
      </w:r>
      <w:del w:id="1369" w:author="Canh Duc Nguyen" w:date="2023-10-14T18:00:00Z">
        <w:r w:rsidRPr="00515445" w:rsidDel="001F7BBF">
          <w:rPr>
            <w:lang w:val="vi-VN"/>
          </w:rPr>
          <w:delText xml:space="preserve">sẽ </w:delText>
        </w:r>
      </w:del>
      <w:ins w:id="1370" w:author="Canh Duc Nguyen" w:date="2023-10-14T18:00:00Z">
        <w:r w:rsidR="001F7BBF">
          <w:rPr>
            <w:lang w:val="vi-VN"/>
          </w:rPr>
          <w:t xml:space="preserve">diễn ra </w:t>
        </w:r>
      </w:ins>
      <w:r w:rsidRPr="00515445">
        <w:rPr>
          <w:lang w:val="vi-VN"/>
        </w:rPr>
        <w:t xml:space="preserve">vào tháng tư.",   </w:t>
      </w:r>
    </w:p>
    <w:p w14:paraId="677D60BE" w14:textId="77777777" w:rsidR="00515445" w:rsidRPr="00515445" w:rsidRDefault="00515445" w:rsidP="00515445">
      <w:pPr>
        <w:rPr>
          <w:lang w:val="vi-VN"/>
        </w:rPr>
      </w:pPr>
      <w:r w:rsidRPr="00515445">
        <w:rPr>
          <w:lang w:val="vi-VN"/>
        </w:rPr>
        <w:t xml:space="preserve">      "en": "What month is your summer camp? My summer camp is in April.",   </w:t>
      </w:r>
    </w:p>
    <w:p w14:paraId="4FF54106" w14:textId="77777777" w:rsidR="00515445" w:rsidRPr="00515445" w:rsidRDefault="00515445" w:rsidP="00515445">
      <w:pPr>
        <w:rPr>
          <w:lang w:val="vi-VN"/>
        </w:rPr>
      </w:pPr>
      <w:r w:rsidRPr="00515445">
        <w:rPr>
          <w:lang w:val="vi-VN"/>
        </w:rPr>
        <w:t xml:space="preserve">    } </w:t>
      </w:r>
    </w:p>
    <w:p w14:paraId="0ECC6185" w14:textId="77777777" w:rsidR="00515445" w:rsidRPr="00515445" w:rsidRDefault="00515445" w:rsidP="00515445">
      <w:pPr>
        <w:rPr>
          <w:lang w:val="vi-VN"/>
        </w:rPr>
      </w:pPr>
      <w:r w:rsidRPr="00515445">
        <w:rPr>
          <w:lang w:val="vi-VN"/>
        </w:rPr>
        <w:t xml:space="preserve">  ] </w:t>
      </w:r>
    </w:p>
    <w:p w14:paraId="51C5D2BA" w14:textId="77777777" w:rsidR="00515445" w:rsidRPr="00515445" w:rsidRDefault="00515445" w:rsidP="00515445">
      <w:pPr>
        <w:rPr>
          <w:lang w:val="vi-VN"/>
        </w:rPr>
      </w:pPr>
      <w:r w:rsidRPr="00515445">
        <w:rPr>
          <w:lang w:val="vi-VN"/>
        </w:rPr>
        <w:t>}</w:t>
      </w:r>
    </w:p>
    <w:p w14:paraId="2D32183E" w14:textId="77777777" w:rsidR="00515445" w:rsidRPr="00515445" w:rsidRDefault="00515445" w:rsidP="00515445">
      <w:pPr>
        <w:rPr>
          <w:lang w:val="vi-VN"/>
        </w:rPr>
      </w:pPr>
      <w:r w:rsidRPr="00515445">
        <w:rPr>
          <w:lang w:val="vi-VN"/>
        </w:rPr>
        <w:t>-----------------------------</w:t>
      </w:r>
    </w:p>
    <w:p w14:paraId="75D8C0DC" w14:textId="77777777" w:rsidR="00515445" w:rsidRPr="00515445" w:rsidRDefault="00515445" w:rsidP="00515445">
      <w:pPr>
        <w:rPr>
          <w:lang w:val="vi-VN"/>
        </w:rPr>
      </w:pPr>
      <w:r w:rsidRPr="00515445">
        <w:rPr>
          <w:lang w:val="vi-VN"/>
        </w:rPr>
        <w:t xml:space="preserve">keyword: Interrogative time question word 'bao giờ' </w:t>
      </w:r>
    </w:p>
    <w:p w14:paraId="176BBCEC" w14:textId="77777777" w:rsidR="00515445" w:rsidRPr="00515445" w:rsidRDefault="00515445" w:rsidP="00515445">
      <w:pPr>
        <w:rPr>
          <w:lang w:val="vi-VN"/>
        </w:rPr>
      </w:pPr>
      <w:r w:rsidRPr="00515445">
        <w:rPr>
          <w:lang w:val="vi-VN"/>
        </w:rPr>
        <w:t xml:space="preserve">PROMPT: Generate grammar explanation for following Vietnamese grammar point: Interrogative time question word 'bao giờ' </w:t>
      </w:r>
    </w:p>
    <w:p w14:paraId="1B3B6D19" w14:textId="77777777" w:rsidR="00515445" w:rsidRPr="00515445" w:rsidRDefault="00515445" w:rsidP="00515445">
      <w:pPr>
        <w:rPr>
          <w:lang w:val="vi-VN"/>
        </w:rPr>
      </w:pPr>
      <w:r w:rsidRPr="00515445">
        <w:rPr>
          <w:lang w:val="vi-VN"/>
        </w:rPr>
        <w:t xml:space="preserve">RESPONSE: { </w:t>
      </w:r>
    </w:p>
    <w:p w14:paraId="51D516DF" w14:textId="77777777" w:rsidR="00515445" w:rsidRPr="00515445" w:rsidRDefault="00515445" w:rsidP="00515445">
      <w:pPr>
        <w:rPr>
          <w:lang w:val="vi-VN"/>
        </w:rPr>
      </w:pPr>
      <w:r w:rsidRPr="00515445">
        <w:rPr>
          <w:lang w:val="vi-VN"/>
        </w:rPr>
        <w:t xml:space="preserve">  "title": "Interrogative time question word 'bao giờ'", </w:t>
      </w:r>
    </w:p>
    <w:p w14:paraId="76DB4B17" w14:textId="77777777" w:rsidR="00515445" w:rsidRPr="00515445" w:rsidRDefault="00515445" w:rsidP="00515445">
      <w:pPr>
        <w:rPr>
          <w:lang w:val="vi-VN"/>
        </w:rPr>
      </w:pPr>
      <w:r w:rsidRPr="00515445">
        <w:rPr>
          <w:lang w:val="vi-VN"/>
        </w:rPr>
        <w:t xml:space="preserve">  "short_explanation": "Used to ask about the time or ask 'when' in Vietnamese.", </w:t>
      </w:r>
    </w:p>
    <w:p w14:paraId="55DCA8A4" w14:textId="77777777" w:rsidR="00515445" w:rsidRPr="00515445" w:rsidRDefault="00515445" w:rsidP="00515445">
      <w:pPr>
        <w:rPr>
          <w:lang w:val="vi-VN"/>
        </w:rPr>
      </w:pPr>
      <w:r w:rsidRPr="00515445">
        <w:rPr>
          <w:lang w:val="vi-VN"/>
        </w:rPr>
        <w:t xml:space="preserve">  "long_explanation": "The Vietnamese interrogative word 'bao giờ' is used to ask about the time an event or action will occur, is occurring or occurred. It directly translates to 'when' in English and is used to ask for specific time or date.", </w:t>
      </w:r>
    </w:p>
    <w:p w14:paraId="0D3E7C04" w14:textId="77777777" w:rsidR="00515445" w:rsidRPr="00515445" w:rsidRDefault="00515445" w:rsidP="00515445">
      <w:pPr>
        <w:rPr>
          <w:lang w:val="vi-VN"/>
        </w:rPr>
      </w:pPr>
      <w:r w:rsidRPr="00515445">
        <w:rPr>
          <w:lang w:val="vi-VN"/>
        </w:rPr>
        <w:t xml:space="preserve">  "formation": "", </w:t>
      </w:r>
    </w:p>
    <w:p w14:paraId="3128502A" w14:textId="77777777" w:rsidR="00515445" w:rsidRPr="00515445" w:rsidRDefault="00515445" w:rsidP="00515445">
      <w:pPr>
        <w:rPr>
          <w:lang w:val="vi-VN"/>
        </w:rPr>
      </w:pPr>
      <w:r w:rsidRPr="00515445">
        <w:rPr>
          <w:lang w:val="vi-VN"/>
        </w:rPr>
        <w:t xml:space="preserve">  "examples": [</w:t>
      </w:r>
    </w:p>
    <w:p w14:paraId="72982343" w14:textId="77777777" w:rsidR="00515445" w:rsidRPr="00515445" w:rsidRDefault="00515445" w:rsidP="00515445">
      <w:pPr>
        <w:rPr>
          <w:lang w:val="vi-VN"/>
        </w:rPr>
      </w:pPr>
      <w:r w:rsidRPr="00515445">
        <w:rPr>
          <w:lang w:val="vi-VN"/>
        </w:rPr>
        <w:t xml:space="preserve">    { </w:t>
      </w:r>
    </w:p>
    <w:p w14:paraId="518DB088" w14:textId="77777777" w:rsidR="00515445" w:rsidRPr="00515445" w:rsidRDefault="00515445" w:rsidP="00515445">
      <w:pPr>
        <w:rPr>
          <w:lang w:val="vi-VN"/>
        </w:rPr>
      </w:pPr>
      <w:r w:rsidRPr="00515445">
        <w:rPr>
          <w:lang w:val="vi-VN"/>
        </w:rPr>
        <w:t xml:space="preserve">      "vn": "Bao giờ bạn sẽ đi mua sắm? Tôi sẽ đi vào tuần sau.", </w:t>
      </w:r>
    </w:p>
    <w:p w14:paraId="43BA4086" w14:textId="77777777" w:rsidR="00515445" w:rsidRPr="00515445" w:rsidRDefault="00515445" w:rsidP="00515445">
      <w:pPr>
        <w:rPr>
          <w:lang w:val="vi-VN"/>
        </w:rPr>
      </w:pPr>
      <w:r w:rsidRPr="00515445">
        <w:rPr>
          <w:lang w:val="vi-VN"/>
        </w:rPr>
        <w:t xml:space="preserve">      "en": "When will you go shopping? I will go next week." </w:t>
      </w:r>
    </w:p>
    <w:p w14:paraId="5B4A3CD4" w14:textId="77777777" w:rsidR="00515445" w:rsidRPr="00515445" w:rsidRDefault="00515445" w:rsidP="00515445">
      <w:pPr>
        <w:rPr>
          <w:lang w:val="vi-VN"/>
        </w:rPr>
      </w:pPr>
      <w:r w:rsidRPr="00515445">
        <w:rPr>
          <w:lang w:val="vi-VN"/>
        </w:rPr>
        <w:lastRenderedPageBreak/>
        <w:t xml:space="preserve">    },</w:t>
      </w:r>
    </w:p>
    <w:p w14:paraId="4A0C7D49" w14:textId="77777777" w:rsidR="00515445" w:rsidRPr="00515445" w:rsidRDefault="00515445" w:rsidP="00515445">
      <w:pPr>
        <w:rPr>
          <w:lang w:val="vi-VN"/>
        </w:rPr>
      </w:pPr>
      <w:r w:rsidRPr="00515445">
        <w:rPr>
          <w:lang w:val="vi-VN"/>
        </w:rPr>
        <w:t xml:space="preserve">    { </w:t>
      </w:r>
    </w:p>
    <w:p w14:paraId="5C2F456A" w14:textId="3BDE2755" w:rsidR="00515445" w:rsidRPr="00515445" w:rsidRDefault="00515445" w:rsidP="00515445">
      <w:pPr>
        <w:rPr>
          <w:lang w:val="vi-VN"/>
        </w:rPr>
      </w:pPr>
      <w:r w:rsidRPr="00515445">
        <w:rPr>
          <w:lang w:val="vi-VN"/>
        </w:rPr>
        <w:t xml:space="preserve">      "vn": "Bao giờ bạn </w:t>
      </w:r>
      <w:ins w:id="1371" w:author="Canh Duc Nguyen" w:date="2023-10-14T18:02:00Z">
        <w:r w:rsidR="001F7BBF">
          <w:rPr>
            <w:lang w:val="vi-VN"/>
          </w:rPr>
          <w:t xml:space="preserve">mới </w:t>
        </w:r>
      </w:ins>
      <w:r w:rsidRPr="00515445">
        <w:rPr>
          <w:lang w:val="vi-VN"/>
        </w:rPr>
        <w:t>bắt đầu làm việc</w:t>
      </w:r>
      <w:ins w:id="1372" w:author="Canh Duc Nguyen" w:date="2023-10-14T18:02:00Z">
        <w:r w:rsidR="001F7BBF">
          <w:rPr>
            <w:lang w:val="vi-VN"/>
          </w:rPr>
          <w:t xml:space="preserve"> đấy</w:t>
        </w:r>
      </w:ins>
      <w:r w:rsidRPr="00515445">
        <w:rPr>
          <w:lang w:val="vi-VN"/>
        </w:rPr>
        <w:t xml:space="preserve">? Tôi bắt đầu làm việc vào sáng sớm.", </w:t>
      </w:r>
    </w:p>
    <w:p w14:paraId="1C86E2EE" w14:textId="77777777" w:rsidR="00515445" w:rsidRPr="00515445" w:rsidRDefault="00515445" w:rsidP="00515445">
      <w:pPr>
        <w:rPr>
          <w:lang w:val="vi-VN"/>
        </w:rPr>
      </w:pPr>
      <w:r w:rsidRPr="00515445">
        <w:rPr>
          <w:lang w:val="vi-VN"/>
        </w:rPr>
        <w:t xml:space="preserve">      "en": "When do you start working? I start working early in the morning." </w:t>
      </w:r>
    </w:p>
    <w:p w14:paraId="7DBC7BC1" w14:textId="77777777" w:rsidR="00515445" w:rsidRPr="00515445" w:rsidRDefault="00515445" w:rsidP="00515445">
      <w:pPr>
        <w:rPr>
          <w:lang w:val="vi-VN"/>
        </w:rPr>
      </w:pPr>
      <w:r w:rsidRPr="00515445">
        <w:rPr>
          <w:lang w:val="vi-VN"/>
        </w:rPr>
        <w:t xml:space="preserve">    }, </w:t>
      </w:r>
    </w:p>
    <w:p w14:paraId="42E49D44" w14:textId="77777777" w:rsidR="00515445" w:rsidRPr="00515445" w:rsidRDefault="00515445" w:rsidP="00515445">
      <w:pPr>
        <w:rPr>
          <w:lang w:val="vi-VN"/>
        </w:rPr>
      </w:pPr>
      <w:r w:rsidRPr="00515445">
        <w:rPr>
          <w:lang w:val="vi-VN"/>
        </w:rPr>
        <w:t xml:space="preserve">    { </w:t>
      </w:r>
    </w:p>
    <w:p w14:paraId="577200CF" w14:textId="1BD96FBE" w:rsidR="00515445" w:rsidRPr="00515445" w:rsidRDefault="00515445" w:rsidP="00515445">
      <w:pPr>
        <w:rPr>
          <w:lang w:val="vi-VN"/>
        </w:rPr>
      </w:pPr>
      <w:r w:rsidRPr="00515445">
        <w:rPr>
          <w:lang w:val="vi-VN"/>
        </w:rPr>
        <w:t xml:space="preserve">      "vn": "Bao giờ chúng ta sẽ gặp lại</w:t>
      </w:r>
      <w:ins w:id="1373" w:author="Canh Duc Nguyen" w:date="2023-10-14T18:02:00Z">
        <w:r w:rsidR="001F7BBF">
          <w:rPr>
            <w:lang w:val="vi-VN"/>
          </w:rPr>
          <w:t xml:space="preserve"> nữa</w:t>
        </w:r>
      </w:ins>
      <w:r w:rsidRPr="00515445">
        <w:rPr>
          <w:lang w:val="vi-VN"/>
        </w:rPr>
        <w:t xml:space="preserve">? Chúng ta sẽ gặp lại vào thứ hai tuần sau.", </w:t>
      </w:r>
    </w:p>
    <w:p w14:paraId="4B95ED80" w14:textId="77777777" w:rsidR="00515445" w:rsidRPr="00515445" w:rsidRDefault="00515445" w:rsidP="00515445">
      <w:pPr>
        <w:rPr>
          <w:lang w:val="vi-VN"/>
        </w:rPr>
      </w:pPr>
      <w:r w:rsidRPr="00515445">
        <w:rPr>
          <w:lang w:val="vi-VN"/>
        </w:rPr>
        <w:t xml:space="preserve">      "en": "When will we meet again? We will meet again next Monday." </w:t>
      </w:r>
    </w:p>
    <w:p w14:paraId="51C51B58" w14:textId="77777777" w:rsidR="00515445" w:rsidRPr="00515445" w:rsidRDefault="00515445" w:rsidP="00515445">
      <w:pPr>
        <w:rPr>
          <w:lang w:val="vi-VN"/>
        </w:rPr>
      </w:pPr>
      <w:r w:rsidRPr="00515445">
        <w:rPr>
          <w:lang w:val="vi-VN"/>
        </w:rPr>
        <w:t xml:space="preserve">    }, </w:t>
      </w:r>
    </w:p>
    <w:p w14:paraId="11B6E2A0" w14:textId="77777777" w:rsidR="00515445" w:rsidRPr="00515445" w:rsidRDefault="00515445" w:rsidP="00515445">
      <w:pPr>
        <w:rPr>
          <w:lang w:val="vi-VN"/>
        </w:rPr>
      </w:pPr>
      <w:r w:rsidRPr="00515445">
        <w:rPr>
          <w:lang w:val="vi-VN"/>
        </w:rPr>
        <w:t xml:space="preserve">    { </w:t>
      </w:r>
    </w:p>
    <w:p w14:paraId="3020DDEE" w14:textId="77777777" w:rsidR="00515445" w:rsidRPr="00515445" w:rsidRDefault="00515445" w:rsidP="00515445">
      <w:pPr>
        <w:rPr>
          <w:lang w:val="vi-VN"/>
        </w:rPr>
      </w:pPr>
      <w:r w:rsidRPr="00515445">
        <w:rPr>
          <w:lang w:val="vi-VN"/>
        </w:rPr>
        <w:t xml:space="preserve">      "vn": "Bao giờ cuộc đua bắt đầu? Cuộc đua sẽ bắt đầu vào thứ Ba.", </w:t>
      </w:r>
    </w:p>
    <w:p w14:paraId="77EECA13" w14:textId="77777777" w:rsidR="00515445" w:rsidRPr="00515445" w:rsidRDefault="00515445" w:rsidP="00515445">
      <w:pPr>
        <w:rPr>
          <w:lang w:val="vi-VN"/>
        </w:rPr>
      </w:pPr>
      <w:r w:rsidRPr="00515445">
        <w:rPr>
          <w:lang w:val="vi-VN"/>
        </w:rPr>
        <w:t xml:space="preserve">      "en": "When does the race start? The race starts on Tuesday." </w:t>
      </w:r>
    </w:p>
    <w:p w14:paraId="1ECB3A35" w14:textId="77777777" w:rsidR="00515445" w:rsidRPr="00515445" w:rsidRDefault="00515445" w:rsidP="00515445">
      <w:pPr>
        <w:rPr>
          <w:lang w:val="vi-VN"/>
        </w:rPr>
      </w:pPr>
      <w:r w:rsidRPr="00515445">
        <w:rPr>
          <w:lang w:val="vi-VN"/>
        </w:rPr>
        <w:t xml:space="preserve">    } </w:t>
      </w:r>
    </w:p>
    <w:p w14:paraId="7584CE1B" w14:textId="77777777" w:rsidR="00515445" w:rsidRPr="00515445" w:rsidRDefault="00515445" w:rsidP="00515445">
      <w:pPr>
        <w:rPr>
          <w:lang w:val="vi-VN"/>
        </w:rPr>
      </w:pPr>
      <w:r w:rsidRPr="00515445">
        <w:rPr>
          <w:lang w:val="vi-VN"/>
        </w:rPr>
        <w:t xml:space="preserve">  ] </w:t>
      </w:r>
    </w:p>
    <w:p w14:paraId="02E3CD43" w14:textId="77777777" w:rsidR="00515445" w:rsidRPr="00515445" w:rsidRDefault="00515445" w:rsidP="00515445">
      <w:pPr>
        <w:rPr>
          <w:lang w:val="vi-VN"/>
        </w:rPr>
      </w:pPr>
      <w:r w:rsidRPr="00515445">
        <w:rPr>
          <w:lang w:val="vi-VN"/>
        </w:rPr>
        <w:t>}</w:t>
      </w:r>
    </w:p>
    <w:p w14:paraId="78462295" w14:textId="77777777" w:rsidR="00515445" w:rsidRPr="00515445" w:rsidRDefault="00515445" w:rsidP="00515445">
      <w:pPr>
        <w:rPr>
          <w:lang w:val="vi-VN"/>
        </w:rPr>
      </w:pPr>
      <w:r w:rsidRPr="00515445">
        <w:rPr>
          <w:lang w:val="vi-VN"/>
        </w:rPr>
        <w:t>-----------------------------</w:t>
      </w:r>
    </w:p>
    <w:p w14:paraId="35A9A485" w14:textId="77777777" w:rsidR="00515445" w:rsidRPr="00515445" w:rsidRDefault="00515445" w:rsidP="00515445">
      <w:pPr>
        <w:rPr>
          <w:lang w:val="vi-VN"/>
        </w:rPr>
      </w:pPr>
      <w:r w:rsidRPr="00515445">
        <w:rPr>
          <w:lang w:val="vi-VN"/>
        </w:rPr>
        <w:t xml:space="preserve">keyword: Interrogative word 'à' </w:t>
      </w:r>
    </w:p>
    <w:p w14:paraId="48194C6C" w14:textId="77777777" w:rsidR="00515445" w:rsidRPr="00515445" w:rsidRDefault="00515445" w:rsidP="00515445">
      <w:pPr>
        <w:rPr>
          <w:lang w:val="vi-VN"/>
        </w:rPr>
      </w:pPr>
      <w:r w:rsidRPr="00515445">
        <w:rPr>
          <w:lang w:val="vi-VN"/>
        </w:rPr>
        <w:t xml:space="preserve">PROMPT: Generate grammar explanation for following Vietnamese grammar point: Interrogative word 'à' </w:t>
      </w:r>
    </w:p>
    <w:p w14:paraId="0D95975D" w14:textId="77777777" w:rsidR="00515445" w:rsidRPr="00515445" w:rsidRDefault="00515445" w:rsidP="00515445">
      <w:pPr>
        <w:rPr>
          <w:lang w:val="vi-VN"/>
        </w:rPr>
      </w:pPr>
      <w:r w:rsidRPr="00515445">
        <w:rPr>
          <w:lang w:val="vi-VN"/>
        </w:rPr>
        <w:t>RESPONSE: {</w:t>
      </w:r>
    </w:p>
    <w:p w14:paraId="3EDC933E" w14:textId="77777777" w:rsidR="00515445" w:rsidRPr="00515445" w:rsidRDefault="00515445" w:rsidP="00515445">
      <w:pPr>
        <w:rPr>
          <w:lang w:val="vi-VN"/>
        </w:rPr>
      </w:pPr>
      <w:r w:rsidRPr="00515445">
        <w:rPr>
          <w:lang w:val="vi-VN"/>
        </w:rPr>
        <w:t xml:space="preserve">  "title": "Interrogative word 'à'",</w:t>
      </w:r>
    </w:p>
    <w:p w14:paraId="2F097DCD" w14:textId="77777777" w:rsidR="00515445" w:rsidRPr="00515445" w:rsidRDefault="00515445" w:rsidP="00515445">
      <w:pPr>
        <w:rPr>
          <w:lang w:val="vi-VN"/>
        </w:rPr>
      </w:pPr>
      <w:r w:rsidRPr="00515445">
        <w:rPr>
          <w:lang w:val="vi-VN"/>
        </w:rPr>
        <w:t xml:space="preserve">  "short_explanation": "Used to express surprise, realization, or ask for confirmation.",</w:t>
      </w:r>
    </w:p>
    <w:p w14:paraId="1A2BF7DE" w14:textId="77777777" w:rsidR="00515445" w:rsidRPr="00515445" w:rsidRDefault="00515445" w:rsidP="00515445">
      <w:pPr>
        <w:rPr>
          <w:lang w:val="vi-VN"/>
        </w:rPr>
      </w:pPr>
      <w:r w:rsidRPr="00515445">
        <w:rPr>
          <w:lang w:val="vi-VN"/>
        </w:rPr>
        <w:t xml:space="preserve">  "long_explanation": "In Vietnamese, 'à' is an interrogative word used when the speaker is surprised, realizes something, or seeks confirmation. It is similar to the English interjections 'oh', 'ah', and sometimes 'is that so'. It can be used at the start or the end of the sentence, and sometimes stands alone.",</w:t>
      </w:r>
    </w:p>
    <w:p w14:paraId="23D0C3AF" w14:textId="77777777" w:rsidR="00515445" w:rsidRPr="00515445" w:rsidRDefault="00515445" w:rsidP="00515445">
      <w:pPr>
        <w:rPr>
          <w:lang w:val="vi-VN"/>
        </w:rPr>
      </w:pPr>
      <w:r w:rsidRPr="00515445">
        <w:rPr>
          <w:lang w:val="vi-VN"/>
        </w:rPr>
        <w:t xml:space="preserve">  "formation": "example of grammar formation for given grammar point",</w:t>
      </w:r>
    </w:p>
    <w:p w14:paraId="1AEFE7B8" w14:textId="77777777" w:rsidR="00515445" w:rsidRPr="00515445" w:rsidRDefault="00515445" w:rsidP="00515445">
      <w:pPr>
        <w:rPr>
          <w:lang w:val="vi-VN"/>
        </w:rPr>
      </w:pPr>
      <w:r w:rsidRPr="00515445">
        <w:rPr>
          <w:lang w:val="vi-VN"/>
        </w:rPr>
        <w:t xml:space="preserve">  "examples": [</w:t>
      </w:r>
    </w:p>
    <w:p w14:paraId="00993AD7" w14:textId="77777777" w:rsidR="00515445" w:rsidRPr="00515445" w:rsidRDefault="00515445" w:rsidP="00515445">
      <w:pPr>
        <w:rPr>
          <w:lang w:val="vi-VN"/>
        </w:rPr>
      </w:pPr>
      <w:r w:rsidRPr="00515445">
        <w:rPr>
          <w:lang w:val="vi-VN"/>
        </w:rPr>
        <w:t xml:space="preserve">    {</w:t>
      </w:r>
    </w:p>
    <w:p w14:paraId="1172F80A" w14:textId="77777777" w:rsidR="00515445" w:rsidRPr="00515445" w:rsidRDefault="00515445" w:rsidP="00515445">
      <w:pPr>
        <w:rPr>
          <w:lang w:val="vi-VN"/>
        </w:rPr>
      </w:pPr>
      <w:r w:rsidRPr="00515445">
        <w:rPr>
          <w:lang w:val="vi-VN"/>
        </w:rPr>
        <w:t xml:space="preserve">      "vn": "À, tôi hiểu rồi.",</w:t>
      </w:r>
    </w:p>
    <w:p w14:paraId="02A25860" w14:textId="77777777" w:rsidR="00515445" w:rsidRPr="00515445" w:rsidRDefault="00515445" w:rsidP="00515445">
      <w:pPr>
        <w:rPr>
          <w:lang w:val="vi-VN"/>
        </w:rPr>
      </w:pPr>
      <w:r w:rsidRPr="00515445">
        <w:rPr>
          <w:lang w:val="vi-VN"/>
        </w:rPr>
        <w:t xml:space="preserve">      "en": "Ah, I understand now."</w:t>
      </w:r>
    </w:p>
    <w:p w14:paraId="29251775" w14:textId="77777777" w:rsidR="00515445" w:rsidRPr="00515445" w:rsidRDefault="00515445" w:rsidP="00515445">
      <w:pPr>
        <w:rPr>
          <w:lang w:val="vi-VN"/>
        </w:rPr>
      </w:pPr>
      <w:r w:rsidRPr="00515445">
        <w:rPr>
          <w:lang w:val="vi-VN"/>
        </w:rPr>
        <w:t xml:space="preserve">    },</w:t>
      </w:r>
    </w:p>
    <w:p w14:paraId="0F01A4A9" w14:textId="77777777" w:rsidR="00515445" w:rsidRPr="00515445" w:rsidRDefault="00515445" w:rsidP="00515445">
      <w:pPr>
        <w:rPr>
          <w:lang w:val="vi-VN"/>
        </w:rPr>
      </w:pPr>
      <w:r w:rsidRPr="00515445">
        <w:rPr>
          <w:lang w:val="vi-VN"/>
        </w:rPr>
        <w:t xml:space="preserve">    {</w:t>
      </w:r>
    </w:p>
    <w:p w14:paraId="4D169C42" w14:textId="77777777" w:rsidR="00515445" w:rsidRPr="00515445" w:rsidRDefault="00515445" w:rsidP="00515445">
      <w:pPr>
        <w:rPr>
          <w:lang w:val="vi-VN"/>
        </w:rPr>
      </w:pPr>
      <w:r w:rsidRPr="00515445">
        <w:rPr>
          <w:lang w:val="vi-VN"/>
        </w:rPr>
        <w:t xml:space="preserve">      "vn": "Bạn là người Mỹ à?",</w:t>
      </w:r>
    </w:p>
    <w:p w14:paraId="77755C4A" w14:textId="77777777" w:rsidR="00515445" w:rsidRPr="00515445" w:rsidRDefault="00515445" w:rsidP="00515445">
      <w:pPr>
        <w:rPr>
          <w:lang w:val="vi-VN"/>
        </w:rPr>
      </w:pPr>
      <w:r w:rsidRPr="00515445">
        <w:rPr>
          <w:lang w:val="vi-VN"/>
        </w:rPr>
        <w:t xml:space="preserve">      "en": "You're American, is that so?"</w:t>
      </w:r>
    </w:p>
    <w:p w14:paraId="6C626FFA" w14:textId="77777777" w:rsidR="00515445" w:rsidRPr="00515445" w:rsidRDefault="00515445" w:rsidP="00515445">
      <w:pPr>
        <w:rPr>
          <w:lang w:val="vi-VN"/>
        </w:rPr>
      </w:pPr>
      <w:r w:rsidRPr="00515445">
        <w:rPr>
          <w:lang w:val="vi-VN"/>
        </w:rPr>
        <w:t xml:space="preserve">    },</w:t>
      </w:r>
    </w:p>
    <w:p w14:paraId="176EB5A5" w14:textId="77777777" w:rsidR="00515445" w:rsidRPr="00515445" w:rsidRDefault="00515445" w:rsidP="00515445">
      <w:pPr>
        <w:rPr>
          <w:lang w:val="vi-VN"/>
        </w:rPr>
      </w:pPr>
      <w:r w:rsidRPr="00515445">
        <w:rPr>
          <w:lang w:val="vi-VN"/>
        </w:rPr>
        <w:t xml:space="preserve">    {</w:t>
      </w:r>
    </w:p>
    <w:p w14:paraId="0D3B3D1B" w14:textId="77777777" w:rsidR="00515445" w:rsidRPr="00515445" w:rsidRDefault="00515445" w:rsidP="00515445">
      <w:pPr>
        <w:rPr>
          <w:lang w:val="vi-VN"/>
        </w:rPr>
      </w:pPr>
      <w:r w:rsidRPr="00515445">
        <w:rPr>
          <w:lang w:val="vi-VN"/>
        </w:rPr>
        <w:t xml:space="preserve">      "vn": "À, đó là cô ấy!",</w:t>
      </w:r>
    </w:p>
    <w:p w14:paraId="34A3F732" w14:textId="77777777" w:rsidR="00515445" w:rsidRPr="00515445" w:rsidRDefault="00515445" w:rsidP="00515445">
      <w:pPr>
        <w:rPr>
          <w:lang w:val="vi-VN"/>
        </w:rPr>
      </w:pPr>
      <w:r w:rsidRPr="00515445">
        <w:rPr>
          <w:lang w:val="vi-VN"/>
        </w:rPr>
        <w:t xml:space="preserve">      "en": "Oh, that's her!"</w:t>
      </w:r>
    </w:p>
    <w:p w14:paraId="114F1075" w14:textId="77777777" w:rsidR="00515445" w:rsidRPr="00515445" w:rsidRDefault="00515445" w:rsidP="00515445">
      <w:pPr>
        <w:rPr>
          <w:lang w:val="vi-VN"/>
        </w:rPr>
      </w:pPr>
      <w:r w:rsidRPr="00515445">
        <w:rPr>
          <w:lang w:val="vi-VN"/>
        </w:rPr>
        <w:t xml:space="preserve">    },</w:t>
      </w:r>
    </w:p>
    <w:p w14:paraId="2137236F" w14:textId="77777777" w:rsidR="00515445" w:rsidRPr="00515445" w:rsidRDefault="00515445" w:rsidP="00515445">
      <w:pPr>
        <w:rPr>
          <w:lang w:val="vi-VN"/>
        </w:rPr>
      </w:pPr>
      <w:r w:rsidRPr="00515445">
        <w:rPr>
          <w:lang w:val="vi-VN"/>
        </w:rPr>
        <w:t xml:space="preserve">    {</w:t>
      </w:r>
    </w:p>
    <w:p w14:paraId="5B572560" w14:textId="77777777" w:rsidR="00515445" w:rsidRPr="00515445" w:rsidRDefault="00515445" w:rsidP="00515445">
      <w:pPr>
        <w:rPr>
          <w:lang w:val="vi-VN"/>
        </w:rPr>
      </w:pPr>
      <w:r w:rsidRPr="00515445">
        <w:rPr>
          <w:lang w:val="vi-VN"/>
        </w:rPr>
        <w:t xml:space="preserve">      "vn": "À! Tôi bỏ quên ví của mình ở nhà.",</w:t>
      </w:r>
    </w:p>
    <w:p w14:paraId="3941BBBA" w14:textId="77777777" w:rsidR="00515445" w:rsidRPr="00515445" w:rsidRDefault="00515445" w:rsidP="00515445">
      <w:pPr>
        <w:rPr>
          <w:lang w:val="vi-VN"/>
        </w:rPr>
      </w:pPr>
      <w:r w:rsidRPr="00515445">
        <w:rPr>
          <w:lang w:val="vi-VN"/>
        </w:rPr>
        <w:t xml:space="preserve">      "en": "Oh! I forget my wallet at home."</w:t>
      </w:r>
    </w:p>
    <w:p w14:paraId="29CB9EF8" w14:textId="77777777" w:rsidR="00515445" w:rsidRPr="00515445" w:rsidRDefault="00515445" w:rsidP="00515445">
      <w:pPr>
        <w:rPr>
          <w:lang w:val="vi-VN"/>
        </w:rPr>
      </w:pPr>
      <w:r w:rsidRPr="00515445">
        <w:rPr>
          <w:lang w:val="vi-VN"/>
        </w:rPr>
        <w:t xml:space="preserve">    }</w:t>
      </w:r>
    </w:p>
    <w:p w14:paraId="039E661E" w14:textId="77777777" w:rsidR="00515445" w:rsidRPr="00515445" w:rsidRDefault="00515445" w:rsidP="00515445">
      <w:pPr>
        <w:rPr>
          <w:lang w:val="vi-VN"/>
        </w:rPr>
      </w:pPr>
      <w:r w:rsidRPr="00515445">
        <w:rPr>
          <w:lang w:val="vi-VN"/>
        </w:rPr>
        <w:lastRenderedPageBreak/>
        <w:t xml:space="preserve">  ]</w:t>
      </w:r>
    </w:p>
    <w:p w14:paraId="6EC02E17" w14:textId="77777777" w:rsidR="00515445" w:rsidRPr="00515445" w:rsidRDefault="00515445" w:rsidP="00515445">
      <w:pPr>
        <w:rPr>
          <w:lang w:val="vi-VN"/>
        </w:rPr>
      </w:pPr>
      <w:r w:rsidRPr="00515445">
        <w:rPr>
          <w:lang w:val="vi-VN"/>
        </w:rPr>
        <w:t>}</w:t>
      </w:r>
    </w:p>
    <w:p w14:paraId="5DB5141A" w14:textId="77777777" w:rsidR="00515445" w:rsidRPr="00515445" w:rsidRDefault="00515445" w:rsidP="00515445">
      <w:pPr>
        <w:rPr>
          <w:lang w:val="vi-VN"/>
        </w:rPr>
      </w:pPr>
      <w:r w:rsidRPr="00515445">
        <w:rPr>
          <w:lang w:val="vi-VN"/>
        </w:rPr>
        <w:t>-----------------------------</w:t>
      </w:r>
    </w:p>
    <w:p w14:paraId="06D10AEE" w14:textId="77777777" w:rsidR="00515445" w:rsidRPr="00515445" w:rsidRDefault="00515445" w:rsidP="00515445">
      <w:pPr>
        <w:rPr>
          <w:lang w:val="vi-VN"/>
        </w:rPr>
      </w:pPr>
      <w:r w:rsidRPr="00515445">
        <w:rPr>
          <w:lang w:val="vi-VN"/>
        </w:rPr>
        <w:t xml:space="preserve">keyword: Interrogative word 'bao lâu' </w:t>
      </w:r>
    </w:p>
    <w:p w14:paraId="1C9D0C01" w14:textId="77777777" w:rsidR="00515445" w:rsidRPr="00515445" w:rsidRDefault="00515445" w:rsidP="00515445">
      <w:pPr>
        <w:rPr>
          <w:lang w:val="vi-VN"/>
        </w:rPr>
      </w:pPr>
      <w:r w:rsidRPr="00515445">
        <w:rPr>
          <w:lang w:val="vi-VN"/>
        </w:rPr>
        <w:t xml:space="preserve">PROMPT: Generate grammar explanation for following Vietnamese grammar point: Interrogative word 'bao lâu' </w:t>
      </w:r>
    </w:p>
    <w:p w14:paraId="4FE2370A" w14:textId="77777777" w:rsidR="00515445" w:rsidRPr="00515445" w:rsidRDefault="00515445" w:rsidP="00515445">
      <w:pPr>
        <w:rPr>
          <w:lang w:val="vi-VN"/>
        </w:rPr>
      </w:pPr>
      <w:r w:rsidRPr="00515445">
        <w:rPr>
          <w:lang w:val="vi-VN"/>
        </w:rPr>
        <w:t xml:space="preserve">RESPONSE: { </w:t>
      </w:r>
    </w:p>
    <w:p w14:paraId="346648B6" w14:textId="77777777" w:rsidR="00515445" w:rsidRPr="00515445" w:rsidRDefault="00515445" w:rsidP="00515445">
      <w:pPr>
        <w:rPr>
          <w:lang w:val="vi-VN"/>
        </w:rPr>
      </w:pPr>
      <w:r w:rsidRPr="00515445">
        <w:rPr>
          <w:lang w:val="vi-VN"/>
        </w:rPr>
        <w:t xml:space="preserve">  "title": "Interrogative word 'bao lâu'",</w:t>
      </w:r>
    </w:p>
    <w:p w14:paraId="53002BEF" w14:textId="77777777" w:rsidR="00515445" w:rsidRPr="00515445" w:rsidRDefault="00515445" w:rsidP="00515445">
      <w:pPr>
        <w:rPr>
          <w:lang w:val="vi-VN"/>
        </w:rPr>
      </w:pPr>
      <w:r w:rsidRPr="00515445">
        <w:rPr>
          <w:lang w:val="vi-VN"/>
        </w:rPr>
        <w:t xml:space="preserve">  "short_explanation": "The word 'bao lâu' is used when you want to know the duration or length of time something takes.",</w:t>
      </w:r>
    </w:p>
    <w:p w14:paraId="48A2440B" w14:textId="77777777" w:rsidR="00515445" w:rsidRPr="00515445" w:rsidRDefault="00515445" w:rsidP="00515445">
      <w:pPr>
        <w:rPr>
          <w:lang w:val="vi-VN"/>
        </w:rPr>
      </w:pPr>
      <w:r w:rsidRPr="00515445">
        <w:rPr>
          <w:lang w:val="vi-VN"/>
        </w:rPr>
        <w:t xml:space="preserve">  "long_explanation": "'Bao lâu' is a Vietnamese interrogative word that translates to 'how long' in English. It is typically utilized when trying to find out the length or duration of an event, action, or period of time. This phrase can be used in many different contexts to gather information about timing.",</w:t>
      </w:r>
    </w:p>
    <w:p w14:paraId="14193A22" w14:textId="77777777" w:rsidR="00515445" w:rsidRPr="00515445" w:rsidRDefault="00515445" w:rsidP="00515445">
      <w:pPr>
        <w:rPr>
          <w:lang w:val="vi-VN"/>
        </w:rPr>
      </w:pPr>
      <w:r w:rsidRPr="00515445">
        <w:rPr>
          <w:lang w:val="vi-VN"/>
        </w:rPr>
        <w:t xml:space="preserve">  "formation": "The formation includes the phrase 'bao lâu' followed by the action or event with which one wants to know the duration.",</w:t>
      </w:r>
    </w:p>
    <w:p w14:paraId="26D7DF8D" w14:textId="77777777" w:rsidR="00515445" w:rsidRPr="00515445" w:rsidRDefault="00515445" w:rsidP="00515445">
      <w:pPr>
        <w:rPr>
          <w:lang w:val="vi-VN"/>
        </w:rPr>
      </w:pPr>
      <w:r w:rsidRPr="00515445">
        <w:rPr>
          <w:lang w:val="vi-VN"/>
        </w:rPr>
        <w:t xml:space="preserve">  "examples": [</w:t>
      </w:r>
    </w:p>
    <w:p w14:paraId="42A7FCB7" w14:textId="77777777" w:rsidR="00515445" w:rsidRPr="00515445" w:rsidRDefault="00515445" w:rsidP="00515445">
      <w:pPr>
        <w:rPr>
          <w:lang w:val="vi-VN"/>
        </w:rPr>
      </w:pPr>
      <w:r w:rsidRPr="00515445">
        <w:rPr>
          <w:lang w:val="vi-VN"/>
        </w:rPr>
        <w:t xml:space="preserve">    {</w:t>
      </w:r>
    </w:p>
    <w:p w14:paraId="4196BFD0" w14:textId="609C4969" w:rsidR="00515445" w:rsidRPr="00515445" w:rsidRDefault="00515445" w:rsidP="00515445">
      <w:pPr>
        <w:rPr>
          <w:lang w:val="vi-VN"/>
        </w:rPr>
      </w:pPr>
      <w:r w:rsidRPr="00515445">
        <w:rPr>
          <w:lang w:val="vi-VN"/>
        </w:rPr>
        <w:t xml:space="preserve">      "vn": "</w:t>
      </w:r>
      <w:ins w:id="1374" w:author="Canh Duc Nguyen" w:date="2023-10-14T18:09:00Z">
        <w:r w:rsidR="00F74F27">
          <w:rPr>
            <w:lang w:val="vi-VN"/>
          </w:rPr>
          <w:t>Mất b</w:t>
        </w:r>
      </w:ins>
      <w:del w:id="1375" w:author="Canh Duc Nguyen" w:date="2023-10-14T18:09:00Z">
        <w:r w:rsidRPr="00515445" w:rsidDel="00F74F27">
          <w:rPr>
            <w:lang w:val="vi-VN"/>
          </w:rPr>
          <w:delText>B</w:delText>
        </w:r>
      </w:del>
      <w:r w:rsidRPr="00515445">
        <w:rPr>
          <w:lang w:val="vi-VN"/>
        </w:rPr>
        <w:t xml:space="preserve">ao lâu để </w:t>
      </w:r>
      <w:del w:id="1376" w:author="Canh Duc Nguyen" w:date="2023-10-14T18:09:00Z">
        <w:r w:rsidRPr="00515445" w:rsidDel="00F74F27">
          <w:rPr>
            <w:lang w:val="vi-VN"/>
          </w:rPr>
          <w:delText>đạt</w:delText>
        </w:r>
      </w:del>
      <w:ins w:id="1377" w:author="Canh Duc Nguyen" w:date="2023-10-14T18:09:00Z">
        <w:r w:rsidR="00F74F27">
          <w:rPr>
            <w:lang w:val="vi-VN"/>
          </w:rPr>
          <w:t>có</w:t>
        </w:r>
      </w:ins>
      <w:r w:rsidRPr="00515445">
        <w:rPr>
          <w:lang w:val="vi-VN"/>
        </w:rPr>
        <w:t xml:space="preserve"> được </w:t>
      </w:r>
      <w:del w:id="1378" w:author="Canh Duc Nguyen" w:date="2023-10-14T18:09:00Z">
        <w:r w:rsidRPr="00515445" w:rsidDel="00F74F27">
          <w:rPr>
            <w:lang w:val="vi-VN"/>
          </w:rPr>
          <w:delText xml:space="preserve">một </w:delText>
        </w:r>
      </w:del>
      <w:ins w:id="1379" w:author="Canh Duc Nguyen" w:date="2023-10-14T18:09:00Z">
        <w:r w:rsidR="00F74F27">
          <w:rPr>
            <w:lang w:val="vi-VN"/>
          </w:rPr>
          <w:t xml:space="preserve">trình </w:t>
        </w:r>
      </w:ins>
      <w:r w:rsidRPr="00515445">
        <w:rPr>
          <w:lang w:val="vi-VN"/>
        </w:rPr>
        <w:t>cấp độ tiếng Anh tốt? Tôi nghĩ sẽ mất khoảng hai năm.",</w:t>
      </w:r>
    </w:p>
    <w:p w14:paraId="4F496567" w14:textId="77777777" w:rsidR="00515445" w:rsidRPr="00515445" w:rsidRDefault="00515445" w:rsidP="00515445">
      <w:pPr>
        <w:rPr>
          <w:lang w:val="vi-VN"/>
        </w:rPr>
      </w:pPr>
      <w:r w:rsidRPr="00515445">
        <w:rPr>
          <w:lang w:val="vi-VN"/>
        </w:rPr>
        <w:t xml:space="preserve">      "en": "How long does it take to reach a good level of English? I think it will take around two years."</w:t>
      </w:r>
    </w:p>
    <w:p w14:paraId="4DC40E43" w14:textId="77777777" w:rsidR="00515445" w:rsidRPr="00515445" w:rsidRDefault="00515445" w:rsidP="00515445">
      <w:pPr>
        <w:rPr>
          <w:lang w:val="vi-VN"/>
        </w:rPr>
      </w:pPr>
      <w:r w:rsidRPr="00515445">
        <w:rPr>
          <w:lang w:val="vi-VN"/>
        </w:rPr>
        <w:t xml:space="preserve">    },</w:t>
      </w:r>
    </w:p>
    <w:p w14:paraId="7564051E" w14:textId="77777777" w:rsidR="00515445" w:rsidRPr="00515445" w:rsidRDefault="00515445" w:rsidP="00515445">
      <w:pPr>
        <w:rPr>
          <w:lang w:val="vi-VN"/>
        </w:rPr>
      </w:pPr>
      <w:r w:rsidRPr="00515445">
        <w:rPr>
          <w:lang w:val="vi-VN"/>
        </w:rPr>
        <w:t xml:space="preserve">    {</w:t>
      </w:r>
    </w:p>
    <w:p w14:paraId="19253581" w14:textId="184F9057" w:rsidR="00515445" w:rsidRPr="00515445" w:rsidRDefault="00515445" w:rsidP="00515445">
      <w:pPr>
        <w:rPr>
          <w:lang w:val="vi-VN"/>
        </w:rPr>
      </w:pPr>
      <w:r w:rsidRPr="00515445">
        <w:rPr>
          <w:lang w:val="vi-VN"/>
        </w:rPr>
        <w:t xml:space="preserve">      "vn": "</w:t>
      </w:r>
      <w:del w:id="1380" w:author="Canh Duc Nguyen" w:date="2023-10-14T18:11:00Z">
        <w:r w:rsidRPr="00515445" w:rsidDel="00F74F27">
          <w:rPr>
            <w:lang w:val="vi-VN"/>
          </w:rPr>
          <w:delText>Bao lâu b</w:delText>
        </w:r>
      </w:del>
      <w:ins w:id="1381" w:author="Canh Duc Nguyen" w:date="2023-10-14T18:11:00Z">
        <w:r w:rsidR="00F74F27">
          <w:rPr>
            <w:lang w:val="vi-VN"/>
          </w:rPr>
          <w:t>B</w:t>
        </w:r>
      </w:ins>
      <w:r w:rsidRPr="00515445">
        <w:rPr>
          <w:lang w:val="vi-VN"/>
        </w:rPr>
        <w:t>ạn đã ở ở thành phố này</w:t>
      </w:r>
      <w:ins w:id="1382" w:author="Canh Duc Nguyen" w:date="2023-10-14T18:11:00Z">
        <w:r w:rsidR="00F74F27">
          <w:rPr>
            <w:lang w:val="vi-VN"/>
          </w:rPr>
          <w:t xml:space="preserve"> </w:t>
        </w:r>
      </w:ins>
      <w:ins w:id="1383" w:author="Canh Duc Nguyen" w:date="2023-10-14T18:12:00Z">
        <w:r w:rsidR="00F74F27">
          <w:rPr>
            <w:lang w:val="vi-VN"/>
          </w:rPr>
          <w:t>bao lâu rồi</w:t>
        </w:r>
      </w:ins>
      <w:r w:rsidRPr="00515445">
        <w:rPr>
          <w:lang w:val="vi-VN"/>
        </w:rPr>
        <w:t xml:space="preserve">? Tôi đã ở đây </w:t>
      </w:r>
      <w:del w:id="1384" w:author="Canh Duc Nguyen" w:date="2023-10-14T18:12:00Z">
        <w:r w:rsidRPr="00515445" w:rsidDel="00F74F27">
          <w:rPr>
            <w:lang w:val="vi-VN"/>
          </w:rPr>
          <w:delText xml:space="preserve">trong </w:delText>
        </w:r>
      </w:del>
      <w:ins w:id="1385" w:author="Canh Duc Nguyen" w:date="2023-10-14T18:12:00Z">
        <w:r w:rsidR="00F74F27">
          <w:rPr>
            <w:lang w:val="vi-VN"/>
          </w:rPr>
          <w:t xml:space="preserve">được </w:t>
        </w:r>
      </w:ins>
      <w:r w:rsidRPr="00515445">
        <w:rPr>
          <w:lang w:val="vi-VN"/>
        </w:rPr>
        <w:t>ba năm rồi.",</w:t>
      </w:r>
    </w:p>
    <w:p w14:paraId="43825507" w14:textId="77777777" w:rsidR="00515445" w:rsidRPr="00515445" w:rsidRDefault="00515445" w:rsidP="00515445">
      <w:pPr>
        <w:rPr>
          <w:lang w:val="vi-VN"/>
        </w:rPr>
      </w:pPr>
      <w:r w:rsidRPr="00515445">
        <w:rPr>
          <w:lang w:val="vi-VN"/>
        </w:rPr>
        <w:t xml:space="preserve">      "en": "How long have you been living in this city? I have been living here for three years."</w:t>
      </w:r>
    </w:p>
    <w:p w14:paraId="7A04CC19" w14:textId="77777777" w:rsidR="00515445" w:rsidRPr="00515445" w:rsidRDefault="00515445" w:rsidP="00515445">
      <w:pPr>
        <w:rPr>
          <w:lang w:val="vi-VN"/>
        </w:rPr>
      </w:pPr>
      <w:r w:rsidRPr="00515445">
        <w:rPr>
          <w:lang w:val="vi-VN"/>
        </w:rPr>
        <w:t xml:space="preserve">    },</w:t>
      </w:r>
    </w:p>
    <w:p w14:paraId="2516E421" w14:textId="77777777" w:rsidR="00515445" w:rsidRPr="00515445" w:rsidRDefault="00515445" w:rsidP="00515445">
      <w:pPr>
        <w:rPr>
          <w:lang w:val="vi-VN"/>
        </w:rPr>
      </w:pPr>
      <w:r w:rsidRPr="00515445">
        <w:rPr>
          <w:lang w:val="vi-VN"/>
        </w:rPr>
        <w:t xml:space="preserve">    {</w:t>
      </w:r>
    </w:p>
    <w:p w14:paraId="7A3A8201" w14:textId="64F206AC" w:rsidR="00515445" w:rsidRPr="00515445" w:rsidRDefault="00515445" w:rsidP="00515445">
      <w:pPr>
        <w:rPr>
          <w:lang w:val="vi-VN"/>
        </w:rPr>
      </w:pPr>
      <w:r w:rsidRPr="00515445">
        <w:rPr>
          <w:lang w:val="vi-VN"/>
        </w:rPr>
        <w:t xml:space="preserve">      "vn": "Chúng </w:t>
      </w:r>
      <w:del w:id="1386" w:author="Canh Duc Nguyen" w:date="2023-10-14T18:12:00Z">
        <w:r w:rsidRPr="00515445" w:rsidDel="00F74F27">
          <w:rPr>
            <w:lang w:val="vi-VN"/>
          </w:rPr>
          <w:delText xml:space="preserve">tôi </w:delText>
        </w:r>
      </w:del>
      <w:ins w:id="1387" w:author="Canh Duc Nguyen" w:date="2023-10-14T18:12:00Z">
        <w:r w:rsidR="00F74F27">
          <w:rPr>
            <w:lang w:val="vi-VN"/>
          </w:rPr>
          <w:t xml:space="preserve">ta </w:t>
        </w:r>
      </w:ins>
      <w:r w:rsidRPr="00515445">
        <w:rPr>
          <w:lang w:val="vi-VN"/>
        </w:rPr>
        <w:t xml:space="preserve">cần bao lâu để đi từ hồ này đến ngọn núi ấy? Tôi nghĩ chúng </w:t>
      </w:r>
      <w:del w:id="1388" w:author="Canh Duc Nguyen" w:date="2023-10-14T18:12:00Z">
        <w:r w:rsidRPr="00515445" w:rsidDel="00F74F27">
          <w:rPr>
            <w:lang w:val="vi-VN"/>
          </w:rPr>
          <w:delText xml:space="preserve">tôi </w:delText>
        </w:r>
      </w:del>
      <w:ins w:id="1389" w:author="Canh Duc Nguyen" w:date="2023-10-14T18:12:00Z">
        <w:r w:rsidR="00F74F27">
          <w:rPr>
            <w:lang w:val="vi-VN"/>
          </w:rPr>
          <w:t xml:space="preserve">ta </w:t>
        </w:r>
      </w:ins>
      <w:r w:rsidRPr="00515445">
        <w:rPr>
          <w:lang w:val="vi-VN"/>
        </w:rPr>
        <w:t>cần tối thiểu một ngày</w:t>
      </w:r>
      <w:del w:id="1390" w:author="Canh Duc Nguyen" w:date="2023-10-14T18:12:00Z">
        <w:r w:rsidRPr="00515445" w:rsidDel="00F74F27">
          <w:rPr>
            <w:lang w:val="vi-VN"/>
          </w:rPr>
          <w:delText xml:space="preserve"> đầy đủ</w:delText>
        </w:r>
      </w:del>
      <w:r w:rsidRPr="00515445">
        <w:rPr>
          <w:lang w:val="vi-VN"/>
        </w:rPr>
        <w:t>.",</w:t>
      </w:r>
    </w:p>
    <w:p w14:paraId="319A4D29" w14:textId="77777777" w:rsidR="00515445" w:rsidRPr="00515445" w:rsidRDefault="00515445" w:rsidP="00515445">
      <w:pPr>
        <w:rPr>
          <w:lang w:val="vi-VN"/>
        </w:rPr>
      </w:pPr>
      <w:r w:rsidRPr="00515445">
        <w:rPr>
          <w:lang w:val="vi-VN"/>
        </w:rPr>
        <w:t xml:space="preserve">      "en": "How long do we need to travel from this lake to that mountain? I think we need at least a full day."</w:t>
      </w:r>
    </w:p>
    <w:p w14:paraId="078EEDD9" w14:textId="77777777" w:rsidR="00515445" w:rsidRPr="00515445" w:rsidRDefault="00515445" w:rsidP="00515445">
      <w:pPr>
        <w:rPr>
          <w:lang w:val="vi-VN"/>
        </w:rPr>
      </w:pPr>
      <w:r w:rsidRPr="00515445">
        <w:rPr>
          <w:lang w:val="vi-VN"/>
        </w:rPr>
        <w:t xml:space="preserve">    },</w:t>
      </w:r>
    </w:p>
    <w:p w14:paraId="11474A0B" w14:textId="77777777" w:rsidR="00515445" w:rsidRPr="00515445" w:rsidRDefault="00515445" w:rsidP="00515445">
      <w:pPr>
        <w:rPr>
          <w:lang w:val="vi-VN"/>
        </w:rPr>
      </w:pPr>
      <w:r w:rsidRPr="00515445">
        <w:rPr>
          <w:lang w:val="vi-VN"/>
        </w:rPr>
        <w:t xml:space="preserve">    {</w:t>
      </w:r>
    </w:p>
    <w:p w14:paraId="76F041EA" w14:textId="5C904295" w:rsidR="00515445" w:rsidRPr="00515445" w:rsidRDefault="00515445" w:rsidP="00515445">
      <w:pPr>
        <w:rPr>
          <w:lang w:val="vi-VN"/>
        </w:rPr>
      </w:pPr>
      <w:r w:rsidRPr="00515445">
        <w:rPr>
          <w:lang w:val="vi-VN"/>
        </w:rPr>
        <w:t xml:space="preserve">      "vn": "</w:t>
      </w:r>
      <w:ins w:id="1391" w:author="Canh Duc Nguyen" w:date="2023-10-14T18:12:00Z">
        <w:r w:rsidR="00F74F27">
          <w:rPr>
            <w:lang w:val="vi-VN"/>
          </w:rPr>
          <w:t>Mất b</w:t>
        </w:r>
      </w:ins>
      <w:del w:id="1392" w:author="Canh Duc Nguyen" w:date="2023-10-14T18:12:00Z">
        <w:r w:rsidRPr="00515445" w:rsidDel="00F74F27">
          <w:rPr>
            <w:lang w:val="vi-VN"/>
          </w:rPr>
          <w:delText>B</w:delText>
        </w:r>
      </w:del>
      <w:r w:rsidRPr="00515445">
        <w:rPr>
          <w:lang w:val="vi-VN"/>
        </w:rPr>
        <w:t xml:space="preserve">ao lâu để tổ chức </w:t>
      </w:r>
      <w:ins w:id="1393" w:author="Canh Duc Nguyen" w:date="2023-10-14T18:13:00Z">
        <w:r w:rsidR="00F74F27">
          <w:rPr>
            <w:lang w:val="vi-VN"/>
          </w:rPr>
          <w:t xml:space="preserve">được </w:t>
        </w:r>
      </w:ins>
      <w:r w:rsidRPr="00515445">
        <w:rPr>
          <w:lang w:val="vi-VN"/>
        </w:rPr>
        <w:t>một đám cưới hoàn hảo? Điều này phụ thuộc vào nhiều yếu tố, nhưng tôi nghĩ sẽ mất ít nhất ba tháng.",</w:t>
      </w:r>
    </w:p>
    <w:p w14:paraId="7A1D9781" w14:textId="77777777" w:rsidR="00515445" w:rsidRPr="00515445" w:rsidRDefault="00515445" w:rsidP="00515445">
      <w:pPr>
        <w:rPr>
          <w:lang w:val="vi-VN"/>
        </w:rPr>
      </w:pPr>
      <w:r w:rsidRPr="00515445">
        <w:rPr>
          <w:lang w:val="vi-VN"/>
        </w:rPr>
        <w:t xml:space="preserve">      "en": "How long does it take to plan a perfect wedding? This depends on many factors, but I think it will take at least three months."</w:t>
      </w:r>
    </w:p>
    <w:p w14:paraId="5C4A2679" w14:textId="77777777" w:rsidR="00515445" w:rsidRPr="00515445" w:rsidRDefault="00515445" w:rsidP="00515445">
      <w:pPr>
        <w:rPr>
          <w:lang w:val="vi-VN"/>
        </w:rPr>
      </w:pPr>
      <w:r w:rsidRPr="00515445">
        <w:rPr>
          <w:lang w:val="vi-VN"/>
        </w:rPr>
        <w:t xml:space="preserve">    }</w:t>
      </w:r>
    </w:p>
    <w:p w14:paraId="23B2DE7A" w14:textId="77777777" w:rsidR="00515445" w:rsidRPr="00515445" w:rsidRDefault="00515445" w:rsidP="00515445">
      <w:pPr>
        <w:rPr>
          <w:lang w:val="vi-VN"/>
        </w:rPr>
      </w:pPr>
      <w:r w:rsidRPr="00515445">
        <w:rPr>
          <w:lang w:val="vi-VN"/>
        </w:rPr>
        <w:t xml:space="preserve">  ] </w:t>
      </w:r>
    </w:p>
    <w:p w14:paraId="200DC517" w14:textId="77777777" w:rsidR="00515445" w:rsidRPr="00515445" w:rsidRDefault="00515445" w:rsidP="00515445">
      <w:pPr>
        <w:rPr>
          <w:lang w:val="vi-VN"/>
        </w:rPr>
      </w:pPr>
      <w:r w:rsidRPr="00515445">
        <w:rPr>
          <w:lang w:val="vi-VN"/>
        </w:rPr>
        <w:t>}</w:t>
      </w:r>
    </w:p>
    <w:p w14:paraId="4B4EC3DE" w14:textId="77777777" w:rsidR="00515445" w:rsidRPr="00515445" w:rsidRDefault="00515445" w:rsidP="00515445">
      <w:pPr>
        <w:rPr>
          <w:lang w:val="vi-VN"/>
        </w:rPr>
      </w:pPr>
      <w:r w:rsidRPr="00515445">
        <w:rPr>
          <w:lang w:val="vi-VN"/>
        </w:rPr>
        <w:t>-----------------------------</w:t>
      </w:r>
    </w:p>
    <w:p w14:paraId="27BD048D" w14:textId="77777777" w:rsidR="00515445" w:rsidRPr="00515445" w:rsidRDefault="00515445" w:rsidP="00515445">
      <w:pPr>
        <w:rPr>
          <w:lang w:val="vi-VN"/>
        </w:rPr>
      </w:pPr>
      <w:r w:rsidRPr="00515445">
        <w:rPr>
          <w:lang w:val="vi-VN"/>
        </w:rPr>
        <w:t xml:space="preserve">keyword: Interrogative 'xin lỗi' </w:t>
      </w:r>
    </w:p>
    <w:p w14:paraId="19645417" w14:textId="77777777" w:rsidR="00515445" w:rsidRPr="00515445" w:rsidRDefault="00515445" w:rsidP="00515445">
      <w:pPr>
        <w:rPr>
          <w:lang w:val="vi-VN"/>
        </w:rPr>
      </w:pPr>
      <w:r w:rsidRPr="00515445">
        <w:rPr>
          <w:lang w:val="vi-VN"/>
        </w:rPr>
        <w:t xml:space="preserve">PROMPT: Generate grammar explanation for following Vietnamese grammar point: Interrogative 'xin lỗi' </w:t>
      </w:r>
    </w:p>
    <w:p w14:paraId="38FAB90B" w14:textId="77777777" w:rsidR="00515445" w:rsidRPr="00515445" w:rsidRDefault="00515445" w:rsidP="00515445">
      <w:pPr>
        <w:rPr>
          <w:lang w:val="vi-VN"/>
        </w:rPr>
      </w:pPr>
      <w:r w:rsidRPr="00515445">
        <w:rPr>
          <w:lang w:val="vi-VN"/>
        </w:rPr>
        <w:lastRenderedPageBreak/>
        <w:t xml:space="preserve">RESPONSE: {     </w:t>
      </w:r>
    </w:p>
    <w:p w14:paraId="0599A7CD" w14:textId="77777777" w:rsidR="00515445" w:rsidRPr="00515445" w:rsidRDefault="00515445" w:rsidP="00515445">
      <w:pPr>
        <w:rPr>
          <w:lang w:val="vi-VN"/>
        </w:rPr>
      </w:pPr>
      <w:r w:rsidRPr="00515445">
        <w:rPr>
          <w:lang w:val="vi-VN"/>
        </w:rPr>
        <w:t xml:space="preserve">  "title": "Interrogative 'xin lỗi'",     </w:t>
      </w:r>
    </w:p>
    <w:p w14:paraId="72C71DEA" w14:textId="77777777" w:rsidR="00515445" w:rsidRPr="00515445" w:rsidRDefault="00515445" w:rsidP="00515445">
      <w:pPr>
        <w:rPr>
          <w:lang w:val="vi-VN"/>
        </w:rPr>
      </w:pPr>
      <w:r w:rsidRPr="00515445">
        <w:rPr>
          <w:lang w:val="vi-VN"/>
        </w:rPr>
        <w:t xml:space="preserve">  "short_explanation": "Used to express apology or say 'sorry'.",     </w:t>
      </w:r>
    </w:p>
    <w:p w14:paraId="5BD38DEC" w14:textId="77777777" w:rsidR="00515445" w:rsidRPr="00515445" w:rsidRDefault="00515445" w:rsidP="00515445">
      <w:pPr>
        <w:rPr>
          <w:lang w:val="vi-VN"/>
        </w:rPr>
      </w:pPr>
      <w:r w:rsidRPr="00515445">
        <w:rPr>
          <w:lang w:val="vi-VN"/>
        </w:rPr>
        <w:t xml:space="preserve">  "long_explanation": "The Vietnamese phrase 'xin lỗi' is used when someone wants to apologize or convey their regret. It translates to 'I'm sorry' in English. In Vietnamese it's important to show politeness and respect, 'xin lỗi' is commonly used in situations where a mistake has been made or to show consideration for others.",     </w:t>
      </w:r>
    </w:p>
    <w:p w14:paraId="5DF87092" w14:textId="77777777" w:rsidR="00515445" w:rsidRPr="00515445" w:rsidRDefault="00515445" w:rsidP="00515445">
      <w:pPr>
        <w:rPr>
          <w:lang w:val="vi-VN"/>
        </w:rPr>
      </w:pPr>
      <w:r w:rsidRPr="00515445">
        <w:rPr>
          <w:lang w:val="vi-VN"/>
        </w:rPr>
        <w:t xml:space="preserve">  "formation": "example of grammar formation for given grammar point",</w:t>
      </w:r>
    </w:p>
    <w:p w14:paraId="1F038914" w14:textId="77777777" w:rsidR="00515445" w:rsidRPr="00515445" w:rsidRDefault="00515445" w:rsidP="00515445">
      <w:pPr>
        <w:rPr>
          <w:lang w:val="vi-VN"/>
        </w:rPr>
      </w:pPr>
      <w:r w:rsidRPr="00515445">
        <w:rPr>
          <w:lang w:val="vi-VN"/>
        </w:rPr>
        <w:t xml:space="preserve">  "examples": [       </w:t>
      </w:r>
    </w:p>
    <w:p w14:paraId="65AE774A" w14:textId="77777777" w:rsidR="00515445" w:rsidRPr="00515445" w:rsidRDefault="00515445" w:rsidP="00515445">
      <w:pPr>
        <w:rPr>
          <w:lang w:val="vi-VN"/>
        </w:rPr>
      </w:pPr>
      <w:r w:rsidRPr="00515445">
        <w:rPr>
          <w:lang w:val="vi-VN"/>
        </w:rPr>
        <w:t xml:space="preserve">    {         </w:t>
      </w:r>
    </w:p>
    <w:p w14:paraId="71234678" w14:textId="6DD13475" w:rsidR="00515445" w:rsidRPr="00515445" w:rsidRDefault="00515445" w:rsidP="00515445">
      <w:pPr>
        <w:rPr>
          <w:lang w:val="vi-VN"/>
        </w:rPr>
      </w:pPr>
      <w:r w:rsidRPr="00515445">
        <w:rPr>
          <w:lang w:val="vi-VN"/>
        </w:rPr>
        <w:t xml:space="preserve">      "vn": "Xin lỗi, tôi đã </w:t>
      </w:r>
      <w:del w:id="1394" w:author="Canh Duc Nguyen" w:date="2023-10-14T18:14:00Z">
        <w:r w:rsidRPr="00515445" w:rsidDel="00F74F27">
          <w:rPr>
            <w:lang w:val="vi-VN"/>
          </w:rPr>
          <w:delText>trễ cuộc</w:delText>
        </w:r>
      </w:del>
      <w:ins w:id="1395" w:author="Canh Duc Nguyen" w:date="2023-10-14T18:14:00Z">
        <w:r w:rsidR="00F74F27">
          <w:rPr>
            <w:lang w:val="vi-VN"/>
          </w:rPr>
          <w:t>đến</w:t>
        </w:r>
      </w:ins>
      <w:r w:rsidRPr="00515445">
        <w:rPr>
          <w:lang w:val="vi-VN"/>
        </w:rPr>
        <w:t xml:space="preserve"> họp</w:t>
      </w:r>
      <w:ins w:id="1396" w:author="Canh Duc Nguyen" w:date="2023-10-14T18:14:00Z">
        <w:r w:rsidR="00F74F27">
          <w:rPr>
            <w:lang w:val="vi-VN"/>
          </w:rPr>
          <w:t xml:space="preserve"> trễ</w:t>
        </w:r>
      </w:ins>
      <w:r w:rsidRPr="00515445">
        <w:rPr>
          <w:lang w:val="vi-VN"/>
        </w:rPr>
        <w:t xml:space="preserve">.",         </w:t>
      </w:r>
    </w:p>
    <w:p w14:paraId="71535BB5" w14:textId="77777777" w:rsidR="00515445" w:rsidRPr="00515445" w:rsidRDefault="00515445" w:rsidP="00515445">
      <w:pPr>
        <w:rPr>
          <w:lang w:val="vi-VN"/>
        </w:rPr>
      </w:pPr>
      <w:r w:rsidRPr="00515445">
        <w:rPr>
          <w:lang w:val="vi-VN"/>
        </w:rPr>
        <w:t xml:space="preserve">      "en": "I'm sorry, I was late for the meeting.",       </w:t>
      </w:r>
    </w:p>
    <w:p w14:paraId="25F2212C" w14:textId="77777777" w:rsidR="00515445" w:rsidRPr="00515445" w:rsidRDefault="00515445" w:rsidP="00515445">
      <w:pPr>
        <w:rPr>
          <w:lang w:val="vi-VN"/>
        </w:rPr>
      </w:pPr>
      <w:r w:rsidRPr="00515445">
        <w:rPr>
          <w:lang w:val="vi-VN"/>
        </w:rPr>
        <w:t xml:space="preserve">    },</w:t>
      </w:r>
    </w:p>
    <w:p w14:paraId="54EF568C" w14:textId="77777777" w:rsidR="00515445" w:rsidRPr="00515445" w:rsidRDefault="00515445" w:rsidP="00515445">
      <w:pPr>
        <w:rPr>
          <w:lang w:val="vi-VN"/>
        </w:rPr>
      </w:pPr>
      <w:r w:rsidRPr="00515445">
        <w:rPr>
          <w:lang w:val="vi-VN"/>
        </w:rPr>
        <w:t xml:space="preserve">    {         </w:t>
      </w:r>
    </w:p>
    <w:p w14:paraId="7CD81039" w14:textId="77777777" w:rsidR="00515445" w:rsidRPr="00515445" w:rsidRDefault="00515445" w:rsidP="00515445">
      <w:pPr>
        <w:rPr>
          <w:lang w:val="vi-VN"/>
        </w:rPr>
      </w:pPr>
      <w:r w:rsidRPr="00515445">
        <w:rPr>
          <w:lang w:val="vi-VN"/>
        </w:rPr>
        <w:t xml:space="preserve">      "vn": "Xin lỗi vì tôi không thể đi dự tiệc của bạn.",         </w:t>
      </w:r>
    </w:p>
    <w:p w14:paraId="07F352F8" w14:textId="77777777" w:rsidR="00515445" w:rsidRPr="00515445" w:rsidRDefault="00515445" w:rsidP="00515445">
      <w:pPr>
        <w:rPr>
          <w:lang w:val="vi-VN"/>
        </w:rPr>
      </w:pPr>
      <w:r w:rsidRPr="00515445">
        <w:rPr>
          <w:lang w:val="vi-VN"/>
        </w:rPr>
        <w:t xml:space="preserve">      "en": "I'm sorry, but I can't attend your party.",       </w:t>
      </w:r>
    </w:p>
    <w:p w14:paraId="1CC2BC1A" w14:textId="77777777" w:rsidR="00515445" w:rsidRPr="00515445" w:rsidRDefault="00515445" w:rsidP="00515445">
      <w:pPr>
        <w:rPr>
          <w:lang w:val="vi-VN"/>
        </w:rPr>
      </w:pPr>
      <w:r w:rsidRPr="00515445">
        <w:rPr>
          <w:lang w:val="vi-VN"/>
        </w:rPr>
        <w:t xml:space="preserve">    },       </w:t>
      </w:r>
    </w:p>
    <w:p w14:paraId="75B6FA46" w14:textId="77777777" w:rsidR="00515445" w:rsidRPr="00515445" w:rsidRDefault="00515445" w:rsidP="00515445">
      <w:pPr>
        <w:rPr>
          <w:lang w:val="vi-VN"/>
        </w:rPr>
      </w:pPr>
      <w:r w:rsidRPr="00515445">
        <w:rPr>
          <w:lang w:val="vi-VN"/>
        </w:rPr>
        <w:t xml:space="preserve">    {         </w:t>
      </w:r>
    </w:p>
    <w:p w14:paraId="07AC3E8D" w14:textId="28D43357" w:rsidR="00515445" w:rsidRPr="00515445" w:rsidRDefault="00515445" w:rsidP="00515445">
      <w:pPr>
        <w:rPr>
          <w:lang w:val="vi-VN"/>
        </w:rPr>
      </w:pPr>
      <w:r w:rsidRPr="00515445">
        <w:rPr>
          <w:lang w:val="vi-VN"/>
        </w:rPr>
        <w:t xml:space="preserve">      "vn": "Xin lỗi, tôi </w:t>
      </w:r>
      <w:ins w:id="1397" w:author="Canh Duc Nguyen" w:date="2023-10-14T18:14:00Z">
        <w:r w:rsidR="00F74F27">
          <w:rPr>
            <w:lang w:val="vi-VN"/>
          </w:rPr>
          <w:t xml:space="preserve">đã làm </w:t>
        </w:r>
      </w:ins>
      <w:del w:id="1398" w:author="Canh Duc Nguyen" w:date="2023-10-14T18:14:00Z">
        <w:r w:rsidRPr="00515445" w:rsidDel="00F74F27">
          <w:rPr>
            <w:lang w:val="vi-VN"/>
          </w:rPr>
          <w:delText xml:space="preserve">Đã Đánh </w:delText>
        </w:r>
      </w:del>
      <w:r w:rsidRPr="00515445">
        <w:rPr>
          <w:lang w:val="vi-VN"/>
        </w:rPr>
        <w:t xml:space="preserve">rơi ly của bạn.",         </w:t>
      </w:r>
    </w:p>
    <w:p w14:paraId="75E86915" w14:textId="77777777" w:rsidR="00515445" w:rsidRPr="00515445" w:rsidRDefault="00515445" w:rsidP="00515445">
      <w:pPr>
        <w:rPr>
          <w:lang w:val="vi-VN"/>
        </w:rPr>
      </w:pPr>
      <w:r w:rsidRPr="00515445">
        <w:rPr>
          <w:lang w:val="vi-VN"/>
        </w:rPr>
        <w:t xml:space="preserve">      "en": "I'm sorry, I dropped your glass.",       </w:t>
      </w:r>
    </w:p>
    <w:p w14:paraId="70143DDE" w14:textId="77777777" w:rsidR="00515445" w:rsidRPr="00515445" w:rsidRDefault="00515445" w:rsidP="00515445">
      <w:pPr>
        <w:rPr>
          <w:lang w:val="vi-VN"/>
        </w:rPr>
      </w:pPr>
      <w:r w:rsidRPr="00515445">
        <w:rPr>
          <w:lang w:val="vi-VN"/>
        </w:rPr>
        <w:t xml:space="preserve">    },       </w:t>
      </w:r>
    </w:p>
    <w:p w14:paraId="5396556C" w14:textId="77777777" w:rsidR="00515445" w:rsidRPr="00515445" w:rsidRDefault="00515445" w:rsidP="00515445">
      <w:pPr>
        <w:rPr>
          <w:lang w:val="vi-VN"/>
        </w:rPr>
      </w:pPr>
      <w:r w:rsidRPr="00515445">
        <w:rPr>
          <w:lang w:val="vi-VN"/>
        </w:rPr>
        <w:t xml:space="preserve">    {         </w:t>
      </w:r>
    </w:p>
    <w:p w14:paraId="4958001A" w14:textId="77777777" w:rsidR="00515445" w:rsidRPr="00515445" w:rsidRDefault="00515445" w:rsidP="00515445">
      <w:pPr>
        <w:rPr>
          <w:lang w:val="vi-VN"/>
        </w:rPr>
      </w:pPr>
      <w:r w:rsidRPr="00515445">
        <w:rPr>
          <w:lang w:val="vi-VN"/>
        </w:rPr>
        <w:t xml:space="preserve">      "vn": "Xin lỗi, tôi không biết bạn đang ngủ.",         </w:t>
      </w:r>
    </w:p>
    <w:p w14:paraId="5008C68D" w14:textId="77777777" w:rsidR="00515445" w:rsidRPr="00515445" w:rsidRDefault="00515445" w:rsidP="00515445">
      <w:pPr>
        <w:rPr>
          <w:lang w:val="vi-VN"/>
        </w:rPr>
      </w:pPr>
      <w:r w:rsidRPr="00515445">
        <w:rPr>
          <w:lang w:val="vi-VN"/>
        </w:rPr>
        <w:t xml:space="preserve">      "en": "I'm sorry, I didn't realize you were sleeping.",       </w:t>
      </w:r>
    </w:p>
    <w:p w14:paraId="7BB5F8A5" w14:textId="77777777" w:rsidR="00515445" w:rsidRPr="00515445" w:rsidRDefault="00515445" w:rsidP="00515445">
      <w:pPr>
        <w:rPr>
          <w:lang w:val="vi-VN"/>
        </w:rPr>
      </w:pPr>
      <w:r w:rsidRPr="00515445">
        <w:rPr>
          <w:lang w:val="vi-VN"/>
        </w:rPr>
        <w:t xml:space="preserve">    }     </w:t>
      </w:r>
    </w:p>
    <w:p w14:paraId="0F10C196" w14:textId="77777777" w:rsidR="00515445" w:rsidRPr="00515445" w:rsidRDefault="00515445" w:rsidP="00515445">
      <w:pPr>
        <w:rPr>
          <w:lang w:val="vi-VN"/>
        </w:rPr>
      </w:pPr>
      <w:r w:rsidRPr="00515445">
        <w:rPr>
          <w:lang w:val="vi-VN"/>
        </w:rPr>
        <w:t xml:space="preserve">  ]   </w:t>
      </w:r>
    </w:p>
    <w:p w14:paraId="10DF63B3" w14:textId="77777777" w:rsidR="00515445" w:rsidRPr="00515445" w:rsidRDefault="00515445" w:rsidP="00515445">
      <w:pPr>
        <w:rPr>
          <w:lang w:val="vi-VN"/>
        </w:rPr>
      </w:pPr>
      <w:r w:rsidRPr="00515445">
        <w:rPr>
          <w:lang w:val="vi-VN"/>
        </w:rPr>
        <w:t>}</w:t>
      </w:r>
    </w:p>
    <w:p w14:paraId="65007316" w14:textId="77777777" w:rsidR="00515445" w:rsidRPr="00515445" w:rsidRDefault="00515445" w:rsidP="00515445">
      <w:pPr>
        <w:rPr>
          <w:lang w:val="vi-VN"/>
        </w:rPr>
      </w:pPr>
      <w:r w:rsidRPr="00515445">
        <w:rPr>
          <w:lang w:val="vi-VN"/>
        </w:rPr>
        <w:t>-----------------------------</w:t>
      </w:r>
    </w:p>
    <w:p w14:paraId="5D4C0183" w14:textId="77777777" w:rsidR="00515445" w:rsidRPr="00515445" w:rsidRDefault="00515445" w:rsidP="00515445">
      <w:pPr>
        <w:rPr>
          <w:lang w:val="vi-VN"/>
        </w:rPr>
      </w:pPr>
      <w:r w:rsidRPr="00515445">
        <w:rPr>
          <w:lang w:val="vi-VN"/>
        </w:rPr>
        <w:t xml:space="preserve">keyword: 'không có gì' as reply </w:t>
      </w:r>
    </w:p>
    <w:p w14:paraId="47E2D55B" w14:textId="77777777" w:rsidR="00515445" w:rsidRPr="00515445" w:rsidRDefault="00515445" w:rsidP="00515445">
      <w:pPr>
        <w:rPr>
          <w:lang w:val="vi-VN"/>
        </w:rPr>
      </w:pPr>
      <w:r w:rsidRPr="00515445">
        <w:rPr>
          <w:lang w:val="vi-VN"/>
        </w:rPr>
        <w:t xml:space="preserve">PROMPT: Generate grammar explanation for following Vietnamese grammar point: 'không có gì' as reply </w:t>
      </w:r>
    </w:p>
    <w:p w14:paraId="641FEAEF" w14:textId="77777777" w:rsidR="00515445" w:rsidRPr="00515445" w:rsidRDefault="00515445" w:rsidP="00515445">
      <w:pPr>
        <w:rPr>
          <w:lang w:val="vi-VN"/>
        </w:rPr>
      </w:pPr>
      <w:r w:rsidRPr="00515445">
        <w:rPr>
          <w:lang w:val="vi-VN"/>
        </w:rPr>
        <w:t xml:space="preserve">RESPONSE: { </w:t>
      </w:r>
    </w:p>
    <w:p w14:paraId="3784BBBA" w14:textId="77777777" w:rsidR="00515445" w:rsidRPr="00515445" w:rsidRDefault="00515445" w:rsidP="00515445">
      <w:pPr>
        <w:rPr>
          <w:lang w:val="vi-VN"/>
        </w:rPr>
      </w:pPr>
      <w:r w:rsidRPr="00515445">
        <w:rPr>
          <w:lang w:val="vi-VN"/>
        </w:rPr>
        <w:t xml:space="preserve">  "title": "Expression 'không có gì'", </w:t>
      </w:r>
    </w:p>
    <w:p w14:paraId="7A228D6F" w14:textId="77777777" w:rsidR="00515445" w:rsidRPr="00515445" w:rsidRDefault="00515445" w:rsidP="00515445">
      <w:pPr>
        <w:rPr>
          <w:lang w:val="vi-VN"/>
        </w:rPr>
      </w:pPr>
      <w:r w:rsidRPr="00515445">
        <w:rPr>
          <w:lang w:val="vi-VN"/>
        </w:rPr>
        <w:t xml:space="preserve">  "short_explanation": "Used to express 'nothing' or 'it’s nothing' in English.", </w:t>
      </w:r>
    </w:p>
    <w:p w14:paraId="1A98C460" w14:textId="77777777" w:rsidR="00515445" w:rsidRPr="00515445" w:rsidRDefault="00515445" w:rsidP="00515445">
      <w:pPr>
        <w:rPr>
          <w:lang w:val="vi-VN"/>
        </w:rPr>
      </w:pPr>
      <w:r w:rsidRPr="00515445">
        <w:rPr>
          <w:lang w:val="vi-VN"/>
        </w:rPr>
        <w:t xml:space="preserve">  "long_explanation": "The Vietnamese expression 'không có gì' translates to 'nothing' or 'it's nothing'. It could also be used in formal contexts that translates to 'you're welcome' when someone thanks you. It is used to downplay incidents or contributions or to say there is nothing in a certain place.", </w:t>
      </w:r>
    </w:p>
    <w:p w14:paraId="71B263AC" w14:textId="77777777" w:rsidR="00515445" w:rsidRPr="00515445" w:rsidRDefault="00515445" w:rsidP="00515445">
      <w:pPr>
        <w:rPr>
          <w:lang w:val="vi-VN"/>
        </w:rPr>
      </w:pPr>
      <w:r w:rsidRPr="00515445">
        <w:rPr>
          <w:lang w:val="vi-VN"/>
        </w:rPr>
        <w:t xml:space="preserve">  "formation": "example of grammar formation for given grammar point", </w:t>
      </w:r>
    </w:p>
    <w:p w14:paraId="63A6C4A7" w14:textId="77777777" w:rsidR="00515445" w:rsidRPr="00515445" w:rsidRDefault="00515445" w:rsidP="00515445">
      <w:pPr>
        <w:rPr>
          <w:lang w:val="vi-VN"/>
        </w:rPr>
      </w:pPr>
      <w:r w:rsidRPr="00515445">
        <w:rPr>
          <w:lang w:val="vi-VN"/>
        </w:rPr>
        <w:t xml:space="preserve">  "examples": [ </w:t>
      </w:r>
    </w:p>
    <w:p w14:paraId="0FD32E96" w14:textId="77777777" w:rsidR="00515445" w:rsidRPr="00515445" w:rsidRDefault="00515445" w:rsidP="00515445">
      <w:pPr>
        <w:rPr>
          <w:lang w:val="vi-VN"/>
        </w:rPr>
      </w:pPr>
      <w:r w:rsidRPr="00515445">
        <w:rPr>
          <w:lang w:val="vi-VN"/>
        </w:rPr>
        <w:t xml:space="preserve">    { </w:t>
      </w:r>
    </w:p>
    <w:p w14:paraId="33AEE3E5" w14:textId="61ED62E0" w:rsidR="00515445" w:rsidRPr="00515445" w:rsidRDefault="00515445" w:rsidP="00515445">
      <w:pPr>
        <w:rPr>
          <w:lang w:val="vi-VN"/>
        </w:rPr>
      </w:pPr>
      <w:r w:rsidRPr="00515445">
        <w:rPr>
          <w:lang w:val="vi-VN"/>
        </w:rPr>
        <w:t xml:space="preserve">      "vn": "Có gì trong túi của bạn</w:t>
      </w:r>
      <w:ins w:id="1399" w:author="Canh Duc Nguyen" w:date="2023-10-14T18:15:00Z">
        <w:r w:rsidR="00F74F27">
          <w:rPr>
            <w:lang w:val="vi-VN"/>
          </w:rPr>
          <w:t xml:space="preserve"> vậy</w:t>
        </w:r>
      </w:ins>
      <w:r w:rsidRPr="00515445">
        <w:rPr>
          <w:lang w:val="vi-VN"/>
        </w:rPr>
        <w:t xml:space="preserve">? Trong túi của tôi không có gì.", </w:t>
      </w:r>
    </w:p>
    <w:p w14:paraId="576992E5" w14:textId="77777777" w:rsidR="00515445" w:rsidRPr="00515445" w:rsidRDefault="00515445" w:rsidP="00515445">
      <w:pPr>
        <w:rPr>
          <w:lang w:val="vi-VN"/>
        </w:rPr>
      </w:pPr>
      <w:r w:rsidRPr="00515445">
        <w:rPr>
          <w:lang w:val="vi-VN"/>
        </w:rPr>
        <w:t xml:space="preserve">      "en": "What is in your bag? There is nothing in my bag.", </w:t>
      </w:r>
    </w:p>
    <w:p w14:paraId="083538B5" w14:textId="77777777" w:rsidR="00515445" w:rsidRPr="00515445" w:rsidRDefault="00515445" w:rsidP="00515445">
      <w:pPr>
        <w:rPr>
          <w:lang w:val="vi-VN"/>
        </w:rPr>
      </w:pPr>
      <w:r w:rsidRPr="00515445">
        <w:rPr>
          <w:lang w:val="vi-VN"/>
        </w:rPr>
        <w:t xml:space="preserve">    }, </w:t>
      </w:r>
    </w:p>
    <w:p w14:paraId="7CCD1F3D" w14:textId="77777777" w:rsidR="00515445" w:rsidRPr="00515445" w:rsidRDefault="00515445" w:rsidP="00515445">
      <w:pPr>
        <w:rPr>
          <w:lang w:val="vi-VN"/>
        </w:rPr>
      </w:pPr>
      <w:r w:rsidRPr="00515445">
        <w:rPr>
          <w:lang w:val="vi-VN"/>
        </w:rPr>
        <w:lastRenderedPageBreak/>
        <w:t xml:space="preserve">    { </w:t>
      </w:r>
    </w:p>
    <w:p w14:paraId="64345CCC" w14:textId="77777777" w:rsidR="00515445" w:rsidRPr="00515445" w:rsidRDefault="00515445" w:rsidP="00515445">
      <w:pPr>
        <w:rPr>
          <w:lang w:val="vi-VN"/>
        </w:rPr>
      </w:pPr>
      <w:r w:rsidRPr="00515445">
        <w:rPr>
          <w:lang w:val="vi-VN"/>
        </w:rPr>
        <w:t xml:space="preserve">      "vn": "Cảm ơn bạn đã giúp đỡ. Không có gì, rất vui được giúp bạn.", </w:t>
      </w:r>
    </w:p>
    <w:p w14:paraId="47D8DEB1" w14:textId="77777777" w:rsidR="00515445" w:rsidRPr="00515445" w:rsidRDefault="00515445" w:rsidP="00515445">
      <w:pPr>
        <w:rPr>
          <w:lang w:val="vi-VN"/>
        </w:rPr>
      </w:pPr>
      <w:r w:rsidRPr="00515445">
        <w:rPr>
          <w:lang w:val="vi-VN"/>
        </w:rPr>
        <w:t xml:space="preserve">      "en": "Thank you for your help. It's nothing, I'm happy to help.", </w:t>
      </w:r>
    </w:p>
    <w:p w14:paraId="65E40B4F" w14:textId="77777777" w:rsidR="00515445" w:rsidRPr="00515445" w:rsidRDefault="00515445" w:rsidP="00515445">
      <w:pPr>
        <w:rPr>
          <w:lang w:val="vi-VN"/>
        </w:rPr>
      </w:pPr>
      <w:r w:rsidRPr="00515445">
        <w:rPr>
          <w:lang w:val="vi-VN"/>
        </w:rPr>
        <w:t xml:space="preserve">    },</w:t>
      </w:r>
    </w:p>
    <w:p w14:paraId="7892BBD3" w14:textId="77777777" w:rsidR="00515445" w:rsidRPr="00515445" w:rsidRDefault="00515445" w:rsidP="00515445">
      <w:pPr>
        <w:rPr>
          <w:lang w:val="vi-VN"/>
        </w:rPr>
      </w:pPr>
      <w:r w:rsidRPr="00515445">
        <w:rPr>
          <w:lang w:val="vi-VN"/>
        </w:rPr>
        <w:t xml:space="preserve">    { </w:t>
      </w:r>
    </w:p>
    <w:p w14:paraId="303C7D99" w14:textId="59E083AA" w:rsidR="00515445" w:rsidRPr="00515445" w:rsidRDefault="00515445" w:rsidP="00515445">
      <w:pPr>
        <w:rPr>
          <w:lang w:val="vi-VN"/>
        </w:rPr>
      </w:pPr>
      <w:r w:rsidRPr="00515445">
        <w:rPr>
          <w:lang w:val="vi-VN"/>
        </w:rPr>
        <w:t xml:space="preserve">      "vn": "Tôi đã làm sai gì chứ? Không, bạn không </w:t>
      </w:r>
      <w:del w:id="1400" w:author="Canh Duc Nguyen" w:date="2023-10-14T18:16:00Z">
        <w:r w:rsidRPr="00515445" w:rsidDel="00F74F27">
          <w:rPr>
            <w:lang w:val="vi-VN"/>
          </w:rPr>
          <w:delText xml:space="preserve">có </w:delText>
        </w:r>
      </w:del>
      <w:ins w:id="1401" w:author="Canh Duc Nguyen" w:date="2023-10-14T18:16:00Z">
        <w:r w:rsidR="00F74F27">
          <w:rPr>
            <w:lang w:val="vi-VN"/>
          </w:rPr>
          <w:t xml:space="preserve">làm </w:t>
        </w:r>
      </w:ins>
      <w:r w:rsidRPr="00515445">
        <w:rPr>
          <w:lang w:val="vi-VN"/>
        </w:rPr>
        <w:t xml:space="preserve">gì sai cả.", </w:t>
      </w:r>
    </w:p>
    <w:p w14:paraId="1BAB184C" w14:textId="77777777" w:rsidR="00515445" w:rsidRPr="00515445" w:rsidRDefault="00515445" w:rsidP="00515445">
      <w:pPr>
        <w:rPr>
          <w:lang w:val="vi-VN"/>
        </w:rPr>
      </w:pPr>
      <w:r w:rsidRPr="00515445">
        <w:rPr>
          <w:lang w:val="vi-VN"/>
        </w:rPr>
        <w:t xml:space="preserve">      "en": "Did I do something wrong? No, you did nothing wrong.", </w:t>
      </w:r>
    </w:p>
    <w:p w14:paraId="0DCFDA8D" w14:textId="77777777" w:rsidR="00515445" w:rsidRPr="00515445" w:rsidRDefault="00515445" w:rsidP="00515445">
      <w:pPr>
        <w:rPr>
          <w:lang w:val="vi-VN"/>
        </w:rPr>
      </w:pPr>
      <w:r w:rsidRPr="00515445">
        <w:rPr>
          <w:lang w:val="vi-VN"/>
        </w:rPr>
        <w:t xml:space="preserve">    },</w:t>
      </w:r>
    </w:p>
    <w:p w14:paraId="7A001CE0" w14:textId="77777777" w:rsidR="00515445" w:rsidRPr="00515445" w:rsidRDefault="00515445" w:rsidP="00515445">
      <w:pPr>
        <w:rPr>
          <w:lang w:val="vi-VN"/>
        </w:rPr>
      </w:pPr>
      <w:r w:rsidRPr="00515445">
        <w:rPr>
          <w:lang w:val="vi-VN"/>
        </w:rPr>
        <w:t xml:space="preserve">    { </w:t>
      </w:r>
    </w:p>
    <w:p w14:paraId="7160AC6B" w14:textId="74BC3B1F" w:rsidR="00515445" w:rsidRPr="00515445" w:rsidRDefault="00515445" w:rsidP="00515445">
      <w:pPr>
        <w:rPr>
          <w:lang w:val="vi-VN"/>
        </w:rPr>
      </w:pPr>
      <w:r w:rsidRPr="00515445">
        <w:rPr>
          <w:lang w:val="vi-VN"/>
        </w:rPr>
        <w:t xml:space="preserve">      "vn": "</w:t>
      </w:r>
      <w:del w:id="1402" w:author="Canh Duc Nguyen" w:date="2023-10-14T18:16:00Z">
        <w:r w:rsidRPr="00515445" w:rsidDel="00F74F27">
          <w:rPr>
            <w:lang w:val="vi-VN"/>
          </w:rPr>
          <w:delText>Không có chiếc áo nào</w:delText>
        </w:r>
      </w:del>
      <w:ins w:id="1403" w:author="Canh Duc Nguyen" w:date="2023-10-14T18:16:00Z">
        <w:r w:rsidR="00F74F27">
          <w:rPr>
            <w:lang w:val="vi-VN"/>
          </w:rPr>
          <w:t>T</w:t>
        </w:r>
      </w:ins>
      <w:del w:id="1404" w:author="Canh Duc Nguyen" w:date="2023-10-14T18:16:00Z">
        <w:r w:rsidRPr="00515445" w:rsidDel="00F74F27">
          <w:rPr>
            <w:lang w:val="vi-VN"/>
          </w:rPr>
          <w:delText xml:space="preserve"> t</w:delText>
        </w:r>
      </w:del>
      <w:r w:rsidRPr="00515445">
        <w:rPr>
          <w:lang w:val="vi-VN"/>
        </w:rPr>
        <w:t>ôi</w:t>
      </w:r>
      <w:ins w:id="1405" w:author="Canh Duc Nguyen" w:date="2023-10-14T18:16:00Z">
        <w:r w:rsidR="00F74F27">
          <w:rPr>
            <w:lang w:val="vi-VN"/>
          </w:rPr>
          <w:t xml:space="preserve"> không</w:t>
        </w:r>
      </w:ins>
      <w:r w:rsidRPr="00515445">
        <w:rPr>
          <w:lang w:val="vi-VN"/>
        </w:rPr>
        <w:t xml:space="preserve"> thích </w:t>
      </w:r>
      <w:ins w:id="1406" w:author="Canh Duc Nguyen" w:date="2023-10-14T18:16:00Z">
        <w:r w:rsidR="00F74F27">
          <w:rPr>
            <w:lang w:val="vi-VN"/>
          </w:rPr>
          <w:t xml:space="preserve">chiếc áo nào </w:t>
        </w:r>
      </w:ins>
      <w:r w:rsidRPr="00515445">
        <w:rPr>
          <w:lang w:val="vi-VN"/>
        </w:rPr>
        <w:t>ở cửa hàng</w:t>
      </w:r>
      <w:ins w:id="1407" w:author="Canh Duc Nguyen" w:date="2023-10-14T18:16:00Z">
        <w:r w:rsidR="00F74F27">
          <w:rPr>
            <w:lang w:val="vi-VN"/>
          </w:rPr>
          <w:t xml:space="preserve"> này</w:t>
        </w:r>
      </w:ins>
      <w:r w:rsidRPr="00515445">
        <w:rPr>
          <w:lang w:val="vi-VN"/>
        </w:rPr>
        <w:t>. Cửa hàng</w:t>
      </w:r>
      <w:ins w:id="1408" w:author="Canh Duc Nguyen" w:date="2023-10-14T18:16:00Z">
        <w:r w:rsidR="00F74F27">
          <w:rPr>
            <w:lang w:val="vi-VN"/>
          </w:rPr>
          <w:t xml:space="preserve"> này</w:t>
        </w:r>
      </w:ins>
      <w:r w:rsidRPr="00515445">
        <w:rPr>
          <w:lang w:val="vi-VN"/>
        </w:rPr>
        <w:t xml:space="preserve"> không có gì để tôi mua.", </w:t>
      </w:r>
    </w:p>
    <w:p w14:paraId="24C3660E" w14:textId="77777777" w:rsidR="00515445" w:rsidRPr="00515445" w:rsidRDefault="00515445" w:rsidP="00515445">
      <w:pPr>
        <w:rPr>
          <w:lang w:val="vi-VN"/>
        </w:rPr>
      </w:pPr>
      <w:r w:rsidRPr="00515445">
        <w:rPr>
          <w:lang w:val="vi-VN"/>
        </w:rPr>
        <w:t xml:space="preserve">      "en": "There is no shirt I like in the store. There is nothing for me to buy at the store.", </w:t>
      </w:r>
    </w:p>
    <w:p w14:paraId="772EF130" w14:textId="77777777" w:rsidR="00515445" w:rsidRPr="00515445" w:rsidRDefault="00515445" w:rsidP="00515445">
      <w:pPr>
        <w:rPr>
          <w:lang w:val="vi-VN"/>
        </w:rPr>
      </w:pPr>
      <w:r w:rsidRPr="00515445">
        <w:rPr>
          <w:lang w:val="vi-VN"/>
        </w:rPr>
        <w:t xml:space="preserve">    }</w:t>
      </w:r>
    </w:p>
    <w:p w14:paraId="5EE7B0ED" w14:textId="77777777" w:rsidR="00515445" w:rsidRPr="00515445" w:rsidRDefault="00515445" w:rsidP="00515445">
      <w:pPr>
        <w:rPr>
          <w:lang w:val="vi-VN"/>
        </w:rPr>
      </w:pPr>
      <w:r w:rsidRPr="00515445">
        <w:rPr>
          <w:lang w:val="vi-VN"/>
        </w:rPr>
        <w:t xml:space="preserve">  ] </w:t>
      </w:r>
    </w:p>
    <w:p w14:paraId="797B62EA" w14:textId="77777777" w:rsidR="00515445" w:rsidRPr="00515445" w:rsidRDefault="00515445" w:rsidP="00515445">
      <w:pPr>
        <w:rPr>
          <w:lang w:val="vi-VN"/>
        </w:rPr>
      </w:pPr>
      <w:r w:rsidRPr="00515445">
        <w:rPr>
          <w:lang w:val="vi-VN"/>
        </w:rPr>
        <w:t>}</w:t>
      </w:r>
    </w:p>
    <w:p w14:paraId="0D8E9DA7" w14:textId="77777777" w:rsidR="00515445" w:rsidRPr="00515445" w:rsidRDefault="00515445" w:rsidP="00515445">
      <w:pPr>
        <w:rPr>
          <w:lang w:val="vi-VN"/>
        </w:rPr>
      </w:pPr>
      <w:r w:rsidRPr="00515445">
        <w:rPr>
          <w:lang w:val="vi-VN"/>
        </w:rPr>
        <w:t>-----------------------------</w:t>
      </w:r>
    </w:p>
    <w:p w14:paraId="3342BFB3" w14:textId="77777777" w:rsidR="00515445" w:rsidRPr="00515445" w:rsidRDefault="00515445" w:rsidP="00515445">
      <w:pPr>
        <w:rPr>
          <w:lang w:val="vi-VN"/>
        </w:rPr>
      </w:pPr>
      <w:r w:rsidRPr="00515445">
        <w:rPr>
          <w:lang w:val="vi-VN"/>
        </w:rPr>
        <w:t xml:space="preserve">keyword: 'Không dám' as reply </w:t>
      </w:r>
    </w:p>
    <w:p w14:paraId="22C0FA10" w14:textId="77777777" w:rsidR="00515445" w:rsidRPr="00515445" w:rsidRDefault="00515445" w:rsidP="00515445">
      <w:pPr>
        <w:rPr>
          <w:lang w:val="vi-VN"/>
        </w:rPr>
      </w:pPr>
      <w:r w:rsidRPr="00515445">
        <w:rPr>
          <w:lang w:val="vi-VN"/>
        </w:rPr>
        <w:t xml:space="preserve">PROMPT: Generate grammar explanation for following Vietnamese grammar point: 'Không dám' as reply </w:t>
      </w:r>
    </w:p>
    <w:p w14:paraId="60460EF4" w14:textId="77777777" w:rsidR="00515445" w:rsidRPr="00515445" w:rsidRDefault="00515445" w:rsidP="00515445">
      <w:pPr>
        <w:rPr>
          <w:lang w:val="vi-VN"/>
        </w:rPr>
      </w:pPr>
      <w:r w:rsidRPr="00515445">
        <w:rPr>
          <w:lang w:val="vi-VN"/>
        </w:rPr>
        <w:t xml:space="preserve">RESPONSE: { </w:t>
      </w:r>
    </w:p>
    <w:p w14:paraId="7AB889FE" w14:textId="77777777" w:rsidR="00515445" w:rsidRPr="00515445" w:rsidRDefault="00515445" w:rsidP="00515445">
      <w:pPr>
        <w:rPr>
          <w:lang w:val="vi-VN"/>
        </w:rPr>
      </w:pPr>
      <w:r w:rsidRPr="00515445">
        <w:rPr>
          <w:lang w:val="vi-VN"/>
        </w:rPr>
        <w:t xml:space="preserve">  "title": "The phrase 'Không dám'", </w:t>
      </w:r>
    </w:p>
    <w:p w14:paraId="1492CFEF" w14:textId="77777777" w:rsidR="00515445" w:rsidRPr="00515445" w:rsidRDefault="00515445" w:rsidP="00515445">
      <w:pPr>
        <w:rPr>
          <w:lang w:val="vi-VN"/>
        </w:rPr>
      </w:pPr>
      <w:r w:rsidRPr="00515445">
        <w:rPr>
          <w:lang w:val="vi-VN"/>
        </w:rPr>
        <w:t xml:space="preserve">  "short_explanation": "It's a modest way of responding to a compliment or a form of extreme politeness.", </w:t>
      </w:r>
    </w:p>
    <w:p w14:paraId="5F3FC4A3" w14:textId="77777777" w:rsidR="00515445" w:rsidRPr="00515445" w:rsidRDefault="00515445" w:rsidP="00515445">
      <w:pPr>
        <w:rPr>
          <w:lang w:val="vi-VN"/>
        </w:rPr>
      </w:pPr>
      <w:r w:rsidRPr="00515445">
        <w:rPr>
          <w:lang w:val="vi-VN"/>
        </w:rPr>
        <w:t xml:space="preserve">  "long_explanation": "The Vietnamese phrase 'không dám' is generally used as a humble response to a compliment or praise. It's often translated to English as 'I dare not' or 'I don't dare.' It's an example of Vietnamese politeness and modesty in language.", </w:t>
      </w:r>
    </w:p>
    <w:p w14:paraId="2C677FA0" w14:textId="77777777" w:rsidR="00515445" w:rsidRPr="00515445" w:rsidRDefault="00515445" w:rsidP="00515445">
      <w:pPr>
        <w:rPr>
          <w:lang w:val="vi-VN"/>
        </w:rPr>
      </w:pPr>
      <w:r w:rsidRPr="00515445">
        <w:rPr>
          <w:lang w:val="vi-VN"/>
        </w:rPr>
        <w:t xml:space="preserve">  "formation": "The phrase 'không dám' does not need to follow or precede any specific word or phrase. It can stand alone as a response.", </w:t>
      </w:r>
    </w:p>
    <w:p w14:paraId="1997F1DF" w14:textId="77777777" w:rsidR="00515445" w:rsidRPr="00515445" w:rsidRDefault="00515445" w:rsidP="00515445">
      <w:pPr>
        <w:rPr>
          <w:lang w:val="vi-VN"/>
        </w:rPr>
      </w:pPr>
      <w:r w:rsidRPr="00515445">
        <w:rPr>
          <w:lang w:val="vi-VN"/>
        </w:rPr>
        <w:t xml:space="preserve">  "examples": [ </w:t>
      </w:r>
    </w:p>
    <w:p w14:paraId="7526BC32" w14:textId="77777777" w:rsidR="00515445" w:rsidRPr="00515445" w:rsidRDefault="00515445" w:rsidP="00515445">
      <w:pPr>
        <w:rPr>
          <w:lang w:val="vi-VN"/>
        </w:rPr>
      </w:pPr>
      <w:r w:rsidRPr="00515445">
        <w:rPr>
          <w:lang w:val="vi-VN"/>
        </w:rPr>
        <w:t xml:space="preserve">    { </w:t>
      </w:r>
    </w:p>
    <w:p w14:paraId="6A0EAF3D" w14:textId="31563198" w:rsidR="00515445" w:rsidRPr="00515445" w:rsidRDefault="00515445" w:rsidP="00515445">
      <w:pPr>
        <w:rPr>
          <w:lang w:val="vi-VN"/>
        </w:rPr>
      </w:pPr>
      <w:r w:rsidRPr="00515445">
        <w:rPr>
          <w:lang w:val="vi-VN"/>
        </w:rPr>
        <w:t xml:space="preserve">      "vn": "Bạn thực sự </w:t>
      </w:r>
      <w:ins w:id="1409" w:author="Canh Duc Nguyen" w:date="2023-10-14T18:17:00Z">
        <w:r w:rsidR="00F74F27">
          <w:rPr>
            <w:lang w:val="vi-VN"/>
          </w:rPr>
          <w:t xml:space="preserve">rất </w:t>
        </w:r>
      </w:ins>
      <w:r w:rsidRPr="00515445">
        <w:rPr>
          <w:lang w:val="vi-VN"/>
        </w:rPr>
        <w:t xml:space="preserve">giỏi trong việc giải quyết những vấn đề </w:t>
      </w:r>
      <w:del w:id="1410" w:author="Canh Duc Nguyen" w:date="2023-10-14T18:17:00Z">
        <w:r w:rsidRPr="00515445" w:rsidDel="00F74F27">
          <w:rPr>
            <w:lang w:val="vi-VN"/>
          </w:rPr>
          <w:delText>to tát</w:delText>
        </w:r>
      </w:del>
      <w:ins w:id="1411" w:author="Canh Duc Nguyen" w:date="2023-10-14T18:17:00Z">
        <w:r w:rsidR="00F74F27">
          <w:rPr>
            <w:lang w:val="vi-VN"/>
          </w:rPr>
          <w:t>lớn</w:t>
        </w:r>
      </w:ins>
      <w:r w:rsidRPr="00515445">
        <w:rPr>
          <w:lang w:val="vi-VN"/>
        </w:rPr>
        <w:t>. (</w:t>
      </w:r>
      <w:del w:id="1412" w:author="Canh Duc Nguyen" w:date="2023-10-14T18:18:00Z">
        <w:r w:rsidRPr="00515445" w:rsidDel="00F74F27">
          <w:rPr>
            <w:lang w:val="vi-VN"/>
          </w:rPr>
          <w:delText>Respons</w:delText>
        </w:r>
      </w:del>
      <w:ins w:id="1413" w:author="Canh Duc Nguyen" w:date="2023-10-14T18:18:00Z">
        <w:r w:rsidR="00F74F27">
          <w:rPr>
            <w:lang w:val="vi-VN"/>
          </w:rPr>
          <w:t>Trả lời</w:t>
        </w:r>
      </w:ins>
      <w:del w:id="1414" w:author="Canh Duc Nguyen" w:date="2023-10-14T18:18:00Z">
        <w:r w:rsidRPr="00515445" w:rsidDel="00F74F27">
          <w:rPr>
            <w:lang w:val="vi-VN"/>
          </w:rPr>
          <w:delText>e</w:delText>
        </w:r>
      </w:del>
      <w:r w:rsidRPr="00515445">
        <w:rPr>
          <w:lang w:val="vi-VN"/>
        </w:rPr>
        <w:t xml:space="preserve">: Không dám!)", </w:t>
      </w:r>
    </w:p>
    <w:p w14:paraId="5065B8B6" w14:textId="77777777" w:rsidR="00515445" w:rsidRPr="00515445" w:rsidRDefault="00515445" w:rsidP="00515445">
      <w:pPr>
        <w:rPr>
          <w:lang w:val="vi-VN"/>
        </w:rPr>
      </w:pPr>
      <w:r w:rsidRPr="00515445">
        <w:rPr>
          <w:lang w:val="vi-VN"/>
        </w:rPr>
        <w:t xml:space="preserve">      "en": "You're really good at solving big problems. (Response: I don't dare!)" </w:t>
      </w:r>
    </w:p>
    <w:p w14:paraId="696BFA20" w14:textId="77777777" w:rsidR="00515445" w:rsidRPr="00515445" w:rsidRDefault="00515445" w:rsidP="00515445">
      <w:pPr>
        <w:rPr>
          <w:lang w:val="vi-VN"/>
        </w:rPr>
      </w:pPr>
      <w:r w:rsidRPr="00515445">
        <w:rPr>
          <w:lang w:val="vi-VN"/>
        </w:rPr>
        <w:t xml:space="preserve">    }, </w:t>
      </w:r>
    </w:p>
    <w:p w14:paraId="6E679FEC" w14:textId="77777777" w:rsidR="00515445" w:rsidRPr="00515445" w:rsidRDefault="00515445" w:rsidP="00515445">
      <w:pPr>
        <w:rPr>
          <w:lang w:val="vi-VN"/>
        </w:rPr>
      </w:pPr>
      <w:r w:rsidRPr="00515445">
        <w:rPr>
          <w:lang w:val="vi-VN"/>
        </w:rPr>
        <w:t xml:space="preserve">    { </w:t>
      </w:r>
    </w:p>
    <w:p w14:paraId="186F1C12" w14:textId="124AA2C0" w:rsidR="00515445" w:rsidRPr="00515445" w:rsidRDefault="00515445" w:rsidP="00515445">
      <w:pPr>
        <w:rPr>
          <w:lang w:val="vi-VN"/>
        </w:rPr>
      </w:pPr>
      <w:r w:rsidRPr="00515445">
        <w:rPr>
          <w:lang w:val="vi-VN"/>
        </w:rPr>
        <w:t xml:space="preserve">      "vn": "Bạn thật tuyệt vời khi giúp tôi hoàn thành dự án này. (</w:t>
      </w:r>
      <w:del w:id="1415" w:author="Canh Duc Nguyen" w:date="2023-10-14T18:18:00Z">
        <w:r w:rsidRPr="00515445" w:rsidDel="00F74F27">
          <w:rPr>
            <w:lang w:val="vi-VN"/>
          </w:rPr>
          <w:delText>Response</w:delText>
        </w:r>
      </w:del>
      <w:ins w:id="1416" w:author="Canh Duc Nguyen" w:date="2023-10-14T18:18:00Z">
        <w:r w:rsidR="00F74F27">
          <w:rPr>
            <w:lang w:val="vi-VN"/>
          </w:rPr>
          <w:t>Trả lời</w:t>
        </w:r>
      </w:ins>
      <w:r w:rsidRPr="00515445">
        <w:rPr>
          <w:lang w:val="vi-VN"/>
        </w:rPr>
        <w:t xml:space="preserve">: Không dám!)", </w:t>
      </w:r>
    </w:p>
    <w:p w14:paraId="79949143" w14:textId="77777777" w:rsidR="00515445" w:rsidRPr="00515445" w:rsidRDefault="00515445" w:rsidP="00515445">
      <w:pPr>
        <w:rPr>
          <w:lang w:val="vi-VN"/>
        </w:rPr>
      </w:pPr>
      <w:r w:rsidRPr="00515445">
        <w:rPr>
          <w:lang w:val="vi-VN"/>
        </w:rPr>
        <w:t xml:space="preserve">      "en": "You are amazing for helping me complete this project. (Response: I dare not!)" </w:t>
      </w:r>
    </w:p>
    <w:p w14:paraId="5395B66B" w14:textId="77777777" w:rsidR="00515445" w:rsidRPr="00515445" w:rsidRDefault="00515445" w:rsidP="00515445">
      <w:pPr>
        <w:rPr>
          <w:lang w:val="vi-VN"/>
        </w:rPr>
      </w:pPr>
      <w:r w:rsidRPr="00515445">
        <w:rPr>
          <w:lang w:val="vi-VN"/>
        </w:rPr>
        <w:t xml:space="preserve">    }, </w:t>
      </w:r>
    </w:p>
    <w:p w14:paraId="3184031C" w14:textId="77777777" w:rsidR="00515445" w:rsidRPr="00515445" w:rsidRDefault="00515445" w:rsidP="00515445">
      <w:pPr>
        <w:rPr>
          <w:lang w:val="vi-VN"/>
        </w:rPr>
      </w:pPr>
      <w:r w:rsidRPr="00515445">
        <w:rPr>
          <w:lang w:val="vi-VN"/>
        </w:rPr>
        <w:t xml:space="preserve">    { </w:t>
      </w:r>
    </w:p>
    <w:p w14:paraId="307813A7" w14:textId="5BBF5CC3" w:rsidR="00515445" w:rsidRPr="00515445" w:rsidRDefault="00515445" w:rsidP="00515445">
      <w:pPr>
        <w:rPr>
          <w:lang w:val="vi-VN"/>
        </w:rPr>
      </w:pPr>
      <w:r w:rsidRPr="00515445">
        <w:rPr>
          <w:lang w:val="vi-VN"/>
        </w:rPr>
        <w:t xml:space="preserve">      "vn": "Bản phân tích của bạn rất sắc bén. (</w:t>
      </w:r>
      <w:del w:id="1417" w:author="Canh Duc Nguyen" w:date="2023-10-14T18:18:00Z">
        <w:r w:rsidRPr="00515445" w:rsidDel="00F74F27">
          <w:rPr>
            <w:lang w:val="vi-VN"/>
          </w:rPr>
          <w:delText>Response</w:delText>
        </w:r>
      </w:del>
      <w:ins w:id="1418" w:author="Canh Duc Nguyen" w:date="2023-10-14T18:18:00Z">
        <w:r w:rsidR="00F74F27">
          <w:rPr>
            <w:lang w:val="vi-VN"/>
          </w:rPr>
          <w:t>Trả lời</w:t>
        </w:r>
      </w:ins>
      <w:r w:rsidRPr="00515445">
        <w:rPr>
          <w:lang w:val="vi-VN"/>
        </w:rPr>
        <w:t xml:space="preserve">: Không dám!)", </w:t>
      </w:r>
    </w:p>
    <w:p w14:paraId="0996B647" w14:textId="77777777" w:rsidR="00515445" w:rsidRPr="00515445" w:rsidRDefault="00515445" w:rsidP="00515445">
      <w:pPr>
        <w:rPr>
          <w:lang w:val="vi-VN"/>
        </w:rPr>
      </w:pPr>
      <w:r w:rsidRPr="00515445">
        <w:rPr>
          <w:lang w:val="vi-VN"/>
        </w:rPr>
        <w:t xml:space="preserve">      "en": "Your analysis is very sharp. (Response: I humble myself!)" </w:t>
      </w:r>
    </w:p>
    <w:p w14:paraId="75DB75A4" w14:textId="77777777" w:rsidR="00515445" w:rsidRPr="00515445" w:rsidRDefault="00515445" w:rsidP="00515445">
      <w:pPr>
        <w:rPr>
          <w:lang w:val="vi-VN"/>
        </w:rPr>
      </w:pPr>
      <w:r w:rsidRPr="00515445">
        <w:rPr>
          <w:lang w:val="vi-VN"/>
        </w:rPr>
        <w:t xml:space="preserve">    }, </w:t>
      </w:r>
    </w:p>
    <w:p w14:paraId="7F3D0917" w14:textId="77777777" w:rsidR="00515445" w:rsidRPr="00515445" w:rsidRDefault="00515445" w:rsidP="00515445">
      <w:pPr>
        <w:rPr>
          <w:lang w:val="vi-VN"/>
        </w:rPr>
      </w:pPr>
      <w:r w:rsidRPr="00515445">
        <w:rPr>
          <w:lang w:val="vi-VN"/>
        </w:rPr>
        <w:t xml:space="preserve">    { </w:t>
      </w:r>
    </w:p>
    <w:p w14:paraId="6392A293" w14:textId="255CF5FA" w:rsidR="00515445" w:rsidRPr="00515445" w:rsidRDefault="00515445" w:rsidP="00515445">
      <w:pPr>
        <w:rPr>
          <w:lang w:val="vi-VN"/>
        </w:rPr>
      </w:pPr>
      <w:r w:rsidRPr="00515445">
        <w:rPr>
          <w:lang w:val="vi-VN"/>
        </w:rPr>
        <w:t xml:space="preserve">      "vn": "Công việc của bạn thật xuất sắc. (</w:t>
      </w:r>
      <w:del w:id="1419" w:author="Canh Duc Nguyen" w:date="2023-10-14T18:18:00Z">
        <w:r w:rsidRPr="00515445" w:rsidDel="00F74F27">
          <w:rPr>
            <w:lang w:val="vi-VN"/>
          </w:rPr>
          <w:delText>Response</w:delText>
        </w:r>
      </w:del>
      <w:ins w:id="1420" w:author="Canh Duc Nguyen" w:date="2023-10-14T18:18:00Z">
        <w:r w:rsidR="00F74F27">
          <w:rPr>
            <w:lang w:val="vi-VN"/>
          </w:rPr>
          <w:t>Trả lời</w:t>
        </w:r>
      </w:ins>
      <w:r w:rsidRPr="00515445">
        <w:rPr>
          <w:lang w:val="vi-VN"/>
        </w:rPr>
        <w:t xml:space="preserve">: Không dám!)", </w:t>
      </w:r>
    </w:p>
    <w:p w14:paraId="0B73DEE9" w14:textId="77777777" w:rsidR="00515445" w:rsidRPr="00515445" w:rsidRDefault="00515445" w:rsidP="00515445">
      <w:pPr>
        <w:rPr>
          <w:lang w:val="vi-VN"/>
        </w:rPr>
      </w:pPr>
      <w:r w:rsidRPr="00515445">
        <w:rPr>
          <w:lang w:val="vi-VN"/>
        </w:rPr>
        <w:t xml:space="preserve">      "en": "Your work is excellent. (Response: I dare not claim so!)" </w:t>
      </w:r>
    </w:p>
    <w:p w14:paraId="773B4DA2" w14:textId="77777777" w:rsidR="00515445" w:rsidRPr="00515445" w:rsidRDefault="00515445" w:rsidP="00515445">
      <w:pPr>
        <w:rPr>
          <w:lang w:val="vi-VN"/>
        </w:rPr>
      </w:pPr>
      <w:r w:rsidRPr="00515445">
        <w:rPr>
          <w:lang w:val="vi-VN"/>
        </w:rPr>
        <w:t xml:space="preserve">    } </w:t>
      </w:r>
    </w:p>
    <w:p w14:paraId="391E3A83" w14:textId="77777777" w:rsidR="00515445" w:rsidRPr="00515445" w:rsidRDefault="00515445" w:rsidP="00515445">
      <w:pPr>
        <w:rPr>
          <w:lang w:val="vi-VN"/>
        </w:rPr>
      </w:pPr>
      <w:r w:rsidRPr="00515445">
        <w:rPr>
          <w:lang w:val="vi-VN"/>
        </w:rPr>
        <w:lastRenderedPageBreak/>
        <w:t xml:space="preserve">  ] </w:t>
      </w:r>
    </w:p>
    <w:p w14:paraId="57B77467" w14:textId="77777777" w:rsidR="00515445" w:rsidRPr="00515445" w:rsidRDefault="00515445" w:rsidP="00515445">
      <w:pPr>
        <w:rPr>
          <w:lang w:val="vi-VN"/>
        </w:rPr>
      </w:pPr>
      <w:r w:rsidRPr="00515445">
        <w:rPr>
          <w:lang w:val="vi-VN"/>
        </w:rPr>
        <w:t>}</w:t>
      </w:r>
    </w:p>
    <w:p w14:paraId="33F971D4" w14:textId="77777777" w:rsidR="00515445" w:rsidRPr="00515445" w:rsidRDefault="00515445" w:rsidP="00515445">
      <w:pPr>
        <w:rPr>
          <w:lang w:val="vi-VN"/>
        </w:rPr>
      </w:pPr>
      <w:r w:rsidRPr="00515445">
        <w:rPr>
          <w:lang w:val="vi-VN"/>
        </w:rPr>
        <w:t>-----------------------------</w:t>
      </w:r>
    </w:p>
    <w:p w14:paraId="0390A6C3" w14:textId="77777777" w:rsidR="00515445" w:rsidRPr="00515445" w:rsidRDefault="00515445" w:rsidP="00515445">
      <w:pPr>
        <w:rPr>
          <w:lang w:val="vi-VN"/>
        </w:rPr>
      </w:pPr>
      <w:r w:rsidRPr="00515445">
        <w:rPr>
          <w:lang w:val="vi-VN"/>
        </w:rPr>
        <w:t xml:space="preserve">keyword: Kinship term 'chú' as a personal pronoun </w:t>
      </w:r>
    </w:p>
    <w:p w14:paraId="5F5A4B06" w14:textId="77777777" w:rsidR="00515445" w:rsidRPr="00515445" w:rsidRDefault="00515445" w:rsidP="00515445">
      <w:pPr>
        <w:rPr>
          <w:lang w:val="vi-VN"/>
        </w:rPr>
      </w:pPr>
      <w:r w:rsidRPr="00515445">
        <w:rPr>
          <w:lang w:val="vi-VN"/>
        </w:rPr>
        <w:t xml:space="preserve">PROMPT: Generate grammar explanation for following Vietnamese grammar point: Kinship term 'chú' as a personal pronoun </w:t>
      </w:r>
    </w:p>
    <w:p w14:paraId="25FD0A43" w14:textId="77777777" w:rsidR="00515445" w:rsidRPr="00515445" w:rsidRDefault="00515445" w:rsidP="00515445">
      <w:pPr>
        <w:rPr>
          <w:lang w:val="vi-VN"/>
        </w:rPr>
      </w:pPr>
      <w:r w:rsidRPr="00515445">
        <w:rPr>
          <w:lang w:val="vi-VN"/>
        </w:rPr>
        <w:t>RESPONSE: {</w:t>
      </w:r>
    </w:p>
    <w:p w14:paraId="777F6116" w14:textId="77777777" w:rsidR="00515445" w:rsidRPr="00515445" w:rsidRDefault="00515445" w:rsidP="00515445">
      <w:pPr>
        <w:rPr>
          <w:lang w:val="vi-VN"/>
        </w:rPr>
      </w:pPr>
      <w:r w:rsidRPr="00515445">
        <w:rPr>
          <w:lang w:val="vi-VN"/>
        </w:rPr>
        <w:t xml:space="preserve">  "title": "Kinship term 'chú' as a personal pronoun",</w:t>
      </w:r>
    </w:p>
    <w:p w14:paraId="6CBC8466" w14:textId="77777777" w:rsidR="00515445" w:rsidRPr="00515445" w:rsidRDefault="00515445" w:rsidP="00515445">
      <w:pPr>
        <w:rPr>
          <w:lang w:val="vi-VN"/>
        </w:rPr>
      </w:pPr>
      <w:r w:rsidRPr="00515445">
        <w:rPr>
          <w:lang w:val="vi-VN"/>
        </w:rPr>
        <w:t xml:space="preserve">  "short_explanation": "Used in place of personal pronoun to address or refer to a certain relationship with respect.",</w:t>
      </w:r>
    </w:p>
    <w:p w14:paraId="17301D31" w14:textId="77777777" w:rsidR="00515445" w:rsidRPr="00515445" w:rsidRDefault="00515445" w:rsidP="00515445">
      <w:pPr>
        <w:rPr>
          <w:lang w:val="vi-VN"/>
        </w:rPr>
      </w:pPr>
      <w:r w:rsidRPr="00515445">
        <w:rPr>
          <w:lang w:val="vi-VN"/>
        </w:rPr>
        <w:t xml:space="preserve">  "long_explanation": "In Vietnamese, the kinship term 'chú' is used as a personal pronoun to refer to or address men who are younger than one's parents but older than oneself. This term embodies the importance of family relationships in Vietnamese society and is used regardless of actual familial relation, emphasizing the importance of respect in social communication.",</w:t>
      </w:r>
    </w:p>
    <w:p w14:paraId="2BDC9614" w14:textId="77777777" w:rsidR="00515445" w:rsidRPr="00515445" w:rsidRDefault="00515445" w:rsidP="00515445">
      <w:pPr>
        <w:rPr>
          <w:lang w:val="vi-VN"/>
        </w:rPr>
      </w:pPr>
      <w:r w:rsidRPr="00515445">
        <w:rPr>
          <w:lang w:val="vi-VN"/>
        </w:rPr>
        <w:t xml:space="preserve">  "formation": "It is used in place of personal pronoun in a sentence where such a pronoun or a name would otherwise be used.",</w:t>
      </w:r>
    </w:p>
    <w:p w14:paraId="4876365C" w14:textId="77777777" w:rsidR="00515445" w:rsidRPr="00515445" w:rsidRDefault="00515445" w:rsidP="00515445">
      <w:pPr>
        <w:rPr>
          <w:lang w:val="vi-VN"/>
        </w:rPr>
      </w:pPr>
      <w:r w:rsidRPr="00515445">
        <w:rPr>
          <w:lang w:val="vi-VN"/>
        </w:rPr>
        <w:t xml:space="preserve">  "examples": [</w:t>
      </w:r>
    </w:p>
    <w:p w14:paraId="7A1050FE" w14:textId="77777777" w:rsidR="00515445" w:rsidRPr="00515445" w:rsidRDefault="00515445" w:rsidP="00515445">
      <w:pPr>
        <w:rPr>
          <w:lang w:val="vi-VN"/>
        </w:rPr>
      </w:pPr>
      <w:r w:rsidRPr="00515445">
        <w:rPr>
          <w:lang w:val="vi-VN"/>
        </w:rPr>
        <w:t xml:space="preserve">    {</w:t>
      </w:r>
    </w:p>
    <w:p w14:paraId="5F001DDA" w14:textId="76EA2297" w:rsidR="00515445" w:rsidRPr="00515445" w:rsidRDefault="00515445" w:rsidP="00515445">
      <w:pPr>
        <w:rPr>
          <w:lang w:val="vi-VN"/>
        </w:rPr>
      </w:pPr>
      <w:r w:rsidRPr="00515445">
        <w:rPr>
          <w:lang w:val="vi-VN"/>
        </w:rPr>
        <w:t xml:space="preserve">      "vn": "Chú đang làm gì </w:t>
      </w:r>
      <w:del w:id="1421" w:author="Canh Duc Nguyen" w:date="2023-10-14T18:20:00Z">
        <w:r w:rsidRPr="00515445" w:rsidDel="00463214">
          <w:rPr>
            <w:lang w:val="vi-VN"/>
          </w:rPr>
          <w:delText>ấy nhỉ</w:delText>
        </w:r>
      </w:del>
      <w:ins w:id="1422" w:author="Canh Duc Nguyen" w:date="2023-10-14T18:20:00Z">
        <w:r w:rsidR="00463214">
          <w:rPr>
            <w:lang w:val="vi-VN"/>
          </w:rPr>
          <w:t>đấy</w:t>
        </w:r>
      </w:ins>
      <w:r w:rsidRPr="00515445">
        <w:rPr>
          <w:lang w:val="vi-VN"/>
        </w:rPr>
        <w:t xml:space="preserve">? </w:t>
      </w:r>
      <w:del w:id="1423" w:author="Canh Duc Nguyen" w:date="2023-10-14T18:20:00Z">
        <w:r w:rsidRPr="00515445" w:rsidDel="00463214">
          <w:rPr>
            <w:lang w:val="vi-VN"/>
          </w:rPr>
          <w:delText xml:space="preserve">Tôi </w:delText>
        </w:r>
      </w:del>
      <w:ins w:id="1424" w:author="Canh Duc Nguyen" w:date="2023-10-14T18:20:00Z">
        <w:r w:rsidR="00463214">
          <w:rPr>
            <w:lang w:val="vi-VN"/>
          </w:rPr>
          <w:t xml:space="preserve">Chú </w:t>
        </w:r>
      </w:ins>
      <w:r w:rsidRPr="00515445">
        <w:rPr>
          <w:lang w:val="vi-VN"/>
        </w:rPr>
        <w:t>đang nấu cơm.",</w:t>
      </w:r>
    </w:p>
    <w:p w14:paraId="22861E85" w14:textId="77777777" w:rsidR="00515445" w:rsidRPr="00515445" w:rsidRDefault="00515445" w:rsidP="00515445">
      <w:pPr>
        <w:rPr>
          <w:lang w:val="vi-VN"/>
        </w:rPr>
      </w:pPr>
      <w:r w:rsidRPr="00515445">
        <w:rPr>
          <w:lang w:val="vi-VN"/>
        </w:rPr>
        <w:t xml:space="preserve">      "en": "What's uncle doing? I am cooking."</w:t>
      </w:r>
    </w:p>
    <w:p w14:paraId="0E4DA47E" w14:textId="77777777" w:rsidR="00515445" w:rsidRPr="00515445" w:rsidRDefault="00515445" w:rsidP="00515445">
      <w:pPr>
        <w:rPr>
          <w:lang w:val="vi-VN"/>
        </w:rPr>
      </w:pPr>
      <w:r w:rsidRPr="00515445">
        <w:rPr>
          <w:lang w:val="vi-VN"/>
        </w:rPr>
        <w:t xml:space="preserve">    },</w:t>
      </w:r>
    </w:p>
    <w:p w14:paraId="53AC36E3" w14:textId="77777777" w:rsidR="00515445" w:rsidRPr="00515445" w:rsidRDefault="00515445" w:rsidP="00515445">
      <w:pPr>
        <w:rPr>
          <w:lang w:val="vi-VN"/>
        </w:rPr>
      </w:pPr>
      <w:r w:rsidRPr="00515445">
        <w:rPr>
          <w:lang w:val="vi-VN"/>
        </w:rPr>
        <w:t xml:space="preserve">    {</w:t>
      </w:r>
    </w:p>
    <w:p w14:paraId="10C27663" w14:textId="77777777" w:rsidR="00515445" w:rsidRPr="00515445" w:rsidRDefault="00515445" w:rsidP="00515445">
      <w:pPr>
        <w:rPr>
          <w:lang w:val="vi-VN"/>
        </w:rPr>
      </w:pPr>
      <w:r w:rsidRPr="00515445">
        <w:rPr>
          <w:lang w:val="vi-VN"/>
        </w:rPr>
        <w:t xml:space="preserve">      "vn": "Ôi, chú ấy đã mua một chiếc xe mới.",</w:t>
      </w:r>
    </w:p>
    <w:p w14:paraId="0F44783A" w14:textId="77777777" w:rsidR="00515445" w:rsidRPr="00515445" w:rsidRDefault="00515445" w:rsidP="00515445">
      <w:pPr>
        <w:rPr>
          <w:lang w:val="vi-VN"/>
        </w:rPr>
      </w:pPr>
      <w:r w:rsidRPr="00515445">
        <w:rPr>
          <w:lang w:val="vi-VN"/>
        </w:rPr>
        <w:t xml:space="preserve">      "en": "Oh, he (an adult male younger than parents but older than oneself) has bought a new car."</w:t>
      </w:r>
    </w:p>
    <w:p w14:paraId="50C50EC1" w14:textId="77777777" w:rsidR="00515445" w:rsidRPr="00515445" w:rsidRDefault="00515445" w:rsidP="00515445">
      <w:pPr>
        <w:rPr>
          <w:lang w:val="vi-VN"/>
        </w:rPr>
      </w:pPr>
      <w:r w:rsidRPr="00515445">
        <w:rPr>
          <w:lang w:val="vi-VN"/>
        </w:rPr>
        <w:t xml:space="preserve">    },</w:t>
      </w:r>
    </w:p>
    <w:p w14:paraId="32D3D91B" w14:textId="77777777" w:rsidR="00515445" w:rsidRPr="00515445" w:rsidRDefault="00515445" w:rsidP="00515445">
      <w:pPr>
        <w:rPr>
          <w:lang w:val="vi-VN"/>
        </w:rPr>
      </w:pPr>
      <w:r w:rsidRPr="00515445">
        <w:rPr>
          <w:lang w:val="vi-VN"/>
        </w:rPr>
        <w:t xml:space="preserve">    {</w:t>
      </w:r>
    </w:p>
    <w:p w14:paraId="043CB63B" w14:textId="77777777" w:rsidR="00515445" w:rsidRPr="00515445" w:rsidRDefault="00515445" w:rsidP="00515445">
      <w:pPr>
        <w:rPr>
          <w:lang w:val="vi-VN"/>
        </w:rPr>
      </w:pPr>
      <w:r w:rsidRPr="00515445">
        <w:rPr>
          <w:lang w:val="vi-VN"/>
        </w:rPr>
        <w:t xml:space="preserve">      "vn": "Tôi hỏi chú, chú nghĩ gì về bức tranh này?",</w:t>
      </w:r>
    </w:p>
    <w:p w14:paraId="2827AB9C" w14:textId="77777777" w:rsidR="00515445" w:rsidRPr="00515445" w:rsidRDefault="00515445" w:rsidP="00515445">
      <w:pPr>
        <w:rPr>
          <w:lang w:val="vi-VN"/>
        </w:rPr>
      </w:pPr>
      <w:r w:rsidRPr="00515445">
        <w:rPr>
          <w:lang w:val="vi-VN"/>
        </w:rPr>
        <w:t xml:space="preserve">      "en": "I'm asking you (an adult male younger than parents but older than oneself), what do you think about this picture?"</w:t>
      </w:r>
    </w:p>
    <w:p w14:paraId="14EF3FAA" w14:textId="77777777" w:rsidR="00515445" w:rsidRPr="00515445" w:rsidRDefault="00515445" w:rsidP="00515445">
      <w:pPr>
        <w:rPr>
          <w:lang w:val="vi-VN"/>
        </w:rPr>
      </w:pPr>
      <w:r w:rsidRPr="00515445">
        <w:rPr>
          <w:lang w:val="vi-VN"/>
        </w:rPr>
        <w:t xml:space="preserve">    },</w:t>
      </w:r>
    </w:p>
    <w:p w14:paraId="396A14E1" w14:textId="77777777" w:rsidR="00515445" w:rsidRPr="00515445" w:rsidRDefault="00515445" w:rsidP="00515445">
      <w:pPr>
        <w:rPr>
          <w:lang w:val="vi-VN"/>
        </w:rPr>
      </w:pPr>
      <w:r w:rsidRPr="00515445">
        <w:rPr>
          <w:lang w:val="vi-VN"/>
        </w:rPr>
        <w:t xml:space="preserve">    {</w:t>
      </w:r>
    </w:p>
    <w:p w14:paraId="35AFD774" w14:textId="77777777" w:rsidR="00515445" w:rsidRPr="00515445" w:rsidRDefault="00515445" w:rsidP="00515445">
      <w:pPr>
        <w:rPr>
          <w:lang w:val="vi-VN"/>
        </w:rPr>
      </w:pPr>
      <w:r w:rsidRPr="00515445">
        <w:rPr>
          <w:lang w:val="vi-VN"/>
        </w:rPr>
        <w:t xml:space="preserve">      "vn": "Chú ấy rất thân thiện và tốt bụng.",</w:t>
      </w:r>
    </w:p>
    <w:p w14:paraId="35E93D35" w14:textId="77777777" w:rsidR="00515445" w:rsidRPr="00515445" w:rsidRDefault="00515445" w:rsidP="00515445">
      <w:pPr>
        <w:rPr>
          <w:lang w:val="vi-VN"/>
        </w:rPr>
      </w:pPr>
      <w:r w:rsidRPr="00515445">
        <w:rPr>
          <w:lang w:val="vi-VN"/>
        </w:rPr>
        <w:t xml:space="preserve">      "en": "He (an adult male younger than parents but older than oneself) is very friendly and kind."</w:t>
      </w:r>
    </w:p>
    <w:p w14:paraId="4FDDD958" w14:textId="77777777" w:rsidR="00515445" w:rsidRPr="00515445" w:rsidRDefault="00515445" w:rsidP="00515445">
      <w:pPr>
        <w:rPr>
          <w:lang w:val="vi-VN"/>
        </w:rPr>
      </w:pPr>
      <w:r w:rsidRPr="00515445">
        <w:rPr>
          <w:lang w:val="vi-VN"/>
        </w:rPr>
        <w:t xml:space="preserve">    }</w:t>
      </w:r>
    </w:p>
    <w:p w14:paraId="0CE7DC90" w14:textId="77777777" w:rsidR="00515445" w:rsidRPr="00515445" w:rsidRDefault="00515445" w:rsidP="00515445">
      <w:pPr>
        <w:rPr>
          <w:lang w:val="vi-VN"/>
        </w:rPr>
      </w:pPr>
      <w:r w:rsidRPr="00515445">
        <w:rPr>
          <w:lang w:val="vi-VN"/>
        </w:rPr>
        <w:t xml:space="preserve">  ]</w:t>
      </w:r>
    </w:p>
    <w:p w14:paraId="360540C0" w14:textId="77777777" w:rsidR="00515445" w:rsidRPr="00515445" w:rsidRDefault="00515445" w:rsidP="00515445">
      <w:pPr>
        <w:rPr>
          <w:lang w:val="vi-VN"/>
        </w:rPr>
      </w:pPr>
      <w:r w:rsidRPr="00515445">
        <w:rPr>
          <w:lang w:val="vi-VN"/>
        </w:rPr>
        <w:t>}</w:t>
      </w:r>
    </w:p>
    <w:p w14:paraId="0291E7AF" w14:textId="77777777" w:rsidR="00515445" w:rsidRPr="00515445" w:rsidRDefault="00515445" w:rsidP="00515445">
      <w:pPr>
        <w:rPr>
          <w:lang w:val="vi-VN"/>
        </w:rPr>
      </w:pPr>
      <w:r w:rsidRPr="00515445">
        <w:rPr>
          <w:lang w:val="vi-VN"/>
        </w:rPr>
        <w:t>-----------------------------</w:t>
      </w:r>
    </w:p>
    <w:p w14:paraId="3271E790" w14:textId="77777777" w:rsidR="00515445" w:rsidRPr="00515445" w:rsidRDefault="00515445" w:rsidP="00515445">
      <w:pPr>
        <w:rPr>
          <w:lang w:val="vi-VN"/>
        </w:rPr>
      </w:pPr>
      <w:r w:rsidRPr="00515445">
        <w:rPr>
          <w:lang w:val="vi-VN"/>
        </w:rPr>
        <w:t xml:space="preserve">keyword: 'Lại' in the sense of 'moveover, in addition' </w:t>
      </w:r>
    </w:p>
    <w:p w14:paraId="56CD41A0" w14:textId="77777777" w:rsidR="00515445" w:rsidRPr="00515445" w:rsidRDefault="00515445" w:rsidP="00515445">
      <w:pPr>
        <w:rPr>
          <w:lang w:val="vi-VN"/>
        </w:rPr>
      </w:pPr>
      <w:r w:rsidRPr="00515445">
        <w:rPr>
          <w:lang w:val="vi-VN"/>
        </w:rPr>
        <w:t xml:space="preserve">PROMPT: Generate grammar explanation for following Vietnamese grammar point: 'Lại' in the sense of 'moveover, in addition' </w:t>
      </w:r>
    </w:p>
    <w:p w14:paraId="1B5B7E74" w14:textId="77777777" w:rsidR="00515445" w:rsidRPr="00515445" w:rsidRDefault="00515445" w:rsidP="00515445">
      <w:pPr>
        <w:rPr>
          <w:lang w:val="vi-VN"/>
        </w:rPr>
      </w:pPr>
      <w:r w:rsidRPr="00515445">
        <w:rPr>
          <w:lang w:val="vi-VN"/>
        </w:rPr>
        <w:t xml:space="preserve">RESPONSE: {  </w:t>
      </w:r>
    </w:p>
    <w:p w14:paraId="200EEE20" w14:textId="77777777" w:rsidR="00515445" w:rsidRPr="00515445" w:rsidRDefault="00515445" w:rsidP="00515445">
      <w:pPr>
        <w:rPr>
          <w:lang w:val="vi-VN"/>
        </w:rPr>
      </w:pPr>
      <w:r w:rsidRPr="00515445">
        <w:rPr>
          <w:lang w:val="vi-VN"/>
        </w:rPr>
        <w:t xml:space="preserve">    "title": "'Lại' in the sense of 'moveover, in addition'", </w:t>
      </w:r>
    </w:p>
    <w:p w14:paraId="77D20E20" w14:textId="77777777" w:rsidR="00515445" w:rsidRPr="00515445" w:rsidRDefault="00515445" w:rsidP="00515445">
      <w:pPr>
        <w:rPr>
          <w:lang w:val="vi-VN"/>
        </w:rPr>
      </w:pPr>
      <w:r w:rsidRPr="00515445">
        <w:rPr>
          <w:lang w:val="vi-VN"/>
        </w:rPr>
        <w:lastRenderedPageBreak/>
        <w:t xml:space="preserve">    "short_explanation": "Used to indicate additional information or actions to be considered.", </w:t>
      </w:r>
    </w:p>
    <w:p w14:paraId="5074CCEC" w14:textId="77777777" w:rsidR="00515445" w:rsidRPr="00515445" w:rsidRDefault="00515445" w:rsidP="00515445">
      <w:pPr>
        <w:rPr>
          <w:lang w:val="vi-VN"/>
        </w:rPr>
      </w:pPr>
      <w:r w:rsidRPr="00515445">
        <w:rPr>
          <w:lang w:val="vi-VN"/>
        </w:rPr>
        <w:t xml:space="preserve">    "long_explanation": "The word 'lại' in Vietnamese is used to indicate something additional or supplementary. It's similar to 'moveover' or 'in addition' in English. 'Lại' is generally used to introduce another action or idea that adds to the previous one, suggesting that the situation or argument is more complex.", </w:t>
      </w:r>
    </w:p>
    <w:p w14:paraId="2BE657C5" w14:textId="77777777" w:rsidR="00515445" w:rsidRPr="00515445" w:rsidRDefault="00515445" w:rsidP="00515445">
      <w:pPr>
        <w:rPr>
          <w:lang w:val="vi-VN"/>
        </w:rPr>
      </w:pPr>
      <w:r w:rsidRPr="00515445">
        <w:rPr>
          <w:lang w:val="vi-VN"/>
        </w:rPr>
        <w:t xml:space="preserve">    "formation": "example of grammar formation for given grammar point", </w:t>
      </w:r>
    </w:p>
    <w:p w14:paraId="3EC1F8D5" w14:textId="77777777" w:rsidR="00515445" w:rsidRPr="00515445" w:rsidRDefault="00515445" w:rsidP="00515445">
      <w:pPr>
        <w:rPr>
          <w:lang w:val="vi-VN"/>
        </w:rPr>
      </w:pPr>
      <w:r w:rsidRPr="00515445">
        <w:rPr>
          <w:lang w:val="vi-VN"/>
        </w:rPr>
        <w:t xml:space="preserve">    "examples": [</w:t>
      </w:r>
    </w:p>
    <w:p w14:paraId="3273DC2C" w14:textId="77777777" w:rsidR="00515445" w:rsidRPr="00515445" w:rsidRDefault="00515445" w:rsidP="00515445">
      <w:pPr>
        <w:rPr>
          <w:lang w:val="vi-VN"/>
        </w:rPr>
      </w:pPr>
      <w:r w:rsidRPr="00515445">
        <w:rPr>
          <w:lang w:val="vi-VN"/>
        </w:rPr>
        <w:t xml:space="preserve">        {  </w:t>
      </w:r>
    </w:p>
    <w:p w14:paraId="21D240D4" w14:textId="5E59AEDA" w:rsidR="00515445" w:rsidRPr="00515445" w:rsidRDefault="00515445" w:rsidP="00515445">
      <w:pPr>
        <w:rPr>
          <w:lang w:val="vi-VN"/>
        </w:rPr>
      </w:pPr>
      <w:r w:rsidRPr="00515445">
        <w:rPr>
          <w:lang w:val="vi-VN"/>
        </w:rPr>
        <w:t xml:space="preserve">            "vn": "Anh ấy không chỉ là một giáo viên tốt, mà </w:t>
      </w:r>
      <w:del w:id="1425" w:author="Canh Duc Nguyen" w:date="2023-10-14T21:48:00Z">
        <w:r w:rsidRPr="00515445" w:rsidDel="00046243">
          <w:rPr>
            <w:lang w:val="vi-VN"/>
          </w:rPr>
          <w:delText xml:space="preserve">lại </w:delText>
        </w:r>
      </w:del>
      <w:r w:rsidRPr="00515445">
        <w:rPr>
          <w:lang w:val="vi-VN"/>
        </w:rPr>
        <w:t>còn</w:t>
      </w:r>
      <w:ins w:id="1426" w:author="Canh Duc Nguyen" w:date="2023-10-14T21:48:00Z">
        <w:r w:rsidR="00046243">
          <w:rPr>
            <w:lang w:val="vi-VN"/>
          </w:rPr>
          <w:t xml:space="preserve"> lại</w:t>
        </w:r>
      </w:ins>
      <w:r w:rsidRPr="00515445">
        <w:rPr>
          <w:lang w:val="vi-VN"/>
        </w:rPr>
        <w:t xml:space="preserve"> là một nhà văn xuất sắc.", </w:t>
      </w:r>
    </w:p>
    <w:p w14:paraId="1A0DCB60" w14:textId="77777777" w:rsidR="00515445" w:rsidRPr="00515445" w:rsidRDefault="00515445" w:rsidP="00515445">
      <w:pPr>
        <w:rPr>
          <w:lang w:val="vi-VN"/>
        </w:rPr>
      </w:pPr>
      <w:r w:rsidRPr="00515445">
        <w:rPr>
          <w:lang w:val="vi-VN"/>
        </w:rPr>
        <w:t xml:space="preserve">            "en": "He's not only a good teacher, but moreover, he's an excellent writer."</w:t>
      </w:r>
    </w:p>
    <w:p w14:paraId="1E3FEADC" w14:textId="77777777" w:rsidR="00515445" w:rsidRPr="00515445" w:rsidRDefault="00515445" w:rsidP="00515445">
      <w:pPr>
        <w:rPr>
          <w:lang w:val="vi-VN"/>
        </w:rPr>
      </w:pPr>
      <w:r w:rsidRPr="00515445">
        <w:rPr>
          <w:lang w:val="vi-VN"/>
        </w:rPr>
        <w:t xml:space="preserve">        }, </w:t>
      </w:r>
    </w:p>
    <w:p w14:paraId="1521AA41" w14:textId="77777777" w:rsidR="00515445" w:rsidRPr="00515445" w:rsidRDefault="00515445" w:rsidP="00515445">
      <w:pPr>
        <w:rPr>
          <w:lang w:val="vi-VN"/>
        </w:rPr>
      </w:pPr>
      <w:r w:rsidRPr="00515445">
        <w:rPr>
          <w:lang w:val="vi-VN"/>
        </w:rPr>
        <w:t xml:space="preserve">        { </w:t>
      </w:r>
    </w:p>
    <w:p w14:paraId="478D3928" w14:textId="77777777" w:rsidR="00515445" w:rsidRPr="00515445" w:rsidRDefault="00515445" w:rsidP="00515445">
      <w:pPr>
        <w:rPr>
          <w:lang w:val="vi-VN"/>
        </w:rPr>
      </w:pPr>
      <w:r w:rsidRPr="00515445">
        <w:rPr>
          <w:lang w:val="vi-VN"/>
        </w:rPr>
        <w:t xml:space="preserve">            "vn": "Hôm nay trời mưa, lại còn lạnh nữa.", </w:t>
      </w:r>
    </w:p>
    <w:p w14:paraId="0FD6A08E" w14:textId="77777777" w:rsidR="00515445" w:rsidRPr="00515445" w:rsidRDefault="00515445" w:rsidP="00515445">
      <w:pPr>
        <w:rPr>
          <w:lang w:val="vi-VN"/>
        </w:rPr>
      </w:pPr>
      <w:r w:rsidRPr="00515445">
        <w:rPr>
          <w:lang w:val="vi-VN"/>
        </w:rPr>
        <w:t xml:space="preserve">            "en": "Today, it's raining and moreover, it's cold."</w:t>
      </w:r>
    </w:p>
    <w:p w14:paraId="37DA2614" w14:textId="77777777" w:rsidR="00515445" w:rsidRPr="00515445" w:rsidRDefault="00515445" w:rsidP="00515445">
      <w:pPr>
        <w:rPr>
          <w:lang w:val="vi-VN"/>
        </w:rPr>
      </w:pPr>
      <w:r w:rsidRPr="00515445">
        <w:rPr>
          <w:lang w:val="vi-VN"/>
        </w:rPr>
        <w:t xml:space="preserve">        }, </w:t>
      </w:r>
    </w:p>
    <w:p w14:paraId="46F39379" w14:textId="77777777" w:rsidR="00515445" w:rsidRPr="00515445" w:rsidRDefault="00515445" w:rsidP="00515445">
      <w:pPr>
        <w:rPr>
          <w:lang w:val="vi-VN"/>
        </w:rPr>
      </w:pPr>
      <w:r w:rsidRPr="00515445">
        <w:rPr>
          <w:lang w:val="vi-VN"/>
        </w:rPr>
        <w:t xml:space="preserve">        { </w:t>
      </w:r>
    </w:p>
    <w:p w14:paraId="096D6A5E" w14:textId="63B353B6" w:rsidR="00515445" w:rsidRPr="00515445" w:rsidRDefault="00515445" w:rsidP="00515445">
      <w:pPr>
        <w:rPr>
          <w:lang w:val="vi-VN"/>
        </w:rPr>
      </w:pPr>
      <w:r w:rsidRPr="00515445">
        <w:rPr>
          <w:lang w:val="vi-VN"/>
        </w:rPr>
        <w:t xml:space="preserve">            "vn": "Tôi </w:t>
      </w:r>
      <w:ins w:id="1427" w:author="Canh Duc Nguyen" w:date="2023-10-14T21:48:00Z">
        <w:r w:rsidR="00046243">
          <w:rPr>
            <w:lang w:val="vi-VN"/>
          </w:rPr>
          <w:t xml:space="preserve">vừa </w:t>
        </w:r>
      </w:ins>
      <w:r w:rsidRPr="00515445">
        <w:rPr>
          <w:lang w:val="vi-VN"/>
        </w:rPr>
        <w:t xml:space="preserve">phải đi làm, lại </w:t>
      </w:r>
      <w:del w:id="1428" w:author="Canh Duc Nguyen" w:date="2023-10-14T21:49:00Z">
        <w:r w:rsidRPr="00515445" w:rsidDel="00046243">
          <w:rPr>
            <w:lang w:val="vi-VN"/>
          </w:rPr>
          <w:delText>còn</w:delText>
        </w:r>
      </w:del>
      <w:ins w:id="1429" w:author="Canh Duc Nguyen" w:date="2023-10-14T21:49:00Z">
        <w:r w:rsidR="00046243">
          <w:rPr>
            <w:lang w:val="vi-VN"/>
          </w:rPr>
          <w:t>vừa</w:t>
        </w:r>
      </w:ins>
      <w:r w:rsidRPr="00515445">
        <w:rPr>
          <w:lang w:val="vi-VN"/>
        </w:rPr>
        <w:t xml:space="preserve"> phải chăm sóc con nhỏ.", </w:t>
      </w:r>
    </w:p>
    <w:p w14:paraId="459650B8" w14:textId="77777777" w:rsidR="00515445" w:rsidRPr="00515445" w:rsidRDefault="00515445" w:rsidP="00515445">
      <w:pPr>
        <w:rPr>
          <w:lang w:val="vi-VN"/>
        </w:rPr>
      </w:pPr>
      <w:r w:rsidRPr="00515445">
        <w:rPr>
          <w:lang w:val="vi-VN"/>
        </w:rPr>
        <w:t xml:space="preserve">            "en": "I have to go to work, and moreover, I have to take care of my small child."</w:t>
      </w:r>
    </w:p>
    <w:p w14:paraId="32A38201" w14:textId="77777777" w:rsidR="00515445" w:rsidRPr="00515445" w:rsidRDefault="00515445" w:rsidP="00515445">
      <w:pPr>
        <w:rPr>
          <w:lang w:val="vi-VN"/>
        </w:rPr>
      </w:pPr>
      <w:r w:rsidRPr="00515445">
        <w:rPr>
          <w:lang w:val="vi-VN"/>
        </w:rPr>
        <w:t xml:space="preserve">        }, </w:t>
      </w:r>
    </w:p>
    <w:p w14:paraId="45BF2E10" w14:textId="77777777" w:rsidR="00515445" w:rsidRPr="00515445" w:rsidRDefault="00515445" w:rsidP="00515445">
      <w:pPr>
        <w:rPr>
          <w:lang w:val="vi-VN"/>
        </w:rPr>
      </w:pPr>
      <w:r w:rsidRPr="00515445">
        <w:rPr>
          <w:lang w:val="vi-VN"/>
        </w:rPr>
        <w:t xml:space="preserve">        { </w:t>
      </w:r>
    </w:p>
    <w:p w14:paraId="52570383" w14:textId="77777777" w:rsidR="00515445" w:rsidRPr="00515445" w:rsidRDefault="00515445" w:rsidP="00515445">
      <w:pPr>
        <w:rPr>
          <w:lang w:val="vi-VN"/>
        </w:rPr>
      </w:pPr>
      <w:r w:rsidRPr="00515445">
        <w:rPr>
          <w:lang w:val="vi-VN"/>
        </w:rPr>
        <w:t xml:space="preserve">            "vn": "Cô ấy rất thông minh, lại còn rất có năng khiếu nghệ thuật nữa.", </w:t>
      </w:r>
    </w:p>
    <w:p w14:paraId="6F2EA169" w14:textId="77777777" w:rsidR="00515445" w:rsidRPr="00515445" w:rsidRDefault="00515445" w:rsidP="00515445">
      <w:pPr>
        <w:rPr>
          <w:lang w:val="vi-VN"/>
        </w:rPr>
      </w:pPr>
      <w:r w:rsidRPr="00515445">
        <w:rPr>
          <w:lang w:val="vi-VN"/>
        </w:rPr>
        <w:t xml:space="preserve">            "en": "She's very intelligent and moreover, she's very artistically talented."</w:t>
      </w:r>
    </w:p>
    <w:p w14:paraId="6AF33DC4" w14:textId="77777777" w:rsidR="00515445" w:rsidRPr="00515445" w:rsidRDefault="00515445" w:rsidP="00515445">
      <w:pPr>
        <w:rPr>
          <w:lang w:val="vi-VN"/>
        </w:rPr>
      </w:pPr>
      <w:r w:rsidRPr="00515445">
        <w:rPr>
          <w:lang w:val="vi-VN"/>
        </w:rPr>
        <w:t xml:space="preserve">        }</w:t>
      </w:r>
    </w:p>
    <w:p w14:paraId="10957560" w14:textId="77777777" w:rsidR="00515445" w:rsidRPr="00515445" w:rsidRDefault="00515445" w:rsidP="00515445">
      <w:pPr>
        <w:rPr>
          <w:lang w:val="vi-VN"/>
        </w:rPr>
      </w:pPr>
      <w:r w:rsidRPr="00515445">
        <w:rPr>
          <w:lang w:val="vi-VN"/>
        </w:rPr>
        <w:t xml:space="preserve">    ]  </w:t>
      </w:r>
    </w:p>
    <w:p w14:paraId="50C4B060" w14:textId="77777777" w:rsidR="00515445" w:rsidRPr="00515445" w:rsidRDefault="00515445" w:rsidP="00515445">
      <w:pPr>
        <w:rPr>
          <w:lang w:val="vi-VN"/>
        </w:rPr>
      </w:pPr>
      <w:r w:rsidRPr="00515445">
        <w:rPr>
          <w:lang w:val="vi-VN"/>
        </w:rPr>
        <w:t>}</w:t>
      </w:r>
    </w:p>
    <w:p w14:paraId="24AF3E2D" w14:textId="77777777" w:rsidR="00515445" w:rsidRPr="00515445" w:rsidRDefault="00515445" w:rsidP="00515445">
      <w:pPr>
        <w:rPr>
          <w:lang w:val="vi-VN"/>
        </w:rPr>
      </w:pPr>
      <w:r w:rsidRPr="00515445">
        <w:rPr>
          <w:lang w:val="vi-VN"/>
        </w:rPr>
        <w:t>-----------------------------</w:t>
      </w:r>
    </w:p>
    <w:p w14:paraId="71F0FC04" w14:textId="77777777" w:rsidR="00515445" w:rsidRPr="00515445" w:rsidRDefault="00515445" w:rsidP="00515445">
      <w:pPr>
        <w:rPr>
          <w:lang w:val="vi-VN"/>
        </w:rPr>
      </w:pPr>
      <w:r w:rsidRPr="00515445">
        <w:rPr>
          <w:lang w:val="vi-VN"/>
        </w:rPr>
        <w:t xml:space="preserve">keyword: 'Lại' placed after some verbs </w:t>
      </w:r>
    </w:p>
    <w:p w14:paraId="45012415" w14:textId="77777777" w:rsidR="00515445" w:rsidRPr="00515445" w:rsidRDefault="00515445" w:rsidP="00515445">
      <w:pPr>
        <w:rPr>
          <w:lang w:val="vi-VN"/>
        </w:rPr>
      </w:pPr>
      <w:r w:rsidRPr="00515445">
        <w:rPr>
          <w:lang w:val="vi-VN"/>
        </w:rPr>
        <w:t xml:space="preserve">PROMPT: Generate grammar explanation for following Vietnamese grammar point: 'Lại' placed after some verbs </w:t>
      </w:r>
    </w:p>
    <w:p w14:paraId="57D2126B" w14:textId="77777777" w:rsidR="00515445" w:rsidRPr="00515445" w:rsidRDefault="00515445" w:rsidP="00515445">
      <w:pPr>
        <w:rPr>
          <w:lang w:val="vi-VN"/>
        </w:rPr>
      </w:pPr>
      <w:r w:rsidRPr="00515445">
        <w:rPr>
          <w:lang w:val="vi-VN"/>
        </w:rPr>
        <w:t xml:space="preserve">RESPONSE: { </w:t>
      </w:r>
    </w:p>
    <w:p w14:paraId="31197614" w14:textId="77777777" w:rsidR="00515445" w:rsidRPr="00515445" w:rsidRDefault="00515445" w:rsidP="00515445">
      <w:pPr>
        <w:rPr>
          <w:lang w:val="vi-VN"/>
        </w:rPr>
      </w:pPr>
      <w:r w:rsidRPr="00515445">
        <w:rPr>
          <w:lang w:val="vi-VN"/>
        </w:rPr>
        <w:t xml:space="preserve">  "title": "'Lại' placed after some verbs",</w:t>
      </w:r>
    </w:p>
    <w:p w14:paraId="38D3A3A0" w14:textId="77777777" w:rsidR="00515445" w:rsidRPr="00515445" w:rsidRDefault="00515445" w:rsidP="00515445">
      <w:pPr>
        <w:rPr>
          <w:lang w:val="vi-VN"/>
        </w:rPr>
      </w:pPr>
      <w:r w:rsidRPr="00515445">
        <w:rPr>
          <w:lang w:val="vi-VN"/>
        </w:rPr>
        <w:t xml:space="preserve">  "short_explanation": "Used to express repetition or the continuation of an action.",</w:t>
      </w:r>
    </w:p>
    <w:p w14:paraId="2A38FA1B" w14:textId="77777777" w:rsidR="00515445" w:rsidRPr="00515445" w:rsidRDefault="00515445" w:rsidP="00515445">
      <w:pPr>
        <w:rPr>
          <w:lang w:val="vi-VN"/>
        </w:rPr>
      </w:pPr>
      <w:r w:rsidRPr="00515445">
        <w:rPr>
          <w:lang w:val="vi-VN"/>
        </w:rPr>
        <w:t xml:space="preserve">  "long_explanation": "The Vietnamese word 'lại' is used after certain verbs to imply the repetition or the continuation of an action. It can be translated to 'again' or 'repeatedly' in English. Besides, 'lại' after a verb can also indicate the bringing of some conditions or situations back.",</w:t>
      </w:r>
    </w:p>
    <w:p w14:paraId="66DFB480" w14:textId="77777777" w:rsidR="00515445" w:rsidRPr="00515445" w:rsidRDefault="00515445" w:rsidP="00515445">
      <w:pPr>
        <w:rPr>
          <w:lang w:val="vi-VN"/>
        </w:rPr>
      </w:pPr>
      <w:r w:rsidRPr="00515445">
        <w:rPr>
          <w:lang w:val="vi-VN"/>
        </w:rPr>
        <w:t xml:space="preserve">  "formation": "Verb + lại",</w:t>
      </w:r>
    </w:p>
    <w:p w14:paraId="2F1C7269" w14:textId="77777777" w:rsidR="00515445" w:rsidRPr="00515445" w:rsidRDefault="00515445" w:rsidP="00515445">
      <w:pPr>
        <w:rPr>
          <w:lang w:val="vi-VN"/>
        </w:rPr>
      </w:pPr>
      <w:r w:rsidRPr="00515445">
        <w:rPr>
          <w:lang w:val="vi-VN"/>
        </w:rPr>
        <w:t xml:space="preserve">  "examples":</w:t>
      </w:r>
    </w:p>
    <w:p w14:paraId="715DECCD" w14:textId="77777777" w:rsidR="00515445" w:rsidRPr="00515445" w:rsidRDefault="00515445" w:rsidP="00515445">
      <w:pPr>
        <w:rPr>
          <w:lang w:val="vi-VN"/>
        </w:rPr>
      </w:pPr>
      <w:r w:rsidRPr="00515445">
        <w:rPr>
          <w:lang w:val="vi-VN"/>
        </w:rPr>
        <w:t xml:space="preserve">   [ </w:t>
      </w:r>
    </w:p>
    <w:p w14:paraId="3B525954" w14:textId="77777777" w:rsidR="00515445" w:rsidRPr="00515445" w:rsidRDefault="00515445" w:rsidP="00515445">
      <w:pPr>
        <w:rPr>
          <w:lang w:val="vi-VN"/>
        </w:rPr>
      </w:pPr>
      <w:r w:rsidRPr="00515445">
        <w:rPr>
          <w:lang w:val="vi-VN"/>
        </w:rPr>
        <w:t xml:space="preserve">     { </w:t>
      </w:r>
    </w:p>
    <w:p w14:paraId="6139B1B9" w14:textId="1BB15B8A" w:rsidR="00515445" w:rsidRPr="00515445" w:rsidRDefault="00515445" w:rsidP="00515445">
      <w:pPr>
        <w:rPr>
          <w:lang w:val="vi-VN"/>
        </w:rPr>
      </w:pPr>
      <w:r w:rsidRPr="00515445">
        <w:rPr>
          <w:lang w:val="vi-VN"/>
        </w:rPr>
        <w:t xml:space="preserve">       "vn": "Cô ấy đang cười lên </w:t>
      </w:r>
      <w:del w:id="1430" w:author="Canh Duc Nguyen" w:date="2023-10-14T21:49:00Z">
        <w:r w:rsidRPr="00515445" w:rsidDel="00046243">
          <w:rPr>
            <w:lang w:val="vi-VN"/>
          </w:rPr>
          <w:delText xml:space="preserve">rồi </w:delText>
        </w:r>
      </w:del>
      <w:ins w:id="1431" w:author="Canh Duc Nguyen" w:date="2023-10-14T21:49:00Z">
        <w:r w:rsidR="00046243">
          <w:rPr>
            <w:lang w:val="vi-VN"/>
          </w:rPr>
          <w:t xml:space="preserve">và bỗng dưng </w:t>
        </w:r>
      </w:ins>
      <w:r w:rsidRPr="00515445">
        <w:rPr>
          <w:lang w:val="vi-VN"/>
        </w:rPr>
        <w:t xml:space="preserve">lại khóc.", </w:t>
      </w:r>
    </w:p>
    <w:p w14:paraId="7D63E79C" w14:textId="77777777" w:rsidR="00515445" w:rsidRPr="00515445" w:rsidRDefault="00515445" w:rsidP="00515445">
      <w:pPr>
        <w:rPr>
          <w:lang w:val="vi-VN"/>
        </w:rPr>
      </w:pPr>
      <w:r w:rsidRPr="00515445">
        <w:rPr>
          <w:lang w:val="vi-VN"/>
        </w:rPr>
        <w:t xml:space="preserve">       "en": "She was laughing and then crying again." </w:t>
      </w:r>
    </w:p>
    <w:p w14:paraId="7CB950F7" w14:textId="77777777" w:rsidR="00515445" w:rsidRPr="00515445" w:rsidRDefault="00515445" w:rsidP="00515445">
      <w:pPr>
        <w:rPr>
          <w:lang w:val="vi-VN"/>
        </w:rPr>
      </w:pPr>
      <w:r w:rsidRPr="00515445">
        <w:rPr>
          <w:lang w:val="vi-VN"/>
        </w:rPr>
        <w:t xml:space="preserve">     }, </w:t>
      </w:r>
    </w:p>
    <w:p w14:paraId="6C641953" w14:textId="77777777" w:rsidR="00515445" w:rsidRPr="00515445" w:rsidRDefault="00515445" w:rsidP="00515445">
      <w:pPr>
        <w:rPr>
          <w:lang w:val="vi-VN"/>
        </w:rPr>
      </w:pPr>
      <w:r w:rsidRPr="00515445">
        <w:rPr>
          <w:lang w:val="vi-VN"/>
        </w:rPr>
        <w:t xml:space="preserve">     { </w:t>
      </w:r>
    </w:p>
    <w:p w14:paraId="572C8042" w14:textId="64F32899" w:rsidR="00515445" w:rsidRPr="00515445" w:rsidRDefault="00515445" w:rsidP="00515445">
      <w:pPr>
        <w:rPr>
          <w:lang w:val="vi-VN"/>
        </w:rPr>
      </w:pPr>
      <w:r w:rsidRPr="00515445">
        <w:rPr>
          <w:lang w:val="vi-VN"/>
        </w:rPr>
        <w:lastRenderedPageBreak/>
        <w:t xml:space="preserve">       "vn": "Tôi sẽ làm việc này, và sau đó </w:t>
      </w:r>
      <w:ins w:id="1432" w:author="Canh Duc Nguyen" w:date="2023-10-14T21:49:00Z">
        <w:r w:rsidR="00046243">
          <w:rPr>
            <w:lang w:val="vi-VN"/>
          </w:rPr>
          <w:t xml:space="preserve">sẽ </w:t>
        </w:r>
      </w:ins>
      <w:r w:rsidRPr="00515445">
        <w:rPr>
          <w:lang w:val="vi-VN"/>
        </w:rPr>
        <w:t xml:space="preserve">làm lại </w:t>
      </w:r>
      <w:del w:id="1433" w:author="Canh Duc Nguyen" w:date="2023-10-14T21:50:00Z">
        <w:r w:rsidRPr="00515445" w:rsidDel="00046243">
          <w:rPr>
            <w:lang w:val="vi-VN"/>
          </w:rPr>
          <w:delText>nó</w:delText>
        </w:r>
      </w:del>
      <w:ins w:id="1434" w:author="Canh Duc Nguyen" w:date="2023-10-14T21:50:00Z">
        <w:r w:rsidR="00046243">
          <w:rPr>
            <w:lang w:val="vi-VN"/>
          </w:rPr>
          <w:t>việc đó</w:t>
        </w:r>
      </w:ins>
      <w:r w:rsidRPr="00515445">
        <w:rPr>
          <w:lang w:val="vi-VN"/>
        </w:rPr>
        <w:t xml:space="preserve">.", </w:t>
      </w:r>
    </w:p>
    <w:p w14:paraId="61414E99" w14:textId="77777777" w:rsidR="00515445" w:rsidRPr="00515445" w:rsidRDefault="00515445" w:rsidP="00515445">
      <w:pPr>
        <w:rPr>
          <w:lang w:val="vi-VN"/>
        </w:rPr>
      </w:pPr>
      <w:r w:rsidRPr="00515445">
        <w:rPr>
          <w:lang w:val="vi-VN"/>
        </w:rPr>
        <w:t xml:space="preserve">       "en": "I will do this job, and then do it again." </w:t>
      </w:r>
    </w:p>
    <w:p w14:paraId="21712FA1" w14:textId="77777777" w:rsidR="00515445" w:rsidRPr="00515445" w:rsidRDefault="00515445" w:rsidP="00515445">
      <w:pPr>
        <w:rPr>
          <w:lang w:val="vi-VN"/>
        </w:rPr>
      </w:pPr>
      <w:r w:rsidRPr="00515445">
        <w:rPr>
          <w:lang w:val="vi-VN"/>
        </w:rPr>
        <w:t xml:space="preserve">     }, </w:t>
      </w:r>
    </w:p>
    <w:p w14:paraId="0E3D0A7C" w14:textId="77777777" w:rsidR="00515445" w:rsidRPr="00515445" w:rsidRDefault="00515445" w:rsidP="00515445">
      <w:pPr>
        <w:rPr>
          <w:lang w:val="vi-VN"/>
        </w:rPr>
      </w:pPr>
      <w:r w:rsidRPr="00515445">
        <w:rPr>
          <w:lang w:val="vi-VN"/>
        </w:rPr>
        <w:t xml:space="preserve">     { </w:t>
      </w:r>
    </w:p>
    <w:p w14:paraId="56C7E61A" w14:textId="1865AC92" w:rsidR="00515445" w:rsidRPr="00515445" w:rsidRDefault="00515445" w:rsidP="00515445">
      <w:pPr>
        <w:rPr>
          <w:lang w:val="vi-VN"/>
        </w:rPr>
      </w:pPr>
      <w:r w:rsidRPr="00515445">
        <w:rPr>
          <w:lang w:val="vi-VN"/>
        </w:rPr>
        <w:t xml:space="preserve">       "vn": "Tôi </w:t>
      </w:r>
      <w:del w:id="1435" w:author="Canh Duc Nguyen" w:date="2023-10-14T21:57:00Z">
        <w:r w:rsidRPr="00515445" w:rsidDel="00046243">
          <w:rPr>
            <w:lang w:val="vi-VN"/>
          </w:rPr>
          <w:delText>đã làm mọi công việc nhà</w:delText>
        </w:r>
      </w:del>
      <w:ins w:id="1436" w:author="Canh Duc Nguyen" w:date="2023-10-14T21:57:00Z">
        <w:r w:rsidR="00046243">
          <w:rPr>
            <w:lang w:val="vi-VN"/>
          </w:rPr>
          <w:t>dọn dẹp nhà cửa</w:t>
        </w:r>
      </w:ins>
      <w:r w:rsidRPr="00515445">
        <w:rPr>
          <w:lang w:val="vi-VN"/>
        </w:rPr>
        <w:t>, nhưng mọi thứ lại bừa bộn</w:t>
      </w:r>
      <w:ins w:id="1437" w:author="Canh Duc Nguyen" w:date="2023-10-14T21:57:00Z">
        <w:r w:rsidR="00046243">
          <w:rPr>
            <w:lang w:val="vi-VN"/>
          </w:rPr>
          <w:t xml:space="preserve"> rồi</w:t>
        </w:r>
      </w:ins>
      <w:r w:rsidRPr="00515445">
        <w:rPr>
          <w:lang w:val="vi-VN"/>
        </w:rPr>
        <w:t xml:space="preserve">.", </w:t>
      </w:r>
    </w:p>
    <w:p w14:paraId="4DD34FFB" w14:textId="77777777" w:rsidR="00515445" w:rsidRPr="00515445" w:rsidRDefault="00515445" w:rsidP="00515445">
      <w:pPr>
        <w:rPr>
          <w:lang w:val="vi-VN"/>
        </w:rPr>
      </w:pPr>
      <w:r w:rsidRPr="00515445">
        <w:rPr>
          <w:lang w:val="vi-VN"/>
        </w:rPr>
        <w:t xml:space="preserve">       "en": "I did all the housework, but everything is messy again." </w:t>
      </w:r>
    </w:p>
    <w:p w14:paraId="3EB03689" w14:textId="77777777" w:rsidR="00515445" w:rsidRPr="00515445" w:rsidRDefault="00515445" w:rsidP="00515445">
      <w:pPr>
        <w:rPr>
          <w:lang w:val="vi-VN"/>
        </w:rPr>
      </w:pPr>
      <w:r w:rsidRPr="00515445">
        <w:rPr>
          <w:lang w:val="vi-VN"/>
        </w:rPr>
        <w:t xml:space="preserve">     }, </w:t>
      </w:r>
    </w:p>
    <w:p w14:paraId="09290442" w14:textId="77777777" w:rsidR="00515445" w:rsidRPr="00515445" w:rsidRDefault="00515445" w:rsidP="00515445">
      <w:pPr>
        <w:rPr>
          <w:lang w:val="vi-VN"/>
        </w:rPr>
      </w:pPr>
      <w:r w:rsidRPr="00515445">
        <w:rPr>
          <w:lang w:val="vi-VN"/>
        </w:rPr>
        <w:t xml:space="preserve">     { </w:t>
      </w:r>
    </w:p>
    <w:p w14:paraId="05950D54" w14:textId="77777777" w:rsidR="00515445" w:rsidRPr="00515445" w:rsidRDefault="00515445" w:rsidP="00515445">
      <w:pPr>
        <w:rPr>
          <w:lang w:val="vi-VN"/>
        </w:rPr>
      </w:pPr>
      <w:r w:rsidRPr="00515445">
        <w:rPr>
          <w:lang w:val="vi-VN"/>
        </w:rPr>
        <w:t xml:space="preserve">       "vn": "Hôm nay, tôi lại gặp anh ấy ở công viên.", </w:t>
      </w:r>
    </w:p>
    <w:p w14:paraId="422D0F94" w14:textId="77777777" w:rsidR="00515445" w:rsidRPr="00515445" w:rsidRDefault="00515445" w:rsidP="00515445">
      <w:pPr>
        <w:rPr>
          <w:lang w:val="vi-VN"/>
        </w:rPr>
      </w:pPr>
      <w:r w:rsidRPr="00515445">
        <w:rPr>
          <w:lang w:val="vi-VN"/>
        </w:rPr>
        <w:t xml:space="preserve">       "en": "Today, I saw him at the park again." </w:t>
      </w:r>
    </w:p>
    <w:p w14:paraId="55BB8638" w14:textId="77777777" w:rsidR="00515445" w:rsidRPr="00515445" w:rsidRDefault="00515445" w:rsidP="00515445">
      <w:pPr>
        <w:rPr>
          <w:lang w:val="vi-VN"/>
        </w:rPr>
      </w:pPr>
      <w:r w:rsidRPr="00515445">
        <w:rPr>
          <w:lang w:val="vi-VN"/>
        </w:rPr>
        <w:t xml:space="preserve">     } </w:t>
      </w:r>
    </w:p>
    <w:p w14:paraId="1618E9F0" w14:textId="77777777" w:rsidR="00515445" w:rsidRPr="00515445" w:rsidRDefault="00515445" w:rsidP="00515445">
      <w:pPr>
        <w:rPr>
          <w:lang w:val="vi-VN"/>
        </w:rPr>
      </w:pPr>
      <w:r w:rsidRPr="00515445">
        <w:rPr>
          <w:lang w:val="vi-VN"/>
        </w:rPr>
        <w:t xml:space="preserve">   ] </w:t>
      </w:r>
    </w:p>
    <w:p w14:paraId="54D35CA0" w14:textId="77777777" w:rsidR="00515445" w:rsidRPr="00515445" w:rsidRDefault="00515445" w:rsidP="00515445">
      <w:pPr>
        <w:rPr>
          <w:lang w:val="vi-VN"/>
        </w:rPr>
      </w:pPr>
      <w:r w:rsidRPr="00515445">
        <w:rPr>
          <w:lang w:val="vi-VN"/>
        </w:rPr>
        <w:t>}</w:t>
      </w:r>
    </w:p>
    <w:p w14:paraId="4B95480E" w14:textId="77777777" w:rsidR="00515445" w:rsidRPr="00515445" w:rsidRDefault="00515445" w:rsidP="00515445">
      <w:pPr>
        <w:rPr>
          <w:lang w:val="vi-VN"/>
        </w:rPr>
      </w:pPr>
      <w:r w:rsidRPr="00515445">
        <w:rPr>
          <w:lang w:val="vi-VN"/>
        </w:rPr>
        <w:t>-----------------------------</w:t>
      </w:r>
    </w:p>
    <w:p w14:paraId="38FA2A70" w14:textId="77777777" w:rsidR="00515445" w:rsidRPr="00515445" w:rsidRDefault="00515445" w:rsidP="00515445">
      <w:pPr>
        <w:rPr>
          <w:lang w:val="vi-VN"/>
        </w:rPr>
      </w:pPr>
      <w:r w:rsidRPr="00515445">
        <w:rPr>
          <w:lang w:val="vi-VN"/>
        </w:rPr>
        <w:t xml:space="preserve">keyword: 'Là' linking two verb phrases </w:t>
      </w:r>
    </w:p>
    <w:p w14:paraId="703ACCFF" w14:textId="77777777" w:rsidR="00515445" w:rsidRPr="00515445" w:rsidRDefault="00515445" w:rsidP="00515445">
      <w:pPr>
        <w:rPr>
          <w:lang w:val="vi-VN"/>
        </w:rPr>
      </w:pPr>
      <w:r w:rsidRPr="00515445">
        <w:rPr>
          <w:lang w:val="vi-VN"/>
        </w:rPr>
        <w:t xml:space="preserve">PROMPT: Generate grammar explanation for following Vietnamese grammar point: 'Là' linking two verb phrases </w:t>
      </w:r>
    </w:p>
    <w:p w14:paraId="1AD74953" w14:textId="77777777" w:rsidR="00515445" w:rsidRPr="00515445" w:rsidRDefault="00515445" w:rsidP="00515445">
      <w:pPr>
        <w:rPr>
          <w:lang w:val="vi-VN"/>
        </w:rPr>
      </w:pPr>
      <w:r w:rsidRPr="00515445">
        <w:rPr>
          <w:lang w:val="vi-VN"/>
        </w:rPr>
        <w:t xml:space="preserve">RESPONSE: { </w:t>
      </w:r>
    </w:p>
    <w:p w14:paraId="5024C433" w14:textId="77777777" w:rsidR="00515445" w:rsidRPr="00515445" w:rsidRDefault="00515445" w:rsidP="00515445">
      <w:pPr>
        <w:rPr>
          <w:lang w:val="vi-VN"/>
        </w:rPr>
      </w:pPr>
      <w:r w:rsidRPr="00515445">
        <w:rPr>
          <w:lang w:val="vi-VN"/>
        </w:rPr>
        <w:t xml:space="preserve">  "title": "'Là' linking two verb phrases", </w:t>
      </w:r>
    </w:p>
    <w:p w14:paraId="2D87CA92" w14:textId="77777777" w:rsidR="00515445" w:rsidRPr="00515445" w:rsidRDefault="00515445" w:rsidP="00515445">
      <w:pPr>
        <w:rPr>
          <w:lang w:val="vi-VN"/>
        </w:rPr>
      </w:pPr>
      <w:r w:rsidRPr="00515445">
        <w:rPr>
          <w:lang w:val="vi-VN"/>
        </w:rPr>
        <w:t xml:space="preserve">  "short_explanation": "'Là' is used to link  two verb phrases, similar to how 'to be' is used in English.", </w:t>
      </w:r>
    </w:p>
    <w:p w14:paraId="4D73080C" w14:textId="77777777" w:rsidR="00515445" w:rsidRPr="00515445" w:rsidRDefault="00515445" w:rsidP="00515445">
      <w:pPr>
        <w:rPr>
          <w:lang w:val="vi-VN"/>
        </w:rPr>
      </w:pPr>
      <w:r w:rsidRPr="00515445">
        <w:rPr>
          <w:lang w:val="vi-VN"/>
        </w:rPr>
        <w:t xml:space="preserve">  "long_explanation": "In Vietnamese, the word 'là' is used to link two verb phrases and is similar to the English equivalent of 'to be'. It indicates a certain state, characteristic, or identify between the subject and the predicate. It can be used to link verbs, adjectives, or other phrases together to form a complete sentence.", </w:t>
      </w:r>
    </w:p>
    <w:p w14:paraId="5108995D" w14:textId="77777777" w:rsidR="00515445" w:rsidRPr="00515445" w:rsidRDefault="00515445" w:rsidP="00515445">
      <w:pPr>
        <w:rPr>
          <w:lang w:val="vi-VN"/>
        </w:rPr>
      </w:pPr>
      <w:r w:rsidRPr="00515445">
        <w:rPr>
          <w:lang w:val="vi-VN"/>
        </w:rPr>
        <w:t xml:space="preserve">  "formation": "Subject + là + Predicate", </w:t>
      </w:r>
    </w:p>
    <w:p w14:paraId="51F058EE" w14:textId="77777777" w:rsidR="00515445" w:rsidRPr="00515445" w:rsidRDefault="00515445" w:rsidP="00515445">
      <w:pPr>
        <w:rPr>
          <w:lang w:val="vi-VN"/>
        </w:rPr>
      </w:pPr>
      <w:r w:rsidRPr="00515445">
        <w:rPr>
          <w:lang w:val="vi-VN"/>
        </w:rPr>
        <w:t xml:space="preserve">  "examples": [ </w:t>
      </w:r>
    </w:p>
    <w:p w14:paraId="0C907BA1" w14:textId="77777777" w:rsidR="00515445" w:rsidRPr="00515445" w:rsidRDefault="00515445" w:rsidP="00515445">
      <w:pPr>
        <w:rPr>
          <w:lang w:val="vi-VN"/>
        </w:rPr>
      </w:pPr>
      <w:r w:rsidRPr="00515445">
        <w:rPr>
          <w:lang w:val="vi-VN"/>
        </w:rPr>
        <w:t xml:space="preserve">    { </w:t>
      </w:r>
    </w:p>
    <w:p w14:paraId="1DE388D0" w14:textId="77777777" w:rsidR="00515445" w:rsidRPr="00515445" w:rsidRDefault="00515445" w:rsidP="00515445">
      <w:pPr>
        <w:rPr>
          <w:lang w:val="vi-VN"/>
        </w:rPr>
      </w:pPr>
      <w:r w:rsidRPr="00515445">
        <w:rPr>
          <w:lang w:val="vi-VN"/>
        </w:rPr>
        <w:t xml:space="preserve">      "vn": "Mục tiêu của tôi là trở thành một bác sĩ giỏi.", </w:t>
      </w:r>
    </w:p>
    <w:p w14:paraId="3D044551" w14:textId="77777777" w:rsidR="00515445" w:rsidRPr="00515445" w:rsidRDefault="00515445" w:rsidP="00515445">
      <w:pPr>
        <w:rPr>
          <w:lang w:val="vi-VN"/>
        </w:rPr>
      </w:pPr>
      <w:r w:rsidRPr="00515445">
        <w:rPr>
          <w:lang w:val="vi-VN"/>
        </w:rPr>
        <w:t xml:space="preserve">      "en": "My goal is to become a good doctor." </w:t>
      </w:r>
    </w:p>
    <w:p w14:paraId="67E3FF47" w14:textId="77777777" w:rsidR="00515445" w:rsidRPr="00515445" w:rsidRDefault="00515445" w:rsidP="00515445">
      <w:pPr>
        <w:rPr>
          <w:lang w:val="vi-VN"/>
        </w:rPr>
      </w:pPr>
      <w:r w:rsidRPr="00515445">
        <w:rPr>
          <w:lang w:val="vi-VN"/>
        </w:rPr>
        <w:t xml:space="preserve">    }, </w:t>
      </w:r>
    </w:p>
    <w:p w14:paraId="30C5323E" w14:textId="77777777" w:rsidR="00515445" w:rsidRPr="00515445" w:rsidRDefault="00515445" w:rsidP="00515445">
      <w:pPr>
        <w:rPr>
          <w:lang w:val="vi-VN"/>
        </w:rPr>
      </w:pPr>
      <w:r w:rsidRPr="00515445">
        <w:rPr>
          <w:lang w:val="vi-VN"/>
        </w:rPr>
        <w:t xml:space="preserve">    { </w:t>
      </w:r>
    </w:p>
    <w:p w14:paraId="18253A22" w14:textId="4ADF8EE3" w:rsidR="00515445" w:rsidRPr="00515445" w:rsidRDefault="00515445" w:rsidP="00515445">
      <w:pPr>
        <w:rPr>
          <w:lang w:val="vi-VN"/>
        </w:rPr>
      </w:pPr>
      <w:r w:rsidRPr="00515445">
        <w:rPr>
          <w:lang w:val="vi-VN"/>
        </w:rPr>
        <w:t xml:space="preserve">      "vn": "Công việc của anh ấy là thiết kế </w:t>
      </w:r>
      <w:ins w:id="1438" w:author="Canh Duc Nguyen" w:date="2023-10-14T21:58:00Z">
        <w:r w:rsidR="007B76AD">
          <w:rPr>
            <w:lang w:val="vi-VN"/>
          </w:rPr>
          <w:t xml:space="preserve">các trang </w:t>
        </w:r>
      </w:ins>
      <w:del w:id="1439" w:author="Canh Duc Nguyen" w:date="2023-10-14T21:58:00Z">
        <w:r w:rsidRPr="00515445" w:rsidDel="00046243">
          <w:rPr>
            <w:lang w:val="vi-VN"/>
          </w:rPr>
          <w:delText xml:space="preserve">trang </w:delText>
        </w:r>
      </w:del>
      <w:r w:rsidRPr="00515445">
        <w:rPr>
          <w:lang w:val="vi-VN"/>
        </w:rPr>
        <w:t xml:space="preserve">web.", </w:t>
      </w:r>
    </w:p>
    <w:p w14:paraId="6733FA5F" w14:textId="77777777" w:rsidR="00515445" w:rsidRPr="00515445" w:rsidRDefault="00515445" w:rsidP="00515445">
      <w:pPr>
        <w:rPr>
          <w:lang w:val="vi-VN"/>
        </w:rPr>
      </w:pPr>
      <w:r w:rsidRPr="00515445">
        <w:rPr>
          <w:lang w:val="vi-VN"/>
        </w:rPr>
        <w:t xml:space="preserve">      "en": "His job is designing websites." </w:t>
      </w:r>
    </w:p>
    <w:p w14:paraId="50190E6A" w14:textId="77777777" w:rsidR="00515445" w:rsidRPr="00515445" w:rsidRDefault="00515445" w:rsidP="00515445">
      <w:pPr>
        <w:rPr>
          <w:lang w:val="vi-VN"/>
        </w:rPr>
      </w:pPr>
      <w:r w:rsidRPr="00515445">
        <w:rPr>
          <w:lang w:val="vi-VN"/>
        </w:rPr>
        <w:t xml:space="preserve">    }, </w:t>
      </w:r>
    </w:p>
    <w:p w14:paraId="6C4AD4AB" w14:textId="77777777" w:rsidR="00515445" w:rsidRPr="00515445" w:rsidRDefault="00515445" w:rsidP="00515445">
      <w:pPr>
        <w:rPr>
          <w:lang w:val="vi-VN"/>
        </w:rPr>
      </w:pPr>
      <w:r w:rsidRPr="00515445">
        <w:rPr>
          <w:lang w:val="vi-VN"/>
        </w:rPr>
        <w:t xml:space="preserve">    { </w:t>
      </w:r>
    </w:p>
    <w:p w14:paraId="0DCD8E00" w14:textId="77777777" w:rsidR="00515445" w:rsidRPr="00515445" w:rsidRDefault="00515445" w:rsidP="00515445">
      <w:pPr>
        <w:rPr>
          <w:lang w:val="vi-VN"/>
        </w:rPr>
      </w:pPr>
      <w:r w:rsidRPr="00515445">
        <w:rPr>
          <w:lang w:val="vi-VN"/>
        </w:rPr>
        <w:t xml:space="preserve">      "vn": "Sở thích của cô ấy là đọc sách.", </w:t>
      </w:r>
    </w:p>
    <w:p w14:paraId="21CD3C71" w14:textId="77777777" w:rsidR="00515445" w:rsidRPr="00515445" w:rsidRDefault="00515445" w:rsidP="00515445">
      <w:pPr>
        <w:rPr>
          <w:lang w:val="vi-VN"/>
        </w:rPr>
      </w:pPr>
      <w:r w:rsidRPr="00515445">
        <w:rPr>
          <w:lang w:val="vi-VN"/>
        </w:rPr>
        <w:t xml:space="preserve">      "en": "Her hobby is reading books." </w:t>
      </w:r>
    </w:p>
    <w:p w14:paraId="5994757E" w14:textId="77777777" w:rsidR="00515445" w:rsidRPr="00515445" w:rsidRDefault="00515445" w:rsidP="00515445">
      <w:pPr>
        <w:rPr>
          <w:lang w:val="vi-VN"/>
        </w:rPr>
      </w:pPr>
      <w:r w:rsidRPr="00515445">
        <w:rPr>
          <w:lang w:val="vi-VN"/>
        </w:rPr>
        <w:t xml:space="preserve">    }, </w:t>
      </w:r>
    </w:p>
    <w:p w14:paraId="2F6C56B0" w14:textId="77777777" w:rsidR="00515445" w:rsidRPr="00515445" w:rsidRDefault="00515445" w:rsidP="00515445">
      <w:pPr>
        <w:rPr>
          <w:lang w:val="vi-VN"/>
        </w:rPr>
      </w:pPr>
      <w:r w:rsidRPr="00515445">
        <w:rPr>
          <w:lang w:val="vi-VN"/>
        </w:rPr>
        <w:t xml:space="preserve">    { </w:t>
      </w:r>
    </w:p>
    <w:p w14:paraId="6A4677B3" w14:textId="147B2CE5" w:rsidR="00515445" w:rsidRPr="00515445" w:rsidRDefault="00515445" w:rsidP="00515445">
      <w:pPr>
        <w:rPr>
          <w:lang w:val="vi-VN"/>
        </w:rPr>
      </w:pPr>
      <w:r w:rsidRPr="00515445">
        <w:rPr>
          <w:lang w:val="vi-VN"/>
        </w:rPr>
        <w:t xml:space="preserve">      "vn": "Một trong những ước mơ của tôi là </w:t>
      </w:r>
      <w:ins w:id="1440" w:author="Canh Duc Nguyen" w:date="2023-10-14T21:59:00Z">
        <w:r w:rsidR="007B76AD">
          <w:rPr>
            <w:lang w:val="vi-VN"/>
          </w:rPr>
          <w:t xml:space="preserve">đi </w:t>
        </w:r>
      </w:ins>
      <w:r w:rsidRPr="00515445">
        <w:rPr>
          <w:lang w:val="vi-VN"/>
        </w:rPr>
        <w:t>du lịch</w:t>
      </w:r>
      <w:ins w:id="1441" w:author="Canh Duc Nguyen" w:date="2023-10-14T21:59:00Z">
        <w:r w:rsidR="007B76AD">
          <w:rPr>
            <w:lang w:val="vi-VN"/>
          </w:rPr>
          <w:t xml:space="preserve"> vòng quanh</w:t>
        </w:r>
      </w:ins>
      <w:r w:rsidRPr="00515445">
        <w:rPr>
          <w:lang w:val="vi-VN"/>
        </w:rPr>
        <w:t xml:space="preserve"> thế giới.", </w:t>
      </w:r>
    </w:p>
    <w:p w14:paraId="2C6AFF18" w14:textId="77777777" w:rsidR="00515445" w:rsidRPr="00515445" w:rsidRDefault="00515445" w:rsidP="00515445">
      <w:pPr>
        <w:rPr>
          <w:lang w:val="vi-VN"/>
        </w:rPr>
      </w:pPr>
      <w:r w:rsidRPr="00515445">
        <w:rPr>
          <w:lang w:val="vi-VN"/>
        </w:rPr>
        <w:t xml:space="preserve">      "en": "One of my dreams is to travel the world." </w:t>
      </w:r>
    </w:p>
    <w:p w14:paraId="1FC9193B" w14:textId="77777777" w:rsidR="00515445" w:rsidRPr="00515445" w:rsidRDefault="00515445" w:rsidP="00515445">
      <w:pPr>
        <w:rPr>
          <w:lang w:val="vi-VN"/>
        </w:rPr>
      </w:pPr>
      <w:r w:rsidRPr="00515445">
        <w:rPr>
          <w:lang w:val="vi-VN"/>
        </w:rPr>
        <w:t xml:space="preserve">    } </w:t>
      </w:r>
    </w:p>
    <w:p w14:paraId="00D9BA4A" w14:textId="77777777" w:rsidR="00515445" w:rsidRPr="00515445" w:rsidRDefault="00515445" w:rsidP="00515445">
      <w:pPr>
        <w:rPr>
          <w:lang w:val="vi-VN"/>
        </w:rPr>
      </w:pPr>
      <w:r w:rsidRPr="00515445">
        <w:rPr>
          <w:lang w:val="vi-VN"/>
        </w:rPr>
        <w:t xml:space="preserve">  ] </w:t>
      </w:r>
    </w:p>
    <w:p w14:paraId="3BCC51CB" w14:textId="77777777" w:rsidR="00515445" w:rsidRPr="00515445" w:rsidRDefault="00515445" w:rsidP="00515445">
      <w:pPr>
        <w:rPr>
          <w:lang w:val="vi-VN"/>
        </w:rPr>
      </w:pPr>
      <w:r w:rsidRPr="00515445">
        <w:rPr>
          <w:lang w:val="vi-VN"/>
        </w:rPr>
        <w:lastRenderedPageBreak/>
        <w:t>}</w:t>
      </w:r>
    </w:p>
    <w:p w14:paraId="286AB955" w14:textId="77777777" w:rsidR="00515445" w:rsidRPr="00515445" w:rsidRDefault="00515445" w:rsidP="00515445">
      <w:pPr>
        <w:rPr>
          <w:lang w:val="vi-VN"/>
        </w:rPr>
      </w:pPr>
      <w:r w:rsidRPr="00515445">
        <w:rPr>
          <w:lang w:val="vi-VN"/>
        </w:rPr>
        <w:t>-----------------------------</w:t>
      </w:r>
    </w:p>
    <w:p w14:paraId="2154B5FE" w14:textId="77777777" w:rsidR="00515445" w:rsidRPr="00515445" w:rsidRDefault="00515445" w:rsidP="00515445">
      <w:pPr>
        <w:rPr>
          <w:lang w:val="vi-VN"/>
        </w:rPr>
      </w:pPr>
      <w:r w:rsidRPr="00515445">
        <w:rPr>
          <w:lang w:val="vi-VN"/>
        </w:rPr>
        <w:t>keyword: 'Làm</w:t>
      </w:r>
      <w:del w:id="1442" w:author="Canh Duc Nguyen" w:date="2023-10-14T21:59:00Z">
        <w:r w:rsidRPr="00515445" w:rsidDel="007B76AD">
          <w:rPr>
            <w:lang w:val="vi-VN"/>
          </w:rPr>
          <w:delText>'</w:delText>
        </w:r>
      </w:del>
      <w:r w:rsidRPr="00515445">
        <w:rPr>
          <w:lang w:val="vi-VN"/>
        </w:rPr>
        <w:t xml:space="preserve"> ơn denoting a request </w:t>
      </w:r>
    </w:p>
    <w:p w14:paraId="49D68905" w14:textId="77777777" w:rsidR="00515445" w:rsidRPr="00515445" w:rsidRDefault="00515445" w:rsidP="00515445">
      <w:pPr>
        <w:rPr>
          <w:lang w:val="vi-VN"/>
        </w:rPr>
      </w:pPr>
      <w:r w:rsidRPr="00515445">
        <w:rPr>
          <w:lang w:val="vi-VN"/>
        </w:rPr>
        <w:t xml:space="preserve">PROMPT: Generate grammar explanation for following Vietnamese grammar point: 'Làm' ơn denoting a request </w:t>
      </w:r>
    </w:p>
    <w:p w14:paraId="4653640D" w14:textId="77777777" w:rsidR="00515445" w:rsidRPr="00515445" w:rsidRDefault="00515445" w:rsidP="00515445">
      <w:pPr>
        <w:rPr>
          <w:lang w:val="vi-VN"/>
        </w:rPr>
      </w:pPr>
      <w:r w:rsidRPr="00515445">
        <w:rPr>
          <w:lang w:val="vi-VN"/>
        </w:rPr>
        <w:t xml:space="preserve">RESPONSE: { </w:t>
      </w:r>
    </w:p>
    <w:p w14:paraId="08321B65" w14:textId="77777777" w:rsidR="00515445" w:rsidRPr="00515445" w:rsidRDefault="00515445" w:rsidP="00515445">
      <w:pPr>
        <w:rPr>
          <w:lang w:val="vi-VN"/>
        </w:rPr>
      </w:pPr>
      <w:r w:rsidRPr="00515445">
        <w:rPr>
          <w:lang w:val="vi-VN"/>
        </w:rPr>
        <w:t xml:space="preserve">  "title": "'Làm</w:t>
      </w:r>
      <w:del w:id="1443" w:author="Canh Duc Nguyen" w:date="2023-10-14T21:59:00Z">
        <w:r w:rsidRPr="00515445" w:rsidDel="007B76AD">
          <w:rPr>
            <w:lang w:val="vi-VN"/>
          </w:rPr>
          <w:delText>'</w:delText>
        </w:r>
      </w:del>
      <w:r w:rsidRPr="00515445">
        <w:rPr>
          <w:lang w:val="vi-VN"/>
        </w:rPr>
        <w:t xml:space="preserve"> ơn denoting a request", </w:t>
      </w:r>
    </w:p>
    <w:p w14:paraId="0551AEE9" w14:textId="77777777" w:rsidR="00515445" w:rsidRPr="00515445" w:rsidRDefault="00515445" w:rsidP="00515445">
      <w:pPr>
        <w:rPr>
          <w:lang w:val="vi-VN"/>
        </w:rPr>
      </w:pPr>
      <w:r w:rsidRPr="00515445">
        <w:rPr>
          <w:lang w:val="vi-VN"/>
        </w:rPr>
        <w:t xml:space="preserve">  "short_explanation": "Used to make a polite request or ask a favor.", </w:t>
      </w:r>
    </w:p>
    <w:p w14:paraId="29AFE37B" w14:textId="77777777" w:rsidR="00515445" w:rsidRPr="00515445" w:rsidRDefault="00515445" w:rsidP="00515445">
      <w:pPr>
        <w:rPr>
          <w:lang w:val="vi-VN"/>
        </w:rPr>
      </w:pPr>
      <w:r w:rsidRPr="00515445">
        <w:rPr>
          <w:lang w:val="vi-VN"/>
        </w:rPr>
        <w:t xml:space="preserve">  "long_explanation": "The Vietnamese word 'làm ơn' is used when politely asking someone to do something, equivalent to 'please' in English. The phrase 'làm ơn' can be used at the beginning, middle or end of the sentence depending on the context.", </w:t>
      </w:r>
    </w:p>
    <w:p w14:paraId="5BB6C06C" w14:textId="77777777" w:rsidR="00515445" w:rsidRPr="00515445" w:rsidRDefault="00515445" w:rsidP="00515445">
      <w:pPr>
        <w:rPr>
          <w:lang w:val="vi-VN"/>
        </w:rPr>
      </w:pPr>
      <w:r w:rsidRPr="00515445">
        <w:rPr>
          <w:lang w:val="vi-VN"/>
        </w:rPr>
        <w:t xml:space="preserve">  "formation": "làm ơn + verb (do something)", </w:t>
      </w:r>
    </w:p>
    <w:p w14:paraId="0D00C7CE" w14:textId="77777777" w:rsidR="00515445" w:rsidRPr="00515445" w:rsidRDefault="00515445" w:rsidP="00515445">
      <w:pPr>
        <w:rPr>
          <w:lang w:val="vi-VN"/>
        </w:rPr>
      </w:pPr>
      <w:r w:rsidRPr="00515445">
        <w:rPr>
          <w:lang w:val="vi-VN"/>
        </w:rPr>
        <w:t xml:space="preserve">  "examples": [</w:t>
      </w:r>
    </w:p>
    <w:p w14:paraId="71FDD1C5" w14:textId="77777777" w:rsidR="00515445" w:rsidRPr="00515445" w:rsidRDefault="00515445" w:rsidP="00515445">
      <w:pPr>
        <w:rPr>
          <w:lang w:val="vi-VN"/>
        </w:rPr>
      </w:pPr>
      <w:r w:rsidRPr="00515445">
        <w:rPr>
          <w:lang w:val="vi-VN"/>
        </w:rPr>
        <w:t xml:space="preserve">    { </w:t>
      </w:r>
    </w:p>
    <w:p w14:paraId="31656BA7" w14:textId="77777777" w:rsidR="00515445" w:rsidRPr="00515445" w:rsidRDefault="00515445" w:rsidP="00515445">
      <w:pPr>
        <w:rPr>
          <w:lang w:val="vi-VN"/>
        </w:rPr>
      </w:pPr>
      <w:r w:rsidRPr="00515445">
        <w:rPr>
          <w:lang w:val="vi-VN"/>
        </w:rPr>
        <w:t xml:space="preserve">      "vn": "Làm ơn đừng làm ồn, tôi đang cố gắng học bài.", </w:t>
      </w:r>
    </w:p>
    <w:p w14:paraId="1ADFAD87" w14:textId="77777777" w:rsidR="00515445" w:rsidRPr="00515445" w:rsidRDefault="00515445" w:rsidP="00515445">
      <w:pPr>
        <w:rPr>
          <w:lang w:val="vi-VN"/>
        </w:rPr>
      </w:pPr>
      <w:r w:rsidRPr="00515445">
        <w:rPr>
          <w:lang w:val="vi-VN"/>
        </w:rPr>
        <w:t xml:space="preserve">      "en": "Please don't make noise, I'm trying to study." </w:t>
      </w:r>
    </w:p>
    <w:p w14:paraId="1210CEF1" w14:textId="77777777" w:rsidR="00515445" w:rsidRPr="00515445" w:rsidRDefault="00515445" w:rsidP="00515445">
      <w:pPr>
        <w:rPr>
          <w:lang w:val="vi-VN"/>
        </w:rPr>
      </w:pPr>
      <w:r w:rsidRPr="00515445">
        <w:rPr>
          <w:lang w:val="vi-VN"/>
        </w:rPr>
        <w:t xml:space="preserve">    }, </w:t>
      </w:r>
    </w:p>
    <w:p w14:paraId="29DF9E30" w14:textId="77777777" w:rsidR="00515445" w:rsidRPr="00515445" w:rsidRDefault="00515445" w:rsidP="00515445">
      <w:pPr>
        <w:rPr>
          <w:lang w:val="vi-VN"/>
        </w:rPr>
      </w:pPr>
      <w:r w:rsidRPr="00515445">
        <w:rPr>
          <w:lang w:val="vi-VN"/>
        </w:rPr>
        <w:t xml:space="preserve">    { </w:t>
      </w:r>
    </w:p>
    <w:p w14:paraId="02C4587B" w14:textId="73DC26CF" w:rsidR="00515445" w:rsidRPr="00515445" w:rsidRDefault="00515445" w:rsidP="00515445">
      <w:pPr>
        <w:rPr>
          <w:lang w:val="vi-VN"/>
        </w:rPr>
      </w:pPr>
      <w:r w:rsidRPr="00515445">
        <w:rPr>
          <w:lang w:val="vi-VN"/>
        </w:rPr>
        <w:t xml:space="preserve">      "vn": "Bạn có thể làm ơn mở cửa cho tôi </w:t>
      </w:r>
      <w:ins w:id="1444" w:author="Canh Duc Nguyen" w:date="2023-10-14T22:00:00Z">
        <w:r w:rsidR="007B76AD">
          <w:rPr>
            <w:lang w:val="vi-VN"/>
          </w:rPr>
          <w:t xml:space="preserve">được </w:t>
        </w:r>
      </w:ins>
      <w:r w:rsidRPr="00515445">
        <w:rPr>
          <w:lang w:val="vi-VN"/>
        </w:rPr>
        <w:t xml:space="preserve">không?", </w:t>
      </w:r>
    </w:p>
    <w:p w14:paraId="41830D46" w14:textId="77777777" w:rsidR="00515445" w:rsidRPr="00515445" w:rsidRDefault="00515445" w:rsidP="00515445">
      <w:pPr>
        <w:rPr>
          <w:lang w:val="vi-VN"/>
        </w:rPr>
      </w:pPr>
      <w:r w:rsidRPr="00515445">
        <w:rPr>
          <w:lang w:val="vi-VN"/>
        </w:rPr>
        <w:t xml:space="preserve">      "en": "Could you please open the door for me?" </w:t>
      </w:r>
    </w:p>
    <w:p w14:paraId="5BA0FED0" w14:textId="77777777" w:rsidR="00515445" w:rsidRPr="00515445" w:rsidRDefault="00515445" w:rsidP="00515445">
      <w:pPr>
        <w:rPr>
          <w:lang w:val="vi-VN"/>
        </w:rPr>
      </w:pPr>
      <w:r w:rsidRPr="00515445">
        <w:rPr>
          <w:lang w:val="vi-VN"/>
        </w:rPr>
        <w:t xml:space="preserve">    }, </w:t>
      </w:r>
    </w:p>
    <w:p w14:paraId="4A5C4DE0" w14:textId="77777777" w:rsidR="00515445" w:rsidRPr="00515445" w:rsidRDefault="00515445" w:rsidP="00515445">
      <w:pPr>
        <w:rPr>
          <w:lang w:val="vi-VN"/>
        </w:rPr>
      </w:pPr>
      <w:r w:rsidRPr="00515445">
        <w:rPr>
          <w:lang w:val="vi-VN"/>
        </w:rPr>
        <w:t xml:space="preserve">    { </w:t>
      </w:r>
    </w:p>
    <w:p w14:paraId="52245BD2" w14:textId="2777A3AA" w:rsidR="00515445" w:rsidRPr="00515445" w:rsidRDefault="00515445" w:rsidP="00515445">
      <w:pPr>
        <w:rPr>
          <w:lang w:val="vi-VN"/>
        </w:rPr>
      </w:pPr>
      <w:r w:rsidRPr="00515445">
        <w:rPr>
          <w:lang w:val="vi-VN"/>
        </w:rPr>
        <w:t xml:space="preserve">      "vn": "Làm ơn cho tôi mượn bút của bạn</w:t>
      </w:r>
      <w:ins w:id="1445" w:author="Canh Duc Nguyen" w:date="2023-10-14T22:00:00Z">
        <w:r w:rsidR="007B76AD">
          <w:rPr>
            <w:lang w:val="vi-VN"/>
          </w:rPr>
          <w:t xml:space="preserve"> một </w:t>
        </w:r>
      </w:ins>
      <w:ins w:id="1446" w:author="Canh Duc Nguyen" w:date="2023-10-14T22:01:00Z">
        <w:r w:rsidR="007B76AD">
          <w:rPr>
            <w:lang w:val="vi-VN"/>
          </w:rPr>
          <w:t>chút</w:t>
        </w:r>
      </w:ins>
      <w:r w:rsidRPr="00515445">
        <w:rPr>
          <w:lang w:val="vi-VN"/>
        </w:rPr>
        <w:t xml:space="preserve">.", </w:t>
      </w:r>
    </w:p>
    <w:p w14:paraId="57E37223" w14:textId="77777777" w:rsidR="00515445" w:rsidRPr="00515445" w:rsidRDefault="00515445" w:rsidP="00515445">
      <w:pPr>
        <w:rPr>
          <w:lang w:val="vi-VN"/>
        </w:rPr>
      </w:pPr>
      <w:r w:rsidRPr="00515445">
        <w:rPr>
          <w:lang w:val="vi-VN"/>
        </w:rPr>
        <w:t xml:space="preserve">      "en": "Please let me borrow your pen." </w:t>
      </w:r>
    </w:p>
    <w:p w14:paraId="4B9E834E" w14:textId="77777777" w:rsidR="00515445" w:rsidRPr="00515445" w:rsidRDefault="00515445" w:rsidP="00515445">
      <w:pPr>
        <w:rPr>
          <w:lang w:val="vi-VN"/>
        </w:rPr>
      </w:pPr>
      <w:r w:rsidRPr="00515445">
        <w:rPr>
          <w:lang w:val="vi-VN"/>
        </w:rPr>
        <w:t xml:space="preserve">    }, </w:t>
      </w:r>
    </w:p>
    <w:p w14:paraId="1B2011F8" w14:textId="77777777" w:rsidR="00515445" w:rsidRPr="00515445" w:rsidRDefault="00515445" w:rsidP="00515445">
      <w:pPr>
        <w:rPr>
          <w:lang w:val="vi-VN"/>
        </w:rPr>
      </w:pPr>
      <w:r w:rsidRPr="00515445">
        <w:rPr>
          <w:lang w:val="vi-VN"/>
        </w:rPr>
        <w:t xml:space="preserve">    { </w:t>
      </w:r>
    </w:p>
    <w:p w14:paraId="385E0746" w14:textId="77777777" w:rsidR="00515445" w:rsidRPr="00515445" w:rsidRDefault="00515445" w:rsidP="00515445">
      <w:pPr>
        <w:rPr>
          <w:lang w:val="vi-VN"/>
        </w:rPr>
      </w:pPr>
      <w:r w:rsidRPr="00515445">
        <w:rPr>
          <w:lang w:val="vi-VN"/>
        </w:rPr>
        <w:t xml:space="preserve">      "vn": "Làm ơn hãy giữ sự yên tĩnh trong thư viện.", </w:t>
      </w:r>
    </w:p>
    <w:p w14:paraId="0A49DA68" w14:textId="77777777" w:rsidR="00515445" w:rsidRPr="00515445" w:rsidRDefault="00515445" w:rsidP="00515445">
      <w:pPr>
        <w:rPr>
          <w:lang w:val="vi-VN"/>
        </w:rPr>
      </w:pPr>
      <w:r w:rsidRPr="00515445">
        <w:rPr>
          <w:lang w:val="vi-VN"/>
        </w:rPr>
        <w:t xml:space="preserve">      "en": "Please keep quiet in the library." </w:t>
      </w:r>
    </w:p>
    <w:p w14:paraId="4E4C7051" w14:textId="77777777" w:rsidR="00515445" w:rsidRPr="00515445" w:rsidRDefault="00515445" w:rsidP="00515445">
      <w:pPr>
        <w:rPr>
          <w:lang w:val="vi-VN"/>
        </w:rPr>
      </w:pPr>
      <w:r w:rsidRPr="00515445">
        <w:rPr>
          <w:lang w:val="vi-VN"/>
        </w:rPr>
        <w:t xml:space="preserve">    } </w:t>
      </w:r>
    </w:p>
    <w:p w14:paraId="657DB787" w14:textId="77777777" w:rsidR="00515445" w:rsidRPr="00515445" w:rsidRDefault="00515445" w:rsidP="00515445">
      <w:pPr>
        <w:rPr>
          <w:lang w:val="vi-VN"/>
        </w:rPr>
      </w:pPr>
      <w:r w:rsidRPr="00515445">
        <w:rPr>
          <w:lang w:val="vi-VN"/>
        </w:rPr>
        <w:t xml:space="preserve">  ]</w:t>
      </w:r>
    </w:p>
    <w:p w14:paraId="22F6A9A9" w14:textId="77777777" w:rsidR="00515445" w:rsidRPr="00515445" w:rsidRDefault="00515445" w:rsidP="00515445">
      <w:pPr>
        <w:rPr>
          <w:lang w:val="vi-VN"/>
        </w:rPr>
      </w:pPr>
      <w:r w:rsidRPr="00515445">
        <w:rPr>
          <w:lang w:val="vi-VN"/>
        </w:rPr>
        <w:t>}</w:t>
      </w:r>
    </w:p>
    <w:p w14:paraId="6BD77648" w14:textId="77777777" w:rsidR="00515445" w:rsidRPr="00515445" w:rsidRDefault="00515445" w:rsidP="00515445">
      <w:pPr>
        <w:rPr>
          <w:lang w:val="vi-VN"/>
        </w:rPr>
      </w:pPr>
      <w:r w:rsidRPr="00515445">
        <w:rPr>
          <w:lang w:val="vi-VN"/>
        </w:rPr>
        <w:t>-----------------------------</w:t>
      </w:r>
    </w:p>
    <w:p w14:paraId="43E1A9B5" w14:textId="77777777" w:rsidR="00515445" w:rsidRPr="00515445" w:rsidRDefault="00515445" w:rsidP="00515445">
      <w:pPr>
        <w:rPr>
          <w:lang w:val="vi-VN"/>
        </w:rPr>
      </w:pPr>
      <w:r w:rsidRPr="00515445">
        <w:rPr>
          <w:lang w:val="vi-VN"/>
        </w:rPr>
        <w:t xml:space="preserve">keyword: Level adverb 'rất' </w:t>
      </w:r>
    </w:p>
    <w:p w14:paraId="433860D7" w14:textId="77777777" w:rsidR="00515445" w:rsidRPr="00515445" w:rsidRDefault="00515445" w:rsidP="00515445">
      <w:pPr>
        <w:rPr>
          <w:lang w:val="vi-VN"/>
        </w:rPr>
      </w:pPr>
      <w:r w:rsidRPr="00515445">
        <w:rPr>
          <w:lang w:val="vi-VN"/>
        </w:rPr>
        <w:t xml:space="preserve">PROMPT: Generate grammar explanation for following Vietnamese grammar point: Level adverb 'rất' </w:t>
      </w:r>
    </w:p>
    <w:p w14:paraId="64E7FB02" w14:textId="77777777" w:rsidR="00515445" w:rsidRPr="00515445" w:rsidRDefault="00515445" w:rsidP="00515445">
      <w:pPr>
        <w:rPr>
          <w:lang w:val="vi-VN"/>
        </w:rPr>
      </w:pPr>
      <w:r w:rsidRPr="00515445">
        <w:rPr>
          <w:lang w:val="vi-VN"/>
        </w:rPr>
        <w:t xml:space="preserve">RESPONSE: {  </w:t>
      </w:r>
    </w:p>
    <w:p w14:paraId="329572F0" w14:textId="77777777" w:rsidR="00515445" w:rsidRPr="00515445" w:rsidRDefault="00515445" w:rsidP="00515445">
      <w:pPr>
        <w:rPr>
          <w:lang w:val="vi-VN"/>
        </w:rPr>
      </w:pPr>
      <w:r w:rsidRPr="00515445">
        <w:rPr>
          <w:lang w:val="vi-VN"/>
        </w:rPr>
        <w:t xml:space="preserve">   "title": "Level adverb 'rất'",</w:t>
      </w:r>
    </w:p>
    <w:p w14:paraId="2A673AA7" w14:textId="77777777" w:rsidR="00515445" w:rsidRPr="00515445" w:rsidRDefault="00515445" w:rsidP="00515445">
      <w:pPr>
        <w:rPr>
          <w:lang w:val="vi-VN"/>
        </w:rPr>
      </w:pPr>
      <w:r w:rsidRPr="00515445">
        <w:rPr>
          <w:lang w:val="vi-VN"/>
        </w:rPr>
        <w:t xml:space="preserve">   "short_explanation": "Utilized to intensify the level of an adjective or verb in a sentence.",</w:t>
      </w:r>
    </w:p>
    <w:p w14:paraId="5541EDDC" w14:textId="77777777" w:rsidR="00515445" w:rsidRPr="00515445" w:rsidRDefault="00515445" w:rsidP="00515445">
      <w:pPr>
        <w:rPr>
          <w:lang w:val="vi-VN"/>
        </w:rPr>
      </w:pPr>
      <w:r w:rsidRPr="00515445">
        <w:rPr>
          <w:lang w:val="vi-VN"/>
        </w:rPr>
        <w:t xml:space="preserve">   "long_explanation": "The Vietnamese word 'rất' is a level adverb used to enhance an adjective or a verb in a sentence. It conveys a stronger degree of something and can be likened to the English adverbs 'very' or 'really'. When you want to emphasize something, you can use 'rất' before the word you want to intensify.",</w:t>
      </w:r>
    </w:p>
    <w:p w14:paraId="5D4EFEEA" w14:textId="77777777" w:rsidR="00515445" w:rsidRPr="00515445" w:rsidRDefault="00515445" w:rsidP="00515445">
      <w:pPr>
        <w:rPr>
          <w:lang w:val="vi-VN"/>
        </w:rPr>
      </w:pPr>
      <w:r w:rsidRPr="00515445">
        <w:rPr>
          <w:lang w:val="vi-VN"/>
        </w:rPr>
        <w:t xml:space="preserve">   "formation": "rất +  adjective/verb",</w:t>
      </w:r>
    </w:p>
    <w:p w14:paraId="3A9649B9" w14:textId="77777777" w:rsidR="00515445" w:rsidRPr="00515445" w:rsidRDefault="00515445" w:rsidP="00515445">
      <w:pPr>
        <w:rPr>
          <w:lang w:val="vi-VN"/>
        </w:rPr>
      </w:pPr>
      <w:r w:rsidRPr="00515445">
        <w:rPr>
          <w:lang w:val="vi-VN"/>
        </w:rPr>
        <w:t xml:space="preserve">   "examples": [</w:t>
      </w:r>
    </w:p>
    <w:p w14:paraId="32971B92" w14:textId="77777777" w:rsidR="00515445" w:rsidRPr="00515445" w:rsidRDefault="00515445" w:rsidP="00515445">
      <w:pPr>
        <w:rPr>
          <w:lang w:val="vi-VN"/>
        </w:rPr>
      </w:pPr>
      <w:r w:rsidRPr="00515445">
        <w:rPr>
          <w:lang w:val="vi-VN"/>
        </w:rPr>
        <w:lastRenderedPageBreak/>
        <w:t xml:space="preserve">      { </w:t>
      </w:r>
    </w:p>
    <w:p w14:paraId="6A096FF3" w14:textId="77777777" w:rsidR="00515445" w:rsidRPr="00515445" w:rsidRDefault="00515445" w:rsidP="00515445">
      <w:pPr>
        <w:rPr>
          <w:lang w:val="vi-VN"/>
        </w:rPr>
      </w:pPr>
      <w:r w:rsidRPr="00515445">
        <w:rPr>
          <w:lang w:val="vi-VN"/>
        </w:rPr>
        <w:t xml:space="preserve">         "vn": "Cuốn sách này rất hay. Có lẽ bạn nên mua nó.",</w:t>
      </w:r>
    </w:p>
    <w:p w14:paraId="0718BB29" w14:textId="77777777" w:rsidR="00515445" w:rsidRPr="00515445" w:rsidRDefault="00515445" w:rsidP="00515445">
      <w:pPr>
        <w:rPr>
          <w:lang w:val="vi-VN"/>
        </w:rPr>
      </w:pPr>
      <w:r w:rsidRPr="00515445">
        <w:rPr>
          <w:lang w:val="vi-VN"/>
        </w:rPr>
        <w:t xml:space="preserve">         "en": "This book is very good. Perhaps you should buy it."</w:t>
      </w:r>
    </w:p>
    <w:p w14:paraId="5AD0CD5D" w14:textId="77777777" w:rsidR="00515445" w:rsidRPr="00515445" w:rsidRDefault="00515445" w:rsidP="00515445">
      <w:pPr>
        <w:rPr>
          <w:lang w:val="vi-VN"/>
        </w:rPr>
      </w:pPr>
      <w:r w:rsidRPr="00515445">
        <w:rPr>
          <w:lang w:val="vi-VN"/>
        </w:rPr>
        <w:t xml:space="preserve">      },</w:t>
      </w:r>
    </w:p>
    <w:p w14:paraId="17634ED7" w14:textId="77777777" w:rsidR="00515445" w:rsidRPr="00515445" w:rsidRDefault="00515445" w:rsidP="00515445">
      <w:pPr>
        <w:rPr>
          <w:lang w:val="vi-VN"/>
        </w:rPr>
      </w:pPr>
      <w:r w:rsidRPr="00515445">
        <w:rPr>
          <w:lang w:val="vi-VN"/>
        </w:rPr>
        <w:t xml:space="preserve">      { </w:t>
      </w:r>
    </w:p>
    <w:p w14:paraId="57D450B7" w14:textId="0AE36B08" w:rsidR="00515445" w:rsidRPr="00515445" w:rsidRDefault="00515445" w:rsidP="00515445">
      <w:pPr>
        <w:rPr>
          <w:lang w:val="vi-VN"/>
        </w:rPr>
      </w:pPr>
      <w:r w:rsidRPr="00515445">
        <w:rPr>
          <w:lang w:val="vi-VN"/>
        </w:rPr>
        <w:t xml:space="preserve">         "vn": "Người đàn ông ấy rất giàu</w:t>
      </w:r>
      <w:ins w:id="1447" w:author="Canh Duc Nguyen" w:date="2023-10-14T22:01:00Z">
        <w:r w:rsidR="007B76AD">
          <w:rPr>
            <w:lang w:val="vi-VN"/>
          </w:rPr>
          <w:t xml:space="preserve"> có</w:t>
        </w:r>
      </w:ins>
      <w:r w:rsidRPr="00515445">
        <w:rPr>
          <w:lang w:val="vi-VN"/>
        </w:rPr>
        <w:t xml:space="preserve">. </w:t>
      </w:r>
      <w:del w:id="1448" w:author="Canh Duc Nguyen" w:date="2023-10-14T22:02:00Z">
        <w:r w:rsidRPr="00515445" w:rsidDel="007B76AD">
          <w:rPr>
            <w:lang w:val="vi-VN"/>
          </w:rPr>
          <w:delText xml:space="preserve">Cô </w:delText>
        </w:r>
      </w:del>
      <w:ins w:id="1449" w:author="Canh Duc Nguyen" w:date="2023-10-14T22:02:00Z">
        <w:r w:rsidR="007B76AD">
          <w:rPr>
            <w:lang w:val="vi-VN"/>
          </w:rPr>
          <w:t xml:space="preserve">Ông </w:t>
        </w:r>
      </w:ins>
      <w:r w:rsidRPr="00515445">
        <w:rPr>
          <w:lang w:val="vi-VN"/>
        </w:rPr>
        <w:t>ấy có hàng trăm triệu đô la.",</w:t>
      </w:r>
    </w:p>
    <w:p w14:paraId="072968AE" w14:textId="77777777" w:rsidR="00515445" w:rsidRPr="00515445" w:rsidRDefault="00515445" w:rsidP="00515445">
      <w:pPr>
        <w:rPr>
          <w:lang w:val="vi-VN"/>
        </w:rPr>
      </w:pPr>
      <w:r w:rsidRPr="00515445">
        <w:rPr>
          <w:lang w:val="vi-VN"/>
        </w:rPr>
        <w:t xml:space="preserve">         "en": "That man is very rich. He has hundreds of millions of dollars."</w:t>
      </w:r>
    </w:p>
    <w:p w14:paraId="5AA199C6" w14:textId="77777777" w:rsidR="00515445" w:rsidRPr="00515445" w:rsidRDefault="00515445" w:rsidP="00515445">
      <w:pPr>
        <w:rPr>
          <w:lang w:val="vi-VN"/>
        </w:rPr>
      </w:pPr>
      <w:r w:rsidRPr="00515445">
        <w:rPr>
          <w:lang w:val="vi-VN"/>
        </w:rPr>
        <w:t xml:space="preserve">      },</w:t>
      </w:r>
    </w:p>
    <w:p w14:paraId="04953479" w14:textId="77777777" w:rsidR="00515445" w:rsidRPr="00515445" w:rsidRDefault="00515445" w:rsidP="00515445">
      <w:pPr>
        <w:rPr>
          <w:lang w:val="vi-VN"/>
        </w:rPr>
      </w:pPr>
      <w:r w:rsidRPr="00515445">
        <w:rPr>
          <w:lang w:val="vi-VN"/>
        </w:rPr>
        <w:t xml:space="preserve">      { </w:t>
      </w:r>
    </w:p>
    <w:p w14:paraId="6B0ABCE1" w14:textId="77777777" w:rsidR="00515445" w:rsidRPr="00515445" w:rsidRDefault="00515445" w:rsidP="00515445">
      <w:pPr>
        <w:rPr>
          <w:lang w:val="vi-VN"/>
        </w:rPr>
      </w:pPr>
      <w:r w:rsidRPr="00515445">
        <w:rPr>
          <w:lang w:val="vi-VN"/>
        </w:rPr>
        <w:t xml:space="preserve">         "vn": "Bà ấy rất giỏi nấu ăn. Bữa tối hôm qua rất ngon.",</w:t>
      </w:r>
    </w:p>
    <w:p w14:paraId="15FCE30D" w14:textId="77777777" w:rsidR="00515445" w:rsidRPr="00515445" w:rsidRDefault="00515445" w:rsidP="00515445">
      <w:pPr>
        <w:rPr>
          <w:lang w:val="vi-VN"/>
        </w:rPr>
      </w:pPr>
      <w:r w:rsidRPr="00515445">
        <w:rPr>
          <w:lang w:val="vi-VN"/>
        </w:rPr>
        <w:t xml:space="preserve">         "en": "She is very good at cooking. Dinner last night was very delicious."</w:t>
      </w:r>
    </w:p>
    <w:p w14:paraId="219F1F00" w14:textId="77777777" w:rsidR="00515445" w:rsidRPr="00515445" w:rsidRDefault="00515445" w:rsidP="00515445">
      <w:pPr>
        <w:rPr>
          <w:lang w:val="vi-VN"/>
        </w:rPr>
      </w:pPr>
      <w:r w:rsidRPr="00515445">
        <w:rPr>
          <w:lang w:val="vi-VN"/>
        </w:rPr>
        <w:t xml:space="preserve">      },</w:t>
      </w:r>
    </w:p>
    <w:p w14:paraId="7074FC18" w14:textId="77777777" w:rsidR="00515445" w:rsidRPr="00515445" w:rsidRDefault="00515445" w:rsidP="00515445">
      <w:pPr>
        <w:rPr>
          <w:lang w:val="vi-VN"/>
        </w:rPr>
      </w:pPr>
      <w:r w:rsidRPr="00515445">
        <w:rPr>
          <w:lang w:val="vi-VN"/>
        </w:rPr>
        <w:t xml:space="preserve">      { </w:t>
      </w:r>
    </w:p>
    <w:p w14:paraId="52F80E4B" w14:textId="3787834E" w:rsidR="00515445" w:rsidRPr="00515445" w:rsidRDefault="00515445" w:rsidP="00515445">
      <w:pPr>
        <w:rPr>
          <w:lang w:val="vi-VN"/>
        </w:rPr>
      </w:pPr>
      <w:r w:rsidRPr="00515445">
        <w:rPr>
          <w:lang w:val="vi-VN"/>
        </w:rPr>
        <w:t xml:space="preserve">         "vn": "Tôi rất thích </w:t>
      </w:r>
      <w:del w:id="1450" w:author="Canh Duc Nguyen" w:date="2023-10-14T22:02:00Z">
        <w:r w:rsidRPr="00515445" w:rsidDel="007B76AD">
          <w:rPr>
            <w:lang w:val="vi-VN"/>
          </w:rPr>
          <w:delText xml:space="preserve">danh </w:delText>
        </w:r>
      </w:del>
      <w:ins w:id="1451" w:author="Canh Duc Nguyen" w:date="2023-10-14T22:02:00Z">
        <w:r w:rsidR="007B76AD">
          <w:rPr>
            <w:lang w:val="vi-VN"/>
          </w:rPr>
          <w:t xml:space="preserve">nghệ sĩ </w:t>
        </w:r>
      </w:ins>
      <w:r w:rsidRPr="00515445">
        <w:rPr>
          <w:lang w:val="vi-VN"/>
        </w:rPr>
        <w:t>hài</w:t>
      </w:r>
      <w:ins w:id="1452" w:author="Canh Duc Nguyen" w:date="2023-10-14T22:02:00Z">
        <w:r w:rsidR="007B76AD">
          <w:rPr>
            <w:lang w:val="vi-VN"/>
          </w:rPr>
          <w:t xml:space="preserve"> đó</w:t>
        </w:r>
      </w:ins>
      <w:r w:rsidRPr="00515445">
        <w:rPr>
          <w:lang w:val="vi-VN"/>
        </w:rPr>
        <w:t xml:space="preserve">. Anh </w:t>
      </w:r>
      <w:del w:id="1453" w:author="Canh Duc Nguyen" w:date="2023-10-14T22:02:00Z">
        <w:r w:rsidRPr="00515445" w:rsidDel="007B76AD">
          <w:rPr>
            <w:lang w:val="vi-VN"/>
          </w:rPr>
          <w:delText xml:space="preserve">ta </w:delText>
        </w:r>
      </w:del>
      <w:ins w:id="1454" w:author="Canh Duc Nguyen" w:date="2023-10-14T22:02:00Z">
        <w:r w:rsidR="007B76AD">
          <w:rPr>
            <w:lang w:val="vi-VN"/>
          </w:rPr>
          <w:t xml:space="preserve">ấy </w:t>
        </w:r>
      </w:ins>
      <w:r w:rsidRPr="00515445">
        <w:rPr>
          <w:lang w:val="vi-VN"/>
        </w:rPr>
        <w:t>rất hài hước.",</w:t>
      </w:r>
    </w:p>
    <w:p w14:paraId="11492A8A" w14:textId="77777777" w:rsidR="00515445" w:rsidRPr="00515445" w:rsidRDefault="00515445" w:rsidP="00515445">
      <w:pPr>
        <w:rPr>
          <w:lang w:val="vi-VN"/>
        </w:rPr>
      </w:pPr>
      <w:r w:rsidRPr="00515445">
        <w:rPr>
          <w:lang w:val="vi-VN"/>
        </w:rPr>
        <w:t xml:space="preserve">         "en": "I like the comedian very much. He is very funny."</w:t>
      </w:r>
    </w:p>
    <w:p w14:paraId="3EF1BB10" w14:textId="77777777" w:rsidR="00515445" w:rsidRPr="00515445" w:rsidRDefault="00515445" w:rsidP="00515445">
      <w:pPr>
        <w:rPr>
          <w:lang w:val="vi-VN"/>
        </w:rPr>
      </w:pPr>
      <w:r w:rsidRPr="00515445">
        <w:rPr>
          <w:lang w:val="vi-VN"/>
        </w:rPr>
        <w:t xml:space="preserve">      }</w:t>
      </w:r>
    </w:p>
    <w:p w14:paraId="5AA220DD" w14:textId="77777777" w:rsidR="00515445" w:rsidRPr="00515445" w:rsidRDefault="00515445" w:rsidP="00515445">
      <w:pPr>
        <w:rPr>
          <w:lang w:val="vi-VN"/>
        </w:rPr>
      </w:pPr>
      <w:r w:rsidRPr="00515445">
        <w:rPr>
          <w:lang w:val="vi-VN"/>
        </w:rPr>
        <w:t xml:space="preserve">   ]</w:t>
      </w:r>
    </w:p>
    <w:p w14:paraId="18D3A623" w14:textId="77777777" w:rsidR="00515445" w:rsidRPr="00515445" w:rsidRDefault="00515445" w:rsidP="00515445">
      <w:pPr>
        <w:rPr>
          <w:lang w:val="vi-VN"/>
        </w:rPr>
      </w:pPr>
      <w:r w:rsidRPr="00515445">
        <w:rPr>
          <w:lang w:val="vi-VN"/>
        </w:rPr>
        <w:t>}</w:t>
      </w:r>
    </w:p>
    <w:p w14:paraId="0A995D1E" w14:textId="77777777" w:rsidR="00515445" w:rsidRPr="00515445" w:rsidRDefault="00515445" w:rsidP="00515445">
      <w:pPr>
        <w:rPr>
          <w:lang w:val="vi-VN"/>
        </w:rPr>
      </w:pPr>
      <w:r w:rsidRPr="00515445">
        <w:rPr>
          <w:lang w:val="vi-VN"/>
        </w:rPr>
        <w:t>-----------------------------</w:t>
      </w:r>
    </w:p>
    <w:p w14:paraId="3895F78E" w14:textId="77777777" w:rsidR="00515445" w:rsidRPr="00515445" w:rsidRDefault="00515445" w:rsidP="00515445">
      <w:pPr>
        <w:rPr>
          <w:lang w:val="vi-VN"/>
        </w:rPr>
      </w:pPr>
      <w:r w:rsidRPr="00515445">
        <w:rPr>
          <w:lang w:val="vi-VN"/>
        </w:rPr>
        <w:t>keyword: Level-of-feeling adverb 'quá'</w:t>
      </w:r>
    </w:p>
    <w:p w14:paraId="6C46CA24" w14:textId="77777777" w:rsidR="00515445" w:rsidRPr="00515445" w:rsidRDefault="00515445" w:rsidP="00515445">
      <w:pPr>
        <w:rPr>
          <w:lang w:val="vi-VN"/>
        </w:rPr>
      </w:pPr>
      <w:r w:rsidRPr="00515445">
        <w:rPr>
          <w:lang w:val="vi-VN"/>
        </w:rPr>
        <w:t>PROMPT: Generate grammar explanation for following Vietnamese grammar point: Level-of-feeling adverb 'quá'</w:t>
      </w:r>
    </w:p>
    <w:p w14:paraId="72C5B2D2" w14:textId="77777777" w:rsidR="00515445" w:rsidRPr="00515445" w:rsidRDefault="00515445" w:rsidP="00515445">
      <w:pPr>
        <w:rPr>
          <w:lang w:val="vi-VN"/>
        </w:rPr>
      </w:pPr>
      <w:r w:rsidRPr="00515445">
        <w:rPr>
          <w:lang w:val="vi-VN"/>
        </w:rPr>
        <w:t>RESPONSE: {</w:t>
      </w:r>
    </w:p>
    <w:p w14:paraId="256A2A23" w14:textId="77777777" w:rsidR="00515445" w:rsidRPr="00515445" w:rsidRDefault="00515445" w:rsidP="00515445">
      <w:pPr>
        <w:rPr>
          <w:lang w:val="vi-VN"/>
        </w:rPr>
      </w:pPr>
      <w:r w:rsidRPr="00515445">
        <w:rPr>
          <w:lang w:val="vi-VN"/>
        </w:rPr>
        <w:t xml:space="preserve">    "title": "Level-of-feeling adverb 'quá'",</w:t>
      </w:r>
    </w:p>
    <w:p w14:paraId="74DF4053" w14:textId="77777777" w:rsidR="00515445" w:rsidRPr="00515445" w:rsidRDefault="00515445" w:rsidP="00515445">
      <w:pPr>
        <w:rPr>
          <w:lang w:val="vi-VN"/>
        </w:rPr>
      </w:pPr>
      <w:r w:rsidRPr="00515445">
        <w:rPr>
          <w:lang w:val="vi-VN"/>
        </w:rPr>
        <w:t xml:space="preserve">    "short_explanation": "Used to express a high degree or level of something.",</w:t>
      </w:r>
    </w:p>
    <w:p w14:paraId="33B3B886" w14:textId="77777777" w:rsidR="00515445" w:rsidRPr="00515445" w:rsidRDefault="00515445" w:rsidP="00515445">
      <w:pPr>
        <w:rPr>
          <w:lang w:val="vi-VN"/>
        </w:rPr>
      </w:pPr>
      <w:r w:rsidRPr="00515445">
        <w:rPr>
          <w:lang w:val="vi-VN"/>
        </w:rPr>
        <w:t xml:space="preserve">    "long_explanation": "The adverb 'quá' in Vietnamese is used to emphasize the high level, degree, or intensity of something. Similar to the English word 'too' or 'so', it's placed before an adjective or adverb to strengthen its meaning. Moreover, it can be used with both positive and negative meanings, depending on the context.",</w:t>
      </w:r>
    </w:p>
    <w:p w14:paraId="10BAB6A3" w14:textId="33377523" w:rsidR="00515445" w:rsidRPr="00515445" w:rsidRDefault="00515445" w:rsidP="00515445">
      <w:pPr>
        <w:rPr>
          <w:lang w:val="vi-VN"/>
        </w:rPr>
      </w:pPr>
      <w:r w:rsidRPr="00515445">
        <w:rPr>
          <w:lang w:val="vi-VN"/>
        </w:rPr>
        <w:t xml:space="preserve">    "formation": "quá + adjective/adverb</w:t>
      </w:r>
      <w:ins w:id="1455" w:author="Canh Duc Nguyen" w:date="2023-10-14T22:04:00Z">
        <w:r w:rsidR="007B76AD">
          <w:rPr>
            <w:lang w:val="vi-VN"/>
          </w:rPr>
          <w:t xml:space="preserve">  </w:t>
        </w:r>
        <w:r w:rsidR="007B76AD" w:rsidRPr="00515445">
          <w:rPr>
            <w:lang w:val="vi-VN"/>
          </w:rPr>
          <w:t>adjective/adverb</w:t>
        </w:r>
        <w:r w:rsidR="007B76AD">
          <w:rPr>
            <w:lang w:val="vi-VN"/>
          </w:rPr>
          <w:t xml:space="preserve"> + quá</w:t>
        </w:r>
      </w:ins>
      <w:r w:rsidRPr="00515445">
        <w:rPr>
          <w:lang w:val="vi-VN"/>
        </w:rPr>
        <w:t>",</w:t>
      </w:r>
    </w:p>
    <w:p w14:paraId="65FD4967" w14:textId="77777777" w:rsidR="00515445" w:rsidRPr="00515445" w:rsidRDefault="00515445" w:rsidP="00515445">
      <w:pPr>
        <w:rPr>
          <w:lang w:val="vi-VN"/>
        </w:rPr>
      </w:pPr>
      <w:r w:rsidRPr="00515445">
        <w:rPr>
          <w:lang w:val="vi-VN"/>
        </w:rPr>
        <w:t xml:space="preserve">    "examples": [</w:t>
      </w:r>
    </w:p>
    <w:p w14:paraId="40F5EB7B" w14:textId="77777777" w:rsidR="00515445" w:rsidRPr="00515445" w:rsidRDefault="00515445" w:rsidP="00515445">
      <w:pPr>
        <w:rPr>
          <w:lang w:val="vi-VN"/>
        </w:rPr>
      </w:pPr>
      <w:r w:rsidRPr="00515445">
        <w:rPr>
          <w:lang w:val="vi-VN"/>
        </w:rPr>
        <w:t xml:space="preserve">        {</w:t>
      </w:r>
    </w:p>
    <w:p w14:paraId="35579936" w14:textId="09881F39" w:rsidR="00515445" w:rsidRPr="00515445" w:rsidRDefault="00515445" w:rsidP="00515445">
      <w:pPr>
        <w:rPr>
          <w:lang w:val="vi-VN"/>
        </w:rPr>
      </w:pPr>
      <w:r w:rsidRPr="00515445">
        <w:rPr>
          <w:lang w:val="vi-VN"/>
        </w:rPr>
        <w:t xml:space="preserve">            "vn": "Tiếng Việt quá khó để học. Nhưng nếu bạn kiên trì, bạn sẽ nhận ra rằng nó cũng </w:t>
      </w:r>
      <w:del w:id="1456" w:author="Canh Duc Nguyen" w:date="2023-10-14T22:03:00Z">
        <w:r w:rsidRPr="00515445" w:rsidDel="007B76AD">
          <w:rPr>
            <w:lang w:val="vi-VN"/>
          </w:rPr>
          <w:delText xml:space="preserve">quá </w:delText>
        </w:r>
      </w:del>
      <w:ins w:id="1457" w:author="Canh Duc Nguyen" w:date="2023-10-14T22:03:00Z">
        <w:r w:rsidR="007B76AD">
          <w:rPr>
            <w:lang w:val="vi-VN"/>
          </w:rPr>
          <w:t xml:space="preserve">rất </w:t>
        </w:r>
      </w:ins>
      <w:r w:rsidRPr="00515445">
        <w:rPr>
          <w:lang w:val="vi-VN"/>
        </w:rPr>
        <w:t>thú vị.",</w:t>
      </w:r>
    </w:p>
    <w:p w14:paraId="7C9D8A0D" w14:textId="77777777" w:rsidR="00515445" w:rsidRPr="00515445" w:rsidRDefault="00515445" w:rsidP="00515445">
      <w:pPr>
        <w:rPr>
          <w:lang w:val="vi-VN"/>
        </w:rPr>
      </w:pPr>
      <w:r w:rsidRPr="00515445">
        <w:rPr>
          <w:lang w:val="vi-VN"/>
        </w:rPr>
        <w:t xml:space="preserve">            "en": "Vietnamese is too hard to learn. But if you persist, you will find it also so interesting."</w:t>
      </w:r>
    </w:p>
    <w:p w14:paraId="42C601F8" w14:textId="77777777" w:rsidR="00515445" w:rsidRPr="00515445" w:rsidRDefault="00515445" w:rsidP="00515445">
      <w:pPr>
        <w:rPr>
          <w:lang w:val="vi-VN"/>
        </w:rPr>
      </w:pPr>
      <w:r w:rsidRPr="00515445">
        <w:rPr>
          <w:lang w:val="vi-VN"/>
        </w:rPr>
        <w:t xml:space="preserve">        },</w:t>
      </w:r>
    </w:p>
    <w:p w14:paraId="41465A7D" w14:textId="77777777" w:rsidR="00515445" w:rsidRPr="00515445" w:rsidRDefault="00515445" w:rsidP="00515445">
      <w:pPr>
        <w:rPr>
          <w:lang w:val="vi-VN"/>
        </w:rPr>
      </w:pPr>
      <w:r w:rsidRPr="00515445">
        <w:rPr>
          <w:lang w:val="vi-VN"/>
        </w:rPr>
        <w:t xml:space="preserve">        {</w:t>
      </w:r>
    </w:p>
    <w:p w14:paraId="430A4D9E" w14:textId="77777777" w:rsidR="00515445" w:rsidRPr="00515445" w:rsidRDefault="00515445" w:rsidP="00515445">
      <w:pPr>
        <w:rPr>
          <w:lang w:val="vi-VN"/>
        </w:rPr>
      </w:pPr>
      <w:r w:rsidRPr="00515445">
        <w:rPr>
          <w:lang w:val="vi-VN"/>
        </w:rPr>
        <w:t xml:space="preserve">            "vn": "Món này ngon quá, tôi không thể từ chối.",</w:t>
      </w:r>
    </w:p>
    <w:p w14:paraId="7D5088ED" w14:textId="77777777" w:rsidR="00515445" w:rsidRPr="00515445" w:rsidRDefault="00515445" w:rsidP="00515445">
      <w:pPr>
        <w:rPr>
          <w:lang w:val="vi-VN"/>
        </w:rPr>
      </w:pPr>
      <w:r w:rsidRPr="00515445">
        <w:rPr>
          <w:lang w:val="vi-VN"/>
        </w:rPr>
        <w:t xml:space="preserve">            "en": "This dish is so delicious, I can't refuse."</w:t>
      </w:r>
    </w:p>
    <w:p w14:paraId="15A1E6D5" w14:textId="77777777" w:rsidR="00515445" w:rsidRPr="00515445" w:rsidRDefault="00515445" w:rsidP="00515445">
      <w:pPr>
        <w:rPr>
          <w:lang w:val="vi-VN"/>
        </w:rPr>
      </w:pPr>
      <w:r w:rsidRPr="00515445">
        <w:rPr>
          <w:lang w:val="vi-VN"/>
        </w:rPr>
        <w:t xml:space="preserve">        },</w:t>
      </w:r>
    </w:p>
    <w:p w14:paraId="7F214115" w14:textId="77777777" w:rsidR="00515445" w:rsidRPr="00515445" w:rsidRDefault="00515445" w:rsidP="00515445">
      <w:pPr>
        <w:rPr>
          <w:lang w:val="vi-VN"/>
        </w:rPr>
      </w:pPr>
      <w:r w:rsidRPr="00515445">
        <w:rPr>
          <w:lang w:val="vi-VN"/>
        </w:rPr>
        <w:t xml:space="preserve">        {</w:t>
      </w:r>
    </w:p>
    <w:p w14:paraId="39CABC50" w14:textId="420BEC2B" w:rsidR="00515445" w:rsidRPr="00515445" w:rsidRDefault="00515445" w:rsidP="00515445">
      <w:pPr>
        <w:rPr>
          <w:lang w:val="vi-VN"/>
        </w:rPr>
      </w:pPr>
      <w:r w:rsidRPr="00515445">
        <w:rPr>
          <w:lang w:val="vi-VN"/>
        </w:rPr>
        <w:t xml:space="preserve">            "vn": "Hôm nay </w:t>
      </w:r>
      <w:ins w:id="1458" w:author="Canh Duc Nguyen" w:date="2023-10-14T22:04:00Z">
        <w:r w:rsidR="007B76AD">
          <w:rPr>
            <w:lang w:val="vi-VN"/>
          </w:rPr>
          <w:t xml:space="preserve">trời </w:t>
        </w:r>
      </w:ins>
      <w:del w:id="1459" w:author="Canh Duc Nguyen" w:date="2023-10-14T22:04:00Z">
        <w:r w:rsidRPr="00515445" w:rsidDel="007B76AD">
          <w:rPr>
            <w:lang w:val="vi-VN"/>
          </w:rPr>
          <w:delText xml:space="preserve">quá </w:delText>
        </w:r>
      </w:del>
      <w:r w:rsidRPr="00515445">
        <w:rPr>
          <w:lang w:val="vi-VN"/>
        </w:rPr>
        <w:t>nóng</w:t>
      </w:r>
      <w:ins w:id="1460" w:author="Canh Duc Nguyen" w:date="2023-10-14T22:04:00Z">
        <w:r w:rsidR="007B76AD">
          <w:rPr>
            <w:lang w:val="vi-VN"/>
          </w:rPr>
          <w:t xml:space="preserve"> quá</w:t>
        </w:r>
      </w:ins>
      <w:r w:rsidRPr="00515445">
        <w:rPr>
          <w:lang w:val="vi-VN"/>
        </w:rPr>
        <w:t xml:space="preserve">, tôi không thể </w:t>
      </w:r>
      <w:ins w:id="1461" w:author="Canh Duc Nguyen" w:date="2023-10-14T22:04:00Z">
        <w:r w:rsidR="007B76AD">
          <w:rPr>
            <w:lang w:val="vi-VN"/>
          </w:rPr>
          <w:t xml:space="preserve">nào </w:t>
        </w:r>
      </w:ins>
      <w:r w:rsidRPr="00515445">
        <w:rPr>
          <w:lang w:val="vi-VN"/>
        </w:rPr>
        <w:t>ra ngoài.",</w:t>
      </w:r>
    </w:p>
    <w:p w14:paraId="31A7224E" w14:textId="77777777" w:rsidR="00515445" w:rsidRPr="00515445" w:rsidRDefault="00515445" w:rsidP="00515445">
      <w:pPr>
        <w:rPr>
          <w:lang w:val="vi-VN"/>
        </w:rPr>
      </w:pPr>
      <w:r w:rsidRPr="00515445">
        <w:rPr>
          <w:lang w:val="vi-VN"/>
        </w:rPr>
        <w:t xml:space="preserve">            "en": "It's too hot today, I can't go outside."</w:t>
      </w:r>
    </w:p>
    <w:p w14:paraId="73DBCA9F" w14:textId="77777777" w:rsidR="00515445" w:rsidRPr="00515445" w:rsidRDefault="00515445" w:rsidP="00515445">
      <w:pPr>
        <w:rPr>
          <w:lang w:val="vi-VN"/>
        </w:rPr>
      </w:pPr>
      <w:r w:rsidRPr="00515445">
        <w:rPr>
          <w:lang w:val="vi-VN"/>
        </w:rPr>
        <w:lastRenderedPageBreak/>
        <w:t xml:space="preserve">        },</w:t>
      </w:r>
    </w:p>
    <w:p w14:paraId="51F9301E" w14:textId="77777777" w:rsidR="00515445" w:rsidRPr="00515445" w:rsidRDefault="00515445" w:rsidP="00515445">
      <w:pPr>
        <w:rPr>
          <w:lang w:val="vi-VN"/>
        </w:rPr>
      </w:pPr>
      <w:r w:rsidRPr="00515445">
        <w:rPr>
          <w:lang w:val="vi-VN"/>
        </w:rPr>
        <w:t xml:space="preserve">        {</w:t>
      </w:r>
    </w:p>
    <w:p w14:paraId="5FB7E090" w14:textId="77777777" w:rsidR="00515445" w:rsidRPr="00515445" w:rsidRDefault="00515445" w:rsidP="00515445">
      <w:pPr>
        <w:rPr>
          <w:lang w:val="vi-VN"/>
        </w:rPr>
      </w:pPr>
      <w:r w:rsidRPr="00515445">
        <w:rPr>
          <w:lang w:val="vi-VN"/>
        </w:rPr>
        <w:t xml:space="preserve">            "vn": "Anh ấy quá giàu để hiểu được cuộc sống của người nghèo.",</w:t>
      </w:r>
    </w:p>
    <w:p w14:paraId="2C2EE335" w14:textId="77777777" w:rsidR="00515445" w:rsidRPr="00515445" w:rsidRDefault="00515445" w:rsidP="00515445">
      <w:pPr>
        <w:rPr>
          <w:lang w:val="vi-VN"/>
        </w:rPr>
      </w:pPr>
      <w:r w:rsidRPr="00515445">
        <w:rPr>
          <w:lang w:val="vi-VN"/>
        </w:rPr>
        <w:t xml:space="preserve">            "en": "He is too rich to understand the life of the poor."</w:t>
      </w:r>
    </w:p>
    <w:p w14:paraId="1DCF3B80" w14:textId="77777777" w:rsidR="00515445" w:rsidRPr="00515445" w:rsidRDefault="00515445" w:rsidP="00515445">
      <w:pPr>
        <w:rPr>
          <w:lang w:val="vi-VN"/>
        </w:rPr>
      </w:pPr>
      <w:r w:rsidRPr="00515445">
        <w:rPr>
          <w:lang w:val="vi-VN"/>
        </w:rPr>
        <w:t xml:space="preserve">        }</w:t>
      </w:r>
    </w:p>
    <w:p w14:paraId="322A6FC6" w14:textId="77777777" w:rsidR="00515445" w:rsidRPr="00515445" w:rsidRDefault="00515445" w:rsidP="00515445">
      <w:pPr>
        <w:rPr>
          <w:lang w:val="vi-VN"/>
        </w:rPr>
      </w:pPr>
      <w:r w:rsidRPr="00515445">
        <w:rPr>
          <w:lang w:val="vi-VN"/>
        </w:rPr>
        <w:t xml:space="preserve">    ]</w:t>
      </w:r>
    </w:p>
    <w:p w14:paraId="210EC357" w14:textId="77777777" w:rsidR="00515445" w:rsidRPr="00515445" w:rsidRDefault="00515445" w:rsidP="00515445">
      <w:pPr>
        <w:rPr>
          <w:lang w:val="vi-VN"/>
        </w:rPr>
      </w:pPr>
      <w:r w:rsidRPr="00515445">
        <w:rPr>
          <w:lang w:val="vi-VN"/>
        </w:rPr>
        <w:t>}</w:t>
      </w:r>
    </w:p>
    <w:p w14:paraId="4E68B43A" w14:textId="77777777" w:rsidR="00515445" w:rsidRPr="00515445" w:rsidRDefault="00515445" w:rsidP="00515445">
      <w:pPr>
        <w:rPr>
          <w:lang w:val="vi-VN"/>
        </w:rPr>
      </w:pPr>
      <w:r w:rsidRPr="00515445">
        <w:rPr>
          <w:lang w:val="vi-VN"/>
        </w:rPr>
        <w:t>-----------------------------</w:t>
      </w:r>
    </w:p>
    <w:p w14:paraId="21D6E3D2" w14:textId="77777777" w:rsidR="00515445" w:rsidRPr="00515445" w:rsidRDefault="00515445" w:rsidP="00515445">
      <w:pPr>
        <w:rPr>
          <w:lang w:val="vi-VN"/>
        </w:rPr>
      </w:pPr>
      <w:r w:rsidRPr="00515445">
        <w:rPr>
          <w:lang w:val="vi-VN"/>
        </w:rPr>
        <w:t xml:space="preserve">keyword: Level-of-feeling adverb 'rất' </w:t>
      </w:r>
    </w:p>
    <w:p w14:paraId="4BEEC575" w14:textId="77777777" w:rsidR="00515445" w:rsidRPr="00515445" w:rsidRDefault="00515445" w:rsidP="00515445">
      <w:pPr>
        <w:rPr>
          <w:lang w:val="vi-VN"/>
        </w:rPr>
      </w:pPr>
      <w:r w:rsidRPr="00515445">
        <w:rPr>
          <w:lang w:val="vi-VN"/>
        </w:rPr>
        <w:t xml:space="preserve">PROMPT: Generate grammar explanation for following Vietnamese grammar point: Level-of-feeling adverb 'rất' </w:t>
      </w:r>
    </w:p>
    <w:p w14:paraId="2219EF00" w14:textId="77777777" w:rsidR="00515445" w:rsidRPr="00515445" w:rsidRDefault="00515445" w:rsidP="00515445">
      <w:pPr>
        <w:rPr>
          <w:lang w:val="vi-VN"/>
        </w:rPr>
      </w:pPr>
      <w:r w:rsidRPr="00515445">
        <w:rPr>
          <w:lang w:val="vi-VN"/>
        </w:rPr>
        <w:t xml:space="preserve">RESPONSE: { </w:t>
      </w:r>
    </w:p>
    <w:p w14:paraId="57F29024" w14:textId="77777777" w:rsidR="00515445" w:rsidRPr="00515445" w:rsidRDefault="00515445" w:rsidP="00515445">
      <w:pPr>
        <w:rPr>
          <w:lang w:val="vi-VN"/>
        </w:rPr>
      </w:pPr>
      <w:r w:rsidRPr="00515445">
        <w:rPr>
          <w:lang w:val="vi-VN"/>
        </w:rPr>
        <w:t xml:space="preserve">  "title": "Level-of-feeling adverb 'rất'", </w:t>
      </w:r>
    </w:p>
    <w:p w14:paraId="0F909750" w14:textId="77777777" w:rsidR="00515445" w:rsidRPr="00515445" w:rsidRDefault="00515445" w:rsidP="00515445">
      <w:pPr>
        <w:rPr>
          <w:lang w:val="vi-VN"/>
        </w:rPr>
      </w:pPr>
      <w:r w:rsidRPr="00515445">
        <w:rPr>
          <w:lang w:val="vi-VN"/>
        </w:rPr>
        <w:t xml:space="preserve">  "short_explanation": "Used to intensify or strengthen the meaning of an adjective or another adverb", </w:t>
      </w:r>
    </w:p>
    <w:p w14:paraId="3909908F" w14:textId="77777777" w:rsidR="00515445" w:rsidRPr="00515445" w:rsidRDefault="00515445" w:rsidP="00515445">
      <w:pPr>
        <w:rPr>
          <w:lang w:val="vi-VN"/>
        </w:rPr>
      </w:pPr>
      <w:r w:rsidRPr="00515445">
        <w:rPr>
          <w:lang w:val="vi-VN"/>
        </w:rPr>
        <w:t xml:space="preserve">  "long_explanation": "The Vietnamese adverb 'rất' is used to intensify or strengthen the meaning of an adjective or another adverb. It is equivalent to the English adverb 'very'. This word is used to express a high degree or level of a certain adjective or adverb.",</w:t>
      </w:r>
    </w:p>
    <w:p w14:paraId="3EFB9624" w14:textId="77777777" w:rsidR="00515445" w:rsidRPr="00515445" w:rsidRDefault="00515445" w:rsidP="00515445">
      <w:pPr>
        <w:rPr>
          <w:lang w:val="vi-VN"/>
        </w:rPr>
      </w:pPr>
      <w:r w:rsidRPr="00515445">
        <w:rPr>
          <w:lang w:val="vi-VN"/>
        </w:rPr>
        <w:t xml:space="preserve">  "formation": "example of grammar formation for given grammar point",</w:t>
      </w:r>
    </w:p>
    <w:p w14:paraId="54BBB4E6" w14:textId="77777777" w:rsidR="00515445" w:rsidRPr="00515445" w:rsidRDefault="00515445" w:rsidP="00515445">
      <w:pPr>
        <w:rPr>
          <w:lang w:val="vi-VN"/>
        </w:rPr>
      </w:pPr>
      <w:r w:rsidRPr="00515445">
        <w:rPr>
          <w:lang w:val="vi-VN"/>
        </w:rPr>
        <w:t xml:space="preserve">  "examples": [ </w:t>
      </w:r>
    </w:p>
    <w:p w14:paraId="4017C2E2" w14:textId="77777777" w:rsidR="00515445" w:rsidRPr="00515445" w:rsidRDefault="00515445" w:rsidP="00515445">
      <w:pPr>
        <w:rPr>
          <w:lang w:val="vi-VN"/>
        </w:rPr>
      </w:pPr>
      <w:r w:rsidRPr="00515445">
        <w:rPr>
          <w:lang w:val="vi-VN"/>
        </w:rPr>
        <w:t xml:space="preserve">    { </w:t>
      </w:r>
    </w:p>
    <w:p w14:paraId="6A9C1E15" w14:textId="77777777" w:rsidR="00515445" w:rsidRPr="00515445" w:rsidRDefault="00515445" w:rsidP="00515445">
      <w:pPr>
        <w:rPr>
          <w:lang w:val="vi-VN"/>
        </w:rPr>
      </w:pPr>
      <w:r w:rsidRPr="00515445">
        <w:rPr>
          <w:lang w:val="vi-VN"/>
        </w:rPr>
        <w:t xml:space="preserve">      "vn": "Tôi rất thích màu xanh của biển.", </w:t>
      </w:r>
    </w:p>
    <w:p w14:paraId="023AFE80" w14:textId="77777777" w:rsidR="00515445" w:rsidRPr="00515445" w:rsidRDefault="00515445" w:rsidP="00515445">
      <w:pPr>
        <w:rPr>
          <w:lang w:val="vi-VN"/>
        </w:rPr>
      </w:pPr>
      <w:r w:rsidRPr="00515445">
        <w:rPr>
          <w:lang w:val="vi-VN"/>
        </w:rPr>
        <w:t xml:space="preserve">      "en": "I very much like the blue color of the sea."</w:t>
      </w:r>
    </w:p>
    <w:p w14:paraId="2C421313" w14:textId="77777777" w:rsidR="00515445" w:rsidRPr="00515445" w:rsidRDefault="00515445" w:rsidP="00515445">
      <w:pPr>
        <w:rPr>
          <w:lang w:val="vi-VN"/>
        </w:rPr>
      </w:pPr>
      <w:r w:rsidRPr="00515445">
        <w:rPr>
          <w:lang w:val="vi-VN"/>
        </w:rPr>
        <w:t xml:space="preserve">    }, </w:t>
      </w:r>
    </w:p>
    <w:p w14:paraId="7DE27793" w14:textId="77777777" w:rsidR="00515445" w:rsidRPr="00515445" w:rsidRDefault="00515445" w:rsidP="00515445">
      <w:pPr>
        <w:rPr>
          <w:lang w:val="vi-VN"/>
        </w:rPr>
      </w:pPr>
      <w:r w:rsidRPr="00515445">
        <w:rPr>
          <w:lang w:val="vi-VN"/>
        </w:rPr>
        <w:t xml:space="preserve">    { </w:t>
      </w:r>
    </w:p>
    <w:p w14:paraId="741231AB" w14:textId="2018A547" w:rsidR="00515445" w:rsidRPr="00515445" w:rsidRDefault="00515445" w:rsidP="00515445">
      <w:pPr>
        <w:rPr>
          <w:lang w:val="vi-VN"/>
        </w:rPr>
      </w:pPr>
      <w:r w:rsidRPr="00515445">
        <w:rPr>
          <w:lang w:val="vi-VN"/>
        </w:rPr>
        <w:t xml:space="preserve">      "vn": "</w:t>
      </w:r>
      <w:del w:id="1462" w:author="Canh Duc Nguyen" w:date="2023-10-14T23:10:00Z">
        <w:r w:rsidRPr="00515445" w:rsidDel="00CC3E35">
          <w:rPr>
            <w:lang w:val="vi-VN"/>
          </w:rPr>
          <w:delText xml:space="preserve">Bà </w:delText>
        </w:r>
      </w:del>
      <w:ins w:id="1463" w:author="Canh Duc Nguyen" w:date="2023-10-14T23:10:00Z">
        <w:r w:rsidR="00CC3E35">
          <w:rPr>
            <w:lang w:val="vi-VN"/>
          </w:rPr>
          <w:t xml:space="preserve">Cô </w:t>
        </w:r>
      </w:ins>
      <w:r w:rsidRPr="00515445">
        <w:rPr>
          <w:lang w:val="vi-VN"/>
        </w:rPr>
        <w:t xml:space="preserve">ấy rất xinh đẹp.", </w:t>
      </w:r>
    </w:p>
    <w:p w14:paraId="79086348" w14:textId="77777777" w:rsidR="00515445" w:rsidRPr="00515445" w:rsidRDefault="00515445" w:rsidP="00515445">
      <w:pPr>
        <w:rPr>
          <w:lang w:val="vi-VN"/>
        </w:rPr>
      </w:pPr>
      <w:r w:rsidRPr="00515445">
        <w:rPr>
          <w:lang w:val="vi-VN"/>
        </w:rPr>
        <w:t xml:space="preserve">      "en": "She is very beautiful."</w:t>
      </w:r>
    </w:p>
    <w:p w14:paraId="51D5AC3A" w14:textId="77777777" w:rsidR="00515445" w:rsidRPr="00515445" w:rsidRDefault="00515445" w:rsidP="00515445">
      <w:pPr>
        <w:rPr>
          <w:lang w:val="vi-VN"/>
        </w:rPr>
      </w:pPr>
      <w:r w:rsidRPr="00515445">
        <w:rPr>
          <w:lang w:val="vi-VN"/>
        </w:rPr>
        <w:t xml:space="preserve">    }, </w:t>
      </w:r>
    </w:p>
    <w:p w14:paraId="0D3D1CA4" w14:textId="77777777" w:rsidR="00515445" w:rsidRPr="00515445" w:rsidRDefault="00515445" w:rsidP="00515445">
      <w:pPr>
        <w:rPr>
          <w:lang w:val="vi-VN"/>
        </w:rPr>
      </w:pPr>
      <w:r w:rsidRPr="00515445">
        <w:rPr>
          <w:lang w:val="vi-VN"/>
        </w:rPr>
        <w:t xml:space="preserve">    { </w:t>
      </w:r>
    </w:p>
    <w:p w14:paraId="7C8084CF" w14:textId="77777777" w:rsidR="00515445" w:rsidRPr="00515445" w:rsidRDefault="00515445" w:rsidP="00515445">
      <w:pPr>
        <w:rPr>
          <w:lang w:val="vi-VN"/>
        </w:rPr>
      </w:pPr>
      <w:r w:rsidRPr="00515445">
        <w:rPr>
          <w:lang w:val="vi-VN"/>
        </w:rPr>
        <w:t xml:space="preserve">      "vn": "Tôi rất muốn đi du lịch đến Nhật Bản.", </w:t>
      </w:r>
    </w:p>
    <w:p w14:paraId="6973F31B" w14:textId="77777777" w:rsidR="00515445" w:rsidRPr="00515445" w:rsidRDefault="00515445" w:rsidP="00515445">
      <w:pPr>
        <w:rPr>
          <w:lang w:val="vi-VN"/>
        </w:rPr>
      </w:pPr>
      <w:r w:rsidRPr="00515445">
        <w:rPr>
          <w:lang w:val="vi-VN"/>
        </w:rPr>
        <w:t xml:space="preserve">      "en": "I really want to travel to Japan."</w:t>
      </w:r>
    </w:p>
    <w:p w14:paraId="20424108" w14:textId="77777777" w:rsidR="00515445" w:rsidRPr="00515445" w:rsidRDefault="00515445" w:rsidP="00515445">
      <w:pPr>
        <w:rPr>
          <w:lang w:val="vi-VN"/>
        </w:rPr>
      </w:pPr>
      <w:r w:rsidRPr="00515445">
        <w:rPr>
          <w:lang w:val="vi-VN"/>
        </w:rPr>
        <w:t xml:space="preserve">    }, </w:t>
      </w:r>
    </w:p>
    <w:p w14:paraId="28C58ACD" w14:textId="77777777" w:rsidR="00515445" w:rsidRPr="00515445" w:rsidRDefault="00515445" w:rsidP="00515445">
      <w:pPr>
        <w:rPr>
          <w:lang w:val="vi-VN"/>
        </w:rPr>
      </w:pPr>
      <w:r w:rsidRPr="00515445">
        <w:rPr>
          <w:lang w:val="vi-VN"/>
        </w:rPr>
        <w:t xml:space="preserve">    { </w:t>
      </w:r>
    </w:p>
    <w:p w14:paraId="3D6AAB78" w14:textId="77777777" w:rsidR="00515445" w:rsidRPr="00515445" w:rsidRDefault="00515445" w:rsidP="00515445">
      <w:pPr>
        <w:rPr>
          <w:lang w:val="vi-VN"/>
        </w:rPr>
      </w:pPr>
      <w:r w:rsidRPr="00515445">
        <w:rPr>
          <w:lang w:val="vi-VN"/>
        </w:rPr>
        <w:t xml:space="preserve">      "vn": "Cô ấy rất thông minh và nhạy bén.", </w:t>
      </w:r>
    </w:p>
    <w:p w14:paraId="404101FF" w14:textId="77777777" w:rsidR="00515445" w:rsidRPr="00515445" w:rsidRDefault="00515445" w:rsidP="00515445">
      <w:pPr>
        <w:rPr>
          <w:lang w:val="vi-VN"/>
        </w:rPr>
      </w:pPr>
      <w:r w:rsidRPr="00515445">
        <w:rPr>
          <w:lang w:val="vi-VN"/>
        </w:rPr>
        <w:t xml:space="preserve">      "en": "She is very intelligent and sharp."</w:t>
      </w:r>
    </w:p>
    <w:p w14:paraId="18F66097" w14:textId="77777777" w:rsidR="00515445" w:rsidRPr="00515445" w:rsidRDefault="00515445" w:rsidP="00515445">
      <w:pPr>
        <w:rPr>
          <w:lang w:val="vi-VN"/>
        </w:rPr>
      </w:pPr>
      <w:r w:rsidRPr="00515445">
        <w:rPr>
          <w:lang w:val="vi-VN"/>
        </w:rPr>
        <w:t xml:space="preserve">    } </w:t>
      </w:r>
    </w:p>
    <w:p w14:paraId="3EE4493D" w14:textId="77777777" w:rsidR="00515445" w:rsidRPr="00515445" w:rsidRDefault="00515445" w:rsidP="00515445">
      <w:pPr>
        <w:rPr>
          <w:lang w:val="vi-VN"/>
        </w:rPr>
      </w:pPr>
      <w:r w:rsidRPr="00515445">
        <w:rPr>
          <w:lang w:val="vi-VN"/>
        </w:rPr>
        <w:t xml:space="preserve">  ] </w:t>
      </w:r>
    </w:p>
    <w:p w14:paraId="56DA6E78" w14:textId="77777777" w:rsidR="00515445" w:rsidRPr="00515445" w:rsidRDefault="00515445" w:rsidP="00515445">
      <w:pPr>
        <w:rPr>
          <w:lang w:val="vi-VN"/>
        </w:rPr>
      </w:pPr>
      <w:r w:rsidRPr="00515445">
        <w:rPr>
          <w:lang w:val="vi-VN"/>
        </w:rPr>
        <w:t>}</w:t>
      </w:r>
    </w:p>
    <w:p w14:paraId="14CCCC1C" w14:textId="77777777" w:rsidR="00515445" w:rsidRPr="00515445" w:rsidRDefault="00515445" w:rsidP="00515445">
      <w:pPr>
        <w:rPr>
          <w:lang w:val="vi-VN"/>
        </w:rPr>
      </w:pPr>
      <w:r w:rsidRPr="00515445">
        <w:rPr>
          <w:lang w:val="vi-VN"/>
        </w:rPr>
        <w:t>-----------------------------</w:t>
      </w:r>
    </w:p>
    <w:p w14:paraId="0FBF11D6" w14:textId="77777777" w:rsidR="00515445" w:rsidRPr="00515445" w:rsidRDefault="00515445" w:rsidP="00515445">
      <w:pPr>
        <w:rPr>
          <w:lang w:val="vi-VN"/>
        </w:rPr>
      </w:pPr>
      <w:r w:rsidRPr="00515445">
        <w:rPr>
          <w:lang w:val="vi-VN"/>
        </w:rPr>
        <w:t xml:space="preserve">keyword: Level-of-quality adverb 'lắm' </w:t>
      </w:r>
    </w:p>
    <w:p w14:paraId="301BF30B" w14:textId="77777777" w:rsidR="00515445" w:rsidRPr="00515445" w:rsidRDefault="00515445" w:rsidP="00515445">
      <w:pPr>
        <w:rPr>
          <w:lang w:val="vi-VN"/>
        </w:rPr>
      </w:pPr>
      <w:r w:rsidRPr="00515445">
        <w:rPr>
          <w:lang w:val="vi-VN"/>
        </w:rPr>
        <w:t xml:space="preserve">PROMPT: Generate grammar explanation for following Vietnamese grammar point: Level-of-quality adverb 'lắm' </w:t>
      </w:r>
    </w:p>
    <w:p w14:paraId="33318817" w14:textId="77777777" w:rsidR="00CC3E35" w:rsidRDefault="00515445" w:rsidP="00515445">
      <w:pPr>
        <w:rPr>
          <w:ins w:id="1464" w:author="Canh Duc Nguyen" w:date="2023-10-14T23:18:00Z"/>
          <w:lang w:val="vi-VN"/>
        </w:rPr>
      </w:pPr>
      <w:r w:rsidRPr="00515445">
        <w:rPr>
          <w:lang w:val="vi-VN"/>
        </w:rPr>
        <w:t xml:space="preserve">RESPONSE: { "title": "Level-of-quality adverb 'lắm'", </w:t>
      </w:r>
    </w:p>
    <w:p w14:paraId="6D501543" w14:textId="77777777" w:rsidR="00CC3E35" w:rsidRDefault="00515445" w:rsidP="00515445">
      <w:pPr>
        <w:rPr>
          <w:ins w:id="1465" w:author="Canh Duc Nguyen" w:date="2023-10-14T23:18:00Z"/>
          <w:lang w:val="vi-VN"/>
        </w:rPr>
      </w:pPr>
      <w:r w:rsidRPr="00515445">
        <w:rPr>
          <w:lang w:val="vi-VN"/>
        </w:rPr>
        <w:t xml:space="preserve">"short_explanation": "Used to enhance the quality or degree of an adjective or a verb.", </w:t>
      </w:r>
    </w:p>
    <w:p w14:paraId="77B83DA2" w14:textId="77777777" w:rsidR="00CC3E35" w:rsidRDefault="00515445" w:rsidP="00515445">
      <w:pPr>
        <w:rPr>
          <w:ins w:id="1466" w:author="Canh Duc Nguyen" w:date="2023-10-14T23:18:00Z"/>
          <w:lang w:val="vi-VN"/>
        </w:rPr>
      </w:pPr>
      <w:r w:rsidRPr="00515445">
        <w:rPr>
          <w:lang w:val="vi-VN"/>
        </w:rPr>
        <w:lastRenderedPageBreak/>
        <w:t xml:space="preserve">"long_explanation": "The Vietnamese adverb 'lắm' is used to emphasize or enhance the quality or intensity of an adjective or verb, much like how we would use 'very' or 'so' in English. It is usually placed right after the adjective or adverb that it's enhancing.", </w:t>
      </w:r>
    </w:p>
    <w:p w14:paraId="5C291261" w14:textId="77777777" w:rsidR="00CC3E35" w:rsidRDefault="00515445" w:rsidP="00515445">
      <w:pPr>
        <w:rPr>
          <w:ins w:id="1467" w:author="Canh Duc Nguyen" w:date="2023-10-14T23:18:00Z"/>
          <w:lang w:val="vi-VN"/>
        </w:rPr>
      </w:pPr>
      <w:r w:rsidRPr="00515445">
        <w:rPr>
          <w:lang w:val="vi-VN"/>
        </w:rPr>
        <w:t xml:space="preserve">"formation": "Adjective/Verb + lắm", </w:t>
      </w:r>
    </w:p>
    <w:p w14:paraId="6062AE37" w14:textId="77777777" w:rsidR="00CC3E35" w:rsidRDefault="00515445" w:rsidP="00515445">
      <w:pPr>
        <w:rPr>
          <w:ins w:id="1468" w:author="Canh Duc Nguyen" w:date="2023-10-14T23:19:00Z"/>
          <w:lang w:val="vi-VN"/>
        </w:rPr>
      </w:pPr>
      <w:r w:rsidRPr="00515445">
        <w:rPr>
          <w:lang w:val="vi-VN"/>
        </w:rPr>
        <w:t xml:space="preserve">"examples": [ </w:t>
      </w:r>
    </w:p>
    <w:p w14:paraId="2BDA30DD" w14:textId="77777777" w:rsidR="00CC3E35" w:rsidRDefault="00515445" w:rsidP="00515445">
      <w:pPr>
        <w:rPr>
          <w:ins w:id="1469" w:author="Canh Duc Nguyen" w:date="2023-10-14T23:19:00Z"/>
          <w:lang w:val="vi-VN"/>
        </w:rPr>
      </w:pPr>
      <w:r w:rsidRPr="00515445">
        <w:rPr>
          <w:lang w:val="vi-VN"/>
        </w:rPr>
        <w:t xml:space="preserve">{ "vn": "Bài kiểm tra khó lắm.", "en": "The test is very difficult." }, </w:t>
      </w:r>
    </w:p>
    <w:p w14:paraId="6742BFB5" w14:textId="77777777" w:rsidR="00CC3E35" w:rsidRDefault="00CC3E35" w:rsidP="00515445">
      <w:pPr>
        <w:rPr>
          <w:ins w:id="1470" w:author="Canh Duc Nguyen" w:date="2023-10-14T23:19:00Z"/>
          <w:lang w:val="vi-VN"/>
        </w:rPr>
      </w:pPr>
    </w:p>
    <w:p w14:paraId="47E6A92D" w14:textId="52398CAC" w:rsidR="00CC3E35" w:rsidRDefault="00515445" w:rsidP="00515445">
      <w:pPr>
        <w:rPr>
          <w:ins w:id="1471" w:author="Canh Duc Nguyen" w:date="2023-10-14T23:19:00Z"/>
          <w:lang w:val="vi-VN"/>
        </w:rPr>
      </w:pPr>
      <w:r w:rsidRPr="00515445">
        <w:rPr>
          <w:lang w:val="vi-VN"/>
        </w:rPr>
        <w:t>{ "vn": "</w:t>
      </w:r>
      <w:del w:id="1472" w:author="Canh Duc Nguyen" w:date="2023-10-14T23:20:00Z">
        <w:r w:rsidRPr="00515445" w:rsidDel="00533C6D">
          <w:rPr>
            <w:lang w:val="vi-VN"/>
          </w:rPr>
          <w:delText xml:space="preserve">Tôi </w:delText>
        </w:r>
      </w:del>
      <w:ins w:id="1473" w:author="Canh Duc Nguyen" w:date="2023-10-14T23:20:00Z">
        <w:r w:rsidR="00533C6D">
          <w:rPr>
            <w:lang w:val="vi-VN"/>
          </w:rPr>
          <w:t xml:space="preserve">Tớ </w:t>
        </w:r>
      </w:ins>
      <w:r w:rsidRPr="00515445">
        <w:rPr>
          <w:lang w:val="vi-VN"/>
        </w:rPr>
        <w:t>thích bạn lắm</w:t>
      </w:r>
      <w:ins w:id="1474" w:author="Canh Duc Nguyen" w:date="2023-10-14T23:20:00Z">
        <w:r w:rsidR="00533C6D">
          <w:rPr>
            <w:lang w:val="vi-VN"/>
          </w:rPr>
          <w:t xml:space="preserve"> đấy</w:t>
        </w:r>
      </w:ins>
      <w:r w:rsidRPr="00515445">
        <w:rPr>
          <w:lang w:val="vi-VN"/>
        </w:rPr>
        <w:t xml:space="preserve">.", "en": "I like you very much." }, </w:t>
      </w:r>
    </w:p>
    <w:p w14:paraId="78E2922F" w14:textId="77777777" w:rsidR="00CC3E35" w:rsidRDefault="00CC3E35" w:rsidP="00515445">
      <w:pPr>
        <w:rPr>
          <w:ins w:id="1475" w:author="Canh Duc Nguyen" w:date="2023-10-14T23:19:00Z"/>
          <w:lang w:val="vi-VN"/>
        </w:rPr>
      </w:pPr>
    </w:p>
    <w:p w14:paraId="236EFC80" w14:textId="6FEDB761" w:rsidR="00CC3E35" w:rsidRDefault="00515445" w:rsidP="00515445">
      <w:pPr>
        <w:rPr>
          <w:ins w:id="1476" w:author="Canh Duc Nguyen" w:date="2023-10-14T23:19:00Z"/>
          <w:lang w:val="vi-VN"/>
        </w:rPr>
      </w:pPr>
      <w:r w:rsidRPr="00515445">
        <w:rPr>
          <w:lang w:val="vi-VN"/>
        </w:rPr>
        <w:t xml:space="preserve">{ "vn": "Tôi </w:t>
      </w:r>
      <w:ins w:id="1477" w:author="Canh Duc Nguyen" w:date="2023-10-14T23:21:00Z">
        <w:r w:rsidR="00533C6D">
          <w:rPr>
            <w:lang w:val="vi-VN"/>
          </w:rPr>
          <w:t xml:space="preserve">cảm thấy </w:t>
        </w:r>
      </w:ins>
      <w:r w:rsidRPr="00515445">
        <w:rPr>
          <w:lang w:val="vi-VN"/>
        </w:rPr>
        <w:t>mệt lắm</w:t>
      </w:r>
      <w:ins w:id="1478" w:author="Canh Duc Nguyen" w:date="2023-10-14T23:21:00Z">
        <w:r w:rsidR="00533C6D">
          <w:rPr>
            <w:lang w:val="vi-VN"/>
          </w:rPr>
          <w:t xml:space="preserve"> rồi</w:t>
        </w:r>
      </w:ins>
      <w:r w:rsidRPr="00515445">
        <w:rPr>
          <w:lang w:val="vi-VN"/>
        </w:rPr>
        <w:t xml:space="preserve">.", "en": "I am very tired." }, </w:t>
      </w:r>
    </w:p>
    <w:p w14:paraId="62D4C912" w14:textId="77777777" w:rsidR="00CC3E35" w:rsidRDefault="00CC3E35" w:rsidP="00515445">
      <w:pPr>
        <w:rPr>
          <w:ins w:id="1479" w:author="Canh Duc Nguyen" w:date="2023-10-14T23:19:00Z"/>
          <w:lang w:val="vi-VN"/>
        </w:rPr>
      </w:pPr>
    </w:p>
    <w:p w14:paraId="31A04B6B" w14:textId="77777777" w:rsidR="00CC3E35" w:rsidRDefault="00515445" w:rsidP="00515445">
      <w:pPr>
        <w:rPr>
          <w:ins w:id="1480" w:author="Canh Duc Nguyen" w:date="2023-10-14T23:19:00Z"/>
          <w:lang w:val="vi-VN"/>
        </w:rPr>
      </w:pPr>
      <w:r w:rsidRPr="00515445">
        <w:rPr>
          <w:lang w:val="vi-VN"/>
        </w:rPr>
        <w:t xml:space="preserve">{ "vn": "Bạn đẹp lắm.", "en": "You are very beautiful." </w:t>
      </w:r>
    </w:p>
    <w:p w14:paraId="1BDDD358" w14:textId="29B73FEA" w:rsidR="00CC3E35" w:rsidRDefault="00CC3E35" w:rsidP="00515445">
      <w:pPr>
        <w:rPr>
          <w:ins w:id="1481" w:author="Canh Duc Nguyen" w:date="2023-10-14T23:19:00Z"/>
          <w:lang w:val="vi-VN"/>
        </w:rPr>
      </w:pPr>
      <w:ins w:id="1482" w:author="Canh Duc Nguyen" w:date="2023-10-14T23:20:00Z">
        <w:r>
          <w:rPr>
            <w:lang w:val="vi-VN"/>
          </w:rPr>
          <w:tab/>
        </w:r>
      </w:ins>
      <w:r w:rsidR="00515445" w:rsidRPr="00515445">
        <w:rPr>
          <w:lang w:val="vi-VN"/>
        </w:rPr>
        <w:t xml:space="preserve">} </w:t>
      </w:r>
    </w:p>
    <w:p w14:paraId="0FF531B5" w14:textId="370D9649" w:rsidR="00CC3E35" w:rsidRDefault="00CC3E35" w:rsidP="00515445">
      <w:pPr>
        <w:rPr>
          <w:ins w:id="1483" w:author="Canh Duc Nguyen" w:date="2023-10-14T23:19:00Z"/>
          <w:lang w:val="vi-VN"/>
        </w:rPr>
      </w:pPr>
      <w:ins w:id="1484" w:author="Canh Duc Nguyen" w:date="2023-10-14T23:20:00Z">
        <w:r>
          <w:rPr>
            <w:lang w:val="vi-VN"/>
          </w:rPr>
          <w:t xml:space="preserve">      </w:t>
        </w:r>
      </w:ins>
      <w:r w:rsidR="00515445" w:rsidRPr="00515445">
        <w:rPr>
          <w:lang w:val="vi-VN"/>
        </w:rPr>
        <w:t xml:space="preserve">] </w:t>
      </w:r>
    </w:p>
    <w:p w14:paraId="3B47BE98" w14:textId="7F2029EC" w:rsidR="00515445" w:rsidRPr="00515445" w:rsidRDefault="00515445" w:rsidP="00515445">
      <w:pPr>
        <w:rPr>
          <w:lang w:val="vi-VN"/>
        </w:rPr>
      </w:pPr>
      <w:r w:rsidRPr="00515445">
        <w:rPr>
          <w:lang w:val="vi-VN"/>
        </w:rPr>
        <w:t>}</w:t>
      </w:r>
    </w:p>
    <w:p w14:paraId="4A679FA4" w14:textId="77777777" w:rsidR="00515445" w:rsidRPr="00515445" w:rsidRDefault="00515445" w:rsidP="00515445">
      <w:pPr>
        <w:rPr>
          <w:lang w:val="vi-VN"/>
        </w:rPr>
      </w:pPr>
      <w:r w:rsidRPr="00515445">
        <w:rPr>
          <w:lang w:val="vi-VN"/>
        </w:rPr>
        <w:t>-----------------------------</w:t>
      </w:r>
    </w:p>
    <w:p w14:paraId="046428EE" w14:textId="77777777" w:rsidR="00515445" w:rsidRPr="00515445" w:rsidRDefault="00515445" w:rsidP="00515445">
      <w:pPr>
        <w:rPr>
          <w:lang w:val="vi-VN"/>
        </w:rPr>
      </w:pPr>
      <w:r w:rsidRPr="00515445">
        <w:rPr>
          <w:lang w:val="vi-VN"/>
        </w:rPr>
        <w:t xml:space="preserve">keyword: Location question word 'đâu' </w:t>
      </w:r>
    </w:p>
    <w:p w14:paraId="1182D77B" w14:textId="77777777" w:rsidR="00515445" w:rsidRPr="00515445" w:rsidRDefault="00515445" w:rsidP="00515445">
      <w:pPr>
        <w:rPr>
          <w:lang w:val="vi-VN"/>
        </w:rPr>
      </w:pPr>
      <w:r w:rsidRPr="00515445">
        <w:rPr>
          <w:lang w:val="vi-VN"/>
        </w:rPr>
        <w:t xml:space="preserve">PROMPT: Generate grammar explanation for following Vietnamese grammar point: Location question word 'đâu' </w:t>
      </w:r>
    </w:p>
    <w:p w14:paraId="639132D1" w14:textId="77777777" w:rsidR="00515445" w:rsidRPr="00515445" w:rsidRDefault="00515445" w:rsidP="00515445">
      <w:pPr>
        <w:rPr>
          <w:lang w:val="vi-VN"/>
        </w:rPr>
      </w:pPr>
      <w:r w:rsidRPr="00515445">
        <w:rPr>
          <w:lang w:val="vi-VN"/>
        </w:rPr>
        <w:t>RESPONSE: {</w:t>
      </w:r>
    </w:p>
    <w:p w14:paraId="5457716A" w14:textId="77777777" w:rsidR="00515445" w:rsidRPr="00515445" w:rsidRDefault="00515445" w:rsidP="00515445">
      <w:pPr>
        <w:rPr>
          <w:lang w:val="vi-VN"/>
        </w:rPr>
      </w:pPr>
      <w:r w:rsidRPr="00515445">
        <w:rPr>
          <w:lang w:val="vi-VN"/>
        </w:rPr>
        <w:t xml:space="preserve">    "title": "Location question word 'đâu'",</w:t>
      </w:r>
    </w:p>
    <w:p w14:paraId="39A6C228" w14:textId="77777777" w:rsidR="00515445" w:rsidRPr="00515445" w:rsidRDefault="00515445" w:rsidP="00515445">
      <w:pPr>
        <w:rPr>
          <w:lang w:val="vi-VN"/>
        </w:rPr>
      </w:pPr>
      <w:r w:rsidRPr="00515445">
        <w:rPr>
          <w:lang w:val="vi-VN"/>
        </w:rPr>
        <w:t xml:space="preserve">    "short_explanation": "Used to ask about the location of something or someone.",</w:t>
      </w:r>
    </w:p>
    <w:p w14:paraId="4D73396B" w14:textId="77777777" w:rsidR="00515445" w:rsidRPr="00515445" w:rsidRDefault="00515445" w:rsidP="00515445">
      <w:pPr>
        <w:rPr>
          <w:lang w:val="vi-VN"/>
        </w:rPr>
      </w:pPr>
      <w:r w:rsidRPr="00515445">
        <w:rPr>
          <w:lang w:val="vi-VN"/>
        </w:rPr>
        <w:t xml:space="preserve">    "long_explanation": "The Vietnamese word 'đâu' is an interrogative word used to inquire about the location of something or someone. It can be roughly translated as 'where' in English. This word is often used in questions to ask about someone's location or the place of an object or event.",</w:t>
      </w:r>
    </w:p>
    <w:p w14:paraId="586EA33F" w14:textId="77777777" w:rsidR="00515445" w:rsidRPr="00515445" w:rsidRDefault="00515445" w:rsidP="00515445">
      <w:pPr>
        <w:rPr>
          <w:lang w:val="vi-VN"/>
        </w:rPr>
      </w:pPr>
      <w:r w:rsidRPr="00515445">
        <w:rPr>
          <w:lang w:val="vi-VN"/>
        </w:rPr>
        <w:t xml:space="preserve">    "formation": "In sentence structure, 'đâu' is usually placed at the end of question sentences.",</w:t>
      </w:r>
    </w:p>
    <w:p w14:paraId="27799EE0" w14:textId="77777777" w:rsidR="00515445" w:rsidRPr="00515445" w:rsidRDefault="00515445" w:rsidP="00515445">
      <w:pPr>
        <w:rPr>
          <w:lang w:val="vi-VN"/>
        </w:rPr>
      </w:pPr>
      <w:r w:rsidRPr="00515445">
        <w:rPr>
          <w:lang w:val="vi-VN"/>
        </w:rPr>
        <w:t xml:space="preserve">    "examples": [</w:t>
      </w:r>
    </w:p>
    <w:p w14:paraId="7FD0BBEE" w14:textId="77777777" w:rsidR="00515445" w:rsidRPr="00515445" w:rsidRDefault="00515445" w:rsidP="00515445">
      <w:pPr>
        <w:rPr>
          <w:lang w:val="vi-VN"/>
        </w:rPr>
      </w:pPr>
      <w:r w:rsidRPr="00515445">
        <w:rPr>
          <w:lang w:val="vi-VN"/>
        </w:rPr>
        <w:t xml:space="preserve">      {</w:t>
      </w:r>
    </w:p>
    <w:p w14:paraId="05C6A162" w14:textId="621F06C6" w:rsidR="00515445" w:rsidRPr="00515445" w:rsidRDefault="00515445" w:rsidP="00515445">
      <w:pPr>
        <w:rPr>
          <w:lang w:val="vi-VN"/>
        </w:rPr>
      </w:pPr>
      <w:r w:rsidRPr="00515445">
        <w:rPr>
          <w:lang w:val="vi-VN"/>
        </w:rPr>
        <w:t xml:space="preserve">        "vn": "Sách của bạn đâu? Sách của tôi</w:t>
      </w:r>
      <w:ins w:id="1485" w:author="Canh Duc Nguyen" w:date="2023-10-14T23:21:00Z">
        <w:r w:rsidR="00533C6D">
          <w:rPr>
            <w:lang w:val="vi-VN"/>
          </w:rPr>
          <w:t xml:space="preserve"> ở</w:t>
        </w:r>
      </w:ins>
      <w:r w:rsidRPr="00515445">
        <w:rPr>
          <w:lang w:val="vi-VN"/>
        </w:rPr>
        <w:t xml:space="preserve"> trên bàn.",</w:t>
      </w:r>
    </w:p>
    <w:p w14:paraId="3029F31C" w14:textId="77777777" w:rsidR="00515445" w:rsidRPr="00515445" w:rsidRDefault="00515445" w:rsidP="00515445">
      <w:pPr>
        <w:rPr>
          <w:lang w:val="vi-VN"/>
        </w:rPr>
      </w:pPr>
      <w:r w:rsidRPr="00515445">
        <w:rPr>
          <w:lang w:val="vi-VN"/>
        </w:rPr>
        <w:t xml:space="preserve">        "en": "Where is your book? My book is on the table."</w:t>
      </w:r>
    </w:p>
    <w:p w14:paraId="54605016" w14:textId="77777777" w:rsidR="00515445" w:rsidRPr="00515445" w:rsidRDefault="00515445" w:rsidP="00515445">
      <w:pPr>
        <w:rPr>
          <w:lang w:val="vi-VN"/>
        </w:rPr>
      </w:pPr>
      <w:r w:rsidRPr="00515445">
        <w:rPr>
          <w:lang w:val="vi-VN"/>
        </w:rPr>
        <w:t xml:space="preserve">      },</w:t>
      </w:r>
    </w:p>
    <w:p w14:paraId="0DED50CF" w14:textId="77777777" w:rsidR="00515445" w:rsidRPr="00515445" w:rsidRDefault="00515445" w:rsidP="00515445">
      <w:pPr>
        <w:rPr>
          <w:lang w:val="vi-VN"/>
        </w:rPr>
      </w:pPr>
      <w:r w:rsidRPr="00515445">
        <w:rPr>
          <w:lang w:val="vi-VN"/>
        </w:rPr>
        <w:t xml:space="preserve">      {</w:t>
      </w:r>
    </w:p>
    <w:p w14:paraId="6441CF7E" w14:textId="2F7884BF" w:rsidR="00515445" w:rsidRPr="00515445" w:rsidRDefault="00515445" w:rsidP="00515445">
      <w:pPr>
        <w:rPr>
          <w:lang w:val="vi-VN"/>
        </w:rPr>
      </w:pPr>
      <w:r w:rsidRPr="00515445">
        <w:rPr>
          <w:lang w:val="vi-VN"/>
        </w:rPr>
        <w:t xml:space="preserve">        "vn": "Bạn đang ở đâu</w:t>
      </w:r>
      <w:ins w:id="1486" w:author="Canh Duc Nguyen" w:date="2023-10-14T23:24:00Z">
        <w:r w:rsidR="00533C6D">
          <w:rPr>
            <w:lang w:val="vi-VN"/>
          </w:rPr>
          <w:t xml:space="preserve"> đấy</w:t>
        </w:r>
      </w:ins>
      <w:r w:rsidRPr="00515445">
        <w:rPr>
          <w:lang w:val="vi-VN"/>
        </w:rPr>
        <w:t>? Tôi đang ở nhà.",</w:t>
      </w:r>
    </w:p>
    <w:p w14:paraId="4BC1FAC0" w14:textId="77777777" w:rsidR="00515445" w:rsidRPr="00515445" w:rsidRDefault="00515445" w:rsidP="00515445">
      <w:pPr>
        <w:rPr>
          <w:lang w:val="vi-VN"/>
        </w:rPr>
      </w:pPr>
      <w:r w:rsidRPr="00515445">
        <w:rPr>
          <w:lang w:val="vi-VN"/>
        </w:rPr>
        <w:t xml:space="preserve">        "en": "Where are you? I am at home."</w:t>
      </w:r>
    </w:p>
    <w:p w14:paraId="6BBD79C1" w14:textId="77777777" w:rsidR="00515445" w:rsidRPr="00515445" w:rsidRDefault="00515445" w:rsidP="00515445">
      <w:pPr>
        <w:rPr>
          <w:lang w:val="vi-VN"/>
        </w:rPr>
      </w:pPr>
      <w:r w:rsidRPr="00515445">
        <w:rPr>
          <w:lang w:val="vi-VN"/>
        </w:rPr>
        <w:t xml:space="preserve">      },</w:t>
      </w:r>
    </w:p>
    <w:p w14:paraId="5EF4D16E" w14:textId="77777777" w:rsidR="00515445" w:rsidRPr="00515445" w:rsidRDefault="00515445" w:rsidP="00515445">
      <w:pPr>
        <w:rPr>
          <w:lang w:val="vi-VN"/>
        </w:rPr>
      </w:pPr>
      <w:r w:rsidRPr="00515445">
        <w:rPr>
          <w:lang w:val="vi-VN"/>
        </w:rPr>
        <w:t xml:space="preserve">      {</w:t>
      </w:r>
    </w:p>
    <w:p w14:paraId="71134D96" w14:textId="36575CD8" w:rsidR="00515445" w:rsidRPr="00515445" w:rsidRDefault="00515445" w:rsidP="00515445">
      <w:pPr>
        <w:rPr>
          <w:lang w:val="vi-VN"/>
        </w:rPr>
      </w:pPr>
      <w:r w:rsidRPr="00515445">
        <w:rPr>
          <w:lang w:val="vi-VN"/>
        </w:rPr>
        <w:t xml:space="preserve">        "vn": "Trung tâm mua sắm ở đâu</w:t>
      </w:r>
      <w:ins w:id="1487" w:author="Canh Duc Nguyen" w:date="2023-10-14T23:24:00Z">
        <w:r w:rsidR="00533C6D">
          <w:rPr>
            <w:lang w:val="vi-VN"/>
          </w:rPr>
          <w:t xml:space="preserve"> nhỉ</w:t>
        </w:r>
      </w:ins>
      <w:r w:rsidRPr="00515445">
        <w:rPr>
          <w:lang w:val="vi-VN"/>
        </w:rPr>
        <w:t>? Trung tâm mua sắm ở cuối đường.",</w:t>
      </w:r>
    </w:p>
    <w:p w14:paraId="0C947186" w14:textId="77777777" w:rsidR="00515445" w:rsidRPr="00515445" w:rsidRDefault="00515445" w:rsidP="00515445">
      <w:pPr>
        <w:rPr>
          <w:lang w:val="vi-VN"/>
        </w:rPr>
      </w:pPr>
      <w:r w:rsidRPr="00515445">
        <w:rPr>
          <w:lang w:val="vi-VN"/>
        </w:rPr>
        <w:t xml:space="preserve">        "en": "Where is the shopping center? The shopping center is at the end of the street."</w:t>
      </w:r>
    </w:p>
    <w:p w14:paraId="35D3E916" w14:textId="77777777" w:rsidR="00515445" w:rsidRPr="00515445" w:rsidRDefault="00515445" w:rsidP="00515445">
      <w:pPr>
        <w:rPr>
          <w:lang w:val="vi-VN"/>
        </w:rPr>
      </w:pPr>
      <w:r w:rsidRPr="00515445">
        <w:rPr>
          <w:lang w:val="vi-VN"/>
        </w:rPr>
        <w:t xml:space="preserve">      },</w:t>
      </w:r>
    </w:p>
    <w:p w14:paraId="1DA1CECE" w14:textId="77777777" w:rsidR="00515445" w:rsidRPr="00515445" w:rsidRDefault="00515445" w:rsidP="00515445">
      <w:pPr>
        <w:rPr>
          <w:lang w:val="vi-VN"/>
        </w:rPr>
      </w:pPr>
      <w:r w:rsidRPr="00515445">
        <w:rPr>
          <w:lang w:val="vi-VN"/>
        </w:rPr>
        <w:t xml:space="preserve">      {</w:t>
      </w:r>
    </w:p>
    <w:p w14:paraId="63877832" w14:textId="6B81F472" w:rsidR="00515445" w:rsidRPr="00515445" w:rsidRDefault="00515445" w:rsidP="00515445">
      <w:pPr>
        <w:rPr>
          <w:lang w:val="vi-VN"/>
        </w:rPr>
      </w:pPr>
      <w:r w:rsidRPr="00515445">
        <w:rPr>
          <w:lang w:val="vi-VN"/>
        </w:rPr>
        <w:t xml:space="preserve">        "vn": "Cửa hàng bánh mì ở đâu</w:t>
      </w:r>
      <w:ins w:id="1488" w:author="Canh Duc Nguyen" w:date="2023-10-14T23:25:00Z">
        <w:r w:rsidR="00533C6D">
          <w:rPr>
            <w:lang w:val="vi-VN"/>
          </w:rPr>
          <w:t xml:space="preserve"> nhỉ</w:t>
        </w:r>
      </w:ins>
      <w:r w:rsidRPr="00515445">
        <w:rPr>
          <w:lang w:val="vi-VN"/>
        </w:rPr>
        <w:t>? Cửa hàng bánh mì ở gần trường học.",</w:t>
      </w:r>
    </w:p>
    <w:p w14:paraId="5F1AFB51" w14:textId="77777777" w:rsidR="00515445" w:rsidRPr="00515445" w:rsidRDefault="00515445" w:rsidP="00515445">
      <w:pPr>
        <w:rPr>
          <w:lang w:val="vi-VN"/>
        </w:rPr>
      </w:pPr>
      <w:r w:rsidRPr="00515445">
        <w:rPr>
          <w:lang w:val="vi-VN"/>
        </w:rPr>
        <w:t xml:space="preserve">        "en": "Where is the bakery? The bakery is near the school."</w:t>
      </w:r>
    </w:p>
    <w:p w14:paraId="29283482" w14:textId="77777777" w:rsidR="00515445" w:rsidRPr="00515445" w:rsidRDefault="00515445" w:rsidP="00515445">
      <w:pPr>
        <w:rPr>
          <w:lang w:val="vi-VN"/>
        </w:rPr>
      </w:pPr>
      <w:r w:rsidRPr="00515445">
        <w:rPr>
          <w:lang w:val="vi-VN"/>
        </w:rPr>
        <w:t xml:space="preserve">      }</w:t>
      </w:r>
    </w:p>
    <w:p w14:paraId="06733027" w14:textId="77777777" w:rsidR="00515445" w:rsidRPr="00515445" w:rsidRDefault="00515445" w:rsidP="00515445">
      <w:pPr>
        <w:rPr>
          <w:lang w:val="vi-VN"/>
        </w:rPr>
      </w:pPr>
      <w:r w:rsidRPr="00515445">
        <w:rPr>
          <w:lang w:val="vi-VN"/>
        </w:rPr>
        <w:lastRenderedPageBreak/>
        <w:t xml:space="preserve">    ]</w:t>
      </w:r>
    </w:p>
    <w:p w14:paraId="0C0B023E" w14:textId="77777777" w:rsidR="00515445" w:rsidRPr="00515445" w:rsidRDefault="00515445" w:rsidP="00515445">
      <w:pPr>
        <w:rPr>
          <w:lang w:val="vi-VN"/>
        </w:rPr>
      </w:pPr>
      <w:r w:rsidRPr="00515445">
        <w:rPr>
          <w:lang w:val="vi-VN"/>
        </w:rPr>
        <w:t xml:space="preserve">  }</w:t>
      </w:r>
    </w:p>
    <w:p w14:paraId="1D61AF3C" w14:textId="77777777" w:rsidR="00515445" w:rsidRPr="00515445" w:rsidRDefault="00515445" w:rsidP="00515445">
      <w:pPr>
        <w:rPr>
          <w:lang w:val="vi-VN"/>
        </w:rPr>
      </w:pPr>
      <w:r w:rsidRPr="00515445">
        <w:rPr>
          <w:lang w:val="vi-VN"/>
        </w:rPr>
        <w:t>-----------------------------</w:t>
      </w:r>
    </w:p>
    <w:p w14:paraId="478C58CE" w14:textId="77777777" w:rsidR="00515445" w:rsidRPr="00515445" w:rsidRDefault="00515445" w:rsidP="00515445">
      <w:pPr>
        <w:rPr>
          <w:lang w:val="vi-VN"/>
        </w:rPr>
      </w:pPr>
      <w:r w:rsidRPr="00515445">
        <w:rPr>
          <w:lang w:val="vi-VN"/>
        </w:rPr>
        <w:t xml:space="preserve">keyword: Location term 'dưới' </w:t>
      </w:r>
    </w:p>
    <w:p w14:paraId="6E379FAA" w14:textId="77777777" w:rsidR="00515445" w:rsidRPr="00515445" w:rsidRDefault="00515445" w:rsidP="00515445">
      <w:pPr>
        <w:rPr>
          <w:lang w:val="vi-VN"/>
        </w:rPr>
      </w:pPr>
      <w:r w:rsidRPr="00515445">
        <w:rPr>
          <w:lang w:val="vi-VN"/>
        </w:rPr>
        <w:t xml:space="preserve">PROMPT: Generate grammar explanation for following Vietnamese grammar point: Location term 'dưới' </w:t>
      </w:r>
    </w:p>
    <w:p w14:paraId="66F52BE0" w14:textId="77777777" w:rsidR="00515445" w:rsidRPr="00515445" w:rsidRDefault="00515445" w:rsidP="00515445">
      <w:pPr>
        <w:rPr>
          <w:lang w:val="vi-VN"/>
        </w:rPr>
      </w:pPr>
      <w:r w:rsidRPr="00515445">
        <w:rPr>
          <w:lang w:val="vi-VN"/>
        </w:rPr>
        <w:t xml:space="preserve">RESPONSE: { </w:t>
      </w:r>
    </w:p>
    <w:p w14:paraId="66A11899" w14:textId="77777777" w:rsidR="00515445" w:rsidRPr="00515445" w:rsidRDefault="00515445" w:rsidP="00515445">
      <w:pPr>
        <w:rPr>
          <w:lang w:val="vi-VN"/>
        </w:rPr>
      </w:pPr>
      <w:r w:rsidRPr="00515445">
        <w:rPr>
          <w:lang w:val="vi-VN"/>
        </w:rPr>
        <w:t xml:space="preserve">"title": "Location term 'dưới'", </w:t>
      </w:r>
    </w:p>
    <w:p w14:paraId="4D3998D2" w14:textId="77777777" w:rsidR="00515445" w:rsidRPr="00515445" w:rsidRDefault="00515445" w:rsidP="00515445">
      <w:pPr>
        <w:rPr>
          <w:lang w:val="vi-VN"/>
        </w:rPr>
      </w:pPr>
      <w:r w:rsidRPr="00515445">
        <w:rPr>
          <w:lang w:val="vi-VN"/>
        </w:rPr>
        <w:t>"short_explanation": "Used to indicate the location is 'under' or 'below'.",</w:t>
      </w:r>
    </w:p>
    <w:p w14:paraId="35A89811" w14:textId="77777777" w:rsidR="00515445" w:rsidRPr="00515445" w:rsidRDefault="00515445" w:rsidP="00515445">
      <w:pPr>
        <w:rPr>
          <w:lang w:val="vi-VN"/>
        </w:rPr>
      </w:pPr>
      <w:r w:rsidRPr="00515445">
        <w:rPr>
          <w:lang w:val="vi-VN"/>
        </w:rPr>
        <w:t>"long_explanation": "The Vietnamese location term 'dưới' is used to indicate the position of something as being 'under' or 'below' another thing. It is synonymous to the English term 'under'. The term helps in specifying spatial relationships between different items or places.",</w:t>
      </w:r>
    </w:p>
    <w:p w14:paraId="1FDE8D9C" w14:textId="77777777" w:rsidR="00515445" w:rsidRPr="00515445" w:rsidRDefault="00515445" w:rsidP="00515445">
      <w:pPr>
        <w:rPr>
          <w:lang w:val="vi-VN"/>
        </w:rPr>
      </w:pPr>
      <w:r w:rsidRPr="00515445">
        <w:rPr>
          <w:lang w:val="vi-VN"/>
        </w:rPr>
        <w:t>"formation": "Object 1 'dưới' Object 2",</w:t>
      </w:r>
    </w:p>
    <w:p w14:paraId="37EB4D73" w14:textId="77777777" w:rsidR="00515445" w:rsidRPr="00515445" w:rsidRDefault="00515445" w:rsidP="00515445">
      <w:pPr>
        <w:rPr>
          <w:lang w:val="vi-VN"/>
        </w:rPr>
      </w:pPr>
      <w:r w:rsidRPr="00515445">
        <w:rPr>
          <w:lang w:val="vi-VN"/>
        </w:rPr>
        <w:t xml:space="preserve">"examples": [ </w:t>
      </w:r>
    </w:p>
    <w:p w14:paraId="5906FBF5" w14:textId="77777777" w:rsidR="00515445" w:rsidRPr="00515445" w:rsidRDefault="00515445" w:rsidP="00515445">
      <w:pPr>
        <w:rPr>
          <w:lang w:val="vi-VN"/>
        </w:rPr>
      </w:pPr>
      <w:r w:rsidRPr="00515445">
        <w:rPr>
          <w:lang w:val="vi-VN"/>
        </w:rPr>
        <w:t xml:space="preserve">  { </w:t>
      </w:r>
    </w:p>
    <w:p w14:paraId="7BFCD545" w14:textId="30005ED0" w:rsidR="00515445" w:rsidRPr="00515445" w:rsidRDefault="00515445" w:rsidP="00515445">
      <w:pPr>
        <w:rPr>
          <w:lang w:val="vi-VN"/>
        </w:rPr>
      </w:pPr>
      <w:r w:rsidRPr="00515445">
        <w:rPr>
          <w:lang w:val="vi-VN"/>
        </w:rPr>
        <w:t xml:space="preserve">    "vn": "Chiếc chìa khóa </w:t>
      </w:r>
      <w:del w:id="1489" w:author="Canh Duc Nguyen" w:date="2023-10-14T23:34:00Z">
        <w:r w:rsidRPr="00515445" w:rsidDel="009F6F5B">
          <w:rPr>
            <w:lang w:val="vi-VN"/>
          </w:rPr>
          <w:delText xml:space="preserve">nằm </w:delText>
        </w:r>
      </w:del>
      <w:ins w:id="1490" w:author="Canh Duc Nguyen" w:date="2023-10-14T23:34:00Z">
        <w:r w:rsidR="009F6F5B">
          <w:rPr>
            <w:lang w:val="vi-VN"/>
          </w:rPr>
          <w:t xml:space="preserve">ở </w:t>
        </w:r>
      </w:ins>
      <w:r w:rsidRPr="00515445">
        <w:rPr>
          <w:lang w:val="vi-VN"/>
        </w:rPr>
        <w:t xml:space="preserve">dưới cục gạch.", </w:t>
      </w:r>
    </w:p>
    <w:p w14:paraId="2D8EAE28" w14:textId="77777777" w:rsidR="00515445" w:rsidRPr="00515445" w:rsidRDefault="00515445" w:rsidP="00515445">
      <w:pPr>
        <w:rPr>
          <w:lang w:val="vi-VN"/>
        </w:rPr>
      </w:pPr>
      <w:r w:rsidRPr="00515445">
        <w:rPr>
          <w:lang w:val="vi-VN"/>
        </w:rPr>
        <w:t xml:space="preserve">    "en": "The key is under the brick.",</w:t>
      </w:r>
    </w:p>
    <w:p w14:paraId="55BBF232" w14:textId="77777777" w:rsidR="00515445" w:rsidRPr="00515445" w:rsidRDefault="00515445" w:rsidP="00515445">
      <w:pPr>
        <w:rPr>
          <w:lang w:val="vi-VN"/>
        </w:rPr>
      </w:pPr>
      <w:r w:rsidRPr="00515445">
        <w:rPr>
          <w:lang w:val="vi-VN"/>
        </w:rPr>
        <w:t xml:space="preserve">  }, </w:t>
      </w:r>
    </w:p>
    <w:p w14:paraId="264754D0" w14:textId="77777777" w:rsidR="00515445" w:rsidRPr="00515445" w:rsidRDefault="00515445" w:rsidP="00515445">
      <w:pPr>
        <w:rPr>
          <w:lang w:val="vi-VN"/>
        </w:rPr>
      </w:pPr>
      <w:r w:rsidRPr="00515445">
        <w:rPr>
          <w:lang w:val="vi-VN"/>
        </w:rPr>
        <w:t xml:space="preserve">  { </w:t>
      </w:r>
    </w:p>
    <w:p w14:paraId="198D7194" w14:textId="62E4ACFD" w:rsidR="00515445" w:rsidRPr="00515445" w:rsidRDefault="00515445" w:rsidP="00515445">
      <w:pPr>
        <w:rPr>
          <w:lang w:val="vi-VN"/>
        </w:rPr>
      </w:pPr>
      <w:r w:rsidRPr="00515445">
        <w:rPr>
          <w:lang w:val="vi-VN"/>
        </w:rPr>
        <w:t xml:space="preserve">    "vn": "Trẻ em chui dưới</w:t>
      </w:r>
      <w:ins w:id="1491" w:author="Canh Duc Nguyen" w:date="2023-10-14T23:33:00Z">
        <w:r w:rsidR="009F6F5B">
          <w:rPr>
            <w:lang w:val="vi-VN"/>
          </w:rPr>
          <w:t xml:space="preserve"> </w:t>
        </w:r>
      </w:ins>
      <w:ins w:id="1492" w:author="Canh Duc Nguyen" w:date="2023-10-14T23:34:00Z">
        <w:r w:rsidR="009F6F5B">
          <w:rPr>
            <w:lang w:val="vi-VN"/>
          </w:rPr>
          <w:t>gầm</w:t>
        </w:r>
      </w:ins>
      <w:r w:rsidRPr="00515445">
        <w:rPr>
          <w:lang w:val="vi-VN"/>
        </w:rPr>
        <w:t xml:space="preserve"> bàn để </w:t>
      </w:r>
      <w:del w:id="1493" w:author="Canh Duc Nguyen" w:date="2023-10-14T23:28:00Z">
        <w:r w:rsidRPr="00515445" w:rsidDel="00533C6D">
          <w:rPr>
            <w:lang w:val="vi-VN"/>
          </w:rPr>
          <w:delText xml:space="preserve">trốn </w:delText>
        </w:r>
      </w:del>
      <w:r w:rsidRPr="00515445">
        <w:rPr>
          <w:lang w:val="vi-VN"/>
        </w:rPr>
        <w:t xml:space="preserve">chơi trò </w:t>
      </w:r>
      <w:del w:id="1494" w:author="Canh Duc Nguyen" w:date="2023-10-14T23:28:00Z">
        <w:r w:rsidRPr="00515445" w:rsidDel="00533C6D">
          <w:rPr>
            <w:lang w:val="vi-VN"/>
          </w:rPr>
          <w:delText xml:space="preserve">chơi </w:delText>
        </w:r>
      </w:del>
      <w:r w:rsidRPr="00515445">
        <w:rPr>
          <w:lang w:val="vi-VN"/>
        </w:rPr>
        <w:t xml:space="preserve">tìm kiếm.", </w:t>
      </w:r>
    </w:p>
    <w:p w14:paraId="624AEF37" w14:textId="77777777" w:rsidR="00515445" w:rsidRPr="00515445" w:rsidRDefault="00515445" w:rsidP="00515445">
      <w:pPr>
        <w:rPr>
          <w:lang w:val="vi-VN"/>
        </w:rPr>
      </w:pPr>
      <w:r w:rsidRPr="00515445">
        <w:rPr>
          <w:lang w:val="vi-VN"/>
        </w:rPr>
        <w:t xml:space="preserve">    "en": "Children crawl under the table to hide during the hide and seek game.", </w:t>
      </w:r>
    </w:p>
    <w:p w14:paraId="6FC7F083" w14:textId="77777777" w:rsidR="00515445" w:rsidRPr="00515445" w:rsidRDefault="00515445" w:rsidP="00515445">
      <w:pPr>
        <w:rPr>
          <w:lang w:val="vi-VN"/>
        </w:rPr>
      </w:pPr>
      <w:r w:rsidRPr="00515445">
        <w:rPr>
          <w:lang w:val="vi-VN"/>
        </w:rPr>
        <w:t xml:space="preserve">  }, </w:t>
      </w:r>
    </w:p>
    <w:p w14:paraId="6462C221" w14:textId="77777777" w:rsidR="00515445" w:rsidRPr="00515445" w:rsidRDefault="00515445" w:rsidP="00515445">
      <w:pPr>
        <w:rPr>
          <w:lang w:val="vi-VN"/>
        </w:rPr>
      </w:pPr>
      <w:r w:rsidRPr="00515445">
        <w:rPr>
          <w:lang w:val="vi-VN"/>
        </w:rPr>
        <w:t xml:space="preserve">  { </w:t>
      </w:r>
    </w:p>
    <w:p w14:paraId="3BBE6573" w14:textId="3AA2DEAB" w:rsidR="00515445" w:rsidRPr="00515445" w:rsidRDefault="00515445" w:rsidP="00515445">
      <w:pPr>
        <w:rPr>
          <w:lang w:val="vi-VN"/>
        </w:rPr>
      </w:pPr>
      <w:r w:rsidRPr="00515445">
        <w:rPr>
          <w:lang w:val="vi-VN"/>
        </w:rPr>
        <w:t xml:space="preserve">    "vn": "Cô ấy sống dưới </w:t>
      </w:r>
      <w:ins w:id="1495" w:author="Canh Duc Nguyen" w:date="2023-10-14T23:33:00Z">
        <w:r w:rsidR="00533C6D">
          <w:rPr>
            <w:lang w:val="vi-VN"/>
          </w:rPr>
          <w:t xml:space="preserve">gầm </w:t>
        </w:r>
      </w:ins>
      <w:r w:rsidRPr="00515445">
        <w:rPr>
          <w:lang w:val="vi-VN"/>
        </w:rPr>
        <w:t xml:space="preserve">cầu khi không có nhà.", </w:t>
      </w:r>
    </w:p>
    <w:p w14:paraId="1246B11D" w14:textId="77777777" w:rsidR="00515445" w:rsidRPr="00515445" w:rsidRDefault="00515445" w:rsidP="00515445">
      <w:pPr>
        <w:rPr>
          <w:lang w:val="vi-VN"/>
        </w:rPr>
      </w:pPr>
      <w:r w:rsidRPr="00515445">
        <w:rPr>
          <w:lang w:val="vi-VN"/>
        </w:rPr>
        <w:t xml:space="preserve">    "en": "She lives under the bridge when she is homeless.", </w:t>
      </w:r>
    </w:p>
    <w:p w14:paraId="3D057230" w14:textId="77777777" w:rsidR="00515445" w:rsidRPr="00515445" w:rsidRDefault="00515445" w:rsidP="00515445">
      <w:pPr>
        <w:rPr>
          <w:lang w:val="vi-VN"/>
        </w:rPr>
      </w:pPr>
      <w:r w:rsidRPr="00515445">
        <w:rPr>
          <w:lang w:val="vi-VN"/>
        </w:rPr>
        <w:t xml:space="preserve">  }, </w:t>
      </w:r>
    </w:p>
    <w:p w14:paraId="14FA6E50" w14:textId="77777777" w:rsidR="00515445" w:rsidRPr="00515445" w:rsidRDefault="00515445" w:rsidP="00515445">
      <w:pPr>
        <w:rPr>
          <w:lang w:val="vi-VN"/>
        </w:rPr>
      </w:pPr>
      <w:r w:rsidRPr="00515445">
        <w:rPr>
          <w:lang w:val="vi-VN"/>
        </w:rPr>
        <w:t xml:space="preserve">  { </w:t>
      </w:r>
    </w:p>
    <w:p w14:paraId="6666A27D" w14:textId="77777777" w:rsidR="00515445" w:rsidRPr="00515445" w:rsidRDefault="00515445" w:rsidP="00515445">
      <w:pPr>
        <w:rPr>
          <w:lang w:val="vi-VN"/>
        </w:rPr>
      </w:pPr>
      <w:r w:rsidRPr="00515445">
        <w:rPr>
          <w:lang w:val="vi-VN"/>
        </w:rPr>
        <w:t xml:space="preserve">    "vn": "Tôi để đồ nghề của mình dưới tấm ván.", </w:t>
      </w:r>
    </w:p>
    <w:p w14:paraId="0A7494CB" w14:textId="77777777" w:rsidR="00515445" w:rsidRPr="00515445" w:rsidRDefault="00515445" w:rsidP="00515445">
      <w:pPr>
        <w:rPr>
          <w:lang w:val="vi-VN"/>
        </w:rPr>
      </w:pPr>
      <w:r w:rsidRPr="00515445">
        <w:rPr>
          <w:lang w:val="vi-VN"/>
        </w:rPr>
        <w:t xml:space="preserve">    "en": "I keep my tools under the plank.", </w:t>
      </w:r>
    </w:p>
    <w:p w14:paraId="357CDB21" w14:textId="77777777" w:rsidR="00515445" w:rsidRPr="00515445" w:rsidRDefault="00515445" w:rsidP="00515445">
      <w:pPr>
        <w:rPr>
          <w:lang w:val="vi-VN"/>
        </w:rPr>
      </w:pPr>
      <w:r w:rsidRPr="00515445">
        <w:rPr>
          <w:lang w:val="vi-VN"/>
        </w:rPr>
        <w:t xml:space="preserve">  } </w:t>
      </w:r>
    </w:p>
    <w:p w14:paraId="11EF6159" w14:textId="77777777" w:rsidR="00515445" w:rsidRPr="00515445" w:rsidRDefault="00515445" w:rsidP="00515445">
      <w:pPr>
        <w:rPr>
          <w:lang w:val="vi-VN"/>
        </w:rPr>
      </w:pPr>
      <w:r w:rsidRPr="00515445">
        <w:rPr>
          <w:lang w:val="vi-VN"/>
        </w:rPr>
        <w:t xml:space="preserve">] </w:t>
      </w:r>
    </w:p>
    <w:p w14:paraId="27765D70" w14:textId="77777777" w:rsidR="00515445" w:rsidRPr="00515445" w:rsidRDefault="00515445" w:rsidP="00515445">
      <w:pPr>
        <w:rPr>
          <w:lang w:val="vi-VN"/>
        </w:rPr>
      </w:pPr>
      <w:r w:rsidRPr="00515445">
        <w:rPr>
          <w:lang w:val="vi-VN"/>
        </w:rPr>
        <w:t>}</w:t>
      </w:r>
    </w:p>
    <w:p w14:paraId="02EB5DD2" w14:textId="77777777" w:rsidR="00515445" w:rsidRPr="00515445" w:rsidRDefault="00515445" w:rsidP="00515445">
      <w:pPr>
        <w:rPr>
          <w:lang w:val="vi-VN"/>
        </w:rPr>
      </w:pPr>
      <w:r w:rsidRPr="00515445">
        <w:rPr>
          <w:lang w:val="vi-VN"/>
        </w:rPr>
        <w:t>-----------------------------</w:t>
      </w:r>
    </w:p>
    <w:p w14:paraId="1A7AE362" w14:textId="77777777" w:rsidR="00515445" w:rsidRPr="00515445" w:rsidRDefault="00515445" w:rsidP="00515445">
      <w:pPr>
        <w:rPr>
          <w:lang w:val="vi-VN"/>
        </w:rPr>
      </w:pPr>
      <w:r w:rsidRPr="00515445">
        <w:rPr>
          <w:lang w:val="vi-VN"/>
        </w:rPr>
        <w:t xml:space="preserve">keyword: Location term 'giữa' </w:t>
      </w:r>
    </w:p>
    <w:p w14:paraId="7771F2E1" w14:textId="77777777" w:rsidR="00515445" w:rsidRPr="00515445" w:rsidRDefault="00515445" w:rsidP="00515445">
      <w:pPr>
        <w:rPr>
          <w:lang w:val="vi-VN"/>
        </w:rPr>
      </w:pPr>
      <w:r w:rsidRPr="00515445">
        <w:rPr>
          <w:lang w:val="vi-VN"/>
        </w:rPr>
        <w:t xml:space="preserve">PROMPT: Generate grammar explanation for following Vietnamese grammar point: Location term 'giữa' </w:t>
      </w:r>
    </w:p>
    <w:p w14:paraId="697F8F22" w14:textId="77777777" w:rsidR="00515445" w:rsidRPr="00515445" w:rsidRDefault="00515445" w:rsidP="00515445">
      <w:pPr>
        <w:rPr>
          <w:lang w:val="vi-VN"/>
        </w:rPr>
      </w:pPr>
      <w:r w:rsidRPr="00515445">
        <w:rPr>
          <w:lang w:val="vi-VN"/>
        </w:rPr>
        <w:t>RESPONSE: {</w:t>
      </w:r>
    </w:p>
    <w:p w14:paraId="5DA2ECAF" w14:textId="77777777" w:rsidR="00515445" w:rsidRPr="00515445" w:rsidRDefault="00515445" w:rsidP="00515445">
      <w:pPr>
        <w:rPr>
          <w:lang w:val="vi-VN"/>
        </w:rPr>
      </w:pPr>
      <w:r w:rsidRPr="00515445">
        <w:rPr>
          <w:lang w:val="vi-VN"/>
        </w:rPr>
        <w:t xml:space="preserve">    "title": "Location term 'giữa'",</w:t>
      </w:r>
    </w:p>
    <w:p w14:paraId="4E5ECD8A" w14:textId="77777777" w:rsidR="00515445" w:rsidRPr="00515445" w:rsidRDefault="00515445" w:rsidP="00515445">
      <w:pPr>
        <w:rPr>
          <w:lang w:val="vi-VN"/>
        </w:rPr>
      </w:pPr>
      <w:r w:rsidRPr="00515445">
        <w:rPr>
          <w:lang w:val="vi-VN"/>
        </w:rPr>
        <w:t xml:space="preserve">    "short_explanation": "Used to express location, equivalent in meaning to 'between' or 'in the middle of' in English.",</w:t>
      </w:r>
    </w:p>
    <w:p w14:paraId="26000A6A" w14:textId="77777777" w:rsidR="00515445" w:rsidRPr="00515445" w:rsidRDefault="00515445" w:rsidP="00515445">
      <w:pPr>
        <w:rPr>
          <w:lang w:val="vi-VN"/>
        </w:rPr>
      </w:pPr>
      <w:r w:rsidRPr="00515445">
        <w:rPr>
          <w:lang w:val="vi-VN"/>
        </w:rPr>
        <w:t xml:space="preserve">    "long_explanation": "The Vietnamese term 'giữa' is used to specify a location. It generally translates to 'between' or 'in the middle of' in English. Often, it is used to emphasize relative position or location of person or objects.",</w:t>
      </w:r>
    </w:p>
    <w:p w14:paraId="6A9C51D5" w14:textId="77777777" w:rsidR="00515445" w:rsidRPr="00515445" w:rsidRDefault="00515445" w:rsidP="00515445">
      <w:pPr>
        <w:rPr>
          <w:lang w:val="vi-VN"/>
        </w:rPr>
      </w:pPr>
      <w:r w:rsidRPr="00515445">
        <w:rPr>
          <w:lang w:val="vi-VN"/>
        </w:rPr>
        <w:lastRenderedPageBreak/>
        <w:t xml:space="preserve">    "formation": "Example of grammar formation: Subject + đang/ở + 'giữa' + location/descriptions",</w:t>
      </w:r>
    </w:p>
    <w:p w14:paraId="09FC439B" w14:textId="77777777" w:rsidR="00515445" w:rsidRPr="00515445" w:rsidRDefault="00515445" w:rsidP="00515445">
      <w:pPr>
        <w:rPr>
          <w:lang w:val="vi-VN"/>
        </w:rPr>
      </w:pPr>
      <w:r w:rsidRPr="00515445">
        <w:rPr>
          <w:lang w:val="vi-VN"/>
        </w:rPr>
        <w:t xml:space="preserve">    "examples": [</w:t>
      </w:r>
    </w:p>
    <w:p w14:paraId="2DBA4203" w14:textId="77777777" w:rsidR="00515445" w:rsidRPr="00515445" w:rsidRDefault="00515445" w:rsidP="00515445">
      <w:pPr>
        <w:rPr>
          <w:lang w:val="vi-VN"/>
        </w:rPr>
      </w:pPr>
      <w:r w:rsidRPr="00515445">
        <w:rPr>
          <w:lang w:val="vi-VN"/>
        </w:rPr>
        <w:t xml:space="preserve">      {</w:t>
      </w:r>
    </w:p>
    <w:p w14:paraId="5D83497A" w14:textId="0A31DCEE" w:rsidR="00515445" w:rsidRPr="00515445" w:rsidRDefault="00515445" w:rsidP="00515445">
      <w:pPr>
        <w:rPr>
          <w:lang w:val="vi-VN"/>
        </w:rPr>
      </w:pPr>
      <w:r w:rsidRPr="00515445">
        <w:rPr>
          <w:lang w:val="vi-VN"/>
        </w:rPr>
        <w:t xml:space="preserve">        "vn": "Có hai quả táo, tôi đặt một quả lê</w:t>
      </w:r>
      <w:ins w:id="1496" w:author="Canh Duc Nguyen" w:date="2023-10-14T23:34:00Z">
        <w:r w:rsidR="009F6F5B">
          <w:rPr>
            <w:lang w:val="vi-VN"/>
          </w:rPr>
          <w:t xml:space="preserve"> ở</w:t>
        </w:r>
      </w:ins>
      <w:r w:rsidRPr="00515445">
        <w:rPr>
          <w:lang w:val="vi-VN"/>
        </w:rPr>
        <w:t xml:space="preserve"> giữa </w:t>
      </w:r>
      <w:del w:id="1497" w:author="Canh Duc Nguyen" w:date="2023-10-14T23:34:00Z">
        <w:r w:rsidRPr="00515445" w:rsidDel="009F6F5B">
          <w:rPr>
            <w:lang w:val="vi-VN"/>
          </w:rPr>
          <w:delText>chúng</w:delText>
        </w:r>
      </w:del>
      <w:ins w:id="1498" w:author="Canh Duc Nguyen" w:date="2023-10-14T23:34:00Z">
        <w:r w:rsidR="009F6F5B">
          <w:rPr>
            <w:lang w:val="vi-VN"/>
          </w:rPr>
          <w:t>hai quả táo</w:t>
        </w:r>
      </w:ins>
      <w:r w:rsidRPr="00515445">
        <w:rPr>
          <w:lang w:val="vi-VN"/>
        </w:rPr>
        <w:t>.",</w:t>
      </w:r>
    </w:p>
    <w:p w14:paraId="10A6A5BD" w14:textId="77777777" w:rsidR="00515445" w:rsidRPr="00515445" w:rsidRDefault="00515445" w:rsidP="00515445">
      <w:pPr>
        <w:rPr>
          <w:lang w:val="vi-VN"/>
        </w:rPr>
      </w:pPr>
      <w:r w:rsidRPr="00515445">
        <w:rPr>
          <w:lang w:val="vi-VN"/>
        </w:rPr>
        <w:t xml:space="preserve">        "en": "There are two apples, I put a pear between them."</w:t>
      </w:r>
    </w:p>
    <w:p w14:paraId="64310406" w14:textId="77777777" w:rsidR="00515445" w:rsidRPr="00515445" w:rsidRDefault="00515445" w:rsidP="00515445">
      <w:pPr>
        <w:rPr>
          <w:lang w:val="vi-VN"/>
        </w:rPr>
      </w:pPr>
      <w:r w:rsidRPr="00515445">
        <w:rPr>
          <w:lang w:val="vi-VN"/>
        </w:rPr>
        <w:t xml:space="preserve">      },</w:t>
      </w:r>
    </w:p>
    <w:p w14:paraId="47743524" w14:textId="77777777" w:rsidR="00515445" w:rsidRPr="00515445" w:rsidRDefault="00515445" w:rsidP="00515445">
      <w:pPr>
        <w:rPr>
          <w:lang w:val="vi-VN"/>
        </w:rPr>
      </w:pPr>
      <w:r w:rsidRPr="00515445">
        <w:rPr>
          <w:lang w:val="vi-VN"/>
        </w:rPr>
        <w:t xml:space="preserve">      {</w:t>
      </w:r>
    </w:p>
    <w:p w14:paraId="5027938C" w14:textId="747300D5" w:rsidR="00515445" w:rsidRPr="00515445" w:rsidRDefault="00515445" w:rsidP="00515445">
      <w:pPr>
        <w:rPr>
          <w:lang w:val="vi-VN"/>
        </w:rPr>
      </w:pPr>
      <w:r w:rsidRPr="00515445">
        <w:rPr>
          <w:lang w:val="vi-VN"/>
        </w:rPr>
        <w:t xml:space="preserve">        "vn": "Thành phố nằm giữa hai </w:t>
      </w:r>
      <w:ins w:id="1499" w:author="Canh Duc Nguyen" w:date="2023-10-14T23:34:00Z">
        <w:r w:rsidR="009F6F5B">
          <w:rPr>
            <w:lang w:val="vi-VN"/>
          </w:rPr>
          <w:t xml:space="preserve">con </w:t>
        </w:r>
      </w:ins>
      <w:r w:rsidRPr="00515445">
        <w:rPr>
          <w:lang w:val="vi-VN"/>
        </w:rPr>
        <w:t>sông lớn.",</w:t>
      </w:r>
    </w:p>
    <w:p w14:paraId="19544A2A" w14:textId="77777777" w:rsidR="00515445" w:rsidRPr="00515445" w:rsidRDefault="00515445" w:rsidP="00515445">
      <w:pPr>
        <w:rPr>
          <w:lang w:val="vi-VN"/>
        </w:rPr>
      </w:pPr>
      <w:r w:rsidRPr="00515445">
        <w:rPr>
          <w:lang w:val="vi-VN"/>
        </w:rPr>
        <w:t xml:space="preserve">        "en": "The city is located between two large rivers."</w:t>
      </w:r>
    </w:p>
    <w:p w14:paraId="51ADDABD" w14:textId="77777777" w:rsidR="00515445" w:rsidRPr="00515445" w:rsidRDefault="00515445" w:rsidP="00515445">
      <w:pPr>
        <w:rPr>
          <w:lang w:val="vi-VN"/>
        </w:rPr>
      </w:pPr>
      <w:r w:rsidRPr="00515445">
        <w:rPr>
          <w:lang w:val="vi-VN"/>
        </w:rPr>
        <w:t xml:space="preserve">      },</w:t>
      </w:r>
    </w:p>
    <w:p w14:paraId="15AD6851" w14:textId="77777777" w:rsidR="00515445" w:rsidRPr="00515445" w:rsidRDefault="00515445" w:rsidP="00515445">
      <w:pPr>
        <w:rPr>
          <w:lang w:val="vi-VN"/>
        </w:rPr>
      </w:pPr>
      <w:r w:rsidRPr="00515445">
        <w:rPr>
          <w:lang w:val="vi-VN"/>
        </w:rPr>
        <w:t xml:space="preserve">      {</w:t>
      </w:r>
    </w:p>
    <w:p w14:paraId="3887B53B" w14:textId="77777777" w:rsidR="00515445" w:rsidRPr="00515445" w:rsidRDefault="00515445" w:rsidP="00515445">
      <w:pPr>
        <w:rPr>
          <w:lang w:val="vi-VN"/>
        </w:rPr>
      </w:pPr>
      <w:r w:rsidRPr="00515445">
        <w:rPr>
          <w:lang w:val="vi-VN"/>
        </w:rPr>
        <w:t xml:space="preserve">        "vn": "Tôi đang ngồi giữa bạn Hùng và bạn Hà.",</w:t>
      </w:r>
    </w:p>
    <w:p w14:paraId="49406F0D" w14:textId="77777777" w:rsidR="00515445" w:rsidRPr="00515445" w:rsidRDefault="00515445" w:rsidP="00515445">
      <w:pPr>
        <w:rPr>
          <w:lang w:val="vi-VN"/>
        </w:rPr>
      </w:pPr>
      <w:r w:rsidRPr="00515445">
        <w:rPr>
          <w:lang w:val="vi-VN"/>
        </w:rPr>
        <w:t xml:space="preserve">        "en": "I'm sitting between my friend Hung and my friend Ha."</w:t>
      </w:r>
    </w:p>
    <w:p w14:paraId="47F11EAA" w14:textId="77777777" w:rsidR="00515445" w:rsidRPr="00515445" w:rsidRDefault="00515445" w:rsidP="00515445">
      <w:pPr>
        <w:rPr>
          <w:lang w:val="vi-VN"/>
        </w:rPr>
      </w:pPr>
      <w:r w:rsidRPr="00515445">
        <w:rPr>
          <w:lang w:val="vi-VN"/>
        </w:rPr>
        <w:t xml:space="preserve">      },</w:t>
      </w:r>
    </w:p>
    <w:p w14:paraId="08322A8A" w14:textId="77777777" w:rsidR="00515445" w:rsidRPr="00515445" w:rsidRDefault="00515445" w:rsidP="00515445">
      <w:pPr>
        <w:rPr>
          <w:lang w:val="vi-VN"/>
        </w:rPr>
      </w:pPr>
      <w:r w:rsidRPr="00515445">
        <w:rPr>
          <w:lang w:val="vi-VN"/>
        </w:rPr>
        <w:t xml:space="preserve">      {</w:t>
      </w:r>
    </w:p>
    <w:p w14:paraId="0796AE41" w14:textId="77777777" w:rsidR="00515445" w:rsidRPr="00515445" w:rsidRDefault="00515445" w:rsidP="00515445">
      <w:pPr>
        <w:rPr>
          <w:lang w:val="vi-VN"/>
        </w:rPr>
      </w:pPr>
      <w:r w:rsidRPr="00515445">
        <w:rPr>
          <w:lang w:val="vi-VN"/>
        </w:rPr>
        <w:t xml:space="preserve">        "vn": "Công viên nằm ngay giữa trung tâm thành phố.",</w:t>
      </w:r>
    </w:p>
    <w:p w14:paraId="3AA796FB" w14:textId="77777777" w:rsidR="00515445" w:rsidRPr="00515445" w:rsidRDefault="00515445" w:rsidP="00515445">
      <w:pPr>
        <w:rPr>
          <w:lang w:val="vi-VN"/>
        </w:rPr>
      </w:pPr>
      <w:r w:rsidRPr="00515445">
        <w:rPr>
          <w:lang w:val="vi-VN"/>
        </w:rPr>
        <w:t xml:space="preserve">        "en": "The park is right in the middle of the city center."</w:t>
      </w:r>
    </w:p>
    <w:p w14:paraId="4A57EAD5" w14:textId="77777777" w:rsidR="00515445" w:rsidRPr="00515445" w:rsidRDefault="00515445" w:rsidP="00515445">
      <w:pPr>
        <w:rPr>
          <w:lang w:val="vi-VN"/>
        </w:rPr>
      </w:pPr>
      <w:r w:rsidRPr="00515445">
        <w:rPr>
          <w:lang w:val="vi-VN"/>
        </w:rPr>
        <w:t xml:space="preserve">      }</w:t>
      </w:r>
    </w:p>
    <w:p w14:paraId="29D8CA71" w14:textId="77777777" w:rsidR="00515445" w:rsidRPr="00515445" w:rsidRDefault="00515445" w:rsidP="00515445">
      <w:pPr>
        <w:rPr>
          <w:lang w:val="vi-VN"/>
        </w:rPr>
      </w:pPr>
      <w:r w:rsidRPr="00515445">
        <w:rPr>
          <w:lang w:val="vi-VN"/>
        </w:rPr>
        <w:t xml:space="preserve">    ]</w:t>
      </w:r>
    </w:p>
    <w:p w14:paraId="7CDB1B74" w14:textId="77777777" w:rsidR="00515445" w:rsidRPr="00515445" w:rsidRDefault="00515445" w:rsidP="00515445">
      <w:pPr>
        <w:rPr>
          <w:lang w:val="vi-VN"/>
        </w:rPr>
      </w:pPr>
      <w:r w:rsidRPr="00515445">
        <w:rPr>
          <w:lang w:val="vi-VN"/>
        </w:rPr>
        <w:t xml:space="preserve">  }</w:t>
      </w:r>
    </w:p>
    <w:p w14:paraId="7CB91923" w14:textId="77777777" w:rsidR="00515445" w:rsidRPr="00515445" w:rsidRDefault="00515445" w:rsidP="00515445">
      <w:pPr>
        <w:rPr>
          <w:lang w:val="vi-VN"/>
        </w:rPr>
      </w:pPr>
      <w:r w:rsidRPr="00515445">
        <w:rPr>
          <w:lang w:val="vi-VN"/>
        </w:rPr>
        <w:t>-----------------------------</w:t>
      </w:r>
    </w:p>
    <w:p w14:paraId="64065869" w14:textId="77777777" w:rsidR="00515445" w:rsidRPr="00515445" w:rsidRDefault="00515445" w:rsidP="00515445">
      <w:pPr>
        <w:rPr>
          <w:lang w:val="vi-VN"/>
        </w:rPr>
      </w:pPr>
      <w:r w:rsidRPr="00515445">
        <w:rPr>
          <w:lang w:val="vi-VN"/>
        </w:rPr>
        <w:t xml:space="preserve">keyword: Location term 'ngoài' </w:t>
      </w:r>
    </w:p>
    <w:p w14:paraId="627AA85B" w14:textId="77777777" w:rsidR="00515445" w:rsidRPr="00515445" w:rsidRDefault="00515445" w:rsidP="00515445">
      <w:pPr>
        <w:rPr>
          <w:lang w:val="vi-VN"/>
        </w:rPr>
      </w:pPr>
      <w:r w:rsidRPr="00515445">
        <w:rPr>
          <w:lang w:val="vi-VN"/>
        </w:rPr>
        <w:t xml:space="preserve">PROMPT: Generate grammar explanation for following Vietnamese grammar point: Location term 'ngoài' </w:t>
      </w:r>
    </w:p>
    <w:p w14:paraId="1699A0B3" w14:textId="77777777" w:rsidR="00515445" w:rsidRPr="00515445" w:rsidRDefault="00515445" w:rsidP="00515445">
      <w:pPr>
        <w:rPr>
          <w:lang w:val="vi-VN"/>
        </w:rPr>
      </w:pPr>
      <w:r w:rsidRPr="00515445">
        <w:rPr>
          <w:lang w:val="vi-VN"/>
        </w:rPr>
        <w:t xml:space="preserve">RESPONSE: { </w:t>
      </w:r>
    </w:p>
    <w:p w14:paraId="1EB6AD40" w14:textId="77777777" w:rsidR="00515445" w:rsidRPr="00515445" w:rsidRDefault="00515445" w:rsidP="00515445">
      <w:pPr>
        <w:rPr>
          <w:lang w:val="vi-VN"/>
        </w:rPr>
      </w:pPr>
      <w:r w:rsidRPr="00515445">
        <w:rPr>
          <w:lang w:val="vi-VN"/>
        </w:rPr>
        <w:t xml:space="preserve">    "title": "Location term 'ngoài'", </w:t>
      </w:r>
    </w:p>
    <w:p w14:paraId="612128E5" w14:textId="77777777" w:rsidR="00515445" w:rsidRPr="00515445" w:rsidRDefault="00515445" w:rsidP="00515445">
      <w:pPr>
        <w:rPr>
          <w:lang w:val="vi-VN"/>
        </w:rPr>
      </w:pPr>
      <w:r w:rsidRPr="00515445">
        <w:rPr>
          <w:lang w:val="vi-VN"/>
        </w:rPr>
        <w:t xml:space="preserve">    "short_explanation": "Used to express a location outside of a referenced place.", </w:t>
      </w:r>
    </w:p>
    <w:p w14:paraId="502ABF51" w14:textId="77777777" w:rsidR="00515445" w:rsidRPr="00515445" w:rsidRDefault="00515445" w:rsidP="00515445">
      <w:pPr>
        <w:rPr>
          <w:lang w:val="vi-VN"/>
        </w:rPr>
      </w:pPr>
      <w:r w:rsidRPr="00515445">
        <w:rPr>
          <w:lang w:val="vi-VN"/>
        </w:rPr>
        <w:t xml:space="preserve">    "long_explanation": "The Vietnamese term 'ngoài' is a location term often used to express a location that is outside or beyond the limits of a mentioned place. Its English equivalent would be 'outside', 'beyond' or 'out'. This term is typically placed right before the referenced location to indicate 'outside of' that place.", </w:t>
      </w:r>
    </w:p>
    <w:p w14:paraId="12FA765F" w14:textId="77777777" w:rsidR="00515445" w:rsidRPr="00515445" w:rsidRDefault="00515445" w:rsidP="00515445">
      <w:pPr>
        <w:rPr>
          <w:lang w:val="vi-VN"/>
        </w:rPr>
      </w:pPr>
      <w:r w:rsidRPr="00515445">
        <w:rPr>
          <w:lang w:val="vi-VN"/>
        </w:rPr>
        <w:t xml:space="preserve">    "formation": "ngoài + location", </w:t>
      </w:r>
    </w:p>
    <w:p w14:paraId="2D9BDC3A" w14:textId="77777777" w:rsidR="00515445" w:rsidRPr="00515445" w:rsidRDefault="00515445" w:rsidP="00515445">
      <w:pPr>
        <w:rPr>
          <w:lang w:val="vi-VN"/>
        </w:rPr>
      </w:pPr>
      <w:r w:rsidRPr="00515445">
        <w:rPr>
          <w:lang w:val="vi-VN"/>
        </w:rPr>
        <w:t xml:space="preserve">    "examples": [ </w:t>
      </w:r>
    </w:p>
    <w:p w14:paraId="4F5C5C02" w14:textId="77777777" w:rsidR="00515445" w:rsidRPr="00515445" w:rsidRDefault="00515445" w:rsidP="00515445">
      <w:pPr>
        <w:rPr>
          <w:lang w:val="vi-VN"/>
        </w:rPr>
      </w:pPr>
      <w:r w:rsidRPr="00515445">
        <w:rPr>
          <w:lang w:val="vi-VN"/>
        </w:rPr>
        <w:t xml:space="preserve">        { </w:t>
      </w:r>
    </w:p>
    <w:p w14:paraId="2542A8BF" w14:textId="77777777" w:rsidR="00515445" w:rsidRPr="00515445" w:rsidRDefault="00515445" w:rsidP="00515445">
      <w:pPr>
        <w:rPr>
          <w:lang w:val="vi-VN"/>
        </w:rPr>
      </w:pPr>
      <w:r w:rsidRPr="00515445">
        <w:rPr>
          <w:lang w:val="vi-VN"/>
        </w:rPr>
        <w:t xml:space="preserve">            "vn": "Mọi người đang chơi đá banh ngoài sân.", </w:t>
      </w:r>
    </w:p>
    <w:p w14:paraId="09507012" w14:textId="77777777" w:rsidR="00515445" w:rsidRPr="00515445" w:rsidRDefault="00515445" w:rsidP="00515445">
      <w:pPr>
        <w:rPr>
          <w:lang w:val="vi-VN"/>
        </w:rPr>
      </w:pPr>
      <w:r w:rsidRPr="00515445">
        <w:rPr>
          <w:lang w:val="vi-VN"/>
        </w:rPr>
        <w:t xml:space="preserve">            "en": "Everyone is playing football outside on the field." </w:t>
      </w:r>
    </w:p>
    <w:p w14:paraId="6DE81D5B" w14:textId="77777777" w:rsidR="00515445" w:rsidRPr="00515445" w:rsidRDefault="00515445" w:rsidP="00515445">
      <w:pPr>
        <w:rPr>
          <w:lang w:val="vi-VN"/>
        </w:rPr>
      </w:pPr>
      <w:r w:rsidRPr="00515445">
        <w:rPr>
          <w:lang w:val="vi-VN"/>
        </w:rPr>
        <w:t xml:space="preserve">        }, </w:t>
      </w:r>
    </w:p>
    <w:p w14:paraId="7CBB1C73" w14:textId="77777777" w:rsidR="00515445" w:rsidRPr="00515445" w:rsidRDefault="00515445" w:rsidP="00515445">
      <w:pPr>
        <w:rPr>
          <w:lang w:val="vi-VN"/>
        </w:rPr>
      </w:pPr>
      <w:r w:rsidRPr="00515445">
        <w:rPr>
          <w:lang w:val="vi-VN"/>
        </w:rPr>
        <w:t xml:space="preserve">        { </w:t>
      </w:r>
    </w:p>
    <w:p w14:paraId="313F534D" w14:textId="77777777" w:rsidR="00515445" w:rsidRPr="00515445" w:rsidRDefault="00515445" w:rsidP="00515445">
      <w:pPr>
        <w:rPr>
          <w:lang w:val="vi-VN"/>
        </w:rPr>
      </w:pPr>
      <w:r w:rsidRPr="00515445">
        <w:rPr>
          <w:lang w:val="vi-VN"/>
        </w:rPr>
        <w:t xml:space="preserve">            "vn": "Những đám mây đen có thể thấy từ ngoài cửa sổ.", </w:t>
      </w:r>
    </w:p>
    <w:p w14:paraId="656B7D9F" w14:textId="77777777" w:rsidR="00515445" w:rsidRPr="00515445" w:rsidRDefault="00515445" w:rsidP="00515445">
      <w:pPr>
        <w:rPr>
          <w:lang w:val="vi-VN"/>
        </w:rPr>
      </w:pPr>
      <w:r w:rsidRPr="00515445">
        <w:rPr>
          <w:lang w:val="vi-VN"/>
        </w:rPr>
        <w:t xml:space="preserve">            "en": "The dark clouds can be seen from outside the window." </w:t>
      </w:r>
    </w:p>
    <w:p w14:paraId="67BF35FE" w14:textId="77777777" w:rsidR="00515445" w:rsidRPr="00515445" w:rsidRDefault="00515445" w:rsidP="00515445">
      <w:pPr>
        <w:rPr>
          <w:lang w:val="vi-VN"/>
        </w:rPr>
      </w:pPr>
      <w:r w:rsidRPr="00515445">
        <w:rPr>
          <w:lang w:val="vi-VN"/>
        </w:rPr>
        <w:t xml:space="preserve">        }, </w:t>
      </w:r>
    </w:p>
    <w:p w14:paraId="2D874D6E" w14:textId="77777777" w:rsidR="00515445" w:rsidRPr="00515445" w:rsidRDefault="00515445" w:rsidP="00515445">
      <w:pPr>
        <w:rPr>
          <w:lang w:val="vi-VN"/>
        </w:rPr>
      </w:pPr>
      <w:r w:rsidRPr="00515445">
        <w:rPr>
          <w:lang w:val="vi-VN"/>
        </w:rPr>
        <w:t xml:space="preserve">        { </w:t>
      </w:r>
    </w:p>
    <w:p w14:paraId="3AB24DFA" w14:textId="77777777" w:rsidR="00515445" w:rsidRPr="00515445" w:rsidRDefault="00515445" w:rsidP="00515445">
      <w:pPr>
        <w:rPr>
          <w:lang w:val="vi-VN"/>
        </w:rPr>
      </w:pPr>
      <w:r w:rsidRPr="00515445">
        <w:rPr>
          <w:lang w:val="vi-VN"/>
        </w:rPr>
        <w:t xml:space="preserve">            "vn": "Rất nhiều người đang đợi ngoài cửa hàng.", </w:t>
      </w:r>
    </w:p>
    <w:p w14:paraId="65664191" w14:textId="77777777" w:rsidR="00515445" w:rsidRPr="00515445" w:rsidRDefault="00515445" w:rsidP="00515445">
      <w:pPr>
        <w:rPr>
          <w:lang w:val="vi-VN"/>
        </w:rPr>
      </w:pPr>
      <w:r w:rsidRPr="00515445">
        <w:rPr>
          <w:lang w:val="vi-VN"/>
        </w:rPr>
        <w:lastRenderedPageBreak/>
        <w:t xml:space="preserve">            "en": "A lot of people are waiting outside the store." </w:t>
      </w:r>
    </w:p>
    <w:p w14:paraId="1EEE3809" w14:textId="77777777" w:rsidR="00515445" w:rsidRPr="00515445" w:rsidRDefault="00515445" w:rsidP="00515445">
      <w:pPr>
        <w:rPr>
          <w:lang w:val="vi-VN"/>
        </w:rPr>
      </w:pPr>
      <w:r w:rsidRPr="00515445">
        <w:rPr>
          <w:lang w:val="vi-VN"/>
        </w:rPr>
        <w:t xml:space="preserve">        }, </w:t>
      </w:r>
    </w:p>
    <w:p w14:paraId="33E87B60" w14:textId="77777777" w:rsidR="00515445" w:rsidRPr="00515445" w:rsidRDefault="00515445" w:rsidP="00515445">
      <w:pPr>
        <w:rPr>
          <w:lang w:val="vi-VN"/>
        </w:rPr>
      </w:pPr>
      <w:r w:rsidRPr="00515445">
        <w:rPr>
          <w:lang w:val="vi-VN"/>
        </w:rPr>
        <w:t xml:space="preserve">        { </w:t>
      </w:r>
    </w:p>
    <w:p w14:paraId="78D1DE00" w14:textId="77777777" w:rsidR="00515445" w:rsidRPr="00515445" w:rsidRDefault="00515445" w:rsidP="00515445">
      <w:pPr>
        <w:rPr>
          <w:lang w:val="vi-VN"/>
        </w:rPr>
      </w:pPr>
      <w:r w:rsidRPr="00515445">
        <w:rPr>
          <w:lang w:val="vi-VN"/>
        </w:rPr>
        <w:t xml:space="preserve">            "vn": "Tôi thích đọc sách ngoài vườn.", </w:t>
      </w:r>
    </w:p>
    <w:p w14:paraId="263E94D2" w14:textId="77777777" w:rsidR="00515445" w:rsidRPr="00515445" w:rsidRDefault="00515445" w:rsidP="00515445">
      <w:pPr>
        <w:rPr>
          <w:lang w:val="vi-VN"/>
        </w:rPr>
      </w:pPr>
      <w:r w:rsidRPr="00515445">
        <w:rPr>
          <w:lang w:val="vi-VN"/>
        </w:rPr>
        <w:t xml:space="preserve">            "en": "I like to read books outside in the garden." </w:t>
      </w:r>
    </w:p>
    <w:p w14:paraId="49E008A4" w14:textId="77777777" w:rsidR="00515445" w:rsidRPr="00515445" w:rsidRDefault="00515445" w:rsidP="00515445">
      <w:pPr>
        <w:rPr>
          <w:lang w:val="vi-VN"/>
        </w:rPr>
      </w:pPr>
      <w:r w:rsidRPr="00515445">
        <w:rPr>
          <w:lang w:val="vi-VN"/>
        </w:rPr>
        <w:t xml:space="preserve">        } </w:t>
      </w:r>
    </w:p>
    <w:p w14:paraId="32B858F1" w14:textId="77777777" w:rsidR="00515445" w:rsidRPr="00515445" w:rsidRDefault="00515445" w:rsidP="00515445">
      <w:pPr>
        <w:rPr>
          <w:lang w:val="vi-VN"/>
        </w:rPr>
      </w:pPr>
      <w:r w:rsidRPr="00515445">
        <w:rPr>
          <w:lang w:val="vi-VN"/>
        </w:rPr>
        <w:t xml:space="preserve">    ] </w:t>
      </w:r>
    </w:p>
    <w:p w14:paraId="6538D576" w14:textId="77777777" w:rsidR="00515445" w:rsidRPr="00515445" w:rsidRDefault="00515445" w:rsidP="00515445">
      <w:pPr>
        <w:rPr>
          <w:lang w:val="vi-VN"/>
        </w:rPr>
      </w:pPr>
      <w:r w:rsidRPr="00515445">
        <w:rPr>
          <w:lang w:val="vi-VN"/>
        </w:rPr>
        <w:t>}</w:t>
      </w:r>
    </w:p>
    <w:p w14:paraId="50620DBF" w14:textId="77777777" w:rsidR="00515445" w:rsidRPr="00515445" w:rsidRDefault="00515445" w:rsidP="00515445">
      <w:pPr>
        <w:rPr>
          <w:lang w:val="vi-VN"/>
        </w:rPr>
      </w:pPr>
      <w:r w:rsidRPr="00515445">
        <w:rPr>
          <w:lang w:val="vi-VN"/>
        </w:rPr>
        <w:t>-----------------------------</w:t>
      </w:r>
    </w:p>
    <w:p w14:paraId="5CB63838" w14:textId="77777777" w:rsidR="00515445" w:rsidRPr="00515445" w:rsidRDefault="00515445" w:rsidP="00515445">
      <w:pPr>
        <w:rPr>
          <w:lang w:val="vi-VN"/>
        </w:rPr>
      </w:pPr>
      <w:r w:rsidRPr="00515445">
        <w:rPr>
          <w:lang w:val="vi-VN"/>
        </w:rPr>
        <w:t xml:space="preserve">keyword: Location term 'sau' </w:t>
      </w:r>
    </w:p>
    <w:p w14:paraId="5597A265" w14:textId="77777777" w:rsidR="00515445" w:rsidRPr="00515445" w:rsidRDefault="00515445" w:rsidP="00515445">
      <w:pPr>
        <w:rPr>
          <w:lang w:val="vi-VN"/>
        </w:rPr>
      </w:pPr>
      <w:r w:rsidRPr="00515445">
        <w:rPr>
          <w:lang w:val="vi-VN"/>
        </w:rPr>
        <w:t xml:space="preserve">PROMPT: Generate grammar explanation for following Vietnamese grammar point: Location term 'sau' </w:t>
      </w:r>
    </w:p>
    <w:p w14:paraId="353DE5AB" w14:textId="77777777" w:rsidR="00515445" w:rsidRPr="00515445" w:rsidRDefault="00515445" w:rsidP="00515445">
      <w:pPr>
        <w:rPr>
          <w:lang w:val="vi-VN"/>
        </w:rPr>
      </w:pPr>
      <w:r w:rsidRPr="00515445">
        <w:rPr>
          <w:lang w:val="vi-VN"/>
        </w:rPr>
        <w:t>RESPONSE: {</w:t>
      </w:r>
    </w:p>
    <w:p w14:paraId="22A096F5" w14:textId="77777777" w:rsidR="00515445" w:rsidRPr="00515445" w:rsidRDefault="00515445" w:rsidP="00515445">
      <w:pPr>
        <w:rPr>
          <w:lang w:val="vi-VN"/>
        </w:rPr>
      </w:pPr>
      <w:r w:rsidRPr="00515445">
        <w:rPr>
          <w:lang w:val="vi-VN"/>
        </w:rPr>
        <w:t xml:space="preserve">    "title": "Location term 'sau'",</w:t>
      </w:r>
    </w:p>
    <w:p w14:paraId="05CBF393" w14:textId="77777777" w:rsidR="00515445" w:rsidRPr="00515445" w:rsidRDefault="00515445" w:rsidP="00515445">
      <w:pPr>
        <w:rPr>
          <w:lang w:val="vi-VN"/>
        </w:rPr>
      </w:pPr>
      <w:r w:rsidRPr="00515445">
        <w:rPr>
          <w:lang w:val="vi-VN"/>
        </w:rPr>
        <w:t xml:space="preserve">    "short_explanation": "Used to indicate the location behind something or someone.",</w:t>
      </w:r>
    </w:p>
    <w:p w14:paraId="7C4BF536" w14:textId="77777777" w:rsidR="00515445" w:rsidRPr="00515445" w:rsidRDefault="00515445" w:rsidP="00515445">
      <w:pPr>
        <w:rPr>
          <w:lang w:val="vi-VN"/>
        </w:rPr>
      </w:pPr>
      <w:r w:rsidRPr="00515445">
        <w:rPr>
          <w:lang w:val="vi-VN"/>
        </w:rPr>
        <w:t xml:space="preserve">    "long_explanation": "The Vietnamese term 'sau' is a location word used to denote the position behind something or someone. In English, this would be equivalent to the word 'behind'. 'Sau' can also indicate 'after' in a temporal context, but in this case we focus on its spatial meaning.",</w:t>
      </w:r>
    </w:p>
    <w:p w14:paraId="090B1C45" w14:textId="77777777" w:rsidR="00515445" w:rsidRPr="00515445" w:rsidRDefault="00515445" w:rsidP="00515445">
      <w:pPr>
        <w:rPr>
          <w:lang w:val="vi-VN"/>
        </w:rPr>
      </w:pPr>
      <w:r w:rsidRPr="00515445">
        <w:rPr>
          <w:lang w:val="vi-VN"/>
        </w:rPr>
        <w:t xml:space="preserve">    "formation": "example of grammar formation for given grammar point",</w:t>
      </w:r>
    </w:p>
    <w:p w14:paraId="0A483C17" w14:textId="77777777" w:rsidR="00515445" w:rsidRPr="00515445" w:rsidRDefault="00515445" w:rsidP="00515445">
      <w:pPr>
        <w:rPr>
          <w:lang w:val="vi-VN"/>
        </w:rPr>
      </w:pPr>
      <w:r w:rsidRPr="00515445">
        <w:rPr>
          <w:lang w:val="vi-VN"/>
        </w:rPr>
        <w:t xml:space="preserve">    "examples": [</w:t>
      </w:r>
    </w:p>
    <w:p w14:paraId="1035FA9A" w14:textId="77777777" w:rsidR="00515445" w:rsidRPr="00515445" w:rsidRDefault="00515445" w:rsidP="00515445">
      <w:pPr>
        <w:rPr>
          <w:lang w:val="vi-VN"/>
        </w:rPr>
      </w:pPr>
      <w:r w:rsidRPr="00515445">
        <w:rPr>
          <w:lang w:val="vi-VN"/>
        </w:rPr>
        <w:t xml:space="preserve">      {</w:t>
      </w:r>
    </w:p>
    <w:p w14:paraId="01DB9AEC" w14:textId="10784E6A" w:rsidR="00515445" w:rsidRPr="00515445" w:rsidRDefault="00515445" w:rsidP="00515445">
      <w:pPr>
        <w:rPr>
          <w:lang w:val="vi-VN"/>
        </w:rPr>
      </w:pPr>
      <w:r w:rsidRPr="00515445">
        <w:rPr>
          <w:lang w:val="vi-VN"/>
        </w:rPr>
        <w:t xml:space="preserve">        "vn": "Con chó đang đứng sau gốc cây. </w:t>
      </w:r>
      <w:del w:id="1500" w:author="Canh Duc Nguyen" w:date="2023-10-14T23:36:00Z">
        <w:r w:rsidRPr="00515445" w:rsidDel="009F6F5B">
          <w:rPr>
            <w:lang w:val="vi-VN"/>
          </w:rPr>
          <w:delText>Biên giới nó</w:delText>
        </w:r>
      </w:del>
      <w:ins w:id="1501" w:author="Canh Duc Nguyen" w:date="2023-10-14T23:36:00Z">
        <w:r w:rsidR="009F6F5B">
          <w:rPr>
            <w:lang w:val="vi-VN"/>
          </w:rPr>
          <w:t>Vì thế</w:t>
        </w:r>
      </w:ins>
      <w:r w:rsidRPr="00515445">
        <w:rPr>
          <w:lang w:val="vi-VN"/>
        </w:rPr>
        <w:t>, tôi không thể thấy nó.",</w:t>
      </w:r>
    </w:p>
    <w:p w14:paraId="60D31351" w14:textId="77777777" w:rsidR="00515445" w:rsidRPr="00515445" w:rsidRDefault="00515445" w:rsidP="00515445">
      <w:pPr>
        <w:rPr>
          <w:lang w:val="vi-VN"/>
        </w:rPr>
      </w:pPr>
      <w:r w:rsidRPr="00515445">
        <w:rPr>
          <w:lang w:val="vi-VN"/>
        </w:rPr>
        <w:t xml:space="preserve">        "en": "The dog is standing behind the tree. Because of this, I cannot see it."</w:t>
      </w:r>
    </w:p>
    <w:p w14:paraId="1C99047D" w14:textId="77777777" w:rsidR="00515445" w:rsidRPr="00515445" w:rsidRDefault="00515445" w:rsidP="00515445">
      <w:pPr>
        <w:rPr>
          <w:lang w:val="vi-VN"/>
        </w:rPr>
      </w:pPr>
      <w:r w:rsidRPr="00515445">
        <w:rPr>
          <w:lang w:val="vi-VN"/>
        </w:rPr>
        <w:t xml:space="preserve">      },</w:t>
      </w:r>
    </w:p>
    <w:p w14:paraId="354DF5C5" w14:textId="77777777" w:rsidR="00515445" w:rsidRPr="00515445" w:rsidRDefault="00515445" w:rsidP="00515445">
      <w:pPr>
        <w:rPr>
          <w:lang w:val="vi-VN"/>
        </w:rPr>
      </w:pPr>
      <w:r w:rsidRPr="00515445">
        <w:rPr>
          <w:lang w:val="vi-VN"/>
        </w:rPr>
        <w:t xml:space="preserve">      {</w:t>
      </w:r>
    </w:p>
    <w:p w14:paraId="0ADA4F8D" w14:textId="4B5ACE42" w:rsidR="00515445" w:rsidRPr="00515445" w:rsidRDefault="00515445" w:rsidP="00515445">
      <w:pPr>
        <w:rPr>
          <w:lang w:val="vi-VN"/>
        </w:rPr>
      </w:pPr>
      <w:r w:rsidRPr="00515445">
        <w:rPr>
          <w:lang w:val="vi-VN"/>
        </w:rPr>
        <w:t xml:space="preserve">        "vn": "Hãy ngồi </w:t>
      </w:r>
      <w:ins w:id="1502" w:author="Canh Duc Nguyen" w:date="2023-10-14T23:36:00Z">
        <w:r w:rsidR="009F6F5B">
          <w:rPr>
            <w:lang w:val="vi-VN"/>
          </w:rPr>
          <w:t xml:space="preserve">phía </w:t>
        </w:r>
      </w:ins>
      <w:r w:rsidRPr="00515445">
        <w:rPr>
          <w:lang w:val="vi-VN"/>
        </w:rPr>
        <w:t>sau tôi và chúng ta sẽ xem phim cùng nhau.",</w:t>
      </w:r>
    </w:p>
    <w:p w14:paraId="742A848C" w14:textId="77777777" w:rsidR="00515445" w:rsidRPr="00515445" w:rsidRDefault="00515445" w:rsidP="00515445">
      <w:pPr>
        <w:rPr>
          <w:lang w:val="vi-VN"/>
        </w:rPr>
      </w:pPr>
      <w:r w:rsidRPr="00515445">
        <w:rPr>
          <w:lang w:val="vi-VN"/>
        </w:rPr>
        <w:t xml:space="preserve">        "en": "Sit behind me and we will watch the movie together."</w:t>
      </w:r>
    </w:p>
    <w:p w14:paraId="1E2BF522" w14:textId="77777777" w:rsidR="00515445" w:rsidRPr="00515445" w:rsidRDefault="00515445" w:rsidP="00515445">
      <w:pPr>
        <w:rPr>
          <w:lang w:val="vi-VN"/>
        </w:rPr>
      </w:pPr>
      <w:r w:rsidRPr="00515445">
        <w:rPr>
          <w:lang w:val="vi-VN"/>
        </w:rPr>
        <w:t xml:space="preserve">      },</w:t>
      </w:r>
    </w:p>
    <w:p w14:paraId="1767E003" w14:textId="77777777" w:rsidR="00515445" w:rsidRPr="00515445" w:rsidRDefault="00515445" w:rsidP="00515445">
      <w:pPr>
        <w:rPr>
          <w:lang w:val="vi-VN"/>
        </w:rPr>
      </w:pPr>
      <w:r w:rsidRPr="00515445">
        <w:rPr>
          <w:lang w:val="vi-VN"/>
        </w:rPr>
        <w:t xml:space="preserve">      {</w:t>
      </w:r>
    </w:p>
    <w:p w14:paraId="07099195" w14:textId="77777777" w:rsidR="00515445" w:rsidRPr="00515445" w:rsidRDefault="00515445" w:rsidP="00515445">
      <w:pPr>
        <w:rPr>
          <w:lang w:val="vi-VN"/>
        </w:rPr>
      </w:pPr>
      <w:r w:rsidRPr="00515445">
        <w:rPr>
          <w:lang w:val="vi-VN"/>
        </w:rPr>
        <w:t xml:space="preserve">        "vn": "Có một quán cà phê nhỏ yên tĩnh nằm sau toà nhà này.",</w:t>
      </w:r>
    </w:p>
    <w:p w14:paraId="1522C757" w14:textId="77777777" w:rsidR="00515445" w:rsidRPr="00515445" w:rsidRDefault="00515445" w:rsidP="00515445">
      <w:pPr>
        <w:rPr>
          <w:lang w:val="vi-VN"/>
        </w:rPr>
      </w:pPr>
      <w:r w:rsidRPr="00515445">
        <w:rPr>
          <w:lang w:val="vi-VN"/>
        </w:rPr>
        <w:t xml:space="preserve">        "en": "There is a quiet little coffee shop behind this building."</w:t>
      </w:r>
    </w:p>
    <w:p w14:paraId="72460FA5" w14:textId="77777777" w:rsidR="00515445" w:rsidRPr="00515445" w:rsidRDefault="00515445" w:rsidP="00515445">
      <w:pPr>
        <w:rPr>
          <w:lang w:val="vi-VN"/>
        </w:rPr>
      </w:pPr>
      <w:r w:rsidRPr="00515445">
        <w:rPr>
          <w:lang w:val="vi-VN"/>
        </w:rPr>
        <w:t xml:space="preserve">      },</w:t>
      </w:r>
    </w:p>
    <w:p w14:paraId="04D3323E" w14:textId="77777777" w:rsidR="00515445" w:rsidRPr="00515445" w:rsidRDefault="00515445" w:rsidP="00515445">
      <w:pPr>
        <w:rPr>
          <w:lang w:val="vi-VN"/>
        </w:rPr>
      </w:pPr>
      <w:r w:rsidRPr="00515445">
        <w:rPr>
          <w:lang w:val="vi-VN"/>
        </w:rPr>
        <w:t xml:space="preserve">      {</w:t>
      </w:r>
    </w:p>
    <w:p w14:paraId="353B2D65" w14:textId="2E18E071" w:rsidR="00515445" w:rsidRPr="00515445" w:rsidRDefault="00515445" w:rsidP="00515445">
      <w:pPr>
        <w:rPr>
          <w:lang w:val="vi-VN"/>
        </w:rPr>
      </w:pPr>
      <w:r w:rsidRPr="00515445">
        <w:rPr>
          <w:lang w:val="vi-VN"/>
        </w:rPr>
        <w:t xml:space="preserve">        "vn": "</w:t>
      </w:r>
      <w:ins w:id="1503" w:author="Canh Duc Nguyen" w:date="2023-10-14T23:36:00Z">
        <w:r w:rsidR="009F6F5B">
          <w:rPr>
            <w:lang w:val="vi-VN"/>
          </w:rPr>
          <w:t>Hãy g</w:t>
        </w:r>
      </w:ins>
      <w:del w:id="1504" w:author="Canh Duc Nguyen" w:date="2023-10-14T23:36:00Z">
        <w:r w:rsidRPr="00515445" w:rsidDel="009F6F5B">
          <w:rPr>
            <w:lang w:val="vi-VN"/>
          </w:rPr>
          <w:delText>G</w:delText>
        </w:r>
      </w:del>
      <w:r w:rsidRPr="00515445">
        <w:rPr>
          <w:lang w:val="vi-VN"/>
        </w:rPr>
        <w:t xml:space="preserve">ửi xe của bạn </w:t>
      </w:r>
      <w:ins w:id="1505" w:author="Canh Duc Nguyen" w:date="2023-10-14T23:36:00Z">
        <w:r w:rsidR="009F6F5B">
          <w:rPr>
            <w:lang w:val="vi-VN"/>
          </w:rPr>
          <w:t xml:space="preserve">ở phía </w:t>
        </w:r>
      </w:ins>
      <w:r w:rsidRPr="00515445">
        <w:rPr>
          <w:lang w:val="vi-VN"/>
        </w:rPr>
        <w:t>sau nhà và đi bộ vào.",</w:t>
      </w:r>
    </w:p>
    <w:p w14:paraId="3A49505C" w14:textId="77777777" w:rsidR="00515445" w:rsidRPr="00515445" w:rsidRDefault="00515445" w:rsidP="00515445">
      <w:pPr>
        <w:rPr>
          <w:lang w:val="vi-VN"/>
        </w:rPr>
      </w:pPr>
      <w:r w:rsidRPr="00515445">
        <w:rPr>
          <w:lang w:val="vi-VN"/>
        </w:rPr>
        <w:t xml:space="preserve">        "en": "Park your car behind the house and walk in."</w:t>
      </w:r>
    </w:p>
    <w:p w14:paraId="299CBD01" w14:textId="77777777" w:rsidR="00515445" w:rsidRPr="00515445" w:rsidRDefault="00515445" w:rsidP="00515445">
      <w:pPr>
        <w:rPr>
          <w:lang w:val="vi-VN"/>
        </w:rPr>
      </w:pPr>
      <w:r w:rsidRPr="00515445">
        <w:rPr>
          <w:lang w:val="vi-VN"/>
        </w:rPr>
        <w:t xml:space="preserve">      }</w:t>
      </w:r>
    </w:p>
    <w:p w14:paraId="7D0B9232" w14:textId="77777777" w:rsidR="00515445" w:rsidRPr="00515445" w:rsidRDefault="00515445" w:rsidP="00515445">
      <w:pPr>
        <w:rPr>
          <w:lang w:val="vi-VN"/>
        </w:rPr>
      </w:pPr>
      <w:r w:rsidRPr="00515445">
        <w:rPr>
          <w:lang w:val="vi-VN"/>
        </w:rPr>
        <w:t xml:space="preserve">    ]</w:t>
      </w:r>
    </w:p>
    <w:p w14:paraId="3FF48944" w14:textId="77777777" w:rsidR="00515445" w:rsidRPr="00515445" w:rsidRDefault="00515445" w:rsidP="00515445">
      <w:pPr>
        <w:rPr>
          <w:lang w:val="vi-VN"/>
        </w:rPr>
      </w:pPr>
      <w:r w:rsidRPr="00515445">
        <w:rPr>
          <w:lang w:val="vi-VN"/>
        </w:rPr>
        <w:t>}</w:t>
      </w:r>
    </w:p>
    <w:p w14:paraId="2342CE58" w14:textId="77777777" w:rsidR="00515445" w:rsidRPr="00515445" w:rsidRDefault="00515445" w:rsidP="00515445">
      <w:pPr>
        <w:rPr>
          <w:lang w:val="vi-VN"/>
        </w:rPr>
      </w:pPr>
      <w:r w:rsidRPr="00515445">
        <w:rPr>
          <w:lang w:val="vi-VN"/>
        </w:rPr>
        <w:t>-----------------------------</w:t>
      </w:r>
    </w:p>
    <w:p w14:paraId="54F2DB3C" w14:textId="77777777" w:rsidR="00515445" w:rsidRPr="00515445" w:rsidRDefault="00515445" w:rsidP="00515445">
      <w:pPr>
        <w:rPr>
          <w:lang w:val="vi-VN"/>
        </w:rPr>
      </w:pPr>
      <w:r w:rsidRPr="00515445">
        <w:rPr>
          <w:lang w:val="vi-VN"/>
        </w:rPr>
        <w:t xml:space="preserve">keyword: Location term 'trên' </w:t>
      </w:r>
    </w:p>
    <w:p w14:paraId="03D181C4" w14:textId="77777777" w:rsidR="00515445" w:rsidRPr="00515445" w:rsidRDefault="00515445" w:rsidP="00515445">
      <w:pPr>
        <w:rPr>
          <w:lang w:val="vi-VN"/>
        </w:rPr>
      </w:pPr>
      <w:r w:rsidRPr="00515445">
        <w:rPr>
          <w:lang w:val="vi-VN"/>
        </w:rPr>
        <w:t xml:space="preserve">PROMPT: Generate grammar explanation for following Vietnamese grammar point: Location term 'trên' </w:t>
      </w:r>
    </w:p>
    <w:p w14:paraId="176BDE13" w14:textId="77777777" w:rsidR="00515445" w:rsidRPr="00515445" w:rsidRDefault="00515445" w:rsidP="00515445">
      <w:pPr>
        <w:rPr>
          <w:lang w:val="vi-VN"/>
        </w:rPr>
      </w:pPr>
      <w:r w:rsidRPr="00515445">
        <w:rPr>
          <w:lang w:val="vi-VN"/>
        </w:rPr>
        <w:t xml:space="preserve">RESPONSE: { </w:t>
      </w:r>
    </w:p>
    <w:p w14:paraId="20333647" w14:textId="77777777" w:rsidR="00515445" w:rsidRPr="00515445" w:rsidRDefault="00515445" w:rsidP="00515445">
      <w:pPr>
        <w:rPr>
          <w:lang w:val="vi-VN"/>
        </w:rPr>
      </w:pPr>
      <w:r w:rsidRPr="00515445">
        <w:rPr>
          <w:lang w:val="vi-VN"/>
        </w:rPr>
        <w:lastRenderedPageBreak/>
        <w:t xml:space="preserve">  "title": "Location term 'trên'", </w:t>
      </w:r>
    </w:p>
    <w:p w14:paraId="67B5FE2F" w14:textId="77777777" w:rsidR="00515445" w:rsidRPr="00515445" w:rsidRDefault="00515445" w:rsidP="00515445">
      <w:pPr>
        <w:rPr>
          <w:lang w:val="vi-VN"/>
        </w:rPr>
      </w:pPr>
      <w:r w:rsidRPr="00515445">
        <w:rPr>
          <w:lang w:val="vi-VN"/>
        </w:rPr>
        <w:t xml:space="preserve">  "short_explanation": "Used to indicate position or location, usually 'above' or 'on'.", </w:t>
      </w:r>
    </w:p>
    <w:p w14:paraId="4BE53A59" w14:textId="77777777" w:rsidR="00515445" w:rsidRPr="00515445" w:rsidRDefault="00515445" w:rsidP="00515445">
      <w:pPr>
        <w:rPr>
          <w:lang w:val="vi-VN"/>
        </w:rPr>
      </w:pPr>
      <w:r w:rsidRPr="00515445">
        <w:rPr>
          <w:lang w:val="vi-VN"/>
        </w:rPr>
        <w:t xml:space="preserve">  "long_explanation": "The Vietnamese term 'trên' is a preposition that is typically used to denote the location of something above or on something else. It's equivalent to the English words 'on' or 'above'. You can use 'trên' when explaining where an object or person is located in relation to another object or person.", </w:t>
      </w:r>
    </w:p>
    <w:p w14:paraId="33FC4A0A" w14:textId="4C8E7F41" w:rsidR="00515445" w:rsidRPr="00515445" w:rsidRDefault="00515445" w:rsidP="00515445">
      <w:pPr>
        <w:rPr>
          <w:lang w:val="vi-VN"/>
        </w:rPr>
      </w:pPr>
      <w:r w:rsidRPr="00515445">
        <w:rPr>
          <w:lang w:val="vi-VN"/>
        </w:rPr>
        <w:t xml:space="preserve">  "formation": "Subject + đang/đứng</w:t>
      </w:r>
      <w:ins w:id="1506" w:author="Canh Duc Nguyen" w:date="2023-10-14T23:40:00Z">
        <w:r w:rsidR="009F6F5B">
          <w:rPr>
            <w:lang w:val="vi-VN"/>
          </w:rPr>
          <w:t xml:space="preserve"> ở</w:t>
        </w:r>
      </w:ins>
      <w:r w:rsidRPr="00515445">
        <w:rPr>
          <w:lang w:val="vi-VN"/>
        </w:rPr>
        <w:t xml:space="preserve"> + trên + Object", </w:t>
      </w:r>
    </w:p>
    <w:p w14:paraId="70B13613" w14:textId="77777777" w:rsidR="00515445" w:rsidRPr="00515445" w:rsidRDefault="00515445" w:rsidP="00515445">
      <w:pPr>
        <w:rPr>
          <w:lang w:val="vi-VN"/>
        </w:rPr>
      </w:pPr>
      <w:r w:rsidRPr="00515445">
        <w:rPr>
          <w:lang w:val="vi-VN"/>
        </w:rPr>
        <w:t xml:space="preserve">  "examples": [ </w:t>
      </w:r>
    </w:p>
    <w:p w14:paraId="59746BF0" w14:textId="77777777" w:rsidR="00515445" w:rsidRPr="00515445" w:rsidRDefault="00515445" w:rsidP="00515445">
      <w:pPr>
        <w:rPr>
          <w:lang w:val="vi-VN"/>
        </w:rPr>
      </w:pPr>
      <w:r w:rsidRPr="00515445">
        <w:rPr>
          <w:lang w:val="vi-VN"/>
        </w:rPr>
        <w:t xml:space="preserve">    { </w:t>
      </w:r>
    </w:p>
    <w:p w14:paraId="625DCBC0" w14:textId="27341037" w:rsidR="00515445" w:rsidRPr="00515445" w:rsidRDefault="00515445" w:rsidP="00515445">
      <w:pPr>
        <w:rPr>
          <w:lang w:val="vi-VN"/>
        </w:rPr>
      </w:pPr>
      <w:r w:rsidRPr="00515445">
        <w:rPr>
          <w:lang w:val="vi-VN"/>
        </w:rPr>
        <w:t xml:space="preserve">      "vn": "Sách của bạn đang</w:t>
      </w:r>
      <w:ins w:id="1507" w:author="Canh Duc Nguyen" w:date="2023-10-14T23:40:00Z">
        <w:r w:rsidR="009F6F5B">
          <w:rPr>
            <w:lang w:val="vi-VN"/>
          </w:rPr>
          <w:t xml:space="preserve"> ở</w:t>
        </w:r>
      </w:ins>
      <w:r w:rsidRPr="00515445">
        <w:rPr>
          <w:lang w:val="vi-VN"/>
        </w:rPr>
        <w:t xml:space="preserve"> trên bàn.", </w:t>
      </w:r>
    </w:p>
    <w:p w14:paraId="435E5E5D" w14:textId="77777777" w:rsidR="00515445" w:rsidRPr="00515445" w:rsidRDefault="00515445" w:rsidP="00515445">
      <w:pPr>
        <w:rPr>
          <w:lang w:val="vi-VN"/>
        </w:rPr>
      </w:pPr>
      <w:r w:rsidRPr="00515445">
        <w:rPr>
          <w:lang w:val="vi-VN"/>
        </w:rPr>
        <w:t xml:space="preserve">      "en": "Your book is on the table." </w:t>
      </w:r>
    </w:p>
    <w:p w14:paraId="1656F8EB" w14:textId="77777777" w:rsidR="00515445" w:rsidRPr="00515445" w:rsidRDefault="00515445" w:rsidP="00515445">
      <w:pPr>
        <w:rPr>
          <w:lang w:val="vi-VN"/>
        </w:rPr>
      </w:pPr>
      <w:r w:rsidRPr="00515445">
        <w:rPr>
          <w:lang w:val="vi-VN"/>
        </w:rPr>
        <w:t xml:space="preserve">    }, </w:t>
      </w:r>
    </w:p>
    <w:p w14:paraId="21980EC3" w14:textId="77777777" w:rsidR="00515445" w:rsidRPr="00515445" w:rsidRDefault="00515445" w:rsidP="00515445">
      <w:pPr>
        <w:rPr>
          <w:lang w:val="vi-VN"/>
        </w:rPr>
      </w:pPr>
      <w:r w:rsidRPr="00515445">
        <w:rPr>
          <w:lang w:val="vi-VN"/>
        </w:rPr>
        <w:t xml:space="preserve">    { </w:t>
      </w:r>
    </w:p>
    <w:p w14:paraId="617B1BF0" w14:textId="77777777" w:rsidR="00515445" w:rsidRPr="00515445" w:rsidRDefault="00515445" w:rsidP="00515445">
      <w:pPr>
        <w:rPr>
          <w:lang w:val="vi-VN"/>
        </w:rPr>
      </w:pPr>
      <w:r w:rsidRPr="00515445">
        <w:rPr>
          <w:lang w:val="vi-VN"/>
        </w:rPr>
        <w:t xml:space="preserve">      "vn": "Chúng ta đang ở trên đỉnh núi.", </w:t>
      </w:r>
    </w:p>
    <w:p w14:paraId="4AEBC2DE" w14:textId="77777777" w:rsidR="00515445" w:rsidRPr="00515445" w:rsidRDefault="00515445" w:rsidP="00515445">
      <w:pPr>
        <w:rPr>
          <w:lang w:val="vi-VN"/>
        </w:rPr>
      </w:pPr>
      <w:r w:rsidRPr="00515445">
        <w:rPr>
          <w:lang w:val="vi-VN"/>
        </w:rPr>
        <w:t xml:space="preserve">      "en": "We are on the top of the mountain." </w:t>
      </w:r>
    </w:p>
    <w:p w14:paraId="519FA214" w14:textId="77777777" w:rsidR="00515445" w:rsidRPr="00515445" w:rsidRDefault="00515445" w:rsidP="00515445">
      <w:pPr>
        <w:rPr>
          <w:lang w:val="vi-VN"/>
        </w:rPr>
      </w:pPr>
      <w:r w:rsidRPr="00515445">
        <w:rPr>
          <w:lang w:val="vi-VN"/>
        </w:rPr>
        <w:t xml:space="preserve">    }, </w:t>
      </w:r>
    </w:p>
    <w:p w14:paraId="7419B487" w14:textId="77777777" w:rsidR="00515445" w:rsidRPr="00515445" w:rsidRDefault="00515445" w:rsidP="00515445">
      <w:pPr>
        <w:rPr>
          <w:lang w:val="vi-VN"/>
        </w:rPr>
      </w:pPr>
      <w:r w:rsidRPr="00515445">
        <w:rPr>
          <w:lang w:val="vi-VN"/>
        </w:rPr>
        <w:t xml:space="preserve">    { </w:t>
      </w:r>
    </w:p>
    <w:p w14:paraId="192F8207" w14:textId="76B2F4CD" w:rsidR="00515445" w:rsidRPr="00515445" w:rsidRDefault="00515445" w:rsidP="00515445">
      <w:pPr>
        <w:rPr>
          <w:lang w:val="vi-VN"/>
        </w:rPr>
      </w:pPr>
      <w:r w:rsidRPr="00515445">
        <w:rPr>
          <w:lang w:val="vi-VN"/>
        </w:rPr>
        <w:t xml:space="preserve">      "vn": "Cô gái </w:t>
      </w:r>
      <w:ins w:id="1508" w:author="Canh Duc Nguyen" w:date="2023-10-14T23:41:00Z">
        <w:r w:rsidR="009F6F5B">
          <w:rPr>
            <w:lang w:val="vi-VN"/>
          </w:rPr>
          <w:t xml:space="preserve">đó </w:t>
        </w:r>
      </w:ins>
      <w:r w:rsidRPr="00515445">
        <w:rPr>
          <w:lang w:val="vi-VN"/>
        </w:rPr>
        <w:t xml:space="preserve">đang đứng </w:t>
      </w:r>
      <w:ins w:id="1509" w:author="Canh Duc Nguyen" w:date="2023-10-14T23:41:00Z">
        <w:r w:rsidR="009F6F5B">
          <w:rPr>
            <w:lang w:val="vi-VN"/>
          </w:rPr>
          <w:t xml:space="preserve">ở </w:t>
        </w:r>
      </w:ins>
      <w:r w:rsidRPr="00515445">
        <w:rPr>
          <w:lang w:val="vi-VN"/>
        </w:rPr>
        <w:t xml:space="preserve">trên cầu.", </w:t>
      </w:r>
    </w:p>
    <w:p w14:paraId="4E9BF812" w14:textId="77777777" w:rsidR="00515445" w:rsidRPr="00515445" w:rsidRDefault="00515445" w:rsidP="00515445">
      <w:pPr>
        <w:rPr>
          <w:lang w:val="vi-VN"/>
        </w:rPr>
      </w:pPr>
      <w:r w:rsidRPr="00515445">
        <w:rPr>
          <w:lang w:val="vi-VN"/>
        </w:rPr>
        <w:t xml:space="preserve">      "en": "The girl is standing on the bridge." </w:t>
      </w:r>
    </w:p>
    <w:p w14:paraId="5088A6DA" w14:textId="77777777" w:rsidR="00515445" w:rsidRPr="00515445" w:rsidRDefault="00515445" w:rsidP="00515445">
      <w:pPr>
        <w:rPr>
          <w:lang w:val="vi-VN"/>
        </w:rPr>
      </w:pPr>
      <w:r w:rsidRPr="00515445">
        <w:rPr>
          <w:lang w:val="vi-VN"/>
        </w:rPr>
        <w:t xml:space="preserve">    }, </w:t>
      </w:r>
    </w:p>
    <w:p w14:paraId="2575CAA5" w14:textId="77777777" w:rsidR="00515445" w:rsidRPr="00515445" w:rsidRDefault="00515445" w:rsidP="00515445">
      <w:pPr>
        <w:rPr>
          <w:lang w:val="vi-VN"/>
        </w:rPr>
      </w:pPr>
      <w:r w:rsidRPr="00515445">
        <w:rPr>
          <w:lang w:val="vi-VN"/>
        </w:rPr>
        <w:t xml:space="preserve">    { </w:t>
      </w:r>
    </w:p>
    <w:p w14:paraId="32EBE06D" w14:textId="77777777" w:rsidR="00515445" w:rsidRPr="00515445" w:rsidRDefault="00515445" w:rsidP="00515445">
      <w:pPr>
        <w:rPr>
          <w:lang w:val="vi-VN"/>
        </w:rPr>
      </w:pPr>
      <w:r w:rsidRPr="00515445">
        <w:rPr>
          <w:lang w:val="vi-VN"/>
        </w:rPr>
        <w:t xml:space="preserve">      "vn": "Con chim đang bay trên mặt hồ.", </w:t>
      </w:r>
    </w:p>
    <w:p w14:paraId="1E0D9030" w14:textId="77777777" w:rsidR="00515445" w:rsidRPr="00515445" w:rsidRDefault="00515445" w:rsidP="00515445">
      <w:pPr>
        <w:rPr>
          <w:lang w:val="vi-VN"/>
        </w:rPr>
      </w:pPr>
      <w:r w:rsidRPr="00515445">
        <w:rPr>
          <w:lang w:val="vi-VN"/>
        </w:rPr>
        <w:t xml:space="preserve">      "en": "The bird is flying above the lake." </w:t>
      </w:r>
    </w:p>
    <w:p w14:paraId="09614C12" w14:textId="77777777" w:rsidR="00515445" w:rsidRPr="00515445" w:rsidRDefault="00515445" w:rsidP="00515445">
      <w:pPr>
        <w:rPr>
          <w:lang w:val="vi-VN"/>
        </w:rPr>
      </w:pPr>
      <w:r w:rsidRPr="00515445">
        <w:rPr>
          <w:lang w:val="vi-VN"/>
        </w:rPr>
        <w:t xml:space="preserve">    } </w:t>
      </w:r>
    </w:p>
    <w:p w14:paraId="74AFFEB7" w14:textId="77777777" w:rsidR="00515445" w:rsidRPr="00515445" w:rsidRDefault="00515445" w:rsidP="00515445">
      <w:pPr>
        <w:rPr>
          <w:lang w:val="vi-VN"/>
        </w:rPr>
      </w:pPr>
      <w:r w:rsidRPr="00515445">
        <w:rPr>
          <w:lang w:val="vi-VN"/>
        </w:rPr>
        <w:t xml:space="preserve">  ] </w:t>
      </w:r>
    </w:p>
    <w:p w14:paraId="1ECBAAD1" w14:textId="77777777" w:rsidR="00515445" w:rsidRPr="00515445" w:rsidRDefault="00515445" w:rsidP="00515445">
      <w:pPr>
        <w:rPr>
          <w:lang w:val="vi-VN"/>
        </w:rPr>
      </w:pPr>
      <w:r w:rsidRPr="00515445">
        <w:rPr>
          <w:lang w:val="vi-VN"/>
        </w:rPr>
        <w:t>}</w:t>
      </w:r>
    </w:p>
    <w:p w14:paraId="0664E2D4" w14:textId="77777777" w:rsidR="00515445" w:rsidRPr="00515445" w:rsidRDefault="00515445" w:rsidP="00515445">
      <w:pPr>
        <w:rPr>
          <w:lang w:val="vi-VN"/>
        </w:rPr>
      </w:pPr>
      <w:r w:rsidRPr="00515445">
        <w:rPr>
          <w:lang w:val="vi-VN"/>
        </w:rPr>
        <w:t>-----------------------------</w:t>
      </w:r>
    </w:p>
    <w:p w14:paraId="675E9CC1" w14:textId="77777777" w:rsidR="00515445" w:rsidRPr="00515445" w:rsidRDefault="00515445" w:rsidP="00515445">
      <w:pPr>
        <w:rPr>
          <w:lang w:val="vi-VN"/>
        </w:rPr>
      </w:pPr>
      <w:r w:rsidRPr="00515445">
        <w:rPr>
          <w:lang w:val="vi-VN"/>
        </w:rPr>
        <w:t xml:space="preserve">keyword: Location term 'trong' </w:t>
      </w:r>
    </w:p>
    <w:p w14:paraId="33B08BBB" w14:textId="77777777" w:rsidR="00515445" w:rsidRPr="00515445" w:rsidRDefault="00515445" w:rsidP="00515445">
      <w:pPr>
        <w:rPr>
          <w:lang w:val="vi-VN"/>
        </w:rPr>
      </w:pPr>
      <w:r w:rsidRPr="00515445">
        <w:rPr>
          <w:lang w:val="vi-VN"/>
        </w:rPr>
        <w:t xml:space="preserve">PROMPT: Generate grammar explanation for following Vietnamese grammar point: Location term 'trong' </w:t>
      </w:r>
    </w:p>
    <w:p w14:paraId="16ED42D4" w14:textId="77777777" w:rsidR="00515445" w:rsidRPr="00515445" w:rsidRDefault="00515445" w:rsidP="00515445">
      <w:pPr>
        <w:rPr>
          <w:lang w:val="vi-VN"/>
        </w:rPr>
      </w:pPr>
      <w:r w:rsidRPr="00515445">
        <w:rPr>
          <w:lang w:val="vi-VN"/>
        </w:rPr>
        <w:t xml:space="preserve">RESPONSE: { </w:t>
      </w:r>
    </w:p>
    <w:p w14:paraId="272973D8" w14:textId="77777777" w:rsidR="00515445" w:rsidRPr="00515445" w:rsidRDefault="00515445" w:rsidP="00515445">
      <w:pPr>
        <w:rPr>
          <w:lang w:val="vi-VN"/>
        </w:rPr>
      </w:pPr>
      <w:r w:rsidRPr="00515445">
        <w:rPr>
          <w:lang w:val="vi-VN"/>
        </w:rPr>
        <w:t xml:space="preserve">    "title": "Location term 'trong'", </w:t>
      </w:r>
    </w:p>
    <w:p w14:paraId="7C4DDB1D" w14:textId="77777777" w:rsidR="00515445" w:rsidRPr="00515445" w:rsidRDefault="00515445" w:rsidP="00515445">
      <w:pPr>
        <w:rPr>
          <w:lang w:val="vi-VN"/>
        </w:rPr>
      </w:pPr>
      <w:r w:rsidRPr="00515445">
        <w:rPr>
          <w:lang w:val="vi-VN"/>
        </w:rPr>
        <w:t xml:space="preserve">    "short_explanation": "Used to indicate location, equivalent to the English word 'in' or 'inside'.", </w:t>
      </w:r>
    </w:p>
    <w:p w14:paraId="51DBE9D6" w14:textId="77777777" w:rsidR="00515445" w:rsidRPr="00515445" w:rsidRDefault="00515445" w:rsidP="00515445">
      <w:pPr>
        <w:rPr>
          <w:lang w:val="vi-VN"/>
        </w:rPr>
      </w:pPr>
      <w:r w:rsidRPr="00515445">
        <w:rPr>
          <w:lang w:val="vi-VN"/>
        </w:rPr>
        <w:t xml:space="preserve">    "long_explanation": "The Vietnamese term 'trong' is used to indicate the location of something or someone. It refers to being inside or within a physical space, similar to the English words 'in' or 'inside'. This word is placed before the place or location that is being referred to.", </w:t>
      </w:r>
    </w:p>
    <w:p w14:paraId="7CA68BC8" w14:textId="77777777" w:rsidR="00515445" w:rsidRPr="00515445" w:rsidRDefault="00515445" w:rsidP="00515445">
      <w:pPr>
        <w:rPr>
          <w:lang w:val="vi-VN"/>
        </w:rPr>
      </w:pPr>
      <w:r w:rsidRPr="00515445">
        <w:rPr>
          <w:lang w:val="vi-VN"/>
        </w:rPr>
        <w:t xml:space="preserve">    "formation": "trong + location", </w:t>
      </w:r>
    </w:p>
    <w:p w14:paraId="1C4D7E15" w14:textId="77777777" w:rsidR="00515445" w:rsidRPr="00515445" w:rsidRDefault="00515445" w:rsidP="00515445">
      <w:pPr>
        <w:rPr>
          <w:lang w:val="vi-VN"/>
        </w:rPr>
      </w:pPr>
      <w:r w:rsidRPr="00515445">
        <w:rPr>
          <w:lang w:val="vi-VN"/>
        </w:rPr>
        <w:t xml:space="preserve">    "examples": [ </w:t>
      </w:r>
    </w:p>
    <w:p w14:paraId="63EA99DC" w14:textId="77777777" w:rsidR="00515445" w:rsidRPr="00515445" w:rsidRDefault="00515445" w:rsidP="00515445">
      <w:pPr>
        <w:rPr>
          <w:lang w:val="vi-VN"/>
        </w:rPr>
      </w:pPr>
      <w:r w:rsidRPr="00515445">
        <w:rPr>
          <w:lang w:val="vi-VN"/>
        </w:rPr>
        <w:t xml:space="preserve">        { </w:t>
      </w:r>
    </w:p>
    <w:p w14:paraId="3A1D6989" w14:textId="6012864F" w:rsidR="00515445" w:rsidRPr="00515445" w:rsidRDefault="00515445" w:rsidP="00515445">
      <w:pPr>
        <w:rPr>
          <w:lang w:val="vi-VN"/>
        </w:rPr>
      </w:pPr>
      <w:r w:rsidRPr="00515445">
        <w:rPr>
          <w:lang w:val="vi-VN"/>
        </w:rPr>
        <w:t xml:space="preserve">            "vn": "Mẹ tôi đang</w:t>
      </w:r>
      <w:ins w:id="1510" w:author="Canh Duc Nguyen" w:date="2023-10-14T23:41:00Z">
        <w:r w:rsidR="009F6F5B">
          <w:rPr>
            <w:lang w:val="vi-VN"/>
          </w:rPr>
          <w:t xml:space="preserve"> ở</w:t>
        </w:r>
      </w:ins>
      <w:r w:rsidRPr="00515445">
        <w:rPr>
          <w:lang w:val="vi-VN"/>
        </w:rPr>
        <w:t xml:space="preserve"> trong nhà bếp.", </w:t>
      </w:r>
    </w:p>
    <w:p w14:paraId="156673BB" w14:textId="77777777" w:rsidR="00515445" w:rsidRPr="00515445" w:rsidRDefault="00515445" w:rsidP="00515445">
      <w:pPr>
        <w:rPr>
          <w:lang w:val="vi-VN"/>
        </w:rPr>
      </w:pPr>
      <w:r w:rsidRPr="00515445">
        <w:rPr>
          <w:lang w:val="vi-VN"/>
        </w:rPr>
        <w:t xml:space="preserve">            "en": "My mother is in the kitchen." </w:t>
      </w:r>
    </w:p>
    <w:p w14:paraId="167280F0" w14:textId="77777777" w:rsidR="00515445" w:rsidRPr="00515445" w:rsidRDefault="00515445" w:rsidP="00515445">
      <w:pPr>
        <w:rPr>
          <w:lang w:val="vi-VN"/>
        </w:rPr>
      </w:pPr>
      <w:r w:rsidRPr="00515445">
        <w:rPr>
          <w:lang w:val="vi-VN"/>
        </w:rPr>
        <w:t xml:space="preserve">        }, </w:t>
      </w:r>
    </w:p>
    <w:p w14:paraId="41C92CE9" w14:textId="77777777" w:rsidR="00515445" w:rsidRPr="00515445" w:rsidRDefault="00515445" w:rsidP="00515445">
      <w:pPr>
        <w:rPr>
          <w:lang w:val="vi-VN"/>
        </w:rPr>
      </w:pPr>
      <w:r w:rsidRPr="00515445">
        <w:rPr>
          <w:lang w:val="vi-VN"/>
        </w:rPr>
        <w:t xml:space="preserve">        { </w:t>
      </w:r>
    </w:p>
    <w:p w14:paraId="5DCCC98C" w14:textId="5F6319D5" w:rsidR="00515445" w:rsidRPr="00515445" w:rsidRDefault="00515445" w:rsidP="00515445">
      <w:pPr>
        <w:rPr>
          <w:lang w:val="vi-VN"/>
        </w:rPr>
      </w:pPr>
      <w:r w:rsidRPr="00515445">
        <w:rPr>
          <w:lang w:val="vi-VN"/>
        </w:rPr>
        <w:lastRenderedPageBreak/>
        <w:t xml:space="preserve">            "vn": "Sách của bạn đang </w:t>
      </w:r>
      <w:ins w:id="1511" w:author="Canh Duc Nguyen" w:date="2023-10-14T23:41:00Z">
        <w:r w:rsidR="009F6F5B">
          <w:rPr>
            <w:lang w:val="vi-VN"/>
          </w:rPr>
          <w:t xml:space="preserve">ở </w:t>
        </w:r>
      </w:ins>
      <w:r w:rsidRPr="00515445">
        <w:rPr>
          <w:lang w:val="vi-VN"/>
        </w:rPr>
        <w:t xml:space="preserve">trong </w:t>
      </w:r>
      <w:del w:id="1512" w:author="Canh Duc Nguyen" w:date="2023-10-14T23:41:00Z">
        <w:r w:rsidRPr="00515445" w:rsidDel="009F6F5B">
          <w:rPr>
            <w:lang w:val="vi-VN"/>
          </w:rPr>
          <w:delText xml:space="preserve">cặp </w:delText>
        </w:r>
      </w:del>
      <w:ins w:id="1513" w:author="Canh Duc Nguyen" w:date="2023-10-14T23:41:00Z">
        <w:r w:rsidR="009F6F5B">
          <w:rPr>
            <w:lang w:val="vi-VN"/>
          </w:rPr>
          <w:t xml:space="preserve">ba lô </w:t>
        </w:r>
      </w:ins>
      <w:r w:rsidRPr="00515445">
        <w:rPr>
          <w:lang w:val="vi-VN"/>
        </w:rPr>
        <w:t xml:space="preserve">của tôi.", </w:t>
      </w:r>
    </w:p>
    <w:p w14:paraId="145CF713" w14:textId="77777777" w:rsidR="00515445" w:rsidRPr="00515445" w:rsidRDefault="00515445" w:rsidP="00515445">
      <w:pPr>
        <w:rPr>
          <w:lang w:val="vi-VN"/>
        </w:rPr>
      </w:pPr>
      <w:r w:rsidRPr="00515445">
        <w:rPr>
          <w:lang w:val="vi-VN"/>
        </w:rPr>
        <w:t xml:space="preserve">            "en": "Your book is in my bag." </w:t>
      </w:r>
    </w:p>
    <w:p w14:paraId="4D7F4701" w14:textId="77777777" w:rsidR="00515445" w:rsidRPr="00515445" w:rsidRDefault="00515445" w:rsidP="00515445">
      <w:pPr>
        <w:rPr>
          <w:lang w:val="vi-VN"/>
        </w:rPr>
      </w:pPr>
      <w:r w:rsidRPr="00515445">
        <w:rPr>
          <w:lang w:val="vi-VN"/>
        </w:rPr>
        <w:t xml:space="preserve">        }, </w:t>
      </w:r>
    </w:p>
    <w:p w14:paraId="26D3C68F" w14:textId="77777777" w:rsidR="00515445" w:rsidRPr="00515445" w:rsidRDefault="00515445" w:rsidP="00515445">
      <w:pPr>
        <w:rPr>
          <w:lang w:val="vi-VN"/>
        </w:rPr>
      </w:pPr>
      <w:r w:rsidRPr="00515445">
        <w:rPr>
          <w:lang w:val="vi-VN"/>
        </w:rPr>
        <w:t xml:space="preserve">        { </w:t>
      </w:r>
    </w:p>
    <w:p w14:paraId="25752395" w14:textId="77777777" w:rsidR="00515445" w:rsidRPr="00515445" w:rsidRDefault="00515445" w:rsidP="00515445">
      <w:pPr>
        <w:rPr>
          <w:lang w:val="vi-VN"/>
        </w:rPr>
      </w:pPr>
      <w:r w:rsidRPr="00515445">
        <w:rPr>
          <w:lang w:val="vi-VN"/>
        </w:rPr>
        <w:t xml:space="preserve">            "vn": "Trong nhà có rất nhiều đồ ăn.", </w:t>
      </w:r>
    </w:p>
    <w:p w14:paraId="19E2D77C" w14:textId="77777777" w:rsidR="00515445" w:rsidRPr="00515445" w:rsidRDefault="00515445" w:rsidP="00515445">
      <w:pPr>
        <w:rPr>
          <w:lang w:val="vi-VN"/>
        </w:rPr>
      </w:pPr>
      <w:r w:rsidRPr="00515445">
        <w:rPr>
          <w:lang w:val="vi-VN"/>
        </w:rPr>
        <w:t xml:space="preserve">            "en": "There is a lot of food in the house." </w:t>
      </w:r>
    </w:p>
    <w:p w14:paraId="2E71670C" w14:textId="77777777" w:rsidR="00515445" w:rsidRPr="00515445" w:rsidRDefault="00515445" w:rsidP="00515445">
      <w:pPr>
        <w:rPr>
          <w:lang w:val="vi-VN"/>
        </w:rPr>
      </w:pPr>
      <w:r w:rsidRPr="00515445">
        <w:rPr>
          <w:lang w:val="vi-VN"/>
        </w:rPr>
        <w:t xml:space="preserve">        }, </w:t>
      </w:r>
    </w:p>
    <w:p w14:paraId="4F8AF746" w14:textId="77777777" w:rsidR="00515445" w:rsidRPr="00515445" w:rsidRDefault="00515445" w:rsidP="00515445">
      <w:pPr>
        <w:rPr>
          <w:lang w:val="vi-VN"/>
        </w:rPr>
      </w:pPr>
      <w:r w:rsidRPr="00515445">
        <w:rPr>
          <w:lang w:val="vi-VN"/>
        </w:rPr>
        <w:t xml:space="preserve">        { </w:t>
      </w:r>
    </w:p>
    <w:p w14:paraId="213D0FF3" w14:textId="77777777" w:rsidR="00515445" w:rsidRPr="00515445" w:rsidRDefault="00515445" w:rsidP="00515445">
      <w:pPr>
        <w:rPr>
          <w:lang w:val="vi-VN"/>
        </w:rPr>
      </w:pPr>
      <w:r w:rsidRPr="00515445">
        <w:rPr>
          <w:lang w:val="vi-VN"/>
        </w:rPr>
        <w:t xml:space="preserve">            "vn": "Tôi muốn ở trong một ngôi nhà lớn.", </w:t>
      </w:r>
    </w:p>
    <w:p w14:paraId="3E9996BF" w14:textId="77777777" w:rsidR="00515445" w:rsidRPr="00515445" w:rsidRDefault="00515445" w:rsidP="00515445">
      <w:pPr>
        <w:rPr>
          <w:lang w:val="vi-VN"/>
        </w:rPr>
      </w:pPr>
      <w:r w:rsidRPr="00515445">
        <w:rPr>
          <w:lang w:val="vi-VN"/>
        </w:rPr>
        <w:t xml:space="preserve">            "en": "I want to live in a big house." </w:t>
      </w:r>
    </w:p>
    <w:p w14:paraId="25390371" w14:textId="77777777" w:rsidR="00515445" w:rsidRPr="00515445" w:rsidRDefault="00515445" w:rsidP="00515445">
      <w:pPr>
        <w:rPr>
          <w:lang w:val="vi-VN"/>
        </w:rPr>
      </w:pPr>
      <w:r w:rsidRPr="00515445">
        <w:rPr>
          <w:lang w:val="vi-VN"/>
        </w:rPr>
        <w:t xml:space="preserve">        } </w:t>
      </w:r>
    </w:p>
    <w:p w14:paraId="1745C8AA" w14:textId="77777777" w:rsidR="00515445" w:rsidRPr="00515445" w:rsidRDefault="00515445" w:rsidP="00515445">
      <w:pPr>
        <w:rPr>
          <w:lang w:val="vi-VN"/>
        </w:rPr>
      </w:pPr>
      <w:r w:rsidRPr="00515445">
        <w:rPr>
          <w:lang w:val="vi-VN"/>
        </w:rPr>
        <w:t xml:space="preserve">    ] </w:t>
      </w:r>
    </w:p>
    <w:p w14:paraId="6B2FE797" w14:textId="77777777" w:rsidR="00515445" w:rsidRPr="00515445" w:rsidRDefault="00515445" w:rsidP="00515445">
      <w:pPr>
        <w:rPr>
          <w:lang w:val="vi-VN"/>
        </w:rPr>
      </w:pPr>
      <w:r w:rsidRPr="00515445">
        <w:rPr>
          <w:lang w:val="vi-VN"/>
        </w:rPr>
        <w:t>}</w:t>
      </w:r>
    </w:p>
    <w:p w14:paraId="27D470C9" w14:textId="77777777" w:rsidR="00515445" w:rsidRPr="00515445" w:rsidRDefault="00515445" w:rsidP="00515445">
      <w:pPr>
        <w:rPr>
          <w:lang w:val="vi-VN"/>
        </w:rPr>
      </w:pPr>
      <w:r w:rsidRPr="00515445">
        <w:rPr>
          <w:lang w:val="vi-VN"/>
        </w:rPr>
        <w:t>-----------------------------</w:t>
      </w:r>
    </w:p>
    <w:p w14:paraId="1BF79C46" w14:textId="77777777" w:rsidR="00515445" w:rsidRPr="00515445" w:rsidRDefault="00515445" w:rsidP="00515445">
      <w:pPr>
        <w:rPr>
          <w:lang w:val="vi-VN"/>
        </w:rPr>
      </w:pPr>
      <w:r w:rsidRPr="00515445">
        <w:rPr>
          <w:lang w:val="vi-VN"/>
        </w:rPr>
        <w:t xml:space="preserve">keyword: Location term 'trước' </w:t>
      </w:r>
    </w:p>
    <w:p w14:paraId="0532E753" w14:textId="77777777" w:rsidR="00515445" w:rsidRPr="00515445" w:rsidRDefault="00515445" w:rsidP="00515445">
      <w:pPr>
        <w:rPr>
          <w:lang w:val="vi-VN"/>
        </w:rPr>
      </w:pPr>
      <w:r w:rsidRPr="00515445">
        <w:rPr>
          <w:lang w:val="vi-VN"/>
        </w:rPr>
        <w:t xml:space="preserve">PROMPT: Generate grammar explanation for following Vietnamese grammar point: Location term 'trước' </w:t>
      </w:r>
    </w:p>
    <w:p w14:paraId="0CE10FFB" w14:textId="77777777" w:rsidR="00515445" w:rsidRPr="00515445" w:rsidRDefault="00515445" w:rsidP="00515445">
      <w:pPr>
        <w:rPr>
          <w:lang w:val="vi-VN"/>
        </w:rPr>
      </w:pPr>
      <w:r w:rsidRPr="00515445">
        <w:rPr>
          <w:lang w:val="vi-VN"/>
        </w:rPr>
        <w:t xml:space="preserve">RESPONSE: {   </w:t>
      </w:r>
    </w:p>
    <w:p w14:paraId="312EC5D5" w14:textId="77777777" w:rsidR="00515445" w:rsidRPr="00515445" w:rsidRDefault="00515445" w:rsidP="00515445">
      <w:pPr>
        <w:rPr>
          <w:lang w:val="vi-VN"/>
        </w:rPr>
      </w:pPr>
      <w:r w:rsidRPr="00515445">
        <w:rPr>
          <w:lang w:val="vi-VN"/>
        </w:rPr>
        <w:t xml:space="preserve">  "title": "Location term 'trước'",   </w:t>
      </w:r>
    </w:p>
    <w:p w14:paraId="6A685850" w14:textId="77777777" w:rsidR="00515445" w:rsidRPr="00515445" w:rsidRDefault="00515445" w:rsidP="00515445">
      <w:pPr>
        <w:rPr>
          <w:lang w:val="vi-VN"/>
        </w:rPr>
      </w:pPr>
      <w:r w:rsidRPr="00515445">
        <w:rPr>
          <w:lang w:val="vi-VN"/>
        </w:rPr>
        <w:t xml:space="preserve">  "short_explanation": "Used to denote a position or location 'in front of' something.",   </w:t>
      </w:r>
    </w:p>
    <w:p w14:paraId="4010F065" w14:textId="77777777" w:rsidR="00515445" w:rsidRPr="00515445" w:rsidRDefault="00515445" w:rsidP="00515445">
      <w:pPr>
        <w:rPr>
          <w:lang w:val="vi-VN"/>
        </w:rPr>
      </w:pPr>
      <w:r w:rsidRPr="00515445">
        <w:rPr>
          <w:lang w:val="vi-VN"/>
        </w:rPr>
        <w:t xml:space="preserve">  "long_explanation": "The Vietnamese term 'trước' is a preposition used to describe a physical location or position 'in front of' something. It can be used to take about positions in space (like 'in front of the house') or order in a series (like 'before you in line').",   </w:t>
      </w:r>
    </w:p>
    <w:p w14:paraId="64E32BC7" w14:textId="77777777" w:rsidR="00515445" w:rsidRPr="00515445" w:rsidRDefault="00515445" w:rsidP="00515445">
      <w:pPr>
        <w:rPr>
          <w:lang w:val="vi-VN"/>
        </w:rPr>
      </w:pPr>
      <w:r w:rsidRPr="00515445">
        <w:rPr>
          <w:lang w:val="vi-VN"/>
        </w:rPr>
        <w:t xml:space="preserve">  "formation": "example of grammar formation for given grammar point",   </w:t>
      </w:r>
    </w:p>
    <w:p w14:paraId="7A13705E" w14:textId="77777777" w:rsidR="00515445" w:rsidRPr="00515445" w:rsidRDefault="00515445" w:rsidP="00515445">
      <w:pPr>
        <w:rPr>
          <w:lang w:val="vi-VN"/>
        </w:rPr>
      </w:pPr>
      <w:r w:rsidRPr="00515445">
        <w:rPr>
          <w:lang w:val="vi-VN"/>
        </w:rPr>
        <w:t xml:space="preserve">  "examples": [</w:t>
      </w:r>
    </w:p>
    <w:p w14:paraId="56CAC8BF" w14:textId="77777777" w:rsidR="00515445" w:rsidRPr="00515445" w:rsidRDefault="00515445" w:rsidP="00515445">
      <w:pPr>
        <w:rPr>
          <w:lang w:val="vi-VN"/>
        </w:rPr>
      </w:pPr>
      <w:r w:rsidRPr="00515445">
        <w:rPr>
          <w:lang w:val="vi-VN"/>
        </w:rPr>
        <w:t xml:space="preserve">    {     </w:t>
      </w:r>
    </w:p>
    <w:p w14:paraId="3C84384E" w14:textId="77777777" w:rsidR="00515445" w:rsidRPr="00515445" w:rsidRDefault="00515445" w:rsidP="00515445">
      <w:pPr>
        <w:rPr>
          <w:lang w:val="vi-VN"/>
        </w:rPr>
      </w:pPr>
      <w:r w:rsidRPr="00515445">
        <w:rPr>
          <w:lang w:val="vi-VN"/>
        </w:rPr>
        <w:t xml:space="preserve">      "vn": "Tôi đang đứng trước cửa nhà bạn.",     </w:t>
      </w:r>
    </w:p>
    <w:p w14:paraId="3770D7E9" w14:textId="77777777" w:rsidR="00515445" w:rsidRPr="00515445" w:rsidRDefault="00515445" w:rsidP="00515445">
      <w:pPr>
        <w:rPr>
          <w:lang w:val="vi-VN"/>
        </w:rPr>
      </w:pPr>
      <w:r w:rsidRPr="00515445">
        <w:rPr>
          <w:lang w:val="vi-VN"/>
        </w:rPr>
        <w:t xml:space="preserve">      "en": "I am standing in front of your house.",   </w:t>
      </w:r>
    </w:p>
    <w:p w14:paraId="7F17DBBC" w14:textId="77777777" w:rsidR="00515445" w:rsidRPr="00515445" w:rsidRDefault="00515445" w:rsidP="00515445">
      <w:pPr>
        <w:rPr>
          <w:lang w:val="vi-VN"/>
        </w:rPr>
      </w:pPr>
      <w:r w:rsidRPr="00515445">
        <w:rPr>
          <w:lang w:val="vi-VN"/>
        </w:rPr>
        <w:t xml:space="preserve">    },   </w:t>
      </w:r>
    </w:p>
    <w:p w14:paraId="5155B02F" w14:textId="77777777" w:rsidR="00515445" w:rsidRPr="00515445" w:rsidRDefault="00515445" w:rsidP="00515445">
      <w:pPr>
        <w:rPr>
          <w:lang w:val="vi-VN"/>
        </w:rPr>
      </w:pPr>
      <w:r w:rsidRPr="00515445">
        <w:rPr>
          <w:lang w:val="vi-VN"/>
        </w:rPr>
        <w:t xml:space="preserve">    {     </w:t>
      </w:r>
    </w:p>
    <w:p w14:paraId="5F54E2B3" w14:textId="77777777" w:rsidR="00515445" w:rsidRPr="00515445" w:rsidRDefault="00515445" w:rsidP="00515445">
      <w:pPr>
        <w:rPr>
          <w:lang w:val="vi-VN"/>
        </w:rPr>
      </w:pPr>
      <w:r w:rsidRPr="00515445">
        <w:rPr>
          <w:lang w:val="vi-VN"/>
        </w:rPr>
        <w:t xml:space="preserve">      "vn": "Cửa hàng trước mắt cô ấy bán rất nhiều loại rau.",     </w:t>
      </w:r>
    </w:p>
    <w:p w14:paraId="5689CEE2" w14:textId="77777777" w:rsidR="00515445" w:rsidRPr="00515445" w:rsidRDefault="00515445" w:rsidP="00515445">
      <w:pPr>
        <w:rPr>
          <w:lang w:val="vi-VN"/>
        </w:rPr>
      </w:pPr>
      <w:r w:rsidRPr="00515445">
        <w:rPr>
          <w:lang w:val="vi-VN"/>
        </w:rPr>
        <w:t xml:space="preserve">      "en": "The store in front of her sells a lot of types of vegetables.",   </w:t>
      </w:r>
    </w:p>
    <w:p w14:paraId="7FD2967B" w14:textId="77777777" w:rsidR="00515445" w:rsidRPr="00515445" w:rsidRDefault="00515445" w:rsidP="00515445">
      <w:pPr>
        <w:rPr>
          <w:lang w:val="vi-VN"/>
        </w:rPr>
      </w:pPr>
      <w:r w:rsidRPr="00515445">
        <w:rPr>
          <w:lang w:val="vi-VN"/>
        </w:rPr>
        <w:t xml:space="preserve">    },   </w:t>
      </w:r>
    </w:p>
    <w:p w14:paraId="4CE3D97B" w14:textId="77777777" w:rsidR="00515445" w:rsidRPr="00515445" w:rsidRDefault="00515445" w:rsidP="00515445">
      <w:pPr>
        <w:rPr>
          <w:lang w:val="vi-VN"/>
        </w:rPr>
      </w:pPr>
      <w:r w:rsidRPr="00515445">
        <w:rPr>
          <w:lang w:val="vi-VN"/>
        </w:rPr>
        <w:t xml:space="preserve">    {     </w:t>
      </w:r>
    </w:p>
    <w:p w14:paraId="5C1B13A1" w14:textId="54B4B2AC" w:rsidR="00515445" w:rsidRPr="00515445" w:rsidRDefault="00515445" w:rsidP="00515445">
      <w:pPr>
        <w:rPr>
          <w:lang w:val="vi-VN"/>
        </w:rPr>
      </w:pPr>
      <w:r w:rsidRPr="00515445">
        <w:rPr>
          <w:lang w:val="vi-VN"/>
        </w:rPr>
        <w:t xml:space="preserve">      "vn": "Tôi là người đứng trước bạn trong hàng</w:t>
      </w:r>
      <w:ins w:id="1514" w:author="Canh Duc Nguyen" w:date="2023-10-14T23:44:00Z">
        <w:r w:rsidR="00192AE4">
          <w:rPr>
            <w:lang w:val="vi-VN"/>
          </w:rPr>
          <w:t xml:space="preserve"> đấy</w:t>
        </w:r>
      </w:ins>
      <w:del w:id="1515" w:author="Canh Duc Nguyen" w:date="2023-10-14T23:42:00Z">
        <w:r w:rsidRPr="00515445" w:rsidDel="009F6F5B">
          <w:rPr>
            <w:lang w:val="vi-VN"/>
          </w:rPr>
          <w:delText xml:space="preserve"> đợi</w:delText>
        </w:r>
      </w:del>
      <w:r w:rsidRPr="00515445">
        <w:rPr>
          <w:lang w:val="vi-VN"/>
        </w:rPr>
        <w:t xml:space="preserve">.",     </w:t>
      </w:r>
    </w:p>
    <w:p w14:paraId="15CD006D" w14:textId="77777777" w:rsidR="00515445" w:rsidRPr="00515445" w:rsidRDefault="00515445" w:rsidP="00515445">
      <w:pPr>
        <w:rPr>
          <w:lang w:val="vi-VN"/>
        </w:rPr>
      </w:pPr>
      <w:r w:rsidRPr="00515445">
        <w:rPr>
          <w:lang w:val="vi-VN"/>
        </w:rPr>
        <w:t xml:space="preserve">      "en": "I am the person standing in front of you in the line.",   </w:t>
      </w:r>
    </w:p>
    <w:p w14:paraId="74960F84" w14:textId="77777777" w:rsidR="00515445" w:rsidRPr="00515445" w:rsidRDefault="00515445" w:rsidP="00515445">
      <w:pPr>
        <w:rPr>
          <w:lang w:val="vi-VN"/>
        </w:rPr>
      </w:pPr>
      <w:r w:rsidRPr="00515445">
        <w:rPr>
          <w:lang w:val="vi-VN"/>
        </w:rPr>
        <w:t xml:space="preserve">    },   </w:t>
      </w:r>
    </w:p>
    <w:p w14:paraId="3BDE2474" w14:textId="77777777" w:rsidR="00515445" w:rsidRPr="00515445" w:rsidRDefault="00515445" w:rsidP="00515445">
      <w:pPr>
        <w:rPr>
          <w:lang w:val="vi-VN"/>
        </w:rPr>
      </w:pPr>
      <w:r w:rsidRPr="00515445">
        <w:rPr>
          <w:lang w:val="vi-VN"/>
        </w:rPr>
        <w:t xml:space="preserve">    {     </w:t>
      </w:r>
    </w:p>
    <w:p w14:paraId="54294663" w14:textId="4D6E3EA2" w:rsidR="00515445" w:rsidRPr="00515445" w:rsidRDefault="00515445" w:rsidP="00515445">
      <w:pPr>
        <w:rPr>
          <w:lang w:val="vi-VN"/>
        </w:rPr>
      </w:pPr>
      <w:r w:rsidRPr="00515445">
        <w:rPr>
          <w:lang w:val="vi-VN"/>
        </w:rPr>
        <w:t xml:space="preserve">      "vn": "Cổng trường học trước nhà tôi là nơi tôi </w:t>
      </w:r>
      <w:ins w:id="1516" w:author="Canh Duc Nguyen" w:date="2023-10-14T23:44:00Z">
        <w:r w:rsidR="00192AE4">
          <w:rPr>
            <w:lang w:val="vi-VN"/>
          </w:rPr>
          <w:t xml:space="preserve">thường </w:t>
        </w:r>
      </w:ins>
      <w:r w:rsidRPr="00515445">
        <w:rPr>
          <w:lang w:val="vi-VN"/>
        </w:rPr>
        <w:t xml:space="preserve">chờ bạn mỗi sáng.",     </w:t>
      </w:r>
    </w:p>
    <w:p w14:paraId="4E7E3269" w14:textId="77777777" w:rsidR="00515445" w:rsidRPr="00515445" w:rsidRDefault="00515445" w:rsidP="00515445">
      <w:pPr>
        <w:rPr>
          <w:lang w:val="vi-VN"/>
        </w:rPr>
      </w:pPr>
      <w:r w:rsidRPr="00515445">
        <w:rPr>
          <w:lang w:val="vi-VN"/>
        </w:rPr>
        <w:t xml:space="preserve">      "en": "The school gate in front of my house is where I wait for you every morning.",   </w:t>
      </w:r>
    </w:p>
    <w:p w14:paraId="5A60B5F1" w14:textId="77777777" w:rsidR="00515445" w:rsidRPr="00515445" w:rsidRDefault="00515445" w:rsidP="00515445">
      <w:pPr>
        <w:rPr>
          <w:lang w:val="vi-VN"/>
        </w:rPr>
      </w:pPr>
      <w:r w:rsidRPr="00515445">
        <w:rPr>
          <w:lang w:val="vi-VN"/>
        </w:rPr>
        <w:t xml:space="preserve">    } </w:t>
      </w:r>
    </w:p>
    <w:p w14:paraId="4B30C98C" w14:textId="77777777" w:rsidR="00515445" w:rsidRPr="00515445" w:rsidRDefault="00515445" w:rsidP="00515445">
      <w:pPr>
        <w:rPr>
          <w:lang w:val="vi-VN"/>
        </w:rPr>
      </w:pPr>
      <w:r w:rsidRPr="00515445">
        <w:rPr>
          <w:lang w:val="vi-VN"/>
        </w:rPr>
        <w:t xml:space="preserve">  ]</w:t>
      </w:r>
    </w:p>
    <w:p w14:paraId="29B0E863" w14:textId="77777777" w:rsidR="00515445" w:rsidRPr="00515445" w:rsidRDefault="00515445" w:rsidP="00515445">
      <w:pPr>
        <w:rPr>
          <w:lang w:val="vi-VN"/>
        </w:rPr>
      </w:pPr>
      <w:r w:rsidRPr="00515445">
        <w:rPr>
          <w:lang w:val="vi-VN"/>
        </w:rPr>
        <w:t>}</w:t>
      </w:r>
    </w:p>
    <w:p w14:paraId="02CFE05B" w14:textId="77777777" w:rsidR="00515445" w:rsidRPr="00515445" w:rsidRDefault="00515445" w:rsidP="00515445">
      <w:pPr>
        <w:rPr>
          <w:lang w:val="vi-VN"/>
        </w:rPr>
      </w:pPr>
      <w:r w:rsidRPr="00515445">
        <w:rPr>
          <w:lang w:val="vi-VN"/>
        </w:rPr>
        <w:t>-----------------------------</w:t>
      </w:r>
    </w:p>
    <w:p w14:paraId="7BDEB3FC" w14:textId="77777777" w:rsidR="00515445" w:rsidRPr="00515445" w:rsidRDefault="00515445" w:rsidP="00515445">
      <w:pPr>
        <w:rPr>
          <w:lang w:val="vi-VN"/>
        </w:rPr>
      </w:pPr>
      <w:r w:rsidRPr="00515445">
        <w:rPr>
          <w:lang w:val="vi-VN"/>
        </w:rPr>
        <w:lastRenderedPageBreak/>
        <w:t xml:space="preserve">keyword: Modal verb 'cần' </w:t>
      </w:r>
    </w:p>
    <w:p w14:paraId="29ABBBD8" w14:textId="77777777" w:rsidR="00515445" w:rsidRPr="00515445" w:rsidRDefault="00515445" w:rsidP="00515445">
      <w:pPr>
        <w:rPr>
          <w:lang w:val="vi-VN"/>
        </w:rPr>
      </w:pPr>
      <w:r w:rsidRPr="00515445">
        <w:rPr>
          <w:lang w:val="vi-VN"/>
        </w:rPr>
        <w:t xml:space="preserve">PROMPT: Generate grammar explanation for following Vietnamese grammar point: Modal verb 'cần' </w:t>
      </w:r>
    </w:p>
    <w:p w14:paraId="3C520A16" w14:textId="77777777" w:rsidR="00515445" w:rsidRPr="00515445" w:rsidRDefault="00515445" w:rsidP="00515445">
      <w:pPr>
        <w:rPr>
          <w:lang w:val="vi-VN"/>
        </w:rPr>
      </w:pPr>
      <w:r w:rsidRPr="00515445">
        <w:rPr>
          <w:lang w:val="vi-VN"/>
        </w:rPr>
        <w:t xml:space="preserve">RESPONSE: { </w:t>
      </w:r>
    </w:p>
    <w:p w14:paraId="3259C5CF" w14:textId="77777777" w:rsidR="00515445" w:rsidRPr="00515445" w:rsidRDefault="00515445" w:rsidP="00515445">
      <w:pPr>
        <w:rPr>
          <w:lang w:val="vi-VN"/>
        </w:rPr>
      </w:pPr>
      <w:r w:rsidRPr="00515445">
        <w:rPr>
          <w:lang w:val="vi-VN"/>
        </w:rPr>
        <w:t xml:space="preserve">  "title": "Modal verb 'cần'", </w:t>
      </w:r>
    </w:p>
    <w:p w14:paraId="39066B8B" w14:textId="77777777" w:rsidR="00515445" w:rsidRPr="00515445" w:rsidRDefault="00515445" w:rsidP="00515445">
      <w:pPr>
        <w:rPr>
          <w:lang w:val="vi-VN"/>
        </w:rPr>
      </w:pPr>
      <w:r w:rsidRPr="00515445">
        <w:rPr>
          <w:lang w:val="vi-VN"/>
        </w:rPr>
        <w:t xml:space="preserve">  "short_explanation": "Used to express the necessity or need for something.", </w:t>
      </w:r>
    </w:p>
    <w:p w14:paraId="46588910" w14:textId="77777777" w:rsidR="00515445" w:rsidRPr="00515445" w:rsidRDefault="00515445" w:rsidP="00515445">
      <w:pPr>
        <w:rPr>
          <w:lang w:val="vi-VN"/>
        </w:rPr>
      </w:pPr>
      <w:r w:rsidRPr="00515445">
        <w:rPr>
          <w:lang w:val="vi-VN"/>
        </w:rPr>
        <w:t xml:space="preserve">  "long_explanation": "The Vietnamese modal verb 'cần' is used to indicate the need or necessity for something. It's equivalent to the English 'need to'. This can be used in various contexts such as expressing a need to do an action, requesting something, or stating a requirement or obligation. It is usually used before a verb, showing the action that is necessary.", </w:t>
      </w:r>
    </w:p>
    <w:p w14:paraId="4D8F1549" w14:textId="77777777" w:rsidR="00515445" w:rsidRPr="00515445" w:rsidRDefault="00515445" w:rsidP="00515445">
      <w:pPr>
        <w:rPr>
          <w:lang w:val="vi-VN"/>
        </w:rPr>
      </w:pPr>
      <w:r w:rsidRPr="00515445">
        <w:rPr>
          <w:lang w:val="vi-VN"/>
        </w:rPr>
        <w:t xml:space="preserve">  "formation": "'cần' + [verb] or 'cần' + [noun]", </w:t>
      </w:r>
    </w:p>
    <w:p w14:paraId="05306FA2" w14:textId="77777777" w:rsidR="00515445" w:rsidRPr="00515445" w:rsidRDefault="00515445" w:rsidP="00515445">
      <w:pPr>
        <w:rPr>
          <w:lang w:val="vi-VN"/>
        </w:rPr>
      </w:pPr>
      <w:r w:rsidRPr="00515445">
        <w:rPr>
          <w:lang w:val="vi-VN"/>
        </w:rPr>
        <w:t xml:space="preserve">  "examples": [ </w:t>
      </w:r>
    </w:p>
    <w:p w14:paraId="2E3752B9" w14:textId="77777777" w:rsidR="00515445" w:rsidRPr="00515445" w:rsidRDefault="00515445" w:rsidP="00515445">
      <w:pPr>
        <w:rPr>
          <w:lang w:val="vi-VN"/>
        </w:rPr>
      </w:pPr>
      <w:r w:rsidRPr="00515445">
        <w:rPr>
          <w:lang w:val="vi-VN"/>
        </w:rPr>
        <w:t xml:space="preserve">    { </w:t>
      </w:r>
    </w:p>
    <w:p w14:paraId="1B6D57E1" w14:textId="77777777" w:rsidR="00515445" w:rsidRPr="00515445" w:rsidRDefault="00515445" w:rsidP="00515445">
      <w:pPr>
        <w:rPr>
          <w:lang w:val="vi-VN"/>
        </w:rPr>
      </w:pPr>
      <w:r w:rsidRPr="00515445">
        <w:rPr>
          <w:lang w:val="vi-VN"/>
        </w:rPr>
        <w:t xml:space="preserve">      "vn": "Tôi cần học bài cho bài kiểm tra ngày mai.", </w:t>
      </w:r>
    </w:p>
    <w:p w14:paraId="4CD10FF4" w14:textId="77777777" w:rsidR="00515445" w:rsidRPr="00515445" w:rsidRDefault="00515445" w:rsidP="00515445">
      <w:pPr>
        <w:rPr>
          <w:lang w:val="vi-VN"/>
        </w:rPr>
      </w:pPr>
      <w:r w:rsidRPr="00515445">
        <w:rPr>
          <w:lang w:val="vi-VN"/>
        </w:rPr>
        <w:t xml:space="preserve">      "en": "I need to study for the test tomorrow.", </w:t>
      </w:r>
    </w:p>
    <w:p w14:paraId="0B5DECD8" w14:textId="77777777" w:rsidR="00515445" w:rsidRPr="00515445" w:rsidRDefault="00515445" w:rsidP="00515445">
      <w:pPr>
        <w:rPr>
          <w:lang w:val="vi-VN"/>
        </w:rPr>
      </w:pPr>
      <w:r w:rsidRPr="00515445">
        <w:rPr>
          <w:lang w:val="vi-VN"/>
        </w:rPr>
        <w:t xml:space="preserve">    }, </w:t>
      </w:r>
    </w:p>
    <w:p w14:paraId="2D53CED8" w14:textId="77777777" w:rsidR="00515445" w:rsidRPr="00515445" w:rsidRDefault="00515445" w:rsidP="00515445">
      <w:pPr>
        <w:rPr>
          <w:lang w:val="vi-VN"/>
        </w:rPr>
      </w:pPr>
      <w:r w:rsidRPr="00515445">
        <w:rPr>
          <w:lang w:val="vi-VN"/>
        </w:rPr>
        <w:t xml:space="preserve">    { </w:t>
      </w:r>
    </w:p>
    <w:p w14:paraId="03330D0A" w14:textId="25B01AAE" w:rsidR="00515445" w:rsidRPr="00515445" w:rsidRDefault="00515445" w:rsidP="00515445">
      <w:pPr>
        <w:rPr>
          <w:lang w:val="vi-VN"/>
        </w:rPr>
      </w:pPr>
      <w:r w:rsidRPr="00515445">
        <w:rPr>
          <w:lang w:val="vi-VN"/>
        </w:rPr>
        <w:t xml:space="preserve">      "vn": "Bạn cần mua gì </w:t>
      </w:r>
      <w:del w:id="1517" w:author="Canh Duc Nguyen" w:date="2023-10-14T23:47:00Z">
        <w:r w:rsidRPr="00515445" w:rsidDel="00192AE4">
          <w:rPr>
            <w:lang w:val="vi-VN"/>
          </w:rPr>
          <w:delText xml:space="preserve">ở </w:delText>
        </w:r>
      </w:del>
      <w:ins w:id="1518" w:author="Canh Duc Nguyen" w:date="2023-10-14T23:47:00Z">
        <w:r w:rsidR="00192AE4">
          <w:rPr>
            <w:lang w:val="vi-VN"/>
          </w:rPr>
          <w:t xml:space="preserve">trong </w:t>
        </w:r>
      </w:ins>
      <w:r w:rsidRPr="00515445">
        <w:rPr>
          <w:lang w:val="vi-VN"/>
        </w:rPr>
        <w:t xml:space="preserve">cửa hàng?", </w:t>
      </w:r>
    </w:p>
    <w:p w14:paraId="5887E092" w14:textId="77777777" w:rsidR="00515445" w:rsidRPr="00515445" w:rsidRDefault="00515445" w:rsidP="00515445">
      <w:pPr>
        <w:rPr>
          <w:lang w:val="vi-VN"/>
        </w:rPr>
      </w:pPr>
      <w:r w:rsidRPr="00515445">
        <w:rPr>
          <w:lang w:val="vi-VN"/>
        </w:rPr>
        <w:t xml:space="preserve">      "en": "What do you need to buy at the store?", </w:t>
      </w:r>
    </w:p>
    <w:p w14:paraId="6FBF13C2" w14:textId="77777777" w:rsidR="00515445" w:rsidRPr="00515445" w:rsidRDefault="00515445" w:rsidP="00515445">
      <w:pPr>
        <w:rPr>
          <w:lang w:val="vi-VN"/>
        </w:rPr>
      </w:pPr>
      <w:r w:rsidRPr="00515445">
        <w:rPr>
          <w:lang w:val="vi-VN"/>
        </w:rPr>
        <w:t xml:space="preserve">    }, </w:t>
      </w:r>
    </w:p>
    <w:p w14:paraId="1065FEB4" w14:textId="77777777" w:rsidR="00515445" w:rsidRPr="00515445" w:rsidRDefault="00515445" w:rsidP="00515445">
      <w:pPr>
        <w:rPr>
          <w:lang w:val="vi-VN"/>
        </w:rPr>
      </w:pPr>
      <w:r w:rsidRPr="00515445">
        <w:rPr>
          <w:lang w:val="vi-VN"/>
        </w:rPr>
        <w:t xml:space="preserve">    { </w:t>
      </w:r>
    </w:p>
    <w:p w14:paraId="33E8F138" w14:textId="77777777" w:rsidR="00515445" w:rsidRPr="00515445" w:rsidRDefault="00515445" w:rsidP="00515445">
      <w:pPr>
        <w:rPr>
          <w:lang w:val="vi-VN"/>
        </w:rPr>
      </w:pPr>
      <w:r w:rsidRPr="00515445">
        <w:rPr>
          <w:lang w:val="vi-VN"/>
        </w:rPr>
        <w:t xml:space="preserve">      "vn": "Chúng ta cần phải làm việc cùng nhau để giải quyết vấn đề này.", </w:t>
      </w:r>
    </w:p>
    <w:p w14:paraId="0A7AC32B" w14:textId="77777777" w:rsidR="00515445" w:rsidRPr="00515445" w:rsidRDefault="00515445" w:rsidP="00515445">
      <w:pPr>
        <w:rPr>
          <w:lang w:val="vi-VN"/>
        </w:rPr>
      </w:pPr>
      <w:r w:rsidRPr="00515445">
        <w:rPr>
          <w:lang w:val="vi-VN"/>
        </w:rPr>
        <w:t xml:space="preserve">      "en": "We need to work together to solve this problem.", </w:t>
      </w:r>
    </w:p>
    <w:p w14:paraId="229E0996" w14:textId="77777777" w:rsidR="00515445" w:rsidRPr="00515445" w:rsidRDefault="00515445" w:rsidP="00515445">
      <w:pPr>
        <w:rPr>
          <w:lang w:val="vi-VN"/>
        </w:rPr>
      </w:pPr>
      <w:r w:rsidRPr="00515445">
        <w:rPr>
          <w:lang w:val="vi-VN"/>
        </w:rPr>
        <w:t xml:space="preserve">    }, </w:t>
      </w:r>
    </w:p>
    <w:p w14:paraId="23E2857A" w14:textId="77777777" w:rsidR="00515445" w:rsidRPr="00515445" w:rsidRDefault="00515445" w:rsidP="00515445">
      <w:pPr>
        <w:rPr>
          <w:lang w:val="vi-VN"/>
        </w:rPr>
      </w:pPr>
      <w:r w:rsidRPr="00515445">
        <w:rPr>
          <w:lang w:val="vi-VN"/>
        </w:rPr>
        <w:t xml:space="preserve">    { </w:t>
      </w:r>
    </w:p>
    <w:p w14:paraId="442765D2" w14:textId="77777777" w:rsidR="00515445" w:rsidRPr="00515445" w:rsidRDefault="00515445" w:rsidP="00515445">
      <w:pPr>
        <w:rPr>
          <w:lang w:val="vi-VN"/>
        </w:rPr>
      </w:pPr>
      <w:r w:rsidRPr="00515445">
        <w:rPr>
          <w:lang w:val="vi-VN"/>
        </w:rPr>
        <w:t xml:space="preserve">      "vn": "Để đi du học, bạn cần có visa.", </w:t>
      </w:r>
    </w:p>
    <w:p w14:paraId="367A1496" w14:textId="77777777" w:rsidR="00515445" w:rsidRPr="00515445" w:rsidRDefault="00515445" w:rsidP="00515445">
      <w:pPr>
        <w:rPr>
          <w:lang w:val="vi-VN"/>
        </w:rPr>
      </w:pPr>
      <w:r w:rsidRPr="00515445">
        <w:rPr>
          <w:lang w:val="vi-VN"/>
        </w:rPr>
        <w:t xml:space="preserve">      "en": "To study abroad, you need a visa." </w:t>
      </w:r>
    </w:p>
    <w:p w14:paraId="04749C88" w14:textId="77777777" w:rsidR="00515445" w:rsidRPr="00515445" w:rsidRDefault="00515445" w:rsidP="00515445">
      <w:pPr>
        <w:rPr>
          <w:lang w:val="vi-VN"/>
        </w:rPr>
      </w:pPr>
      <w:r w:rsidRPr="00515445">
        <w:rPr>
          <w:lang w:val="vi-VN"/>
        </w:rPr>
        <w:t xml:space="preserve">    } </w:t>
      </w:r>
    </w:p>
    <w:p w14:paraId="08A5BF50" w14:textId="77777777" w:rsidR="00515445" w:rsidRPr="00515445" w:rsidRDefault="00515445" w:rsidP="00515445">
      <w:pPr>
        <w:rPr>
          <w:lang w:val="vi-VN"/>
        </w:rPr>
      </w:pPr>
      <w:r w:rsidRPr="00515445">
        <w:rPr>
          <w:lang w:val="vi-VN"/>
        </w:rPr>
        <w:t xml:space="preserve">  ] </w:t>
      </w:r>
    </w:p>
    <w:p w14:paraId="59A9127D" w14:textId="77777777" w:rsidR="00515445" w:rsidRPr="00515445" w:rsidRDefault="00515445" w:rsidP="00515445">
      <w:pPr>
        <w:rPr>
          <w:lang w:val="vi-VN"/>
        </w:rPr>
      </w:pPr>
      <w:r w:rsidRPr="00515445">
        <w:rPr>
          <w:lang w:val="vi-VN"/>
        </w:rPr>
        <w:t>}</w:t>
      </w:r>
    </w:p>
    <w:p w14:paraId="4637289D" w14:textId="77777777" w:rsidR="00515445" w:rsidRPr="00515445" w:rsidRDefault="00515445" w:rsidP="00515445">
      <w:pPr>
        <w:rPr>
          <w:lang w:val="vi-VN"/>
        </w:rPr>
      </w:pPr>
      <w:r w:rsidRPr="00515445">
        <w:rPr>
          <w:lang w:val="vi-VN"/>
        </w:rPr>
        <w:t>-----------------------------</w:t>
      </w:r>
    </w:p>
    <w:p w14:paraId="4D1DFBC1" w14:textId="77777777" w:rsidR="00515445" w:rsidRPr="00515445" w:rsidRDefault="00515445" w:rsidP="00515445">
      <w:pPr>
        <w:rPr>
          <w:lang w:val="vi-VN"/>
        </w:rPr>
      </w:pPr>
      <w:r w:rsidRPr="00515445">
        <w:rPr>
          <w:lang w:val="vi-VN"/>
        </w:rPr>
        <w:t xml:space="preserve">keyword: Modal verb 'có thể' </w:t>
      </w:r>
    </w:p>
    <w:p w14:paraId="12500A76" w14:textId="77777777" w:rsidR="00515445" w:rsidRPr="00515445" w:rsidRDefault="00515445" w:rsidP="00515445">
      <w:pPr>
        <w:rPr>
          <w:lang w:val="vi-VN"/>
        </w:rPr>
      </w:pPr>
      <w:r w:rsidRPr="00515445">
        <w:rPr>
          <w:lang w:val="vi-VN"/>
        </w:rPr>
        <w:t xml:space="preserve">PROMPT: Generate grammar explanation for following Vietnamese grammar point: Modal verb 'có thể' </w:t>
      </w:r>
    </w:p>
    <w:p w14:paraId="23AE0133" w14:textId="77777777" w:rsidR="00515445" w:rsidRPr="00515445" w:rsidRDefault="00515445" w:rsidP="00515445">
      <w:pPr>
        <w:rPr>
          <w:lang w:val="vi-VN"/>
        </w:rPr>
      </w:pPr>
      <w:r w:rsidRPr="00515445">
        <w:rPr>
          <w:lang w:val="vi-VN"/>
        </w:rPr>
        <w:t>RESPONSE: {</w:t>
      </w:r>
    </w:p>
    <w:p w14:paraId="6570BB12" w14:textId="77777777" w:rsidR="00515445" w:rsidRPr="00515445" w:rsidRDefault="00515445" w:rsidP="00515445">
      <w:pPr>
        <w:rPr>
          <w:lang w:val="vi-VN"/>
        </w:rPr>
      </w:pPr>
      <w:r w:rsidRPr="00515445">
        <w:rPr>
          <w:lang w:val="vi-VN"/>
        </w:rPr>
        <w:t xml:space="preserve">  "title": "Modal verb 'có thể'",</w:t>
      </w:r>
    </w:p>
    <w:p w14:paraId="30C58E90" w14:textId="77777777" w:rsidR="00515445" w:rsidRPr="00515445" w:rsidRDefault="00515445" w:rsidP="00515445">
      <w:pPr>
        <w:rPr>
          <w:lang w:val="vi-VN"/>
        </w:rPr>
      </w:pPr>
      <w:r w:rsidRPr="00515445">
        <w:rPr>
          <w:lang w:val="vi-VN"/>
        </w:rPr>
        <w:t xml:space="preserve">  "short_explanation": "Used to express possibility, ability, or permission.",</w:t>
      </w:r>
    </w:p>
    <w:p w14:paraId="25FAE8CE" w14:textId="77777777" w:rsidR="00515445" w:rsidRPr="00515445" w:rsidRDefault="00515445" w:rsidP="00515445">
      <w:pPr>
        <w:rPr>
          <w:lang w:val="vi-VN"/>
        </w:rPr>
      </w:pPr>
      <w:r w:rsidRPr="00515445">
        <w:rPr>
          <w:lang w:val="vi-VN"/>
        </w:rPr>
        <w:t xml:space="preserve">  "long_explanation": "The Vietnamese modal verb 'có thể' is used to express situations that are possible or can occur, or denote the ability to do something. In addition, it can also indicate granted permission. It is roughly equivalent to the English modal verbs 'can' and 'may'.",</w:t>
      </w:r>
    </w:p>
    <w:p w14:paraId="25C1ED0C" w14:textId="77777777" w:rsidR="00515445" w:rsidRPr="00515445" w:rsidRDefault="00515445" w:rsidP="00515445">
      <w:pPr>
        <w:rPr>
          <w:lang w:val="vi-VN"/>
        </w:rPr>
      </w:pPr>
      <w:r w:rsidRPr="00515445">
        <w:rPr>
          <w:lang w:val="vi-VN"/>
        </w:rPr>
        <w:t xml:space="preserve">  "formation": "có thể + Verb (action)",</w:t>
      </w:r>
    </w:p>
    <w:p w14:paraId="1BAFA068" w14:textId="77777777" w:rsidR="00515445" w:rsidRPr="00515445" w:rsidRDefault="00515445" w:rsidP="00515445">
      <w:pPr>
        <w:rPr>
          <w:lang w:val="vi-VN"/>
        </w:rPr>
      </w:pPr>
      <w:r w:rsidRPr="00515445">
        <w:rPr>
          <w:lang w:val="vi-VN"/>
        </w:rPr>
        <w:t xml:space="preserve">  "examples": [</w:t>
      </w:r>
    </w:p>
    <w:p w14:paraId="3BA96E5A" w14:textId="77777777" w:rsidR="00515445" w:rsidRPr="00515445" w:rsidRDefault="00515445" w:rsidP="00515445">
      <w:pPr>
        <w:rPr>
          <w:lang w:val="vi-VN"/>
        </w:rPr>
      </w:pPr>
      <w:r w:rsidRPr="00515445">
        <w:rPr>
          <w:lang w:val="vi-VN"/>
        </w:rPr>
        <w:t xml:space="preserve">    {</w:t>
      </w:r>
    </w:p>
    <w:p w14:paraId="6DFB51DA" w14:textId="5EDAC392" w:rsidR="00515445" w:rsidRPr="00515445" w:rsidRDefault="00515445" w:rsidP="00515445">
      <w:pPr>
        <w:rPr>
          <w:lang w:val="vi-VN"/>
        </w:rPr>
      </w:pPr>
      <w:r w:rsidRPr="00515445">
        <w:rPr>
          <w:lang w:val="vi-VN"/>
        </w:rPr>
        <w:lastRenderedPageBreak/>
        <w:t xml:space="preserve">      "vn": "</w:t>
      </w:r>
      <w:ins w:id="1519" w:author="Canh Duc Nguyen" w:date="2023-10-14T23:48:00Z">
        <w:r w:rsidR="00192AE4">
          <w:rPr>
            <w:lang w:val="vi-VN"/>
          </w:rPr>
          <w:t>Tôi c</w:t>
        </w:r>
      </w:ins>
      <w:del w:id="1520" w:author="Canh Duc Nguyen" w:date="2023-10-14T23:48:00Z">
        <w:r w:rsidRPr="00515445" w:rsidDel="00192AE4">
          <w:rPr>
            <w:lang w:val="vi-VN"/>
          </w:rPr>
          <w:delText>C</w:delText>
        </w:r>
      </w:del>
      <w:r w:rsidRPr="00515445">
        <w:rPr>
          <w:lang w:val="vi-VN"/>
        </w:rPr>
        <w:t xml:space="preserve">ó thể </w:t>
      </w:r>
      <w:del w:id="1521" w:author="Canh Duc Nguyen" w:date="2023-10-14T23:48:00Z">
        <w:r w:rsidRPr="00515445" w:rsidDel="00192AE4">
          <w:rPr>
            <w:lang w:val="vi-VN"/>
          </w:rPr>
          <w:delText xml:space="preserve">tôi </w:delText>
        </w:r>
      </w:del>
      <w:r w:rsidRPr="00515445">
        <w:rPr>
          <w:lang w:val="vi-VN"/>
        </w:rPr>
        <w:t>sẽ đi du lịch châu Âu vào năm sau.",</w:t>
      </w:r>
    </w:p>
    <w:p w14:paraId="5D800C42" w14:textId="77777777" w:rsidR="00515445" w:rsidRPr="00515445" w:rsidRDefault="00515445" w:rsidP="00515445">
      <w:pPr>
        <w:rPr>
          <w:lang w:val="vi-VN"/>
        </w:rPr>
      </w:pPr>
      <w:r w:rsidRPr="00515445">
        <w:rPr>
          <w:lang w:val="vi-VN"/>
        </w:rPr>
        <w:t xml:space="preserve">      "en": "I may travel to Europe next year."</w:t>
      </w:r>
    </w:p>
    <w:p w14:paraId="146327C1" w14:textId="77777777" w:rsidR="00515445" w:rsidRPr="00515445" w:rsidRDefault="00515445" w:rsidP="00515445">
      <w:pPr>
        <w:rPr>
          <w:lang w:val="vi-VN"/>
        </w:rPr>
      </w:pPr>
      <w:r w:rsidRPr="00515445">
        <w:rPr>
          <w:lang w:val="vi-VN"/>
        </w:rPr>
        <w:t xml:space="preserve">    },</w:t>
      </w:r>
    </w:p>
    <w:p w14:paraId="3AF8E08B" w14:textId="77777777" w:rsidR="00515445" w:rsidRPr="00515445" w:rsidRDefault="00515445" w:rsidP="00515445">
      <w:pPr>
        <w:rPr>
          <w:lang w:val="vi-VN"/>
        </w:rPr>
      </w:pPr>
      <w:r w:rsidRPr="00515445">
        <w:rPr>
          <w:lang w:val="vi-VN"/>
        </w:rPr>
        <w:t xml:space="preserve">    {</w:t>
      </w:r>
    </w:p>
    <w:p w14:paraId="78CB0EA2" w14:textId="77777777" w:rsidR="00515445" w:rsidRPr="00515445" w:rsidRDefault="00515445" w:rsidP="00515445">
      <w:pPr>
        <w:rPr>
          <w:lang w:val="vi-VN"/>
        </w:rPr>
      </w:pPr>
      <w:r w:rsidRPr="00515445">
        <w:rPr>
          <w:lang w:val="vi-VN"/>
        </w:rPr>
        <w:t xml:space="preserve">      "vn": "Anh ấy có thể nói tiếng Anh một cách lưu loát.",</w:t>
      </w:r>
    </w:p>
    <w:p w14:paraId="20FD4A66" w14:textId="77777777" w:rsidR="00515445" w:rsidRPr="00515445" w:rsidRDefault="00515445" w:rsidP="00515445">
      <w:pPr>
        <w:rPr>
          <w:lang w:val="vi-VN"/>
        </w:rPr>
      </w:pPr>
      <w:r w:rsidRPr="00515445">
        <w:rPr>
          <w:lang w:val="vi-VN"/>
        </w:rPr>
        <w:t xml:space="preserve">      "en": "He can speak English fluently."</w:t>
      </w:r>
    </w:p>
    <w:p w14:paraId="301BF3F6" w14:textId="77777777" w:rsidR="00515445" w:rsidRPr="00515445" w:rsidRDefault="00515445" w:rsidP="00515445">
      <w:pPr>
        <w:rPr>
          <w:lang w:val="vi-VN"/>
        </w:rPr>
      </w:pPr>
      <w:r w:rsidRPr="00515445">
        <w:rPr>
          <w:lang w:val="vi-VN"/>
        </w:rPr>
        <w:t xml:space="preserve">    },</w:t>
      </w:r>
    </w:p>
    <w:p w14:paraId="3B6AF417" w14:textId="77777777" w:rsidR="00515445" w:rsidRPr="00515445" w:rsidRDefault="00515445" w:rsidP="00515445">
      <w:pPr>
        <w:rPr>
          <w:lang w:val="vi-VN"/>
        </w:rPr>
      </w:pPr>
      <w:r w:rsidRPr="00515445">
        <w:rPr>
          <w:lang w:val="vi-VN"/>
        </w:rPr>
        <w:t xml:space="preserve">    {</w:t>
      </w:r>
    </w:p>
    <w:p w14:paraId="1122FA63" w14:textId="3569F4B1" w:rsidR="00515445" w:rsidRPr="00515445" w:rsidRDefault="00515445" w:rsidP="00515445">
      <w:pPr>
        <w:rPr>
          <w:lang w:val="vi-VN"/>
        </w:rPr>
      </w:pPr>
      <w:r w:rsidRPr="00515445">
        <w:rPr>
          <w:lang w:val="vi-VN"/>
        </w:rPr>
        <w:t xml:space="preserve">      "vn": "</w:t>
      </w:r>
      <w:ins w:id="1522" w:author="Canh Duc Nguyen" w:date="2023-10-14T23:49:00Z">
        <w:r w:rsidR="00192AE4">
          <w:rPr>
            <w:lang w:val="vi-VN"/>
          </w:rPr>
          <w:t>Tôi c</w:t>
        </w:r>
      </w:ins>
      <w:del w:id="1523" w:author="Canh Duc Nguyen" w:date="2023-10-14T23:49:00Z">
        <w:r w:rsidRPr="00515445" w:rsidDel="00192AE4">
          <w:rPr>
            <w:lang w:val="vi-VN"/>
          </w:rPr>
          <w:delText>C</w:delText>
        </w:r>
      </w:del>
      <w:r w:rsidRPr="00515445">
        <w:rPr>
          <w:lang w:val="vi-VN"/>
        </w:rPr>
        <w:t xml:space="preserve">ó thể </w:t>
      </w:r>
      <w:del w:id="1524" w:author="Canh Duc Nguyen" w:date="2023-10-14T23:49:00Z">
        <w:r w:rsidRPr="00515445" w:rsidDel="00192AE4">
          <w:rPr>
            <w:lang w:val="vi-VN"/>
          </w:rPr>
          <w:delText xml:space="preserve">tôi </w:delText>
        </w:r>
      </w:del>
      <w:ins w:id="1525" w:author="Canh Duc Nguyen" w:date="2023-10-14T23:49:00Z">
        <w:r w:rsidR="00192AE4">
          <w:rPr>
            <w:lang w:val="vi-VN"/>
          </w:rPr>
          <w:t xml:space="preserve">sẽ </w:t>
        </w:r>
      </w:ins>
      <w:r w:rsidRPr="00515445">
        <w:rPr>
          <w:lang w:val="vi-VN"/>
        </w:rPr>
        <w:t>mua một chiếc xe mới trong tương lai gần.",</w:t>
      </w:r>
    </w:p>
    <w:p w14:paraId="05EC6E40" w14:textId="77777777" w:rsidR="00515445" w:rsidRPr="00515445" w:rsidRDefault="00515445" w:rsidP="00515445">
      <w:pPr>
        <w:rPr>
          <w:lang w:val="vi-VN"/>
        </w:rPr>
      </w:pPr>
      <w:r w:rsidRPr="00515445">
        <w:rPr>
          <w:lang w:val="vi-VN"/>
        </w:rPr>
        <w:t xml:space="preserve">      "en": "I might buy a new car in the near future."</w:t>
      </w:r>
    </w:p>
    <w:p w14:paraId="5A4E4F43" w14:textId="77777777" w:rsidR="00515445" w:rsidRPr="00515445" w:rsidRDefault="00515445" w:rsidP="00515445">
      <w:pPr>
        <w:rPr>
          <w:lang w:val="vi-VN"/>
        </w:rPr>
      </w:pPr>
      <w:r w:rsidRPr="00515445">
        <w:rPr>
          <w:lang w:val="vi-VN"/>
        </w:rPr>
        <w:t xml:space="preserve">    },</w:t>
      </w:r>
    </w:p>
    <w:p w14:paraId="09439828" w14:textId="77777777" w:rsidR="00515445" w:rsidRPr="00515445" w:rsidRDefault="00515445" w:rsidP="00515445">
      <w:pPr>
        <w:rPr>
          <w:lang w:val="vi-VN"/>
        </w:rPr>
      </w:pPr>
      <w:r w:rsidRPr="00515445">
        <w:rPr>
          <w:lang w:val="vi-VN"/>
        </w:rPr>
        <w:t xml:space="preserve">    {</w:t>
      </w:r>
    </w:p>
    <w:p w14:paraId="0130EFB5" w14:textId="77777777" w:rsidR="00515445" w:rsidRPr="00515445" w:rsidRDefault="00515445" w:rsidP="00515445">
      <w:pPr>
        <w:rPr>
          <w:lang w:val="vi-VN"/>
        </w:rPr>
      </w:pPr>
      <w:r w:rsidRPr="00515445">
        <w:rPr>
          <w:lang w:val="vi-VN"/>
        </w:rPr>
        <w:t xml:space="preserve">      "vn": "Bạn có thể sử dụng điện thoại của tôi nếu muốn.",</w:t>
      </w:r>
    </w:p>
    <w:p w14:paraId="4D689692" w14:textId="77777777" w:rsidR="00515445" w:rsidRPr="00515445" w:rsidRDefault="00515445" w:rsidP="00515445">
      <w:pPr>
        <w:rPr>
          <w:lang w:val="vi-VN"/>
        </w:rPr>
      </w:pPr>
      <w:r w:rsidRPr="00515445">
        <w:rPr>
          <w:lang w:val="vi-VN"/>
        </w:rPr>
        <w:t xml:space="preserve">      "en": "You can use my phone if you want."</w:t>
      </w:r>
    </w:p>
    <w:p w14:paraId="40653223" w14:textId="77777777" w:rsidR="00515445" w:rsidRPr="00515445" w:rsidRDefault="00515445" w:rsidP="00515445">
      <w:pPr>
        <w:rPr>
          <w:lang w:val="vi-VN"/>
        </w:rPr>
      </w:pPr>
      <w:r w:rsidRPr="00515445">
        <w:rPr>
          <w:lang w:val="vi-VN"/>
        </w:rPr>
        <w:t xml:space="preserve">    }</w:t>
      </w:r>
    </w:p>
    <w:p w14:paraId="05413884" w14:textId="77777777" w:rsidR="00515445" w:rsidRPr="00515445" w:rsidRDefault="00515445" w:rsidP="00515445">
      <w:pPr>
        <w:rPr>
          <w:lang w:val="vi-VN"/>
        </w:rPr>
      </w:pPr>
      <w:r w:rsidRPr="00515445">
        <w:rPr>
          <w:lang w:val="vi-VN"/>
        </w:rPr>
        <w:t xml:space="preserve">  ]</w:t>
      </w:r>
    </w:p>
    <w:p w14:paraId="3221E497" w14:textId="77777777" w:rsidR="00515445" w:rsidRPr="00515445" w:rsidRDefault="00515445" w:rsidP="00515445">
      <w:pPr>
        <w:rPr>
          <w:lang w:val="vi-VN"/>
        </w:rPr>
      </w:pPr>
      <w:r w:rsidRPr="00515445">
        <w:rPr>
          <w:lang w:val="vi-VN"/>
        </w:rPr>
        <w:t>}</w:t>
      </w:r>
    </w:p>
    <w:p w14:paraId="594B3704" w14:textId="77777777" w:rsidR="00515445" w:rsidRPr="00515445" w:rsidRDefault="00515445" w:rsidP="00515445">
      <w:pPr>
        <w:rPr>
          <w:lang w:val="vi-VN"/>
        </w:rPr>
      </w:pPr>
      <w:r w:rsidRPr="00515445">
        <w:rPr>
          <w:lang w:val="vi-VN"/>
        </w:rPr>
        <w:t>-----------------------------</w:t>
      </w:r>
    </w:p>
    <w:p w14:paraId="358A7D34" w14:textId="77777777" w:rsidR="00515445" w:rsidRPr="00515445" w:rsidRDefault="00515445" w:rsidP="00515445">
      <w:pPr>
        <w:rPr>
          <w:lang w:val="vi-VN"/>
        </w:rPr>
      </w:pPr>
      <w:r w:rsidRPr="00515445">
        <w:rPr>
          <w:lang w:val="vi-VN"/>
        </w:rPr>
        <w:t xml:space="preserve">keyword: Modal verb 'muốn' </w:t>
      </w:r>
    </w:p>
    <w:p w14:paraId="1CF20B2F" w14:textId="77777777" w:rsidR="00515445" w:rsidRPr="00515445" w:rsidRDefault="00515445" w:rsidP="00515445">
      <w:pPr>
        <w:rPr>
          <w:lang w:val="vi-VN"/>
        </w:rPr>
      </w:pPr>
      <w:r w:rsidRPr="00515445">
        <w:rPr>
          <w:lang w:val="vi-VN"/>
        </w:rPr>
        <w:t xml:space="preserve">PROMPT: Generate grammar explanation for following Vietnamese grammar point: Modal verb 'muốn' </w:t>
      </w:r>
    </w:p>
    <w:p w14:paraId="0CA3D502" w14:textId="77777777" w:rsidR="00515445" w:rsidRPr="00515445" w:rsidRDefault="00515445" w:rsidP="00515445">
      <w:pPr>
        <w:rPr>
          <w:lang w:val="vi-VN"/>
        </w:rPr>
      </w:pPr>
      <w:r w:rsidRPr="00515445">
        <w:rPr>
          <w:lang w:val="vi-VN"/>
        </w:rPr>
        <w:t xml:space="preserve">RESPONSE: { </w:t>
      </w:r>
    </w:p>
    <w:p w14:paraId="042F536B" w14:textId="77777777" w:rsidR="00515445" w:rsidRPr="00515445" w:rsidRDefault="00515445" w:rsidP="00515445">
      <w:pPr>
        <w:rPr>
          <w:lang w:val="vi-VN"/>
        </w:rPr>
      </w:pPr>
      <w:r w:rsidRPr="00515445">
        <w:rPr>
          <w:lang w:val="vi-VN"/>
        </w:rPr>
        <w:t xml:space="preserve">  "title": "Modal verb 'muốn'", </w:t>
      </w:r>
    </w:p>
    <w:p w14:paraId="269FF15C" w14:textId="77777777" w:rsidR="00515445" w:rsidRPr="00515445" w:rsidRDefault="00515445" w:rsidP="00515445">
      <w:pPr>
        <w:rPr>
          <w:lang w:val="vi-VN"/>
        </w:rPr>
      </w:pPr>
      <w:r w:rsidRPr="00515445">
        <w:rPr>
          <w:lang w:val="vi-VN"/>
        </w:rPr>
        <w:t xml:space="preserve">  "short_explanation": "Used to indicate a desire or intention.", </w:t>
      </w:r>
    </w:p>
    <w:p w14:paraId="60FB26D1" w14:textId="77777777" w:rsidR="00515445" w:rsidRPr="00515445" w:rsidRDefault="00515445" w:rsidP="00515445">
      <w:pPr>
        <w:rPr>
          <w:lang w:val="vi-VN"/>
        </w:rPr>
      </w:pPr>
      <w:r w:rsidRPr="00515445">
        <w:rPr>
          <w:lang w:val="vi-VN"/>
        </w:rPr>
        <w:t xml:space="preserve">  "long_explanation": "The Vietnamese modal verb 'muốn' is equivalent to the English verb 'want to'. It expresses the speaker's desire or intention to do something. This verb is often used  to state what one wishes to do or to ask someone else what they wish to do.", </w:t>
      </w:r>
    </w:p>
    <w:p w14:paraId="1E0D1C4F" w14:textId="77777777" w:rsidR="00515445" w:rsidRPr="00515445" w:rsidRDefault="00515445" w:rsidP="00515445">
      <w:pPr>
        <w:rPr>
          <w:lang w:val="vi-VN"/>
        </w:rPr>
      </w:pPr>
      <w:r w:rsidRPr="00515445">
        <w:rPr>
          <w:lang w:val="vi-VN"/>
        </w:rPr>
        <w:t xml:space="preserve">  "formation": "subject + muốn + verb (optional: additional information about the action)", </w:t>
      </w:r>
    </w:p>
    <w:p w14:paraId="7803CA41" w14:textId="77777777" w:rsidR="00515445" w:rsidRPr="00515445" w:rsidRDefault="00515445" w:rsidP="00515445">
      <w:pPr>
        <w:rPr>
          <w:lang w:val="vi-VN"/>
        </w:rPr>
      </w:pPr>
      <w:r w:rsidRPr="00515445">
        <w:rPr>
          <w:lang w:val="vi-VN"/>
        </w:rPr>
        <w:t xml:space="preserve">  "examples": [ </w:t>
      </w:r>
    </w:p>
    <w:p w14:paraId="44730B5C" w14:textId="77777777" w:rsidR="00515445" w:rsidRPr="00515445" w:rsidRDefault="00515445" w:rsidP="00515445">
      <w:pPr>
        <w:rPr>
          <w:lang w:val="vi-VN"/>
        </w:rPr>
      </w:pPr>
      <w:r w:rsidRPr="00515445">
        <w:rPr>
          <w:lang w:val="vi-VN"/>
        </w:rPr>
        <w:t xml:space="preserve">    { </w:t>
      </w:r>
    </w:p>
    <w:p w14:paraId="0C87A9E8" w14:textId="77777777" w:rsidR="00515445" w:rsidRPr="00515445" w:rsidRDefault="00515445" w:rsidP="00515445">
      <w:pPr>
        <w:rPr>
          <w:lang w:val="vi-VN"/>
        </w:rPr>
      </w:pPr>
      <w:r w:rsidRPr="00515445">
        <w:rPr>
          <w:lang w:val="vi-VN"/>
        </w:rPr>
        <w:t xml:space="preserve">      "vn": "Tôi muốn đi xem phim. Bạn có muốn đi cùng không?", </w:t>
      </w:r>
    </w:p>
    <w:p w14:paraId="4B8DE8D2" w14:textId="77777777" w:rsidR="00515445" w:rsidRPr="00515445" w:rsidRDefault="00515445" w:rsidP="00515445">
      <w:pPr>
        <w:rPr>
          <w:lang w:val="vi-VN"/>
        </w:rPr>
      </w:pPr>
      <w:r w:rsidRPr="00515445">
        <w:rPr>
          <w:lang w:val="vi-VN"/>
        </w:rPr>
        <w:t xml:space="preserve">      "en": "I want to go to the cinema. Do you want to go with me?" </w:t>
      </w:r>
    </w:p>
    <w:p w14:paraId="1E299B54" w14:textId="77777777" w:rsidR="00515445" w:rsidRPr="00515445" w:rsidRDefault="00515445" w:rsidP="00515445">
      <w:pPr>
        <w:rPr>
          <w:lang w:val="vi-VN"/>
        </w:rPr>
      </w:pPr>
      <w:r w:rsidRPr="00515445">
        <w:rPr>
          <w:lang w:val="vi-VN"/>
        </w:rPr>
        <w:t xml:space="preserve">    }, </w:t>
      </w:r>
    </w:p>
    <w:p w14:paraId="3D38B397" w14:textId="77777777" w:rsidR="00515445" w:rsidRPr="00515445" w:rsidRDefault="00515445" w:rsidP="00515445">
      <w:pPr>
        <w:rPr>
          <w:lang w:val="vi-VN"/>
        </w:rPr>
      </w:pPr>
      <w:r w:rsidRPr="00515445">
        <w:rPr>
          <w:lang w:val="vi-VN"/>
        </w:rPr>
        <w:t xml:space="preserve">    { </w:t>
      </w:r>
    </w:p>
    <w:p w14:paraId="434E8C09" w14:textId="77777777" w:rsidR="00515445" w:rsidRPr="00515445" w:rsidRDefault="00515445" w:rsidP="00515445">
      <w:pPr>
        <w:rPr>
          <w:lang w:val="vi-VN"/>
        </w:rPr>
      </w:pPr>
      <w:r w:rsidRPr="00515445">
        <w:rPr>
          <w:lang w:val="vi-VN"/>
        </w:rPr>
        <w:t xml:space="preserve">      "vn": "Mẹ muốn chúng ta ăn bữa tối ở nhà hôm nay.", </w:t>
      </w:r>
    </w:p>
    <w:p w14:paraId="375F097D" w14:textId="77777777" w:rsidR="00515445" w:rsidRPr="00515445" w:rsidRDefault="00515445" w:rsidP="00515445">
      <w:pPr>
        <w:rPr>
          <w:lang w:val="vi-VN"/>
        </w:rPr>
      </w:pPr>
      <w:r w:rsidRPr="00515445">
        <w:rPr>
          <w:lang w:val="vi-VN"/>
        </w:rPr>
        <w:t xml:space="preserve">      "en": "Mom wants us to eat dinner at home today." </w:t>
      </w:r>
    </w:p>
    <w:p w14:paraId="53FBE08B" w14:textId="77777777" w:rsidR="00515445" w:rsidRPr="00515445" w:rsidRDefault="00515445" w:rsidP="00515445">
      <w:pPr>
        <w:rPr>
          <w:lang w:val="vi-VN"/>
        </w:rPr>
      </w:pPr>
      <w:r w:rsidRPr="00515445">
        <w:rPr>
          <w:lang w:val="vi-VN"/>
        </w:rPr>
        <w:t xml:space="preserve">    }, </w:t>
      </w:r>
    </w:p>
    <w:p w14:paraId="00E21010" w14:textId="77777777" w:rsidR="00515445" w:rsidRPr="00515445" w:rsidRDefault="00515445" w:rsidP="00515445">
      <w:pPr>
        <w:rPr>
          <w:lang w:val="vi-VN"/>
        </w:rPr>
      </w:pPr>
      <w:r w:rsidRPr="00515445">
        <w:rPr>
          <w:lang w:val="vi-VN"/>
        </w:rPr>
        <w:t xml:space="preserve">    { </w:t>
      </w:r>
    </w:p>
    <w:p w14:paraId="7B8EE7F0" w14:textId="77777777" w:rsidR="00515445" w:rsidRPr="00515445" w:rsidRDefault="00515445" w:rsidP="00515445">
      <w:pPr>
        <w:rPr>
          <w:lang w:val="vi-VN"/>
        </w:rPr>
      </w:pPr>
      <w:r w:rsidRPr="00515445">
        <w:rPr>
          <w:lang w:val="vi-VN"/>
        </w:rPr>
        <w:t xml:space="preserve">      "vn": "Anh ấy muốn học tiếng Việt để có thể giao tiếp tốt hơn khi đi du lịch ở Việt Nam.", </w:t>
      </w:r>
    </w:p>
    <w:p w14:paraId="3464CFE2" w14:textId="77777777" w:rsidR="00515445" w:rsidRPr="00515445" w:rsidRDefault="00515445" w:rsidP="00515445">
      <w:pPr>
        <w:rPr>
          <w:lang w:val="vi-VN"/>
        </w:rPr>
      </w:pPr>
      <w:r w:rsidRPr="00515445">
        <w:rPr>
          <w:lang w:val="vi-VN"/>
        </w:rPr>
        <w:t xml:space="preserve">      "en": "He wants to learn Vietnamese to be able to communicate better when traveling in Vietnam." </w:t>
      </w:r>
    </w:p>
    <w:p w14:paraId="1A87F37C" w14:textId="77777777" w:rsidR="00515445" w:rsidRPr="00515445" w:rsidRDefault="00515445" w:rsidP="00515445">
      <w:pPr>
        <w:rPr>
          <w:lang w:val="vi-VN"/>
        </w:rPr>
      </w:pPr>
      <w:r w:rsidRPr="00515445">
        <w:rPr>
          <w:lang w:val="vi-VN"/>
        </w:rPr>
        <w:t xml:space="preserve">    }, </w:t>
      </w:r>
    </w:p>
    <w:p w14:paraId="6C94A27A" w14:textId="77777777" w:rsidR="00515445" w:rsidRPr="00515445" w:rsidRDefault="00515445" w:rsidP="00515445">
      <w:pPr>
        <w:rPr>
          <w:lang w:val="vi-VN"/>
        </w:rPr>
      </w:pPr>
      <w:r w:rsidRPr="00515445">
        <w:rPr>
          <w:lang w:val="vi-VN"/>
        </w:rPr>
        <w:t xml:space="preserve">    { </w:t>
      </w:r>
    </w:p>
    <w:p w14:paraId="1D2A18A2" w14:textId="77777777" w:rsidR="00515445" w:rsidRPr="00515445" w:rsidRDefault="00515445" w:rsidP="00515445">
      <w:pPr>
        <w:rPr>
          <w:lang w:val="vi-VN"/>
        </w:rPr>
      </w:pPr>
      <w:r w:rsidRPr="00515445">
        <w:rPr>
          <w:lang w:val="vi-VN"/>
        </w:rPr>
        <w:t xml:space="preserve">      "vn": "Chị muốn mở một quán cà phê nhỏ ở trung tâm thành phố.", </w:t>
      </w:r>
    </w:p>
    <w:p w14:paraId="72FFD17F" w14:textId="77777777" w:rsidR="00515445" w:rsidRPr="00515445" w:rsidRDefault="00515445" w:rsidP="00515445">
      <w:pPr>
        <w:rPr>
          <w:lang w:val="vi-VN"/>
        </w:rPr>
      </w:pPr>
      <w:r w:rsidRPr="00515445">
        <w:rPr>
          <w:lang w:val="vi-VN"/>
        </w:rPr>
        <w:lastRenderedPageBreak/>
        <w:t xml:space="preserve">      "en": "She wants to open a small coffee shop in the city center." </w:t>
      </w:r>
    </w:p>
    <w:p w14:paraId="5B14DC63" w14:textId="77777777" w:rsidR="00515445" w:rsidRPr="00515445" w:rsidRDefault="00515445" w:rsidP="00515445">
      <w:pPr>
        <w:rPr>
          <w:lang w:val="vi-VN"/>
        </w:rPr>
      </w:pPr>
      <w:r w:rsidRPr="00515445">
        <w:rPr>
          <w:lang w:val="vi-VN"/>
        </w:rPr>
        <w:t xml:space="preserve">    } </w:t>
      </w:r>
    </w:p>
    <w:p w14:paraId="4A57A758" w14:textId="77777777" w:rsidR="00515445" w:rsidRPr="00515445" w:rsidRDefault="00515445" w:rsidP="00515445">
      <w:pPr>
        <w:rPr>
          <w:lang w:val="vi-VN"/>
        </w:rPr>
      </w:pPr>
      <w:r w:rsidRPr="00515445">
        <w:rPr>
          <w:lang w:val="vi-VN"/>
        </w:rPr>
        <w:t xml:space="preserve">  ] </w:t>
      </w:r>
    </w:p>
    <w:p w14:paraId="1FBBAB98" w14:textId="77777777" w:rsidR="00515445" w:rsidRPr="00515445" w:rsidRDefault="00515445" w:rsidP="00515445">
      <w:pPr>
        <w:rPr>
          <w:lang w:val="vi-VN"/>
        </w:rPr>
      </w:pPr>
      <w:r w:rsidRPr="00515445">
        <w:rPr>
          <w:lang w:val="vi-VN"/>
        </w:rPr>
        <w:t>}</w:t>
      </w:r>
    </w:p>
    <w:p w14:paraId="7DB2AAC6" w14:textId="77777777" w:rsidR="00515445" w:rsidRPr="00515445" w:rsidRDefault="00515445" w:rsidP="00515445">
      <w:pPr>
        <w:rPr>
          <w:lang w:val="vi-VN"/>
        </w:rPr>
      </w:pPr>
      <w:r w:rsidRPr="00515445">
        <w:rPr>
          <w:lang w:val="vi-VN"/>
        </w:rPr>
        <w:t>-----------------------------</w:t>
      </w:r>
    </w:p>
    <w:p w14:paraId="4A4E75D9" w14:textId="77777777" w:rsidR="00515445" w:rsidRPr="00515445" w:rsidRDefault="00515445" w:rsidP="00515445">
      <w:pPr>
        <w:rPr>
          <w:lang w:val="vi-VN"/>
        </w:rPr>
      </w:pPr>
      <w:r w:rsidRPr="00515445">
        <w:rPr>
          <w:lang w:val="vi-VN"/>
        </w:rPr>
        <w:t xml:space="preserve">keyword: Modal verb 'nên' </w:t>
      </w:r>
    </w:p>
    <w:p w14:paraId="3F0BF2B4" w14:textId="77777777" w:rsidR="00515445" w:rsidRPr="00515445" w:rsidRDefault="00515445" w:rsidP="00515445">
      <w:pPr>
        <w:rPr>
          <w:lang w:val="vi-VN"/>
        </w:rPr>
      </w:pPr>
      <w:r w:rsidRPr="00515445">
        <w:rPr>
          <w:lang w:val="vi-VN"/>
        </w:rPr>
        <w:t xml:space="preserve">PROMPT: Generate grammar explanation for following Vietnamese grammar point: Modal verb 'nên' </w:t>
      </w:r>
    </w:p>
    <w:p w14:paraId="486ABA4F" w14:textId="77777777" w:rsidR="00515445" w:rsidRPr="00515445" w:rsidRDefault="00515445" w:rsidP="00515445">
      <w:pPr>
        <w:rPr>
          <w:lang w:val="vi-VN"/>
        </w:rPr>
      </w:pPr>
      <w:r w:rsidRPr="00515445">
        <w:rPr>
          <w:lang w:val="vi-VN"/>
        </w:rPr>
        <w:t xml:space="preserve">RESPONSE: { </w:t>
      </w:r>
    </w:p>
    <w:p w14:paraId="417A3726" w14:textId="77777777" w:rsidR="00515445" w:rsidRPr="00515445" w:rsidRDefault="00515445" w:rsidP="00515445">
      <w:pPr>
        <w:rPr>
          <w:lang w:val="vi-VN"/>
        </w:rPr>
      </w:pPr>
      <w:r w:rsidRPr="00515445">
        <w:rPr>
          <w:lang w:val="vi-VN"/>
        </w:rPr>
        <w:t xml:space="preserve">  "title": "Modal verb 'nên'", </w:t>
      </w:r>
    </w:p>
    <w:p w14:paraId="08A28D77" w14:textId="77777777" w:rsidR="00515445" w:rsidRPr="00515445" w:rsidRDefault="00515445" w:rsidP="00515445">
      <w:pPr>
        <w:rPr>
          <w:lang w:val="vi-VN"/>
        </w:rPr>
      </w:pPr>
      <w:r w:rsidRPr="00515445">
        <w:rPr>
          <w:lang w:val="vi-VN"/>
        </w:rPr>
        <w:t xml:space="preserve">  "short_explanation": "Used to give advice or suggest something", </w:t>
      </w:r>
    </w:p>
    <w:p w14:paraId="5F19CDD8" w14:textId="77777777" w:rsidR="00515445" w:rsidRPr="00515445" w:rsidRDefault="00515445" w:rsidP="00515445">
      <w:pPr>
        <w:rPr>
          <w:lang w:val="vi-VN"/>
        </w:rPr>
      </w:pPr>
      <w:r w:rsidRPr="00515445">
        <w:rPr>
          <w:lang w:val="vi-VN"/>
        </w:rPr>
        <w:t xml:space="preserve">  "long_explanation": "The Vietnamese modal verb 'nên' is used to give advice or to suggest something. It is often used in sentences to express the speaker's personal opinion or recommendation. It is equivalent to 'should' in English.", </w:t>
      </w:r>
    </w:p>
    <w:p w14:paraId="7BFAB979" w14:textId="77777777" w:rsidR="00515445" w:rsidRPr="00515445" w:rsidRDefault="00515445" w:rsidP="00515445">
      <w:pPr>
        <w:rPr>
          <w:lang w:val="vi-VN"/>
        </w:rPr>
      </w:pPr>
      <w:r w:rsidRPr="00515445">
        <w:rPr>
          <w:lang w:val="vi-VN"/>
        </w:rPr>
        <w:t xml:space="preserve">  "formation": "example of grammar formation for given grammar point", </w:t>
      </w:r>
    </w:p>
    <w:p w14:paraId="5CAA4746" w14:textId="77777777" w:rsidR="00515445" w:rsidRPr="00515445" w:rsidRDefault="00515445" w:rsidP="00515445">
      <w:pPr>
        <w:rPr>
          <w:lang w:val="vi-VN"/>
        </w:rPr>
      </w:pPr>
      <w:r w:rsidRPr="00515445">
        <w:rPr>
          <w:lang w:val="vi-VN"/>
        </w:rPr>
        <w:t xml:space="preserve">  "examples": [</w:t>
      </w:r>
    </w:p>
    <w:p w14:paraId="0B7D2D10" w14:textId="77777777" w:rsidR="00515445" w:rsidRPr="00515445" w:rsidRDefault="00515445" w:rsidP="00515445">
      <w:pPr>
        <w:rPr>
          <w:lang w:val="vi-VN"/>
        </w:rPr>
      </w:pPr>
      <w:r w:rsidRPr="00515445">
        <w:rPr>
          <w:lang w:val="vi-VN"/>
        </w:rPr>
        <w:t xml:space="preserve">    { </w:t>
      </w:r>
    </w:p>
    <w:p w14:paraId="5C36701D" w14:textId="77777777" w:rsidR="00515445" w:rsidRPr="00515445" w:rsidRDefault="00515445" w:rsidP="00515445">
      <w:pPr>
        <w:rPr>
          <w:lang w:val="vi-VN"/>
        </w:rPr>
      </w:pPr>
      <w:r w:rsidRPr="00515445">
        <w:rPr>
          <w:lang w:val="vi-VN"/>
        </w:rPr>
        <w:t xml:space="preserve">      "vn": "Nếu bạn muốn nâng cao kỹ năng nói tiếng Anh, bạn nên thực hành hàng ngày.", </w:t>
      </w:r>
    </w:p>
    <w:p w14:paraId="2F77F64E" w14:textId="77777777" w:rsidR="00515445" w:rsidRPr="00515445" w:rsidRDefault="00515445" w:rsidP="00515445">
      <w:pPr>
        <w:rPr>
          <w:lang w:val="vi-VN"/>
        </w:rPr>
      </w:pPr>
      <w:r w:rsidRPr="00515445">
        <w:rPr>
          <w:lang w:val="vi-VN"/>
        </w:rPr>
        <w:t xml:space="preserve">      "en": "If you want to improve your English speaking skills, you should practice every day.", </w:t>
      </w:r>
    </w:p>
    <w:p w14:paraId="2830EC26" w14:textId="77777777" w:rsidR="00515445" w:rsidRPr="00515445" w:rsidRDefault="00515445" w:rsidP="00515445">
      <w:pPr>
        <w:rPr>
          <w:lang w:val="vi-VN"/>
        </w:rPr>
      </w:pPr>
      <w:r w:rsidRPr="00515445">
        <w:rPr>
          <w:lang w:val="vi-VN"/>
        </w:rPr>
        <w:t xml:space="preserve">    }, </w:t>
      </w:r>
    </w:p>
    <w:p w14:paraId="77E0312A" w14:textId="77777777" w:rsidR="00515445" w:rsidRPr="00515445" w:rsidRDefault="00515445" w:rsidP="00515445">
      <w:pPr>
        <w:rPr>
          <w:lang w:val="vi-VN"/>
        </w:rPr>
      </w:pPr>
      <w:r w:rsidRPr="00515445">
        <w:rPr>
          <w:lang w:val="vi-VN"/>
        </w:rPr>
        <w:t xml:space="preserve">    { </w:t>
      </w:r>
    </w:p>
    <w:p w14:paraId="6ECAFD69" w14:textId="77777777" w:rsidR="00515445" w:rsidRPr="00515445" w:rsidRDefault="00515445" w:rsidP="00515445">
      <w:pPr>
        <w:rPr>
          <w:lang w:val="vi-VN"/>
        </w:rPr>
      </w:pPr>
      <w:r w:rsidRPr="00515445">
        <w:rPr>
          <w:lang w:val="vi-VN"/>
        </w:rPr>
        <w:t xml:space="preserve">      "vn": "Khi thời tiết lạnh, bạn nên mặc áo ấm.", </w:t>
      </w:r>
    </w:p>
    <w:p w14:paraId="7C688739" w14:textId="77777777" w:rsidR="00515445" w:rsidRPr="00515445" w:rsidRDefault="00515445" w:rsidP="00515445">
      <w:pPr>
        <w:rPr>
          <w:lang w:val="vi-VN"/>
        </w:rPr>
      </w:pPr>
      <w:r w:rsidRPr="00515445">
        <w:rPr>
          <w:lang w:val="vi-VN"/>
        </w:rPr>
        <w:t xml:space="preserve">      "en": "When the weather is cold, you should wear a warm coat.", </w:t>
      </w:r>
    </w:p>
    <w:p w14:paraId="51188D11" w14:textId="77777777" w:rsidR="00515445" w:rsidRPr="00515445" w:rsidRDefault="00515445" w:rsidP="00515445">
      <w:pPr>
        <w:rPr>
          <w:lang w:val="vi-VN"/>
        </w:rPr>
      </w:pPr>
      <w:r w:rsidRPr="00515445">
        <w:rPr>
          <w:lang w:val="vi-VN"/>
        </w:rPr>
        <w:t xml:space="preserve">    }, </w:t>
      </w:r>
    </w:p>
    <w:p w14:paraId="35E8ACA7" w14:textId="77777777" w:rsidR="00515445" w:rsidRPr="00515445" w:rsidRDefault="00515445" w:rsidP="00515445">
      <w:pPr>
        <w:rPr>
          <w:lang w:val="vi-VN"/>
        </w:rPr>
      </w:pPr>
      <w:r w:rsidRPr="00515445">
        <w:rPr>
          <w:lang w:val="vi-VN"/>
        </w:rPr>
        <w:t xml:space="preserve">    { </w:t>
      </w:r>
    </w:p>
    <w:p w14:paraId="3A345697" w14:textId="08222AA6" w:rsidR="00515445" w:rsidRPr="00515445" w:rsidRDefault="00515445" w:rsidP="00515445">
      <w:pPr>
        <w:rPr>
          <w:lang w:val="vi-VN"/>
        </w:rPr>
      </w:pPr>
      <w:r w:rsidRPr="00515445">
        <w:rPr>
          <w:lang w:val="vi-VN"/>
        </w:rPr>
        <w:t xml:space="preserve">      "vn": "Để tránh gặp phải </w:t>
      </w:r>
      <w:del w:id="1526" w:author="Canh Duc Nguyen" w:date="2023-10-14T23:55:00Z">
        <w:r w:rsidRPr="00515445" w:rsidDel="00A856EF">
          <w:rPr>
            <w:lang w:val="vi-VN"/>
          </w:rPr>
          <w:delText xml:space="preserve">tình trạng </w:delText>
        </w:r>
      </w:del>
      <w:ins w:id="1527" w:author="Canh Duc Nguyen" w:date="2023-10-14T23:55:00Z">
        <w:r w:rsidR="00A856EF">
          <w:rPr>
            <w:lang w:val="vi-VN"/>
          </w:rPr>
          <w:t xml:space="preserve">tắc </w:t>
        </w:r>
      </w:ins>
      <w:del w:id="1528" w:author="Canh Duc Nguyen" w:date="2023-10-14T23:55:00Z">
        <w:r w:rsidRPr="00515445" w:rsidDel="00A856EF">
          <w:rPr>
            <w:lang w:val="vi-VN"/>
          </w:rPr>
          <w:delText>giao thông</w:delText>
        </w:r>
      </w:del>
      <w:ins w:id="1529" w:author="Canh Duc Nguyen" w:date="2023-10-14T23:55:00Z">
        <w:r w:rsidR="00A856EF">
          <w:rPr>
            <w:lang w:val="vi-VN"/>
          </w:rPr>
          <w:t>đường</w:t>
        </w:r>
      </w:ins>
      <w:r w:rsidRPr="00515445">
        <w:rPr>
          <w:lang w:val="vi-VN"/>
        </w:rPr>
        <w:t>, bạn nên đi sớm.",</w:t>
      </w:r>
    </w:p>
    <w:p w14:paraId="04EAA31E" w14:textId="77777777" w:rsidR="00515445" w:rsidRPr="00515445" w:rsidRDefault="00515445" w:rsidP="00515445">
      <w:pPr>
        <w:rPr>
          <w:lang w:val="vi-VN"/>
        </w:rPr>
      </w:pPr>
      <w:r w:rsidRPr="00515445">
        <w:rPr>
          <w:lang w:val="vi-VN"/>
        </w:rPr>
        <w:t xml:space="preserve">      "en": "To avoid traffic, you should leave early.", </w:t>
      </w:r>
    </w:p>
    <w:p w14:paraId="38807B95" w14:textId="77777777" w:rsidR="00515445" w:rsidRPr="00515445" w:rsidRDefault="00515445" w:rsidP="00515445">
      <w:pPr>
        <w:rPr>
          <w:lang w:val="vi-VN"/>
        </w:rPr>
      </w:pPr>
      <w:r w:rsidRPr="00515445">
        <w:rPr>
          <w:lang w:val="vi-VN"/>
        </w:rPr>
        <w:t xml:space="preserve">    }, </w:t>
      </w:r>
    </w:p>
    <w:p w14:paraId="3411DA1F" w14:textId="77777777" w:rsidR="00515445" w:rsidRPr="00515445" w:rsidRDefault="00515445" w:rsidP="00515445">
      <w:pPr>
        <w:rPr>
          <w:lang w:val="vi-VN"/>
        </w:rPr>
      </w:pPr>
      <w:r w:rsidRPr="00515445">
        <w:rPr>
          <w:lang w:val="vi-VN"/>
        </w:rPr>
        <w:t xml:space="preserve">    { </w:t>
      </w:r>
    </w:p>
    <w:p w14:paraId="2BE9ACAE" w14:textId="77777777" w:rsidR="00515445" w:rsidRPr="00515445" w:rsidRDefault="00515445" w:rsidP="00515445">
      <w:pPr>
        <w:rPr>
          <w:lang w:val="vi-VN"/>
        </w:rPr>
      </w:pPr>
      <w:r w:rsidRPr="00515445">
        <w:rPr>
          <w:lang w:val="vi-VN"/>
        </w:rPr>
        <w:t xml:space="preserve">      "vn": "Nếu muốn giảm cân, bạn nên ăn nhiều rau xanh và vận động thường xuyên.",</w:t>
      </w:r>
    </w:p>
    <w:p w14:paraId="3E926BBF" w14:textId="77777777" w:rsidR="00515445" w:rsidRPr="00515445" w:rsidRDefault="00515445" w:rsidP="00515445">
      <w:pPr>
        <w:rPr>
          <w:lang w:val="vi-VN"/>
        </w:rPr>
      </w:pPr>
      <w:r w:rsidRPr="00515445">
        <w:rPr>
          <w:lang w:val="vi-VN"/>
        </w:rPr>
        <w:t xml:space="preserve">      "en": "If you want to lose weight, you should eat more vegetables and exercise regularly.",</w:t>
      </w:r>
    </w:p>
    <w:p w14:paraId="123C64BE" w14:textId="77777777" w:rsidR="00515445" w:rsidRPr="00515445" w:rsidRDefault="00515445" w:rsidP="00515445">
      <w:pPr>
        <w:rPr>
          <w:lang w:val="vi-VN"/>
        </w:rPr>
      </w:pPr>
      <w:r w:rsidRPr="00515445">
        <w:rPr>
          <w:lang w:val="vi-VN"/>
        </w:rPr>
        <w:t xml:space="preserve">    } </w:t>
      </w:r>
    </w:p>
    <w:p w14:paraId="31F18525" w14:textId="77777777" w:rsidR="00515445" w:rsidRPr="00515445" w:rsidRDefault="00515445" w:rsidP="00515445">
      <w:pPr>
        <w:rPr>
          <w:lang w:val="vi-VN"/>
        </w:rPr>
      </w:pPr>
      <w:r w:rsidRPr="00515445">
        <w:rPr>
          <w:lang w:val="vi-VN"/>
        </w:rPr>
        <w:t xml:space="preserve">  ]</w:t>
      </w:r>
    </w:p>
    <w:p w14:paraId="198DB828" w14:textId="77777777" w:rsidR="00515445" w:rsidRPr="00515445" w:rsidRDefault="00515445" w:rsidP="00515445">
      <w:pPr>
        <w:rPr>
          <w:lang w:val="vi-VN"/>
        </w:rPr>
      </w:pPr>
      <w:r w:rsidRPr="00515445">
        <w:rPr>
          <w:lang w:val="vi-VN"/>
        </w:rPr>
        <w:t>}</w:t>
      </w:r>
    </w:p>
    <w:p w14:paraId="6CDE9698" w14:textId="77777777" w:rsidR="00515445" w:rsidRPr="00515445" w:rsidRDefault="00515445" w:rsidP="00515445">
      <w:pPr>
        <w:rPr>
          <w:lang w:val="vi-VN"/>
        </w:rPr>
      </w:pPr>
      <w:r w:rsidRPr="00515445">
        <w:rPr>
          <w:lang w:val="vi-VN"/>
        </w:rPr>
        <w:t>-----------------------------</w:t>
      </w:r>
    </w:p>
    <w:p w14:paraId="32442AAC" w14:textId="77777777" w:rsidR="00515445" w:rsidRPr="00515445" w:rsidRDefault="00515445" w:rsidP="00515445">
      <w:pPr>
        <w:rPr>
          <w:lang w:val="vi-VN"/>
        </w:rPr>
      </w:pPr>
      <w:r w:rsidRPr="00515445">
        <w:rPr>
          <w:lang w:val="vi-VN"/>
        </w:rPr>
        <w:t xml:space="preserve">keyword: Modal verb 'phải' </w:t>
      </w:r>
    </w:p>
    <w:p w14:paraId="7C25E012" w14:textId="77777777" w:rsidR="00515445" w:rsidRPr="00515445" w:rsidRDefault="00515445" w:rsidP="00515445">
      <w:pPr>
        <w:rPr>
          <w:lang w:val="vi-VN"/>
        </w:rPr>
      </w:pPr>
      <w:r w:rsidRPr="00515445">
        <w:rPr>
          <w:lang w:val="vi-VN"/>
        </w:rPr>
        <w:t xml:space="preserve">PROMPT: Generate grammar explanation for following Vietnamese grammar point: Modal verb 'phải' </w:t>
      </w:r>
    </w:p>
    <w:p w14:paraId="54121FB4" w14:textId="77777777" w:rsidR="00515445" w:rsidRPr="00515445" w:rsidRDefault="00515445" w:rsidP="00515445">
      <w:pPr>
        <w:rPr>
          <w:lang w:val="vi-VN"/>
        </w:rPr>
      </w:pPr>
      <w:r w:rsidRPr="00515445">
        <w:rPr>
          <w:lang w:val="vi-VN"/>
        </w:rPr>
        <w:t xml:space="preserve">RESPONSE: { </w:t>
      </w:r>
    </w:p>
    <w:p w14:paraId="56571E52" w14:textId="77777777" w:rsidR="00515445" w:rsidRPr="00515445" w:rsidRDefault="00515445" w:rsidP="00515445">
      <w:pPr>
        <w:rPr>
          <w:lang w:val="vi-VN"/>
        </w:rPr>
      </w:pPr>
      <w:r w:rsidRPr="00515445">
        <w:rPr>
          <w:lang w:val="vi-VN"/>
        </w:rPr>
        <w:t xml:space="preserve">"title": "Modal verb 'phải'", </w:t>
      </w:r>
    </w:p>
    <w:p w14:paraId="67331923" w14:textId="77777777" w:rsidR="00515445" w:rsidRPr="00515445" w:rsidRDefault="00515445" w:rsidP="00515445">
      <w:pPr>
        <w:rPr>
          <w:lang w:val="vi-VN"/>
        </w:rPr>
      </w:pPr>
      <w:r w:rsidRPr="00515445">
        <w:rPr>
          <w:lang w:val="vi-VN"/>
        </w:rPr>
        <w:t xml:space="preserve">"short_explanation": "Used to express necessity, obligation, or to give advice.", </w:t>
      </w:r>
    </w:p>
    <w:p w14:paraId="2E583C64" w14:textId="77777777" w:rsidR="00515445" w:rsidRPr="00515445" w:rsidRDefault="00515445" w:rsidP="00515445">
      <w:pPr>
        <w:rPr>
          <w:lang w:val="vi-VN"/>
        </w:rPr>
      </w:pPr>
      <w:r w:rsidRPr="00515445">
        <w:rPr>
          <w:lang w:val="vi-VN"/>
        </w:rPr>
        <w:t xml:space="preserve">"long_explanation": "The Vietnamese modal verb 'phải' is used to express the necessity, obligation, or requirements of an action similar to 'have to' or 'must' in English. It can also be used when giving advice or suggesting an action.", </w:t>
      </w:r>
    </w:p>
    <w:p w14:paraId="0A1198A8" w14:textId="77777777" w:rsidR="00515445" w:rsidRPr="00515445" w:rsidRDefault="00515445" w:rsidP="00515445">
      <w:pPr>
        <w:rPr>
          <w:lang w:val="vi-VN"/>
        </w:rPr>
      </w:pPr>
      <w:r w:rsidRPr="00515445">
        <w:rPr>
          <w:lang w:val="vi-VN"/>
        </w:rPr>
        <w:lastRenderedPageBreak/>
        <w:t xml:space="preserve">"formation": "subject + phải + verb", </w:t>
      </w:r>
    </w:p>
    <w:p w14:paraId="601A0DB7" w14:textId="77777777" w:rsidR="00515445" w:rsidRPr="00515445" w:rsidRDefault="00515445" w:rsidP="00515445">
      <w:pPr>
        <w:rPr>
          <w:lang w:val="vi-VN"/>
        </w:rPr>
      </w:pPr>
      <w:r w:rsidRPr="00515445">
        <w:rPr>
          <w:lang w:val="vi-VN"/>
        </w:rPr>
        <w:t xml:space="preserve">"examples": [ </w:t>
      </w:r>
    </w:p>
    <w:p w14:paraId="628D1785" w14:textId="77777777" w:rsidR="00515445" w:rsidRPr="00515445" w:rsidRDefault="00515445" w:rsidP="00515445">
      <w:pPr>
        <w:rPr>
          <w:lang w:val="vi-VN"/>
        </w:rPr>
      </w:pPr>
      <w:r w:rsidRPr="00515445">
        <w:rPr>
          <w:lang w:val="vi-VN"/>
        </w:rPr>
        <w:t xml:space="preserve">{ </w:t>
      </w:r>
    </w:p>
    <w:p w14:paraId="59CC34B0" w14:textId="77777777" w:rsidR="00515445" w:rsidRPr="00515445" w:rsidRDefault="00515445" w:rsidP="00515445">
      <w:pPr>
        <w:rPr>
          <w:lang w:val="vi-VN"/>
        </w:rPr>
      </w:pPr>
      <w:r w:rsidRPr="00515445">
        <w:rPr>
          <w:lang w:val="vi-VN"/>
        </w:rPr>
        <w:t xml:space="preserve">"vn": "Bạn phải học mỗi ngày nếu muốn nói tiếng Anh một cách trôi chảy.", </w:t>
      </w:r>
    </w:p>
    <w:p w14:paraId="0A0E28F2" w14:textId="77777777" w:rsidR="00515445" w:rsidRPr="00515445" w:rsidRDefault="00515445" w:rsidP="00515445">
      <w:pPr>
        <w:rPr>
          <w:lang w:val="vi-VN"/>
        </w:rPr>
      </w:pPr>
      <w:r w:rsidRPr="00515445">
        <w:rPr>
          <w:lang w:val="vi-VN"/>
        </w:rPr>
        <w:t xml:space="preserve">"en": "You have to study every day if you want to speak English fluently." </w:t>
      </w:r>
    </w:p>
    <w:p w14:paraId="5C4579B2" w14:textId="77777777" w:rsidR="00515445" w:rsidRPr="00515445" w:rsidRDefault="00515445" w:rsidP="00515445">
      <w:pPr>
        <w:rPr>
          <w:lang w:val="vi-VN"/>
        </w:rPr>
      </w:pPr>
      <w:r w:rsidRPr="00515445">
        <w:rPr>
          <w:lang w:val="vi-VN"/>
        </w:rPr>
        <w:t xml:space="preserve">}, </w:t>
      </w:r>
    </w:p>
    <w:p w14:paraId="705A7AD3" w14:textId="77777777" w:rsidR="00515445" w:rsidRPr="00515445" w:rsidRDefault="00515445" w:rsidP="00515445">
      <w:pPr>
        <w:rPr>
          <w:lang w:val="vi-VN"/>
        </w:rPr>
      </w:pPr>
      <w:r w:rsidRPr="00515445">
        <w:rPr>
          <w:lang w:val="vi-VN"/>
        </w:rPr>
        <w:t xml:space="preserve">{ </w:t>
      </w:r>
    </w:p>
    <w:p w14:paraId="5A26F6B3" w14:textId="33B089F3" w:rsidR="00515445" w:rsidRPr="00515445" w:rsidRDefault="00515445" w:rsidP="00515445">
      <w:pPr>
        <w:rPr>
          <w:lang w:val="vi-VN"/>
        </w:rPr>
      </w:pPr>
      <w:r w:rsidRPr="00515445">
        <w:rPr>
          <w:lang w:val="vi-VN"/>
        </w:rPr>
        <w:t>"vn": "Tôi phải đi học ngay</w:t>
      </w:r>
      <w:ins w:id="1530" w:author="Canh Duc Nguyen" w:date="2023-10-15T00:01:00Z">
        <w:r w:rsidR="00A856EF">
          <w:rPr>
            <w:lang w:val="vi-VN"/>
          </w:rPr>
          <w:t xml:space="preserve">, </w:t>
        </w:r>
      </w:ins>
      <w:del w:id="1531" w:author="Canh Duc Nguyen" w:date="2023-10-15T00:01:00Z">
        <w:r w:rsidRPr="00515445" w:rsidDel="00A856EF">
          <w:rPr>
            <w:lang w:val="vi-VN"/>
          </w:rPr>
          <w:delText xml:space="preserve"> bây giờ </w:delText>
        </w:r>
      </w:del>
      <w:r w:rsidRPr="00515445">
        <w:rPr>
          <w:lang w:val="vi-VN"/>
        </w:rPr>
        <w:t xml:space="preserve">để không bị trễ.", </w:t>
      </w:r>
    </w:p>
    <w:p w14:paraId="23D30938" w14:textId="77777777" w:rsidR="00515445" w:rsidRPr="00515445" w:rsidRDefault="00515445" w:rsidP="00515445">
      <w:pPr>
        <w:rPr>
          <w:lang w:val="vi-VN"/>
        </w:rPr>
      </w:pPr>
      <w:r w:rsidRPr="00515445">
        <w:rPr>
          <w:lang w:val="vi-VN"/>
        </w:rPr>
        <w:t>"en": "I must go to school right now so as not to be late."</w:t>
      </w:r>
    </w:p>
    <w:p w14:paraId="72157B2A" w14:textId="77777777" w:rsidR="00515445" w:rsidRPr="00515445" w:rsidRDefault="00515445" w:rsidP="00515445">
      <w:pPr>
        <w:rPr>
          <w:lang w:val="vi-VN"/>
        </w:rPr>
      </w:pPr>
      <w:r w:rsidRPr="00515445">
        <w:rPr>
          <w:lang w:val="vi-VN"/>
        </w:rPr>
        <w:t xml:space="preserve">}, </w:t>
      </w:r>
    </w:p>
    <w:p w14:paraId="3D22E196" w14:textId="77777777" w:rsidR="00515445" w:rsidRPr="00515445" w:rsidRDefault="00515445" w:rsidP="00515445">
      <w:pPr>
        <w:rPr>
          <w:lang w:val="vi-VN"/>
        </w:rPr>
      </w:pPr>
      <w:r w:rsidRPr="00515445">
        <w:rPr>
          <w:lang w:val="vi-VN"/>
        </w:rPr>
        <w:t xml:space="preserve">{ </w:t>
      </w:r>
    </w:p>
    <w:p w14:paraId="7E34FD8C" w14:textId="77777777" w:rsidR="00515445" w:rsidRPr="00515445" w:rsidRDefault="00515445" w:rsidP="00515445">
      <w:pPr>
        <w:rPr>
          <w:lang w:val="vi-VN"/>
        </w:rPr>
      </w:pPr>
      <w:r w:rsidRPr="00515445">
        <w:rPr>
          <w:lang w:val="vi-VN"/>
        </w:rPr>
        <w:t xml:space="preserve">"vn": "Chúng tôi phải tiết kiệm tiền để mua một cái nhà mới.", </w:t>
      </w:r>
    </w:p>
    <w:p w14:paraId="51EFDDB1" w14:textId="77777777" w:rsidR="00515445" w:rsidRPr="00515445" w:rsidRDefault="00515445" w:rsidP="00515445">
      <w:pPr>
        <w:rPr>
          <w:lang w:val="vi-VN"/>
        </w:rPr>
      </w:pPr>
      <w:r w:rsidRPr="00515445">
        <w:rPr>
          <w:lang w:val="vi-VN"/>
        </w:rPr>
        <w:t>"en": "We have to save money to buy a new house."</w:t>
      </w:r>
    </w:p>
    <w:p w14:paraId="7A18B679" w14:textId="77777777" w:rsidR="00515445" w:rsidRPr="00515445" w:rsidRDefault="00515445" w:rsidP="00515445">
      <w:pPr>
        <w:rPr>
          <w:lang w:val="vi-VN"/>
        </w:rPr>
      </w:pPr>
      <w:r w:rsidRPr="00515445">
        <w:rPr>
          <w:lang w:val="vi-VN"/>
        </w:rPr>
        <w:t xml:space="preserve">}, </w:t>
      </w:r>
    </w:p>
    <w:p w14:paraId="211D44BB" w14:textId="77777777" w:rsidR="00515445" w:rsidRPr="00515445" w:rsidRDefault="00515445" w:rsidP="00515445">
      <w:pPr>
        <w:rPr>
          <w:lang w:val="vi-VN"/>
        </w:rPr>
      </w:pPr>
      <w:r w:rsidRPr="00515445">
        <w:rPr>
          <w:lang w:val="vi-VN"/>
        </w:rPr>
        <w:t xml:space="preserve">{ </w:t>
      </w:r>
    </w:p>
    <w:p w14:paraId="7AE28EAD" w14:textId="0BE109C3" w:rsidR="00515445" w:rsidRPr="00515445" w:rsidRDefault="00515445" w:rsidP="00515445">
      <w:pPr>
        <w:rPr>
          <w:lang w:val="vi-VN"/>
        </w:rPr>
      </w:pPr>
      <w:r w:rsidRPr="00515445">
        <w:rPr>
          <w:lang w:val="vi-VN"/>
        </w:rPr>
        <w:t xml:space="preserve">"vn": "Bạn phải uống nhiều nước hơn để </w:t>
      </w:r>
      <w:ins w:id="1532" w:author="Canh Duc Nguyen" w:date="2023-10-15T00:01:00Z">
        <w:r w:rsidR="00A856EF">
          <w:rPr>
            <w:lang w:val="vi-VN"/>
          </w:rPr>
          <w:t xml:space="preserve">có </w:t>
        </w:r>
      </w:ins>
      <w:r w:rsidRPr="00515445">
        <w:rPr>
          <w:lang w:val="vi-VN"/>
        </w:rPr>
        <w:t>cơ thể khỏe mạnh</w:t>
      </w:r>
      <w:ins w:id="1533" w:author="Canh Duc Nguyen" w:date="2023-10-15T00:01:00Z">
        <w:r w:rsidR="00A856EF">
          <w:rPr>
            <w:lang w:val="vi-VN"/>
          </w:rPr>
          <w:t xml:space="preserve"> hơn</w:t>
        </w:r>
      </w:ins>
      <w:r w:rsidRPr="00515445">
        <w:rPr>
          <w:lang w:val="vi-VN"/>
        </w:rPr>
        <w:t xml:space="preserve">.", </w:t>
      </w:r>
    </w:p>
    <w:p w14:paraId="60886D65" w14:textId="77777777" w:rsidR="00515445" w:rsidRPr="00515445" w:rsidRDefault="00515445" w:rsidP="00515445">
      <w:pPr>
        <w:rPr>
          <w:lang w:val="vi-VN"/>
        </w:rPr>
      </w:pPr>
      <w:r w:rsidRPr="00515445">
        <w:rPr>
          <w:lang w:val="vi-VN"/>
        </w:rPr>
        <w:t>"en": "You have to drink more water for a healthy body."</w:t>
      </w:r>
    </w:p>
    <w:p w14:paraId="6CD9A0C4" w14:textId="77777777" w:rsidR="00515445" w:rsidRPr="00515445" w:rsidRDefault="00515445" w:rsidP="00515445">
      <w:pPr>
        <w:rPr>
          <w:lang w:val="vi-VN"/>
        </w:rPr>
      </w:pPr>
      <w:r w:rsidRPr="00515445">
        <w:rPr>
          <w:lang w:val="vi-VN"/>
        </w:rPr>
        <w:t xml:space="preserve">} </w:t>
      </w:r>
    </w:p>
    <w:p w14:paraId="73F980AD" w14:textId="77777777" w:rsidR="00515445" w:rsidRPr="00515445" w:rsidRDefault="00515445" w:rsidP="00515445">
      <w:pPr>
        <w:rPr>
          <w:lang w:val="vi-VN"/>
        </w:rPr>
      </w:pPr>
      <w:r w:rsidRPr="00515445">
        <w:rPr>
          <w:lang w:val="vi-VN"/>
        </w:rPr>
        <w:t>]</w:t>
      </w:r>
    </w:p>
    <w:p w14:paraId="45CA6841" w14:textId="77777777" w:rsidR="00515445" w:rsidRPr="00515445" w:rsidRDefault="00515445" w:rsidP="00515445">
      <w:pPr>
        <w:rPr>
          <w:lang w:val="vi-VN"/>
        </w:rPr>
      </w:pPr>
      <w:r w:rsidRPr="00515445">
        <w:rPr>
          <w:lang w:val="vi-VN"/>
        </w:rPr>
        <w:t>}</w:t>
      </w:r>
    </w:p>
    <w:p w14:paraId="010E65C0" w14:textId="77777777" w:rsidR="00515445" w:rsidRPr="00515445" w:rsidRDefault="00515445" w:rsidP="00515445">
      <w:pPr>
        <w:rPr>
          <w:lang w:val="vi-VN"/>
        </w:rPr>
      </w:pPr>
      <w:r w:rsidRPr="00515445">
        <w:rPr>
          <w:lang w:val="vi-VN"/>
        </w:rPr>
        <w:t>-----------------------------</w:t>
      </w:r>
    </w:p>
    <w:p w14:paraId="20622BF4" w14:textId="77777777" w:rsidR="00515445" w:rsidRPr="00515445" w:rsidRDefault="00515445" w:rsidP="00515445">
      <w:pPr>
        <w:rPr>
          <w:lang w:val="vi-VN"/>
        </w:rPr>
      </w:pPr>
      <w:r w:rsidRPr="00515445">
        <w:rPr>
          <w:lang w:val="vi-VN"/>
        </w:rPr>
        <w:t xml:space="preserve">keyword: 'Mời' denoting a suggestion </w:t>
      </w:r>
    </w:p>
    <w:p w14:paraId="713CE1C4" w14:textId="77777777" w:rsidR="00515445" w:rsidRPr="00515445" w:rsidRDefault="00515445" w:rsidP="00515445">
      <w:pPr>
        <w:rPr>
          <w:lang w:val="vi-VN"/>
        </w:rPr>
      </w:pPr>
      <w:r w:rsidRPr="00515445">
        <w:rPr>
          <w:lang w:val="vi-VN"/>
        </w:rPr>
        <w:t xml:space="preserve">PROMPT: Generate grammar explanation for following Vietnamese grammar point: 'Mời' denoting a suggestion </w:t>
      </w:r>
    </w:p>
    <w:p w14:paraId="47AE1566" w14:textId="77777777" w:rsidR="00515445" w:rsidRPr="00515445" w:rsidRDefault="00515445" w:rsidP="00515445">
      <w:pPr>
        <w:rPr>
          <w:lang w:val="vi-VN"/>
        </w:rPr>
      </w:pPr>
      <w:r w:rsidRPr="00515445">
        <w:rPr>
          <w:lang w:val="vi-VN"/>
        </w:rPr>
        <w:t xml:space="preserve">RESPONSE: { </w:t>
      </w:r>
    </w:p>
    <w:p w14:paraId="7C77CF94" w14:textId="77777777" w:rsidR="00515445" w:rsidRPr="00515445" w:rsidRDefault="00515445" w:rsidP="00515445">
      <w:pPr>
        <w:rPr>
          <w:lang w:val="vi-VN"/>
        </w:rPr>
      </w:pPr>
      <w:r w:rsidRPr="00515445">
        <w:rPr>
          <w:lang w:val="vi-VN"/>
        </w:rPr>
        <w:t xml:space="preserve">  "title": "'Mời' denoting a suggestion", </w:t>
      </w:r>
    </w:p>
    <w:p w14:paraId="1B6365B1" w14:textId="77777777" w:rsidR="00515445" w:rsidRPr="00515445" w:rsidRDefault="00515445" w:rsidP="00515445">
      <w:pPr>
        <w:rPr>
          <w:lang w:val="vi-VN"/>
        </w:rPr>
      </w:pPr>
      <w:r w:rsidRPr="00515445">
        <w:rPr>
          <w:lang w:val="vi-VN"/>
        </w:rPr>
        <w:t xml:space="preserve">  "short_explanation": "Used to make a suggestion or invitation.", </w:t>
      </w:r>
    </w:p>
    <w:p w14:paraId="4F40F39E" w14:textId="77777777" w:rsidR="00515445" w:rsidRPr="00515445" w:rsidRDefault="00515445" w:rsidP="00515445">
      <w:pPr>
        <w:rPr>
          <w:lang w:val="vi-VN"/>
        </w:rPr>
      </w:pPr>
      <w:r w:rsidRPr="00515445">
        <w:rPr>
          <w:lang w:val="vi-VN"/>
        </w:rPr>
        <w:t xml:space="preserve">  "long_explanation": "The Vietnamese word 'mời' is often used to denote a suggestion or an invitation from the speaker to the listener. It implies a polite way to recommend an action or to invite someone to do something. When translated into English, it can mean 'Let's', 'please', 'go ahead', depending on the context.", </w:t>
      </w:r>
    </w:p>
    <w:p w14:paraId="09CED6B5" w14:textId="77777777" w:rsidR="00515445" w:rsidRPr="00515445" w:rsidRDefault="00515445" w:rsidP="00515445">
      <w:pPr>
        <w:rPr>
          <w:lang w:val="vi-VN"/>
        </w:rPr>
      </w:pPr>
      <w:r w:rsidRPr="00515445">
        <w:rPr>
          <w:lang w:val="vi-VN"/>
        </w:rPr>
        <w:t xml:space="preserve">  "formation": "Mời + verb/noun phrase (suggested action)", </w:t>
      </w:r>
    </w:p>
    <w:p w14:paraId="5F0F9D37" w14:textId="77777777" w:rsidR="00515445" w:rsidRPr="00515445" w:rsidRDefault="00515445" w:rsidP="00515445">
      <w:pPr>
        <w:rPr>
          <w:lang w:val="vi-VN"/>
        </w:rPr>
      </w:pPr>
      <w:r w:rsidRPr="00515445">
        <w:rPr>
          <w:lang w:val="vi-VN"/>
        </w:rPr>
        <w:t xml:space="preserve">  "examples": [ </w:t>
      </w:r>
    </w:p>
    <w:p w14:paraId="750F4169" w14:textId="77777777" w:rsidR="00515445" w:rsidRPr="00515445" w:rsidRDefault="00515445" w:rsidP="00515445">
      <w:pPr>
        <w:rPr>
          <w:lang w:val="vi-VN"/>
        </w:rPr>
      </w:pPr>
      <w:r w:rsidRPr="00515445">
        <w:rPr>
          <w:lang w:val="vi-VN"/>
        </w:rPr>
        <w:t xml:space="preserve">    { </w:t>
      </w:r>
    </w:p>
    <w:p w14:paraId="654D51B4" w14:textId="12091627" w:rsidR="00515445" w:rsidRPr="00515445" w:rsidRDefault="00515445" w:rsidP="00515445">
      <w:pPr>
        <w:rPr>
          <w:lang w:val="vi-VN"/>
        </w:rPr>
      </w:pPr>
      <w:r w:rsidRPr="00515445">
        <w:rPr>
          <w:lang w:val="vi-VN"/>
        </w:rPr>
        <w:t xml:space="preserve">      "vn": "Mời bạn thử món phở này, </w:t>
      </w:r>
      <w:ins w:id="1534" w:author="Canh Duc Nguyen" w:date="2023-10-15T00:03:00Z">
        <w:r w:rsidR="00A856EF">
          <w:rPr>
            <w:lang w:val="vi-VN"/>
          </w:rPr>
          <w:t xml:space="preserve">nó </w:t>
        </w:r>
      </w:ins>
      <w:r w:rsidRPr="00515445">
        <w:rPr>
          <w:lang w:val="vi-VN"/>
        </w:rPr>
        <w:t>rất ngon</w:t>
      </w:r>
      <w:ins w:id="1535" w:author="Canh Duc Nguyen" w:date="2023-10-15T00:03:00Z">
        <w:r w:rsidR="00A856EF">
          <w:rPr>
            <w:lang w:val="vi-VN"/>
          </w:rPr>
          <w:t xml:space="preserve"> đấy</w:t>
        </w:r>
      </w:ins>
      <w:r w:rsidRPr="00515445">
        <w:rPr>
          <w:lang w:val="vi-VN"/>
        </w:rPr>
        <w:t xml:space="preserve">.", </w:t>
      </w:r>
    </w:p>
    <w:p w14:paraId="62444A45" w14:textId="77777777" w:rsidR="00515445" w:rsidRPr="00515445" w:rsidRDefault="00515445" w:rsidP="00515445">
      <w:pPr>
        <w:rPr>
          <w:lang w:val="vi-VN"/>
        </w:rPr>
      </w:pPr>
      <w:r w:rsidRPr="00515445">
        <w:rPr>
          <w:lang w:val="vi-VN"/>
        </w:rPr>
        <w:t xml:space="preserve">      "en": "Try this pho, it's very good.", </w:t>
      </w:r>
    </w:p>
    <w:p w14:paraId="70E217C6" w14:textId="77777777" w:rsidR="00515445" w:rsidRPr="00515445" w:rsidRDefault="00515445" w:rsidP="00515445">
      <w:pPr>
        <w:rPr>
          <w:lang w:val="vi-VN"/>
        </w:rPr>
      </w:pPr>
      <w:r w:rsidRPr="00515445">
        <w:rPr>
          <w:lang w:val="vi-VN"/>
        </w:rPr>
        <w:t xml:space="preserve">    }, </w:t>
      </w:r>
    </w:p>
    <w:p w14:paraId="2CB6F78C" w14:textId="77777777" w:rsidR="00515445" w:rsidRPr="00515445" w:rsidRDefault="00515445" w:rsidP="00515445">
      <w:pPr>
        <w:rPr>
          <w:lang w:val="vi-VN"/>
        </w:rPr>
      </w:pPr>
      <w:r w:rsidRPr="00515445">
        <w:rPr>
          <w:lang w:val="vi-VN"/>
        </w:rPr>
        <w:t xml:space="preserve">    { </w:t>
      </w:r>
    </w:p>
    <w:p w14:paraId="02439001" w14:textId="4550D295" w:rsidR="00515445" w:rsidRPr="00515445" w:rsidRDefault="00515445" w:rsidP="00515445">
      <w:pPr>
        <w:rPr>
          <w:lang w:val="vi-VN"/>
        </w:rPr>
      </w:pPr>
      <w:r w:rsidRPr="00515445">
        <w:rPr>
          <w:lang w:val="vi-VN"/>
        </w:rPr>
        <w:t xml:space="preserve">      "vn": "Mời bạn vào </w:t>
      </w:r>
      <w:ins w:id="1536" w:author="Canh Duc Nguyen" w:date="2023-10-15T00:03:00Z">
        <w:r w:rsidR="00A856EF">
          <w:rPr>
            <w:lang w:val="vi-VN"/>
          </w:rPr>
          <w:t xml:space="preserve">và </w:t>
        </w:r>
      </w:ins>
      <w:r w:rsidRPr="00515445">
        <w:rPr>
          <w:lang w:val="vi-VN"/>
        </w:rPr>
        <w:t>ngồi</w:t>
      </w:r>
      <w:ins w:id="1537" w:author="Canh Duc Nguyen" w:date="2023-10-15T00:03:00Z">
        <w:r w:rsidR="00A856EF">
          <w:rPr>
            <w:lang w:val="vi-VN"/>
          </w:rPr>
          <w:t xml:space="preserve"> xuống đây</w:t>
        </w:r>
      </w:ins>
      <w:r w:rsidRPr="00515445">
        <w:rPr>
          <w:lang w:val="vi-VN"/>
        </w:rPr>
        <w:t xml:space="preserve">.", </w:t>
      </w:r>
    </w:p>
    <w:p w14:paraId="74F8172E" w14:textId="77777777" w:rsidR="00515445" w:rsidRPr="00515445" w:rsidRDefault="00515445" w:rsidP="00515445">
      <w:pPr>
        <w:rPr>
          <w:lang w:val="vi-VN"/>
        </w:rPr>
      </w:pPr>
      <w:r w:rsidRPr="00515445">
        <w:rPr>
          <w:lang w:val="vi-VN"/>
        </w:rPr>
        <w:t xml:space="preserve">      "en": "Please come in and sit down.", </w:t>
      </w:r>
    </w:p>
    <w:p w14:paraId="6C9E2EFB" w14:textId="77777777" w:rsidR="00515445" w:rsidRPr="00515445" w:rsidRDefault="00515445" w:rsidP="00515445">
      <w:pPr>
        <w:rPr>
          <w:lang w:val="vi-VN"/>
        </w:rPr>
      </w:pPr>
      <w:r w:rsidRPr="00515445">
        <w:rPr>
          <w:lang w:val="vi-VN"/>
        </w:rPr>
        <w:t xml:space="preserve">    }, </w:t>
      </w:r>
    </w:p>
    <w:p w14:paraId="0B7D39EA" w14:textId="77777777" w:rsidR="00515445" w:rsidRPr="00515445" w:rsidRDefault="00515445" w:rsidP="00515445">
      <w:pPr>
        <w:rPr>
          <w:lang w:val="vi-VN"/>
        </w:rPr>
      </w:pPr>
      <w:r w:rsidRPr="00515445">
        <w:rPr>
          <w:lang w:val="vi-VN"/>
        </w:rPr>
        <w:t xml:space="preserve">    { </w:t>
      </w:r>
    </w:p>
    <w:p w14:paraId="5E237AAE" w14:textId="77777777" w:rsidR="00515445" w:rsidRPr="00515445" w:rsidRDefault="00515445" w:rsidP="00515445">
      <w:pPr>
        <w:rPr>
          <w:lang w:val="vi-VN"/>
        </w:rPr>
      </w:pPr>
      <w:r w:rsidRPr="00515445">
        <w:rPr>
          <w:lang w:val="vi-VN"/>
        </w:rPr>
        <w:t xml:space="preserve">      "vn": "Mời bạn xem phần trình diễn tiếp theo.", </w:t>
      </w:r>
    </w:p>
    <w:p w14:paraId="122659A7" w14:textId="77777777" w:rsidR="00515445" w:rsidRPr="00515445" w:rsidRDefault="00515445" w:rsidP="00515445">
      <w:pPr>
        <w:rPr>
          <w:lang w:val="vi-VN"/>
        </w:rPr>
      </w:pPr>
      <w:r w:rsidRPr="00515445">
        <w:rPr>
          <w:lang w:val="vi-VN"/>
        </w:rPr>
        <w:t xml:space="preserve">      "en": "Let's watch the next performance.", </w:t>
      </w:r>
    </w:p>
    <w:p w14:paraId="644A197B" w14:textId="77777777" w:rsidR="00515445" w:rsidRPr="00515445" w:rsidRDefault="00515445" w:rsidP="00515445">
      <w:pPr>
        <w:rPr>
          <w:lang w:val="vi-VN"/>
        </w:rPr>
      </w:pPr>
      <w:r w:rsidRPr="00515445">
        <w:rPr>
          <w:lang w:val="vi-VN"/>
        </w:rPr>
        <w:lastRenderedPageBreak/>
        <w:t xml:space="preserve">    }, </w:t>
      </w:r>
    </w:p>
    <w:p w14:paraId="09C07E45" w14:textId="77777777" w:rsidR="00515445" w:rsidRPr="00515445" w:rsidRDefault="00515445" w:rsidP="00515445">
      <w:pPr>
        <w:rPr>
          <w:lang w:val="vi-VN"/>
        </w:rPr>
      </w:pPr>
      <w:r w:rsidRPr="00515445">
        <w:rPr>
          <w:lang w:val="vi-VN"/>
        </w:rPr>
        <w:t xml:space="preserve">    { </w:t>
      </w:r>
    </w:p>
    <w:p w14:paraId="38B8D6D6" w14:textId="77777777" w:rsidR="00515445" w:rsidRPr="00515445" w:rsidRDefault="00515445" w:rsidP="00515445">
      <w:pPr>
        <w:rPr>
          <w:lang w:val="vi-VN"/>
        </w:rPr>
      </w:pPr>
      <w:r w:rsidRPr="00515445">
        <w:rPr>
          <w:lang w:val="vi-VN"/>
        </w:rPr>
        <w:t xml:space="preserve">      "vn": "Mời bạn trả lời câu hỏi này.", </w:t>
      </w:r>
    </w:p>
    <w:p w14:paraId="2616AB4E" w14:textId="77777777" w:rsidR="00515445" w:rsidRPr="00515445" w:rsidRDefault="00515445" w:rsidP="00515445">
      <w:pPr>
        <w:rPr>
          <w:lang w:val="vi-VN"/>
        </w:rPr>
      </w:pPr>
      <w:r w:rsidRPr="00515445">
        <w:rPr>
          <w:lang w:val="vi-VN"/>
        </w:rPr>
        <w:t xml:space="preserve">      "en": "Please answer this question.", </w:t>
      </w:r>
    </w:p>
    <w:p w14:paraId="4EB6A7D3" w14:textId="77777777" w:rsidR="00515445" w:rsidRPr="00515445" w:rsidRDefault="00515445" w:rsidP="00515445">
      <w:pPr>
        <w:rPr>
          <w:lang w:val="vi-VN"/>
        </w:rPr>
      </w:pPr>
      <w:r w:rsidRPr="00515445">
        <w:rPr>
          <w:lang w:val="vi-VN"/>
        </w:rPr>
        <w:t xml:space="preserve">    } </w:t>
      </w:r>
    </w:p>
    <w:p w14:paraId="50513759" w14:textId="77777777" w:rsidR="00515445" w:rsidRPr="00515445" w:rsidRDefault="00515445" w:rsidP="00515445">
      <w:pPr>
        <w:rPr>
          <w:lang w:val="vi-VN"/>
        </w:rPr>
      </w:pPr>
      <w:r w:rsidRPr="00515445">
        <w:rPr>
          <w:lang w:val="vi-VN"/>
        </w:rPr>
        <w:t xml:space="preserve">  ] </w:t>
      </w:r>
    </w:p>
    <w:p w14:paraId="56C5282C" w14:textId="77777777" w:rsidR="00515445" w:rsidRPr="00515445" w:rsidRDefault="00515445" w:rsidP="00515445">
      <w:pPr>
        <w:rPr>
          <w:lang w:val="vi-VN"/>
        </w:rPr>
      </w:pPr>
      <w:r w:rsidRPr="00515445">
        <w:rPr>
          <w:lang w:val="vi-VN"/>
        </w:rPr>
        <w:t>}</w:t>
      </w:r>
    </w:p>
    <w:p w14:paraId="64A30DD4" w14:textId="77777777" w:rsidR="00515445" w:rsidRPr="00515445" w:rsidRDefault="00515445" w:rsidP="00515445">
      <w:pPr>
        <w:rPr>
          <w:lang w:val="vi-VN"/>
        </w:rPr>
      </w:pPr>
      <w:r w:rsidRPr="00515445">
        <w:rPr>
          <w:lang w:val="vi-VN"/>
        </w:rPr>
        <w:t>-----------------------------</w:t>
      </w:r>
    </w:p>
    <w:p w14:paraId="5E5662CB" w14:textId="77777777" w:rsidR="00515445" w:rsidRPr="00515445" w:rsidRDefault="00515445" w:rsidP="00515445">
      <w:pPr>
        <w:rPr>
          <w:lang w:val="vi-VN"/>
        </w:rPr>
      </w:pPr>
      <w:r w:rsidRPr="00515445">
        <w:rPr>
          <w:lang w:val="vi-VN"/>
        </w:rPr>
        <w:t xml:space="preserve">keyword: 'mỗi lúc một' in the sense of gradual increase </w:t>
      </w:r>
    </w:p>
    <w:p w14:paraId="3318EB5A" w14:textId="77777777" w:rsidR="00515445" w:rsidRPr="00515445" w:rsidRDefault="00515445" w:rsidP="00515445">
      <w:pPr>
        <w:rPr>
          <w:lang w:val="vi-VN"/>
        </w:rPr>
      </w:pPr>
      <w:r w:rsidRPr="00515445">
        <w:rPr>
          <w:lang w:val="vi-VN"/>
        </w:rPr>
        <w:t xml:space="preserve">PROMPT: Generate grammar explanation for following Vietnamese grammar point: 'mỗi lúc một' in the sense of gradual increase </w:t>
      </w:r>
    </w:p>
    <w:p w14:paraId="5E099ADC" w14:textId="77777777" w:rsidR="00515445" w:rsidRPr="00515445" w:rsidRDefault="00515445" w:rsidP="00515445">
      <w:pPr>
        <w:rPr>
          <w:lang w:val="vi-VN"/>
        </w:rPr>
      </w:pPr>
      <w:r w:rsidRPr="00515445">
        <w:rPr>
          <w:lang w:val="vi-VN"/>
        </w:rPr>
        <w:t xml:space="preserve">RESPONSE: { </w:t>
      </w:r>
    </w:p>
    <w:p w14:paraId="3186C87C" w14:textId="77777777" w:rsidR="00515445" w:rsidRPr="00515445" w:rsidRDefault="00515445" w:rsidP="00515445">
      <w:pPr>
        <w:rPr>
          <w:lang w:val="vi-VN"/>
        </w:rPr>
      </w:pPr>
      <w:r w:rsidRPr="00515445">
        <w:rPr>
          <w:lang w:val="vi-VN"/>
        </w:rPr>
        <w:t xml:space="preserve">  "title": "Expression 'mỗi lúc một'", </w:t>
      </w:r>
    </w:p>
    <w:p w14:paraId="1AC5F95E" w14:textId="77777777" w:rsidR="00515445" w:rsidRPr="00515445" w:rsidRDefault="00515445" w:rsidP="00515445">
      <w:pPr>
        <w:rPr>
          <w:lang w:val="vi-VN"/>
        </w:rPr>
      </w:pPr>
      <w:r w:rsidRPr="00515445">
        <w:rPr>
          <w:lang w:val="vi-VN"/>
        </w:rPr>
        <w:t xml:space="preserve">  "short_explanation": "Used to express the gradual increase or change in something over time.", </w:t>
      </w:r>
    </w:p>
    <w:p w14:paraId="37FC4718" w14:textId="77777777" w:rsidR="00515445" w:rsidRPr="00515445" w:rsidRDefault="00515445" w:rsidP="00515445">
      <w:pPr>
        <w:rPr>
          <w:lang w:val="vi-VN"/>
        </w:rPr>
      </w:pPr>
      <w:r w:rsidRPr="00515445">
        <w:rPr>
          <w:lang w:val="vi-VN"/>
        </w:rPr>
        <w:t xml:space="preserve">  "long_explanation": "The Vietnamese phrase 'mỗi lúc một' is used to describe a situation or a state that is gradually increasing or changing over time. It can be translated to English as 'more and more' or 'increasingly'. This expression can be used in various contexts to emphasize the continual, progressive nature of the subject or action.", </w:t>
      </w:r>
    </w:p>
    <w:p w14:paraId="6440232E" w14:textId="77777777" w:rsidR="00515445" w:rsidRPr="00515445" w:rsidRDefault="00515445" w:rsidP="00515445">
      <w:pPr>
        <w:rPr>
          <w:lang w:val="vi-VN"/>
        </w:rPr>
      </w:pPr>
      <w:r w:rsidRPr="00515445">
        <w:rPr>
          <w:lang w:val="vi-VN"/>
        </w:rPr>
        <w:t xml:space="preserve">  "formation": "Subject + mỗi lúc một + adjective/noun", </w:t>
      </w:r>
    </w:p>
    <w:p w14:paraId="0B929626" w14:textId="77777777" w:rsidR="00515445" w:rsidRPr="00515445" w:rsidRDefault="00515445" w:rsidP="00515445">
      <w:pPr>
        <w:rPr>
          <w:lang w:val="vi-VN"/>
        </w:rPr>
      </w:pPr>
      <w:r w:rsidRPr="00515445">
        <w:rPr>
          <w:lang w:val="vi-VN"/>
        </w:rPr>
        <w:t xml:space="preserve">  "examples": [</w:t>
      </w:r>
    </w:p>
    <w:p w14:paraId="1196DBA4" w14:textId="77777777" w:rsidR="00515445" w:rsidRPr="00515445" w:rsidRDefault="00515445" w:rsidP="00515445">
      <w:pPr>
        <w:rPr>
          <w:lang w:val="vi-VN"/>
        </w:rPr>
      </w:pPr>
      <w:r w:rsidRPr="00515445">
        <w:rPr>
          <w:lang w:val="vi-VN"/>
        </w:rPr>
        <w:t xml:space="preserve">    { </w:t>
      </w:r>
    </w:p>
    <w:p w14:paraId="6374E004" w14:textId="131037AE" w:rsidR="00515445" w:rsidRPr="00515445" w:rsidRDefault="00515445" w:rsidP="00515445">
      <w:pPr>
        <w:rPr>
          <w:lang w:val="vi-VN"/>
        </w:rPr>
      </w:pPr>
      <w:r w:rsidRPr="00515445">
        <w:rPr>
          <w:lang w:val="vi-VN"/>
        </w:rPr>
        <w:t xml:space="preserve">      "vn": "Tôi </w:t>
      </w:r>
      <w:del w:id="1538" w:author="Canh Duc Nguyen" w:date="2023-10-15T00:05:00Z">
        <w:r w:rsidRPr="00515445" w:rsidDel="009C57A3">
          <w:rPr>
            <w:lang w:val="vi-VN"/>
          </w:rPr>
          <w:delText xml:space="preserve">càng ngày càng </w:delText>
        </w:r>
      </w:del>
      <w:r w:rsidRPr="00515445">
        <w:rPr>
          <w:lang w:val="vi-VN"/>
        </w:rPr>
        <w:t xml:space="preserve">yêu </w:t>
      </w:r>
      <w:del w:id="1539" w:author="Canh Duc Nguyen" w:date="2023-10-15T00:05:00Z">
        <w:r w:rsidRPr="00515445" w:rsidDel="009C57A3">
          <w:rPr>
            <w:lang w:val="vi-VN"/>
          </w:rPr>
          <w:delText xml:space="preserve">nghề nghiệp </w:delText>
        </w:r>
      </w:del>
      <w:ins w:id="1540" w:author="Canh Duc Nguyen" w:date="2023-10-15T00:05:00Z">
        <w:r w:rsidR="009C57A3">
          <w:rPr>
            <w:lang w:val="vi-VN"/>
          </w:rPr>
          <w:t xml:space="preserve">công việc </w:t>
        </w:r>
      </w:ins>
      <w:r w:rsidRPr="00515445">
        <w:rPr>
          <w:lang w:val="vi-VN"/>
        </w:rPr>
        <w:t xml:space="preserve">của </w:t>
      </w:r>
      <w:del w:id="1541" w:author="Canh Duc Nguyen" w:date="2023-10-15T00:05:00Z">
        <w:r w:rsidRPr="00515445" w:rsidDel="009C57A3">
          <w:rPr>
            <w:lang w:val="vi-VN"/>
          </w:rPr>
          <w:delText xml:space="preserve">tôi </w:delText>
        </w:r>
      </w:del>
      <w:ins w:id="1542" w:author="Canh Duc Nguyen" w:date="2023-10-15T00:05:00Z">
        <w:r w:rsidR="009C57A3">
          <w:rPr>
            <w:lang w:val="vi-VN"/>
          </w:rPr>
          <w:t xml:space="preserve">mình mỗi lúc một nhiều </w:t>
        </w:r>
      </w:ins>
      <w:r w:rsidRPr="00515445">
        <w:rPr>
          <w:lang w:val="vi-VN"/>
        </w:rPr>
        <w:t xml:space="preserve">hơn.", </w:t>
      </w:r>
    </w:p>
    <w:p w14:paraId="15C2F78F" w14:textId="77777777" w:rsidR="00515445" w:rsidRPr="00515445" w:rsidRDefault="00515445" w:rsidP="00515445">
      <w:pPr>
        <w:rPr>
          <w:lang w:val="vi-VN"/>
        </w:rPr>
      </w:pPr>
      <w:r w:rsidRPr="00515445">
        <w:rPr>
          <w:lang w:val="vi-VN"/>
        </w:rPr>
        <w:t xml:space="preserve">      "en": "I love my profession more and more each day." </w:t>
      </w:r>
    </w:p>
    <w:p w14:paraId="739FF752" w14:textId="77777777" w:rsidR="00515445" w:rsidRPr="00515445" w:rsidRDefault="00515445" w:rsidP="00515445">
      <w:pPr>
        <w:rPr>
          <w:lang w:val="vi-VN"/>
        </w:rPr>
      </w:pPr>
      <w:r w:rsidRPr="00515445">
        <w:rPr>
          <w:lang w:val="vi-VN"/>
        </w:rPr>
        <w:t xml:space="preserve">    }, </w:t>
      </w:r>
    </w:p>
    <w:p w14:paraId="5AE004D7" w14:textId="77777777" w:rsidR="00515445" w:rsidRPr="00515445" w:rsidRDefault="00515445" w:rsidP="00515445">
      <w:pPr>
        <w:rPr>
          <w:lang w:val="vi-VN"/>
        </w:rPr>
      </w:pPr>
      <w:r w:rsidRPr="00515445">
        <w:rPr>
          <w:lang w:val="vi-VN"/>
        </w:rPr>
        <w:t xml:space="preserve">    { </w:t>
      </w:r>
    </w:p>
    <w:p w14:paraId="5F269647" w14:textId="5071B2F7" w:rsidR="00515445" w:rsidRPr="00515445" w:rsidRDefault="00515445" w:rsidP="00515445">
      <w:pPr>
        <w:rPr>
          <w:lang w:val="vi-VN"/>
        </w:rPr>
      </w:pPr>
      <w:r w:rsidRPr="00515445">
        <w:rPr>
          <w:lang w:val="vi-VN"/>
        </w:rPr>
        <w:t xml:space="preserve">      "vn": "Đứa trẻ </w:t>
      </w:r>
      <w:del w:id="1543" w:author="Canh Duc Nguyen" w:date="2023-10-15T00:06:00Z">
        <w:r w:rsidRPr="00515445" w:rsidDel="009C57A3">
          <w:rPr>
            <w:lang w:val="vi-VN"/>
          </w:rPr>
          <w:delText xml:space="preserve">càng lúc càng </w:delText>
        </w:r>
      </w:del>
      <w:ins w:id="1544" w:author="Canh Duc Nguyen" w:date="2023-10-15T00:06:00Z">
        <w:r w:rsidR="009C57A3">
          <w:rPr>
            <w:lang w:val="vi-VN"/>
          </w:rPr>
          <w:t xml:space="preserve">mỗi lúc một </w:t>
        </w:r>
      </w:ins>
      <w:r w:rsidRPr="00515445">
        <w:rPr>
          <w:lang w:val="vi-VN"/>
        </w:rPr>
        <w:t xml:space="preserve">nghịch ngợm hơn.", </w:t>
      </w:r>
    </w:p>
    <w:p w14:paraId="66600A64" w14:textId="77777777" w:rsidR="00515445" w:rsidRPr="00515445" w:rsidRDefault="00515445" w:rsidP="00515445">
      <w:pPr>
        <w:rPr>
          <w:lang w:val="vi-VN"/>
        </w:rPr>
      </w:pPr>
      <w:r w:rsidRPr="00515445">
        <w:rPr>
          <w:lang w:val="vi-VN"/>
        </w:rPr>
        <w:t xml:space="preserve">      "en": "The child becomes more and more mischievous." </w:t>
      </w:r>
    </w:p>
    <w:p w14:paraId="0D7B8E0D" w14:textId="77777777" w:rsidR="00515445" w:rsidRPr="00515445" w:rsidRDefault="00515445" w:rsidP="00515445">
      <w:pPr>
        <w:rPr>
          <w:lang w:val="vi-VN"/>
        </w:rPr>
      </w:pPr>
      <w:r w:rsidRPr="00515445">
        <w:rPr>
          <w:lang w:val="vi-VN"/>
        </w:rPr>
        <w:t xml:space="preserve">    }, </w:t>
      </w:r>
    </w:p>
    <w:p w14:paraId="58053587" w14:textId="77777777" w:rsidR="00515445" w:rsidRPr="00515445" w:rsidRDefault="00515445" w:rsidP="00515445">
      <w:pPr>
        <w:rPr>
          <w:lang w:val="vi-VN"/>
        </w:rPr>
      </w:pPr>
      <w:r w:rsidRPr="00515445">
        <w:rPr>
          <w:lang w:val="vi-VN"/>
        </w:rPr>
        <w:t xml:space="preserve">    { </w:t>
      </w:r>
    </w:p>
    <w:p w14:paraId="5AE36DB5" w14:textId="77777777" w:rsidR="00515445" w:rsidRPr="00515445" w:rsidRDefault="00515445" w:rsidP="00515445">
      <w:pPr>
        <w:rPr>
          <w:lang w:val="vi-VN"/>
        </w:rPr>
      </w:pPr>
      <w:r w:rsidRPr="00515445">
        <w:rPr>
          <w:lang w:val="vi-VN"/>
        </w:rPr>
        <w:t xml:space="preserve">      "vn": "Công nghệ thông tin đang phát triển mỗi lúc một nhanh chóng.", </w:t>
      </w:r>
    </w:p>
    <w:p w14:paraId="61F4A7A5" w14:textId="77777777" w:rsidR="00515445" w:rsidRPr="00515445" w:rsidRDefault="00515445" w:rsidP="00515445">
      <w:pPr>
        <w:rPr>
          <w:lang w:val="vi-VN"/>
        </w:rPr>
      </w:pPr>
      <w:r w:rsidRPr="00515445">
        <w:rPr>
          <w:lang w:val="vi-VN"/>
        </w:rPr>
        <w:t xml:space="preserve">      "en": "Information technology is developing more and more rapidly." </w:t>
      </w:r>
    </w:p>
    <w:p w14:paraId="01D05E8E" w14:textId="77777777" w:rsidR="00515445" w:rsidRPr="00515445" w:rsidRDefault="00515445" w:rsidP="00515445">
      <w:pPr>
        <w:rPr>
          <w:lang w:val="vi-VN"/>
        </w:rPr>
      </w:pPr>
      <w:r w:rsidRPr="00515445">
        <w:rPr>
          <w:lang w:val="vi-VN"/>
        </w:rPr>
        <w:t xml:space="preserve">    }, </w:t>
      </w:r>
    </w:p>
    <w:p w14:paraId="31C8197F" w14:textId="77777777" w:rsidR="00515445" w:rsidRPr="00515445" w:rsidRDefault="00515445" w:rsidP="00515445">
      <w:pPr>
        <w:rPr>
          <w:lang w:val="vi-VN"/>
        </w:rPr>
      </w:pPr>
      <w:r w:rsidRPr="00515445">
        <w:rPr>
          <w:lang w:val="vi-VN"/>
        </w:rPr>
        <w:t xml:space="preserve">    { </w:t>
      </w:r>
    </w:p>
    <w:p w14:paraId="6486E18C" w14:textId="7ED106A5" w:rsidR="00515445" w:rsidRPr="00515445" w:rsidRDefault="00515445" w:rsidP="00515445">
      <w:pPr>
        <w:rPr>
          <w:lang w:val="vi-VN"/>
        </w:rPr>
      </w:pPr>
      <w:r w:rsidRPr="00515445">
        <w:rPr>
          <w:lang w:val="vi-VN"/>
        </w:rPr>
        <w:t xml:space="preserve">      "vn": "</w:t>
      </w:r>
      <w:ins w:id="1545" w:author="Canh Duc Nguyen" w:date="2023-10-15T00:07:00Z">
        <w:r w:rsidR="009C57A3">
          <w:rPr>
            <w:lang w:val="vi-VN"/>
          </w:rPr>
          <w:t>Đọc sách m</w:t>
        </w:r>
      </w:ins>
      <w:del w:id="1546" w:author="Canh Duc Nguyen" w:date="2023-10-15T00:07:00Z">
        <w:r w:rsidRPr="00515445" w:rsidDel="009C57A3">
          <w:rPr>
            <w:lang w:val="vi-VN"/>
          </w:rPr>
          <w:delText>M</w:delText>
        </w:r>
      </w:del>
      <w:r w:rsidRPr="00515445">
        <w:rPr>
          <w:lang w:val="vi-VN"/>
        </w:rPr>
        <w:t>ỗi lúc một</w:t>
      </w:r>
      <w:ins w:id="1547" w:author="Canh Duc Nguyen" w:date="2023-10-15T00:07:00Z">
        <w:r w:rsidR="009C57A3">
          <w:rPr>
            <w:lang w:val="vi-VN"/>
          </w:rPr>
          <w:t xml:space="preserve"> nhiều</w:t>
        </w:r>
      </w:ins>
      <w:r w:rsidRPr="00515445">
        <w:rPr>
          <w:lang w:val="vi-VN"/>
        </w:rPr>
        <w:t xml:space="preserve">, </w:t>
      </w:r>
      <w:ins w:id="1548" w:author="Canh Duc Nguyen" w:date="2023-10-15T00:07:00Z">
        <w:r w:rsidR="009C57A3">
          <w:rPr>
            <w:lang w:val="vi-VN"/>
          </w:rPr>
          <w:t xml:space="preserve">giúp </w:t>
        </w:r>
      </w:ins>
      <w:r w:rsidRPr="00515445">
        <w:rPr>
          <w:lang w:val="vi-VN"/>
        </w:rPr>
        <w:t xml:space="preserve">tôi càng hiểu rõ về cuộc sống hơn.", </w:t>
      </w:r>
    </w:p>
    <w:p w14:paraId="2587A27C" w14:textId="1D57B5AB" w:rsidR="00515445" w:rsidRPr="00515445" w:rsidRDefault="00515445" w:rsidP="00515445">
      <w:pPr>
        <w:rPr>
          <w:lang w:val="vi-VN"/>
        </w:rPr>
      </w:pPr>
      <w:r w:rsidRPr="00515445">
        <w:rPr>
          <w:lang w:val="vi-VN"/>
        </w:rPr>
        <w:t xml:space="preserve">      "en": "</w:t>
      </w:r>
      <w:del w:id="1549" w:author="Canh Duc Nguyen" w:date="2023-10-15T00:06:00Z">
        <w:r w:rsidRPr="00515445" w:rsidDel="009C57A3">
          <w:rPr>
            <w:lang w:val="vi-VN"/>
          </w:rPr>
          <w:delText>Increasingly</w:delText>
        </w:r>
      </w:del>
      <w:ins w:id="1550" w:author="Canh Duc Nguyen" w:date="2023-10-15T00:06:00Z">
        <w:r w:rsidR="009C57A3">
          <w:rPr>
            <w:lang w:val="vi-VN"/>
          </w:rPr>
          <w:t xml:space="preserve">Read </w:t>
        </w:r>
      </w:ins>
      <w:ins w:id="1551" w:author="Canh Duc Nguyen" w:date="2023-10-15T00:07:00Z">
        <w:r w:rsidR="009C57A3">
          <w:rPr>
            <w:lang w:val="vi-VN"/>
          </w:rPr>
          <w:t>more and more book</w:t>
        </w:r>
      </w:ins>
      <w:r w:rsidRPr="00515445">
        <w:rPr>
          <w:lang w:val="vi-VN"/>
        </w:rPr>
        <w:t xml:space="preserve">, I understand more about life." </w:t>
      </w:r>
    </w:p>
    <w:p w14:paraId="5F7134BB" w14:textId="77777777" w:rsidR="00515445" w:rsidRPr="00515445" w:rsidRDefault="00515445" w:rsidP="00515445">
      <w:pPr>
        <w:rPr>
          <w:lang w:val="vi-VN"/>
        </w:rPr>
      </w:pPr>
      <w:r w:rsidRPr="00515445">
        <w:rPr>
          <w:lang w:val="vi-VN"/>
        </w:rPr>
        <w:t xml:space="preserve">    } </w:t>
      </w:r>
    </w:p>
    <w:p w14:paraId="1500C0EE" w14:textId="77777777" w:rsidR="00515445" w:rsidRPr="00515445" w:rsidRDefault="00515445" w:rsidP="00515445">
      <w:pPr>
        <w:rPr>
          <w:lang w:val="vi-VN"/>
        </w:rPr>
      </w:pPr>
      <w:r w:rsidRPr="00515445">
        <w:rPr>
          <w:lang w:val="vi-VN"/>
        </w:rPr>
        <w:t xml:space="preserve">  ] </w:t>
      </w:r>
    </w:p>
    <w:p w14:paraId="58F61984" w14:textId="77777777" w:rsidR="00515445" w:rsidRPr="00515445" w:rsidRDefault="00515445" w:rsidP="00515445">
      <w:pPr>
        <w:rPr>
          <w:lang w:val="vi-VN"/>
        </w:rPr>
      </w:pPr>
      <w:r w:rsidRPr="00515445">
        <w:rPr>
          <w:lang w:val="vi-VN"/>
        </w:rPr>
        <w:t>}</w:t>
      </w:r>
    </w:p>
    <w:p w14:paraId="743DB97D" w14:textId="77777777" w:rsidR="00515445" w:rsidRPr="00515445" w:rsidRDefault="00515445" w:rsidP="00515445">
      <w:pPr>
        <w:rPr>
          <w:lang w:val="vi-VN"/>
        </w:rPr>
      </w:pPr>
      <w:r w:rsidRPr="00515445">
        <w:rPr>
          <w:lang w:val="vi-VN"/>
        </w:rPr>
        <w:t>-----------------------------</w:t>
      </w:r>
    </w:p>
    <w:p w14:paraId="7F01D6C2" w14:textId="77777777" w:rsidR="00515445" w:rsidRPr="00515445" w:rsidRDefault="00515445" w:rsidP="00515445">
      <w:pPr>
        <w:rPr>
          <w:lang w:val="vi-VN"/>
        </w:rPr>
      </w:pPr>
      <w:r w:rsidRPr="00515445">
        <w:rPr>
          <w:lang w:val="vi-VN"/>
        </w:rPr>
        <w:t xml:space="preserve">keyword: 'Mỗi' meaning 'each' </w:t>
      </w:r>
    </w:p>
    <w:p w14:paraId="0498D554" w14:textId="77777777" w:rsidR="00515445" w:rsidRPr="00515445" w:rsidRDefault="00515445" w:rsidP="00515445">
      <w:pPr>
        <w:rPr>
          <w:lang w:val="vi-VN"/>
        </w:rPr>
      </w:pPr>
      <w:r w:rsidRPr="00515445">
        <w:rPr>
          <w:lang w:val="vi-VN"/>
        </w:rPr>
        <w:t xml:space="preserve">PROMPT: Generate grammar explanation for following Vietnamese grammar point: 'Mỗi' meaning 'each' </w:t>
      </w:r>
    </w:p>
    <w:p w14:paraId="763CACF0" w14:textId="77777777" w:rsidR="00515445" w:rsidRPr="00515445" w:rsidRDefault="00515445" w:rsidP="00515445">
      <w:pPr>
        <w:rPr>
          <w:lang w:val="vi-VN"/>
        </w:rPr>
      </w:pPr>
      <w:r w:rsidRPr="00515445">
        <w:rPr>
          <w:lang w:val="vi-VN"/>
        </w:rPr>
        <w:t>RESPONSE: {</w:t>
      </w:r>
    </w:p>
    <w:p w14:paraId="10C36096" w14:textId="77777777" w:rsidR="00515445" w:rsidRPr="00515445" w:rsidRDefault="00515445" w:rsidP="00515445">
      <w:pPr>
        <w:rPr>
          <w:lang w:val="vi-VN"/>
        </w:rPr>
      </w:pPr>
      <w:r w:rsidRPr="00515445">
        <w:rPr>
          <w:lang w:val="vi-VN"/>
        </w:rPr>
        <w:lastRenderedPageBreak/>
        <w:t xml:space="preserve">  "title": "The word 'Mỗi' meaning 'each'",</w:t>
      </w:r>
    </w:p>
    <w:p w14:paraId="325D1576" w14:textId="77777777" w:rsidR="00515445" w:rsidRPr="00515445" w:rsidRDefault="00515445" w:rsidP="00515445">
      <w:pPr>
        <w:rPr>
          <w:lang w:val="vi-VN"/>
        </w:rPr>
      </w:pPr>
      <w:r w:rsidRPr="00515445">
        <w:rPr>
          <w:lang w:val="vi-VN"/>
        </w:rPr>
        <w:t xml:space="preserve">  "short_explanation": "This is used to specify each individual object in a group.",</w:t>
      </w:r>
    </w:p>
    <w:p w14:paraId="380D27D5" w14:textId="77777777" w:rsidR="00515445" w:rsidRPr="00515445" w:rsidRDefault="00515445" w:rsidP="00515445">
      <w:pPr>
        <w:rPr>
          <w:lang w:val="vi-VN"/>
        </w:rPr>
      </w:pPr>
      <w:r w:rsidRPr="00515445">
        <w:rPr>
          <w:lang w:val="vi-VN"/>
        </w:rPr>
        <w:t xml:space="preserve">  "long_explanation": "The Vietnamese word 'Mỗi' is used to refer to every individual item or person belonging to a specific group or set. It is generally translated to the English word 'each'. It can also be used to signal a regular or continuous action or event that repeats after a certain period of time.",</w:t>
      </w:r>
    </w:p>
    <w:p w14:paraId="6BBDF9A8" w14:textId="77777777" w:rsidR="00515445" w:rsidRPr="00515445" w:rsidRDefault="00515445" w:rsidP="00515445">
      <w:pPr>
        <w:rPr>
          <w:lang w:val="vi-VN"/>
        </w:rPr>
      </w:pPr>
      <w:r w:rsidRPr="00515445">
        <w:rPr>
          <w:lang w:val="vi-VN"/>
        </w:rPr>
        <w:t xml:space="preserve">  "formation": "Mỗi + noun + verb phrase",</w:t>
      </w:r>
    </w:p>
    <w:p w14:paraId="721F95B8" w14:textId="77777777" w:rsidR="00515445" w:rsidRPr="00515445" w:rsidRDefault="00515445" w:rsidP="00515445">
      <w:pPr>
        <w:rPr>
          <w:lang w:val="vi-VN"/>
        </w:rPr>
      </w:pPr>
      <w:r w:rsidRPr="00515445">
        <w:rPr>
          <w:lang w:val="vi-VN"/>
        </w:rPr>
        <w:t xml:space="preserve">  "examples": [</w:t>
      </w:r>
    </w:p>
    <w:p w14:paraId="40BF9F11" w14:textId="77777777" w:rsidR="00515445" w:rsidRPr="00515445" w:rsidRDefault="00515445" w:rsidP="00515445">
      <w:pPr>
        <w:rPr>
          <w:lang w:val="vi-VN"/>
        </w:rPr>
      </w:pPr>
      <w:r w:rsidRPr="00515445">
        <w:rPr>
          <w:lang w:val="vi-VN"/>
        </w:rPr>
        <w:t xml:space="preserve">    {</w:t>
      </w:r>
    </w:p>
    <w:p w14:paraId="12462652" w14:textId="77777777" w:rsidR="00515445" w:rsidRPr="00515445" w:rsidRDefault="00515445" w:rsidP="00515445">
      <w:pPr>
        <w:rPr>
          <w:lang w:val="vi-VN"/>
        </w:rPr>
      </w:pPr>
      <w:r w:rsidRPr="00515445">
        <w:rPr>
          <w:lang w:val="vi-VN"/>
        </w:rPr>
        <w:t xml:space="preserve">      "vn": "Mỗi ngày, tôi đều đi làm từ 8 giờ sáng đến 5 giờ chiều.",</w:t>
      </w:r>
    </w:p>
    <w:p w14:paraId="2838D4C8" w14:textId="77777777" w:rsidR="00515445" w:rsidRPr="00515445" w:rsidRDefault="00515445" w:rsidP="00515445">
      <w:pPr>
        <w:rPr>
          <w:lang w:val="vi-VN"/>
        </w:rPr>
      </w:pPr>
      <w:r w:rsidRPr="00515445">
        <w:rPr>
          <w:lang w:val="vi-VN"/>
        </w:rPr>
        <w:t xml:space="preserve">      "en": "Each day, I go to work from 8 in the morning to 5 in the evening."</w:t>
      </w:r>
    </w:p>
    <w:p w14:paraId="2747D0F4" w14:textId="77777777" w:rsidR="00515445" w:rsidRPr="00515445" w:rsidRDefault="00515445" w:rsidP="00515445">
      <w:pPr>
        <w:rPr>
          <w:lang w:val="vi-VN"/>
        </w:rPr>
      </w:pPr>
      <w:r w:rsidRPr="00515445">
        <w:rPr>
          <w:lang w:val="vi-VN"/>
        </w:rPr>
        <w:t xml:space="preserve">    },</w:t>
      </w:r>
    </w:p>
    <w:p w14:paraId="0927E162" w14:textId="77777777" w:rsidR="00515445" w:rsidRPr="00515445" w:rsidRDefault="00515445" w:rsidP="00515445">
      <w:pPr>
        <w:rPr>
          <w:lang w:val="vi-VN"/>
        </w:rPr>
      </w:pPr>
      <w:r w:rsidRPr="00515445">
        <w:rPr>
          <w:lang w:val="vi-VN"/>
        </w:rPr>
        <w:t xml:space="preserve">    {</w:t>
      </w:r>
    </w:p>
    <w:p w14:paraId="59FE1DAE" w14:textId="77777777" w:rsidR="00515445" w:rsidRPr="00515445" w:rsidRDefault="00515445" w:rsidP="00515445">
      <w:pPr>
        <w:rPr>
          <w:lang w:val="vi-VN"/>
        </w:rPr>
      </w:pPr>
      <w:r w:rsidRPr="00515445">
        <w:rPr>
          <w:lang w:val="vi-VN"/>
        </w:rPr>
        <w:t xml:space="preserve">      "vn": "Mỗi học sinh sẽ nhận được một cuốn sách mới.",</w:t>
      </w:r>
    </w:p>
    <w:p w14:paraId="04C57514" w14:textId="77777777" w:rsidR="00515445" w:rsidRPr="00515445" w:rsidRDefault="00515445" w:rsidP="00515445">
      <w:pPr>
        <w:rPr>
          <w:lang w:val="vi-VN"/>
        </w:rPr>
      </w:pPr>
      <w:r w:rsidRPr="00515445">
        <w:rPr>
          <w:lang w:val="vi-VN"/>
        </w:rPr>
        <w:t xml:space="preserve">      "en": "Each student will receive a new book."</w:t>
      </w:r>
    </w:p>
    <w:p w14:paraId="26294414" w14:textId="77777777" w:rsidR="00515445" w:rsidRPr="00515445" w:rsidRDefault="00515445" w:rsidP="00515445">
      <w:pPr>
        <w:rPr>
          <w:lang w:val="vi-VN"/>
        </w:rPr>
      </w:pPr>
      <w:r w:rsidRPr="00515445">
        <w:rPr>
          <w:lang w:val="vi-VN"/>
        </w:rPr>
        <w:t xml:space="preserve">    },</w:t>
      </w:r>
    </w:p>
    <w:p w14:paraId="18257581" w14:textId="77777777" w:rsidR="00515445" w:rsidRPr="00515445" w:rsidRDefault="00515445" w:rsidP="00515445">
      <w:pPr>
        <w:rPr>
          <w:lang w:val="vi-VN"/>
        </w:rPr>
      </w:pPr>
      <w:r w:rsidRPr="00515445">
        <w:rPr>
          <w:lang w:val="vi-VN"/>
        </w:rPr>
        <w:t xml:space="preserve">    {</w:t>
      </w:r>
    </w:p>
    <w:p w14:paraId="70199F37" w14:textId="70AF196D" w:rsidR="00515445" w:rsidRPr="00515445" w:rsidRDefault="00515445" w:rsidP="00515445">
      <w:pPr>
        <w:rPr>
          <w:lang w:val="vi-VN"/>
        </w:rPr>
      </w:pPr>
      <w:r w:rsidRPr="00515445">
        <w:rPr>
          <w:lang w:val="vi-VN"/>
        </w:rPr>
        <w:t xml:space="preserve">      "vn": "Mỗi lần gặp bạn, tôi đều cảm thấy </w:t>
      </w:r>
      <w:del w:id="1552" w:author="Canh Duc Nguyen" w:date="2023-10-15T00:16:00Z">
        <w:r w:rsidRPr="00515445" w:rsidDel="00531846">
          <w:rPr>
            <w:lang w:val="vi-VN"/>
          </w:rPr>
          <w:delText>vui vẻ</w:delText>
        </w:r>
      </w:del>
      <w:ins w:id="1553" w:author="Canh Duc Nguyen" w:date="2023-10-15T00:16:00Z">
        <w:r w:rsidR="00531846">
          <w:rPr>
            <w:lang w:val="vi-VN"/>
          </w:rPr>
          <w:t>rất vui</w:t>
        </w:r>
      </w:ins>
      <w:r w:rsidRPr="00515445">
        <w:rPr>
          <w:lang w:val="vi-VN"/>
        </w:rPr>
        <w:t>.",</w:t>
      </w:r>
    </w:p>
    <w:p w14:paraId="21FDFA84" w14:textId="77777777" w:rsidR="00515445" w:rsidRPr="00515445" w:rsidRDefault="00515445" w:rsidP="00515445">
      <w:pPr>
        <w:rPr>
          <w:lang w:val="vi-VN"/>
        </w:rPr>
      </w:pPr>
      <w:r w:rsidRPr="00515445">
        <w:rPr>
          <w:lang w:val="vi-VN"/>
        </w:rPr>
        <w:t xml:space="preserve">      "en": "Each time I meet you, I feel happy."</w:t>
      </w:r>
    </w:p>
    <w:p w14:paraId="27806542" w14:textId="77777777" w:rsidR="00515445" w:rsidRPr="00515445" w:rsidRDefault="00515445" w:rsidP="00515445">
      <w:pPr>
        <w:rPr>
          <w:lang w:val="vi-VN"/>
        </w:rPr>
      </w:pPr>
      <w:r w:rsidRPr="00515445">
        <w:rPr>
          <w:lang w:val="vi-VN"/>
        </w:rPr>
        <w:t xml:space="preserve">    },</w:t>
      </w:r>
    </w:p>
    <w:p w14:paraId="03B95D83" w14:textId="77777777" w:rsidR="00515445" w:rsidRPr="00515445" w:rsidRDefault="00515445" w:rsidP="00515445">
      <w:pPr>
        <w:rPr>
          <w:lang w:val="vi-VN"/>
        </w:rPr>
      </w:pPr>
      <w:r w:rsidRPr="00515445">
        <w:rPr>
          <w:lang w:val="vi-VN"/>
        </w:rPr>
        <w:t xml:space="preserve">    {</w:t>
      </w:r>
    </w:p>
    <w:p w14:paraId="79451778" w14:textId="7AE56DBD" w:rsidR="00515445" w:rsidRPr="00515445" w:rsidRDefault="00515445" w:rsidP="00515445">
      <w:pPr>
        <w:rPr>
          <w:lang w:val="vi-VN"/>
        </w:rPr>
      </w:pPr>
      <w:r w:rsidRPr="00515445">
        <w:rPr>
          <w:lang w:val="vi-VN"/>
        </w:rPr>
        <w:t xml:space="preserve">      "vn": "Mỗi người đã </w:t>
      </w:r>
      <w:del w:id="1554" w:author="Canh Duc Nguyen" w:date="2023-10-15T00:17:00Z">
        <w:r w:rsidRPr="00515445" w:rsidDel="00531846">
          <w:rPr>
            <w:lang w:val="vi-VN"/>
          </w:rPr>
          <w:delText xml:space="preserve">đóng góp </w:delText>
        </w:r>
      </w:del>
      <w:ins w:id="1555" w:author="Canh Duc Nguyen" w:date="2023-10-15T00:17:00Z">
        <w:r w:rsidR="00531846">
          <w:rPr>
            <w:lang w:val="vi-VN"/>
          </w:rPr>
          <w:t xml:space="preserve">ủng hộ </w:t>
        </w:r>
      </w:ins>
      <w:r w:rsidRPr="00515445">
        <w:rPr>
          <w:lang w:val="vi-VN"/>
        </w:rPr>
        <w:t>50 đô la cho quỹ từ thiện.",</w:t>
      </w:r>
    </w:p>
    <w:p w14:paraId="6AA24F3A" w14:textId="77777777" w:rsidR="00515445" w:rsidRPr="00515445" w:rsidRDefault="00515445" w:rsidP="00515445">
      <w:pPr>
        <w:rPr>
          <w:lang w:val="vi-VN"/>
        </w:rPr>
      </w:pPr>
      <w:r w:rsidRPr="00515445">
        <w:rPr>
          <w:lang w:val="vi-VN"/>
        </w:rPr>
        <w:t xml:space="preserve">      "en": "Each person donated 50 dollars to the charity fund."</w:t>
      </w:r>
    </w:p>
    <w:p w14:paraId="6FC64ED7" w14:textId="77777777" w:rsidR="00515445" w:rsidRPr="00515445" w:rsidRDefault="00515445" w:rsidP="00515445">
      <w:pPr>
        <w:rPr>
          <w:lang w:val="vi-VN"/>
        </w:rPr>
      </w:pPr>
      <w:r w:rsidRPr="00515445">
        <w:rPr>
          <w:lang w:val="vi-VN"/>
        </w:rPr>
        <w:t xml:space="preserve">    }</w:t>
      </w:r>
    </w:p>
    <w:p w14:paraId="25CB8817" w14:textId="77777777" w:rsidR="00515445" w:rsidRPr="00515445" w:rsidRDefault="00515445" w:rsidP="00515445">
      <w:pPr>
        <w:rPr>
          <w:lang w:val="vi-VN"/>
        </w:rPr>
      </w:pPr>
      <w:r w:rsidRPr="00515445">
        <w:rPr>
          <w:lang w:val="vi-VN"/>
        </w:rPr>
        <w:t xml:space="preserve">  ]</w:t>
      </w:r>
    </w:p>
    <w:p w14:paraId="0C30A91C" w14:textId="77777777" w:rsidR="00515445" w:rsidRPr="00515445" w:rsidRDefault="00515445" w:rsidP="00515445">
      <w:pPr>
        <w:rPr>
          <w:lang w:val="vi-VN"/>
        </w:rPr>
      </w:pPr>
      <w:r w:rsidRPr="00515445">
        <w:rPr>
          <w:lang w:val="vi-VN"/>
        </w:rPr>
        <w:t>}</w:t>
      </w:r>
    </w:p>
    <w:p w14:paraId="41D446FA" w14:textId="77777777" w:rsidR="00515445" w:rsidRPr="00515445" w:rsidRDefault="00515445" w:rsidP="00515445">
      <w:pPr>
        <w:rPr>
          <w:lang w:val="vi-VN"/>
        </w:rPr>
      </w:pPr>
      <w:r w:rsidRPr="00515445">
        <w:rPr>
          <w:lang w:val="vi-VN"/>
        </w:rPr>
        <w:t>-----------------------------</w:t>
      </w:r>
    </w:p>
    <w:p w14:paraId="07B3BA51" w14:textId="77777777" w:rsidR="00515445" w:rsidRPr="00515445" w:rsidRDefault="00515445" w:rsidP="00515445">
      <w:pPr>
        <w:rPr>
          <w:lang w:val="vi-VN"/>
        </w:rPr>
      </w:pPr>
      <w:r w:rsidRPr="00515445">
        <w:rPr>
          <w:lang w:val="vi-VN"/>
        </w:rPr>
        <w:t xml:space="preserve">keyword: Negatives: 'chứ không' </w:t>
      </w:r>
    </w:p>
    <w:p w14:paraId="14FF7292" w14:textId="77777777" w:rsidR="00515445" w:rsidRPr="00515445" w:rsidRDefault="00515445" w:rsidP="00515445">
      <w:pPr>
        <w:rPr>
          <w:lang w:val="vi-VN"/>
        </w:rPr>
      </w:pPr>
      <w:r w:rsidRPr="00515445">
        <w:rPr>
          <w:lang w:val="vi-VN"/>
        </w:rPr>
        <w:t xml:space="preserve">PROMPT: Generate grammar explanation for following Vietnamese grammar point: Negatives: 'chứ không' </w:t>
      </w:r>
    </w:p>
    <w:p w14:paraId="26DB06E9" w14:textId="77777777" w:rsidR="00515445" w:rsidRPr="00515445" w:rsidRDefault="00515445" w:rsidP="00515445">
      <w:pPr>
        <w:rPr>
          <w:lang w:val="vi-VN"/>
        </w:rPr>
      </w:pPr>
      <w:r w:rsidRPr="00515445">
        <w:rPr>
          <w:lang w:val="vi-VN"/>
        </w:rPr>
        <w:t xml:space="preserve">RESPONSE: { </w:t>
      </w:r>
    </w:p>
    <w:p w14:paraId="3BA4D124" w14:textId="77777777" w:rsidR="00515445" w:rsidRPr="00515445" w:rsidRDefault="00515445" w:rsidP="00515445">
      <w:pPr>
        <w:rPr>
          <w:lang w:val="vi-VN"/>
        </w:rPr>
      </w:pPr>
      <w:r w:rsidRPr="00515445">
        <w:rPr>
          <w:lang w:val="vi-VN"/>
        </w:rPr>
        <w:t xml:space="preserve">  "title": "Negatives: 'chứ không'", </w:t>
      </w:r>
    </w:p>
    <w:p w14:paraId="3CF82A45" w14:textId="77777777" w:rsidR="00515445" w:rsidRPr="00515445" w:rsidRDefault="00515445" w:rsidP="00515445">
      <w:pPr>
        <w:rPr>
          <w:lang w:val="vi-VN"/>
        </w:rPr>
      </w:pPr>
      <w:r w:rsidRPr="00515445">
        <w:rPr>
          <w:lang w:val="vi-VN"/>
        </w:rPr>
        <w:t xml:space="preserve">  "short_explanation": "Used to deny or contradict a previous statement.", </w:t>
      </w:r>
    </w:p>
    <w:p w14:paraId="177A6AE4" w14:textId="77777777" w:rsidR="00515445" w:rsidRPr="00515445" w:rsidRDefault="00515445" w:rsidP="00515445">
      <w:pPr>
        <w:rPr>
          <w:lang w:val="vi-VN"/>
        </w:rPr>
      </w:pPr>
      <w:r w:rsidRPr="00515445">
        <w:rPr>
          <w:lang w:val="vi-VN"/>
        </w:rPr>
        <w:t xml:space="preserve">  "long_explanation": "The Vietnamese phrase 'chứ không' is a negative expression used to deny or contradict a preceding statement. It can be translated as 'but not' or 'rather than' in English. It is typically used to negate a preceding statement and to introduce another, counterbalancing point.", </w:t>
      </w:r>
    </w:p>
    <w:p w14:paraId="4E636DCA" w14:textId="77777777" w:rsidR="00515445" w:rsidRPr="00515445" w:rsidRDefault="00515445" w:rsidP="00515445">
      <w:pPr>
        <w:rPr>
          <w:lang w:val="vi-VN"/>
        </w:rPr>
      </w:pPr>
      <w:r w:rsidRPr="00515445">
        <w:rPr>
          <w:lang w:val="vi-VN"/>
        </w:rPr>
        <w:t xml:space="preserve">  "formation": "example of grammar formation for given grammar point", </w:t>
      </w:r>
    </w:p>
    <w:p w14:paraId="5777CABA" w14:textId="77777777" w:rsidR="00515445" w:rsidRPr="00515445" w:rsidRDefault="00515445" w:rsidP="00515445">
      <w:pPr>
        <w:rPr>
          <w:lang w:val="vi-VN"/>
        </w:rPr>
      </w:pPr>
      <w:r w:rsidRPr="00515445">
        <w:rPr>
          <w:lang w:val="vi-VN"/>
        </w:rPr>
        <w:t xml:space="preserve">  "examples": [ </w:t>
      </w:r>
    </w:p>
    <w:p w14:paraId="29A93470" w14:textId="77777777" w:rsidR="00515445" w:rsidRPr="00515445" w:rsidRDefault="00515445" w:rsidP="00515445">
      <w:pPr>
        <w:rPr>
          <w:lang w:val="vi-VN"/>
        </w:rPr>
      </w:pPr>
      <w:r w:rsidRPr="00515445">
        <w:rPr>
          <w:lang w:val="vi-VN"/>
        </w:rPr>
        <w:t xml:space="preserve">    { </w:t>
      </w:r>
    </w:p>
    <w:p w14:paraId="5B4D719F" w14:textId="366F4791" w:rsidR="00515445" w:rsidRPr="00515445" w:rsidRDefault="00515445" w:rsidP="00515445">
      <w:pPr>
        <w:rPr>
          <w:lang w:val="vi-VN"/>
        </w:rPr>
      </w:pPr>
      <w:r w:rsidRPr="00515445">
        <w:rPr>
          <w:lang w:val="vi-VN"/>
        </w:rPr>
        <w:t xml:space="preserve">      "vn": "Anh ấy muốn tiền chứ không </w:t>
      </w:r>
      <w:del w:id="1556" w:author="Canh Duc Nguyen" w:date="2023-10-15T00:17:00Z">
        <w:r w:rsidRPr="00515445" w:rsidDel="00531846">
          <w:rPr>
            <w:lang w:val="vi-VN"/>
          </w:rPr>
          <w:delText xml:space="preserve">muốn </w:delText>
        </w:r>
      </w:del>
      <w:ins w:id="1557" w:author="Canh Duc Nguyen" w:date="2023-10-15T00:17:00Z">
        <w:r w:rsidR="00531846">
          <w:rPr>
            <w:lang w:val="vi-VN"/>
          </w:rPr>
          <w:t xml:space="preserve">phải </w:t>
        </w:r>
      </w:ins>
      <w:r w:rsidRPr="00515445">
        <w:rPr>
          <w:lang w:val="vi-VN"/>
        </w:rPr>
        <w:t xml:space="preserve">tình yêu.", </w:t>
      </w:r>
    </w:p>
    <w:p w14:paraId="450CBECC" w14:textId="77777777" w:rsidR="00515445" w:rsidRPr="00515445" w:rsidRDefault="00515445" w:rsidP="00515445">
      <w:pPr>
        <w:rPr>
          <w:lang w:val="vi-VN"/>
        </w:rPr>
      </w:pPr>
      <w:r w:rsidRPr="00515445">
        <w:rPr>
          <w:lang w:val="vi-VN"/>
        </w:rPr>
        <w:t xml:space="preserve">      "en": "He wants money but not love.", </w:t>
      </w:r>
    </w:p>
    <w:p w14:paraId="15007061" w14:textId="77777777" w:rsidR="00515445" w:rsidRPr="00515445" w:rsidRDefault="00515445" w:rsidP="00515445">
      <w:pPr>
        <w:rPr>
          <w:lang w:val="vi-VN"/>
        </w:rPr>
      </w:pPr>
      <w:r w:rsidRPr="00515445">
        <w:rPr>
          <w:lang w:val="vi-VN"/>
        </w:rPr>
        <w:t xml:space="preserve">    }, </w:t>
      </w:r>
    </w:p>
    <w:p w14:paraId="4CE3EBAA" w14:textId="77777777" w:rsidR="00515445" w:rsidRPr="00515445" w:rsidRDefault="00515445" w:rsidP="00515445">
      <w:pPr>
        <w:rPr>
          <w:lang w:val="vi-VN"/>
        </w:rPr>
      </w:pPr>
      <w:r w:rsidRPr="00515445">
        <w:rPr>
          <w:lang w:val="vi-VN"/>
        </w:rPr>
        <w:t xml:space="preserve">    { </w:t>
      </w:r>
    </w:p>
    <w:p w14:paraId="5ED4BBF6" w14:textId="611DE69C" w:rsidR="00515445" w:rsidRPr="00515445" w:rsidRDefault="00515445" w:rsidP="00515445">
      <w:pPr>
        <w:rPr>
          <w:lang w:val="vi-VN"/>
        </w:rPr>
      </w:pPr>
      <w:r w:rsidRPr="00515445">
        <w:rPr>
          <w:lang w:val="vi-VN"/>
        </w:rPr>
        <w:lastRenderedPageBreak/>
        <w:t xml:space="preserve">      "vn": "Tôi</w:t>
      </w:r>
      <w:ins w:id="1558" w:author="Canh Duc Nguyen" w:date="2023-10-15T00:18:00Z">
        <w:r w:rsidR="00531846">
          <w:rPr>
            <w:lang w:val="vi-VN"/>
          </w:rPr>
          <w:t xml:space="preserve"> </w:t>
        </w:r>
      </w:ins>
      <w:del w:id="1559" w:author="Canh Duc Nguyen" w:date="2023-10-15T00:18:00Z">
        <w:r w:rsidRPr="00515445" w:rsidDel="00531846">
          <w:rPr>
            <w:lang w:val="vi-VN"/>
          </w:rPr>
          <w:delText xml:space="preserve"> đang </w:delText>
        </w:r>
      </w:del>
      <w:r w:rsidRPr="00515445">
        <w:rPr>
          <w:lang w:val="vi-VN"/>
        </w:rPr>
        <w:t xml:space="preserve">mua quả táo chứ không phải quả cam.", </w:t>
      </w:r>
    </w:p>
    <w:p w14:paraId="223BB917" w14:textId="77777777" w:rsidR="00515445" w:rsidRPr="00515445" w:rsidRDefault="00515445" w:rsidP="00515445">
      <w:pPr>
        <w:rPr>
          <w:lang w:val="vi-VN"/>
        </w:rPr>
      </w:pPr>
      <w:r w:rsidRPr="00515445">
        <w:rPr>
          <w:lang w:val="vi-VN"/>
        </w:rPr>
        <w:t xml:space="preserve">      "en": "I'm buying apples rather than oranges.", </w:t>
      </w:r>
    </w:p>
    <w:p w14:paraId="68387055" w14:textId="77777777" w:rsidR="00515445" w:rsidRPr="00515445" w:rsidRDefault="00515445" w:rsidP="00515445">
      <w:pPr>
        <w:rPr>
          <w:lang w:val="vi-VN"/>
        </w:rPr>
      </w:pPr>
      <w:r w:rsidRPr="00515445">
        <w:rPr>
          <w:lang w:val="vi-VN"/>
        </w:rPr>
        <w:t xml:space="preserve">    }, </w:t>
      </w:r>
    </w:p>
    <w:p w14:paraId="583A69EF" w14:textId="77777777" w:rsidR="00515445" w:rsidRPr="00515445" w:rsidRDefault="00515445" w:rsidP="00515445">
      <w:pPr>
        <w:rPr>
          <w:lang w:val="vi-VN"/>
        </w:rPr>
      </w:pPr>
      <w:r w:rsidRPr="00515445">
        <w:rPr>
          <w:lang w:val="vi-VN"/>
        </w:rPr>
        <w:t xml:space="preserve">    { </w:t>
      </w:r>
    </w:p>
    <w:p w14:paraId="53FED5BB" w14:textId="77777777" w:rsidR="00515445" w:rsidRPr="00515445" w:rsidRDefault="00515445" w:rsidP="00515445">
      <w:pPr>
        <w:rPr>
          <w:lang w:val="vi-VN"/>
        </w:rPr>
      </w:pPr>
      <w:r w:rsidRPr="00515445">
        <w:rPr>
          <w:lang w:val="vi-VN"/>
        </w:rPr>
        <w:t xml:space="preserve">      "vn": "Bạn nên học thêm tiếng Việt chứ không chỉ nên dừng lại ở tiếng Anh.", </w:t>
      </w:r>
    </w:p>
    <w:p w14:paraId="725A53F4" w14:textId="77777777" w:rsidR="00515445" w:rsidRPr="00515445" w:rsidRDefault="00515445" w:rsidP="00515445">
      <w:pPr>
        <w:rPr>
          <w:lang w:val="vi-VN"/>
        </w:rPr>
      </w:pPr>
      <w:r w:rsidRPr="00515445">
        <w:rPr>
          <w:lang w:val="vi-VN"/>
        </w:rPr>
        <w:t xml:space="preserve">      "en": "You should learn more Vietnamese rather than just stopping at English.", </w:t>
      </w:r>
    </w:p>
    <w:p w14:paraId="0E539C7F" w14:textId="77777777" w:rsidR="00515445" w:rsidRPr="00515445" w:rsidRDefault="00515445" w:rsidP="00515445">
      <w:pPr>
        <w:rPr>
          <w:lang w:val="vi-VN"/>
        </w:rPr>
      </w:pPr>
      <w:r w:rsidRPr="00515445">
        <w:rPr>
          <w:lang w:val="vi-VN"/>
        </w:rPr>
        <w:t xml:space="preserve">    }, </w:t>
      </w:r>
    </w:p>
    <w:p w14:paraId="38A77A58" w14:textId="77777777" w:rsidR="00515445" w:rsidRPr="00515445" w:rsidRDefault="00515445" w:rsidP="00515445">
      <w:pPr>
        <w:rPr>
          <w:lang w:val="vi-VN"/>
        </w:rPr>
      </w:pPr>
      <w:r w:rsidRPr="00515445">
        <w:rPr>
          <w:lang w:val="vi-VN"/>
        </w:rPr>
        <w:t xml:space="preserve">    { </w:t>
      </w:r>
    </w:p>
    <w:p w14:paraId="0C0D6361" w14:textId="4AD13D6C" w:rsidR="00515445" w:rsidRPr="00515445" w:rsidRDefault="00515445" w:rsidP="00515445">
      <w:pPr>
        <w:rPr>
          <w:lang w:val="vi-VN"/>
        </w:rPr>
      </w:pPr>
      <w:r w:rsidRPr="00515445">
        <w:rPr>
          <w:lang w:val="vi-VN"/>
        </w:rPr>
        <w:t xml:space="preserve">      "vn": "Chúng tôi mong muốn ổn định chứ không phải </w:t>
      </w:r>
      <w:ins w:id="1560" w:author="Canh Duc Nguyen" w:date="2023-10-15T00:19:00Z">
        <w:r w:rsidR="00531846">
          <w:rPr>
            <w:lang w:val="vi-VN"/>
          </w:rPr>
          <w:t xml:space="preserve">thường </w:t>
        </w:r>
      </w:ins>
      <w:r w:rsidRPr="00515445">
        <w:rPr>
          <w:lang w:val="vi-VN"/>
        </w:rPr>
        <w:t>luôn</w:t>
      </w:r>
      <w:ins w:id="1561" w:author="Canh Duc Nguyen" w:date="2023-10-15T00:19:00Z">
        <w:r w:rsidR="00531846">
          <w:rPr>
            <w:lang w:val="vi-VN"/>
          </w:rPr>
          <w:t xml:space="preserve"> phải</w:t>
        </w:r>
      </w:ins>
      <w:r w:rsidRPr="00515445">
        <w:rPr>
          <w:lang w:val="vi-VN"/>
        </w:rPr>
        <w:t xml:space="preserve"> thay đổi.", </w:t>
      </w:r>
    </w:p>
    <w:p w14:paraId="78AA38CE" w14:textId="77777777" w:rsidR="00515445" w:rsidRPr="00515445" w:rsidRDefault="00515445" w:rsidP="00515445">
      <w:pPr>
        <w:rPr>
          <w:lang w:val="vi-VN"/>
        </w:rPr>
      </w:pPr>
      <w:r w:rsidRPr="00515445">
        <w:rPr>
          <w:lang w:val="vi-VN"/>
        </w:rPr>
        <w:t xml:space="preserve">      "en": "We want stability rather than constant change.", </w:t>
      </w:r>
    </w:p>
    <w:p w14:paraId="35523C5C" w14:textId="77777777" w:rsidR="00515445" w:rsidRPr="00515445" w:rsidRDefault="00515445" w:rsidP="00515445">
      <w:pPr>
        <w:rPr>
          <w:lang w:val="vi-VN"/>
        </w:rPr>
      </w:pPr>
      <w:r w:rsidRPr="00515445">
        <w:rPr>
          <w:lang w:val="vi-VN"/>
        </w:rPr>
        <w:t xml:space="preserve">    } </w:t>
      </w:r>
    </w:p>
    <w:p w14:paraId="2EE26320" w14:textId="77777777" w:rsidR="00515445" w:rsidRPr="00515445" w:rsidRDefault="00515445" w:rsidP="00515445">
      <w:pPr>
        <w:rPr>
          <w:lang w:val="vi-VN"/>
        </w:rPr>
      </w:pPr>
      <w:r w:rsidRPr="00515445">
        <w:rPr>
          <w:lang w:val="vi-VN"/>
        </w:rPr>
        <w:t xml:space="preserve">  ] </w:t>
      </w:r>
    </w:p>
    <w:p w14:paraId="3E0183F7" w14:textId="77777777" w:rsidR="00515445" w:rsidRPr="00515445" w:rsidRDefault="00515445" w:rsidP="00515445">
      <w:pPr>
        <w:rPr>
          <w:lang w:val="vi-VN"/>
        </w:rPr>
      </w:pPr>
      <w:r w:rsidRPr="00515445">
        <w:rPr>
          <w:lang w:val="vi-VN"/>
        </w:rPr>
        <w:t>}</w:t>
      </w:r>
    </w:p>
    <w:p w14:paraId="5B305D31" w14:textId="77777777" w:rsidR="00515445" w:rsidRPr="00515445" w:rsidRDefault="00515445" w:rsidP="00515445">
      <w:pPr>
        <w:rPr>
          <w:lang w:val="vi-VN"/>
        </w:rPr>
      </w:pPr>
      <w:r w:rsidRPr="00515445">
        <w:rPr>
          <w:lang w:val="vi-VN"/>
        </w:rPr>
        <w:t>-----------------------------</w:t>
      </w:r>
    </w:p>
    <w:p w14:paraId="6973FF0F" w14:textId="77777777" w:rsidR="00515445" w:rsidRPr="00515445" w:rsidRDefault="00515445" w:rsidP="00515445">
      <w:pPr>
        <w:rPr>
          <w:lang w:val="vi-VN"/>
        </w:rPr>
      </w:pPr>
      <w:r w:rsidRPr="00515445">
        <w:rPr>
          <w:lang w:val="vi-VN"/>
        </w:rPr>
        <w:t xml:space="preserve">keyword: Negatives: 'không/không phải … mà …' </w:t>
      </w:r>
    </w:p>
    <w:p w14:paraId="220CCF9F" w14:textId="77777777" w:rsidR="00515445" w:rsidRPr="00515445" w:rsidRDefault="00515445" w:rsidP="00515445">
      <w:pPr>
        <w:rPr>
          <w:lang w:val="vi-VN"/>
        </w:rPr>
      </w:pPr>
      <w:r w:rsidRPr="00515445">
        <w:rPr>
          <w:lang w:val="vi-VN"/>
        </w:rPr>
        <w:t xml:space="preserve">PROMPT: Generate grammar explanation for following Vietnamese grammar point: Negatives: 'không/không phải … mà …' </w:t>
      </w:r>
    </w:p>
    <w:p w14:paraId="6085D330" w14:textId="77777777" w:rsidR="00515445" w:rsidRPr="00515445" w:rsidRDefault="00515445" w:rsidP="00515445">
      <w:pPr>
        <w:rPr>
          <w:lang w:val="vi-VN"/>
        </w:rPr>
      </w:pPr>
      <w:r w:rsidRPr="00515445">
        <w:rPr>
          <w:lang w:val="vi-VN"/>
        </w:rPr>
        <w:t xml:space="preserve">RESPONSE: { </w:t>
      </w:r>
    </w:p>
    <w:p w14:paraId="0903BCC5" w14:textId="77777777" w:rsidR="00515445" w:rsidRPr="00515445" w:rsidRDefault="00515445" w:rsidP="00515445">
      <w:pPr>
        <w:rPr>
          <w:lang w:val="vi-VN"/>
        </w:rPr>
      </w:pPr>
      <w:r w:rsidRPr="00515445">
        <w:rPr>
          <w:lang w:val="vi-VN"/>
        </w:rPr>
        <w:t xml:space="preserve">  "title": "Negatives: 'không/không phải … mà …'", </w:t>
      </w:r>
    </w:p>
    <w:p w14:paraId="6F6D8D5B" w14:textId="77777777" w:rsidR="00515445" w:rsidRPr="00515445" w:rsidRDefault="00515445" w:rsidP="00515445">
      <w:pPr>
        <w:rPr>
          <w:lang w:val="vi-VN"/>
        </w:rPr>
      </w:pPr>
      <w:r w:rsidRPr="00515445">
        <w:rPr>
          <w:lang w:val="vi-VN"/>
        </w:rPr>
        <w:t xml:space="preserve">  "short_explanation": "Used to negate a statement and shift emphasis to another subject or action.", </w:t>
      </w:r>
    </w:p>
    <w:p w14:paraId="58D4DA50" w14:textId="77777777" w:rsidR="00515445" w:rsidRPr="00515445" w:rsidRDefault="00515445" w:rsidP="00515445">
      <w:pPr>
        <w:rPr>
          <w:lang w:val="vi-VN"/>
        </w:rPr>
      </w:pPr>
      <w:r w:rsidRPr="00515445">
        <w:rPr>
          <w:lang w:val="vi-VN"/>
        </w:rPr>
        <w:t xml:space="preserve">  "long_explanation": "The Vietnamese phrase 'không/không phải … mà …' serves to negate an assertion and transfer emphasis to another part of the sentence. It is similar to the English construction 'It's not ... but ...'. This sentence structure is widely used when you want to correct or clarify a previous assumption or statement.", </w:t>
      </w:r>
    </w:p>
    <w:p w14:paraId="78C80B72" w14:textId="77777777" w:rsidR="00515445" w:rsidRPr="00515445" w:rsidRDefault="00515445" w:rsidP="00515445">
      <w:pPr>
        <w:rPr>
          <w:lang w:val="vi-VN"/>
        </w:rPr>
      </w:pPr>
      <w:r w:rsidRPr="00515445">
        <w:rPr>
          <w:lang w:val="vi-VN"/>
        </w:rPr>
        <w:t xml:space="preserve">  "formation": "The sentence usually follows this pattern: Subject + không/không phải + (verb/noun/adjective) + ... mà + (verb/noun/adjective).",</w:t>
      </w:r>
    </w:p>
    <w:p w14:paraId="2D6C1332" w14:textId="77777777" w:rsidR="00515445" w:rsidRPr="00515445" w:rsidRDefault="00515445" w:rsidP="00515445">
      <w:pPr>
        <w:rPr>
          <w:lang w:val="vi-VN"/>
        </w:rPr>
      </w:pPr>
      <w:r w:rsidRPr="00515445">
        <w:rPr>
          <w:lang w:val="vi-VN"/>
        </w:rPr>
        <w:t xml:space="preserve">  "examples": [ </w:t>
      </w:r>
    </w:p>
    <w:p w14:paraId="26292588" w14:textId="77777777" w:rsidR="00515445" w:rsidRPr="00515445" w:rsidRDefault="00515445" w:rsidP="00515445">
      <w:pPr>
        <w:rPr>
          <w:lang w:val="vi-VN"/>
        </w:rPr>
      </w:pPr>
      <w:r w:rsidRPr="00515445">
        <w:rPr>
          <w:lang w:val="vi-VN"/>
        </w:rPr>
        <w:t xml:space="preserve">    { </w:t>
      </w:r>
    </w:p>
    <w:p w14:paraId="13918702" w14:textId="77777777" w:rsidR="00515445" w:rsidRPr="00515445" w:rsidRDefault="00515445" w:rsidP="00515445">
      <w:pPr>
        <w:rPr>
          <w:lang w:val="vi-VN"/>
        </w:rPr>
      </w:pPr>
      <w:r w:rsidRPr="00515445">
        <w:rPr>
          <w:lang w:val="vi-VN"/>
        </w:rPr>
        <w:t xml:space="preserve">      "vn": "Tôi không phải là sinh viên, mà là giáo viên.", </w:t>
      </w:r>
    </w:p>
    <w:p w14:paraId="50F51ED5" w14:textId="77777777" w:rsidR="00515445" w:rsidRPr="00515445" w:rsidRDefault="00515445" w:rsidP="00515445">
      <w:pPr>
        <w:rPr>
          <w:lang w:val="vi-VN"/>
        </w:rPr>
      </w:pPr>
      <w:r w:rsidRPr="00515445">
        <w:rPr>
          <w:lang w:val="vi-VN"/>
        </w:rPr>
        <w:t xml:space="preserve">      "en": "I am not a student, but a teacher." </w:t>
      </w:r>
    </w:p>
    <w:p w14:paraId="66ACB9AD" w14:textId="77777777" w:rsidR="00515445" w:rsidRPr="00515445" w:rsidRDefault="00515445" w:rsidP="00515445">
      <w:pPr>
        <w:rPr>
          <w:lang w:val="vi-VN"/>
        </w:rPr>
      </w:pPr>
      <w:r w:rsidRPr="00515445">
        <w:rPr>
          <w:lang w:val="vi-VN"/>
        </w:rPr>
        <w:t xml:space="preserve">    }, </w:t>
      </w:r>
    </w:p>
    <w:p w14:paraId="0B5C1C0F" w14:textId="77777777" w:rsidR="00515445" w:rsidRPr="00515445" w:rsidRDefault="00515445" w:rsidP="00515445">
      <w:pPr>
        <w:rPr>
          <w:lang w:val="vi-VN"/>
        </w:rPr>
      </w:pPr>
      <w:r w:rsidRPr="00515445">
        <w:rPr>
          <w:lang w:val="vi-VN"/>
        </w:rPr>
        <w:t xml:space="preserve">    { </w:t>
      </w:r>
    </w:p>
    <w:p w14:paraId="67AD28BD" w14:textId="7E359FC6" w:rsidR="00515445" w:rsidRPr="00515445" w:rsidRDefault="00515445" w:rsidP="00515445">
      <w:pPr>
        <w:rPr>
          <w:lang w:val="vi-VN"/>
        </w:rPr>
      </w:pPr>
      <w:r w:rsidRPr="00515445">
        <w:rPr>
          <w:lang w:val="vi-VN"/>
        </w:rPr>
        <w:t xml:space="preserve">      "vn": "Anh ấy không phải muốn tiền, mà </w:t>
      </w:r>
      <w:ins w:id="1562" w:author="Canh Duc Nguyen" w:date="2023-10-15T00:22:00Z">
        <w:r w:rsidR="00531846">
          <w:rPr>
            <w:lang w:val="vi-VN"/>
          </w:rPr>
          <w:t xml:space="preserve">là </w:t>
        </w:r>
      </w:ins>
      <w:r w:rsidRPr="00515445">
        <w:rPr>
          <w:lang w:val="vi-VN"/>
        </w:rPr>
        <w:t xml:space="preserve">muốn công bằng.", </w:t>
      </w:r>
    </w:p>
    <w:p w14:paraId="7900CAD3" w14:textId="77777777" w:rsidR="00515445" w:rsidRPr="00515445" w:rsidRDefault="00515445" w:rsidP="00515445">
      <w:pPr>
        <w:rPr>
          <w:lang w:val="vi-VN"/>
        </w:rPr>
      </w:pPr>
      <w:r w:rsidRPr="00515445">
        <w:rPr>
          <w:lang w:val="vi-VN"/>
        </w:rPr>
        <w:t xml:space="preserve">      "en": "He does not want money, but justice." </w:t>
      </w:r>
    </w:p>
    <w:p w14:paraId="2E71FDA2" w14:textId="77777777" w:rsidR="00515445" w:rsidRPr="00515445" w:rsidRDefault="00515445" w:rsidP="00515445">
      <w:pPr>
        <w:rPr>
          <w:lang w:val="vi-VN"/>
        </w:rPr>
      </w:pPr>
      <w:r w:rsidRPr="00515445">
        <w:rPr>
          <w:lang w:val="vi-VN"/>
        </w:rPr>
        <w:t xml:space="preserve">    }, </w:t>
      </w:r>
    </w:p>
    <w:p w14:paraId="661C08CA" w14:textId="77777777" w:rsidR="00515445" w:rsidRPr="00515445" w:rsidRDefault="00515445" w:rsidP="00515445">
      <w:pPr>
        <w:rPr>
          <w:lang w:val="vi-VN"/>
        </w:rPr>
      </w:pPr>
      <w:r w:rsidRPr="00515445">
        <w:rPr>
          <w:lang w:val="vi-VN"/>
        </w:rPr>
        <w:t xml:space="preserve">    { </w:t>
      </w:r>
    </w:p>
    <w:p w14:paraId="5C8A1E86" w14:textId="1973D9E4" w:rsidR="00515445" w:rsidRPr="00515445" w:rsidRDefault="00515445" w:rsidP="00515445">
      <w:pPr>
        <w:rPr>
          <w:lang w:val="vi-VN"/>
        </w:rPr>
      </w:pPr>
      <w:r w:rsidRPr="00515445">
        <w:rPr>
          <w:lang w:val="vi-VN"/>
        </w:rPr>
        <w:t xml:space="preserve">      "vn": "Việc này không phải dễ, mà</w:t>
      </w:r>
      <w:ins w:id="1563" w:author="Canh Duc Nguyen" w:date="2023-10-15T00:22:00Z">
        <w:r w:rsidR="00531846">
          <w:rPr>
            <w:lang w:val="vi-VN"/>
          </w:rPr>
          <w:t xml:space="preserve"> là</w:t>
        </w:r>
      </w:ins>
      <w:r w:rsidRPr="00515445">
        <w:rPr>
          <w:lang w:val="vi-VN"/>
        </w:rPr>
        <w:t xml:space="preserve"> rất khó.", </w:t>
      </w:r>
    </w:p>
    <w:p w14:paraId="39C1DF29" w14:textId="77777777" w:rsidR="00515445" w:rsidRPr="00515445" w:rsidRDefault="00515445" w:rsidP="00515445">
      <w:pPr>
        <w:rPr>
          <w:lang w:val="vi-VN"/>
        </w:rPr>
      </w:pPr>
      <w:r w:rsidRPr="00515445">
        <w:rPr>
          <w:lang w:val="vi-VN"/>
        </w:rPr>
        <w:t xml:space="preserve">      "en": "This task is not easy, but very difficult."</w:t>
      </w:r>
    </w:p>
    <w:p w14:paraId="5D9AF19F" w14:textId="77777777" w:rsidR="00515445" w:rsidRPr="00515445" w:rsidRDefault="00515445" w:rsidP="00515445">
      <w:pPr>
        <w:rPr>
          <w:lang w:val="vi-VN"/>
        </w:rPr>
      </w:pPr>
      <w:r w:rsidRPr="00515445">
        <w:rPr>
          <w:lang w:val="vi-VN"/>
        </w:rPr>
        <w:t xml:space="preserve">    }, </w:t>
      </w:r>
    </w:p>
    <w:p w14:paraId="1C3456C7" w14:textId="77777777" w:rsidR="00515445" w:rsidRPr="00515445" w:rsidRDefault="00515445" w:rsidP="00515445">
      <w:pPr>
        <w:rPr>
          <w:lang w:val="vi-VN"/>
        </w:rPr>
      </w:pPr>
      <w:r w:rsidRPr="00515445">
        <w:rPr>
          <w:lang w:val="vi-VN"/>
        </w:rPr>
        <w:t xml:space="preserve">    { </w:t>
      </w:r>
    </w:p>
    <w:p w14:paraId="1EF1C6FE" w14:textId="3E6344F3" w:rsidR="00515445" w:rsidRPr="00515445" w:rsidRDefault="00515445" w:rsidP="00515445">
      <w:pPr>
        <w:rPr>
          <w:lang w:val="vi-VN"/>
        </w:rPr>
      </w:pPr>
      <w:r w:rsidRPr="00515445">
        <w:rPr>
          <w:lang w:val="vi-VN"/>
        </w:rPr>
        <w:t xml:space="preserve">      "vn": "Họ không ở Hà Nội, mà</w:t>
      </w:r>
      <w:ins w:id="1564" w:author="Canh Duc Nguyen" w:date="2023-10-15T00:23:00Z">
        <w:r w:rsidR="00531846">
          <w:rPr>
            <w:lang w:val="vi-VN"/>
          </w:rPr>
          <w:t xml:space="preserve"> là</w:t>
        </w:r>
      </w:ins>
      <w:r w:rsidRPr="00515445">
        <w:rPr>
          <w:lang w:val="vi-VN"/>
        </w:rPr>
        <w:t xml:space="preserve"> ở Đà Nẵng.", </w:t>
      </w:r>
    </w:p>
    <w:p w14:paraId="3C6BC8AE" w14:textId="77777777" w:rsidR="00515445" w:rsidRPr="00515445" w:rsidRDefault="00515445" w:rsidP="00515445">
      <w:pPr>
        <w:rPr>
          <w:lang w:val="vi-VN"/>
        </w:rPr>
      </w:pPr>
      <w:r w:rsidRPr="00515445">
        <w:rPr>
          <w:lang w:val="vi-VN"/>
        </w:rPr>
        <w:t xml:space="preserve">      "en": "They do not live in Hanoi, but in Da Nang." </w:t>
      </w:r>
    </w:p>
    <w:p w14:paraId="0DFE7CDA" w14:textId="77777777" w:rsidR="00515445" w:rsidRPr="00515445" w:rsidRDefault="00515445" w:rsidP="00515445">
      <w:pPr>
        <w:rPr>
          <w:lang w:val="vi-VN"/>
        </w:rPr>
      </w:pPr>
      <w:r w:rsidRPr="00515445">
        <w:rPr>
          <w:lang w:val="vi-VN"/>
        </w:rPr>
        <w:t xml:space="preserve">    } </w:t>
      </w:r>
    </w:p>
    <w:p w14:paraId="77086F2A" w14:textId="77777777" w:rsidR="00515445" w:rsidRPr="00515445" w:rsidRDefault="00515445" w:rsidP="00515445">
      <w:pPr>
        <w:rPr>
          <w:lang w:val="vi-VN"/>
        </w:rPr>
      </w:pPr>
      <w:r w:rsidRPr="00515445">
        <w:rPr>
          <w:lang w:val="vi-VN"/>
        </w:rPr>
        <w:lastRenderedPageBreak/>
        <w:t xml:space="preserve">  ] </w:t>
      </w:r>
    </w:p>
    <w:p w14:paraId="199D9266" w14:textId="77777777" w:rsidR="00515445" w:rsidRPr="00515445" w:rsidRDefault="00515445" w:rsidP="00515445">
      <w:pPr>
        <w:rPr>
          <w:lang w:val="vi-VN"/>
        </w:rPr>
      </w:pPr>
      <w:r w:rsidRPr="00515445">
        <w:rPr>
          <w:lang w:val="vi-VN"/>
        </w:rPr>
        <w:t>}</w:t>
      </w:r>
    </w:p>
    <w:p w14:paraId="4D061B5C" w14:textId="77777777" w:rsidR="00515445" w:rsidRPr="00515445" w:rsidRDefault="00515445" w:rsidP="00515445">
      <w:pPr>
        <w:rPr>
          <w:lang w:val="vi-VN"/>
        </w:rPr>
      </w:pPr>
      <w:r w:rsidRPr="00515445">
        <w:rPr>
          <w:lang w:val="vi-VN"/>
        </w:rPr>
        <w:t>-----------------------------</w:t>
      </w:r>
    </w:p>
    <w:p w14:paraId="7E547D1F" w14:textId="77777777" w:rsidR="00515445" w:rsidRPr="00515445" w:rsidRDefault="00515445" w:rsidP="00515445">
      <w:pPr>
        <w:rPr>
          <w:lang w:val="vi-VN"/>
        </w:rPr>
      </w:pPr>
      <w:r w:rsidRPr="00515445">
        <w:rPr>
          <w:lang w:val="vi-VN"/>
        </w:rPr>
        <w:t xml:space="preserve">keyword: 'Ngay' in the sense of 'just, right' </w:t>
      </w:r>
    </w:p>
    <w:p w14:paraId="0A511343" w14:textId="77777777" w:rsidR="00515445" w:rsidRPr="00515445" w:rsidRDefault="00515445" w:rsidP="00515445">
      <w:pPr>
        <w:rPr>
          <w:lang w:val="vi-VN"/>
        </w:rPr>
      </w:pPr>
      <w:r w:rsidRPr="00515445">
        <w:rPr>
          <w:lang w:val="vi-VN"/>
        </w:rPr>
        <w:t xml:space="preserve">PROMPT: Generate grammar explanation for following Vietnamese grammar point: 'Ngay' in the sense of 'just, right' </w:t>
      </w:r>
    </w:p>
    <w:p w14:paraId="635CB4B3" w14:textId="77777777" w:rsidR="00515445" w:rsidRPr="00515445" w:rsidRDefault="00515445" w:rsidP="00515445">
      <w:pPr>
        <w:rPr>
          <w:lang w:val="vi-VN"/>
        </w:rPr>
      </w:pPr>
      <w:r w:rsidRPr="00515445">
        <w:rPr>
          <w:lang w:val="vi-VN"/>
        </w:rPr>
        <w:t>RESPONSE: {</w:t>
      </w:r>
    </w:p>
    <w:p w14:paraId="768D1C2D" w14:textId="77777777" w:rsidR="00515445" w:rsidRPr="00515445" w:rsidRDefault="00515445" w:rsidP="00515445">
      <w:pPr>
        <w:rPr>
          <w:lang w:val="vi-VN"/>
        </w:rPr>
      </w:pPr>
      <w:r w:rsidRPr="00515445">
        <w:rPr>
          <w:lang w:val="vi-VN"/>
        </w:rPr>
        <w:t xml:space="preserve">    "title": "The word 'Ngay' meaning 'just, right'", </w:t>
      </w:r>
    </w:p>
    <w:p w14:paraId="1E7EF2CB" w14:textId="77777777" w:rsidR="00515445" w:rsidRPr="00515445" w:rsidRDefault="00515445" w:rsidP="00515445">
      <w:pPr>
        <w:rPr>
          <w:lang w:val="vi-VN"/>
        </w:rPr>
      </w:pPr>
      <w:r w:rsidRPr="00515445">
        <w:rPr>
          <w:lang w:val="vi-VN"/>
        </w:rPr>
        <w:t xml:space="preserve">    "short_explanation": "Is used to emphasize immediacy or correctness of an action.",</w:t>
      </w:r>
    </w:p>
    <w:p w14:paraId="073526BF" w14:textId="77777777" w:rsidR="00515445" w:rsidRPr="00515445" w:rsidRDefault="00515445" w:rsidP="00515445">
      <w:pPr>
        <w:rPr>
          <w:lang w:val="vi-VN"/>
        </w:rPr>
      </w:pPr>
      <w:r w:rsidRPr="00515445">
        <w:rPr>
          <w:lang w:val="vi-VN"/>
        </w:rPr>
        <w:t xml:space="preserve">    "long_explanation": "The Vietnamese word 'ngay' translates to 'just' or 'right' in English and is frequently used to denote the immediacy or exactness of an action or event. In this context, 'ngay' is used in its adverbial sense. The emphasis could be on the timing of the action or on the correctness of the location or situation.",</w:t>
      </w:r>
    </w:p>
    <w:p w14:paraId="1D1C2E6D" w14:textId="77777777" w:rsidR="00515445" w:rsidRPr="00515445" w:rsidRDefault="00515445" w:rsidP="00515445">
      <w:pPr>
        <w:rPr>
          <w:lang w:val="vi-VN"/>
        </w:rPr>
      </w:pPr>
      <w:r w:rsidRPr="00515445">
        <w:rPr>
          <w:lang w:val="vi-VN"/>
        </w:rPr>
        <w:t xml:space="preserve">    "formation": "example of grammar formation for given grammar point", </w:t>
      </w:r>
    </w:p>
    <w:p w14:paraId="5D2DD88C" w14:textId="77777777" w:rsidR="00515445" w:rsidRPr="00515445" w:rsidRDefault="00515445" w:rsidP="00515445">
      <w:pPr>
        <w:rPr>
          <w:lang w:val="vi-VN"/>
        </w:rPr>
      </w:pPr>
      <w:r w:rsidRPr="00515445">
        <w:rPr>
          <w:lang w:val="vi-VN"/>
        </w:rPr>
        <w:t xml:space="preserve">    "examples": [</w:t>
      </w:r>
    </w:p>
    <w:p w14:paraId="42D9619B" w14:textId="77777777" w:rsidR="00515445" w:rsidRPr="00515445" w:rsidRDefault="00515445" w:rsidP="00515445">
      <w:pPr>
        <w:rPr>
          <w:lang w:val="vi-VN"/>
        </w:rPr>
      </w:pPr>
      <w:r w:rsidRPr="00515445">
        <w:rPr>
          <w:lang w:val="vi-VN"/>
        </w:rPr>
        <w:t xml:space="preserve">      {</w:t>
      </w:r>
    </w:p>
    <w:p w14:paraId="28823C9E" w14:textId="7A55B94D" w:rsidR="00515445" w:rsidRPr="00515445" w:rsidRDefault="00515445" w:rsidP="00515445">
      <w:pPr>
        <w:rPr>
          <w:lang w:val="vi-VN"/>
        </w:rPr>
      </w:pPr>
      <w:r w:rsidRPr="00515445">
        <w:rPr>
          <w:lang w:val="vi-VN"/>
        </w:rPr>
        <w:t xml:space="preserve">        "vn": "Khi tôi đến, </w:t>
      </w:r>
      <w:ins w:id="1565" w:author="Canh Duc Nguyen" w:date="2023-10-15T00:32:00Z">
        <w:r w:rsidR="00804518">
          <w:rPr>
            <w:lang w:val="vi-VN"/>
          </w:rPr>
          <w:t xml:space="preserve">thì </w:t>
        </w:r>
      </w:ins>
      <w:r w:rsidRPr="00515445">
        <w:rPr>
          <w:lang w:val="vi-VN"/>
        </w:rPr>
        <w:t xml:space="preserve">cô ấy vừa mới </w:t>
      </w:r>
      <w:del w:id="1566" w:author="Canh Duc Nguyen" w:date="2023-10-15T00:31:00Z">
        <w:r w:rsidRPr="00515445" w:rsidDel="00804518">
          <w:rPr>
            <w:lang w:val="vi-VN"/>
          </w:rPr>
          <w:delText>ra ngay</w:delText>
        </w:r>
      </w:del>
      <w:del w:id="1567" w:author="Canh Duc Nguyen" w:date="2023-10-15T00:32:00Z">
        <w:r w:rsidR="00804518" w:rsidRPr="00515445" w:rsidDel="00804518">
          <w:rPr>
            <w:lang w:val="vi-VN"/>
          </w:rPr>
          <w:delText xml:space="preserve"> </w:delText>
        </w:r>
      </w:del>
      <w:ins w:id="1568" w:author="Canh Duc Nguyen" w:date="2023-10-15T00:32:00Z">
        <w:r w:rsidR="00804518">
          <w:rPr>
            <w:lang w:val="vi-VN"/>
          </w:rPr>
          <w:t xml:space="preserve">đi ngay </w:t>
        </w:r>
      </w:ins>
      <w:r w:rsidRPr="00515445">
        <w:rPr>
          <w:lang w:val="vi-VN"/>
        </w:rPr>
        <w:t xml:space="preserve">lúc đó.", </w:t>
      </w:r>
    </w:p>
    <w:p w14:paraId="275C53EA" w14:textId="77777777" w:rsidR="00515445" w:rsidRPr="00515445" w:rsidRDefault="00515445" w:rsidP="00515445">
      <w:pPr>
        <w:rPr>
          <w:lang w:val="vi-VN"/>
        </w:rPr>
      </w:pPr>
      <w:r w:rsidRPr="00515445">
        <w:rPr>
          <w:lang w:val="vi-VN"/>
        </w:rPr>
        <w:t xml:space="preserve">        "en": "When I arrived, she had just left right at that moment."</w:t>
      </w:r>
    </w:p>
    <w:p w14:paraId="1C0BFBAC" w14:textId="77777777" w:rsidR="00515445" w:rsidRPr="00515445" w:rsidRDefault="00515445" w:rsidP="00515445">
      <w:pPr>
        <w:rPr>
          <w:lang w:val="vi-VN"/>
        </w:rPr>
      </w:pPr>
      <w:r w:rsidRPr="00515445">
        <w:rPr>
          <w:lang w:val="vi-VN"/>
        </w:rPr>
        <w:t xml:space="preserve">      }, </w:t>
      </w:r>
    </w:p>
    <w:p w14:paraId="12C2A9CA" w14:textId="77777777" w:rsidR="00515445" w:rsidRPr="00515445" w:rsidRDefault="00515445" w:rsidP="00515445">
      <w:pPr>
        <w:rPr>
          <w:lang w:val="vi-VN"/>
        </w:rPr>
      </w:pPr>
      <w:r w:rsidRPr="00515445">
        <w:rPr>
          <w:lang w:val="vi-VN"/>
        </w:rPr>
        <w:t xml:space="preserve">      {</w:t>
      </w:r>
    </w:p>
    <w:p w14:paraId="50F8559E" w14:textId="77777777" w:rsidR="00515445" w:rsidRPr="00515445" w:rsidRDefault="00515445" w:rsidP="00515445">
      <w:pPr>
        <w:rPr>
          <w:lang w:val="vi-VN"/>
        </w:rPr>
      </w:pPr>
      <w:r w:rsidRPr="00515445">
        <w:rPr>
          <w:lang w:val="vi-VN"/>
        </w:rPr>
        <w:t xml:space="preserve">        "vn": "Ngay khi tôi bước vào cửa, điện thoại đã reo lên.", </w:t>
      </w:r>
    </w:p>
    <w:p w14:paraId="61F960D1" w14:textId="77777777" w:rsidR="00515445" w:rsidRPr="00515445" w:rsidRDefault="00515445" w:rsidP="00515445">
      <w:pPr>
        <w:rPr>
          <w:lang w:val="vi-VN"/>
        </w:rPr>
      </w:pPr>
      <w:r w:rsidRPr="00515445">
        <w:rPr>
          <w:lang w:val="vi-VN"/>
        </w:rPr>
        <w:t xml:space="preserve">        "en": "Right as I walked through the door, the phone started ringing."</w:t>
      </w:r>
    </w:p>
    <w:p w14:paraId="37042AA3" w14:textId="77777777" w:rsidR="00515445" w:rsidRPr="00515445" w:rsidRDefault="00515445" w:rsidP="00515445">
      <w:pPr>
        <w:rPr>
          <w:lang w:val="vi-VN"/>
        </w:rPr>
      </w:pPr>
      <w:r w:rsidRPr="00515445">
        <w:rPr>
          <w:lang w:val="vi-VN"/>
        </w:rPr>
        <w:t xml:space="preserve">      }, </w:t>
      </w:r>
    </w:p>
    <w:p w14:paraId="35E47A98" w14:textId="77777777" w:rsidR="00515445" w:rsidRPr="00515445" w:rsidRDefault="00515445" w:rsidP="00515445">
      <w:pPr>
        <w:rPr>
          <w:lang w:val="vi-VN"/>
        </w:rPr>
      </w:pPr>
      <w:r w:rsidRPr="00515445">
        <w:rPr>
          <w:lang w:val="vi-VN"/>
        </w:rPr>
        <w:t xml:space="preserve">      {</w:t>
      </w:r>
    </w:p>
    <w:p w14:paraId="193FE8B8" w14:textId="77777777" w:rsidR="00515445" w:rsidRPr="00515445" w:rsidRDefault="00515445" w:rsidP="00515445">
      <w:pPr>
        <w:rPr>
          <w:lang w:val="vi-VN"/>
        </w:rPr>
      </w:pPr>
      <w:r w:rsidRPr="00515445">
        <w:rPr>
          <w:lang w:val="vi-VN"/>
        </w:rPr>
        <w:t xml:space="preserve">        "vn": "Ngay sau khi kỳ thi kết thúc, tôi đã bắt đầu ôn tập cho kỳ thi tiếp theo.", </w:t>
      </w:r>
    </w:p>
    <w:p w14:paraId="43CFA9F8" w14:textId="77777777" w:rsidR="00515445" w:rsidRPr="00515445" w:rsidRDefault="00515445" w:rsidP="00515445">
      <w:pPr>
        <w:rPr>
          <w:lang w:val="vi-VN"/>
        </w:rPr>
      </w:pPr>
      <w:r w:rsidRPr="00515445">
        <w:rPr>
          <w:lang w:val="vi-VN"/>
        </w:rPr>
        <w:t xml:space="preserve">        "en": "Just after the exam finished, I started studying for the next one."</w:t>
      </w:r>
    </w:p>
    <w:p w14:paraId="10B861BE" w14:textId="77777777" w:rsidR="00515445" w:rsidRPr="00515445" w:rsidRDefault="00515445" w:rsidP="00515445">
      <w:pPr>
        <w:rPr>
          <w:lang w:val="vi-VN"/>
        </w:rPr>
      </w:pPr>
      <w:r w:rsidRPr="00515445">
        <w:rPr>
          <w:lang w:val="vi-VN"/>
        </w:rPr>
        <w:t xml:space="preserve">      }, </w:t>
      </w:r>
    </w:p>
    <w:p w14:paraId="0C8A76EA" w14:textId="77777777" w:rsidR="00515445" w:rsidRPr="00515445" w:rsidRDefault="00515445" w:rsidP="00515445">
      <w:pPr>
        <w:rPr>
          <w:lang w:val="vi-VN"/>
        </w:rPr>
      </w:pPr>
      <w:r w:rsidRPr="00515445">
        <w:rPr>
          <w:lang w:val="vi-VN"/>
        </w:rPr>
        <w:t xml:space="preserve">      {</w:t>
      </w:r>
    </w:p>
    <w:p w14:paraId="3700AE06" w14:textId="77777777" w:rsidR="00515445" w:rsidRPr="00515445" w:rsidRDefault="00515445" w:rsidP="00515445">
      <w:pPr>
        <w:rPr>
          <w:lang w:val="vi-VN"/>
        </w:rPr>
      </w:pPr>
      <w:r w:rsidRPr="00515445">
        <w:rPr>
          <w:lang w:val="vi-VN"/>
        </w:rPr>
        <w:t xml:space="preserve">        "vn": "Ngay tại đây, tôi đã tìm thấy chiếc túi xách mà tôi đã mất.", </w:t>
      </w:r>
    </w:p>
    <w:p w14:paraId="3020ECCE" w14:textId="77777777" w:rsidR="00515445" w:rsidRPr="00515445" w:rsidRDefault="00515445" w:rsidP="00515445">
      <w:pPr>
        <w:rPr>
          <w:lang w:val="vi-VN"/>
        </w:rPr>
      </w:pPr>
      <w:r w:rsidRPr="00515445">
        <w:rPr>
          <w:lang w:val="vi-VN"/>
        </w:rPr>
        <w:t xml:space="preserve">        "en": "Right here, I found the bag that I had lost."</w:t>
      </w:r>
    </w:p>
    <w:p w14:paraId="7A295F64" w14:textId="77777777" w:rsidR="00515445" w:rsidRPr="00515445" w:rsidRDefault="00515445" w:rsidP="00515445">
      <w:pPr>
        <w:rPr>
          <w:lang w:val="vi-VN"/>
        </w:rPr>
      </w:pPr>
      <w:r w:rsidRPr="00515445">
        <w:rPr>
          <w:lang w:val="vi-VN"/>
        </w:rPr>
        <w:t xml:space="preserve">      } </w:t>
      </w:r>
    </w:p>
    <w:p w14:paraId="203D8740" w14:textId="77777777" w:rsidR="00515445" w:rsidRPr="00515445" w:rsidRDefault="00515445" w:rsidP="00515445">
      <w:pPr>
        <w:rPr>
          <w:lang w:val="vi-VN"/>
        </w:rPr>
      </w:pPr>
      <w:r w:rsidRPr="00515445">
        <w:rPr>
          <w:lang w:val="vi-VN"/>
        </w:rPr>
        <w:t xml:space="preserve">    ]  </w:t>
      </w:r>
    </w:p>
    <w:p w14:paraId="737A68C1" w14:textId="77777777" w:rsidR="00515445" w:rsidRPr="00515445" w:rsidRDefault="00515445" w:rsidP="00515445">
      <w:pPr>
        <w:rPr>
          <w:lang w:val="vi-VN"/>
        </w:rPr>
      </w:pPr>
      <w:r w:rsidRPr="00515445">
        <w:rPr>
          <w:lang w:val="vi-VN"/>
        </w:rPr>
        <w:t>}</w:t>
      </w:r>
    </w:p>
    <w:p w14:paraId="3A11B165" w14:textId="77777777" w:rsidR="00515445" w:rsidRPr="00515445" w:rsidRDefault="00515445" w:rsidP="00515445">
      <w:pPr>
        <w:rPr>
          <w:lang w:val="vi-VN"/>
        </w:rPr>
      </w:pPr>
      <w:r w:rsidRPr="00515445">
        <w:rPr>
          <w:lang w:val="vi-VN"/>
        </w:rPr>
        <w:t>-----------------------------</w:t>
      </w:r>
    </w:p>
    <w:p w14:paraId="53CF3E24" w14:textId="77777777" w:rsidR="00515445" w:rsidRPr="00515445" w:rsidRDefault="00515445" w:rsidP="00515445">
      <w:pPr>
        <w:rPr>
          <w:lang w:val="vi-VN"/>
        </w:rPr>
      </w:pPr>
      <w:r w:rsidRPr="00515445">
        <w:rPr>
          <w:lang w:val="vi-VN"/>
        </w:rPr>
        <w:t xml:space="preserve">keyword: Noun clauses with 'là' </w:t>
      </w:r>
    </w:p>
    <w:p w14:paraId="508FCBBC" w14:textId="77777777" w:rsidR="00515445" w:rsidRPr="00515445" w:rsidRDefault="00515445" w:rsidP="00515445">
      <w:pPr>
        <w:rPr>
          <w:lang w:val="vi-VN"/>
        </w:rPr>
      </w:pPr>
      <w:r w:rsidRPr="00515445">
        <w:rPr>
          <w:lang w:val="vi-VN"/>
        </w:rPr>
        <w:t xml:space="preserve">PROMPT: Generate grammar explanation for following Vietnamese grammar point: Noun clauses with 'là' </w:t>
      </w:r>
    </w:p>
    <w:p w14:paraId="3787D146" w14:textId="77777777" w:rsidR="00515445" w:rsidRPr="00515445" w:rsidRDefault="00515445" w:rsidP="00515445">
      <w:pPr>
        <w:rPr>
          <w:lang w:val="vi-VN"/>
        </w:rPr>
      </w:pPr>
      <w:r w:rsidRPr="00515445">
        <w:rPr>
          <w:lang w:val="vi-VN"/>
        </w:rPr>
        <w:t>RESPONSE: {</w:t>
      </w:r>
    </w:p>
    <w:p w14:paraId="70744C6F" w14:textId="77777777" w:rsidR="00515445" w:rsidRPr="00515445" w:rsidRDefault="00515445" w:rsidP="00515445">
      <w:pPr>
        <w:rPr>
          <w:lang w:val="vi-VN"/>
        </w:rPr>
      </w:pPr>
      <w:r w:rsidRPr="00515445">
        <w:rPr>
          <w:lang w:val="vi-VN"/>
        </w:rPr>
        <w:t xml:space="preserve">    "title": "Noun clauses with 'là'",</w:t>
      </w:r>
    </w:p>
    <w:p w14:paraId="38A52EA4" w14:textId="77777777" w:rsidR="00515445" w:rsidRPr="00515445" w:rsidRDefault="00515445" w:rsidP="00515445">
      <w:pPr>
        <w:rPr>
          <w:lang w:val="vi-VN"/>
        </w:rPr>
      </w:pPr>
      <w:r w:rsidRPr="00515445">
        <w:rPr>
          <w:lang w:val="vi-VN"/>
        </w:rPr>
        <w:t xml:space="preserve">    "short_explanation": "Used to identify or define the subject in sentences.",</w:t>
      </w:r>
    </w:p>
    <w:p w14:paraId="33FB2E35" w14:textId="77777777" w:rsidR="00515445" w:rsidRPr="00515445" w:rsidRDefault="00515445" w:rsidP="00515445">
      <w:pPr>
        <w:rPr>
          <w:lang w:val="vi-VN"/>
        </w:rPr>
      </w:pPr>
      <w:r w:rsidRPr="00515445">
        <w:rPr>
          <w:lang w:val="vi-VN"/>
        </w:rPr>
        <w:t xml:space="preserve">    "long_explanation": "The word 'là' is a vital component in Vietnamese grammar, primarily used in noun clauses to equate, define or identify one thing with another. It is similar to the English word 'is' when used in this context. Its purpose is to present a characteristic, a description, or a definition of the subject.",</w:t>
      </w:r>
    </w:p>
    <w:p w14:paraId="46287EEC" w14:textId="77777777" w:rsidR="00515445" w:rsidRPr="00515445" w:rsidRDefault="00515445" w:rsidP="00515445">
      <w:pPr>
        <w:rPr>
          <w:lang w:val="vi-VN"/>
        </w:rPr>
      </w:pPr>
      <w:r w:rsidRPr="00515445">
        <w:rPr>
          <w:lang w:val="vi-VN"/>
        </w:rPr>
        <w:lastRenderedPageBreak/>
        <w:t xml:space="preserve">    "formation": "Subject + là + Description",</w:t>
      </w:r>
    </w:p>
    <w:p w14:paraId="1A99EB25" w14:textId="77777777" w:rsidR="00515445" w:rsidRPr="00515445" w:rsidRDefault="00515445" w:rsidP="00515445">
      <w:pPr>
        <w:rPr>
          <w:lang w:val="vi-VN"/>
        </w:rPr>
      </w:pPr>
      <w:r w:rsidRPr="00515445">
        <w:rPr>
          <w:lang w:val="vi-VN"/>
        </w:rPr>
        <w:t xml:space="preserve">    "examples": [</w:t>
      </w:r>
    </w:p>
    <w:p w14:paraId="1DDEA1E4" w14:textId="77777777" w:rsidR="00515445" w:rsidRPr="00515445" w:rsidRDefault="00515445" w:rsidP="00515445">
      <w:pPr>
        <w:rPr>
          <w:lang w:val="vi-VN"/>
        </w:rPr>
      </w:pPr>
      <w:r w:rsidRPr="00515445">
        <w:rPr>
          <w:lang w:val="vi-VN"/>
        </w:rPr>
        <w:t xml:space="preserve">        {</w:t>
      </w:r>
    </w:p>
    <w:p w14:paraId="00F56B31" w14:textId="6FB6020A" w:rsidR="00515445" w:rsidRPr="00515445" w:rsidRDefault="00515445" w:rsidP="00515445">
      <w:pPr>
        <w:rPr>
          <w:lang w:val="vi-VN"/>
        </w:rPr>
      </w:pPr>
      <w:r w:rsidRPr="00515445">
        <w:rPr>
          <w:lang w:val="vi-VN"/>
        </w:rPr>
        <w:t xml:space="preserve">             "vn": "Con đường phía trước là </w:t>
      </w:r>
      <w:del w:id="1569" w:author="Canh Duc Nguyen" w:date="2023-10-15T00:42:00Z">
        <w:r w:rsidRPr="00515445" w:rsidDel="00804518">
          <w:rPr>
            <w:lang w:val="vi-VN"/>
          </w:rPr>
          <w:delText xml:space="preserve">đường mòn </w:delText>
        </w:r>
      </w:del>
      <w:ins w:id="1570" w:author="Canh Duc Nguyen" w:date="2023-10-15T00:42:00Z">
        <w:r w:rsidR="00804518">
          <w:rPr>
            <w:lang w:val="vi-VN"/>
          </w:rPr>
          <w:t xml:space="preserve">con đường </w:t>
        </w:r>
      </w:ins>
      <w:r w:rsidRPr="00515445">
        <w:rPr>
          <w:lang w:val="vi-VN"/>
        </w:rPr>
        <w:t>mà tôi đã đi</w:t>
      </w:r>
      <w:ins w:id="1571" w:author="Canh Duc Nguyen" w:date="2023-10-15T00:44:00Z">
        <w:r w:rsidR="00034706">
          <w:rPr>
            <w:lang w:val="vi-VN"/>
          </w:rPr>
          <w:t xml:space="preserve"> vào</w:t>
        </w:r>
      </w:ins>
      <w:ins w:id="1572" w:author="Canh Duc Nguyen" w:date="2023-10-15T00:43:00Z">
        <w:r w:rsidR="00034706">
          <w:rPr>
            <w:lang w:val="vi-VN"/>
          </w:rPr>
          <w:t xml:space="preserve"> </w:t>
        </w:r>
      </w:ins>
      <w:del w:id="1573" w:author="Canh Duc Nguyen" w:date="2023-10-15T00:43:00Z">
        <w:r w:rsidRPr="00515445" w:rsidDel="00034706">
          <w:rPr>
            <w:lang w:val="vi-VN"/>
          </w:rPr>
          <w:delText xml:space="preserve"> q</w:delText>
        </w:r>
      </w:del>
      <w:del w:id="1574" w:author="Canh Duc Nguyen" w:date="2023-10-15T00:42:00Z">
        <w:r w:rsidRPr="00515445" w:rsidDel="00034706">
          <w:rPr>
            <w:lang w:val="vi-VN"/>
          </w:rPr>
          <w:delText xml:space="preserve">ua </w:delText>
        </w:r>
      </w:del>
      <w:r w:rsidRPr="00515445">
        <w:rPr>
          <w:lang w:val="vi-VN"/>
        </w:rPr>
        <w:t>hôm qua.",</w:t>
      </w:r>
    </w:p>
    <w:p w14:paraId="621DF597" w14:textId="77777777" w:rsidR="00515445" w:rsidRPr="00515445" w:rsidRDefault="00515445" w:rsidP="00515445">
      <w:pPr>
        <w:rPr>
          <w:lang w:val="vi-VN"/>
        </w:rPr>
      </w:pPr>
      <w:r w:rsidRPr="00515445">
        <w:rPr>
          <w:lang w:val="vi-VN"/>
        </w:rPr>
        <w:t xml:space="preserve">             "en": "The road ahead is the trail that I passed yesterday."</w:t>
      </w:r>
    </w:p>
    <w:p w14:paraId="326383F0" w14:textId="77777777" w:rsidR="00515445" w:rsidRPr="00515445" w:rsidRDefault="00515445" w:rsidP="00515445">
      <w:pPr>
        <w:rPr>
          <w:lang w:val="vi-VN"/>
        </w:rPr>
      </w:pPr>
      <w:r w:rsidRPr="00515445">
        <w:rPr>
          <w:lang w:val="vi-VN"/>
        </w:rPr>
        <w:t xml:space="preserve">        }, </w:t>
      </w:r>
    </w:p>
    <w:p w14:paraId="2EC96A93" w14:textId="77777777" w:rsidR="00515445" w:rsidRPr="00515445" w:rsidRDefault="00515445" w:rsidP="00515445">
      <w:pPr>
        <w:rPr>
          <w:lang w:val="vi-VN"/>
        </w:rPr>
      </w:pPr>
      <w:r w:rsidRPr="00515445">
        <w:rPr>
          <w:lang w:val="vi-VN"/>
        </w:rPr>
        <w:t xml:space="preserve">        {</w:t>
      </w:r>
    </w:p>
    <w:p w14:paraId="000A61D2" w14:textId="77777777" w:rsidR="00515445" w:rsidRPr="00515445" w:rsidRDefault="00515445" w:rsidP="00515445">
      <w:pPr>
        <w:rPr>
          <w:lang w:val="vi-VN"/>
        </w:rPr>
      </w:pPr>
      <w:r w:rsidRPr="00515445">
        <w:rPr>
          <w:lang w:val="vi-VN"/>
        </w:rPr>
        <w:t xml:space="preserve">             "vn": "Người mà tôi yêu là người luôn thương yêu và quan tâm đến tôi.",</w:t>
      </w:r>
    </w:p>
    <w:p w14:paraId="295775A7" w14:textId="77777777" w:rsidR="00515445" w:rsidRPr="00515445" w:rsidRDefault="00515445" w:rsidP="00515445">
      <w:pPr>
        <w:rPr>
          <w:lang w:val="vi-VN"/>
        </w:rPr>
      </w:pPr>
      <w:r w:rsidRPr="00515445">
        <w:rPr>
          <w:lang w:val="vi-VN"/>
        </w:rPr>
        <w:t xml:space="preserve">             "en": "The person I love is the one who always loves and cares for me."</w:t>
      </w:r>
    </w:p>
    <w:p w14:paraId="1B4962A3" w14:textId="77777777" w:rsidR="00515445" w:rsidRPr="00515445" w:rsidRDefault="00515445" w:rsidP="00515445">
      <w:pPr>
        <w:rPr>
          <w:lang w:val="vi-VN"/>
        </w:rPr>
      </w:pPr>
      <w:r w:rsidRPr="00515445">
        <w:rPr>
          <w:lang w:val="vi-VN"/>
        </w:rPr>
        <w:t xml:space="preserve">        }, </w:t>
      </w:r>
    </w:p>
    <w:p w14:paraId="6959B598" w14:textId="77777777" w:rsidR="00515445" w:rsidRPr="00515445" w:rsidRDefault="00515445" w:rsidP="00515445">
      <w:pPr>
        <w:rPr>
          <w:lang w:val="vi-VN"/>
        </w:rPr>
      </w:pPr>
      <w:r w:rsidRPr="00515445">
        <w:rPr>
          <w:lang w:val="vi-VN"/>
        </w:rPr>
        <w:t xml:space="preserve">        {</w:t>
      </w:r>
    </w:p>
    <w:p w14:paraId="319872C5" w14:textId="77777777" w:rsidR="00515445" w:rsidRPr="00515445" w:rsidRDefault="00515445" w:rsidP="00515445">
      <w:pPr>
        <w:rPr>
          <w:lang w:val="vi-VN"/>
        </w:rPr>
      </w:pPr>
      <w:r w:rsidRPr="00515445">
        <w:rPr>
          <w:lang w:val="vi-VN"/>
        </w:rPr>
        <w:t xml:space="preserve">             "vn": "Công việc hiện tại của tôi là giáo viên.",</w:t>
      </w:r>
    </w:p>
    <w:p w14:paraId="4077AE48" w14:textId="77777777" w:rsidR="00515445" w:rsidRPr="00515445" w:rsidRDefault="00515445" w:rsidP="00515445">
      <w:pPr>
        <w:rPr>
          <w:lang w:val="vi-VN"/>
        </w:rPr>
      </w:pPr>
      <w:r w:rsidRPr="00515445">
        <w:rPr>
          <w:lang w:val="vi-VN"/>
        </w:rPr>
        <w:t xml:space="preserve">             "en": "My current job is a teacher."</w:t>
      </w:r>
    </w:p>
    <w:p w14:paraId="4A65DB45" w14:textId="77777777" w:rsidR="00515445" w:rsidRPr="00515445" w:rsidRDefault="00515445" w:rsidP="00515445">
      <w:pPr>
        <w:rPr>
          <w:lang w:val="vi-VN"/>
        </w:rPr>
      </w:pPr>
      <w:r w:rsidRPr="00515445">
        <w:rPr>
          <w:lang w:val="vi-VN"/>
        </w:rPr>
        <w:t xml:space="preserve">        }, </w:t>
      </w:r>
    </w:p>
    <w:p w14:paraId="4099BB1C" w14:textId="77777777" w:rsidR="00515445" w:rsidRPr="00515445" w:rsidRDefault="00515445" w:rsidP="00515445">
      <w:pPr>
        <w:rPr>
          <w:lang w:val="vi-VN"/>
        </w:rPr>
      </w:pPr>
      <w:r w:rsidRPr="00515445">
        <w:rPr>
          <w:lang w:val="vi-VN"/>
        </w:rPr>
        <w:t xml:space="preserve">        {</w:t>
      </w:r>
    </w:p>
    <w:p w14:paraId="64AC013A" w14:textId="77777777" w:rsidR="00515445" w:rsidRPr="00515445" w:rsidRDefault="00515445" w:rsidP="00515445">
      <w:pPr>
        <w:rPr>
          <w:lang w:val="vi-VN"/>
        </w:rPr>
      </w:pPr>
      <w:r w:rsidRPr="00515445">
        <w:rPr>
          <w:lang w:val="vi-VN"/>
        </w:rPr>
        <w:t xml:space="preserve">             "vn": "Món ăn tôi yêu thích nhất là phở.",</w:t>
      </w:r>
    </w:p>
    <w:p w14:paraId="35B80907" w14:textId="77777777" w:rsidR="00515445" w:rsidRPr="00515445" w:rsidRDefault="00515445" w:rsidP="00515445">
      <w:pPr>
        <w:rPr>
          <w:lang w:val="vi-VN"/>
        </w:rPr>
      </w:pPr>
      <w:r w:rsidRPr="00515445">
        <w:rPr>
          <w:lang w:val="vi-VN"/>
        </w:rPr>
        <w:t xml:space="preserve">            "en": "My favorite food is Pho."</w:t>
      </w:r>
    </w:p>
    <w:p w14:paraId="703F2E27" w14:textId="77777777" w:rsidR="00515445" w:rsidRPr="00515445" w:rsidRDefault="00515445" w:rsidP="00515445">
      <w:pPr>
        <w:rPr>
          <w:lang w:val="vi-VN"/>
        </w:rPr>
      </w:pPr>
      <w:r w:rsidRPr="00515445">
        <w:rPr>
          <w:lang w:val="vi-VN"/>
        </w:rPr>
        <w:t xml:space="preserve">        }</w:t>
      </w:r>
    </w:p>
    <w:p w14:paraId="42DA7B7D" w14:textId="77777777" w:rsidR="00515445" w:rsidRPr="00515445" w:rsidRDefault="00515445" w:rsidP="00515445">
      <w:pPr>
        <w:rPr>
          <w:lang w:val="vi-VN"/>
        </w:rPr>
      </w:pPr>
      <w:r w:rsidRPr="00515445">
        <w:rPr>
          <w:lang w:val="vi-VN"/>
        </w:rPr>
        <w:t xml:space="preserve">    ]</w:t>
      </w:r>
    </w:p>
    <w:p w14:paraId="52C044D9" w14:textId="77777777" w:rsidR="00515445" w:rsidRPr="00515445" w:rsidRDefault="00515445" w:rsidP="00515445">
      <w:pPr>
        <w:rPr>
          <w:lang w:val="vi-VN"/>
        </w:rPr>
      </w:pPr>
      <w:r w:rsidRPr="00515445">
        <w:rPr>
          <w:lang w:val="vi-VN"/>
        </w:rPr>
        <w:t>}</w:t>
      </w:r>
    </w:p>
    <w:p w14:paraId="351E1BE3" w14:textId="77777777" w:rsidR="00515445" w:rsidRPr="00515445" w:rsidRDefault="00515445" w:rsidP="00515445">
      <w:pPr>
        <w:rPr>
          <w:lang w:val="vi-VN"/>
        </w:rPr>
      </w:pPr>
      <w:r w:rsidRPr="00515445">
        <w:rPr>
          <w:lang w:val="vi-VN"/>
        </w:rPr>
        <w:t>-----------------------------</w:t>
      </w:r>
    </w:p>
    <w:p w14:paraId="5F20B23F" w14:textId="77777777" w:rsidR="00515445" w:rsidRPr="00515445" w:rsidRDefault="00515445" w:rsidP="00515445">
      <w:pPr>
        <w:rPr>
          <w:lang w:val="vi-VN"/>
        </w:rPr>
      </w:pPr>
      <w:r w:rsidRPr="00515445">
        <w:rPr>
          <w:lang w:val="vi-VN"/>
        </w:rPr>
        <w:t xml:space="preserve">keyword: Noun clauses with 'rằng' </w:t>
      </w:r>
    </w:p>
    <w:p w14:paraId="0463127A" w14:textId="77777777" w:rsidR="00515445" w:rsidRPr="00515445" w:rsidRDefault="00515445" w:rsidP="00515445">
      <w:pPr>
        <w:rPr>
          <w:lang w:val="vi-VN"/>
        </w:rPr>
      </w:pPr>
      <w:r w:rsidRPr="00515445">
        <w:rPr>
          <w:lang w:val="vi-VN"/>
        </w:rPr>
        <w:t xml:space="preserve">PROMPT: Generate grammar explanation for following Vietnamese grammar point: Noun clauses with 'rằng' </w:t>
      </w:r>
    </w:p>
    <w:p w14:paraId="67C881E6" w14:textId="77777777" w:rsidR="00515445" w:rsidRPr="00515445" w:rsidRDefault="00515445" w:rsidP="00515445">
      <w:pPr>
        <w:rPr>
          <w:lang w:val="vi-VN"/>
        </w:rPr>
      </w:pPr>
      <w:r w:rsidRPr="00515445">
        <w:rPr>
          <w:lang w:val="vi-VN"/>
        </w:rPr>
        <w:t xml:space="preserve">RESPONSE: { </w:t>
      </w:r>
    </w:p>
    <w:p w14:paraId="122C3B82" w14:textId="77777777" w:rsidR="00515445" w:rsidRPr="00515445" w:rsidRDefault="00515445" w:rsidP="00515445">
      <w:pPr>
        <w:rPr>
          <w:lang w:val="vi-VN"/>
        </w:rPr>
      </w:pPr>
      <w:r w:rsidRPr="00515445">
        <w:rPr>
          <w:lang w:val="vi-VN"/>
        </w:rPr>
        <w:t xml:space="preserve">  "title": "Noun clauses with 'rằng'", </w:t>
      </w:r>
    </w:p>
    <w:p w14:paraId="45F3B3BB" w14:textId="77777777" w:rsidR="00515445" w:rsidRPr="00515445" w:rsidRDefault="00515445" w:rsidP="00515445">
      <w:pPr>
        <w:rPr>
          <w:lang w:val="vi-VN"/>
        </w:rPr>
      </w:pPr>
      <w:r w:rsidRPr="00515445">
        <w:rPr>
          <w:lang w:val="vi-VN"/>
        </w:rPr>
        <w:t xml:space="preserve">  "short_explanation": "'rằng' is used to introduce a noun clause in a sentence.", </w:t>
      </w:r>
    </w:p>
    <w:p w14:paraId="3142EE0B" w14:textId="77777777" w:rsidR="00515445" w:rsidRPr="00515445" w:rsidRDefault="00515445" w:rsidP="00515445">
      <w:pPr>
        <w:rPr>
          <w:lang w:val="vi-VN"/>
        </w:rPr>
      </w:pPr>
      <w:r w:rsidRPr="00515445">
        <w:rPr>
          <w:lang w:val="vi-VN"/>
        </w:rPr>
        <w:t xml:space="preserve">  "long_explanation": "In Vietnamese, the term 'rằng' is used to link a main clause with a noun clause. It is often corresponding to the English conjunction 'that'. 'Rằng' is placed before the clause it introduces. The noun clause usually provides additional information or explanations about the subject that precedes it.", </w:t>
      </w:r>
    </w:p>
    <w:p w14:paraId="6FB2DF0E" w14:textId="77777777" w:rsidR="00515445" w:rsidRPr="00515445" w:rsidRDefault="00515445" w:rsidP="00515445">
      <w:pPr>
        <w:rPr>
          <w:lang w:val="vi-VN"/>
        </w:rPr>
      </w:pPr>
      <w:r w:rsidRPr="00515445">
        <w:rPr>
          <w:lang w:val="vi-VN"/>
        </w:rPr>
        <w:t xml:space="preserve">  "formation": "Main Clause + 'rằng' + Noun Clause",</w:t>
      </w:r>
    </w:p>
    <w:p w14:paraId="3C240BBB" w14:textId="77777777" w:rsidR="00515445" w:rsidRPr="00515445" w:rsidRDefault="00515445" w:rsidP="00515445">
      <w:pPr>
        <w:rPr>
          <w:lang w:val="vi-VN"/>
        </w:rPr>
      </w:pPr>
      <w:r w:rsidRPr="00515445">
        <w:rPr>
          <w:lang w:val="vi-VN"/>
        </w:rPr>
        <w:t xml:space="preserve">  "examples": [ </w:t>
      </w:r>
    </w:p>
    <w:p w14:paraId="4DE2D123" w14:textId="77777777" w:rsidR="00515445" w:rsidRPr="00515445" w:rsidRDefault="00515445" w:rsidP="00515445">
      <w:pPr>
        <w:rPr>
          <w:lang w:val="vi-VN"/>
        </w:rPr>
      </w:pPr>
      <w:r w:rsidRPr="00515445">
        <w:rPr>
          <w:lang w:val="vi-VN"/>
        </w:rPr>
        <w:t xml:space="preserve">    { </w:t>
      </w:r>
    </w:p>
    <w:p w14:paraId="117DFB24" w14:textId="77777777" w:rsidR="00515445" w:rsidRPr="00515445" w:rsidRDefault="00515445" w:rsidP="00515445">
      <w:pPr>
        <w:rPr>
          <w:lang w:val="vi-VN"/>
        </w:rPr>
      </w:pPr>
      <w:r w:rsidRPr="00515445">
        <w:rPr>
          <w:lang w:val="vi-VN"/>
        </w:rPr>
        <w:t xml:space="preserve">      "vn": "Tôi nghĩ rằng bạn đã làm rất tốt.", </w:t>
      </w:r>
    </w:p>
    <w:p w14:paraId="29185C3C" w14:textId="77777777" w:rsidR="00515445" w:rsidRPr="00515445" w:rsidRDefault="00515445" w:rsidP="00515445">
      <w:pPr>
        <w:rPr>
          <w:lang w:val="vi-VN"/>
        </w:rPr>
      </w:pPr>
      <w:r w:rsidRPr="00515445">
        <w:rPr>
          <w:lang w:val="vi-VN"/>
        </w:rPr>
        <w:t xml:space="preserve">      "en": "I think that you did very well."</w:t>
      </w:r>
    </w:p>
    <w:p w14:paraId="26974091" w14:textId="77777777" w:rsidR="00515445" w:rsidRPr="00515445" w:rsidRDefault="00515445" w:rsidP="00515445">
      <w:pPr>
        <w:rPr>
          <w:lang w:val="vi-VN"/>
        </w:rPr>
      </w:pPr>
      <w:r w:rsidRPr="00515445">
        <w:rPr>
          <w:lang w:val="vi-VN"/>
        </w:rPr>
        <w:t xml:space="preserve">    }, </w:t>
      </w:r>
    </w:p>
    <w:p w14:paraId="1394BB31" w14:textId="77777777" w:rsidR="00515445" w:rsidRPr="00515445" w:rsidRDefault="00515445" w:rsidP="00515445">
      <w:pPr>
        <w:rPr>
          <w:lang w:val="vi-VN"/>
        </w:rPr>
      </w:pPr>
      <w:r w:rsidRPr="00515445">
        <w:rPr>
          <w:lang w:val="vi-VN"/>
        </w:rPr>
        <w:t xml:space="preserve">    { </w:t>
      </w:r>
    </w:p>
    <w:p w14:paraId="4BDE0956" w14:textId="77777777" w:rsidR="00515445" w:rsidRPr="00515445" w:rsidRDefault="00515445" w:rsidP="00515445">
      <w:pPr>
        <w:rPr>
          <w:lang w:val="vi-VN"/>
        </w:rPr>
      </w:pPr>
      <w:r w:rsidRPr="00515445">
        <w:rPr>
          <w:lang w:val="vi-VN"/>
        </w:rPr>
        <w:t xml:space="preserve">      "vn": "Mẹ bảo rằng anh ấy đang ở nhà.", </w:t>
      </w:r>
    </w:p>
    <w:p w14:paraId="20190D79" w14:textId="77777777" w:rsidR="00515445" w:rsidRPr="00515445" w:rsidRDefault="00515445" w:rsidP="00515445">
      <w:pPr>
        <w:rPr>
          <w:lang w:val="vi-VN"/>
        </w:rPr>
      </w:pPr>
      <w:r w:rsidRPr="00515445">
        <w:rPr>
          <w:lang w:val="vi-VN"/>
        </w:rPr>
        <w:t xml:space="preserve">      "en": "Mother said that he is at home."</w:t>
      </w:r>
    </w:p>
    <w:p w14:paraId="7C269DA4" w14:textId="77777777" w:rsidR="00515445" w:rsidRPr="00515445" w:rsidRDefault="00515445" w:rsidP="00515445">
      <w:pPr>
        <w:rPr>
          <w:lang w:val="vi-VN"/>
        </w:rPr>
      </w:pPr>
      <w:r w:rsidRPr="00515445">
        <w:rPr>
          <w:lang w:val="vi-VN"/>
        </w:rPr>
        <w:t xml:space="preserve">    }, </w:t>
      </w:r>
    </w:p>
    <w:p w14:paraId="707A8FBE" w14:textId="77777777" w:rsidR="00515445" w:rsidRPr="00515445" w:rsidRDefault="00515445" w:rsidP="00515445">
      <w:pPr>
        <w:rPr>
          <w:lang w:val="vi-VN"/>
        </w:rPr>
      </w:pPr>
      <w:r w:rsidRPr="00515445">
        <w:rPr>
          <w:lang w:val="vi-VN"/>
        </w:rPr>
        <w:t xml:space="preserve">    { </w:t>
      </w:r>
    </w:p>
    <w:p w14:paraId="28E94CE8" w14:textId="53D09108" w:rsidR="00515445" w:rsidRPr="00515445" w:rsidRDefault="00515445" w:rsidP="00515445">
      <w:pPr>
        <w:rPr>
          <w:lang w:val="vi-VN"/>
        </w:rPr>
      </w:pPr>
      <w:r w:rsidRPr="00515445">
        <w:rPr>
          <w:lang w:val="vi-VN"/>
        </w:rPr>
        <w:t xml:space="preserve">      "vn": "Cô ấy tin rằng mọi người đều</w:t>
      </w:r>
      <w:ins w:id="1575" w:author="Canh Duc Nguyen" w:date="2023-10-15T00:46:00Z">
        <w:r w:rsidR="00034706">
          <w:rPr>
            <w:lang w:val="vi-VN"/>
          </w:rPr>
          <w:t xml:space="preserve"> là người</w:t>
        </w:r>
      </w:ins>
      <w:r w:rsidRPr="00515445">
        <w:rPr>
          <w:lang w:val="vi-VN"/>
        </w:rPr>
        <w:t xml:space="preserve"> tốt.", </w:t>
      </w:r>
    </w:p>
    <w:p w14:paraId="193834E1" w14:textId="77777777" w:rsidR="00515445" w:rsidRPr="00515445" w:rsidRDefault="00515445" w:rsidP="00515445">
      <w:pPr>
        <w:rPr>
          <w:lang w:val="vi-VN"/>
        </w:rPr>
      </w:pPr>
      <w:r w:rsidRPr="00515445">
        <w:rPr>
          <w:lang w:val="vi-VN"/>
        </w:rPr>
        <w:t xml:space="preserve">      "en": "She believes that everyone is good."</w:t>
      </w:r>
    </w:p>
    <w:p w14:paraId="1C5151FD" w14:textId="77777777" w:rsidR="00515445" w:rsidRPr="00515445" w:rsidRDefault="00515445" w:rsidP="00515445">
      <w:pPr>
        <w:rPr>
          <w:lang w:val="vi-VN"/>
        </w:rPr>
      </w:pPr>
      <w:r w:rsidRPr="00515445">
        <w:rPr>
          <w:lang w:val="vi-VN"/>
        </w:rPr>
        <w:lastRenderedPageBreak/>
        <w:t xml:space="preserve">    }, </w:t>
      </w:r>
    </w:p>
    <w:p w14:paraId="76C31DDD" w14:textId="77777777" w:rsidR="00515445" w:rsidRPr="00515445" w:rsidRDefault="00515445" w:rsidP="00515445">
      <w:pPr>
        <w:rPr>
          <w:lang w:val="vi-VN"/>
        </w:rPr>
      </w:pPr>
      <w:r w:rsidRPr="00515445">
        <w:rPr>
          <w:lang w:val="vi-VN"/>
        </w:rPr>
        <w:t xml:space="preserve">    { </w:t>
      </w:r>
    </w:p>
    <w:p w14:paraId="365DA803" w14:textId="77777777" w:rsidR="00515445" w:rsidRPr="00515445" w:rsidRDefault="00515445" w:rsidP="00515445">
      <w:pPr>
        <w:rPr>
          <w:lang w:val="vi-VN"/>
        </w:rPr>
      </w:pPr>
      <w:r w:rsidRPr="00515445">
        <w:rPr>
          <w:lang w:val="vi-VN"/>
        </w:rPr>
        <w:t xml:space="preserve">      "vn": "Anh ấy nói rằng anh ấy không thích đi chơi.", </w:t>
      </w:r>
    </w:p>
    <w:p w14:paraId="4203572D" w14:textId="77777777" w:rsidR="00515445" w:rsidRPr="00515445" w:rsidRDefault="00515445" w:rsidP="00515445">
      <w:pPr>
        <w:rPr>
          <w:lang w:val="vi-VN"/>
        </w:rPr>
      </w:pPr>
      <w:r w:rsidRPr="00515445">
        <w:rPr>
          <w:lang w:val="vi-VN"/>
        </w:rPr>
        <w:t xml:space="preserve">      "en": "He said that he doesn't like to go out."</w:t>
      </w:r>
    </w:p>
    <w:p w14:paraId="15343C42" w14:textId="77777777" w:rsidR="00515445" w:rsidRPr="00515445" w:rsidRDefault="00515445" w:rsidP="00515445">
      <w:pPr>
        <w:rPr>
          <w:lang w:val="vi-VN"/>
        </w:rPr>
      </w:pPr>
      <w:r w:rsidRPr="00515445">
        <w:rPr>
          <w:lang w:val="vi-VN"/>
        </w:rPr>
        <w:t xml:space="preserve">    } </w:t>
      </w:r>
    </w:p>
    <w:p w14:paraId="0FF85A77" w14:textId="77777777" w:rsidR="00515445" w:rsidRPr="00515445" w:rsidRDefault="00515445" w:rsidP="00515445">
      <w:pPr>
        <w:rPr>
          <w:lang w:val="vi-VN"/>
        </w:rPr>
      </w:pPr>
      <w:r w:rsidRPr="00515445">
        <w:rPr>
          <w:lang w:val="vi-VN"/>
        </w:rPr>
        <w:t xml:space="preserve">  ] </w:t>
      </w:r>
    </w:p>
    <w:p w14:paraId="45B33A55" w14:textId="77777777" w:rsidR="00515445" w:rsidRPr="00515445" w:rsidRDefault="00515445" w:rsidP="00515445">
      <w:pPr>
        <w:rPr>
          <w:lang w:val="vi-VN"/>
        </w:rPr>
      </w:pPr>
      <w:r w:rsidRPr="00515445">
        <w:rPr>
          <w:lang w:val="vi-VN"/>
        </w:rPr>
        <w:t>}</w:t>
      </w:r>
    </w:p>
    <w:p w14:paraId="07D1A413" w14:textId="77777777" w:rsidR="00515445" w:rsidRPr="00515445" w:rsidRDefault="00515445" w:rsidP="00515445">
      <w:pPr>
        <w:rPr>
          <w:lang w:val="vi-VN"/>
        </w:rPr>
      </w:pPr>
      <w:r w:rsidRPr="00515445">
        <w:rPr>
          <w:lang w:val="vi-VN"/>
        </w:rPr>
        <w:t>-----------------------------</w:t>
      </w:r>
    </w:p>
    <w:p w14:paraId="10903489" w14:textId="77777777" w:rsidR="00515445" w:rsidRPr="00515445" w:rsidRDefault="00515445" w:rsidP="00515445">
      <w:pPr>
        <w:rPr>
          <w:lang w:val="vi-VN"/>
        </w:rPr>
      </w:pPr>
      <w:r w:rsidRPr="00515445">
        <w:rPr>
          <w:lang w:val="vi-VN"/>
        </w:rPr>
        <w:t xml:space="preserve">keyword: 'Nữa' used with time expressions </w:t>
      </w:r>
    </w:p>
    <w:p w14:paraId="073C3820" w14:textId="77777777" w:rsidR="00515445" w:rsidRPr="00515445" w:rsidRDefault="00515445" w:rsidP="00515445">
      <w:pPr>
        <w:rPr>
          <w:lang w:val="vi-VN"/>
        </w:rPr>
      </w:pPr>
      <w:r w:rsidRPr="00515445">
        <w:rPr>
          <w:lang w:val="vi-VN"/>
        </w:rPr>
        <w:t xml:space="preserve">PROMPT: Generate grammar explanation for following Vietnamese grammar point: 'Nữa' used with time expressions </w:t>
      </w:r>
    </w:p>
    <w:p w14:paraId="2C41DAA0" w14:textId="77777777" w:rsidR="00515445" w:rsidRPr="00515445" w:rsidRDefault="00515445" w:rsidP="00515445">
      <w:pPr>
        <w:rPr>
          <w:lang w:val="vi-VN"/>
        </w:rPr>
      </w:pPr>
      <w:r w:rsidRPr="00515445">
        <w:rPr>
          <w:lang w:val="vi-VN"/>
        </w:rPr>
        <w:t xml:space="preserve">RESPONSE: { </w:t>
      </w:r>
    </w:p>
    <w:p w14:paraId="756CEC09" w14:textId="77777777" w:rsidR="00515445" w:rsidRPr="00515445" w:rsidRDefault="00515445" w:rsidP="00515445">
      <w:pPr>
        <w:rPr>
          <w:lang w:val="vi-VN"/>
        </w:rPr>
      </w:pPr>
      <w:r w:rsidRPr="00515445">
        <w:rPr>
          <w:lang w:val="vi-VN"/>
        </w:rPr>
        <w:t xml:space="preserve">  "title": "'Nữa' used with time expressions", </w:t>
      </w:r>
    </w:p>
    <w:p w14:paraId="6EA81326" w14:textId="77777777" w:rsidR="00515445" w:rsidRPr="00515445" w:rsidRDefault="00515445" w:rsidP="00515445">
      <w:pPr>
        <w:rPr>
          <w:lang w:val="vi-VN"/>
        </w:rPr>
      </w:pPr>
      <w:r w:rsidRPr="00515445">
        <w:rPr>
          <w:lang w:val="vi-VN"/>
        </w:rPr>
        <w:t xml:space="preserve">  "short_explanation": "Used to refer to an additional amount of time.", </w:t>
      </w:r>
    </w:p>
    <w:p w14:paraId="40F378A3" w14:textId="77777777" w:rsidR="00515445" w:rsidRPr="00515445" w:rsidRDefault="00515445" w:rsidP="00515445">
      <w:pPr>
        <w:rPr>
          <w:lang w:val="vi-VN"/>
        </w:rPr>
      </w:pPr>
      <w:r w:rsidRPr="00515445">
        <w:rPr>
          <w:lang w:val="vi-VN"/>
        </w:rPr>
        <w:t xml:space="preserve">  "long_explanation": "In Vietnamese, 'nữa' is often used alongside time expressions to signify an additional or further amount of time. It is equivalent to the English phrase 'more' as in 'two more weeks' or 'three more hours'. When 'nữa' is used at the end of a sentence with a time expression, it means that the specified amount of time (hours, days, weeks, etc.) will be added.", </w:t>
      </w:r>
    </w:p>
    <w:p w14:paraId="5767EB57" w14:textId="77777777" w:rsidR="00515445" w:rsidRPr="00515445" w:rsidRDefault="00515445" w:rsidP="00515445">
      <w:pPr>
        <w:rPr>
          <w:lang w:val="vi-VN"/>
        </w:rPr>
      </w:pPr>
      <w:r w:rsidRPr="00515445">
        <w:rPr>
          <w:lang w:val="vi-VN"/>
        </w:rPr>
        <w:t xml:space="preserve">  "formation": "Construction: [number] + [unit of time] + nữa", </w:t>
      </w:r>
    </w:p>
    <w:p w14:paraId="48BC588C" w14:textId="77777777" w:rsidR="00515445" w:rsidRPr="00515445" w:rsidRDefault="00515445" w:rsidP="00515445">
      <w:pPr>
        <w:rPr>
          <w:lang w:val="vi-VN"/>
        </w:rPr>
      </w:pPr>
      <w:r w:rsidRPr="00515445">
        <w:rPr>
          <w:lang w:val="vi-VN"/>
        </w:rPr>
        <w:t xml:space="preserve">  "examples": [</w:t>
      </w:r>
    </w:p>
    <w:p w14:paraId="7C9DDAEE" w14:textId="77777777" w:rsidR="00515445" w:rsidRPr="00515445" w:rsidRDefault="00515445" w:rsidP="00515445">
      <w:pPr>
        <w:rPr>
          <w:lang w:val="vi-VN"/>
        </w:rPr>
      </w:pPr>
      <w:r w:rsidRPr="00515445">
        <w:rPr>
          <w:lang w:val="vi-VN"/>
        </w:rPr>
        <w:t xml:space="preserve">    { </w:t>
      </w:r>
    </w:p>
    <w:p w14:paraId="4EE4E820" w14:textId="77777777" w:rsidR="00515445" w:rsidRPr="00515445" w:rsidRDefault="00515445" w:rsidP="00515445">
      <w:pPr>
        <w:rPr>
          <w:lang w:val="vi-VN"/>
        </w:rPr>
      </w:pPr>
      <w:r w:rsidRPr="00515445">
        <w:rPr>
          <w:lang w:val="vi-VN"/>
        </w:rPr>
        <w:t xml:space="preserve">      "vn": "Tôi cần thêm ba tuần nữa để hoàn thành dự án này.", </w:t>
      </w:r>
    </w:p>
    <w:p w14:paraId="3EAA03A5" w14:textId="77777777" w:rsidR="00515445" w:rsidRPr="00515445" w:rsidRDefault="00515445" w:rsidP="00515445">
      <w:pPr>
        <w:rPr>
          <w:lang w:val="vi-VN"/>
        </w:rPr>
      </w:pPr>
      <w:r w:rsidRPr="00515445">
        <w:rPr>
          <w:lang w:val="vi-VN"/>
        </w:rPr>
        <w:t xml:space="preserve">      "en": "I need three more weeks to complete this project."</w:t>
      </w:r>
    </w:p>
    <w:p w14:paraId="1B5A99A0" w14:textId="77777777" w:rsidR="00515445" w:rsidRPr="00515445" w:rsidRDefault="00515445" w:rsidP="00515445">
      <w:pPr>
        <w:rPr>
          <w:lang w:val="vi-VN"/>
        </w:rPr>
      </w:pPr>
      <w:r w:rsidRPr="00515445">
        <w:rPr>
          <w:lang w:val="vi-VN"/>
        </w:rPr>
        <w:t xml:space="preserve">    }, </w:t>
      </w:r>
    </w:p>
    <w:p w14:paraId="7DC449F1" w14:textId="77777777" w:rsidR="00515445" w:rsidRPr="00515445" w:rsidRDefault="00515445" w:rsidP="00515445">
      <w:pPr>
        <w:rPr>
          <w:lang w:val="vi-VN"/>
        </w:rPr>
      </w:pPr>
      <w:r w:rsidRPr="00515445">
        <w:rPr>
          <w:lang w:val="vi-VN"/>
        </w:rPr>
        <w:t xml:space="preserve">    { </w:t>
      </w:r>
    </w:p>
    <w:p w14:paraId="6E5592F1" w14:textId="77777777" w:rsidR="00515445" w:rsidRPr="00515445" w:rsidRDefault="00515445" w:rsidP="00515445">
      <w:pPr>
        <w:rPr>
          <w:lang w:val="vi-VN"/>
        </w:rPr>
      </w:pPr>
      <w:r w:rsidRPr="00515445">
        <w:rPr>
          <w:lang w:val="vi-VN"/>
        </w:rPr>
        <w:t xml:space="preserve">      "vn": "Chúng ta chỉ còn hai ngày nữa để chuẩn bị cho cuộc thi.", </w:t>
      </w:r>
    </w:p>
    <w:p w14:paraId="63F31312" w14:textId="77777777" w:rsidR="00515445" w:rsidRPr="00515445" w:rsidRDefault="00515445" w:rsidP="00515445">
      <w:pPr>
        <w:rPr>
          <w:lang w:val="vi-VN"/>
        </w:rPr>
      </w:pPr>
      <w:r w:rsidRPr="00515445">
        <w:rPr>
          <w:lang w:val="vi-VN"/>
        </w:rPr>
        <w:t xml:space="preserve">      "en": "We have only two more days to prepare for the contest."</w:t>
      </w:r>
    </w:p>
    <w:p w14:paraId="7F2F8C8D" w14:textId="77777777" w:rsidR="00515445" w:rsidRPr="00515445" w:rsidRDefault="00515445" w:rsidP="00515445">
      <w:pPr>
        <w:rPr>
          <w:lang w:val="vi-VN"/>
        </w:rPr>
      </w:pPr>
      <w:r w:rsidRPr="00515445">
        <w:rPr>
          <w:lang w:val="vi-VN"/>
        </w:rPr>
        <w:t xml:space="preserve">    }, </w:t>
      </w:r>
    </w:p>
    <w:p w14:paraId="5E2FF675" w14:textId="77777777" w:rsidR="00515445" w:rsidRPr="00515445" w:rsidRDefault="00515445" w:rsidP="00515445">
      <w:pPr>
        <w:rPr>
          <w:lang w:val="vi-VN"/>
        </w:rPr>
      </w:pPr>
      <w:r w:rsidRPr="00515445">
        <w:rPr>
          <w:lang w:val="vi-VN"/>
        </w:rPr>
        <w:t xml:space="preserve">    { </w:t>
      </w:r>
    </w:p>
    <w:p w14:paraId="710EBC4B" w14:textId="77777777" w:rsidR="00515445" w:rsidRPr="00515445" w:rsidRDefault="00515445" w:rsidP="00515445">
      <w:pPr>
        <w:rPr>
          <w:lang w:val="vi-VN"/>
        </w:rPr>
      </w:pPr>
      <w:r w:rsidRPr="00515445">
        <w:rPr>
          <w:lang w:val="vi-VN"/>
        </w:rPr>
        <w:t xml:space="preserve">      "vn": "Anh ấy sẽ ở đây trong hai tháng nữa.", </w:t>
      </w:r>
    </w:p>
    <w:p w14:paraId="5D5A889F" w14:textId="77777777" w:rsidR="00515445" w:rsidRPr="00515445" w:rsidRDefault="00515445" w:rsidP="00515445">
      <w:pPr>
        <w:rPr>
          <w:lang w:val="vi-VN"/>
        </w:rPr>
      </w:pPr>
      <w:r w:rsidRPr="00515445">
        <w:rPr>
          <w:lang w:val="vi-VN"/>
        </w:rPr>
        <w:t xml:space="preserve">      "en": "He will be here for two more months."</w:t>
      </w:r>
    </w:p>
    <w:p w14:paraId="753833DE" w14:textId="77777777" w:rsidR="00515445" w:rsidRPr="00515445" w:rsidRDefault="00515445" w:rsidP="00515445">
      <w:pPr>
        <w:rPr>
          <w:lang w:val="vi-VN"/>
        </w:rPr>
      </w:pPr>
      <w:r w:rsidRPr="00515445">
        <w:rPr>
          <w:lang w:val="vi-VN"/>
        </w:rPr>
        <w:t xml:space="preserve">    }, </w:t>
      </w:r>
    </w:p>
    <w:p w14:paraId="082AD260" w14:textId="77777777" w:rsidR="00515445" w:rsidRPr="00515445" w:rsidRDefault="00515445" w:rsidP="00515445">
      <w:pPr>
        <w:rPr>
          <w:lang w:val="vi-VN"/>
        </w:rPr>
      </w:pPr>
      <w:r w:rsidRPr="00515445">
        <w:rPr>
          <w:lang w:val="vi-VN"/>
        </w:rPr>
        <w:t xml:space="preserve">    {</w:t>
      </w:r>
    </w:p>
    <w:p w14:paraId="6DD5509D" w14:textId="77777777" w:rsidR="00515445" w:rsidRPr="00515445" w:rsidRDefault="00515445" w:rsidP="00515445">
      <w:pPr>
        <w:rPr>
          <w:lang w:val="vi-VN"/>
        </w:rPr>
      </w:pPr>
      <w:r w:rsidRPr="00515445">
        <w:rPr>
          <w:lang w:val="vi-VN"/>
        </w:rPr>
        <w:t xml:space="preserve">        "vn": "Tôi sẽ còn ở đây một tuần nữa.", </w:t>
      </w:r>
    </w:p>
    <w:p w14:paraId="2B828987" w14:textId="77777777" w:rsidR="00515445" w:rsidRPr="00515445" w:rsidRDefault="00515445" w:rsidP="00515445">
      <w:pPr>
        <w:rPr>
          <w:lang w:val="vi-VN"/>
        </w:rPr>
      </w:pPr>
      <w:r w:rsidRPr="00515445">
        <w:rPr>
          <w:lang w:val="vi-VN"/>
        </w:rPr>
        <w:t xml:space="preserve">        "en": "I will be here for one more week."</w:t>
      </w:r>
    </w:p>
    <w:p w14:paraId="49E2C880" w14:textId="77777777" w:rsidR="00515445" w:rsidRPr="00515445" w:rsidRDefault="00515445" w:rsidP="00515445">
      <w:pPr>
        <w:rPr>
          <w:lang w:val="vi-VN"/>
        </w:rPr>
      </w:pPr>
      <w:r w:rsidRPr="00515445">
        <w:rPr>
          <w:lang w:val="vi-VN"/>
        </w:rPr>
        <w:t xml:space="preserve">    } </w:t>
      </w:r>
    </w:p>
    <w:p w14:paraId="1C32A2C8" w14:textId="77777777" w:rsidR="00515445" w:rsidRPr="00515445" w:rsidRDefault="00515445" w:rsidP="00515445">
      <w:pPr>
        <w:rPr>
          <w:lang w:val="vi-VN"/>
        </w:rPr>
      </w:pPr>
      <w:r w:rsidRPr="00515445">
        <w:rPr>
          <w:lang w:val="vi-VN"/>
        </w:rPr>
        <w:t xml:space="preserve">  ]</w:t>
      </w:r>
    </w:p>
    <w:p w14:paraId="5D9B82AF" w14:textId="77777777" w:rsidR="00515445" w:rsidRPr="00515445" w:rsidRDefault="00515445" w:rsidP="00515445">
      <w:pPr>
        <w:rPr>
          <w:lang w:val="vi-VN"/>
        </w:rPr>
      </w:pPr>
      <w:r w:rsidRPr="00515445">
        <w:rPr>
          <w:lang w:val="vi-VN"/>
        </w:rPr>
        <w:t>}</w:t>
      </w:r>
    </w:p>
    <w:p w14:paraId="31F15DF9" w14:textId="77777777" w:rsidR="00515445" w:rsidRPr="00515445" w:rsidRDefault="00515445" w:rsidP="00515445">
      <w:pPr>
        <w:rPr>
          <w:lang w:val="vi-VN"/>
        </w:rPr>
      </w:pPr>
      <w:r w:rsidRPr="00515445">
        <w:rPr>
          <w:lang w:val="vi-VN"/>
        </w:rPr>
        <w:t>-----------------------------</w:t>
      </w:r>
    </w:p>
    <w:p w14:paraId="13AEF09A" w14:textId="77777777" w:rsidR="00515445" w:rsidRPr="00515445" w:rsidRDefault="00515445" w:rsidP="00515445">
      <w:pPr>
        <w:rPr>
          <w:lang w:val="vi-VN"/>
        </w:rPr>
      </w:pPr>
      <w:r w:rsidRPr="00515445">
        <w:rPr>
          <w:lang w:val="vi-VN"/>
        </w:rPr>
        <w:t xml:space="preserve">keyword: 'ở' as a preposition </w:t>
      </w:r>
    </w:p>
    <w:p w14:paraId="395100F0" w14:textId="77777777" w:rsidR="00515445" w:rsidRPr="00515445" w:rsidRDefault="00515445" w:rsidP="00515445">
      <w:pPr>
        <w:rPr>
          <w:lang w:val="vi-VN"/>
        </w:rPr>
      </w:pPr>
      <w:r w:rsidRPr="00515445">
        <w:rPr>
          <w:lang w:val="vi-VN"/>
        </w:rPr>
        <w:t xml:space="preserve">PROMPT: Generate grammar explanation for following Vietnamese grammar point: 'ở' as a preposition </w:t>
      </w:r>
    </w:p>
    <w:p w14:paraId="739DCB7B" w14:textId="77777777" w:rsidR="00515445" w:rsidRPr="00515445" w:rsidRDefault="00515445" w:rsidP="00515445">
      <w:pPr>
        <w:rPr>
          <w:lang w:val="vi-VN"/>
        </w:rPr>
      </w:pPr>
      <w:r w:rsidRPr="00515445">
        <w:rPr>
          <w:lang w:val="vi-VN"/>
        </w:rPr>
        <w:t>RESPONSE: {</w:t>
      </w:r>
    </w:p>
    <w:p w14:paraId="079414CA" w14:textId="77777777" w:rsidR="00515445" w:rsidRPr="00515445" w:rsidRDefault="00515445" w:rsidP="00515445">
      <w:pPr>
        <w:rPr>
          <w:lang w:val="vi-VN"/>
        </w:rPr>
      </w:pPr>
      <w:r w:rsidRPr="00515445">
        <w:rPr>
          <w:lang w:val="vi-VN"/>
        </w:rPr>
        <w:lastRenderedPageBreak/>
        <w:t xml:space="preserve">  "title": "'Ở' as a preposition",</w:t>
      </w:r>
    </w:p>
    <w:p w14:paraId="56EE3A76" w14:textId="77777777" w:rsidR="00515445" w:rsidRPr="00515445" w:rsidRDefault="00515445" w:rsidP="00515445">
      <w:pPr>
        <w:rPr>
          <w:lang w:val="vi-VN"/>
        </w:rPr>
      </w:pPr>
      <w:r w:rsidRPr="00515445">
        <w:rPr>
          <w:lang w:val="vi-VN"/>
        </w:rPr>
        <w:t xml:space="preserve">  "short_explanation": "Used to express the place where an action takes place or the location of someone or something.",</w:t>
      </w:r>
    </w:p>
    <w:p w14:paraId="0C4599BC" w14:textId="77777777" w:rsidR="00515445" w:rsidRPr="00515445" w:rsidRDefault="00515445" w:rsidP="00515445">
      <w:pPr>
        <w:rPr>
          <w:lang w:val="vi-VN"/>
        </w:rPr>
      </w:pPr>
      <w:r w:rsidRPr="00515445">
        <w:rPr>
          <w:lang w:val="vi-VN"/>
        </w:rPr>
        <w:t xml:space="preserve">  "long_explanation": "The Vietnamese preposition 'ở' is used to indicate the location of an action, person, or object. It is a multifunctional preposition, roughly equivalent to English 'at', 'in', 'on' depending on the context. It is placed before the name of the place to express the location of something or someone.",</w:t>
      </w:r>
    </w:p>
    <w:p w14:paraId="6527851B" w14:textId="77777777" w:rsidR="00515445" w:rsidRPr="00515445" w:rsidRDefault="00515445" w:rsidP="00515445">
      <w:pPr>
        <w:rPr>
          <w:lang w:val="vi-VN"/>
        </w:rPr>
      </w:pPr>
      <w:r w:rsidRPr="00515445">
        <w:rPr>
          <w:lang w:val="vi-VN"/>
        </w:rPr>
        <w:t xml:space="preserve">  "formation": "Subject + Verb + 'Ở' + Place/Location",</w:t>
      </w:r>
    </w:p>
    <w:p w14:paraId="382A4569" w14:textId="77777777" w:rsidR="00515445" w:rsidRPr="00515445" w:rsidRDefault="00515445" w:rsidP="00515445">
      <w:pPr>
        <w:rPr>
          <w:lang w:val="vi-VN"/>
        </w:rPr>
      </w:pPr>
      <w:r w:rsidRPr="00515445">
        <w:rPr>
          <w:lang w:val="vi-VN"/>
        </w:rPr>
        <w:t xml:space="preserve">  "examples": [</w:t>
      </w:r>
    </w:p>
    <w:p w14:paraId="48B59680" w14:textId="77777777" w:rsidR="00515445" w:rsidRPr="00515445" w:rsidRDefault="00515445" w:rsidP="00515445">
      <w:pPr>
        <w:rPr>
          <w:lang w:val="vi-VN"/>
        </w:rPr>
      </w:pPr>
      <w:r w:rsidRPr="00515445">
        <w:rPr>
          <w:lang w:val="vi-VN"/>
        </w:rPr>
        <w:t xml:space="preserve">    {</w:t>
      </w:r>
    </w:p>
    <w:p w14:paraId="795B7FAB" w14:textId="77777777" w:rsidR="00515445" w:rsidRPr="00515445" w:rsidRDefault="00515445" w:rsidP="00515445">
      <w:pPr>
        <w:rPr>
          <w:lang w:val="vi-VN"/>
        </w:rPr>
      </w:pPr>
      <w:r w:rsidRPr="00515445">
        <w:rPr>
          <w:lang w:val="vi-VN"/>
        </w:rPr>
        <w:t xml:space="preserve">      "vn": "Anh ấy đang ở nhà.",</w:t>
      </w:r>
    </w:p>
    <w:p w14:paraId="463DB4CA" w14:textId="77777777" w:rsidR="00515445" w:rsidRPr="00515445" w:rsidRDefault="00515445" w:rsidP="00515445">
      <w:pPr>
        <w:rPr>
          <w:lang w:val="vi-VN"/>
        </w:rPr>
      </w:pPr>
      <w:r w:rsidRPr="00515445">
        <w:rPr>
          <w:lang w:val="vi-VN"/>
        </w:rPr>
        <w:t xml:space="preserve">      "en": "He is at home."</w:t>
      </w:r>
    </w:p>
    <w:p w14:paraId="484D71FD" w14:textId="77777777" w:rsidR="00515445" w:rsidRPr="00515445" w:rsidRDefault="00515445" w:rsidP="00515445">
      <w:pPr>
        <w:rPr>
          <w:lang w:val="vi-VN"/>
        </w:rPr>
      </w:pPr>
      <w:r w:rsidRPr="00515445">
        <w:rPr>
          <w:lang w:val="vi-VN"/>
        </w:rPr>
        <w:t xml:space="preserve">    },</w:t>
      </w:r>
    </w:p>
    <w:p w14:paraId="5E1AD11F" w14:textId="77777777" w:rsidR="00515445" w:rsidRPr="00515445" w:rsidRDefault="00515445" w:rsidP="00515445">
      <w:pPr>
        <w:rPr>
          <w:lang w:val="vi-VN"/>
        </w:rPr>
      </w:pPr>
      <w:r w:rsidRPr="00515445">
        <w:rPr>
          <w:lang w:val="vi-VN"/>
        </w:rPr>
        <w:t xml:space="preserve">    {</w:t>
      </w:r>
    </w:p>
    <w:p w14:paraId="45D586C6" w14:textId="77777777" w:rsidR="00515445" w:rsidRPr="00515445" w:rsidRDefault="00515445" w:rsidP="00515445">
      <w:pPr>
        <w:rPr>
          <w:lang w:val="vi-VN"/>
        </w:rPr>
      </w:pPr>
      <w:r w:rsidRPr="00515445">
        <w:rPr>
          <w:lang w:val="vi-VN"/>
        </w:rPr>
        <w:t xml:space="preserve">      "vn": "Tôi sinh sống ở Việt Nam.",</w:t>
      </w:r>
    </w:p>
    <w:p w14:paraId="2BA04514" w14:textId="77777777" w:rsidR="00515445" w:rsidRPr="00515445" w:rsidRDefault="00515445" w:rsidP="00515445">
      <w:pPr>
        <w:rPr>
          <w:lang w:val="vi-VN"/>
        </w:rPr>
      </w:pPr>
      <w:r w:rsidRPr="00515445">
        <w:rPr>
          <w:lang w:val="vi-VN"/>
        </w:rPr>
        <w:t xml:space="preserve">      "en": "I live in Vietnam."</w:t>
      </w:r>
    </w:p>
    <w:p w14:paraId="3E86E05D" w14:textId="77777777" w:rsidR="00515445" w:rsidRPr="00515445" w:rsidRDefault="00515445" w:rsidP="00515445">
      <w:pPr>
        <w:rPr>
          <w:lang w:val="vi-VN"/>
        </w:rPr>
      </w:pPr>
      <w:r w:rsidRPr="00515445">
        <w:rPr>
          <w:lang w:val="vi-VN"/>
        </w:rPr>
        <w:t xml:space="preserve">    },</w:t>
      </w:r>
    </w:p>
    <w:p w14:paraId="575A304B" w14:textId="77777777" w:rsidR="00515445" w:rsidRPr="00515445" w:rsidRDefault="00515445" w:rsidP="00515445">
      <w:pPr>
        <w:rPr>
          <w:lang w:val="vi-VN"/>
        </w:rPr>
      </w:pPr>
      <w:r w:rsidRPr="00515445">
        <w:rPr>
          <w:lang w:val="vi-VN"/>
        </w:rPr>
        <w:t xml:space="preserve">    {</w:t>
      </w:r>
    </w:p>
    <w:p w14:paraId="39FB854A" w14:textId="77777777" w:rsidR="00515445" w:rsidRPr="00515445" w:rsidRDefault="00515445" w:rsidP="00515445">
      <w:pPr>
        <w:rPr>
          <w:lang w:val="vi-VN"/>
        </w:rPr>
      </w:pPr>
      <w:r w:rsidRPr="00515445">
        <w:rPr>
          <w:lang w:val="vi-VN"/>
        </w:rPr>
        <w:t xml:space="preserve">      "vn": "Chúng ta sẽ gặp lại ở quán cà phê.",</w:t>
      </w:r>
    </w:p>
    <w:p w14:paraId="01352BC6" w14:textId="77777777" w:rsidR="00515445" w:rsidRPr="00515445" w:rsidRDefault="00515445" w:rsidP="00515445">
      <w:pPr>
        <w:rPr>
          <w:lang w:val="vi-VN"/>
        </w:rPr>
      </w:pPr>
      <w:r w:rsidRPr="00515445">
        <w:rPr>
          <w:lang w:val="vi-VN"/>
        </w:rPr>
        <w:t xml:space="preserve">      "en": "We will meet up at the cafe."</w:t>
      </w:r>
    </w:p>
    <w:p w14:paraId="6FDCEDC5" w14:textId="77777777" w:rsidR="00515445" w:rsidRPr="00515445" w:rsidRDefault="00515445" w:rsidP="00515445">
      <w:pPr>
        <w:rPr>
          <w:lang w:val="vi-VN"/>
        </w:rPr>
      </w:pPr>
      <w:r w:rsidRPr="00515445">
        <w:rPr>
          <w:lang w:val="vi-VN"/>
        </w:rPr>
        <w:t xml:space="preserve">    },</w:t>
      </w:r>
    </w:p>
    <w:p w14:paraId="099A8A2B" w14:textId="77777777" w:rsidR="00515445" w:rsidRPr="00515445" w:rsidRDefault="00515445" w:rsidP="00515445">
      <w:pPr>
        <w:rPr>
          <w:lang w:val="vi-VN"/>
        </w:rPr>
      </w:pPr>
      <w:r w:rsidRPr="00515445">
        <w:rPr>
          <w:lang w:val="vi-VN"/>
        </w:rPr>
        <w:t xml:space="preserve">    {</w:t>
      </w:r>
    </w:p>
    <w:p w14:paraId="08B34C58" w14:textId="77777777" w:rsidR="00515445" w:rsidRPr="00515445" w:rsidRDefault="00515445" w:rsidP="00515445">
      <w:pPr>
        <w:rPr>
          <w:lang w:val="vi-VN"/>
        </w:rPr>
      </w:pPr>
      <w:r w:rsidRPr="00515445">
        <w:rPr>
          <w:lang w:val="vi-VN"/>
        </w:rPr>
        <w:t xml:space="preserve">      "vn": "Kính của bạn ở trên bàn.",</w:t>
      </w:r>
    </w:p>
    <w:p w14:paraId="618492B3" w14:textId="77777777" w:rsidR="00515445" w:rsidRPr="00515445" w:rsidRDefault="00515445" w:rsidP="00515445">
      <w:pPr>
        <w:rPr>
          <w:lang w:val="vi-VN"/>
        </w:rPr>
      </w:pPr>
      <w:r w:rsidRPr="00515445">
        <w:rPr>
          <w:lang w:val="vi-VN"/>
        </w:rPr>
        <w:t xml:space="preserve">      "en": "Your glasses are on the table."</w:t>
      </w:r>
    </w:p>
    <w:p w14:paraId="35FCC8DA" w14:textId="77777777" w:rsidR="00515445" w:rsidRPr="00515445" w:rsidRDefault="00515445" w:rsidP="00515445">
      <w:pPr>
        <w:rPr>
          <w:lang w:val="vi-VN"/>
        </w:rPr>
      </w:pPr>
      <w:r w:rsidRPr="00515445">
        <w:rPr>
          <w:lang w:val="vi-VN"/>
        </w:rPr>
        <w:t xml:space="preserve">    }</w:t>
      </w:r>
    </w:p>
    <w:p w14:paraId="3DB21548" w14:textId="77777777" w:rsidR="00515445" w:rsidRPr="00515445" w:rsidRDefault="00515445" w:rsidP="00515445">
      <w:pPr>
        <w:rPr>
          <w:lang w:val="vi-VN"/>
        </w:rPr>
      </w:pPr>
      <w:r w:rsidRPr="00515445">
        <w:rPr>
          <w:lang w:val="vi-VN"/>
        </w:rPr>
        <w:t xml:space="preserve">  ]</w:t>
      </w:r>
    </w:p>
    <w:p w14:paraId="73E74CEF" w14:textId="77777777" w:rsidR="00515445" w:rsidRPr="00515445" w:rsidRDefault="00515445" w:rsidP="00515445">
      <w:pPr>
        <w:rPr>
          <w:lang w:val="vi-VN"/>
        </w:rPr>
      </w:pPr>
      <w:r w:rsidRPr="00515445">
        <w:rPr>
          <w:lang w:val="vi-VN"/>
        </w:rPr>
        <w:t>}</w:t>
      </w:r>
    </w:p>
    <w:p w14:paraId="0B7F6E9B" w14:textId="77777777" w:rsidR="00515445" w:rsidRPr="00515445" w:rsidRDefault="00515445" w:rsidP="00515445">
      <w:pPr>
        <w:rPr>
          <w:lang w:val="vi-VN"/>
        </w:rPr>
      </w:pPr>
      <w:r w:rsidRPr="00515445">
        <w:rPr>
          <w:lang w:val="vi-VN"/>
        </w:rPr>
        <w:t>-----------------------------</w:t>
      </w:r>
    </w:p>
    <w:p w14:paraId="32C2D480" w14:textId="77777777" w:rsidR="00515445" w:rsidRPr="00515445" w:rsidRDefault="00515445" w:rsidP="00515445">
      <w:pPr>
        <w:rPr>
          <w:lang w:val="vi-VN"/>
        </w:rPr>
      </w:pPr>
      <w:r w:rsidRPr="00515445">
        <w:rPr>
          <w:lang w:val="vi-VN"/>
        </w:rPr>
        <w:t xml:space="preserve">keyword: 'ở' as a verb </w:t>
      </w:r>
    </w:p>
    <w:p w14:paraId="775F0212" w14:textId="77777777" w:rsidR="00515445" w:rsidRPr="00515445" w:rsidRDefault="00515445" w:rsidP="00515445">
      <w:pPr>
        <w:rPr>
          <w:lang w:val="vi-VN"/>
        </w:rPr>
      </w:pPr>
      <w:r w:rsidRPr="00515445">
        <w:rPr>
          <w:lang w:val="vi-VN"/>
        </w:rPr>
        <w:t xml:space="preserve">PROMPT: Generate grammar explanation for following Vietnamese grammar point: 'ở' as a verb </w:t>
      </w:r>
    </w:p>
    <w:p w14:paraId="12DF68FF" w14:textId="77777777" w:rsidR="00515445" w:rsidRPr="00515445" w:rsidRDefault="00515445" w:rsidP="00515445">
      <w:pPr>
        <w:rPr>
          <w:lang w:val="vi-VN"/>
        </w:rPr>
      </w:pPr>
      <w:r w:rsidRPr="00515445">
        <w:rPr>
          <w:lang w:val="vi-VN"/>
        </w:rPr>
        <w:t xml:space="preserve">RESPONSE: { </w:t>
      </w:r>
    </w:p>
    <w:p w14:paraId="1FCBCD3D" w14:textId="77777777" w:rsidR="00515445" w:rsidRPr="00515445" w:rsidRDefault="00515445" w:rsidP="00515445">
      <w:pPr>
        <w:rPr>
          <w:lang w:val="vi-VN"/>
        </w:rPr>
      </w:pPr>
      <w:r w:rsidRPr="00515445">
        <w:rPr>
          <w:lang w:val="vi-VN"/>
        </w:rPr>
        <w:t xml:space="preserve">  "title": "Verb 'ở'", </w:t>
      </w:r>
    </w:p>
    <w:p w14:paraId="688D6564" w14:textId="77777777" w:rsidR="00515445" w:rsidRPr="00515445" w:rsidRDefault="00515445" w:rsidP="00515445">
      <w:pPr>
        <w:rPr>
          <w:lang w:val="vi-VN"/>
        </w:rPr>
      </w:pPr>
      <w:r w:rsidRPr="00515445">
        <w:rPr>
          <w:lang w:val="vi-VN"/>
        </w:rPr>
        <w:t xml:space="preserve">  "short_explanation": "'Ở' is a Vietnamese verb used to indicate a location or place where someone or something is positioned or where an action takes place.", </w:t>
      </w:r>
    </w:p>
    <w:p w14:paraId="13778B11" w14:textId="77777777" w:rsidR="00515445" w:rsidRPr="00515445" w:rsidRDefault="00515445" w:rsidP="00515445">
      <w:pPr>
        <w:rPr>
          <w:lang w:val="vi-VN"/>
        </w:rPr>
      </w:pPr>
      <w:r w:rsidRPr="00515445">
        <w:rPr>
          <w:lang w:val="vi-VN"/>
        </w:rPr>
        <w:t xml:space="preserve">  "long_explanation": "The Vietnamese verb 'ở' is used to express the concept of being located somewhere or existing in a particular place or state. It is equivalent to the English verb 'to be' when used to indicate location or state of being, however 'ở' is more often used in place of English 'live', 'stay', 'reside'. Generally, it is followed by the position or place. Often, 'ở' is used when talking about places of living, but can also be used in a more general sense.",  </w:t>
      </w:r>
    </w:p>
    <w:p w14:paraId="6C1EC791" w14:textId="77777777" w:rsidR="00515445" w:rsidRPr="00515445" w:rsidRDefault="00515445" w:rsidP="00515445">
      <w:pPr>
        <w:rPr>
          <w:lang w:val="vi-VN"/>
        </w:rPr>
      </w:pPr>
      <w:r w:rsidRPr="00515445">
        <w:rPr>
          <w:lang w:val="vi-VN"/>
        </w:rPr>
        <w:t xml:space="preserve">  "formation": "'Subject' + 'ở' + 'Location'", </w:t>
      </w:r>
    </w:p>
    <w:p w14:paraId="73DAEEF2" w14:textId="77777777" w:rsidR="00515445" w:rsidRPr="00515445" w:rsidRDefault="00515445" w:rsidP="00515445">
      <w:pPr>
        <w:rPr>
          <w:lang w:val="vi-VN"/>
        </w:rPr>
      </w:pPr>
      <w:r w:rsidRPr="00515445">
        <w:rPr>
          <w:lang w:val="vi-VN"/>
        </w:rPr>
        <w:t xml:space="preserve">  "examples": [ </w:t>
      </w:r>
    </w:p>
    <w:p w14:paraId="310DC20F" w14:textId="77777777" w:rsidR="00515445" w:rsidRPr="00515445" w:rsidRDefault="00515445" w:rsidP="00515445">
      <w:pPr>
        <w:rPr>
          <w:lang w:val="vi-VN"/>
        </w:rPr>
      </w:pPr>
      <w:r w:rsidRPr="00515445">
        <w:rPr>
          <w:lang w:val="vi-VN"/>
        </w:rPr>
        <w:t xml:space="preserve">    { </w:t>
      </w:r>
    </w:p>
    <w:p w14:paraId="77DA94EF" w14:textId="204C2B08" w:rsidR="00515445" w:rsidRPr="00515445" w:rsidRDefault="00515445" w:rsidP="00515445">
      <w:pPr>
        <w:rPr>
          <w:lang w:val="vi-VN"/>
        </w:rPr>
      </w:pPr>
      <w:r w:rsidRPr="00515445">
        <w:rPr>
          <w:lang w:val="vi-VN"/>
        </w:rPr>
        <w:t xml:space="preserve">      "vn": "Bạn </w:t>
      </w:r>
      <w:ins w:id="1576" w:author="Canh Duc Nguyen" w:date="2023-10-15T00:50:00Z">
        <w:r w:rsidR="00034706">
          <w:rPr>
            <w:lang w:val="vi-VN"/>
          </w:rPr>
          <w:t xml:space="preserve">sống </w:t>
        </w:r>
      </w:ins>
      <w:r w:rsidRPr="00515445">
        <w:rPr>
          <w:lang w:val="vi-VN"/>
        </w:rPr>
        <w:t xml:space="preserve">ở đâu? Tôi ở Hà Nội.", </w:t>
      </w:r>
    </w:p>
    <w:p w14:paraId="17908CB6" w14:textId="77777777" w:rsidR="00515445" w:rsidRPr="00515445" w:rsidRDefault="00515445" w:rsidP="00515445">
      <w:pPr>
        <w:rPr>
          <w:lang w:val="vi-VN"/>
        </w:rPr>
      </w:pPr>
      <w:r w:rsidRPr="00515445">
        <w:rPr>
          <w:lang w:val="vi-VN"/>
        </w:rPr>
        <w:t xml:space="preserve">      "en": "Where do you live? I live in Hanoi." </w:t>
      </w:r>
    </w:p>
    <w:p w14:paraId="1F72ED93" w14:textId="77777777" w:rsidR="00515445" w:rsidRPr="00515445" w:rsidRDefault="00515445" w:rsidP="00515445">
      <w:pPr>
        <w:rPr>
          <w:lang w:val="vi-VN"/>
        </w:rPr>
      </w:pPr>
      <w:r w:rsidRPr="00515445">
        <w:rPr>
          <w:lang w:val="vi-VN"/>
        </w:rPr>
        <w:lastRenderedPageBreak/>
        <w:t xml:space="preserve">    }, </w:t>
      </w:r>
    </w:p>
    <w:p w14:paraId="1710D082" w14:textId="77777777" w:rsidR="00515445" w:rsidRPr="00515445" w:rsidRDefault="00515445" w:rsidP="00515445">
      <w:pPr>
        <w:rPr>
          <w:lang w:val="vi-VN"/>
        </w:rPr>
      </w:pPr>
      <w:r w:rsidRPr="00515445">
        <w:rPr>
          <w:lang w:val="vi-VN"/>
        </w:rPr>
        <w:t xml:space="preserve">    { </w:t>
      </w:r>
    </w:p>
    <w:p w14:paraId="7B1BD63A" w14:textId="77777777" w:rsidR="00515445" w:rsidRPr="00515445" w:rsidRDefault="00515445" w:rsidP="00515445">
      <w:pPr>
        <w:rPr>
          <w:lang w:val="vi-VN"/>
        </w:rPr>
      </w:pPr>
      <w:r w:rsidRPr="00515445">
        <w:rPr>
          <w:lang w:val="vi-VN"/>
        </w:rPr>
        <w:t xml:space="preserve">      "vn": "Chúng tôi ở khách sạn gần bảo tàng.", </w:t>
      </w:r>
    </w:p>
    <w:p w14:paraId="75F66874" w14:textId="77777777" w:rsidR="00515445" w:rsidRPr="00515445" w:rsidRDefault="00515445" w:rsidP="00515445">
      <w:pPr>
        <w:rPr>
          <w:lang w:val="vi-VN"/>
        </w:rPr>
      </w:pPr>
      <w:r w:rsidRPr="00515445">
        <w:rPr>
          <w:lang w:val="vi-VN"/>
        </w:rPr>
        <w:t xml:space="preserve">      "en": "We are staying at a hotel near the museum." </w:t>
      </w:r>
    </w:p>
    <w:p w14:paraId="09120DE0" w14:textId="77777777" w:rsidR="00515445" w:rsidRPr="00515445" w:rsidRDefault="00515445" w:rsidP="00515445">
      <w:pPr>
        <w:rPr>
          <w:lang w:val="vi-VN"/>
        </w:rPr>
      </w:pPr>
      <w:r w:rsidRPr="00515445">
        <w:rPr>
          <w:lang w:val="vi-VN"/>
        </w:rPr>
        <w:t xml:space="preserve">    }, </w:t>
      </w:r>
    </w:p>
    <w:p w14:paraId="14AAF4DD" w14:textId="77777777" w:rsidR="00515445" w:rsidRPr="00515445" w:rsidRDefault="00515445" w:rsidP="00515445">
      <w:pPr>
        <w:rPr>
          <w:lang w:val="vi-VN"/>
        </w:rPr>
      </w:pPr>
      <w:r w:rsidRPr="00515445">
        <w:rPr>
          <w:lang w:val="vi-VN"/>
        </w:rPr>
        <w:t xml:space="preserve">    { </w:t>
      </w:r>
    </w:p>
    <w:p w14:paraId="7D807562" w14:textId="77777777" w:rsidR="00515445" w:rsidRPr="00515445" w:rsidRDefault="00515445" w:rsidP="00515445">
      <w:pPr>
        <w:rPr>
          <w:lang w:val="vi-VN"/>
        </w:rPr>
      </w:pPr>
      <w:r w:rsidRPr="00515445">
        <w:rPr>
          <w:lang w:val="vi-VN"/>
        </w:rPr>
        <w:t xml:space="preserve">      "vn": "Lịch sử của Việt Nam ở trong những quyển sách này.", </w:t>
      </w:r>
    </w:p>
    <w:p w14:paraId="44242C29" w14:textId="77777777" w:rsidR="00515445" w:rsidRPr="00515445" w:rsidRDefault="00515445" w:rsidP="00515445">
      <w:pPr>
        <w:rPr>
          <w:lang w:val="vi-VN"/>
        </w:rPr>
      </w:pPr>
      <w:r w:rsidRPr="00515445">
        <w:rPr>
          <w:lang w:val="vi-VN"/>
        </w:rPr>
        <w:t xml:space="preserve">      "en": "The history of Vietnam resides in these books." </w:t>
      </w:r>
    </w:p>
    <w:p w14:paraId="3ABEE89A" w14:textId="77777777" w:rsidR="00515445" w:rsidRPr="00515445" w:rsidRDefault="00515445" w:rsidP="00515445">
      <w:pPr>
        <w:rPr>
          <w:lang w:val="vi-VN"/>
        </w:rPr>
      </w:pPr>
      <w:r w:rsidRPr="00515445">
        <w:rPr>
          <w:lang w:val="vi-VN"/>
        </w:rPr>
        <w:t xml:space="preserve">    }, </w:t>
      </w:r>
    </w:p>
    <w:p w14:paraId="48EE2F44" w14:textId="77777777" w:rsidR="00515445" w:rsidRPr="00515445" w:rsidRDefault="00515445" w:rsidP="00515445">
      <w:pPr>
        <w:rPr>
          <w:lang w:val="vi-VN"/>
        </w:rPr>
      </w:pPr>
      <w:r w:rsidRPr="00515445">
        <w:rPr>
          <w:lang w:val="vi-VN"/>
        </w:rPr>
        <w:t xml:space="preserve">    { </w:t>
      </w:r>
    </w:p>
    <w:p w14:paraId="74981CF1" w14:textId="2D40B757" w:rsidR="00515445" w:rsidRPr="00515445" w:rsidRDefault="00515445" w:rsidP="00515445">
      <w:pPr>
        <w:rPr>
          <w:lang w:val="vi-VN"/>
        </w:rPr>
      </w:pPr>
      <w:r w:rsidRPr="00515445">
        <w:rPr>
          <w:lang w:val="vi-VN"/>
        </w:rPr>
        <w:t xml:space="preserve">      "vn": "Anh ấy</w:t>
      </w:r>
      <w:ins w:id="1577" w:author="Canh Duc Nguyen" w:date="2023-10-15T00:51:00Z">
        <w:r w:rsidR="00034706">
          <w:rPr>
            <w:lang w:val="vi-VN"/>
          </w:rPr>
          <w:t xml:space="preserve"> là người sống</w:t>
        </w:r>
      </w:ins>
      <w:r w:rsidRPr="00515445">
        <w:rPr>
          <w:lang w:val="vi-VN"/>
        </w:rPr>
        <w:t xml:space="preserve"> ở tương lai, anh ấy luôn nghĩ về những đổi thay sắp tới.", </w:t>
      </w:r>
    </w:p>
    <w:p w14:paraId="0A9B3035" w14:textId="77777777" w:rsidR="00515445" w:rsidRPr="00515445" w:rsidRDefault="00515445" w:rsidP="00515445">
      <w:pPr>
        <w:rPr>
          <w:lang w:val="vi-VN"/>
        </w:rPr>
      </w:pPr>
      <w:r w:rsidRPr="00515445">
        <w:rPr>
          <w:lang w:val="vi-VN"/>
        </w:rPr>
        <w:t xml:space="preserve">      "en": "He lives in the future, he constantly thinks about the upcoming changes." </w:t>
      </w:r>
    </w:p>
    <w:p w14:paraId="7E950EE2" w14:textId="77777777" w:rsidR="00515445" w:rsidRPr="00515445" w:rsidRDefault="00515445" w:rsidP="00515445">
      <w:pPr>
        <w:rPr>
          <w:lang w:val="vi-VN"/>
        </w:rPr>
      </w:pPr>
      <w:r w:rsidRPr="00515445">
        <w:rPr>
          <w:lang w:val="vi-VN"/>
        </w:rPr>
        <w:t xml:space="preserve">    } </w:t>
      </w:r>
    </w:p>
    <w:p w14:paraId="3768E5B2" w14:textId="77777777" w:rsidR="00515445" w:rsidRPr="00515445" w:rsidRDefault="00515445" w:rsidP="00515445">
      <w:pPr>
        <w:rPr>
          <w:lang w:val="vi-VN"/>
        </w:rPr>
      </w:pPr>
      <w:r w:rsidRPr="00515445">
        <w:rPr>
          <w:lang w:val="vi-VN"/>
        </w:rPr>
        <w:t xml:space="preserve">  ] </w:t>
      </w:r>
    </w:p>
    <w:p w14:paraId="4E409F3A" w14:textId="77777777" w:rsidR="00515445" w:rsidRPr="00515445" w:rsidRDefault="00515445" w:rsidP="00515445">
      <w:pPr>
        <w:rPr>
          <w:lang w:val="vi-VN"/>
        </w:rPr>
      </w:pPr>
      <w:r w:rsidRPr="00515445">
        <w:rPr>
          <w:lang w:val="vi-VN"/>
        </w:rPr>
        <w:t>}</w:t>
      </w:r>
    </w:p>
    <w:p w14:paraId="20294B70" w14:textId="77777777" w:rsidR="00515445" w:rsidRPr="00515445" w:rsidRDefault="00515445" w:rsidP="00515445">
      <w:pPr>
        <w:rPr>
          <w:lang w:val="vi-VN"/>
        </w:rPr>
      </w:pPr>
      <w:r w:rsidRPr="00515445">
        <w:rPr>
          <w:lang w:val="vi-VN"/>
        </w:rPr>
        <w:t>-----------------------------</w:t>
      </w:r>
    </w:p>
    <w:p w14:paraId="6B3FD995" w14:textId="77777777" w:rsidR="00515445" w:rsidRPr="00515445" w:rsidRDefault="00515445" w:rsidP="00515445">
      <w:pPr>
        <w:rPr>
          <w:lang w:val="vi-VN"/>
        </w:rPr>
      </w:pPr>
      <w:r w:rsidRPr="00515445">
        <w:rPr>
          <w:lang w:val="vi-VN"/>
        </w:rPr>
        <w:t xml:space="preserve">keyword: Particle 'đâu' placed at the end of a negative sentence </w:t>
      </w:r>
    </w:p>
    <w:p w14:paraId="0B8B176D" w14:textId="77777777" w:rsidR="00515445" w:rsidRPr="00515445" w:rsidRDefault="00515445" w:rsidP="00515445">
      <w:pPr>
        <w:rPr>
          <w:lang w:val="vi-VN"/>
        </w:rPr>
      </w:pPr>
      <w:r w:rsidRPr="00515445">
        <w:rPr>
          <w:lang w:val="vi-VN"/>
        </w:rPr>
        <w:t xml:space="preserve">PROMPT: Generate grammar explanation for following Vietnamese grammar point: Particle 'đâu' placed at the end of a negative sentence </w:t>
      </w:r>
    </w:p>
    <w:p w14:paraId="720E7275" w14:textId="77777777" w:rsidR="00515445" w:rsidRPr="00515445" w:rsidRDefault="00515445" w:rsidP="00515445">
      <w:pPr>
        <w:rPr>
          <w:lang w:val="vi-VN"/>
        </w:rPr>
      </w:pPr>
      <w:r w:rsidRPr="00515445">
        <w:rPr>
          <w:lang w:val="vi-VN"/>
        </w:rPr>
        <w:t xml:space="preserve">RESPONSE: {   </w:t>
      </w:r>
    </w:p>
    <w:p w14:paraId="2F49E5BF" w14:textId="77777777" w:rsidR="00515445" w:rsidRPr="00515445" w:rsidRDefault="00515445" w:rsidP="00515445">
      <w:pPr>
        <w:rPr>
          <w:lang w:val="vi-VN"/>
        </w:rPr>
      </w:pPr>
      <w:r w:rsidRPr="00515445">
        <w:rPr>
          <w:lang w:val="vi-VN"/>
        </w:rPr>
        <w:t xml:space="preserve">    "title": "Particle 'đâu' placed at the end of a negative sentence",   </w:t>
      </w:r>
    </w:p>
    <w:p w14:paraId="40FF91CD" w14:textId="77777777" w:rsidR="00515445" w:rsidRPr="00515445" w:rsidRDefault="00515445" w:rsidP="00515445">
      <w:pPr>
        <w:rPr>
          <w:lang w:val="vi-VN"/>
        </w:rPr>
      </w:pPr>
      <w:r w:rsidRPr="00515445">
        <w:rPr>
          <w:lang w:val="vi-VN"/>
        </w:rPr>
        <w:t xml:space="preserve">    "short_explanation": "The particle 'đâu' is used at the end of negative sentences intensifying the negation",   </w:t>
      </w:r>
    </w:p>
    <w:p w14:paraId="27892EE7" w14:textId="77777777" w:rsidR="00515445" w:rsidRPr="00515445" w:rsidRDefault="00515445" w:rsidP="00515445">
      <w:pPr>
        <w:rPr>
          <w:lang w:val="vi-VN"/>
        </w:rPr>
      </w:pPr>
      <w:r w:rsidRPr="00515445">
        <w:rPr>
          <w:lang w:val="vi-VN"/>
        </w:rPr>
        <w:t xml:space="preserve">    "long_explanation": "The Vietnamese particle 'đâu', when placed at the end of a negative sentence, reinforces the negative statement, similar to the English equivalents 'at all' or 'whatsoever'. 'Đâu' implies a strong denial or negation and adds emphasis to a negative state. When asking questions, it usually indicates expectation of a negative response.",   </w:t>
      </w:r>
    </w:p>
    <w:p w14:paraId="54D92E0E" w14:textId="77777777" w:rsidR="00515445" w:rsidRPr="00515445" w:rsidRDefault="00515445" w:rsidP="00515445">
      <w:pPr>
        <w:rPr>
          <w:lang w:val="vi-VN"/>
        </w:rPr>
      </w:pPr>
      <w:r w:rsidRPr="00515445">
        <w:rPr>
          <w:lang w:val="vi-VN"/>
        </w:rPr>
        <w:t xml:space="preserve">    "formation": "simple negative sentence + 'đâu'",   </w:t>
      </w:r>
    </w:p>
    <w:p w14:paraId="2AC8BCA2" w14:textId="77777777" w:rsidR="00515445" w:rsidRPr="00515445" w:rsidRDefault="00515445" w:rsidP="00515445">
      <w:pPr>
        <w:rPr>
          <w:lang w:val="vi-VN"/>
        </w:rPr>
      </w:pPr>
      <w:r w:rsidRPr="00515445">
        <w:rPr>
          <w:lang w:val="vi-VN"/>
        </w:rPr>
        <w:t xml:space="preserve">    "examples": [ </w:t>
      </w:r>
    </w:p>
    <w:p w14:paraId="71F95BC1" w14:textId="77777777" w:rsidR="00515445" w:rsidRPr="00515445" w:rsidRDefault="00515445" w:rsidP="00515445">
      <w:pPr>
        <w:rPr>
          <w:lang w:val="vi-VN"/>
        </w:rPr>
      </w:pPr>
      <w:r w:rsidRPr="00515445">
        <w:rPr>
          <w:lang w:val="vi-VN"/>
        </w:rPr>
        <w:t xml:space="preserve">        {   </w:t>
      </w:r>
    </w:p>
    <w:p w14:paraId="0641F134" w14:textId="77777777" w:rsidR="00515445" w:rsidRPr="00515445" w:rsidRDefault="00515445" w:rsidP="00515445">
      <w:pPr>
        <w:rPr>
          <w:lang w:val="vi-VN"/>
        </w:rPr>
      </w:pPr>
      <w:r w:rsidRPr="00515445">
        <w:rPr>
          <w:lang w:val="vi-VN"/>
        </w:rPr>
        <w:t xml:space="preserve">            "vn": "Anh ấy không đẹp trai đâu.",   </w:t>
      </w:r>
    </w:p>
    <w:p w14:paraId="2ACF158F" w14:textId="77777777" w:rsidR="00515445" w:rsidRPr="00515445" w:rsidRDefault="00515445" w:rsidP="00515445">
      <w:pPr>
        <w:rPr>
          <w:lang w:val="vi-VN"/>
        </w:rPr>
      </w:pPr>
      <w:r w:rsidRPr="00515445">
        <w:rPr>
          <w:lang w:val="vi-VN"/>
        </w:rPr>
        <w:t xml:space="preserve">            "en": "He is not handsome at all."  </w:t>
      </w:r>
    </w:p>
    <w:p w14:paraId="657AD53B" w14:textId="77777777" w:rsidR="00515445" w:rsidRPr="00515445" w:rsidRDefault="00515445" w:rsidP="00515445">
      <w:pPr>
        <w:rPr>
          <w:lang w:val="vi-VN"/>
        </w:rPr>
      </w:pPr>
      <w:r w:rsidRPr="00515445">
        <w:rPr>
          <w:lang w:val="vi-VN"/>
        </w:rPr>
        <w:t xml:space="preserve">        },   </w:t>
      </w:r>
    </w:p>
    <w:p w14:paraId="345320CF" w14:textId="77777777" w:rsidR="00515445" w:rsidRPr="00515445" w:rsidRDefault="00515445" w:rsidP="00515445">
      <w:pPr>
        <w:rPr>
          <w:lang w:val="vi-VN"/>
        </w:rPr>
      </w:pPr>
      <w:r w:rsidRPr="00515445">
        <w:rPr>
          <w:lang w:val="vi-VN"/>
        </w:rPr>
        <w:t xml:space="preserve">        {   </w:t>
      </w:r>
    </w:p>
    <w:p w14:paraId="741E8002" w14:textId="63B1D719" w:rsidR="00515445" w:rsidRPr="00515445" w:rsidRDefault="00515445" w:rsidP="00515445">
      <w:pPr>
        <w:rPr>
          <w:lang w:val="vi-VN"/>
        </w:rPr>
      </w:pPr>
      <w:r w:rsidRPr="00515445">
        <w:rPr>
          <w:lang w:val="vi-VN"/>
        </w:rPr>
        <w:t xml:space="preserve">            "vn": "Cô ấy </w:t>
      </w:r>
      <w:del w:id="1578" w:author="Canh Duc Nguyen" w:date="2023-10-15T06:21:00Z">
        <w:r w:rsidRPr="00515445" w:rsidDel="00DE42E2">
          <w:rPr>
            <w:lang w:val="vi-VN"/>
          </w:rPr>
          <w:delText xml:space="preserve">không </w:delText>
        </w:r>
      </w:del>
      <w:r w:rsidRPr="00515445">
        <w:rPr>
          <w:lang w:val="vi-VN"/>
        </w:rPr>
        <w:t>học</w:t>
      </w:r>
      <w:ins w:id="1579" w:author="Canh Duc Nguyen" w:date="2023-10-15T06:21:00Z">
        <w:r w:rsidR="00DE42E2">
          <w:rPr>
            <w:lang w:val="vi-VN"/>
          </w:rPr>
          <w:t xml:space="preserve"> không</w:t>
        </w:r>
      </w:ins>
      <w:r w:rsidRPr="00515445">
        <w:rPr>
          <w:lang w:val="vi-VN"/>
        </w:rPr>
        <w:t xml:space="preserve"> giỏi đâu.",   </w:t>
      </w:r>
    </w:p>
    <w:p w14:paraId="5121D29F" w14:textId="77777777" w:rsidR="00515445" w:rsidRPr="00515445" w:rsidRDefault="00515445" w:rsidP="00515445">
      <w:pPr>
        <w:rPr>
          <w:lang w:val="vi-VN"/>
        </w:rPr>
      </w:pPr>
      <w:r w:rsidRPr="00515445">
        <w:rPr>
          <w:lang w:val="vi-VN"/>
        </w:rPr>
        <w:t xml:space="preserve">            "en": "She is not a good student whatsoever."</w:t>
      </w:r>
    </w:p>
    <w:p w14:paraId="199A0E62" w14:textId="77777777" w:rsidR="00515445" w:rsidRPr="00515445" w:rsidRDefault="00515445" w:rsidP="00515445">
      <w:pPr>
        <w:rPr>
          <w:lang w:val="vi-VN"/>
        </w:rPr>
      </w:pPr>
      <w:r w:rsidRPr="00515445">
        <w:rPr>
          <w:lang w:val="vi-VN"/>
        </w:rPr>
        <w:t xml:space="preserve">        },   </w:t>
      </w:r>
    </w:p>
    <w:p w14:paraId="4626794D" w14:textId="77777777" w:rsidR="00515445" w:rsidRPr="00515445" w:rsidRDefault="00515445" w:rsidP="00515445">
      <w:pPr>
        <w:rPr>
          <w:lang w:val="vi-VN"/>
        </w:rPr>
      </w:pPr>
      <w:r w:rsidRPr="00515445">
        <w:rPr>
          <w:lang w:val="vi-VN"/>
        </w:rPr>
        <w:t xml:space="preserve">        {   </w:t>
      </w:r>
    </w:p>
    <w:p w14:paraId="4D08658D" w14:textId="77777777" w:rsidR="00515445" w:rsidRPr="00515445" w:rsidRDefault="00515445" w:rsidP="00515445">
      <w:pPr>
        <w:rPr>
          <w:lang w:val="vi-VN"/>
        </w:rPr>
      </w:pPr>
      <w:r w:rsidRPr="00515445">
        <w:rPr>
          <w:lang w:val="vi-VN"/>
        </w:rPr>
        <w:t xml:space="preserve">            "vn": "Tôi không có tiền đâu.",   </w:t>
      </w:r>
    </w:p>
    <w:p w14:paraId="562C9F3F" w14:textId="77777777" w:rsidR="00515445" w:rsidRPr="00515445" w:rsidRDefault="00515445" w:rsidP="00515445">
      <w:pPr>
        <w:rPr>
          <w:lang w:val="vi-VN"/>
        </w:rPr>
      </w:pPr>
      <w:r w:rsidRPr="00515445">
        <w:rPr>
          <w:lang w:val="vi-VN"/>
        </w:rPr>
        <w:t xml:space="preserve">            "en": "I don't have any money at all."  </w:t>
      </w:r>
    </w:p>
    <w:p w14:paraId="08E6299A" w14:textId="77777777" w:rsidR="00515445" w:rsidRPr="00515445" w:rsidRDefault="00515445" w:rsidP="00515445">
      <w:pPr>
        <w:rPr>
          <w:lang w:val="vi-VN"/>
        </w:rPr>
      </w:pPr>
      <w:r w:rsidRPr="00515445">
        <w:rPr>
          <w:lang w:val="vi-VN"/>
        </w:rPr>
        <w:t xml:space="preserve">        },   </w:t>
      </w:r>
    </w:p>
    <w:p w14:paraId="00D6BA23" w14:textId="77777777" w:rsidR="00515445" w:rsidRPr="00515445" w:rsidRDefault="00515445" w:rsidP="00515445">
      <w:pPr>
        <w:rPr>
          <w:lang w:val="vi-VN"/>
        </w:rPr>
      </w:pPr>
      <w:r w:rsidRPr="00515445">
        <w:rPr>
          <w:lang w:val="vi-VN"/>
        </w:rPr>
        <w:t xml:space="preserve">        {   </w:t>
      </w:r>
    </w:p>
    <w:p w14:paraId="48AF853D" w14:textId="54D50F14" w:rsidR="00515445" w:rsidRPr="00515445" w:rsidRDefault="00515445" w:rsidP="00515445">
      <w:pPr>
        <w:rPr>
          <w:lang w:val="vi-VN"/>
        </w:rPr>
      </w:pPr>
      <w:r w:rsidRPr="00515445">
        <w:rPr>
          <w:lang w:val="vi-VN"/>
        </w:rPr>
        <w:t xml:space="preserve">            "vn": "</w:t>
      </w:r>
      <w:del w:id="1580" w:author="Canh Duc Nguyen" w:date="2023-10-15T06:22:00Z">
        <w:r w:rsidRPr="00515445" w:rsidDel="00DE42E2">
          <w:rPr>
            <w:lang w:val="vi-VN"/>
          </w:rPr>
          <w:delText xml:space="preserve">Anh </w:delText>
        </w:r>
      </w:del>
      <w:ins w:id="1581" w:author="Canh Duc Nguyen" w:date="2023-10-15T06:22:00Z">
        <w:r w:rsidR="00DE42E2">
          <w:rPr>
            <w:lang w:val="vi-VN"/>
          </w:rPr>
          <w:t xml:space="preserve">Bạn </w:t>
        </w:r>
      </w:ins>
      <w:r w:rsidRPr="00515445">
        <w:rPr>
          <w:lang w:val="vi-VN"/>
        </w:rPr>
        <w:t xml:space="preserve">không biết </w:t>
      </w:r>
      <w:ins w:id="1582" w:author="Canh Duc Nguyen" w:date="2023-10-15T06:22:00Z">
        <w:r w:rsidR="00DE42E2">
          <w:rPr>
            <w:lang w:val="vi-VN"/>
          </w:rPr>
          <w:t xml:space="preserve">cách </w:t>
        </w:r>
      </w:ins>
      <w:r w:rsidRPr="00515445">
        <w:rPr>
          <w:lang w:val="vi-VN"/>
        </w:rPr>
        <w:t xml:space="preserve">nấu </w:t>
      </w:r>
      <w:del w:id="1583" w:author="Canh Duc Nguyen" w:date="2023-10-15T06:22:00Z">
        <w:r w:rsidRPr="00515445" w:rsidDel="00DE42E2">
          <w:rPr>
            <w:lang w:val="vi-VN"/>
          </w:rPr>
          <w:delText xml:space="preserve">ăn </w:delText>
        </w:r>
      </w:del>
      <w:r w:rsidRPr="00515445">
        <w:rPr>
          <w:lang w:val="vi-VN"/>
        </w:rPr>
        <w:t xml:space="preserve">đâu.",   </w:t>
      </w:r>
    </w:p>
    <w:p w14:paraId="10975BAB" w14:textId="77777777" w:rsidR="00515445" w:rsidRPr="00515445" w:rsidRDefault="00515445" w:rsidP="00515445">
      <w:pPr>
        <w:rPr>
          <w:lang w:val="vi-VN"/>
        </w:rPr>
      </w:pPr>
      <w:r w:rsidRPr="00515445">
        <w:rPr>
          <w:lang w:val="vi-VN"/>
        </w:rPr>
        <w:t xml:space="preserve">            "en": "You don't know how to cook at all."  </w:t>
      </w:r>
    </w:p>
    <w:p w14:paraId="19A45A48" w14:textId="77777777" w:rsidR="00515445" w:rsidRPr="00515445" w:rsidRDefault="00515445" w:rsidP="00515445">
      <w:pPr>
        <w:rPr>
          <w:lang w:val="vi-VN"/>
        </w:rPr>
      </w:pPr>
      <w:r w:rsidRPr="00515445">
        <w:rPr>
          <w:lang w:val="vi-VN"/>
        </w:rPr>
        <w:lastRenderedPageBreak/>
        <w:t xml:space="preserve">        }   </w:t>
      </w:r>
    </w:p>
    <w:p w14:paraId="5128479C" w14:textId="77777777" w:rsidR="00515445" w:rsidRPr="00515445" w:rsidRDefault="00515445" w:rsidP="00515445">
      <w:pPr>
        <w:rPr>
          <w:lang w:val="vi-VN"/>
        </w:rPr>
      </w:pPr>
      <w:r w:rsidRPr="00515445">
        <w:rPr>
          <w:lang w:val="vi-VN"/>
        </w:rPr>
        <w:t xml:space="preserve">    ] </w:t>
      </w:r>
    </w:p>
    <w:p w14:paraId="11500224" w14:textId="77777777" w:rsidR="00515445" w:rsidRPr="00515445" w:rsidRDefault="00515445" w:rsidP="00515445">
      <w:pPr>
        <w:rPr>
          <w:lang w:val="vi-VN"/>
        </w:rPr>
      </w:pPr>
      <w:r w:rsidRPr="00515445">
        <w:rPr>
          <w:lang w:val="vi-VN"/>
        </w:rPr>
        <w:t>}</w:t>
      </w:r>
    </w:p>
    <w:p w14:paraId="456EEA15" w14:textId="77777777" w:rsidR="00515445" w:rsidRPr="00515445" w:rsidRDefault="00515445" w:rsidP="00515445">
      <w:pPr>
        <w:rPr>
          <w:lang w:val="vi-VN"/>
        </w:rPr>
      </w:pPr>
      <w:r w:rsidRPr="00515445">
        <w:rPr>
          <w:lang w:val="vi-VN"/>
        </w:rPr>
        <w:t>-----------------------------</w:t>
      </w:r>
    </w:p>
    <w:p w14:paraId="4B16FAA6" w14:textId="77777777" w:rsidR="00515445" w:rsidRPr="00515445" w:rsidRDefault="00515445" w:rsidP="00515445">
      <w:pPr>
        <w:rPr>
          <w:lang w:val="vi-VN"/>
        </w:rPr>
      </w:pPr>
      <w:r w:rsidRPr="00515445">
        <w:rPr>
          <w:lang w:val="vi-VN"/>
        </w:rPr>
        <w:t xml:space="preserve">keyword: Particle 'ơi' </w:t>
      </w:r>
    </w:p>
    <w:p w14:paraId="4B9A9609" w14:textId="77777777" w:rsidR="00515445" w:rsidRPr="00515445" w:rsidRDefault="00515445" w:rsidP="00515445">
      <w:pPr>
        <w:rPr>
          <w:lang w:val="vi-VN"/>
        </w:rPr>
      </w:pPr>
      <w:r w:rsidRPr="00515445">
        <w:rPr>
          <w:lang w:val="vi-VN"/>
        </w:rPr>
        <w:t xml:space="preserve">PROMPT: Generate grammar explanation for following Vietnamese grammar point: Particle 'ơi' </w:t>
      </w:r>
    </w:p>
    <w:p w14:paraId="047AA80C" w14:textId="77777777" w:rsidR="00515445" w:rsidRPr="00515445" w:rsidRDefault="00515445" w:rsidP="00515445">
      <w:pPr>
        <w:rPr>
          <w:lang w:val="vi-VN"/>
        </w:rPr>
      </w:pPr>
      <w:r w:rsidRPr="00515445">
        <w:rPr>
          <w:lang w:val="vi-VN"/>
        </w:rPr>
        <w:t>RESPONSE: {</w:t>
      </w:r>
    </w:p>
    <w:p w14:paraId="708D807D" w14:textId="77777777" w:rsidR="00515445" w:rsidRPr="00515445" w:rsidRDefault="00515445" w:rsidP="00515445">
      <w:pPr>
        <w:rPr>
          <w:lang w:val="vi-VN"/>
        </w:rPr>
      </w:pPr>
      <w:r w:rsidRPr="00515445">
        <w:rPr>
          <w:lang w:val="vi-VN"/>
        </w:rPr>
        <w:t xml:space="preserve">  "title": "Particle 'ơi'",</w:t>
      </w:r>
    </w:p>
    <w:p w14:paraId="7F873B16" w14:textId="77777777" w:rsidR="00515445" w:rsidRPr="00515445" w:rsidRDefault="00515445" w:rsidP="00515445">
      <w:pPr>
        <w:rPr>
          <w:lang w:val="vi-VN"/>
        </w:rPr>
      </w:pPr>
      <w:r w:rsidRPr="00515445">
        <w:rPr>
          <w:lang w:val="vi-VN"/>
        </w:rPr>
        <w:t xml:space="preserve">  "short_explanation": "Used to get someone's attention or to call someone.",</w:t>
      </w:r>
    </w:p>
    <w:p w14:paraId="01F2A89E" w14:textId="77777777" w:rsidR="00515445" w:rsidRPr="00515445" w:rsidRDefault="00515445" w:rsidP="00515445">
      <w:pPr>
        <w:rPr>
          <w:lang w:val="vi-VN"/>
        </w:rPr>
      </w:pPr>
      <w:r w:rsidRPr="00515445">
        <w:rPr>
          <w:lang w:val="vi-VN"/>
        </w:rPr>
        <w:t xml:space="preserve">  "long_explanation": "The Vietnamese particle 'ơi' is a colloquial term that is used to call someone or to grab a person's attention. It is a very informal expression, usually used between friends, family members or people of the same age. In English, it can be loosely translated to 'hey', but is used after the noun or name unlike in English where it's used before the names.",</w:t>
      </w:r>
    </w:p>
    <w:p w14:paraId="553B5EFC" w14:textId="77777777" w:rsidR="00515445" w:rsidRPr="00515445" w:rsidRDefault="00515445" w:rsidP="00515445">
      <w:pPr>
        <w:rPr>
          <w:lang w:val="vi-VN"/>
        </w:rPr>
      </w:pPr>
      <w:r w:rsidRPr="00515445">
        <w:rPr>
          <w:lang w:val="vi-VN"/>
        </w:rPr>
        <w:t xml:space="preserve">  "formation": "noun + ơi",</w:t>
      </w:r>
    </w:p>
    <w:p w14:paraId="61B7BC1E" w14:textId="77777777" w:rsidR="00515445" w:rsidRPr="00515445" w:rsidRDefault="00515445" w:rsidP="00515445">
      <w:pPr>
        <w:rPr>
          <w:lang w:val="vi-VN"/>
        </w:rPr>
      </w:pPr>
      <w:r w:rsidRPr="00515445">
        <w:rPr>
          <w:lang w:val="vi-VN"/>
        </w:rPr>
        <w:t xml:space="preserve">  "examples": [</w:t>
      </w:r>
    </w:p>
    <w:p w14:paraId="60B8C22F" w14:textId="77777777" w:rsidR="00515445" w:rsidRPr="00515445" w:rsidRDefault="00515445" w:rsidP="00515445">
      <w:pPr>
        <w:rPr>
          <w:lang w:val="vi-VN"/>
        </w:rPr>
      </w:pPr>
      <w:r w:rsidRPr="00515445">
        <w:rPr>
          <w:lang w:val="vi-VN"/>
        </w:rPr>
        <w:t xml:space="preserve">    {</w:t>
      </w:r>
    </w:p>
    <w:p w14:paraId="2AFE6582" w14:textId="77777777" w:rsidR="00515445" w:rsidRPr="00515445" w:rsidRDefault="00515445" w:rsidP="00515445">
      <w:pPr>
        <w:rPr>
          <w:lang w:val="vi-VN"/>
        </w:rPr>
      </w:pPr>
      <w:r w:rsidRPr="00515445">
        <w:rPr>
          <w:lang w:val="vi-VN"/>
        </w:rPr>
        <w:t xml:space="preserve">      "vn": "Mẹ ơi, con đã về nhà.",</w:t>
      </w:r>
    </w:p>
    <w:p w14:paraId="7C88FD4C" w14:textId="77777777" w:rsidR="00515445" w:rsidRPr="00515445" w:rsidRDefault="00515445" w:rsidP="00515445">
      <w:pPr>
        <w:rPr>
          <w:lang w:val="vi-VN"/>
        </w:rPr>
      </w:pPr>
      <w:r w:rsidRPr="00515445">
        <w:rPr>
          <w:lang w:val="vi-VN"/>
        </w:rPr>
        <w:t xml:space="preserve">      "en": "Mom, I'm home."</w:t>
      </w:r>
    </w:p>
    <w:p w14:paraId="2E6A3AFB" w14:textId="77777777" w:rsidR="00515445" w:rsidRPr="00515445" w:rsidRDefault="00515445" w:rsidP="00515445">
      <w:pPr>
        <w:rPr>
          <w:lang w:val="vi-VN"/>
        </w:rPr>
      </w:pPr>
      <w:r w:rsidRPr="00515445">
        <w:rPr>
          <w:lang w:val="vi-VN"/>
        </w:rPr>
        <w:t xml:space="preserve">    },</w:t>
      </w:r>
    </w:p>
    <w:p w14:paraId="3C657817" w14:textId="77777777" w:rsidR="00515445" w:rsidRPr="00515445" w:rsidRDefault="00515445" w:rsidP="00515445">
      <w:pPr>
        <w:rPr>
          <w:lang w:val="vi-VN"/>
        </w:rPr>
      </w:pPr>
      <w:r w:rsidRPr="00515445">
        <w:rPr>
          <w:lang w:val="vi-VN"/>
        </w:rPr>
        <w:t xml:space="preserve">    {</w:t>
      </w:r>
    </w:p>
    <w:p w14:paraId="1BBCDA15" w14:textId="77777777" w:rsidR="00515445" w:rsidRPr="00515445" w:rsidRDefault="00515445" w:rsidP="00515445">
      <w:pPr>
        <w:rPr>
          <w:lang w:val="vi-VN"/>
        </w:rPr>
      </w:pPr>
      <w:r w:rsidRPr="00515445">
        <w:rPr>
          <w:lang w:val="vi-VN"/>
        </w:rPr>
        <w:t xml:space="preserve">      "vn": "Anh ơi, đừng đi mà!",</w:t>
      </w:r>
    </w:p>
    <w:p w14:paraId="3707154C" w14:textId="77777777" w:rsidR="00515445" w:rsidRPr="00515445" w:rsidRDefault="00515445" w:rsidP="00515445">
      <w:pPr>
        <w:rPr>
          <w:lang w:val="vi-VN"/>
        </w:rPr>
      </w:pPr>
      <w:r w:rsidRPr="00515445">
        <w:rPr>
          <w:lang w:val="vi-VN"/>
        </w:rPr>
        <w:t xml:space="preserve">      "en": "Hey brother, don't go!"</w:t>
      </w:r>
    </w:p>
    <w:p w14:paraId="25C8CAE5" w14:textId="77777777" w:rsidR="00515445" w:rsidRPr="00515445" w:rsidRDefault="00515445" w:rsidP="00515445">
      <w:pPr>
        <w:rPr>
          <w:lang w:val="vi-VN"/>
        </w:rPr>
      </w:pPr>
      <w:r w:rsidRPr="00515445">
        <w:rPr>
          <w:lang w:val="vi-VN"/>
        </w:rPr>
        <w:t xml:space="preserve">    },</w:t>
      </w:r>
    </w:p>
    <w:p w14:paraId="231C7535" w14:textId="77777777" w:rsidR="00515445" w:rsidRPr="00515445" w:rsidRDefault="00515445" w:rsidP="00515445">
      <w:pPr>
        <w:rPr>
          <w:lang w:val="vi-VN"/>
        </w:rPr>
      </w:pPr>
      <w:r w:rsidRPr="00515445">
        <w:rPr>
          <w:lang w:val="vi-VN"/>
        </w:rPr>
        <w:t xml:space="preserve">    {</w:t>
      </w:r>
    </w:p>
    <w:p w14:paraId="15C926B5" w14:textId="77777777" w:rsidR="00515445" w:rsidRPr="00515445" w:rsidRDefault="00515445" w:rsidP="00515445">
      <w:pPr>
        <w:rPr>
          <w:lang w:val="vi-VN"/>
        </w:rPr>
      </w:pPr>
      <w:r w:rsidRPr="00515445">
        <w:rPr>
          <w:lang w:val="vi-VN"/>
        </w:rPr>
        <w:t xml:space="preserve">      "vn": "Chị ơi, chúng ta cùng đi chơi nhé?",</w:t>
      </w:r>
    </w:p>
    <w:p w14:paraId="60DEA6EC" w14:textId="77777777" w:rsidR="00515445" w:rsidRPr="00515445" w:rsidRDefault="00515445" w:rsidP="00515445">
      <w:pPr>
        <w:rPr>
          <w:lang w:val="vi-VN"/>
        </w:rPr>
      </w:pPr>
      <w:r w:rsidRPr="00515445">
        <w:rPr>
          <w:lang w:val="vi-VN"/>
        </w:rPr>
        <w:t xml:space="preserve">      "en": "Hey sister, let's go play together?"</w:t>
      </w:r>
    </w:p>
    <w:p w14:paraId="58B69C47" w14:textId="77777777" w:rsidR="00515445" w:rsidRPr="00515445" w:rsidRDefault="00515445" w:rsidP="00515445">
      <w:pPr>
        <w:rPr>
          <w:lang w:val="vi-VN"/>
        </w:rPr>
      </w:pPr>
      <w:r w:rsidRPr="00515445">
        <w:rPr>
          <w:lang w:val="vi-VN"/>
        </w:rPr>
        <w:t xml:space="preserve">    },</w:t>
      </w:r>
    </w:p>
    <w:p w14:paraId="709622E3" w14:textId="77777777" w:rsidR="00515445" w:rsidRPr="00515445" w:rsidRDefault="00515445" w:rsidP="00515445">
      <w:pPr>
        <w:rPr>
          <w:lang w:val="vi-VN"/>
        </w:rPr>
      </w:pPr>
      <w:r w:rsidRPr="00515445">
        <w:rPr>
          <w:lang w:val="vi-VN"/>
        </w:rPr>
        <w:t xml:space="preserve">    {</w:t>
      </w:r>
    </w:p>
    <w:p w14:paraId="4AC5492A" w14:textId="596C902E" w:rsidR="00515445" w:rsidRPr="00515445" w:rsidRDefault="00515445" w:rsidP="00515445">
      <w:pPr>
        <w:rPr>
          <w:lang w:val="vi-VN"/>
        </w:rPr>
      </w:pPr>
      <w:r w:rsidRPr="00515445">
        <w:rPr>
          <w:lang w:val="vi-VN"/>
        </w:rPr>
        <w:t xml:space="preserve">      "vn": "Bạn ơi, tôi cần </w:t>
      </w:r>
      <w:del w:id="1584" w:author="Canh Duc Nguyen" w:date="2023-10-15T06:24:00Z">
        <w:r w:rsidRPr="00515445" w:rsidDel="00DE42E2">
          <w:rPr>
            <w:lang w:val="vi-VN"/>
          </w:rPr>
          <w:delText xml:space="preserve">sự giúp đỡ của </w:delText>
        </w:r>
      </w:del>
      <w:r w:rsidRPr="00515445">
        <w:rPr>
          <w:lang w:val="vi-VN"/>
        </w:rPr>
        <w:t>bạn</w:t>
      </w:r>
      <w:ins w:id="1585" w:author="Canh Duc Nguyen" w:date="2023-10-15T06:24:00Z">
        <w:r w:rsidR="00DE42E2">
          <w:rPr>
            <w:lang w:val="vi-VN"/>
          </w:rPr>
          <w:t xml:space="preserve"> giúp một tay</w:t>
        </w:r>
      </w:ins>
      <w:r w:rsidRPr="00515445">
        <w:rPr>
          <w:lang w:val="vi-VN"/>
        </w:rPr>
        <w:t>.",</w:t>
      </w:r>
    </w:p>
    <w:p w14:paraId="0D949CEA" w14:textId="77777777" w:rsidR="00515445" w:rsidRPr="00515445" w:rsidRDefault="00515445" w:rsidP="00515445">
      <w:pPr>
        <w:rPr>
          <w:lang w:val="vi-VN"/>
        </w:rPr>
      </w:pPr>
      <w:r w:rsidRPr="00515445">
        <w:rPr>
          <w:lang w:val="vi-VN"/>
        </w:rPr>
        <w:t xml:space="preserve">      "en": "Hey friend, I need your help."</w:t>
      </w:r>
    </w:p>
    <w:p w14:paraId="19546985" w14:textId="77777777" w:rsidR="00515445" w:rsidRPr="00515445" w:rsidRDefault="00515445" w:rsidP="00515445">
      <w:pPr>
        <w:rPr>
          <w:lang w:val="vi-VN"/>
        </w:rPr>
      </w:pPr>
      <w:r w:rsidRPr="00515445">
        <w:rPr>
          <w:lang w:val="vi-VN"/>
        </w:rPr>
        <w:t xml:space="preserve">    }</w:t>
      </w:r>
    </w:p>
    <w:p w14:paraId="5660C2BF" w14:textId="77777777" w:rsidR="00515445" w:rsidRPr="00515445" w:rsidRDefault="00515445" w:rsidP="00515445">
      <w:pPr>
        <w:rPr>
          <w:lang w:val="vi-VN"/>
        </w:rPr>
      </w:pPr>
      <w:r w:rsidRPr="00515445">
        <w:rPr>
          <w:lang w:val="vi-VN"/>
        </w:rPr>
        <w:t xml:space="preserve">  ]</w:t>
      </w:r>
    </w:p>
    <w:p w14:paraId="591BF266" w14:textId="77777777" w:rsidR="00515445" w:rsidRPr="00515445" w:rsidRDefault="00515445" w:rsidP="00515445">
      <w:pPr>
        <w:rPr>
          <w:lang w:val="vi-VN"/>
        </w:rPr>
      </w:pPr>
      <w:r w:rsidRPr="00515445">
        <w:rPr>
          <w:lang w:val="vi-VN"/>
        </w:rPr>
        <w:t>}</w:t>
      </w:r>
    </w:p>
    <w:p w14:paraId="202F2B2B" w14:textId="77777777" w:rsidR="00515445" w:rsidRPr="00515445" w:rsidRDefault="00515445" w:rsidP="00515445">
      <w:pPr>
        <w:rPr>
          <w:lang w:val="vi-VN"/>
        </w:rPr>
      </w:pPr>
      <w:r w:rsidRPr="00515445">
        <w:rPr>
          <w:lang w:val="vi-VN"/>
        </w:rPr>
        <w:t>-----------------------------</w:t>
      </w:r>
    </w:p>
    <w:p w14:paraId="4C97CA9D" w14:textId="77777777" w:rsidR="00515445" w:rsidRPr="00515445" w:rsidRDefault="00515445" w:rsidP="00515445">
      <w:pPr>
        <w:rPr>
          <w:lang w:val="vi-VN"/>
        </w:rPr>
      </w:pPr>
      <w:r w:rsidRPr="00515445">
        <w:rPr>
          <w:lang w:val="vi-VN"/>
        </w:rPr>
        <w:t xml:space="preserve">keyword: Passive voice 'bị' </w:t>
      </w:r>
    </w:p>
    <w:p w14:paraId="7644D980" w14:textId="77777777" w:rsidR="00515445" w:rsidRPr="00515445" w:rsidRDefault="00515445" w:rsidP="00515445">
      <w:pPr>
        <w:rPr>
          <w:lang w:val="vi-VN"/>
        </w:rPr>
      </w:pPr>
      <w:r w:rsidRPr="00515445">
        <w:rPr>
          <w:lang w:val="vi-VN"/>
        </w:rPr>
        <w:t xml:space="preserve">PROMPT: Generate grammar explanation for following Vietnamese grammar point: Passive voice 'bị' </w:t>
      </w:r>
    </w:p>
    <w:p w14:paraId="4A58F5FD" w14:textId="77777777" w:rsidR="00515445" w:rsidRPr="00515445" w:rsidRDefault="00515445" w:rsidP="00515445">
      <w:pPr>
        <w:rPr>
          <w:lang w:val="vi-VN"/>
        </w:rPr>
      </w:pPr>
      <w:r w:rsidRPr="00515445">
        <w:rPr>
          <w:lang w:val="vi-VN"/>
        </w:rPr>
        <w:t>RESPONSE: {</w:t>
      </w:r>
    </w:p>
    <w:p w14:paraId="51E1D9BA" w14:textId="77777777" w:rsidR="00515445" w:rsidRPr="00515445" w:rsidRDefault="00515445" w:rsidP="00515445">
      <w:pPr>
        <w:rPr>
          <w:lang w:val="vi-VN"/>
        </w:rPr>
      </w:pPr>
      <w:r w:rsidRPr="00515445">
        <w:rPr>
          <w:lang w:val="vi-VN"/>
        </w:rPr>
        <w:t xml:space="preserve">  "title": "Passive voice 'bị'",</w:t>
      </w:r>
    </w:p>
    <w:p w14:paraId="606AA735" w14:textId="77777777" w:rsidR="00515445" w:rsidRPr="00515445" w:rsidRDefault="00515445" w:rsidP="00515445">
      <w:pPr>
        <w:rPr>
          <w:lang w:val="vi-VN"/>
        </w:rPr>
      </w:pPr>
      <w:r w:rsidRPr="00515445">
        <w:rPr>
          <w:lang w:val="vi-VN"/>
        </w:rPr>
        <w:t xml:space="preserve">  "short_explanation": "Used to construct passive voice sentences, usually indicating a negative situation.",</w:t>
      </w:r>
    </w:p>
    <w:p w14:paraId="769D9902" w14:textId="77777777" w:rsidR="00515445" w:rsidRPr="00515445" w:rsidRDefault="00515445" w:rsidP="00515445">
      <w:pPr>
        <w:rPr>
          <w:lang w:val="vi-VN"/>
        </w:rPr>
      </w:pPr>
      <w:r w:rsidRPr="00515445">
        <w:rPr>
          <w:lang w:val="vi-VN"/>
        </w:rPr>
        <w:t xml:space="preserve">  "long_explanation": "The Vietnamese word 'bị' is used to form sentences in the passive voice, typically when the situation being described is negative or unfortunate. The structure with 'bị' is </w:t>
      </w:r>
      <w:r w:rsidRPr="00515445">
        <w:rPr>
          <w:lang w:val="vi-VN"/>
        </w:rPr>
        <w:lastRenderedPageBreak/>
        <w:t>'subject + bị + agent + verb', where the 'agent' is the person or thing causing the action. It is similar to the English use of 'was/were + verb-ed by'.",</w:t>
      </w:r>
    </w:p>
    <w:p w14:paraId="1703CC21" w14:textId="77777777" w:rsidR="00515445" w:rsidRPr="00515445" w:rsidRDefault="00515445" w:rsidP="00515445">
      <w:pPr>
        <w:rPr>
          <w:lang w:val="vi-VN"/>
        </w:rPr>
      </w:pPr>
      <w:r w:rsidRPr="00515445">
        <w:rPr>
          <w:lang w:val="vi-VN"/>
        </w:rPr>
        <w:t xml:space="preserve">  "formation": "subject + bị + agent + verb",</w:t>
      </w:r>
    </w:p>
    <w:p w14:paraId="07BABEC5" w14:textId="77777777" w:rsidR="00515445" w:rsidRPr="00515445" w:rsidRDefault="00515445" w:rsidP="00515445">
      <w:pPr>
        <w:rPr>
          <w:lang w:val="vi-VN"/>
        </w:rPr>
      </w:pPr>
      <w:r w:rsidRPr="00515445">
        <w:rPr>
          <w:lang w:val="vi-VN"/>
        </w:rPr>
        <w:t xml:space="preserve">  "examples": [</w:t>
      </w:r>
    </w:p>
    <w:p w14:paraId="2235488F" w14:textId="77777777" w:rsidR="00515445" w:rsidRPr="00515445" w:rsidRDefault="00515445" w:rsidP="00515445">
      <w:pPr>
        <w:rPr>
          <w:lang w:val="vi-VN"/>
        </w:rPr>
      </w:pPr>
      <w:r w:rsidRPr="00515445">
        <w:rPr>
          <w:lang w:val="vi-VN"/>
        </w:rPr>
        <w:t xml:space="preserve">    {</w:t>
      </w:r>
    </w:p>
    <w:p w14:paraId="712D6A3E" w14:textId="77777777" w:rsidR="00515445" w:rsidRPr="00515445" w:rsidRDefault="00515445" w:rsidP="00515445">
      <w:pPr>
        <w:rPr>
          <w:lang w:val="vi-VN"/>
        </w:rPr>
      </w:pPr>
      <w:r w:rsidRPr="00515445">
        <w:rPr>
          <w:lang w:val="vi-VN"/>
        </w:rPr>
        <w:t xml:space="preserve">      "vn": "Tôi bị một người đàn ông lạ cướp điện thoại.",</w:t>
      </w:r>
    </w:p>
    <w:p w14:paraId="7651B39F" w14:textId="77777777" w:rsidR="00515445" w:rsidRPr="00515445" w:rsidRDefault="00515445" w:rsidP="00515445">
      <w:pPr>
        <w:rPr>
          <w:lang w:val="vi-VN"/>
        </w:rPr>
      </w:pPr>
      <w:r w:rsidRPr="00515445">
        <w:rPr>
          <w:lang w:val="vi-VN"/>
        </w:rPr>
        <w:t xml:space="preserve">      "en": "My phone was stolen by a strange man."</w:t>
      </w:r>
    </w:p>
    <w:p w14:paraId="3764D891" w14:textId="77777777" w:rsidR="00515445" w:rsidRPr="00515445" w:rsidRDefault="00515445" w:rsidP="00515445">
      <w:pPr>
        <w:rPr>
          <w:lang w:val="vi-VN"/>
        </w:rPr>
      </w:pPr>
      <w:r w:rsidRPr="00515445">
        <w:rPr>
          <w:lang w:val="vi-VN"/>
        </w:rPr>
        <w:t xml:space="preserve">    },</w:t>
      </w:r>
    </w:p>
    <w:p w14:paraId="32D50B9E" w14:textId="77777777" w:rsidR="00515445" w:rsidRPr="00515445" w:rsidRDefault="00515445" w:rsidP="00515445">
      <w:pPr>
        <w:rPr>
          <w:lang w:val="vi-VN"/>
        </w:rPr>
      </w:pPr>
      <w:r w:rsidRPr="00515445">
        <w:rPr>
          <w:lang w:val="vi-VN"/>
        </w:rPr>
        <w:t xml:space="preserve">    {</w:t>
      </w:r>
    </w:p>
    <w:p w14:paraId="322B772E" w14:textId="5E3627DF" w:rsidR="00515445" w:rsidRPr="00515445" w:rsidRDefault="00515445" w:rsidP="00515445">
      <w:pPr>
        <w:rPr>
          <w:lang w:val="vi-VN"/>
        </w:rPr>
      </w:pPr>
      <w:r w:rsidRPr="00515445">
        <w:rPr>
          <w:lang w:val="vi-VN"/>
        </w:rPr>
        <w:t xml:space="preserve">      "vn": "Học sinh bị cô giáo phạt vì </w:t>
      </w:r>
      <w:del w:id="1586" w:author="Canh Duc Nguyen" w:date="2023-10-15T06:28:00Z">
        <w:r w:rsidRPr="00515445" w:rsidDel="00DE42E2">
          <w:rPr>
            <w:lang w:val="vi-VN"/>
          </w:rPr>
          <w:delText>chậm giờ</w:delText>
        </w:r>
      </w:del>
      <w:ins w:id="1587" w:author="Canh Duc Nguyen" w:date="2023-10-15T06:28:00Z">
        <w:r w:rsidR="00DE42E2">
          <w:rPr>
            <w:lang w:val="vi-VN"/>
          </w:rPr>
          <w:t>đi học muộn</w:t>
        </w:r>
      </w:ins>
      <w:r w:rsidRPr="00515445">
        <w:rPr>
          <w:lang w:val="vi-VN"/>
        </w:rPr>
        <w:t>.",</w:t>
      </w:r>
    </w:p>
    <w:p w14:paraId="4887DDD4" w14:textId="77777777" w:rsidR="00515445" w:rsidRPr="00515445" w:rsidRDefault="00515445" w:rsidP="00515445">
      <w:pPr>
        <w:rPr>
          <w:lang w:val="vi-VN"/>
        </w:rPr>
      </w:pPr>
      <w:r w:rsidRPr="00515445">
        <w:rPr>
          <w:lang w:val="vi-VN"/>
        </w:rPr>
        <w:t xml:space="preserve">      "en": "The student was punished by the teacher for being late."</w:t>
      </w:r>
    </w:p>
    <w:p w14:paraId="1F55D7BF" w14:textId="77777777" w:rsidR="00515445" w:rsidRPr="00515445" w:rsidRDefault="00515445" w:rsidP="00515445">
      <w:pPr>
        <w:rPr>
          <w:lang w:val="vi-VN"/>
        </w:rPr>
      </w:pPr>
      <w:r w:rsidRPr="00515445">
        <w:rPr>
          <w:lang w:val="vi-VN"/>
        </w:rPr>
        <w:t xml:space="preserve">    },</w:t>
      </w:r>
    </w:p>
    <w:p w14:paraId="3B428A09" w14:textId="77777777" w:rsidR="00515445" w:rsidRPr="00515445" w:rsidRDefault="00515445" w:rsidP="00515445">
      <w:pPr>
        <w:rPr>
          <w:lang w:val="vi-VN"/>
        </w:rPr>
      </w:pPr>
      <w:r w:rsidRPr="00515445">
        <w:rPr>
          <w:lang w:val="vi-VN"/>
        </w:rPr>
        <w:t xml:space="preserve">    {</w:t>
      </w:r>
    </w:p>
    <w:p w14:paraId="02B65856" w14:textId="77777777" w:rsidR="00515445" w:rsidRPr="00515445" w:rsidRDefault="00515445" w:rsidP="00515445">
      <w:pPr>
        <w:rPr>
          <w:lang w:val="vi-VN"/>
        </w:rPr>
      </w:pPr>
      <w:r w:rsidRPr="00515445">
        <w:rPr>
          <w:lang w:val="vi-VN"/>
        </w:rPr>
        <w:t xml:space="preserve">      "vn": "Anh ấy bị tai nạn khi đang lái xe.",</w:t>
      </w:r>
    </w:p>
    <w:p w14:paraId="28677F49" w14:textId="77777777" w:rsidR="00515445" w:rsidRPr="00515445" w:rsidRDefault="00515445" w:rsidP="00515445">
      <w:pPr>
        <w:rPr>
          <w:lang w:val="vi-VN"/>
        </w:rPr>
      </w:pPr>
      <w:r w:rsidRPr="00515445">
        <w:rPr>
          <w:lang w:val="vi-VN"/>
        </w:rPr>
        <w:t xml:space="preserve">      "en": "He was in an accident while driving."</w:t>
      </w:r>
    </w:p>
    <w:p w14:paraId="258AD529" w14:textId="77777777" w:rsidR="00515445" w:rsidRPr="00515445" w:rsidRDefault="00515445" w:rsidP="00515445">
      <w:pPr>
        <w:rPr>
          <w:lang w:val="vi-VN"/>
        </w:rPr>
      </w:pPr>
      <w:r w:rsidRPr="00515445">
        <w:rPr>
          <w:lang w:val="vi-VN"/>
        </w:rPr>
        <w:t xml:space="preserve">    },</w:t>
      </w:r>
    </w:p>
    <w:p w14:paraId="5A2054DE" w14:textId="77777777" w:rsidR="00515445" w:rsidRPr="00515445" w:rsidRDefault="00515445" w:rsidP="00515445">
      <w:pPr>
        <w:rPr>
          <w:lang w:val="vi-VN"/>
        </w:rPr>
      </w:pPr>
      <w:r w:rsidRPr="00515445">
        <w:rPr>
          <w:lang w:val="vi-VN"/>
        </w:rPr>
        <w:t xml:space="preserve">    {</w:t>
      </w:r>
    </w:p>
    <w:p w14:paraId="2564B3B9" w14:textId="77777777" w:rsidR="00515445" w:rsidRPr="00515445" w:rsidRDefault="00515445" w:rsidP="00515445">
      <w:pPr>
        <w:rPr>
          <w:lang w:val="vi-VN"/>
        </w:rPr>
      </w:pPr>
      <w:r w:rsidRPr="00515445">
        <w:rPr>
          <w:lang w:val="vi-VN"/>
        </w:rPr>
        <w:t xml:space="preserve">      "vn": "Chúng tôi bị mất hết hành lý trong chuyến du lịch vừa rồi.",</w:t>
      </w:r>
    </w:p>
    <w:p w14:paraId="234F8957" w14:textId="77777777" w:rsidR="00515445" w:rsidRPr="00515445" w:rsidRDefault="00515445" w:rsidP="00515445">
      <w:pPr>
        <w:rPr>
          <w:lang w:val="vi-VN"/>
        </w:rPr>
      </w:pPr>
      <w:r w:rsidRPr="00515445">
        <w:rPr>
          <w:lang w:val="vi-VN"/>
        </w:rPr>
        <w:t xml:space="preserve">      "en": "Our luggage was lost in our recent trip."</w:t>
      </w:r>
    </w:p>
    <w:p w14:paraId="3D548CDF" w14:textId="77777777" w:rsidR="00515445" w:rsidRPr="00515445" w:rsidRDefault="00515445" w:rsidP="00515445">
      <w:pPr>
        <w:rPr>
          <w:lang w:val="vi-VN"/>
        </w:rPr>
      </w:pPr>
      <w:r w:rsidRPr="00515445">
        <w:rPr>
          <w:lang w:val="vi-VN"/>
        </w:rPr>
        <w:t xml:space="preserve">    }</w:t>
      </w:r>
    </w:p>
    <w:p w14:paraId="6FAD1EAD" w14:textId="77777777" w:rsidR="00515445" w:rsidRPr="00515445" w:rsidRDefault="00515445" w:rsidP="00515445">
      <w:pPr>
        <w:rPr>
          <w:lang w:val="vi-VN"/>
        </w:rPr>
      </w:pPr>
      <w:r w:rsidRPr="00515445">
        <w:rPr>
          <w:lang w:val="vi-VN"/>
        </w:rPr>
        <w:t xml:space="preserve">  ]</w:t>
      </w:r>
    </w:p>
    <w:p w14:paraId="5F7EC09E" w14:textId="77777777" w:rsidR="00515445" w:rsidRPr="00515445" w:rsidRDefault="00515445" w:rsidP="00515445">
      <w:pPr>
        <w:rPr>
          <w:lang w:val="vi-VN"/>
        </w:rPr>
      </w:pPr>
      <w:r w:rsidRPr="00515445">
        <w:rPr>
          <w:lang w:val="vi-VN"/>
        </w:rPr>
        <w:t>}</w:t>
      </w:r>
    </w:p>
    <w:p w14:paraId="1CB04B49" w14:textId="77777777" w:rsidR="00515445" w:rsidRPr="00515445" w:rsidRDefault="00515445" w:rsidP="00515445">
      <w:pPr>
        <w:rPr>
          <w:lang w:val="vi-VN"/>
        </w:rPr>
      </w:pPr>
      <w:r w:rsidRPr="00515445">
        <w:rPr>
          <w:lang w:val="vi-VN"/>
        </w:rPr>
        <w:t>-----------------------------</w:t>
      </w:r>
    </w:p>
    <w:p w14:paraId="3244F9D9" w14:textId="39D1386D" w:rsidR="00515445" w:rsidRPr="00515445" w:rsidRDefault="00515445" w:rsidP="00515445">
      <w:pPr>
        <w:rPr>
          <w:lang w:val="vi-VN"/>
        </w:rPr>
      </w:pPr>
      <w:r w:rsidRPr="00515445">
        <w:rPr>
          <w:lang w:val="vi-VN"/>
        </w:rPr>
        <w:t>keyword: Passive voice '</w:t>
      </w:r>
      <w:ins w:id="1588" w:author="Canh Duc Nguyen" w:date="2023-10-15T06:30:00Z">
        <w:r w:rsidR="00DE42E2">
          <w:rPr>
            <w:lang w:val="vi-VN"/>
          </w:rPr>
          <w:t>được</w:t>
        </w:r>
      </w:ins>
      <w:del w:id="1589" w:author="Canh Duc Nguyen" w:date="2023-10-15T06:30:00Z">
        <w:r w:rsidRPr="00515445" w:rsidDel="00DE42E2">
          <w:rPr>
            <w:lang w:val="vi-VN"/>
          </w:rPr>
          <w:delText>do</w:delText>
        </w:r>
      </w:del>
      <w:r w:rsidRPr="00515445">
        <w:rPr>
          <w:lang w:val="vi-VN"/>
        </w:rPr>
        <w:t xml:space="preserve">' </w:t>
      </w:r>
    </w:p>
    <w:p w14:paraId="1B31DADE" w14:textId="6B9134F7" w:rsidR="00515445" w:rsidRPr="00515445" w:rsidRDefault="00515445" w:rsidP="00515445">
      <w:pPr>
        <w:rPr>
          <w:lang w:val="vi-VN"/>
        </w:rPr>
      </w:pPr>
      <w:r w:rsidRPr="00515445">
        <w:rPr>
          <w:lang w:val="vi-VN"/>
        </w:rPr>
        <w:t>PROMPT: Generate grammar explanation for following Vietnamese grammar point: Passive voice '</w:t>
      </w:r>
      <w:ins w:id="1590" w:author="Canh Duc Nguyen" w:date="2023-10-15T06:31:00Z">
        <w:r w:rsidR="00DE42E2">
          <w:rPr>
            <w:lang w:val="vi-VN"/>
          </w:rPr>
          <w:t>được</w:t>
        </w:r>
      </w:ins>
      <w:del w:id="1591" w:author="Canh Duc Nguyen" w:date="2023-10-15T06:31:00Z">
        <w:r w:rsidRPr="00515445" w:rsidDel="00DE42E2">
          <w:rPr>
            <w:lang w:val="vi-VN"/>
          </w:rPr>
          <w:delText>do</w:delText>
        </w:r>
      </w:del>
      <w:r w:rsidRPr="00515445">
        <w:rPr>
          <w:lang w:val="vi-VN"/>
        </w:rPr>
        <w:t xml:space="preserve">' </w:t>
      </w:r>
    </w:p>
    <w:p w14:paraId="62A632BD" w14:textId="77777777" w:rsidR="00515445" w:rsidRPr="00515445" w:rsidRDefault="00515445" w:rsidP="00515445">
      <w:pPr>
        <w:rPr>
          <w:lang w:val="vi-VN"/>
        </w:rPr>
      </w:pPr>
      <w:r w:rsidRPr="00515445">
        <w:rPr>
          <w:lang w:val="vi-VN"/>
        </w:rPr>
        <w:t xml:space="preserve">RESPONSE: { </w:t>
      </w:r>
    </w:p>
    <w:p w14:paraId="1CF5706D" w14:textId="77777777" w:rsidR="00515445" w:rsidRPr="00515445" w:rsidRDefault="00515445" w:rsidP="00515445">
      <w:pPr>
        <w:rPr>
          <w:lang w:val="vi-VN"/>
        </w:rPr>
      </w:pPr>
      <w:r w:rsidRPr="00515445">
        <w:rPr>
          <w:lang w:val="vi-VN"/>
        </w:rPr>
        <w:t xml:space="preserve">  "title": "Passive voice 'được'", </w:t>
      </w:r>
    </w:p>
    <w:p w14:paraId="0EE6D16E" w14:textId="77777777" w:rsidR="00515445" w:rsidRPr="00515445" w:rsidRDefault="00515445" w:rsidP="00515445">
      <w:pPr>
        <w:rPr>
          <w:lang w:val="vi-VN"/>
        </w:rPr>
      </w:pPr>
      <w:r w:rsidRPr="00515445">
        <w:rPr>
          <w:lang w:val="vi-VN"/>
        </w:rPr>
        <w:t xml:space="preserve">  "short_explanation": "Used to construct passive sentences in Vietnamese.", </w:t>
      </w:r>
    </w:p>
    <w:p w14:paraId="47FD158B" w14:textId="77777777" w:rsidR="00515445" w:rsidRPr="00515445" w:rsidRDefault="00515445" w:rsidP="00515445">
      <w:pPr>
        <w:rPr>
          <w:lang w:val="vi-VN"/>
        </w:rPr>
      </w:pPr>
      <w:r w:rsidRPr="00515445">
        <w:rPr>
          <w:lang w:val="vi-VN"/>
        </w:rPr>
        <w:t xml:space="preserve">  "long_explanation": "The Vietnamese word 'được' is used to form passive sentences, indicating that an action is done to the subject rather than the subject doing the action. It can be likened to the English equivalent passive voice formulated with 'be + verb-ed'. 'Được' is typically placed before the verb in the sentence.", </w:t>
      </w:r>
    </w:p>
    <w:p w14:paraId="53305242" w14:textId="77777777" w:rsidR="00515445" w:rsidRPr="00515445" w:rsidRDefault="00515445" w:rsidP="00515445">
      <w:pPr>
        <w:rPr>
          <w:lang w:val="vi-VN"/>
        </w:rPr>
      </w:pPr>
      <w:r w:rsidRPr="00515445">
        <w:rPr>
          <w:lang w:val="vi-VN"/>
        </w:rPr>
        <w:t xml:space="preserve">  "formation": "Subject + được + Verb + by Agent", </w:t>
      </w:r>
    </w:p>
    <w:p w14:paraId="7FD082DE" w14:textId="77777777" w:rsidR="00515445" w:rsidRPr="00515445" w:rsidRDefault="00515445" w:rsidP="00515445">
      <w:pPr>
        <w:rPr>
          <w:lang w:val="vi-VN"/>
        </w:rPr>
      </w:pPr>
      <w:r w:rsidRPr="00515445">
        <w:rPr>
          <w:lang w:val="vi-VN"/>
        </w:rPr>
        <w:t xml:space="preserve">  "examples": [ </w:t>
      </w:r>
    </w:p>
    <w:p w14:paraId="7D397721" w14:textId="77777777" w:rsidR="00515445" w:rsidRPr="00515445" w:rsidRDefault="00515445" w:rsidP="00515445">
      <w:pPr>
        <w:rPr>
          <w:lang w:val="vi-VN"/>
        </w:rPr>
      </w:pPr>
      <w:r w:rsidRPr="00515445">
        <w:rPr>
          <w:lang w:val="vi-VN"/>
        </w:rPr>
        <w:t xml:space="preserve">    { </w:t>
      </w:r>
    </w:p>
    <w:p w14:paraId="209C3031" w14:textId="77777777" w:rsidR="00515445" w:rsidRPr="00515445" w:rsidRDefault="00515445" w:rsidP="00515445">
      <w:pPr>
        <w:rPr>
          <w:lang w:val="vi-VN"/>
        </w:rPr>
      </w:pPr>
      <w:r w:rsidRPr="00515445">
        <w:rPr>
          <w:lang w:val="vi-VN"/>
        </w:rPr>
        <w:t xml:space="preserve">      "vn": "Cuốn sách này được viết bởi một tác giả nổi tiếng.", </w:t>
      </w:r>
    </w:p>
    <w:p w14:paraId="22F17D60" w14:textId="77777777" w:rsidR="00515445" w:rsidRPr="00515445" w:rsidRDefault="00515445" w:rsidP="00515445">
      <w:pPr>
        <w:rPr>
          <w:lang w:val="vi-VN"/>
        </w:rPr>
      </w:pPr>
      <w:r w:rsidRPr="00515445">
        <w:rPr>
          <w:lang w:val="vi-VN"/>
        </w:rPr>
        <w:t xml:space="preserve">      "en": "This book was written by a famous author."  </w:t>
      </w:r>
    </w:p>
    <w:p w14:paraId="2563A0D8" w14:textId="77777777" w:rsidR="00515445" w:rsidRPr="00515445" w:rsidRDefault="00515445" w:rsidP="00515445">
      <w:pPr>
        <w:rPr>
          <w:lang w:val="vi-VN"/>
        </w:rPr>
      </w:pPr>
      <w:r w:rsidRPr="00515445">
        <w:rPr>
          <w:lang w:val="vi-VN"/>
        </w:rPr>
        <w:t xml:space="preserve">    }, </w:t>
      </w:r>
    </w:p>
    <w:p w14:paraId="7A1E578E" w14:textId="77777777" w:rsidR="00515445" w:rsidRPr="00515445" w:rsidRDefault="00515445" w:rsidP="00515445">
      <w:pPr>
        <w:rPr>
          <w:lang w:val="vi-VN"/>
        </w:rPr>
      </w:pPr>
      <w:r w:rsidRPr="00515445">
        <w:rPr>
          <w:lang w:val="vi-VN"/>
        </w:rPr>
        <w:t xml:space="preserve">    { </w:t>
      </w:r>
    </w:p>
    <w:p w14:paraId="7911E1A9" w14:textId="3BA813F8" w:rsidR="00515445" w:rsidRPr="00515445" w:rsidRDefault="00515445" w:rsidP="00515445">
      <w:pPr>
        <w:rPr>
          <w:lang w:val="vi-VN"/>
        </w:rPr>
      </w:pPr>
      <w:r w:rsidRPr="00515445">
        <w:rPr>
          <w:lang w:val="vi-VN"/>
        </w:rPr>
        <w:t xml:space="preserve">      "vn": "Anh ấy được mọi người yêu quý vì tính cách tốt bụng của </w:t>
      </w:r>
      <w:del w:id="1592" w:author="Canh Duc Nguyen" w:date="2023-10-15T06:32:00Z">
        <w:r w:rsidRPr="00515445" w:rsidDel="00DE42E2">
          <w:rPr>
            <w:lang w:val="vi-VN"/>
          </w:rPr>
          <w:delText>anh ấy</w:delText>
        </w:r>
      </w:del>
      <w:ins w:id="1593" w:author="Canh Duc Nguyen" w:date="2023-10-15T06:32:00Z">
        <w:r w:rsidR="00DE42E2">
          <w:rPr>
            <w:lang w:val="vi-VN"/>
          </w:rPr>
          <w:t>mình</w:t>
        </w:r>
      </w:ins>
      <w:r w:rsidRPr="00515445">
        <w:rPr>
          <w:lang w:val="vi-VN"/>
        </w:rPr>
        <w:t xml:space="preserve">.", </w:t>
      </w:r>
    </w:p>
    <w:p w14:paraId="3E0B12FF" w14:textId="77777777" w:rsidR="00515445" w:rsidRPr="00515445" w:rsidRDefault="00515445" w:rsidP="00515445">
      <w:pPr>
        <w:rPr>
          <w:lang w:val="vi-VN"/>
        </w:rPr>
      </w:pPr>
      <w:r w:rsidRPr="00515445">
        <w:rPr>
          <w:lang w:val="vi-VN"/>
        </w:rPr>
        <w:t xml:space="preserve">      "en": "He is loved by everyone for his kindness."  </w:t>
      </w:r>
    </w:p>
    <w:p w14:paraId="49E48B31" w14:textId="77777777" w:rsidR="00515445" w:rsidRPr="00515445" w:rsidRDefault="00515445" w:rsidP="00515445">
      <w:pPr>
        <w:rPr>
          <w:lang w:val="vi-VN"/>
        </w:rPr>
      </w:pPr>
      <w:r w:rsidRPr="00515445">
        <w:rPr>
          <w:lang w:val="vi-VN"/>
        </w:rPr>
        <w:t xml:space="preserve">    },</w:t>
      </w:r>
    </w:p>
    <w:p w14:paraId="5FBCA65F" w14:textId="77777777" w:rsidR="00515445" w:rsidRPr="00515445" w:rsidRDefault="00515445" w:rsidP="00515445">
      <w:pPr>
        <w:rPr>
          <w:lang w:val="vi-VN"/>
        </w:rPr>
      </w:pPr>
      <w:r w:rsidRPr="00515445">
        <w:rPr>
          <w:lang w:val="vi-VN"/>
        </w:rPr>
        <w:t xml:space="preserve">    { </w:t>
      </w:r>
    </w:p>
    <w:p w14:paraId="634786F7" w14:textId="4CA52384" w:rsidR="00515445" w:rsidRPr="00515445" w:rsidRDefault="00515445" w:rsidP="00515445">
      <w:pPr>
        <w:rPr>
          <w:lang w:val="vi-VN"/>
        </w:rPr>
      </w:pPr>
      <w:r w:rsidRPr="00515445">
        <w:rPr>
          <w:lang w:val="vi-VN"/>
        </w:rPr>
        <w:lastRenderedPageBreak/>
        <w:t xml:space="preserve">      "vn": "Bài hát này được sáng tác</w:t>
      </w:r>
      <w:ins w:id="1594" w:author="Canh Duc Nguyen" w:date="2023-10-15T06:32:00Z">
        <w:r w:rsidR="00DE42E2">
          <w:rPr>
            <w:lang w:val="vi-VN"/>
          </w:rPr>
          <w:t xml:space="preserve"> vào</w:t>
        </w:r>
      </w:ins>
      <w:r w:rsidRPr="00515445">
        <w:rPr>
          <w:lang w:val="vi-VN"/>
        </w:rPr>
        <w:t xml:space="preserve"> năm 1950.", </w:t>
      </w:r>
    </w:p>
    <w:p w14:paraId="4A11A69E" w14:textId="77777777" w:rsidR="00515445" w:rsidRPr="00515445" w:rsidRDefault="00515445" w:rsidP="00515445">
      <w:pPr>
        <w:rPr>
          <w:lang w:val="vi-VN"/>
        </w:rPr>
      </w:pPr>
      <w:r w:rsidRPr="00515445">
        <w:rPr>
          <w:lang w:val="vi-VN"/>
        </w:rPr>
        <w:t xml:space="preserve">      "en": "This song was composed in 1950." </w:t>
      </w:r>
    </w:p>
    <w:p w14:paraId="2231E307" w14:textId="77777777" w:rsidR="00515445" w:rsidRPr="00515445" w:rsidRDefault="00515445" w:rsidP="00515445">
      <w:pPr>
        <w:rPr>
          <w:lang w:val="vi-VN"/>
        </w:rPr>
      </w:pPr>
      <w:r w:rsidRPr="00515445">
        <w:rPr>
          <w:lang w:val="vi-VN"/>
        </w:rPr>
        <w:t xml:space="preserve">    }, </w:t>
      </w:r>
    </w:p>
    <w:p w14:paraId="6EDF3F09" w14:textId="77777777" w:rsidR="00515445" w:rsidRPr="00515445" w:rsidRDefault="00515445" w:rsidP="00515445">
      <w:pPr>
        <w:rPr>
          <w:lang w:val="vi-VN"/>
        </w:rPr>
      </w:pPr>
      <w:r w:rsidRPr="00515445">
        <w:rPr>
          <w:lang w:val="vi-VN"/>
        </w:rPr>
        <w:t xml:space="preserve">    { </w:t>
      </w:r>
    </w:p>
    <w:p w14:paraId="05821EA7" w14:textId="77777777" w:rsidR="00515445" w:rsidRPr="00515445" w:rsidRDefault="00515445" w:rsidP="00515445">
      <w:pPr>
        <w:rPr>
          <w:lang w:val="vi-VN"/>
        </w:rPr>
      </w:pPr>
      <w:r w:rsidRPr="00515445">
        <w:rPr>
          <w:lang w:val="vi-VN"/>
        </w:rPr>
        <w:t xml:space="preserve">      "vn": "Món quà của tôi được nhận rất nhiệt tình.", </w:t>
      </w:r>
    </w:p>
    <w:p w14:paraId="6BDEB32C" w14:textId="77777777" w:rsidR="00515445" w:rsidRPr="00515445" w:rsidRDefault="00515445" w:rsidP="00515445">
      <w:pPr>
        <w:rPr>
          <w:lang w:val="vi-VN"/>
        </w:rPr>
      </w:pPr>
      <w:r w:rsidRPr="00515445">
        <w:rPr>
          <w:lang w:val="vi-VN"/>
        </w:rPr>
        <w:t xml:space="preserve">      "en": "My gift was received warmly." </w:t>
      </w:r>
    </w:p>
    <w:p w14:paraId="598C9C43" w14:textId="77777777" w:rsidR="00515445" w:rsidRPr="00515445" w:rsidRDefault="00515445" w:rsidP="00515445">
      <w:pPr>
        <w:rPr>
          <w:lang w:val="vi-VN"/>
        </w:rPr>
      </w:pPr>
      <w:r w:rsidRPr="00515445">
        <w:rPr>
          <w:lang w:val="vi-VN"/>
        </w:rPr>
        <w:t xml:space="preserve">    }</w:t>
      </w:r>
    </w:p>
    <w:p w14:paraId="0253AB28" w14:textId="77777777" w:rsidR="00515445" w:rsidRPr="00515445" w:rsidRDefault="00515445" w:rsidP="00515445">
      <w:pPr>
        <w:rPr>
          <w:lang w:val="vi-VN"/>
        </w:rPr>
      </w:pPr>
      <w:r w:rsidRPr="00515445">
        <w:rPr>
          <w:lang w:val="vi-VN"/>
        </w:rPr>
        <w:t xml:space="preserve">  ] </w:t>
      </w:r>
    </w:p>
    <w:p w14:paraId="5ED9D7D3" w14:textId="77777777" w:rsidR="00515445" w:rsidRPr="00515445" w:rsidRDefault="00515445" w:rsidP="00515445">
      <w:pPr>
        <w:rPr>
          <w:lang w:val="vi-VN"/>
        </w:rPr>
      </w:pPr>
      <w:r w:rsidRPr="00515445">
        <w:rPr>
          <w:lang w:val="vi-VN"/>
        </w:rPr>
        <w:t>}</w:t>
      </w:r>
    </w:p>
    <w:p w14:paraId="66399FA1" w14:textId="77777777" w:rsidR="00515445" w:rsidRPr="00515445" w:rsidRDefault="00515445" w:rsidP="00515445">
      <w:pPr>
        <w:rPr>
          <w:lang w:val="vi-VN"/>
        </w:rPr>
      </w:pPr>
      <w:r w:rsidRPr="00515445">
        <w:rPr>
          <w:lang w:val="vi-VN"/>
        </w:rPr>
        <w:t>-----------------------------</w:t>
      </w:r>
    </w:p>
    <w:p w14:paraId="4BADDC7F" w14:textId="77777777" w:rsidR="00515445" w:rsidRPr="00515445" w:rsidRDefault="00515445" w:rsidP="00515445">
      <w:pPr>
        <w:rPr>
          <w:lang w:val="vi-VN"/>
        </w:rPr>
      </w:pPr>
      <w:r w:rsidRPr="00515445">
        <w:rPr>
          <w:lang w:val="vi-VN"/>
        </w:rPr>
        <w:t xml:space="preserve">keyword: Passive voice 'được' </w:t>
      </w:r>
    </w:p>
    <w:p w14:paraId="67F0DB63" w14:textId="77777777" w:rsidR="00515445" w:rsidRPr="00515445" w:rsidRDefault="00515445" w:rsidP="00515445">
      <w:pPr>
        <w:rPr>
          <w:lang w:val="vi-VN"/>
        </w:rPr>
      </w:pPr>
      <w:r w:rsidRPr="00515445">
        <w:rPr>
          <w:lang w:val="vi-VN"/>
        </w:rPr>
        <w:t xml:space="preserve">PROMPT: Generate grammar explanation for following Vietnamese grammar point: Passive voice 'được' </w:t>
      </w:r>
    </w:p>
    <w:p w14:paraId="1E1D4A58" w14:textId="77777777" w:rsidR="00515445" w:rsidRPr="00515445" w:rsidRDefault="00515445" w:rsidP="00515445">
      <w:pPr>
        <w:rPr>
          <w:lang w:val="vi-VN"/>
        </w:rPr>
      </w:pPr>
      <w:r w:rsidRPr="00515445">
        <w:rPr>
          <w:lang w:val="vi-VN"/>
        </w:rPr>
        <w:t>RESPONSE: {</w:t>
      </w:r>
    </w:p>
    <w:p w14:paraId="64B9E297" w14:textId="77777777" w:rsidR="00515445" w:rsidRPr="00515445" w:rsidRDefault="00515445" w:rsidP="00515445">
      <w:pPr>
        <w:rPr>
          <w:lang w:val="vi-VN"/>
        </w:rPr>
      </w:pPr>
      <w:r w:rsidRPr="00515445">
        <w:rPr>
          <w:lang w:val="vi-VN"/>
        </w:rPr>
        <w:t xml:space="preserve">    "title": "Passive voice 'được'",</w:t>
      </w:r>
    </w:p>
    <w:p w14:paraId="4A36A5C7" w14:textId="77777777" w:rsidR="00515445" w:rsidRPr="00515445" w:rsidRDefault="00515445" w:rsidP="00515445">
      <w:pPr>
        <w:rPr>
          <w:lang w:val="vi-VN"/>
        </w:rPr>
      </w:pPr>
      <w:r w:rsidRPr="00515445">
        <w:rPr>
          <w:lang w:val="vi-VN"/>
        </w:rPr>
        <w:t xml:space="preserve">    "short_explanation": "Used to express actions that the subject receives or is done by someone else.",</w:t>
      </w:r>
    </w:p>
    <w:p w14:paraId="2D82A4DA" w14:textId="77777777" w:rsidR="00515445" w:rsidRPr="00515445" w:rsidRDefault="00515445" w:rsidP="00515445">
      <w:pPr>
        <w:rPr>
          <w:lang w:val="vi-VN"/>
        </w:rPr>
      </w:pPr>
      <w:r w:rsidRPr="00515445">
        <w:rPr>
          <w:lang w:val="vi-VN"/>
        </w:rPr>
        <w:t xml:space="preserve">    "long_explanation": "In Vietnamese, 'được' is used as a marker for passive sentences. It is placed in front of the verb to indicate that the action of the verb is received by the subject. This is equivalent to the use of 'is/are' in English passive sentences. It shows that the action is done to the subject, rather than the subject performing the action.",</w:t>
      </w:r>
    </w:p>
    <w:p w14:paraId="07FB05B5" w14:textId="77777777" w:rsidR="00515445" w:rsidRPr="00515445" w:rsidRDefault="00515445" w:rsidP="00515445">
      <w:pPr>
        <w:rPr>
          <w:lang w:val="vi-VN"/>
        </w:rPr>
      </w:pPr>
      <w:r w:rsidRPr="00515445">
        <w:rPr>
          <w:lang w:val="vi-VN"/>
        </w:rPr>
        <w:t xml:space="preserve">    "formation": "'Subject + được + verb ...'",</w:t>
      </w:r>
    </w:p>
    <w:p w14:paraId="4416A14F" w14:textId="77777777" w:rsidR="00515445" w:rsidRPr="00515445" w:rsidRDefault="00515445" w:rsidP="00515445">
      <w:pPr>
        <w:rPr>
          <w:lang w:val="vi-VN"/>
        </w:rPr>
      </w:pPr>
      <w:r w:rsidRPr="00515445">
        <w:rPr>
          <w:lang w:val="vi-VN"/>
        </w:rPr>
        <w:t xml:space="preserve">    "examples": [</w:t>
      </w:r>
    </w:p>
    <w:p w14:paraId="33372226" w14:textId="77777777" w:rsidR="00515445" w:rsidRPr="00515445" w:rsidRDefault="00515445" w:rsidP="00515445">
      <w:pPr>
        <w:rPr>
          <w:lang w:val="vi-VN"/>
        </w:rPr>
      </w:pPr>
      <w:r w:rsidRPr="00515445">
        <w:rPr>
          <w:lang w:val="vi-VN"/>
        </w:rPr>
        <w:t xml:space="preserve">      {</w:t>
      </w:r>
    </w:p>
    <w:p w14:paraId="6525EC76" w14:textId="77777777" w:rsidR="00515445" w:rsidRPr="00515445" w:rsidRDefault="00515445" w:rsidP="00515445">
      <w:pPr>
        <w:rPr>
          <w:lang w:val="vi-VN"/>
        </w:rPr>
      </w:pPr>
      <w:r w:rsidRPr="00515445">
        <w:rPr>
          <w:lang w:val="vi-VN"/>
        </w:rPr>
        <w:t xml:space="preserve">        "vn": "Tôi đã được mời đến buổi tiệc.",</w:t>
      </w:r>
    </w:p>
    <w:p w14:paraId="7AED50D7" w14:textId="77777777" w:rsidR="00515445" w:rsidRPr="00515445" w:rsidRDefault="00515445" w:rsidP="00515445">
      <w:pPr>
        <w:rPr>
          <w:lang w:val="vi-VN"/>
        </w:rPr>
      </w:pPr>
      <w:r w:rsidRPr="00515445">
        <w:rPr>
          <w:lang w:val="vi-VN"/>
        </w:rPr>
        <w:t xml:space="preserve">        "en": "I was invited to the party."</w:t>
      </w:r>
    </w:p>
    <w:p w14:paraId="7D435079" w14:textId="77777777" w:rsidR="00515445" w:rsidRPr="00515445" w:rsidRDefault="00515445" w:rsidP="00515445">
      <w:pPr>
        <w:rPr>
          <w:lang w:val="vi-VN"/>
        </w:rPr>
      </w:pPr>
      <w:r w:rsidRPr="00515445">
        <w:rPr>
          <w:lang w:val="vi-VN"/>
        </w:rPr>
        <w:t xml:space="preserve">      },</w:t>
      </w:r>
    </w:p>
    <w:p w14:paraId="1A732247" w14:textId="77777777" w:rsidR="00515445" w:rsidRPr="00515445" w:rsidRDefault="00515445" w:rsidP="00515445">
      <w:pPr>
        <w:rPr>
          <w:lang w:val="vi-VN"/>
        </w:rPr>
      </w:pPr>
      <w:r w:rsidRPr="00515445">
        <w:rPr>
          <w:lang w:val="vi-VN"/>
        </w:rPr>
        <w:t xml:space="preserve">      {</w:t>
      </w:r>
    </w:p>
    <w:p w14:paraId="4DF6BC0F" w14:textId="77777777" w:rsidR="00515445" w:rsidRPr="00515445" w:rsidRDefault="00515445" w:rsidP="00515445">
      <w:pPr>
        <w:rPr>
          <w:lang w:val="vi-VN"/>
        </w:rPr>
      </w:pPr>
      <w:r w:rsidRPr="00515445">
        <w:rPr>
          <w:lang w:val="vi-VN"/>
        </w:rPr>
        <w:t xml:space="preserve">        "vn": "Cuốn sách này được viết bởi một nhà văn nổi tiếng.",</w:t>
      </w:r>
    </w:p>
    <w:p w14:paraId="0D99631E" w14:textId="77777777" w:rsidR="00515445" w:rsidRPr="00515445" w:rsidRDefault="00515445" w:rsidP="00515445">
      <w:pPr>
        <w:rPr>
          <w:lang w:val="vi-VN"/>
        </w:rPr>
      </w:pPr>
      <w:r w:rsidRPr="00515445">
        <w:rPr>
          <w:lang w:val="vi-VN"/>
        </w:rPr>
        <w:t xml:space="preserve">        "en": "This book was written by a famous writer."</w:t>
      </w:r>
    </w:p>
    <w:p w14:paraId="507C3D4E" w14:textId="77777777" w:rsidR="00515445" w:rsidRPr="00515445" w:rsidRDefault="00515445" w:rsidP="00515445">
      <w:pPr>
        <w:rPr>
          <w:lang w:val="vi-VN"/>
        </w:rPr>
      </w:pPr>
      <w:r w:rsidRPr="00515445">
        <w:rPr>
          <w:lang w:val="vi-VN"/>
        </w:rPr>
        <w:t xml:space="preserve">      },</w:t>
      </w:r>
    </w:p>
    <w:p w14:paraId="4948B725" w14:textId="77777777" w:rsidR="00515445" w:rsidRPr="00515445" w:rsidRDefault="00515445" w:rsidP="00515445">
      <w:pPr>
        <w:rPr>
          <w:lang w:val="vi-VN"/>
        </w:rPr>
      </w:pPr>
      <w:r w:rsidRPr="00515445">
        <w:rPr>
          <w:lang w:val="vi-VN"/>
        </w:rPr>
        <w:t xml:space="preserve">      {</w:t>
      </w:r>
    </w:p>
    <w:p w14:paraId="05A6F02B" w14:textId="69811BCB" w:rsidR="00515445" w:rsidRPr="00515445" w:rsidRDefault="00515445" w:rsidP="00515445">
      <w:pPr>
        <w:rPr>
          <w:lang w:val="vi-VN"/>
        </w:rPr>
      </w:pPr>
      <w:r w:rsidRPr="00515445">
        <w:rPr>
          <w:lang w:val="vi-VN"/>
        </w:rPr>
        <w:t xml:space="preserve">        "vn": "Hôm qua, chiếc xe của anh ấy đã được sửa</w:t>
      </w:r>
      <w:ins w:id="1595" w:author="Canh Duc Nguyen" w:date="2023-10-15T06:34:00Z">
        <w:r w:rsidR="00F45F63">
          <w:rPr>
            <w:lang w:val="vi-VN"/>
          </w:rPr>
          <w:t xml:space="preserve"> xong rồi</w:t>
        </w:r>
      </w:ins>
      <w:r w:rsidRPr="00515445">
        <w:rPr>
          <w:lang w:val="vi-VN"/>
        </w:rPr>
        <w:t>.",</w:t>
      </w:r>
    </w:p>
    <w:p w14:paraId="70586069" w14:textId="77777777" w:rsidR="00515445" w:rsidRPr="00515445" w:rsidRDefault="00515445" w:rsidP="00515445">
      <w:pPr>
        <w:rPr>
          <w:lang w:val="vi-VN"/>
        </w:rPr>
      </w:pPr>
      <w:r w:rsidRPr="00515445">
        <w:rPr>
          <w:lang w:val="vi-VN"/>
        </w:rPr>
        <w:t xml:space="preserve">        "en": "Yesterday, his car was repaired."</w:t>
      </w:r>
    </w:p>
    <w:p w14:paraId="09777E3B" w14:textId="77777777" w:rsidR="00515445" w:rsidRPr="00515445" w:rsidRDefault="00515445" w:rsidP="00515445">
      <w:pPr>
        <w:rPr>
          <w:lang w:val="vi-VN"/>
        </w:rPr>
      </w:pPr>
      <w:r w:rsidRPr="00515445">
        <w:rPr>
          <w:lang w:val="vi-VN"/>
        </w:rPr>
        <w:t xml:space="preserve">      },</w:t>
      </w:r>
    </w:p>
    <w:p w14:paraId="48324811" w14:textId="77777777" w:rsidR="00515445" w:rsidRPr="00515445" w:rsidRDefault="00515445" w:rsidP="00515445">
      <w:pPr>
        <w:rPr>
          <w:lang w:val="vi-VN"/>
        </w:rPr>
      </w:pPr>
      <w:r w:rsidRPr="00515445">
        <w:rPr>
          <w:lang w:val="vi-VN"/>
        </w:rPr>
        <w:t xml:space="preserve">      {</w:t>
      </w:r>
    </w:p>
    <w:p w14:paraId="4C039B94" w14:textId="77777777" w:rsidR="00515445" w:rsidRPr="00515445" w:rsidRDefault="00515445" w:rsidP="00515445">
      <w:pPr>
        <w:rPr>
          <w:lang w:val="vi-VN"/>
        </w:rPr>
      </w:pPr>
      <w:r w:rsidRPr="00515445">
        <w:rPr>
          <w:lang w:val="vi-VN"/>
        </w:rPr>
        <w:t xml:space="preserve">        "vn": "Bài viết được đăng trên trang web của tờ báo.",</w:t>
      </w:r>
    </w:p>
    <w:p w14:paraId="417449B8" w14:textId="77777777" w:rsidR="00515445" w:rsidRPr="00515445" w:rsidRDefault="00515445" w:rsidP="00515445">
      <w:pPr>
        <w:rPr>
          <w:lang w:val="vi-VN"/>
        </w:rPr>
      </w:pPr>
      <w:r w:rsidRPr="00515445">
        <w:rPr>
          <w:lang w:val="vi-VN"/>
        </w:rPr>
        <w:t xml:space="preserve">        "en": "The article was posted on the newspaper's website."</w:t>
      </w:r>
    </w:p>
    <w:p w14:paraId="253CE03A" w14:textId="77777777" w:rsidR="00515445" w:rsidRPr="00515445" w:rsidRDefault="00515445" w:rsidP="00515445">
      <w:pPr>
        <w:rPr>
          <w:lang w:val="vi-VN"/>
        </w:rPr>
      </w:pPr>
      <w:r w:rsidRPr="00515445">
        <w:rPr>
          <w:lang w:val="vi-VN"/>
        </w:rPr>
        <w:t xml:space="preserve">      }</w:t>
      </w:r>
    </w:p>
    <w:p w14:paraId="2B72D661" w14:textId="77777777" w:rsidR="00515445" w:rsidRPr="00515445" w:rsidRDefault="00515445" w:rsidP="00515445">
      <w:pPr>
        <w:rPr>
          <w:lang w:val="vi-VN"/>
        </w:rPr>
      </w:pPr>
      <w:r w:rsidRPr="00515445">
        <w:rPr>
          <w:lang w:val="vi-VN"/>
        </w:rPr>
        <w:t xml:space="preserve">    ]</w:t>
      </w:r>
    </w:p>
    <w:p w14:paraId="6F9721C0" w14:textId="77777777" w:rsidR="00515445" w:rsidRPr="00515445" w:rsidRDefault="00515445" w:rsidP="00515445">
      <w:pPr>
        <w:rPr>
          <w:lang w:val="vi-VN"/>
        </w:rPr>
      </w:pPr>
      <w:r w:rsidRPr="00515445">
        <w:rPr>
          <w:lang w:val="vi-VN"/>
        </w:rPr>
        <w:t>}</w:t>
      </w:r>
    </w:p>
    <w:p w14:paraId="13F6ACC7" w14:textId="77777777" w:rsidR="00515445" w:rsidRPr="00515445" w:rsidRDefault="00515445" w:rsidP="00515445">
      <w:pPr>
        <w:rPr>
          <w:lang w:val="vi-VN"/>
        </w:rPr>
      </w:pPr>
      <w:r w:rsidRPr="00515445">
        <w:rPr>
          <w:lang w:val="vi-VN"/>
        </w:rPr>
        <w:t>-----------------------------</w:t>
      </w:r>
    </w:p>
    <w:p w14:paraId="794F02AA" w14:textId="77777777" w:rsidR="00515445" w:rsidRPr="00515445" w:rsidRDefault="00515445" w:rsidP="00515445">
      <w:pPr>
        <w:rPr>
          <w:lang w:val="vi-VN"/>
        </w:rPr>
      </w:pPr>
      <w:r w:rsidRPr="00515445">
        <w:rPr>
          <w:lang w:val="vi-VN"/>
        </w:rPr>
        <w:t xml:space="preserve">keyword: Personal pronoun 'anh' </w:t>
      </w:r>
    </w:p>
    <w:p w14:paraId="672632AF" w14:textId="77777777" w:rsidR="00515445" w:rsidRPr="00515445" w:rsidRDefault="00515445" w:rsidP="00515445">
      <w:pPr>
        <w:rPr>
          <w:lang w:val="vi-VN"/>
        </w:rPr>
      </w:pPr>
      <w:r w:rsidRPr="00515445">
        <w:rPr>
          <w:lang w:val="vi-VN"/>
        </w:rPr>
        <w:lastRenderedPageBreak/>
        <w:t xml:space="preserve">PROMPT: Generate grammar explanation for following Vietnamese grammar point: Personal pronoun 'anh' </w:t>
      </w:r>
    </w:p>
    <w:p w14:paraId="3F73583D" w14:textId="77777777" w:rsidR="00515445" w:rsidRPr="00515445" w:rsidRDefault="00515445" w:rsidP="00515445">
      <w:pPr>
        <w:rPr>
          <w:lang w:val="vi-VN"/>
        </w:rPr>
      </w:pPr>
      <w:r w:rsidRPr="00515445">
        <w:rPr>
          <w:lang w:val="vi-VN"/>
        </w:rPr>
        <w:t>RESPONSE: {</w:t>
      </w:r>
    </w:p>
    <w:p w14:paraId="470CEEE2" w14:textId="77777777" w:rsidR="00515445" w:rsidRPr="00515445" w:rsidRDefault="00515445" w:rsidP="00515445">
      <w:pPr>
        <w:rPr>
          <w:lang w:val="vi-VN"/>
        </w:rPr>
      </w:pPr>
      <w:r w:rsidRPr="00515445">
        <w:rPr>
          <w:lang w:val="vi-VN"/>
        </w:rPr>
        <w:t xml:space="preserve">    "title": "Personal pronoun 'anh'",</w:t>
      </w:r>
    </w:p>
    <w:p w14:paraId="56351BF5" w14:textId="77777777" w:rsidR="00515445" w:rsidRPr="00515445" w:rsidRDefault="00515445" w:rsidP="00515445">
      <w:pPr>
        <w:rPr>
          <w:lang w:val="vi-VN"/>
        </w:rPr>
      </w:pPr>
      <w:r w:rsidRPr="00515445">
        <w:rPr>
          <w:lang w:val="vi-VN"/>
        </w:rPr>
        <w:t xml:space="preserve">    "short_explanation": "Used as a personal pronoun to address a male person.",</w:t>
      </w:r>
    </w:p>
    <w:p w14:paraId="4E7E6743" w14:textId="77777777" w:rsidR="00515445" w:rsidRPr="00515445" w:rsidRDefault="00515445" w:rsidP="00515445">
      <w:pPr>
        <w:rPr>
          <w:lang w:val="vi-VN"/>
        </w:rPr>
      </w:pPr>
      <w:r w:rsidRPr="00515445">
        <w:rPr>
          <w:lang w:val="vi-VN"/>
        </w:rPr>
        <w:t xml:space="preserve">    "long_explanation": "In Vietnamese, 'anh' is commonly used as a personal pronoun to represent a male individual, typically an older brother or a male who is slightly older or at the same age as the speaker. This pronoun is used contextually, and not only for referring to a sibling. The use of 'anh' helps to convey respect and familiarity in conversation.",</w:t>
      </w:r>
    </w:p>
    <w:p w14:paraId="624C4656" w14:textId="77777777" w:rsidR="00515445" w:rsidRPr="00515445" w:rsidRDefault="00515445" w:rsidP="00515445">
      <w:pPr>
        <w:rPr>
          <w:lang w:val="vi-VN"/>
        </w:rPr>
      </w:pPr>
      <w:r w:rsidRPr="00515445">
        <w:rPr>
          <w:lang w:val="vi-VN"/>
        </w:rPr>
        <w:t xml:space="preserve">    "formation": "example of grammar formation for given grammar point",</w:t>
      </w:r>
    </w:p>
    <w:p w14:paraId="233338A5" w14:textId="77777777" w:rsidR="00515445" w:rsidRPr="00515445" w:rsidRDefault="00515445" w:rsidP="00515445">
      <w:pPr>
        <w:rPr>
          <w:lang w:val="vi-VN"/>
        </w:rPr>
      </w:pPr>
      <w:r w:rsidRPr="00515445">
        <w:rPr>
          <w:lang w:val="vi-VN"/>
        </w:rPr>
        <w:t xml:space="preserve">    "examples": [</w:t>
      </w:r>
    </w:p>
    <w:p w14:paraId="7F10DEE4" w14:textId="77777777" w:rsidR="00515445" w:rsidRPr="00515445" w:rsidRDefault="00515445" w:rsidP="00515445">
      <w:pPr>
        <w:rPr>
          <w:lang w:val="vi-VN"/>
        </w:rPr>
      </w:pPr>
      <w:r w:rsidRPr="00515445">
        <w:rPr>
          <w:lang w:val="vi-VN"/>
        </w:rPr>
        <w:t xml:space="preserve">        {</w:t>
      </w:r>
    </w:p>
    <w:p w14:paraId="4543BF92" w14:textId="77777777" w:rsidR="00515445" w:rsidRPr="00515445" w:rsidRDefault="00515445" w:rsidP="00515445">
      <w:pPr>
        <w:rPr>
          <w:lang w:val="vi-VN"/>
        </w:rPr>
      </w:pPr>
      <w:r w:rsidRPr="00515445">
        <w:rPr>
          <w:lang w:val="vi-VN"/>
        </w:rPr>
        <w:t xml:space="preserve">            "vn": "Anh đã ăn sáng chưa? Còn tôi, tôi vừa mới ăn xong.",</w:t>
      </w:r>
    </w:p>
    <w:p w14:paraId="53192FB6" w14:textId="77777777" w:rsidR="00515445" w:rsidRPr="00515445" w:rsidRDefault="00515445" w:rsidP="00515445">
      <w:pPr>
        <w:rPr>
          <w:lang w:val="vi-VN"/>
        </w:rPr>
      </w:pPr>
      <w:r w:rsidRPr="00515445">
        <w:rPr>
          <w:lang w:val="vi-VN"/>
        </w:rPr>
        <w:t xml:space="preserve">            "en": "Have you had breakfast yet? As for me, I just finished eating."</w:t>
      </w:r>
    </w:p>
    <w:p w14:paraId="084833A2" w14:textId="77777777" w:rsidR="00515445" w:rsidRPr="00515445" w:rsidRDefault="00515445" w:rsidP="00515445">
      <w:pPr>
        <w:rPr>
          <w:lang w:val="vi-VN"/>
        </w:rPr>
      </w:pPr>
      <w:r w:rsidRPr="00515445">
        <w:rPr>
          <w:lang w:val="vi-VN"/>
        </w:rPr>
        <w:t xml:space="preserve">        },</w:t>
      </w:r>
    </w:p>
    <w:p w14:paraId="54F19183" w14:textId="77777777" w:rsidR="00515445" w:rsidRPr="00515445" w:rsidRDefault="00515445" w:rsidP="00515445">
      <w:pPr>
        <w:rPr>
          <w:lang w:val="vi-VN"/>
        </w:rPr>
      </w:pPr>
      <w:r w:rsidRPr="00515445">
        <w:rPr>
          <w:lang w:val="vi-VN"/>
        </w:rPr>
        <w:t xml:space="preserve">        {</w:t>
      </w:r>
    </w:p>
    <w:p w14:paraId="52682941" w14:textId="0B76DE5A" w:rsidR="00515445" w:rsidRPr="00515445" w:rsidRDefault="00515445" w:rsidP="00515445">
      <w:pPr>
        <w:rPr>
          <w:lang w:val="vi-VN"/>
        </w:rPr>
      </w:pPr>
      <w:r w:rsidRPr="00515445">
        <w:rPr>
          <w:lang w:val="vi-VN"/>
        </w:rPr>
        <w:t xml:space="preserve">            "vn": "Anh đến đây lúc mấy giờ? Tôi đến </w:t>
      </w:r>
      <w:ins w:id="1596" w:author="Canh Duc Nguyen" w:date="2023-10-15T06:36:00Z">
        <w:r w:rsidR="00F45F63">
          <w:rPr>
            <w:lang w:val="vi-VN"/>
          </w:rPr>
          <w:t xml:space="preserve">lúc </w:t>
        </w:r>
      </w:ins>
      <w:r w:rsidRPr="00515445">
        <w:rPr>
          <w:lang w:val="vi-VN"/>
        </w:rPr>
        <w:t>khoảng 9 giờ sáng.",</w:t>
      </w:r>
    </w:p>
    <w:p w14:paraId="01037437" w14:textId="77777777" w:rsidR="00515445" w:rsidRPr="00515445" w:rsidRDefault="00515445" w:rsidP="00515445">
      <w:pPr>
        <w:rPr>
          <w:lang w:val="vi-VN"/>
        </w:rPr>
      </w:pPr>
      <w:r w:rsidRPr="00515445">
        <w:rPr>
          <w:lang w:val="vi-VN"/>
        </w:rPr>
        <w:t xml:space="preserve">            "en": "What time did you come here? I arrived around 9 in the morning."</w:t>
      </w:r>
    </w:p>
    <w:p w14:paraId="7C8E0E09" w14:textId="77777777" w:rsidR="00515445" w:rsidRPr="00515445" w:rsidRDefault="00515445" w:rsidP="00515445">
      <w:pPr>
        <w:rPr>
          <w:lang w:val="vi-VN"/>
        </w:rPr>
      </w:pPr>
      <w:r w:rsidRPr="00515445">
        <w:rPr>
          <w:lang w:val="vi-VN"/>
        </w:rPr>
        <w:t xml:space="preserve">        },</w:t>
      </w:r>
    </w:p>
    <w:p w14:paraId="70BD67FA" w14:textId="77777777" w:rsidR="00515445" w:rsidRPr="00515445" w:rsidRDefault="00515445" w:rsidP="00515445">
      <w:pPr>
        <w:rPr>
          <w:lang w:val="vi-VN"/>
        </w:rPr>
      </w:pPr>
      <w:r w:rsidRPr="00515445">
        <w:rPr>
          <w:lang w:val="vi-VN"/>
        </w:rPr>
        <w:t xml:space="preserve">        {</w:t>
      </w:r>
    </w:p>
    <w:p w14:paraId="2D4ADF07" w14:textId="44E591B3" w:rsidR="00515445" w:rsidRPr="00515445" w:rsidRDefault="00515445" w:rsidP="00515445">
      <w:pPr>
        <w:rPr>
          <w:lang w:val="vi-VN"/>
        </w:rPr>
      </w:pPr>
      <w:r w:rsidRPr="00515445">
        <w:rPr>
          <w:lang w:val="vi-VN"/>
        </w:rPr>
        <w:t xml:space="preserve">            "vn": "Anh đang làm gì</w:t>
      </w:r>
      <w:ins w:id="1597" w:author="Canh Duc Nguyen" w:date="2023-10-15T06:36:00Z">
        <w:r w:rsidR="00F45F63">
          <w:rPr>
            <w:lang w:val="vi-VN"/>
          </w:rPr>
          <w:t xml:space="preserve"> vậy</w:t>
        </w:r>
      </w:ins>
      <w:r w:rsidRPr="00515445">
        <w:rPr>
          <w:lang w:val="vi-VN"/>
        </w:rPr>
        <w:t>? Tôi đang xem phim.",</w:t>
      </w:r>
    </w:p>
    <w:p w14:paraId="2C5AD71A" w14:textId="77777777" w:rsidR="00515445" w:rsidRPr="00515445" w:rsidRDefault="00515445" w:rsidP="00515445">
      <w:pPr>
        <w:rPr>
          <w:lang w:val="vi-VN"/>
        </w:rPr>
      </w:pPr>
      <w:r w:rsidRPr="00515445">
        <w:rPr>
          <w:lang w:val="vi-VN"/>
        </w:rPr>
        <w:t xml:space="preserve">            "en": "What are you doing? I'm watching a movie."</w:t>
      </w:r>
    </w:p>
    <w:p w14:paraId="33FAC5D4" w14:textId="77777777" w:rsidR="00515445" w:rsidRPr="00515445" w:rsidRDefault="00515445" w:rsidP="00515445">
      <w:pPr>
        <w:rPr>
          <w:lang w:val="vi-VN"/>
        </w:rPr>
      </w:pPr>
      <w:r w:rsidRPr="00515445">
        <w:rPr>
          <w:lang w:val="vi-VN"/>
        </w:rPr>
        <w:t xml:space="preserve">        },</w:t>
      </w:r>
    </w:p>
    <w:p w14:paraId="36843780" w14:textId="77777777" w:rsidR="00515445" w:rsidRPr="00515445" w:rsidRDefault="00515445" w:rsidP="00515445">
      <w:pPr>
        <w:rPr>
          <w:lang w:val="vi-VN"/>
        </w:rPr>
      </w:pPr>
      <w:r w:rsidRPr="00515445">
        <w:rPr>
          <w:lang w:val="vi-VN"/>
        </w:rPr>
        <w:t xml:space="preserve">        {</w:t>
      </w:r>
    </w:p>
    <w:p w14:paraId="0951E90B" w14:textId="01D8A2F5" w:rsidR="00515445" w:rsidRPr="00515445" w:rsidRDefault="00515445" w:rsidP="00515445">
      <w:pPr>
        <w:rPr>
          <w:lang w:val="vi-VN"/>
        </w:rPr>
      </w:pPr>
      <w:r w:rsidRPr="00515445">
        <w:rPr>
          <w:lang w:val="vi-VN"/>
        </w:rPr>
        <w:t xml:space="preserve">            "vn": "Sách của anh đâu</w:t>
      </w:r>
      <w:ins w:id="1598" w:author="Canh Duc Nguyen" w:date="2023-10-15T06:36:00Z">
        <w:r w:rsidR="00F45F63">
          <w:rPr>
            <w:lang w:val="vi-VN"/>
          </w:rPr>
          <w:t xml:space="preserve"> rồi</w:t>
        </w:r>
      </w:ins>
      <w:r w:rsidRPr="00515445">
        <w:rPr>
          <w:lang w:val="vi-VN"/>
        </w:rPr>
        <w:t xml:space="preserve">? Tôi </w:t>
      </w:r>
      <w:del w:id="1599" w:author="Canh Duc Nguyen" w:date="2023-10-15T06:36:00Z">
        <w:r w:rsidRPr="00515445" w:rsidDel="00F45F63">
          <w:rPr>
            <w:lang w:val="vi-VN"/>
          </w:rPr>
          <w:delText xml:space="preserve">đặt </w:delText>
        </w:r>
      </w:del>
      <w:ins w:id="1600" w:author="Canh Duc Nguyen" w:date="2023-10-15T06:36:00Z">
        <w:r w:rsidR="00F45F63">
          <w:rPr>
            <w:lang w:val="vi-VN"/>
          </w:rPr>
          <w:t xml:space="preserve">để </w:t>
        </w:r>
      </w:ins>
      <w:r w:rsidRPr="00515445">
        <w:rPr>
          <w:lang w:val="vi-VN"/>
        </w:rPr>
        <w:t>nó ở đây mà.",</w:t>
      </w:r>
    </w:p>
    <w:p w14:paraId="2665FFAC" w14:textId="77777777" w:rsidR="00515445" w:rsidRPr="00515445" w:rsidRDefault="00515445" w:rsidP="00515445">
      <w:pPr>
        <w:rPr>
          <w:lang w:val="vi-VN"/>
        </w:rPr>
      </w:pPr>
      <w:r w:rsidRPr="00515445">
        <w:rPr>
          <w:lang w:val="vi-VN"/>
        </w:rPr>
        <w:t xml:space="preserve">            "en": "Where is your book? I put it here."</w:t>
      </w:r>
    </w:p>
    <w:p w14:paraId="320E3790" w14:textId="77777777" w:rsidR="00515445" w:rsidRPr="00515445" w:rsidRDefault="00515445" w:rsidP="00515445">
      <w:pPr>
        <w:rPr>
          <w:lang w:val="vi-VN"/>
        </w:rPr>
      </w:pPr>
      <w:r w:rsidRPr="00515445">
        <w:rPr>
          <w:lang w:val="vi-VN"/>
        </w:rPr>
        <w:t xml:space="preserve">        }</w:t>
      </w:r>
    </w:p>
    <w:p w14:paraId="66764D20" w14:textId="77777777" w:rsidR="00515445" w:rsidRPr="00515445" w:rsidRDefault="00515445" w:rsidP="00515445">
      <w:pPr>
        <w:rPr>
          <w:lang w:val="vi-VN"/>
        </w:rPr>
      </w:pPr>
      <w:r w:rsidRPr="00515445">
        <w:rPr>
          <w:lang w:val="vi-VN"/>
        </w:rPr>
        <w:t xml:space="preserve">    ]</w:t>
      </w:r>
    </w:p>
    <w:p w14:paraId="6379BF35" w14:textId="77777777" w:rsidR="00515445" w:rsidRPr="00515445" w:rsidRDefault="00515445" w:rsidP="00515445">
      <w:pPr>
        <w:rPr>
          <w:lang w:val="vi-VN"/>
        </w:rPr>
      </w:pPr>
      <w:r w:rsidRPr="00515445">
        <w:rPr>
          <w:lang w:val="vi-VN"/>
        </w:rPr>
        <w:t>}</w:t>
      </w:r>
    </w:p>
    <w:p w14:paraId="50A93463" w14:textId="77777777" w:rsidR="00515445" w:rsidRPr="00515445" w:rsidRDefault="00515445" w:rsidP="00515445">
      <w:pPr>
        <w:rPr>
          <w:lang w:val="vi-VN"/>
        </w:rPr>
      </w:pPr>
      <w:r w:rsidRPr="00515445">
        <w:rPr>
          <w:lang w:val="vi-VN"/>
        </w:rPr>
        <w:t>-----------------------------</w:t>
      </w:r>
    </w:p>
    <w:p w14:paraId="064B9588" w14:textId="77777777" w:rsidR="00515445" w:rsidRPr="00515445" w:rsidRDefault="00515445" w:rsidP="00515445">
      <w:pPr>
        <w:rPr>
          <w:lang w:val="vi-VN"/>
        </w:rPr>
      </w:pPr>
      <w:r w:rsidRPr="00515445">
        <w:rPr>
          <w:lang w:val="vi-VN"/>
        </w:rPr>
        <w:t xml:space="preserve">keyword: Personal pronoun: 'anh' </w:t>
      </w:r>
    </w:p>
    <w:p w14:paraId="1CB43489" w14:textId="77777777" w:rsidR="00515445" w:rsidRPr="00515445" w:rsidRDefault="00515445" w:rsidP="00515445">
      <w:pPr>
        <w:rPr>
          <w:lang w:val="vi-VN"/>
        </w:rPr>
      </w:pPr>
      <w:r w:rsidRPr="00515445">
        <w:rPr>
          <w:lang w:val="vi-VN"/>
        </w:rPr>
        <w:t xml:space="preserve">PROMPT: Generate grammar explanation for following Vietnamese grammar point: Personal pronoun: 'anh' </w:t>
      </w:r>
    </w:p>
    <w:p w14:paraId="4850331A" w14:textId="77777777" w:rsidR="00515445" w:rsidRPr="00515445" w:rsidRDefault="00515445" w:rsidP="00515445">
      <w:pPr>
        <w:rPr>
          <w:lang w:val="vi-VN"/>
        </w:rPr>
      </w:pPr>
      <w:r w:rsidRPr="00515445">
        <w:rPr>
          <w:lang w:val="vi-VN"/>
        </w:rPr>
        <w:t xml:space="preserve">RESPONSE: { </w:t>
      </w:r>
    </w:p>
    <w:p w14:paraId="47C54349" w14:textId="77777777" w:rsidR="00515445" w:rsidRPr="00515445" w:rsidRDefault="00515445" w:rsidP="00515445">
      <w:pPr>
        <w:rPr>
          <w:lang w:val="vi-VN"/>
        </w:rPr>
      </w:pPr>
      <w:r w:rsidRPr="00515445">
        <w:rPr>
          <w:lang w:val="vi-VN"/>
        </w:rPr>
        <w:t xml:space="preserve">  "title": "Personal pronoun 'anh'", </w:t>
      </w:r>
    </w:p>
    <w:p w14:paraId="75B3355D" w14:textId="77777777" w:rsidR="00515445" w:rsidRPr="00515445" w:rsidRDefault="00515445" w:rsidP="00515445">
      <w:pPr>
        <w:rPr>
          <w:lang w:val="vi-VN"/>
        </w:rPr>
      </w:pPr>
      <w:r w:rsidRPr="00515445">
        <w:rPr>
          <w:lang w:val="vi-VN"/>
        </w:rPr>
        <w:t xml:space="preserve">  "short_explanation": "Used to address or refer to a man who is older than the speaker or in a more senior position.", </w:t>
      </w:r>
    </w:p>
    <w:p w14:paraId="77131590" w14:textId="77777777" w:rsidR="00515445" w:rsidRPr="00515445" w:rsidRDefault="00515445" w:rsidP="00515445">
      <w:pPr>
        <w:rPr>
          <w:lang w:val="vi-VN"/>
        </w:rPr>
      </w:pPr>
      <w:r w:rsidRPr="00515445">
        <w:rPr>
          <w:lang w:val="vi-VN"/>
        </w:rPr>
        <w:t xml:space="preserve">  "long_explanation": "The Vietnamese word 'anh' is a personal pronoun that is used to address or refer to a man who is older than the speaker or in a more senior position. It is similar to 'brother' in a family relationship context or 'sir' in a formal or work place setting. Gender, age, and the relationship between the speaker and listener are important in choosing the right honorific pronoun in Vietnamese.", </w:t>
      </w:r>
    </w:p>
    <w:p w14:paraId="322F1AFE" w14:textId="77777777" w:rsidR="00515445" w:rsidRPr="00515445" w:rsidRDefault="00515445" w:rsidP="00515445">
      <w:pPr>
        <w:rPr>
          <w:lang w:val="vi-VN"/>
        </w:rPr>
      </w:pPr>
      <w:r w:rsidRPr="00515445">
        <w:rPr>
          <w:lang w:val="vi-VN"/>
        </w:rPr>
        <w:t xml:space="preserve">  "formation": "Use 'anh' before the name or alone when referring to an elder or a more senior man.", </w:t>
      </w:r>
    </w:p>
    <w:p w14:paraId="542B487B" w14:textId="77777777" w:rsidR="00515445" w:rsidRPr="00515445" w:rsidRDefault="00515445" w:rsidP="00515445">
      <w:pPr>
        <w:rPr>
          <w:lang w:val="vi-VN"/>
        </w:rPr>
      </w:pPr>
      <w:r w:rsidRPr="00515445">
        <w:rPr>
          <w:lang w:val="vi-VN"/>
        </w:rPr>
        <w:lastRenderedPageBreak/>
        <w:t xml:space="preserve">  "examples": [</w:t>
      </w:r>
    </w:p>
    <w:p w14:paraId="1B887818" w14:textId="77777777" w:rsidR="00515445" w:rsidRPr="00515445" w:rsidRDefault="00515445" w:rsidP="00515445">
      <w:pPr>
        <w:rPr>
          <w:lang w:val="vi-VN"/>
        </w:rPr>
      </w:pPr>
      <w:r w:rsidRPr="00515445">
        <w:rPr>
          <w:lang w:val="vi-VN"/>
        </w:rPr>
        <w:t xml:space="preserve">    { </w:t>
      </w:r>
    </w:p>
    <w:p w14:paraId="5D73E94A" w14:textId="77777777" w:rsidR="00515445" w:rsidRPr="00515445" w:rsidRDefault="00515445" w:rsidP="00515445">
      <w:pPr>
        <w:rPr>
          <w:lang w:val="vi-VN"/>
        </w:rPr>
      </w:pPr>
      <w:r w:rsidRPr="00515445">
        <w:rPr>
          <w:lang w:val="vi-VN"/>
        </w:rPr>
        <w:t xml:space="preserve">      "vn": "Anh Đức sắp đi công tác ở Nhật Bản.", </w:t>
      </w:r>
    </w:p>
    <w:p w14:paraId="42C99B0B" w14:textId="77777777" w:rsidR="00515445" w:rsidRPr="00515445" w:rsidRDefault="00515445" w:rsidP="00515445">
      <w:pPr>
        <w:rPr>
          <w:lang w:val="vi-VN"/>
        </w:rPr>
      </w:pPr>
      <w:r w:rsidRPr="00515445">
        <w:rPr>
          <w:lang w:val="vi-VN"/>
        </w:rPr>
        <w:t xml:space="preserve">      "en": "Brother Duc is about to go on a business trip to Japan." </w:t>
      </w:r>
    </w:p>
    <w:p w14:paraId="4B4DC2B2" w14:textId="77777777" w:rsidR="00515445" w:rsidRPr="00515445" w:rsidRDefault="00515445" w:rsidP="00515445">
      <w:pPr>
        <w:rPr>
          <w:lang w:val="vi-VN"/>
        </w:rPr>
      </w:pPr>
      <w:r w:rsidRPr="00515445">
        <w:rPr>
          <w:lang w:val="vi-VN"/>
        </w:rPr>
        <w:t xml:space="preserve">    }, </w:t>
      </w:r>
    </w:p>
    <w:p w14:paraId="01330E5E" w14:textId="77777777" w:rsidR="00515445" w:rsidRPr="00515445" w:rsidRDefault="00515445" w:rsidP="00515445">
      <w:pPr>
        <w:rPr>
          <w:lang w:val="vi-VN"/>
        </w:rPr>
      </w:pPr>
      <w:r w:rsidRPr="00515445">
        <w:rPr>
          <w:lang w:val="vi-VN"/>
        </w:rPr>
        <w:t xml:space="preserve">    { </w:t>
      </w:r>
    </w:p>
    <w:p w14:paraId="1EBAEE9D" w14:textId="77777777" w:rsidR="00515445" w:rsidRPr="00515445" w:rsidRDefault="00515445" w:rsidP="00515445">
      <w:pPr>
        <w:rPr>
          <w:lang w:val="vi-VN"/>
        </w:rPr>
      </w:pPr>
      <w:r w:rsidRPr="00515445">
        <w:rPr>
          <w:lang w:val="vi-VN"/>
        </w:rPr>
        <w:t xml:space="preserve">      "vn": "Anh có thích ăn phở không?", </w:t>
      </w:r>
    </w:p>
    <w:p w14:paraId="0460B4F0" w14:textId="77777777" w:rsidR="00515445" w:rsidRPr="00515445" w:rsidRDefault="00515445" w:rsidP="00515445">
      <w:pPr>
        <w:rPr>
          <w:lang w:val="vi-VN"/>
        </w:rPr>
      </w:pPr>
      <w:r w:rsidRPr="00515445">
        <w:rPr>
          <w:lang w:val="vi-VN"/>
        </w:rPr>
        <w:t xml:space="preserve">      "en": "Do you like to eat pho, sir?" </w:t>
      </w:r>
    </w:p>
    <w:p w14:paraId="0D0A0723" w14:textId="77777777" w:rsidR="00515445" w:rsidRPr="00515445" w:rsidRDefault="00515445" w:rsidP="00515445">
      <w:pPr>
        <w:rPr>
          <w:lang w:val="vi-VN"/>
        </w:rPr>
      </w:pPr>
      <w:r w:rsidRPr="00515445">
        <w:rPr>
          <w:lang w:val="vi-VN"/>
        </w:rPr>
        <w:t xml:space="preserve">    },</w:t>
      </w:r>
    </w:p>
    <w:p w14:paraId="54C07E6D" w14:textId="77777777" w:rsidR="00515445" w:rsidRPr="00515445" w:rsidRDefault="00515445" w:rsidP="00515445">
      <w:pPr>
        <w:rPr>
          <w:lang w:val="vi-VN"/>
        </w:rPr>
      </w:pPr>
      <w:r w:rsidRPr="00515445">
        <w:rPr>
          <w:lang w:val="vi-VN"/>
        </w:rPr>
        <w:t xml:space="preserve">    { </w:t>
      </w:r>
    </w:p>
    <w:p w14:paraId="77BF0056" w14:textId="77777777" w:rsidR="00515445" w:rsidRPr="00515445" w:rsidRDefault="00515445" w:rsidP="00515445">
      <w:pPr>
        <w:rPr>
          <w:lang w:val="vi-VN"/>
        </w:rPr>
      </w:pPr>
      <w:r w:rsidRPr="00515445">
        <w:rPr>
          <w:lang w:val="vi-VN"/>
        </w:rPr>
        <w:t xml:space="preserve">      "vn": "Anh Trung thật là tốt bụng.", </w:t>
      </w:r>
    </w:p>
    <w:p w14:paraId="757CD894" w14:textId="77777777" w:rsidR="00515445" w:rsidRPr="00515445" w:rsidRDefault="00515445" w:rsidP="00515445">
      <w:pPr>
        <w:rPr>
          <w:lang w:val="vi-VN"/>
        </w:rPr>
      </w:pPr>
      <w:r w:rsidRPr="00515445">
        <w:rPr>
          <w:lang w:val="vi-VN"/>
        </w:rPr>
        <w:t xml:space="preserve">      "en": "Brother Trung is very kind." </w:t>
      </w:r>
    </w:p>
    <w:p w14:paraId="518D90D6" w14:textId="77777777" w:rsidR="00515445" w:rsidRPr="00515445" w:rsidRDefault="00515445" w:rsidP="00515445">
      <w:pPr>
        <w:rPr>
          <w:lang w:val="vi-VN"/>
        </w:rPr>
      </w:pPr>
      <w:r w:rsidRPr="00515445">
        <w:rPr>
          <w:lang w:val="vi-VN"/>
        </w:rPr>
        <w:t xml:space="preserve">    },</w:t>
      </w:r>
    </w:p>
    <w:p w14:paraId="3EFA5150" w14:textId="77777777" w:rsidR="00515445" w:rsidRPr="00515445" w:rsidRDefault="00515445" w:rsidP="00515445">
      <w:pPr>
        <w:rPr>
          <w:lang w:val="vi-VN"/>
        </w:rPr>
      </w:pPr>
      <w:r w:rsidRPr="00515445">
        <w:rPr>
          <w:lang w:val="vi-VN"/>
        </w:rPr>
        <w:t xml:space="preserve">    { </w:t>
      </w:r>
    </w:p>
    <w:p w14:paraId="240E2F4C" w14:textId="1CEB5028" w:rsidR="00515445" w:rsidRPr="00515445" w:rsidRDefault="00515445" w:rsidP="00515445">
      <w:pPr>
        <w:rPr>
          <w:lang w:val="vi-VN"/>
        </w:rPr>
      </w:pPr>
      <w:r w:rsidRPr="00515445">
        <w:rPr>
          <w:lang w:val="vi-VN"/>
        </w:rPr>
        <w:t xml:space="preserve">      "vn": "Anh mua </w:t>
      </w:r>
      <w:del w:id="1601" w:author="Canh Duc Nguyen" w:date="2023-10-15T06:37:00Z">
        <w:r w:rsidRPr="00515445" w:rsidDel="00F45F63">
          <w:rPr>
            <w:lang w:val="vi-VN"/>
          </w:rPr>
          <w:delText xml:space="preserve">cho </w:delText>
        </w:r>
      </w:del>
      <w:ins w:id="1602" w:author="Canh Duc Nguyen" w:date="2023-10-15T06:37:00Z">
        <w:r w:rsidR="00F45F63">
          <w:rPr>
            <w:lang w:val="vi-VN"/>
          </w:rPr>
          <w:t xml:space="preserve">giúp </w:t>
        </w:r>
      </w:ins>
      <w:r w:rsidRPr="00515445">
        <w:rPr>
          <w:lang w:val="vi-VN"/>
        </w:rPr>
        <w:t>tôi một ly trà đá</w:t>
      </w:r>
      <w:del w:id="1603" w:author="Canh Duc Nguyen" w:date="2023-10-15T06:37:00Z">
        <w:r w:rsidRPr="00515445" w:rsidDel="00F45F63">
          <w:rPr>
            <w:lang w:val="vi-VN"/>
          </w:rPr>
          <w:delText>, được không</w:delText>
        </w:r>
      </w:del>
      <w:ins w:id="1604" w:author="Canh Duc Nguyen" w:date="2023-10-15T06:37:00Z">
        <w:r w:rsidR="00F45F63">
          <w:rPr>
            <w:lang w:val="vi-VN"/>
          </w:rPr>
          <w:t xml:space="preserve"> nhé</w:t>
        </w:r>
      </w:ins>
      <w:r w:rsidRPr="00515445">
        <w:rPr>
          <w:lang w:val="vi-VN"/>
        </w:rPr>
        <w:t xml:space="preserve">?", </w:t>
      </w:r>
    </w:p>
    <w:p w14:paraId="4F394A27" w14:textId="77777777" w:rsidR="00515445" w:rsidRPr="00515445" w:rsidRDefault="00515445" w:rsidP="00515445">
      <w:pPr>
        <w:rPr>
          <w:lang w:val="vi-VN"/>
        </w:rPr>
      </w:pPr>
      <w:r w:rsidRPr="00515445">
        <w:rPr>
          <w:lang w:val="vi-VN"/>
        </w:rPr>
        <w:t xml:space="preserve">      "en": "Can you buy me a glass of iced tea, sir?" </w:t>
      </w:r>
    </w:p>
    <w:p w14:paraId="63DEA850" w14:textId="77777777" w:rsidR="00515445" w:rsidRPr="00515445" w:rsidRDefault="00515445" w:rsidP="00515445">
      <w:pPr>
        <w:rPr>
          <w:lang w:val="vi-VN"/>
        </w:rPr>
      </w:pPr>
      <w:r w:rsidRPr="00515445">
        <w:rPr>
          <w:lang w:val="vi-VN"/>
        </w:rPr>
        <w:t xml:space="preserve">    }</w:t>
      </w:r>
    </w:p>
    <w:p w14:paraId="6FEBDF59" w14:textId="77777777" w:rsidR="00515445" w:rsidRPr="00515445" w:rsidRDefault="00515445" w:rsidP="00515445">
      <w:pPr>
        <w:rPr>
          <w:lang w:val="vi-VN"/>
        </w:rPr>
      </w:pPr>
      <w:r w:rsidRPr="00515445">
        <w:rPr>
          <w:lang w:val="vi-VN"/>
        </w:rPr>
        <w:t xml:space="preserve">  ] </w:t>
      </w:r>
    </w:p>
    <w:p w14:paraId="46E454D0" w14:textId="77777777" w:rsidR="00515445" w:rsidRPr="00515445" w:rsidRDefault="00515445" w:rsidP="00515445">
      <w:pPr>
        <w:rPr>
          <w:lang w:val="vi-VN"/>
        </w:rPr>
      </w:pPr>
      <w:r w:rsidRPr="00515445">
        <w:rPr>
          <w:lang w:val="vi-VN"/>
        </w:rPr>
        <w:t>}</w:t>
      </w:r>
    </w:p>
    <w:p w14:paraId="40969697" w14:textId="77777777" w:rsidR="00515445" w:rsidRPr="00515445" w:rsidRDefault="00515445" w:rsidP="00515445">
      <w:pPr>
        <w:rPr>
          <w:lang w:val="vi-VN"/>
        </w:rPr>
      </w:pPr>
      <w:r w:rsidRPr="00515445">
        <w:rPr>
          <w:lang w:val="vi-VN"/>
        </w:rPr>
        <w:t>-----------------------------</w:t>
      </w:r>
    </w:p>
    <w:p w14:paraId="6C1BEF53" w14:textId="77777777" w:rsidR="00515445" w:rsidRPr="00515445" w:rsidRDefault="00515445" w:rsidP="00515445">
      <w:pPr>
        <w:rPr>
          <w:lang w:val="vi-VN"/>
        </w:rPr>
      </w:pPr>
      <w:r w:rsidRPr="00515445">
        <w:rPr>
          <w:lang w:val="vi-VN"/>
        </w:rPr>
        <w:t xml:space="preserve">keyword: Personal pronoun: 'anh ấy' </w:t>
      </w:r>
    </w:p>
    <w:p w14:paraId="06B94681" w14:textId="77777777" w:rsidR="00515445" w:rsidRPr="00515445" w:rsidRDefault="00515445" w:rsidP="00515445">
      <w:pPr>
        <w:rPr>
          <w:lang w:val="vi-VN"/>
        </w:rPr>
      </w:pPr>
      <w:r w:rsidRPr="00515445">
        <w:rPr>
          <w:lang w:val="vi-VN"/>
        </w:rPr>
        <w:t xml:space="preserve">PROMPT: Generate grammar explanation for following Vietnamese grammar point: Personal pronoun: 'anh ấy' </w:t>
      </w:r>
    </w:p>
    <w:p w14:paraId="0CD28661" w14:textId="77777777" w:rsidR="00515445" w:rsidRPr="00515445" w:rsidRDefault="00515445" w:rsidP="00515445">
      <w:pPr>
        <w:rPr>
          <w:lang w:val="vi-VN"/>
        </w:rPr>
      </w:pPr>
      <w:r w:rsidRPr="00515445">
        <w:rPr>
          <w:lang w:val="vi-VN"/>
        </w:rPr>
        <w:t xml:space="preserve">RESPONSE: { </w:t>
      </w:r>
    </w:p>
    <w:p w14:paraId="0379DD9B" w14:textId="77777777" w:rsidR="00515445" w:rsidRPr="00515445" w:rsidRDefault="00515445" w:rsidP="00515445">
      <w:pPr>
        <w:rPr>
          <w:lang w:val="vi-VN"/>
        </w:rPr>
      </w:pPr>
      <w:r w:rsidRPr="00515445">
        <w:rPr>
          <w:lang w:val="vi-VN"/>
        </w:rPr>
        <w:t xml:space="preserve">"title": "Personal pronoun: 'anh ấy'", </w:t>
      </w:r>
    </w:p>
    <w:p w14:paraId="753736C8" w14:textId="77777777" w:rsidR="00515445" w:rsidRPr="00515445" w:rsidRDefault="00515445" w:rsidP="00515445">
      <w:pPr>
        <w:rPr>
          <w:lang w:val="vi-VN"/>
        </w:rPr>
      </w:pPr>
      <w:r w:rsidRPr="00515445">
        <w:rPr>
          <w:lang w:val="vi-VN"/>
        </w:rPr>
        <w:t xml:space="preserve">"short_explanation": "Used to refer to a third person male individual in the conversation.", </w:t>
      </w:r>
    </w:p>
    <w:p w14:paraId="623D8EB1" w14:textId="77777777" w:rsidR="00515445" w:rsidRPr="00515445" w:rsidRDefault="00515445" w:rsidP="00515445">
      <w:pPr>
        <w:rPr>
          <w:lang w:val="vi-VN"/>
        </w:rPr>
      </w:pPr>
      <w:r w:rsidRPr="00515445">
        <w:rPr>
          <w:lang w:val="vi-VN"/>
        </w:rPr>
        <w:t xml:space="preserve">"long_explanation": "The Vietnamese phrase 'anh ấy' is a personal pronoun used commonly to refer to a third person male individual in the conversation. This pronoun is equivalent to referring someone as 'he' or 'him' in English. 'Anh ấy' is often used when describing someone's actions, thoughts or characteristics.", </w:t>
      </w:r>
    </w:p>
    <w:p w14:paraId="6E97F5B0" w14:textId="77777777" w:rsidR="00515445" w:rsidRPr="00515445" w:rsidRDefault="00515445" w:rsidP="00515445">
      <w:pPr>
        <w:rPr>
          <w:lang w:val="vi-VN"/>
        </w:rPr>
      </w:pPr>
      <w:r w:rsidRPr="00515445">
        <w:rPr>
          <w:lang w:val="vi-VN"/>
        </w:rPr>
        <w:t xml:space="preserve">"formation": "example of grammar formation for given grammar point", </w:t>
      </w:r>
    </w:p>
    <w:p w14:paraId="56B95586" w14:textId="77777777" w:rsidR="00515445" w:rsidRPr="00515445" w:rsidRDefault="00515445" w:rsidP="00515445">
      <w:pPr>
        <w:rPr>
          <w:lang w:val="vi-VN"/>
        </w:rPr>
      </w:pPr>
      <w:r w:rsidRPr="00515445">
        <w:rPr>
          <w:lang w:val="vi-VN"/>
        </w:rPr>
        <w:t xml:space="preserve">"examples": [ </w:t>
      </w:r>
    </w:p>
    <w:p w14:paraId="1F12E7CC" w14:textId="77777777" w:rsidR="00515445" w:rsidRPr="00515445" w:rsidRDefault="00515445" w:rsidP="00515445">
      <w:pPr>
        <w:rPr>
          <w:lang w:val="vi-VN"/>
        </w:rPr>
      </w:pPr>
      <w:r w:rsidRPr="00515445">
        <w:rPr>
          <w:lang w:val="vi-VN"/>
        </w:rPr>
        <w:t xml:space="preserve">{ </w:t>
      </w:r>
    </w:p>
    <w:p w14:paraId="33534916" w14:textId="77777777" w:rsidR="00515445" w:rsidRPr="00515445" w:rsidRDefault="00515445" w:rsidP="00515445">
      <w:pPr>
        <w:rPr>
          <w:lang w:val="vi-VN"/>
        </w:rPr>
      </w:pPr>
      <w:r w:rsidRPr="00515445">
        <w:rPr>
          <w:lang w:val="vi-VN"/>
        </w:rPr>
        <w:t xml:space="preserve">"vn": "Anh ấy là người bạn tốt nhất của tôi. Anh ấy rất tốt bụng và hào phóng.", </w:t>
      </w:r>
    </w:p>
    <w:p w14:paraId="1D27B1E0" w14:textId="77777777" w:rsidR="00515445" w:rsidRPr="00515445" w:rsidRDefault="00515445" w:rsidP="00515445">
      <w:pPr>
        <w:rPr>
          <w:lang w:val="vi-VN"/>
        </w:rPr>
      </w:pPr>
      <w:r w:rsidRPr="00515445">
        <w:rPr>
          <w:lang w:val="vi-VN"/>
        </w:rPr>
        <w:t xml:space="preserve">"en": "He is my best friend. He is very kind and generous.", </w:t>
      </w:r>
    </w:p>
    <w:p w14:paraId="16DFB2E6" w14:textId="77777777" w:rsidR="00515445" w:rsidRPr="00515445" w:rsidRDefault="00515445" w:rsidP="00515445">
      <w:pPr>
        <w:rPr>
          <w:lang w:val="vi-VN"/>
        </w:rPr>
      </w:pPr>
      <w:r w:rsidRPr="00515445">
        <w:rPr>
          <w:lang w:val="vi-VN"/>
        </w:rPr>
        <w:t>},</w:t>
      </w:r>
    </w:p>
    <w:p w14:paraId="1EDED0D6" w14:textId="77777777" w:rsidR="00515445" w:rsidRPr="00515445" w:rsidRDefault="00515445" w:rsidP="00515445">
      <w:pPr>
        <w:rPr>
          <w:lang w:val="vi-VN"/>
        </w:rPr>
      </w:pPr>
      <w:r w:rsidRPr="00515445">
        <w:rPr>
          <w:lang w:val="vi-VN"/>
        </w:rPr>
        <w:t xml:space="preserve">{ </w:t>
      </w:r>
    </w:p>
    <w:p w14:paraId="64FE6CD2" w14:textId="64E9A604" w:rsidR="00515445" w:rsidRPr="00515445" w:rsidRDefault="00515445" w:rsidP="00515445">
      <w:pPr>
        <w:rPr>
          <w:lang w:val="vi-VN"/>
        </w:rPr>
      </w:pPr>
      <w:r w:rsidRPr="00515445">
        <w:rPr>
          <w:lang w:val="vi-VN"/>
        </w:rPr>
        <w:t>"vn": "Anh ấy đang học tiếng Việt. Anh ấy muốn du lịch đến Việt Nam</w:t>
      </w:r>
      <w:ins w:id="1605" w:author="Canh Duc Nguyen" w:date="2023-10-15T06:41:00Z">
        <w:r w:rsidR="00F45F63">
          <w:rPr>
            <w:lang w:val="vi-VN"/>
          </w:rPr>
          <w:t xml:space="preserve"> vào</w:t>
        </w:r>
      </w:ins>
      <w:r w:rsidRPr="00515445">
        <w:rPr>
          <w:lang w:val="vi-VN"/>
        </w:rPr>
        <w:t xml:space="preserve"> một ngày nào đó.", </w:t>
      </w:r>
    </w:p>
    <w:p w14:paraId="0FA18E48" w14:textId="77777777" w:rsidR="00515445" w:rsidRPr="00515445" w:rsidRDefault="00515445" w:rsidP="00515445">
      <w:pPr>
        <w:rPr>
          <w:lang w:val="vi-VN"/>
        </w:rPr>
      </w:pPr>
      <w:r w:rsidRPr="00515445">
        <w:rPr>
          <w:lang w:val="vi-VN"/>
        </w:rPr>
        <w:t xml:space="preserve">"en": "He is learning Vietnamese. He wants to travel to Vietnam one day.", </w:t>
      </w:r>
    </w:p>
    <w:p w14:paraId="43DC1967" w14:textId="77777777" w:rsidR="00515445" w:rsidRPr="00515445" w:rsidRDefault="00515445" w:rsidP="00515445">
      <w:pPr>
        <w:rPr>
          <w:lang w:val="vi-VN"/>
        </w:rPr>
      </w:pPr>
      <w:r w:rsidRPr="00515445">
        <w:rPr>
          <w:lang w:val="vi-VN"/>
        </w:rPr>
        <w:t xml:space="preserve">}, </w:t>
      </w:r>
    </w:p>
    <w:p w14:paraId="6DC75590" w14:textId="77777777" w:rsidR="00515445" w:rsidRPr="00515445" w:rsidRDefault="00515445" w:rsidP="00515445">
      <w:pPr>
        <w:rPr>
          <w:lang w:val="vi-VN"/>
        </w:rPr>
      </w:pPr>
      <w:r w:rsidRPr="00515445">
        <w:rPr>
          <w:lang w:val="vi-VN"/>
        </w:rPr>
        <w:t xml:space="preserve">{ </w:t>
      </w:r>
    </w:p>
    <w:p w14:paraId="132A6AA7" w14:textId="77777777" w:rsidR="00515445" w:rsidRPr="00515445" w:rsidRDefault="00515445" w:rsidP="00515445">
      <w:pPr>
        <w:rPr>
          <w:lang w:val="vi-VN"/>
        </w:rPr>
      </w:pPr>
      <w:r w:rsidRPr="00515445">
        <w:rPr>
          <w:lang w:val="vi-VN"/>
        </w:rPr>
        <w:t xml:space="preserve">"vn": "Anh ấy là bác sĩ. Anh ấy chữa bệnh cho nhiều người.", </w:t>
      </w:r>
    </w:p>
    <w:p w14:paraId="5D4A4D60" w14:textId="77777777" w:rsidR="00515445" w:rsidRPr="00515445" w:rsidRDefault="00515445" w:rsidP="00515445">
      <w:pPr>
        <w:rPr>
          <w:lang w:val="vi-VN"/>
        </w:rPr>
      </w:pPr>
      <w:r w:rsidRPr="00515445">
        <w:rPr>
          <w:lang w:val="vi-VN"/>
        </w:rPr>
        <w:t xml:space="preserve">"en": "He is a doctor. He treats many people.", </w:t>
      </w:r>
    </w:p>
    <w:p w14:paraId="06874B5F" w14:textId="77777777" w:rsidR="00515445" w:rsidRPr="00515445" w:rsidRDefault="00515445" w:rsidP="00515445">
      <w:pPr>
        <w:rPr>
          <w:lang w:val="vi-VN"/>
        </w:rPr>
      </w:pPr>
      <w:r w:rsidRPr="00515445">
        <w:rPr>
          <w:lang w:val="vi-VN"/>
        </w:rPr>
        <w:t>},</w:t>
      </w:r>
    </w:p>
    <w:p w14:paraId="0F6339C8" w14:textId="77777777" w:rsidR="00515445" w:rsidRPr="00515445" w:rsidRDefault="00515445" w:rsidP="00515445">
      <w:pPr>
        <w:rPr>
          <w:lang w:val="vi-VN"/>
        </w:rPr>
      </w:pPr>
      <w:r w:rsidRPr="00515445">
        <w:rPr>
          <w:lang w:val="vi-VN"/>
        </w:rPr>
        <w:lastRenderedPageBreak/>
        <w:t xml:space="preserve">{ </w:t>
      </w:r>
    </w:p>
    <w:p w14:paraId="6CAC5EF5" w14:textId="77777777" w:rsidR="00515445" w:rsidRPr="00515445" w:rsidRDefault="00515445" w:rsidP="00515445">
      <w:pPr>
        <w:rPr>
          <w:lang w:val="vi-VN"/>
        </w:rPr>
      </w:pPr>
      <w:r w:rsidRPr="00515445">
        <w:rPr>
          <w:lang w:val="vi-VN"/>
        </w:rPr>
        <w:t xml:space="preserve">"vn": "Anh ấy không thích ăn đồ ngọt. Anh ấy nghĩ đồ ngọt không tốt cho sức khỏe.", </w:t>
      </w:r>
    </w:p>
    <w:p w14:paraId="2BC3CAC7" w14:textId="77777777" w:rsidR="00515445" w:rsidRPr="00515445" w:rsidRDefault="00515445" w:rsidP="00515445">
      <w:pPr>
        <w:rPr>
          <w:lang w:val="vi-VN"/>
        </w:rPr>
      </w:pPr>
      <w:r w:rsidRPr="00515445">
        <w:rPr>
          <w:lang w:val="vi-VN"/>
        </w:rPr>
        <w:t xml:space="preserve">"en": "He does not like sweet food. He thinks sweet food is not good for health.", </w:t>
      </w:r>
    </w:p>
    <w:p w14:paraId="1146EBD1" w14:textId="77777777" w:rsidR="00515445" w:rsidRPr="00515445" w:rsidRDefault="00515445" w:rsidP="00515445">
      <w:pPr>
        <w:rPr>
          <w:lang w:val="vi-VN"/>
        </w:rPr>
      </w:pPr>
      <w:r w:rsidRPr="00515445">
        <w:rPr>
          <w:lang w:val="vi-VN"/>
        </w:rPr>
        <w:t>}</w:t>
      </w:r>
    </w:p>
    <w:p w14:paraId="68D17B41" w14:textId="77777777" w:rsidR="00515445" w:rsidRPr="00515445" w:rsidRDefault="00515445" w:rsidP="00515445">
      <w:pPr>
        <w:rPr>
          <w:lang w:val="vi-VN"/>
        </w:rPr>
      </w:pPr>
      <w:r w:rsidRPr="00515445">
        <w:rPr>
          <w:lang w:val="vi-VN"/>
        </w:rPr>
        <w:t xml:space="preserve">] </w:t>
      </w:r>
    </w:p>
    <w:p w14:paraId="47724DA5" w14:textId="77777777" w:rsidR="00515445" w:rsidRPr="00515445" w:rsidRDefault="00515445" w:rsidP="00515445">
      <w:pPr>
        <w:rPr>
          <w:lang w:val="vi-VN"/>
        </w:rPr>
      </w:pPr>
      <w:r w:rsidRPr="00515445">
        <w:rPr>
          <w:lang w:val="vi-VN"/>
        </w:rPr>
        <w:t>}</w:t>
      </w:r>
    </w:p>
    <w:p w14:paraId="07199567" w14:textId="77777777" w:rsidR="00515445" w:rsidRPr="00515445" w:rsidRDefault="00515445" w:rsidP="00515445">
      <w:pPr>
        <w:rPr>
          <w:lang w:val="vi-VN"/>
        </w:rPr>
      </w:pPr>
      <w:r w:rsidRPr="00515445">
        <w:rPr>
          <w:lang w:val="vi-VN"/>
        </w:rPr>
        <w:t>-----------------------------</w:t>
      </w:r>
    </w:p>
    <w:p w14:paraId="7B853774" w14:textId="77777777" w:rsidR="00515445" w:rsidRPr="00515445" w:rsidRDefault="00515445" w:rsidP="00515445">
      <w:pPr>
        <w:rPr>
          <w:lang w:val="vi-VN"/>
        </w:rPr>
      </w:pPr>
      <w:r w:rsidRPr="00515445">
        <w:rPr>
          <w:lang w:val="vi-VN"/>
        </w:rPr>
        <w:t xml:space="preserve">keyword: Personal pronoun 'bà' </w:t>
      </w:r>
    </w:p>
    <w:p w14:paraId="40AD4F55" w14:textId="77777777" w:rsidR="00515445" w:rsidRPr="00515445" w:rsidRDefault="00515445" w:rsidP="00515445">
      <w:pPr>
        <w:rPr>
          <w:lang w:val="vi-VN"/>
        </w:rPr>
      </w:pPr>
      <w:r w:rsidRPr="00515445">
        <w:rPr>
          <w:lang w:val="vi-VN"/>
        </w:rPr>
        <w:t xml:space="preserve">PROMPT: Generate grammar explanation for following Vietnamese grammar point: Personal pronoun 'bà' </w:t>
      </w:r>
    </w:p>
    <w:p w14:paraId="53C942D3" w14:textId="77777777" w:rsidR="00515445" w:rsidRPr="00515445" w:rsidRDefault="00515445" w:rsidP="00515445">
      <w:pPr>
        <w:rPr>
          <w:lang w:val="vi-VN"/>
        </w:rPr>
      </w:pPr>
      <w:r w:rsidRPr="00515445">
        <w:rPr>
          <w:lang w:val="vi-VN"/>
        </w:rPr>
        <w:t xml:space="preserve">RESPONSE: { </w:t>
      </w:r>
    </w:p>
    <w:p w14:paraId="6B157569" w14:textId="77777777" w:rsidR="00515445" w:rsidRPr="00515445" w:rsidRDefault="00515445" w:rsidP="00515445">
      <w:pPr>
        <w:rPr>
          <w:lang w:val="vi-VN"/>
        </w:rPr>
      </w:pPr>
      <w:r w:rsidRPr="00515445">
        <w:rPr>
          <w:lang w:val="vi-VN"/>
        </w:rPr>
        <w:t xml:space="preserve">"title": "Personal pronoun 'bà'", </w:t>
      </w:r>
    </w:p>
    <w:p w14:paraId="31463867" w14:textId="77777777" w:rsidR="00515445" w:rsidRPr="00515445" w:rsidRDefault="00515445" w:rsidP="00515445">
      <w:pPr>
        <w:rPr>
          <w:lang w:val="vi-VN"/>
        </w:rPr>
      </w:pPr>
      <w:r w:rsidRPr="00515445">
        <w:rPr>
          <w:lang w:val="vi-VN"/>
        </w:rPr>
        <w:t xml:space="preserve">"short_explanation": "'Bà' is a personal pronoun used to refer to a woman, generally older and respected.", </w:t>
      </w:r>
    </w:p>
    <w:p w14:paraId="6DEE999D" w14:textId="77777777" w:rsidR="00515445" w:rsidRPr="00515445" w:rsidRDefault="00515445" w:rsidP="00515445">
      <w:pPr>
        <w:rPr>
          <w:lang w:val="vi-VN"/>
        </w:rPr>
      </w:pPr>
      <w:r w:rsidRPr="00515445">
        <w:rPr>
          <w:lang w:val="vi-VN"/>
        </w:rPr>
        <w:t xml:space="preserve">"long_explanation": "The term 'bà' in Vietnamese is a personal pronoun that carries a certain level of respect and is leveraged to refer to women who are older or are regarded as senior figures. This can be the equivalent of saying 'Mrs.' or 'madam' in English. The personal pronoun 'bà' can be used to address someone directly, or as a third-person reference. Note that it is crucial to adhere to the hierarchies in Vietnamese culture when employing pronouns.", </w:t>
      </w:r>
    </w:p>
    <w:p w14:paraId="7587FFD6" w14:textId="77777777" w:rsidR="00515445" w:rsidRPr="00515445" w:rsidRDefault="00515445" w:rsidP="00515445">
      <w:pPr>
        <w:rPr>
          <w:lang w:val="vi-VN"/>
        </w:rPr>
      </w:pPr>
      <w:r w:rsidRPr="00515445">
        <w:rPr>
          <w:lang w:val="vi-VN"/>
        </w:rPr>
        <w:t xml:space="preserve">"formation": "Directly use 'bà' before the person's name or alone, based on context and relation with the person.", </w:t>
      </w:r>
    </w:p>
    <w:p w14:paraId="7D6EB2D8" w14:textId="77777777" w:rsidR="00515445" w:rsidRPr="00515445" w:rsidRDefault="00515445" w:rsidP="00515445">
      <w:pPr>
        <w:rPr>
          <w:lang w:val="vi-VN"/>
        </w:rPr>
      </w:pPr>
      <w:r w:rsidRPr="00515445">
        <w:rPr>
          <w:lang w:val="vi-VN"/>
        </w:rPr>
        <w:t xml:space="preserve">"examples": [ </w:t>
      </w:r>
    </w:p>
    <w:p w14:paraId="1ACFFD49" w14:textId="77777777" w:rsidR="00515445" w:rsidRPr="00515445" w:rsidRDefault="00515445" w:rsidP="00515445">
      <w:pPr>
        <w:rPr>
          <w:lang w:val="vi-VN"/>
        </w:rPr>
      </w:pPr>
      <w:r w:rsidRPr="00515445">
        <w:rPr>
          <w:lang w:val="vi-VN"/>
        </w:rPr>
        <w:t xml:space="preserve">{ </w:t>
      </w:r>
    </w:p>
    <w:p w14:paraId="383493E4" w14:textId="77777777" w:rsidR="00515445" w:rsidRPr="00515445" w:rsidRDefault="00515445" w:rsidP="00515445">
      <w:pPr>
        <w:rPr>
          <w:lang w:val="vi-VN"/>
        </w:rPr>
      </w:pPr>
      <w:r w:rsidRPr="00515445">
        <w:rPr>
          <w:lang w:val="vi-VN"/>
        </w:rPr>
        <w:t xml:space="preserve">"vn": "Bà Nguyễn đang nấu ăn trong nhà bếp.", </w:t>
      </w:r>
    </w:p>
    <w:p w14:paraId="541A5869" w14:textId="77777777" w:rsidR="00515445" w:rsidRPr="00515445" w:rsidRDefault="00515445" w:rsidP="00515445">
      <w:pPr>
        <w:rPr>
          <w:lang w:val="vi-VN"/>
        </w:rPr>
      </w:pPr>
      <w:r w:rsidRPr="00515445">
        <w:rPr>
          <w:lang w:val="vi-VN"/>
        </w:rPr>
        <w:t xml:space="preserve">"en": "Mrs. Nguyen is cooking in the kitchen.", </w:t>
      </w:r>
    </w:p>
    <w:p w14:paraId="11BE9208" w14:textId="77777777" w:rsidR="00515445" w:rsidRPr="00515445" w:rsidRDefault="00515445" w:rsidP="00515445">
      <w:pPr>
        <w:rPr>
          <w:lang w:val="vi-VN"/>
        </w:rPr>
      </w:pPr>
      <w:r w:rsidRPr="00515445">
        <w:rPr>
          <w:lang w:val="vi-VN"/>
        </w:rPr>
        <w:t xml:space="preserve">}, </w:t>
      </w:r>
    </w:p>
    <w:p w14:paraId="56F5073C" w14:textId="77777777" w:rsidR="00515445" w:rsidRPr="00515445" w:rsidRDefault="00515445" w:rsidP="00515445">
      <w:pPr>
        <w:rPr>
          <w:lang w:val="vi-VN"/>
        </w:rPr>
      </w:pPr>
      <w:r w:rsidRPr="00515445">
        <w:rPr>
          <w:lang w:val="vi-VN"/>
        </w:rPr>
        <w:t xml:space="preserve">{ </w:t>
      </w:r>
    </w:p>
    <w:p w14:paraId="112369D5" w14:textId="2B278E02" w:rsidR="00515445" w:rsidRPr="00515445" w:rsidRDefault="00515445" w:rsidP="00515445">
      <w:pPr>
        <w:rPr>
          <w:lang w:val="vi-VN"/>
        </w:rPr>
      </w:pPr>
      <w:r w:rsidRPr="00515445">
        <w:rPr>
          <w:lang w:val="vi-VN"/>
        </w:rPr>
        <w:t>"vn": "Bà có thể cho tôi thêm tý muối</w:t>
      </w:r>
      <w:ins w:id="1606" w:author="Canh Duc Nguyen" w:date="2023-10-15T06:43:00Z">
        <w:r w:rsidR="008847AC">
          <w:rPr>
            <w:lang w:val="vi-VN"/>
          </w:rPr>
          <w:t xml:space="preserve"> được</w:t>
        </w:r>
      </w:ins>
      <w:r w:rsidRPr="00515445">
        <w:rPr>
          <w:lang w:val="vi-VN"/>
        </w:rPr>
        <w:t xml:space="preserve"> không?", </w:t>
      </w:r>
    </w:p>
    <w:p w14:paraId="169FCC79" w14:textId="77777777" w:rsidR="00515445" w:rsidRPr="00515445" w:rsidRDefault="00515445" w:rsidP="00515445">
      <w:pPr>
        <w:rPr>
          <w:lang w:val="vi-VN"/>
        </w:rPr>
      </w:pPr>
      <w:r w:rsidRPr="00515445">
        <w:rPr>
          <w:lang w:val="vi-VN"/>
        </w:rPr>
        <w:t xml:space="preserve">"en": "Could you pass me some more salt, madam?", </w:t>
      </w:r>
    </w:p>
    <w:p w14:paraId="0B740B5D" w14:textId="77777777" w:rsidR="00515445" w:rsidRPr="00515445" w:rsidRDefault="00515445" w:rsidP="00515445">
      <w:pPr>
        <w:rPr>
          <w:lang w:val="vi-VN"/>
        </w:rPr>
      </w:pPr>
      <w:r w:rsidRPr="00515445">
        <w:rPr>
          <w:lang w:val="vi-VN"/>
        </w:rPr>
        <w:t xml:space="preserve">}, </w:t>
      </w:r>
    </w:p>
    <w:p w14:paraId="7DE4943F" w14:textId="77777777" w:rsidR="00515445" w:rsidRPr="00515445" w:rsidRDefault="00515445" w:rsidP="00515445">
      <w:pPr>
        <w:rPr>
          <w:lang w:val="vi-VN"/>
        </w:rPr>
      </w:pPr>
      <w:r w:rsidRPr="00515445">
        <w:rPr>
          <w:lang w:val="vi-VN"/>
        </w:rPr>
        <w:t xml:space="preserve">{ </w:t>
      </w:r>
    </w:p>
    <w:p w14:paraId="45182E32" w14:textId="77777777" w:rsidR="00515445" w:rsidRPr="00515445" w:rsidRDefault="00515445" w:rsidP="00515445">
      <w:pPr>
        <w:rPr>
          <w:lang w:val="vi-VN"/>
        </w:rPr>
      </w:pPr>
      <w:r w:rsidRPr="00515445">
        <w:rPr>
          <w:lang w:val="vi-VN"/>
        </w:rPr>
        <w:t xml:space="preserve">"vn": "Tôi thì thích trà cam, còn bà thì sao?", </w:t>
      </w:r>
    </w:p>
    <w:p w14:paraId="4BB11100" w14:textId="77777777" w:rsidR="00515445" w:rsidRPr="00515445" w:rsidRDefault="00515445" w:rsidP="00515445">
      <w:pPr>
        <w:rPr>
          <w:lang w:val="vi-VN"/>
        </w:rPr>
      </w:pPr>
      <w:r w:rsidRPr="00515445">
        <w:rPr>
          <w:lang w:val="vi-VN"/>
        </w:rPr>
        <w:t xml:space="preserve">"en": "I like orange tea, what about you, madam?", </w:t>
      </w:r>
    </w:p>
    <w:p w14:paraId="62E608DC" w14:textId="77777777" w:rsidR="00515445" w:rsidRPr="00515445" w:rsidRDefault="00515445" w:rsidP="00515445">
      <w:pPr>
        <w:rPr>
          <w:lang w:val="vi-VN"/>
        </w:rPr>
      </w:pPr>
      <w:r w:rsidRPr="00515445">
        <w:rPr>
          <w:lang w:val="vi-VN"/>
        </w:rPr>
        <w:t xml:space="preserve">}, </w:t>
      </w:r>
    </w:p>
    <w:p w14:paraId="2DEED449" w14:textId="77777777" w:rsidR="00515445" w:rsidRPr="00515445" w:rsidRDefault="00515445" w:rsidP="00515445">
      <w:pPr>
        <w:rPr>
          <w:lang w:val="vi-VN"/>
        </w:rPr>
      </w:pPr>
      <w:r w:rsidRPr="00515445">
        <w:rPr>
          <w:lang w:val="vi-VN"/>
        </w:rPr>
        <w:t xml:space="preserve">{ </w:t>
      </w:r>
    </w:p>
    <w:p w14:paraId="3E52D1BB" w14:textId="77777777" w:rsidR="00515445" w:rsidRPr="00515445" w:rsidRDefault="00515445" w:rsidP="00515445">
      <w:pPr>
        <w:rPr>
          <w:lang w:val="vi-VN"/>
        </w:rPr>
      </w:pPr>
      <w:r w:rsidRPr="00515445">
        <w:rPr>
          <w:lang w:val="vi-VN"/>
        </w:rPr>
        <w:t xml:space="preserve">"vn": "Bà Vân sẽ giúp tôi sắp xếp cuộc họp tuần này.", </w:t>
      </w:r>
    </w:p>
    <w:p w14:paraId="0A44CB47" w14:textId="77777777" w:rsidR="00515445" w:rsidRPr="00515445" w:rsidRDefault="00515445" w:rsidP="00515445">
      <w:pPr>
        <w:rPr>
          <w:lang w:val="vi-VN"/>
        </w:rPr>
      </w:pPr>
      <w:r w:rsidRPr="00515445">
        <w:rPr>
          <w:lang w:val="vi-VN"/>
        </w:rPr>
        <w:t xml:space="preserve">"en": "Madam Van will help me arrange the meeting this week.", </w:t>
      </w:r>
    </w:p>
    <w:p w14:paraId="0C371C31" w14:textId="77777777" w:rsidR="00515445" w:rsidRPr="00515445" w:rsidRDefault="00515445" w:rsidP="00515445">
      <w:pPr>
        <w:rPr>
          <w:lang w:val="vi-VN"/>
        </w:rPr>
      </w:pPr>
      <w:r w:rsidRPr="00515445">
        <w:rPr>
          <w:lang w:val="vi-VN"/>
        </w:rPr>
        <w:t xml:space="preserve">} </w:t>
      </w:r>
    </w:p>
    <w:p w14:paraId="39413C86" w14:textId="77777777" w:rsidR="00515445" w:rsidRPr="00515445" w:rsidRDefault="00515445" w:rsidP="00515445">
      <w:pPr>
        <w:rPr>
          <w:lang w:val="vi-VN"/>
        </w:rPr>
      </w:pPr>
      <w:r w:rsidRPr="00515445">
        <w:rPr>
          <w:lang w:val="vi-VN"/>
        </w:rPr>
        <w:t xml:space="preserve">] </w:t>
      </w:r>
    </w:p>
    <w:p w14:paraId="16BBA76A" w14:textId="77777777" w:rsidR="00515445" w:rsidRPr="00515445" w:rsidRDefault="00515445" w:rsidP="00515445">
      <w:pPr>
        <w:rPr>
          <w:lang w:val="vi-VN"/>
        </w:rPr>
      </w:pPr>
      <w:r w:rsidRPr="00515445">
        <w:rPr>
          <w:lang w:val="vi-VN"/>
        </w:rPr>
        <w:t>}</w:t>
      </w:r>
    </w:p>
    <w:p w14:paraId="381252F8" w14:textId="77777777" w:rsidR="00515445" w:rsidRPr="00515445" w:rsidRDefault="00515445" w:rsidP="00515445">
      <w:pPr>
        <w:rPr>
          <w:lang w:val="vi-VN"/>
        </w:rPr>
      </w:pPr>
      <w:r w:rsidRPr="00515445">
        <w:rPr>
          <w:lang w:val="vi-VN"/>
        </w:rPr>
        <w:t>-----------------------------</w:t>
      </w:r>
    </w:p>
    <w:p w14:paraId="3205B62F" w14:textId="77777777" w:rsidR="00515445" w:rsidRPr="00515445" w:rsidRDefault="00515445" w:rsidP="00515445">
      <w:pPr>
        <w:rPr>
          <w:lang w:val="vi-VN"/>
        </w:rPr>
      </w:pPr>
      <w:r w:rsidRPr="00515445">
        <w:rPr>
          <w:lang w:val="vi-VN"/>
        </w:rPr>
        <w:t xml:space="preserve">keyword: Personal pronoun: 'bà' </w:t>
      </w:r>
    </w:p>
    <w:p w14:paraId="202AE47F" w14:textId="77777777" w:rsidR="00515445" w:rsidRPr="00515445" w:rsidRDefault="00515445" w:rsidP="00515445">
      <w:pPr>
        <w:rPr>
          <w:lang w:val="vi-VN"/>
        </w:rPr>
      </w:pPr>
      <w:r w:rsidRPr="00515445">
        <w:rPr>
          <w:lang w:val="vi-VN"/>
        </w:rPr>
        <w:t xml:space="preserve">PROMPT: Generate grammar explanation for following Vietnamese grammar point: Personal pronoun: 'bà' </w:t>
      </w:r>
    </w:p>
    <w:p w14:paraId="288C9130" w14:textId="77777777" w:rsidR="00515445" w:rsidRPr="00515445" w:rsidRDefault="00515445" w:rsidP="00515445">
      <w:pPr>
        <w:rPr>
          <w:lang w:val="vi-VN"/>
        </w:rPr>
      </w:pPr>
      <w:r w:rsidRPr="00515445">
        <w:rPr>
          <w:lang w:val="vi-VN"/>
        </w:rPr>
        <w:lastRenderedPageBreak/>
        <w:t>RESPONSE: {</w:t>
      </w:r>
    </w:p>
    <w:p w14:paraId="33AAA8FE" w14:textId="77777777" w:rsidR="00515445" w:rsidRPr="00515445" w:rsidRDefault="00515445" w:rsidP="00515445">
      <w:pPr>
        <w:rPr>
          <w:lang w:val="vi-VN"/>
        </w:rPr>
      </w:pPr>
      <w:r w:rsidRPr="00515445">
        <w:rPr>
          <w:lang w:val="vi-VN"/>
        </w:rPr>
        <w:t xml:space="preserve">  "title": "Personal pronoun: 'bà'",</w:t>
      </w:r>
    </w:p>
    <w:p w14:paraId="3521E7D9" w14:textId="77777777" w:rsidR="00515445" w:rsidRPr="00515445" w:rsidRDefault="00515445" w:rsidP="00515445">
      <w:pPr>
        <w:rPr>
          <w:lang w:val="vi-VN"/>
        </w:rPr>
      </w:pPr>
      <w:r w:rsidRPr="00515445">
        <w:rPr>
          <w:lang w:val="vi-VN"/>
        </w:rPr>
        <w:t xml:space="preserve">  "short_explanation": "Used to refer to an elder female, equivalent to 'grandmother' or 'Mrs/Madam' in English.",</w:t>
      </w:r>
    </w:p>
    <w:p w14:paraId="70C845EC" w14:textId="77777777" w:rsidR="00515445" w:rsidRPr="00515445" w:rsidRDefault="00515445" w:rsidP="00515445">
      <w:pPr>
        <w:rPr>
          <w:lang w:val="vi-VN"/>
        </w:rPr>
      </w:pPr>
      <w:r w:rsidRPr="00515445">
        <w:rPr>
          <w:lang w:val="vi-VN"/>
        </w:rPr>
        <w:t xml:space="preserve">  "long_explanation": "The Vietnamese personal pronoun 'bà' is used to address or refer to an elder female in a respectful manner. It is more often than not used for a person's grandmother or someone of similar age. Moreover, in formal circumstances or in business, 'bà' can also be used as an equivalent to 'Mrs.' or 'Madam'.",</w:t>
      </w:r>
    </w:p>
    <w:p w14:paraId="4E2F639F" w14:textId="77777777" w:rsidR="00515445" w:rsidRPr="00515445" w:rsidRDefault="00515445" w:rsidP="00515445">
      <w:pPr>
        <w:rPr>
          <w:lang w:val="vi-VN"/>
        </w:rPr>
      </w:pPr>
      <w:r w:rsidRPr="00515445">
        <w:rPr>
          <w:lang w:val="vi-VN"/>
        </w:rPr>
        <w:t xml:space="preserve">  "formation": "grammar formation for given grammar point",</w:t>
      </w:r>
    </w:p>
    <w:p w14:paraId="0B0DB264" w14:textId="77777777" w:rsidR="00515445" w:rsidRPr="00515445" w:rsidRDefault="00515445" w:rsidP="00515445">
      <w:pPr>
        <w:rPr>
          <w:lang w:val="vi-VN"/>
        </w:rPr>
      </w:pPr>
      <w:r w:rsidRPr="00515445">
        <w:rPr>
          <w:lang w:val="vi-VN"/>
        </w:rPr>
        <w:t xml:space="preserve">  "examples": [</w:t>
      </w:r>
    </w:p>
    <w:p w14:paraId="278161D3" w14:textId="77777777" w:rsidR="00515445" w:rsidRPr="00515445" w:rsidRDefault="00515445" w:rsidP="00515445">
      <w:pPr>
        <w:rPr>
          <w:lang w:val="vi-VN"/>
        </w:rPr>
      </w:pPr>
      <w:r w:rsidRPr="00515445">
        <w:rPr>
          <w:lang w:val="vi-VN"/>
        </w:rPr>
        <w:t xml:space="preserve">    {</w:t>
      </w:r>
    </w:p>
    <w:p w14:paraId="299297AC" w14:textId="4B317853" w:rsidR="00515445" w:rsidRPr="00515445" w:rsidRDefault="00515445" w:rsidP="00515445">
      <w:pPr>
        <w:rPr>
          <w:lang w:val="vi-VN"/>
        </w:rPr>
      </w:pPr>
      <w:r w:rsidRPr="00515445">
        <w:rPr>
          <w:lang w:val="vi-VN"/>
        </w:rPr>
        <w:t xml:space="preserve">      "vn": "'Bà</w:t>
      </w:r>
      <w:del w:id="1607" w:author="Canh Duc Nguyen" w:date="2023-10-15T06:51:00Z">
        <w:r w:rsidRPr="00515445" w:rsidDel="008847AC">
          <w:rPr>
            <w:lang w:val="vi-VN"/>
          </w:rPr>
          <w:delText>'</w:delText>
        </w:r>
      </w:del>
      <w:r w:rsidRPr="00515445">
        <w:rPr>
          <w:lang w:val="vi-VN"/>
        </w:rPr>
        <w:t xml:space="preserve"> của tôi rất thân thiện và luôn </w:t>
      </w:r>
      <w:del w:id="1608" w:author="Canh Duc Nguyen" w:date="2023-10-15T06:51:00Z">
        <w:r w:rsidRPr="00515445" w:rsidDel="008847AC">
          <w:rPr>
            <w:lang w:val="vi-VN"/>
          </w:rPr>
          <w:delText xml:space="preserve">chào đón </w:delText>
        </w:r>
      </w:del>
      <w:ins w:id="1609" w:author="Canh Duc Nguyen" w:date="2023-10-15T06:51:00Z">
        <w:r w:rsidR="008847AC">
          <w:rPr>
            <w:lang w:val="vi-VN"/>
          </w:rPr>
          <w:t xml:space="preserve">niềm nở với </w:t>
        </w:r>
      </w:ins>
      <w:r w:rsidRPr="00515445">
        <w:rPr>
          <w:lang w:val="vi-VN"/>
        </w:rPr>
        <w:t>mọi người.",</w:t>
      </w:r>
    </w:p>
    <w:p w14:paraId="77D167EA" w14:textId="77777777" w:rsidR="00515445" w:rsidRPr="00515445" w:rsidRDefault="00515445" w:rsidP="00515445">
      <w:pPr>
        <w:rPr>
          <w:lang w:val="vi-VN"/>
        </w:rPr>
      </w:pPr>
      <w:r w:rsidRPr="00515445">
        <w:rPr>
          <w:lang w:val="vi-VN"/>
        </w:rPr>
        <w:t xml:space="preserve">      "en": "My 'grandmother' is very friendly and always welcomes everyone."</w:t>
      </w:r>
    </w:p>
    <w:p w14:paraId="378C7252" w14:textId="77777777" w:rsidR="00515445" w:rsidRPr="00515445" w:rsidRDefault="00515445" w:rsidP="00515445">
      <w:pPr>
        <w:rPr>
          <w:lang w:val="vi-VN"/>
        </w:rPr>
      </w:pPr>
      <w:r w:rsidRPr="00515445">
        <w:rPr>
          <w:lang w:val="vi-VN"/>
        </w:rPr>
        <w:t xml:space="preserve">    },</w:t>
      </w:r>
    </w:p>
    <w:p w14:paraId="220A8670" w14:textId="77777777" w:rsidR="00515445" w:rsidRPr="00515445" w:rsidRDefault="00515445" w:rsidP="00515445">
      <w:pPr>
        <w:rPr>
          <w:lang w:val="vi-VN"/>
        </w:rPr>
      </w:pPr>
      <w:r w:rsidRPr="00515445">
        <w:rPr>
          <w:lang w:val="vi-VN"/>
        </w:rPr>
        <w:t xml:space="preserve">    {</w:t>
      </w:r>
    </w:p>
    <w:p w14:paraId="08D43794" w14:textId="77777777" w:rsidR="00515445" w:rsidRPr="00515445" w:rsidRDefault="00515445" w:rsidP="00515445">
      <w:pPr>
        <w:rPr>
          <w:lang w:val="vi-VN"/>
        </w:rPr>
      </w:pPr>
      <w:r w:rsidRPr="00515445">
        <w:rPr>
          <w:lang w:val="vi-VN"/>
        </w:rPr>
        <w:t xml:space="preserve">      "vn": "'Bà</w:t>
      </w:r>
      <w:del w:id="1610" w:author="Canh Duc Nguyen" w:date="2023-10-15T06:51:00Z">
        <w:r w:rsidRPr="00515445" w:rsidDel="008847AC">
          <w:rPr>
            <w:lang w:val="vi-VN"/>
          </w:rPr>
          <w:delText>'</w:delText>
        </w:r>
      </w:del>
      <w:r w:rsidRPr="00515445">
        <w:rPr>
          <w:lang w:val="vi-VN"/>
        </w:rPr>
        <w:t xml:space="preserve"> tôi thích làm bánh ngọt.",</w:t>
      </w:r>
    </w:p>
    <w:p w14:paraId="5064E7C8" w14:textId="77777777" w:rsidR="00515445" w:rsidRPr="00515445" w:rsidRDefault="00515445" w:rsidP="00515445">
      <w:pPr>
        <w:rPr>
          <w:lang w:val="vi-VN"/>
        </w:rPr>
      </w:pPr>
      <w:r w:rsidRPr="00515445">
        <w:rPr>
          <w:lang w:val="vi-VN"/>
        </w:rPr>
        <w:t xml:space="preserve">      "en": "My 'grandmother' likes making dessert."</w:t>
      </w:r>
    </w:p>
    <w:p w14:paraId="4A1CB447" w14:textId="77777777" w:rsidR="00515445" w:rsidRPr="00515445" w:rsidRDefault="00515445" w:rsidP="00515445">
      <w:pPr>
        <w:rPr>
          <w:lang w:val="vi-VN"/>
        </w:rPr>
      </w:pPr>
      <w:r w:rsidRPr="00515445">
        <w:rPr>
          <w:lang w:val="vi-VN"/>
        </w:rPr>
        <w:t xml:space="preserve">    },</w:t>
      </w:r>
    </w:p>
    <w:p w14:paraId="4A3CF2B7" w14:textId="77777777" w:rsidR="00515445" w:rsidRPr="00515445" w:rsidRDefault="00515445" w:rsidP="00515445">
      <w:pPr>
        <w:rPr>
          <w:lang w:val="vi-VN"/>
        </w:rPr>
      </w:pPr>
      <w:r w:rsidRPr="00515445">
        <w:rPr>
          <w:lang w:val="vi-VN"/>
        </w:rPr>
        <w:t xml:space="preserve">    {</w:t>
      </w:r>
    </w:p>
    <w:p w14:paraId="1F38380A" w14:textId="5CD6EBA0" w:rsidR="00515445" w:rsidRPr="00515445" w:rsidRDefault="00515445" w:rsidP="00515445">
      <w:pPr>
        <w:rPr>
          <w:lang w:val="vi-VN"/>
        </w:rPr>
      </w:pPr>
      <w:r w:rsidRPr="00515445">
        <w:rPr>
          <w:lang w:val="vi-VN"/>
        </w:rPr>
        <w:t xml:space="preserve">      "vn": "'Bà</w:t>
      </w:r>
      <w:del w:id="1611" w:author="Canh Duc Nguyen" w:date="2023-10-15T06:51:00Z">
        <w:r w:rsidRPr="00515445" w:rsidDel="008847AC">
          <w:rPr>
            <w:lang w:val="vi-VN"/>
          </w:rPr>
          <w:delText>'</w:delText>
        </w:r>
      </w:del>
      <w:r w:rsidRPr="00515445">
        <w:rPr>
          <w:lang w:val="vi-VN"/>
        </w:rPr>
        <w:t xml:space="preserve"> Nguyễn là giáo viên Tiếng Việt của tôi</w:t>
      </w:r>
      <w:del w:id="1612" w:author="Canh Duc Nguyen" w:date="2023-10-15T06:51:00Z">
        <w:r w:rsidRPr="00515445" w:rsidDel="008847AC">
          <w:rPr>
            <w:lang w:val="vi-VN"/>
          </w:rPr>
          <w:delText xml:space="preserve"> tại trường</w:delText>
        </w:r>
      </w:del>
      <w:r w:rsidRPr="00515445">
        <w:rPr>
          <w:lang w:val="vi-VN"/>
        </w:rPr>
        <w:t>.",</w:t>
      </w:r>
    </w:p>
    <w:p w14:paraId="4ACA9E24" w14:textId="77777777" w:rsidR="00515445" w:rsidRPr="00515445" w:rsidRDefault="00515445" w:rsidP="00515445">
      <w:pPr>
        <w:rPr>
          <w:lang w:val="vi-VN"/>
        </w:rPr>
      </w:pPr>
      <w:r w:rsidRPr="00515445">
        <w:rPr>
          <w:lang w:val="vi-VN"/>
        </w:rPr>
        <w:t xml:space="preserve">      "en": "'Mrs.' Nguyen is my Vietnamese teacher at school."</w:t>
      </w:r>
    </w:p>
    <w:p w14:paraId="5A21A1FE" w14:textId="77777777" w:rsidR="00515445" w:rsidRPr="00515445" w:rsidRDefault="00515445" w:rsidP="00515445">
      <w:pPr>
        <w:rPr>
          <w:lang w:val="vi-VN"/>
        </w:rPr>
      </w:pPr>
      <w:r w:rsidRPr="00515445">
        <w:rPr>
          <w:lang w:val="vi-VN"/>
        </w:rPr>
        <w:t xml:space="preserve">    },</w:t>
      </w:r>
    </w:p>
    <w:p w14:paraId="57508216" w14:textId="77777777" w:rsidR="00515445" w:rsidRPr="00515445" w:rsidRDefault="00515445" w:rsidP="00515445">
      <w:pPr>
        <w:rPr>
          <w:lang w:val="vi-VN"/>
        </w:rPr>
      </w:pPr>
      <w:r w:rsidRPr="00515445">
        <w:rPr>
          <w:lang w:val="vi-VN"/>
        </w:rPr>
        <w:t xml:space="preserve">    {</w:t>
      </w:r>
    </w:p>
    <w:p w14:paraId="469B66A6" w14:textId="77777777" w:rsidR="00515445" w:rsidRPr="00515445" w:rsidRDefault="00515445" w:rsidP="00515445">
      <w:pPr>
        <w:rPr>
          <w:lang w:val="vi-VN"/>
        </w:rPr>
      </w:pPr>
      <w:r w:rsidRPr="00515445">
        <w:rPr>
          <w:lang w:val="vi-VN"/>
        </w:rPr>
        <w:t xml:space="preserve">      "vn": "Tôi sẽ gặp </w:t>
      </w:r>
      <w:del w:id="1613" w:author="Canh Duc Nguyen" w:date="2023-10-15T06:52:00Z">
        <w:r w:rsidRPr="00515445" w:rsidDel="008847AC">
          <w:rPr>
            <w:lang w:val="vi-VN"/>
          </w:rPr>
          <w:delText>'</w:delText>
        </w:r>
      </w:del>
      <w:r w:rsidRPr="00515445">
        <w:rPr>
          <w:lang w:val="vi-VN"/>
        </w:rPr>
        <w:t>bà</w:t>
      </w:r>
      <w:del w:id="1614" w:author="Canh Duc Nguyen" w:date="2023-10-15T06:51:00Z">
        <w:r w:rsidRPr="00515445" w:rsidDel="008847AC">
          <w:rPr>
            <w:lang w:val="vi-VN"/>
          </w:rPr>
          <w:delText>'</w:delText>
        </w:r>
      </w:del>
      <w:r w:rsidRPr="00515445">
        <w:rPr>
          <w:lang w:val="vi-VN"/>
        </w:rPr>
        <w:t xml:space="preserve"> Lê để thảo luận về dự án.",</w:t>
      </w:r>
    </w:p>
    <w:p w14:paraId="52BDD448" w14:textId="77777777" w:rsidR="00515445" w:rsidRPr="00515445" w:rsidRDefault="00515445" w:rsidP="00515445">
      <w:pPr>
        <w:rPr>
          <w:lang w:val="vi-VN"/>
        </w:rPr>
      </w:pPr>
      <w:r w:rsidRPr="00515445">
        <w:rPr>
          <w:lang w:val="vi-VN"/>
        </w:rPr>
        <w:t xml:space="preserve">      "en": "I will meet 'Madam' Le to discuss the project."</w:t>
      </w:r>
    </w:p>
    <w:p w14:paraId="5785B029" w14:textId="77777777" w:rsidR="00515445" w:rsidRPr="00515445" w:rsidRDefault="00515445" w:rsidP="00515445">
      <w:pPr>
        <w:rPr>
          <w:lang w:val="vi-VN"/>
        </w:rPr>
      </w:pPr>
      <w:r w:rsidRPr="00515445">
        <w:rPr>
          <w:lang w:val="vi-VN"/>
        </w:rPr>
        <w:t xml:space="preserve">    }</w:t>
      </w:r>
    </w:p>
    <w:p w14:paraId="3EC40536" w14:textId="77777777" w:rsidR="00515445" w:rsidRPr="00515445" w:rsidRDefault="00515445" w:rsidP="00515445">
      <w:pPr>
        <w:rPr>
          <w:lang w:val="vi-VN"/>
        </w:rPr>
      </w:pPr>
      <w:r w:rsidRPr="00515445">
        <w:rPr>
          <w:lang w:val="vi-VN"/>
        </w:rPr>
        <w:t xml:space="preserve">  ]</w:t>
      </w:r>
    </w:p>
    <w:p w14:paraId="0108CD2D" w14:textId="77777777" w:rsidR="00515445" w:rsidRPr="00515445" w:rsidRDefault="00515445" w:rsidP="00515445">
      <w:pPr>
        <w:rPr>
          <w:lang w:val="vi-VN"/>
        </w:rPr>
      </w:pPr>
      <w:r w:rsidRPr="00515445">
        <w:rPr>
          <w:lang w:val="vi-VN"/>
        </w:rPr>
        <w:t>}</w:t>
      </w:r>
    </w:p>
    <w:p w14:paraId="49B3E1AF" w14:textId="77777777" w:rsidR="00515445" w:rsidRPr="00515445" w:rsidRDefault="00515445" w:rsidP="00515445">
      <w:pPr>
        <w:rPr>
          <w:lang w:val="vi-VN"/>
        </w:rPr>
      </w:pPr>
      <w:r w:rsidRPr="00515445">
        <w:rPr>
          <w:lang w:val="vi-VN"/>
        </w:rPr>
        <w:t>-----------------------------</w:t>
      </w:r>
    </w:p>
    <w:p w14:paraId="14E5C21B" w14:textId="77777777" w:rsidR="00515445" w:rsidRPr="00515445" w:rsidRDefault="00515445" w:rsidP="00515445">
      <w:pPr>
        <w:rPr>
          <w:lang w:val="vi-VN"/>
        </w:rPr>
      </w:pPr>
      <w:r w:rsidRPr="00515445">
        <w:rPr>
          <w:lang w:val="vi-VN"/>
        </w:rPr>
        <w:t xml:space="preserve">keyword: Personal pronoun: 'bà ấy' </w:t>
      </w:r>
    </w:p>
    <w:p w14:paraId="4D544858" w14:textId="77777777" w:rsidR="00515445" w:rsidRPr="00515445" w:rsidRDefault="00515445" w:rsidP="00515445">
      <w:pPr>
        <w:rPr>
          <w:lang w:val="vi-VN"/>
        </w:rPr>
      </w:pPr>
      <w:r w:rsidRPr="00515445">
        <w:rPr>
          <w:lang w:val="vi-VN"/>
        </w:rPr>
        <w:t xml:space="preserve">PROMPT: Generate grammar explanation for following Vietnamese grammar point: Personal pronoun: 'bà ấy' </w:t>
      </w:r>
    </w:p>
    <w:p w14:paraId="35683D33" w14:textId="77777777" w:rsidR="00515445" w:rsidRPr="00515445" w:rsidRDefault="00515445" w:rsidP="00515445">
      <w:pPr>
        <w:rPr>
          <w:lang w:val="vi-VN"/>
        </w:rPr>
      </w:pPr>
      <w:r w:rsidRPr="00515445">
        <w:rPr>
          <w:lang w:val="vi-VN"/>
        </w:rPr>
        <w:t xml:space="preserve">RESPONSE: {   </w:t>
      </w:r>
    </w:p>
    <w:p w14:paraId="7B009036" w14:textId="77777777" w:rsidR="00515445" w:rsidRPr="00515445" w:rsidRDefault="00515445" w:rsidP="00515445">
      <w:pPr>
        <w:rPr>
          <w:lang w:val="vi-VN"/>
        </w:rPr>
      </w:pPr>
      <w:r w:rsidRPr="00515445">
        <w:rPr>
          <w:lang w:val="vi-VN"/>
        </w:rPr>
        <w:t xml:space="preserve">    "title": "Personal pronoun: 'bà ấy'",   </w:t>
      </w:r>
    </w:p>
    <w:p w14:paraId="5FA95AC8" w14:textId="77777777" w:rsidR="00515445" w:rsidRPr="00515445" w:rsidRDefault="00515445" w:rsidP="00515445">
      <w:pPr>
        <w:rPr>
          <w:lang w:val="vi-VN"/>
        </w:rPr>
      </w:pPr>
      <w:r w:rsidRPr="00515445">
        <w:rPr>
          <w:lang w:val="vi-VN"/>
        </w:rPr>
        <w:t xml:space="preserve">    "short_explanation": "Used to refer to a third person female who is older.",   </w:t>
      </w:r>
    </w:p>
    <w:p w14:paraId="7F0C8B89" w14:textId="77777777" w:rsidR="00515445" w:rsidRPr="00515445" w:rsidRDefault="00515445" w:rsidP="00515445">
      <w:pPr>
        <w:rPr>
          <w:lang w:val="vi-VN"/>
        </w:rPr>
      </w:pPr>
      <w:r w:rsidRPr="00515445">
        <w:rPr>
          <w:lang w:val="vi-VN"/>
        </w:rPr>
        <w:t xml:space="preserve">    "long_explanation": "The Vietnamese term 'bà ấy' is a personal pronoun that is used to refer to a third person female who is older. It can be translated as 'she' in English but is used when referring to someone who is older or deserving of respect due to their age. Often it is used when speaking about someone's grandmother or an elderly lady.",   </w:t>
      </w:r>
    </w:p>
    <w:p w14:paraId="1F5201A7" w14:textId="77777777" w:rsidR="00515445" w:rsidRPr="00515445" w:rsidRDefault="00515445" w:rsidP="00515445">
      <w:pPr>
        <w:rPr>
          <w:lang w:val="vi-VN"/>
        </w:rPr>
      </w:pPr>
      <w:r w:rsidRPr="00515445">
        <w:rPr>
          <w:lang w:val="vi-VN"/>
        </w:rPr>
        <w:t xml:space="preserve">    "formation": "example of grammar formation for given grammar point",   </w:t>
      </w:r>
    </w:p>
    <w:p w14:paraId="28163950" w14:textId="77777777" w:rsidR="00515445" w:rsidRPr="00515445" w:rsidRDefault="00515445" w:rsidP="00515445">
      <w:pPr>
        <w:rPr>
          <w:lang w:val="vi-VN"/>
        </w:rPr>
      </w:pPr>
      <w:r w:rsidRPr="00515445">
        <w:rPr>
          <w:lang w:val="vi-VN"/>
        </w:rPr>
        <w:t xml:space="preserve">    "examples": [     </w:t>
      </w:r>
    </w:p>
    <w:p w14:paraId="77A17D23" w14:textId="77777777" w:rsidR="00515445" w:rsidRPr="00515445" w:rsidRDefault="00515445" w:rsidP="00515445">
      <w:pPr>
        <w:rPr>
          <w:lang w:val="vi-VN"/>
        </w:rPr>
      </w:pPr>
      <w:r w:rsidRPr="00515445">
        <w:rPr>
          <w:lang w:val="vi-VN"/>
        </w:rPr>
        <w:t xml:space="preserve">        {</w:t>
      </w:r>
    </w:p>
    <w:p w14:paraId="094AA812" w14:textId="77777777" w:rsidR="00515445" w:rsidRPr="00515445" w:rsidRDefault="00515445" w:rsidP="00515445">
      <w:pPr>
        <w:rPr>
          <w:lang w:val="vi-VN"/>
        </w:rPr>
      </w:pPr>
      <w:r w:rsidRPr="00515445">
        <w:rPr>
          <w:lang w:val="vi-VN"/>
        </w:rPr>
        <w:t xml:space="preserve">            "vn": "Bà ấy thích ăn phở bò.",         </w:t>
      </w:r>
    </w:p>
    <w:p w14:paraId="101E73DD" w14:textId="77777777" w:rsidR="00515445" w:rsidRPr="00515445" w:rsidRDefault="00515445" w:rsidP="00515445">
      <w:pPr>
        <w:rPr>
          <w:lang w:val="vi-VN"/>
        </w:rPr>
      </w:pPr>
      <w:r w:rsidRPr="00515445">
        <w:rPr>
          <w:lang w:val="vi-VN"/>
        </w:rPr>
        <w:t xml:space="preserve">            "en": "She likes eating beef pho.",       </w:t>
      </w:r>
    </w:p>
    <w:p w14:paraId="7B4F9709" w14:textId="77777777" w:rsidR="00515445" w:rsidRPr="00515445" w:rsidRDefault="00515445" w:rsidP="00515445">
      <w:pPr>
        <w:rPr>
          <w:lang w:val="vi-VN"/>
        </w:rPr>
      </w:pPr>
      <w:r w:rsidRPr="00515445">
        <w:rPr>
          <w:lang w:val="vi-VN"/>
        </w:rPr>
        <w:lastRenderedPageBreak/>
        <w:t xml:space="preserve">        },       </w:t>
      </w:r>
    </w:p>
    <w:p w14:paraId="3762257D" w14:textId="77777777" w:rsidR="00515445" w:rsidRPr="00515445" w:rsidRDefault="00515445" w:rsidP="00515445">
      <w:pPr>
        <w:rPr>
          <w:lang w:val="vi-VN"/>
        </w:rPr>
      </w:pPr>
      <w:r w:rsidRPr="00515445">
        <w:rPr>
          <w:lang w:val="vi-VN"/>
        </w:rPr>
        <w:t xml:space="preserve">        {         </w:t>
      </w:r>
    </w:p>
    <w:p w14:paraId="4B44F192" w14:textId="77777777" w:rsidR="00515445" w:rsidRPr="00515445" w:rsidRDefault="00515445" w:rsidP="00515445">
      <w:pPr>
        <w:rPr>
          <w:lang w:val="vi-VN"/>
        </w:rPr>
      </w:pPr>
      <w:r w:rsidRPr="00515445">
        <w:rPr>
          <w:lang w:val="vi-VN"/>
        </w:rPr>
        <w:t xml:space="preserve">            "vn": "Bà ấy là bà của tôi.",         </w:t>
      </w:r>
    </w:p>
    <w:p w14:paraId="2EF43A9E" w14:textId="77777777" w:rsidR="00515445" w:rsidRPr="00515445" w:rsidRDefault="00515445" w:rsidP="00515445">
      <w:pPr>
        <w:rPr>
          <w:lang w:val="vi-VN"/>
        </w:rPr>
      </w:pPr>
      <w:r w:rsidRPr="00515445">
        <w:rPr>
          <w:lang w:val="vi-VN"/>
        </w:rPr>
        <w:t xml:space="preserve">            "en": "She is my grandmother.",       </w:t>
      </w:r>
    </w:p>
    <w:p w14:paraId="6A798B4C" w14:textId="77777777" w:rsidR="00515445" w:rsidRPr="00515445" w:rsidRDefault="00515445" w:rsidP="00515445">
      <w:pPr>
        <w:rPr>
          <w:lang w:val="vi-VN"/>
        </w:rPr>
      </w:pPr>
      <w:r w:rsidRPr="00515445">
        <w:rPr>
          <w:lang w:val="vi-VN"/>
        </w:rPr>
        <w:t xml:space="preserve">        },      </w:t>
      </w:r>
    </w:p>
    <w:p w14:paraId="53E1E2E3" w14:textId="77777777" w:rsidR="00515445" w:rsidRPr="00515445" w:rsidRDefault="00515445" w:rsidP="00515445">
      <w:pPr>
        <w:rPr>
          <w:lang w:val="vi-VN"/>
        </w:rPr>
      </w:pPr>
      <w:r w:rsidRPr="00515445">
        <w:rPr>
          <w:lang w:val="vi-VN"/>
        </w:rPr>
        <w:t xml:space="preserve">        {         </w:t>
      </w:r>
    </w:p>
    <w:p w14:paraId="1BC9F71C" w14:textId="77777777" w:rsidR="00515445" w:rsidRPr="00515445" w:rsidRDefault="00515445" w:rsidP="00515445">
      <w:pPr>
        <w:rPr>
          <w:lang w:val="vi-VN"/>
        </w:rPr>
      </w:pPr>
      <w:r w:rsidRPr="00515445">
        <w:rPr>
          <w:lang w:val="vi-VN"/>
        </w:rPr>
        <w:t xml:space="preserve">            "vn": "Bà ấy sống ở Hà Nội.",         </w:t>
      </w:r>
    </w:p>
    <w:p w14:paraId="2E199C14" w14:textId="77777777" w:rsidR="00515445" w:rsidRPr="00515445" w:rsidRDefault="00515445" w:rsidP="00515445">
      <w:pPr>
        <w:rPr>
          <w:lang w:val="vi-VN"/>
        </w:rPr>
      </w:pPr>
      <w:r w:rsidRPr="00515445">
        <w:rPr>
          <w:lang w:val="vi-VN"/>
        </w:rPr>
        <w:t xml:space="preserve">            "en": "She lives in Hanoi.",       </w:t>
      </w:r>
    </w:p>
    <w:p w14:paraId="278579DE" w14:textId="77777777" w:rsidR="00515445" w:rsidRPr="00515445" w:rsidRDefault="00515445" w:rsidP="00515445">
      <w:pPr>
        <w:rPr>
          <w:lang w:val="vi-VN"/>
        </w:rPr>
      </w:pPr>
      <w:r w:rsidRPr="00515445">
        <w:rPr>
          <w:lang w:val="vi-VN"/>
        </w:rPr>
        <w:t xml:space="preserve">        },      </w:t>
      </w:r>
    </w:p>
    <w:p w14:paraId="46A101E1" w14:textId="77777777" w:rsidR="00515445" w:rsidRPr="00515445" w:rsidRDefault="00515445" w:rsidP="00515445">
      <w:pPr>
        <w:rPr>
          <w:lang w:val="vi-VN"/>
        </w:rPr>
      </w:pPr>
      <w:r w:rsidRPr="00515445">
        <w:rPr>
          <w:lang w:val="vi-VN"/>
        </w:rPr>
        <w:t xml:space="preserve">        {         </w:t>
      </w:r>
    </w:p>
    <w:p w14:paraId="29D1F27A" w14:textId="77777777" w:rsidR="00515445" w:rsidRPr="00515445" w:rsidRDefault="00515445" w:rsidP="00515445">
      <w:pPr>
        <w:rPr>
          <w:lang w:val="vi-VN"/>
        </w:rPr>
      </w:pPr>
      <w:r w:rsidRPr="00515445">
        <w:rPr>
          <w:lang w:val="vi-VN"/>
        </w:rPr>
        <w:t xml:space="preserve">            "vn": "Bà ấy vẫn rất khỏe mạnh.",         </w:t>
      </w:r>
    </w:p>
    <w:p w14:paraId="764FEEB6" w14:textId="77777777" w:rsidR="00515445" w:rsidRPr="00515445" w:rsidRDefault="00515445" w:rsidP="00515445">
      <w:pPr>
        <w:rPr>
          <w:lang w:val="vi-VN"/>
        </w:rPr>
      </w:pPr>
      <w:r w:rsidRPr="00515445">
        <w:rPr>
          <w:lang w:val="vi-VN"/>
        </w:rPr>
        <w:t xml:space="preserve">            "en": "She is still very healthy.",</w:t>
      </w:r>
    </w:p>
    <w:p w14:paraId="7385A563" w14:textId="77777777" w:rsidR="00515445" w:rsidRPr="00515445" w:rsidRDefault="00515445" w:rsidP="00515445">
      <w:pPr>
        <w:rPr>
          <w:lang w:val="vi-VN"/>
        </w:rPr>
      </w:pPr>
      <w:r w:rsidRPr="00515445">
        <w:rPr>
          <w:lang w:val="vi-VN"/>
        </w:rPr>
        <w:t xml:space="preserve">        }     </w:t>
      </w:r>
    </w:p>
    <w:p w14:paraId="6926CF1B" w14:textId="77777777" w:rsidR="00515445" w:rsidRPr="00515445" w:rsidRDefault="00515445" w:rsidP="00515445">
      <w:pPr>
        <w:rPr>
          <w:lang w:val="vi-VN"/>
        </w:rPr>
      </w:pPr>
      <w:r w:rsidRPr="00515445">
        <w:rPr>
          <w:lang w:val="vi-VN"/>
        </w:rPr>
        <w:t xml:space="preserve">    ]   </w:t>
      </w:r>
    </w:p>
    <w:p w14:paraId="10E440AA" w14:textId="77777777" w:rsidR="00515445" w:rsidRPr="00515445" w:rsidRDefault="00515445" w:rsidP="00515445">
      <w:pPr>
        <w:rPr>
          <w:lang w:val="vi-VN"/>
        </w:rPr>
      </w:pPr>
      <w:r w:rsidRPr="00515445">
        <w:rPr>
          <w:lang w:val="vi-VN"/>
        </w:rPr>
        <w:t>}</w:t>
      </w:r>
    </w:p>
    <w:p w14:paraId="1F9164EB" w14:textId="77777777" w:rsidR="00515445" w:rsidRPr="00515445" w:rsidRDefault="00515445" w:rsidP="00515445">
      <w:pPr>
        <w:rPr>
          <w:lang w:val="vi-VN"/>
        </w:rPr>
      </w:pPr>
      <w:r w:rsidRPr="00515445">
        <w:rPr>
          <w:lang w:val="vi-VN"/>
        </w:rPr>
        <w:t>-----------------------------</w:t>
      </w:r>
    </w:p>
    <w:p w14:paraId="27D956D3" w14:textId="77777777" w:rsidR="00515445" w:rsidRPr="00515445" w:rsidRDefault="00515445" w:rsidP="00515445">
      <w:pPr>
        <w:rPr>
          <w:lang w:val="vi-VN"/>
        </w:rPr>
      </w:pPr>
      <w:r w:rsidRPr="00515445">
        <w:rPr>
          <w:lang w:val="vi-VN"/>
        </w:rPr>
        <w:t xml:space="preserve">keyword: Personal pronoun: 'các ông' </w:t>
      </w:r>
    </w:p>
    <w:p w14:paraId="57E4B31E" w14:textId="77777777" w:rsidR="00515445" w:rsidRPr="00515445" w:rsidRDefault="00515445" w:rsidP="00515445">
      <w:pPr>
        <w:rPr>
          <w:lang w:val="vi-VN"/>
        </w:rPr>
      </w:pPr>
      <w:r w:rsidRPr="00515445">
        <w:rPr>
          <w:lang w:val="vi-VN"/>
        </w:rPr>
        <w:t xml:space="preserve">PROMPT: Generate grammar explanation for following Vietnamese grammar point: Personal pronoun: 'các ông' </w:t>
      </w:r>
    </w:p>
    <w:p w14:paraId="7BB87743" w14:textId="77777777" w:rsidR="00515445" w:rsidRPr="00515445" w:rsidRDefault="00515445" w:rsidP="00515445">
      <w:pPr>
        <w:rPr>
          <w:lang w:val="vi-VN"/>
        </w:rPr>
      </w:pPr>
      <w:r w:rsidRPr="00515445">
        <w:rPr>
          <w:lang w:val="vi-VN"/>
        </w:rPr>
        <w:t>RESPONSE: {</w:t>
      </w:r>
    </w:p>
    <w:p w14:paraId="6EC43EB9" w14:textId="77777777" w:rsidR="00515445" w:rsidRPr="00515445" w:rsidRDefault="00515445" w:rsidP="00515445">
      <w:pPr>
        <w:rPr>
          <w:lang w:val="vi-VN"/>
        </w:rPr>
      </w:pPr>
      <w:r w:rsidRPr="00515445">
        <w:rPr>
          <w:lang w:val="vi-VN"/>
        </w:rPr>
        <w:t xml:space="preserve">  "title": "Personal pronoun: 'các ông'",</w:t>
      </w:r>
    </w:p>
    <w:p w14:paraId="79A722EF" w14:textId="77777777" w:rsidR="00515445" w:rsidRPr="00515445" w:rsidRDefault="00515445" w:rsidP="00515445">
      <w:pPr>
        <w:rPr>
          <w:lang w:val="vi-VN"/>
        </w:rPr>
      </w:pPr>
      <w:r w:rsidRPr="00515445">
        <w:rPr>
          <w:lang w:val="vi-VN"/>
        </w:rPr>
        <w:t xml:space="preserve">  "short_explanation": "Used to refer to a group of older men or respectfully to older men in general.",</w:t>
      </w:r>
    </w:p>
    <w:p w14:paraId="1BF4220A" w14:textId="77777777" w:rsidR="00515445" w:rsidRPr="00515445" w:rsidRDefault="00515445" w:rsidP="00515445">
      <w:pPr>
        <w:rPr>
          <w:lang w:val="vi-VN"/>
        </w:rPr>
      </w:pPr>
      <w:r w:rsidRPr="00515445">
        <w:rPr>
          <w:lang w:val="vi-VN"/>
        </w:rPr>
        <w:t xml:space="preserve">  "long_explanation": "The Vietnamese phrase 'các ông' is a personal pronoun. 'Các' is a plural marker, and 'ông' is usually used to call older men, referring to a single individual. So, 'các ông' would mean 'older men' or 'you all' in a respectful tone when addressing a group of older men. It's important to note the cultural and age respect in Vietnamese.",</w:t>
      </w:r>
    </w:p>
    <w:p w14:paraId="7FCA8CCE" w14:textId="77777777" w:rsidR="00515445" w:rsidRPr="00515445" w:rsidRDefault="00515445" w:rsidP="00515445">
      <w:pPr>
        <w:rPr>
          <w:lang w:val="vi-VN"/>
        </w:rPr>
      </w:pPr>
      <w:r w:rsidRPr="00515445">
        <w:rPr>
          <w:lang w:val="vi-VN"/>
        </w:rPr>
        <w:t xml:space="preserve">  "formation": "các + ông",</w:t>
      </w:r>
    </w:p>
    <w:p w14:paraId="1888BD5D" w14:textId="77777777" w:rsidR="00515445" w:rsidRPr="00515445" w:rsidRDefault="00515445" w:rsidP="00515445">
      <w:pPr>
        <w:rPr>
          <w:lang w:val="vi-VN"/>
        </w:rPr>
      </w:pPr>
      <w:r w:rsidRPr="00515445">
        <w:rPr>
          <w:lang w:val="vi-VN"/>
        </w:rPr>
        <w:t xml:space="preserve">  "examples": [ </w:t>
      </w:r>
    </w:p>
    <w:p w14:paraId="50D55C4B" w14:textId="77777777" w:rsidR="00515445" w:rsidRPr="00515445" w:rsidRDefault="00515445" w:rsidP="00515445">
      <w:pPr>
        <w:rPr>
          <w:lang w:val="vi-VN"/>
        </w:rPr>
      </w:pPr>
      <w:r w:rsidRPr="00515445">
        <w:rPr>
          <w:lang w:val="vi-VN"/>
        </w:rPr>
        <w:t xml:space="preserve">    {</w:t>
      </w:r>
    </w:p>
    <w:p w14:paraId="24429C57" w14:textId="582642B8" w:rsidR="00515445" w:rsidRPr="00515445" w:rsidRDefault="00515445" w:rsidP="00515445">
      <w:pPr>
        <w:rPr>
          <w:lang w:val="vi-VN"/>
        </w:rPr>
      </w:pPr>
      <w:r w:rsidRPr="00515445">
        <w:rPr>
          <w:lang w:val="vi-VN"/>
        </w:rPr>
        <w:t xml:space="preserve">      "vn": "Các ông có biết đường đến trạm xăng không? Chúng tôi đang cần </w:t>
      </w:r>
      <w:del w:id="1615" w:author="Canh Duc Nguyen" w:date="2023-10-15T06:53:00Z">
        <w:r w:rsidRPr="00515445" w:rsidDel="00760713">
          <w:rPr>
            <w:lang w:val="vi-VN"/>
          </w:rPr>
          <w:delText>nhiên liệu</w:delText>
        </w:r>
      </w:del>
      <w:ins w:id="1616" w:author="Canh Duc Nguyen" w:date="2023-10-15T06:53:00Z">
        <w:r w:rsidR="00760713">
          <w:rPr>
            <w:lang w:val="vi-VN"/>
          </w:rPr>
          <w:t>đổ xăng</w:t>
        </w:r>
      </w:ins>
      <w:r w:rsidRPr="00515445">
        <w:rPr>
          <w:lang w:val="vi-VN"/>
        </w:rPr>
        <w:t>.",</w:t>
      </w:r>
    </w:p>
    <w:p w14:paraId="2A746915" w14:textId="77777777" w:rsidR="00515445" w:rsidRPr="00515445" w:rsidRDefault="00515445" w:rsidP="00515445">
      <w:pPr>
        <w:rPr>
          <w:lang w:val="vi-VN"/>
        </w:rPr>
      </w:pPr>
      <w:r w:rsidRPr="00515445">
        <w:rPr>
          <w:lang w:val="vi-VN"/>
        </w:rPr>
        <w:t xml:space="preserve">      "en": "Do you gentlemen know the way to the gas station? We are in need of fuel."</w:t>
      </w:r>
    </w:p>
    <w:p w14:paraId="4EF01C4D" w14:textId="77777777" w:rsidR="00515445" w:rsidRPr="00515445" w:rsidRDefault="00515445" w:rsidP="00515445">
      <w:pPr>
        <w:rPr>
          <w:lang w:val="vi-VN"/>
        </w:rPr>
      </w:pPr>
      <w:r w:rsidRPr="00515445">
        <w:rPr>
          <w:lang w:val="vi-VN"/>
        </w:rPr>
        <w:t xml:space="preserve">    },</w:t>
      </w:r>
    </w:p>
    <w:p w14:paraId="6C7A8F5C" w14:textId="77777777" w:rsidR="00515445" w:rsidRPr="00515445" w:rsidRDefault="00515445" w:rsidP="00515445">
      <w:pPr>
        <w:rPr>
          <w:lang w:val="vi-VN"/>
        </w:rPr>
      </w:pPr>
      <w:r w:rsidRPr="00515445">
        <w:rPr>
          <w:lang w:val="vi-VN"/>
        </w:rPr>
        <w:t xml:space="preserve">    {</w:t>
      </w:r>
    </w:p>
    <w:p w14:paraId="34DAB103" w14:textId="61222185" w:rsidR="00515445" w:rsidRPr="00515445" w:rsidRDefault="00515445" w:rsidP="00515445">
      <w:pPr>
        <w:rPr>
          <w:lang w:val="vi-VN"/>
        </w:rPr>
      </w:pPr>
      <w:r w:rsidRPr="00515445">
        <w:rPr>
          <w:lang w:val="vi-VN"/>
        </w:rPr>
        <w:t xml:space="preserve">      "vn": "Các ông nghĩ </w:t>
      </w:r>
      <w:del w:id="1617" w:author="Canh Duc Nguyen" w:date="2023-10-15T06:54:00Z">
        <w:r w:rsidRPr="00515445" w:rsidDel="00760713">
          <w:rPr>
            <w:lang w:val="vi-VN"/>
          </w:rPr>
          <w:delText xml:space="preserve">gì </w:delText>
        </w:r>
      </w:del>
      <w:ins w:id="1618" w:author="Canh Duc Nguyen" w:date="2023-10-15T06:54:00Z">
        <w:r w:rsidR="00760713">
          <w:rPr>
            <w:lang w:val="vi-VN"/>
          </w:rPr>
          <w:t xml:space="preserve">sao </w:t>
        </w:r>
      </w:ins>
      <w:r w:rsidRPr="00515445">
        <w:rPr>
          <w:lang w:val="vi-VN"/>
        </w:rPr>
        <w:t>về việc làm mới công viên thành phố trong tháng tới?",</w:t>
      </w:r>
    </w:p>
    <w:p w14:paraId="44C58BD8" w14:textId="77777777" w:rsidR="00515445" w:rsidRPr="00515445" w:rsidRDefault="00515445" w:rsidP="00515445">
      <w:pPr>
        <w:rPr>
          <w:lang w:val="vi-VN"/>
        </w:rPr>
      </w:pPr>
      <w:r w:rsidRPr="00515445">
        <w:rPr>
          <w:lang w:val="vi-VN"/>
        </w:rPr>
        <w:t xml:space="preserve">      "en": "What do you gentlemen think about the redevelopment of the city park next month?"</w:t>
      </w:r>
    </w:p>
    <w:p w14:paraId="6992A972" w14:textId="77777777" w:rsidR="00515445" w:rsidRPr="00515445" w:rsidRDefault="00515445" w:rsidP="00515445">
      <w:pPr>
        <w:rPr>
          <w:lang w:val="vi-VN"/>
        </w:rPr>
      </w:pPr>
      <w:r w:rsidRPr="00515445">
        <w:rPr>
          <w:lang w:val="vi-VN"/>
        </w:rPr>
        <w:t xml:space="preserve">    },</w:t>
      </w:r>
    </w:p>
    <w:p w14:paraId="3A7B5B4C" w14:textId="77777777" w:rsidR="00515445" w:rsidRPr="00515445" w:rsidRDefault="00515445" w:rsidP="00515445">
      <w:pPr>
        <w:rPr>
          <w:lang w:val="vi-VN"/>
        </w:rPr>
      </w:pPr>
      <w:r w:rsidRPr="00515445">
        <w:rPr>
          <w:lang w:val="vi-VN"/>
        </w:rPr>
        <w:t xml:space="preserve">    {</w:t>
      </w:r>
    </w:p>
    <w:p w14:paraId="296A4721" w14:textId="77777777" w:rsidR="00515445" w:rsidRPr="00515445" w:rsidRDefault="00515445" w:rsidP="00515445">
      <w:pPr>
        <w:rPr>
          <w:lang w:val="vi-VN"/>
        </w:rPr>
      </w:pPr>
      <w:r w:rsidRPr="00515445">
        <w:rPr>
          <w:lang w:val="vi-VN"/>
        </w:rPr>
        <w:t xml:space="preserve">      "vn": "Các ông có thể giời thiệu về thành phố nơi các ông sống không?",</w:t>
      </w:r>
    </w:p>
    <w:p w14:paraId="6D3792A1" w14:textId="77777777" w:rsidR="00515445" w:rsidRPr="00515445" w:rsidRDefault="00515445" w:rsidP="00515445">
      <w:pPr>
        <w:rPr>
          <w:lang w:val="vi-VN"/>
        </w:rPr>
      </w:pPr>
      <w:r w:rsidRPr="00515445">
        <w:rPr>
          <w:lang w:val="vi-VN"/>
        </w:rPr>
        <w:t xml:space="preserve">      "en": "Can you gentlemen introduce about the city where you live?"</w:t>
      </w:r>
    </w:p>
    <w:p w14:paraId="08011BEF" w14:textId="77777777" w:rsidR="00515445" w:rsidRPr="00515445" w:rsidRDefault="00515445" w:rsidP="00515445">
      <w:pPr>
        <w:rPr>
          <w:lang w:val="vi-VN"/>
        </w:rPr>
      </w:pPr>
      <w:r w:rsidRPr="00515445">
        <w:rPr>
          <w:lang w:val="vi-VN"/>
        </w:rPr>
        <w:t xml:space="preserve">    },</w:t>
      </w:r>
    </w:p>
    <w:p w14:paraId="2D995374" w14:textId="77777777" w:rsidR="00515445" w:rsidRPr="00515445" w:rsidRDefault="00515445" w:rsidP="00515445">
      <w:pPr>
        <w:rPr>
          <w:lang w:val="vi-VN"/>
        </w:rPr>
      </w:pPr>
      <w:r w:rsidRPr="00515445">
        <w:rPr>
          <w:lang w:val="vi-VN"/>
        </w:rPr>
        <w:t xml:space="preserve">    {</w:t>
      </w:r>
    </w:p>
    <w:p w14:paraId="6E234262" w14:textId="2EA057B6" w:rsidR="00515445" w:rsidRPr="00515445" w:rsidRDefault="00515445" w:rsidP="00515445">
      <w:pPr>
        <w:rPr>
          <w:lang w:val="vi-VN"/>
        </w:rPr>
      </w:pPr>
      <w:r w:rsidRPr="00515445">
        <w:rPr>
          <w:lang w:val="vi-VN"/>
        </w:rPr>
        <w:t xml:space="preserve">      "vn": "Các ông </w:t>
      </w:r>
      <w:del w:id="1619" w:author="Canh Duc Nguyen" w:date="2023-10-15T07:00:00Z">
        <w:r w:rsidRPr="00515445" w:rsidDel="00760713">
          <w:rPr>
            <w:lang w:val="vi-VN"/>
          </w:rPr>
          <w:delText xml:space="preserve">có đồn chỉnh </w:delText>
        </w:r>
      </w:del>
      <w:ins w:id="1620" w:author="Canh Duc Nguyen" w:date="2023-10-15T07:00:00Z">
        <w:r w:rsidR="00760713">
          <w:rPr>
            <w:lang w:val="vi-VN"/>
          </w:rPr>
          <w:t xml:space="preserve">đã gợi ý rằng </w:t>
        </w:r>
      </w:ins>
      <w:r w:rsidRPr="00515445">
        <w:rPr>
          <w:lang w:val="vi-VN"/>
        </w:rPr>
        <w:t xml:space="preserve">cây cầu đó không phải tôi </w:t>
      </w:r>
      <w:ins w:id="1621" w:author="Canh Duc Nguyen" w:date="2023-10-15T07:00:00Z">
        <w:r w:rsidR="00760713">
          <w:rPr>
            <w:lang w:val="vi-VN"/>
          </w:rPr>
          <w:t xml:space="preserve">sửa </w:t>
        </w:r>
      </w:ins>
      <w:r w:rsidRPr="00515445">
        <w:rPr>
          <w:lang w:val="vi-VN"/>
        </w:rPr>
        <w:t>đúng không?",</w:t>
      </w:r>
    </w:p>
    <w:p w14:paraId="59B6A11C" w14:textId="77777777" w:rsidR="00515445" w:rsidRPr="00515445" w:rsidRDefault="00515445" w:rsidP="00515445">
      <w:pPr>
        <w:rPr>
          <w:lang w:val="vi-VN"/>
        </w:rPr>
      </w:pPr>
      <w:r w:rsidRPr="00515445">
        <w:rPr>
          <w:lang w:val="vi-VN"/>
        </w:rPr>
        <w:t xml:space="preserve">      "en": "You gentlemen have hinted that I was not the one who fixed that bridge, right?"</w:t>
      </w:r>
    </w:p>
    <w:p w14:paraId="4E4FA495" w14:textId="77777777" w:rsidR="00515445" w:rsidRPr="00515445" w:rsidRDefault="00515445" w:rsidP="00515445">
      <w:pPr>
        <w:rPr>
          <w:lang w:val="vi-VN"/>
        </w:rPr>
      </w:pPr>
      <w:r w:rsidRPr="00515445">
        <w:rPr>
          <w:lang w:val="vi-VN"/>
        </w:rPr>
        <w:lastRenderedPageBreak/>
        <w:t xml:space="preserve">    } </w:t>
      </w:r>
    </w:p>
    <w:p w14:paraId="6069DA2B" w14:textId="77777777" w:rsidR="00515445" w:rsidRPr="00515445" w:rsidRDefault="00515445" w:rsidP="00515445">
      <w:pPr>
        <w:rPr>
          <w:lang w:val="vi-VN"/>
        </w:rPr>
      </w:pPr>
      <w:r w:rsidRPr="00515445">
        <w:rPr>
          <w:lang w:val="vi-VN"/>
        </w:rPr>
        <w:t xml:space="preserve">  ]</w:t>
      </w:r>
    </w:p>
    <w:p w14:paraId="57E38EFE" w14:textId="77777777" w:rsidR="00515445" w:rsidRPr="00515445" w:rsidRDefault="00515445" w:rsidP="00515445">
      <w:pPr>
        <w:rPr>
          <w:lang w:val="vi-VN"/>
        </w:rPr>
      </w:pPr>
      <w:r w:rsidRPr="00515445">
        <w:rPr>
          <w:lang w:val="vi-VN"/>
        </w:rPr>
        <w:t>}</w:t>
      </w:r>
    </w:p>
    <w:p w14:paraId="4FF18B47" w14:textId="77777777" w:rsidR="00515445" w:rsidRPr="00515445" w:rsidRDefault="00515445" w:rsidP="00515445">
      <w:pPr>
        <w:rPr>
          <w:lang w:val="vi-VN"/>
        </w:rPr>
      </w:pPr>
      <w:r w:rsidRPr="00515445">
        <w:rPr>
          <w:lang w:val="vi-VN"/>
        </w:rPr>
        <w:t>-----------------------------</w:t>
      </w:r>
    </w:p>
    <w:p w14:paraId="0078F6F1" w14:textId="77777777" w:rsidR="00515445" w:rsidRPr="00515445" w:rsidRDefault="00515445" w:rsidP="00515445">
      <w:pPr>
        <w:rPr>
          <w:lang w:val="vi-VN"/>
        </w:rPr>
      </w:pPr>
      <w:r w:rsidRPr="00515445">
        <w:rPr>
          <w:lang w:val="vi-VN"/>
        </w:rPr>
        <w:t xml:space="preserve">keyword: Personal pronoun 'chị' </w:t>
      </w:r>
    </w:p>
    <w:p w14:paraId="3BA62E5A" w14:textId="77777777" w:rsidR="00515445" w:rsidRPr="00515445" w:rsidRDefault="00515445" w:rsidP="00515445">
      <w:pPr>
        <w:rPr>
          <w:lang w:val="vi-VN"/>
        </w:rPr>
      </w:pPr>
      <w:r w:rsidRPr="00515445">
        <w:rPr>
          <w:lang w:val="vi-VN"/>
        </w:rPr>
        <w:t xml:space="preserve">PROMPT: Generate grammar explanation for following Vietnamese grammar point: Personal pronoun 'chị' </w:t>
      </w:r>
    </w:p>
    <w:p w14:paraId="714D1261" w14:textId="77777777" w:rsidR="00515445" w:rsidRPr="00515445" w:rsidRDefault="00515445" w:rsidP="00515445">
      <w:pPr>
        <w:rPr>
          <w:lang w:val="vi-VN"/>
        </w:rPr>
      </w:pPr>
      <w:r w:rsidRPr="00515445">
        <w:rPr>
          <w:lang w:val="vi-VN"/>
        </w:rPr>
        <w:t>RESPONSE: {</w:t>
      </w:r>
    </w:p>
    <w:p w14:paraId="34C6F6D2" w14:textId="77777777" w:rsidR="00515445" w:rsidRPr="00515445" w:rsidRDefault="00515445" w:rsidP="00515445">
      <w:pPr>
        <w:rPr>
          <w:lang w:val="vi-VN"/>
        </w:rPr>
      </w:pPr>
      <w:r w:rsidRPr="00515445">
        <w:rPr>
          <w:lang w:val="vi-VN"/>
        </w:rPr>
        <w:t xml:space="preserve">  "title": "Personal pronoun 'chị'",</w:t>
      </w:r>
    </w:p>
    <w:p w14:paraId="4FF79933" w14:textId="77777777" w:rsidR="00515445" w:rsidRPr="00515445" w:rsidRDefault="00515445" w:rsidP="00515445">
      <w:pPr>
        <w:rPr>
          <w:lang w:val="vi-VN"/>
        </w:rPr>
      </w:pPr>
      <w:r w:rsidRPr="00515445">
        <w:rPr>
          <w:lang w:val="vi-VN"/>
        </w:rPr>
        <w:t xml:space="preserve">  "short_explanation": "Used to refer to older female individuals, typically those who are close to the speaker's age.",</w:t>
      </w:r>
    </w:p>
    <w:p w14:paraId="68BD1B3B" w14:textId="77777777" w:rsidR="00515445" w:rsidRPr="00515445" w:rsidRDefault="00515445" w:rsidP="00515445">
      <w:pPr>
        <w:rPr>
          <w:lang w:val="vi-VN"/>
        </w:rPr>
      </w:pPr>
      <w:r w:rsidRPr="00515445">
        <w:rPr>
          <w:lang w:val="vi-VN"/>
        </w:rPr>
        <w:t xml:space="preserve">  "long_explanation": "The Vietnamese term 'chị' is a personal pronoun used to address or refer to older women who are approximately the speaker's age or slightly older. It displays a level of respect and acknowledgement for the other person's older age. However, it's also used among friends and colleagues who are of similar age. This is a term used predominantly in casual and informal contexts.",</w:t>
      </w:r>
    </w:p>
    <w:p w14:paraId="39CAA13E" w14:textId="77777777" w:rsidR="00515445" w:rsidRPr="00515445" w:rsidRDefault="00515445" w:rsidP="00515445">
      <w:pPr>
        <w:rPr>
          <w:lang w:val="vi-VN"/>
        </w:rPr>
      </w:pPr>
      <w:r w:rsidRPr="00515445">
        <w:rPr>
          <w:lang w:val="vi-VN"/>
        </w:rPr>
        <w:t xml:space="preserve">  "formation": "The personal pronoun 'chị' is used exactly like 'I' or 'you' in English, usually placed at the start of a sentence and can be followed by the person's name for additional respect or distinction.",</w:t>
      </w:r>
    </w:p>
    <w:p w14:paraId="2D989633" w14:textId="77777777" w:rsidR="00515445" w:rsidRPr="00515445" w:rsidRDefault="00515445" w:rsidP="00515445">
      <w:pPr>
        <w:rPr>
          <w:lang w:val="vi-VN"/>
        </w:rPr>
      </w:pPr>
      <w:r w:rsidRPr="00515445">
        <w:rPr>
          <w:lang w:val="vi-VN"/>
        </w:rPr>
        <w:t xml:space="preserve">  "examples": [</w:t>
      </w:r>
    </w:p>
    <w:p w14:paraId="51C6F1BA" w14:textId="77777777" w:rsidR="00515445" w:rsidRPr="00515445" w:rsidRDefault="00515445" w:rsidP="00515445">
      <w:pPr>
        <w:rPr>
          <w:lang w:val="vi-VN"/>
        </w:rPr>
      </w:pPr>
      <w:r w:rsidRPr="00515445">
        <w:rPr>
          <w:lang w:val="vi-VN"/>
        </w:rPr>
        <w:t xml:space="preserve">    {</w:t>
      </w:r>
    </w:p>
    <w:p w14:paraId="5834462F" w14:textId="4AD14F30" w:rsidR="00515445" w:rsidRPr="00515445" w:rsidRDefault="00515445" w:rsidP="00515445">
      <w:pPr>
        <w:rPr>
          <w:lang w:val="vi-VN"/>
        </w:rPr>
      </w:pPr>
      <w:r w:rsidRPr="00515445">
        <w:rPr>
          <w:lang w:val="vi-VN"/>
        </w:rPr>
        <w:t xml:space="preserve">      "vn": "Chị Trang sắp </w:t>
      </w:r>
      <w:del w:id="1622" w:author="Canh Duc Nguyen" w:date="2023-10-15T07:01:00Z">
        <w:r w:rsidRPr="00515445" w:rsidDel="00760713">
          <w:rPr>
            <w:lang w:val="vi-VN"/>
          </w:rPr>
          <w:delText xml:space="preserve">di </w:delText>
        </w:r>
      </w:del>
      <w:r w:rsidRPr="00515445">
        <w:rPr>
          <w:lang w:val="vi-VN"/>
        </w:rPr>
        <w:t>chuyển đến nơi ở mới.",</w:t>
      </w:r>
    </w:p>
    <w:p w14:paraId="68755C34" w14:textId="77777777" w:rsidR="00515445" w:rsidRPr="00515445" w:rsidRDefault="00515445" w:rsidP="00515445">
      <w:pPr>
        <w:rPr>
          <w:lang w:val="vi-VN"/>
        </w:rPr>
      </w:pPr>
      <w:r w:rsidRPr="00515445">
        <w:rPr>
          <w:lang w:val="vi-VN"/>
        </w:rPr>
        <w:t xml:space="preserve">      "en": "Trang (older sister / close female friend) is about to move to a new place."</w:t>
      </w:r>
    </w:p>
    <w:p w14:paraId="795F1CA4" w14:textId="77777777" w:rsidR="00515445" w:rsidRPr="00515445" w:rsidRDefault="00515445" w:rsidP="00515445">
      <w:pPr>
        <w:rPr>
          <w:lang w:val="vi-VN"/>
        </w:rPr>
      </w:pPr>
      <w:r w:rsidRPr="00515445">
        <w:rPr>
          <w:lang w:val="vi-VN"/>
        </w:rPr>
        <w:t xml:space="preserve">    },</w:t>
      </w:r>
    </w:p>
    <w:p w14:paraId="50DAB30B" w14:textId="77777777" w:rsidR="00515445" w:rsidRPr="00515445" w:rsidRDefault="00515445" w:rsidP="00515445">
      <w:pPr>
        <w:rPr>
          <w:lang w:val="vi-VN"/>
        </w:rPr>
      </w:pPr>
      <w:r w:rsidRPr="00515445">
        <w:rPr>
          <w:lang w:val="vi-VN"/>
        </w:rPr>
        <w:t xml:space="preserve">    {</w:t>
      </w:r>
    </w:p>
    <w:p w14:paraId="71138363" w14:textId="77777777" w:rsidR="00515445" w:rsidRPr="00515445" w:rsidRDefault="00515445" w:rsidP="00515445">
      <w:pPr>
        <w:rPr>
          <w:lang w:val="vi-VN"/>
        </w:rPr>
      </w:pPr>
      <w:r w:rsidRPr="00515445">
        <w:rPr>
          <w:lang w:val="vi-VN"/>
        </w:rPr>
        <w:t xml:space="preserve">      "vn": "Chị đã thức khuya để hoàn thành công việc à?",</w:t>
      </w:r>
    </w:p>
    <w:p w14:paraId="14A4575E" w14:textId="77777777" w:rsidR="00515445" w:rsidRPr="00515445" w:rsidRDefault="00515445" w:rsidP="00515445">
      <w:pPr>
        <w:rPr>
          <w:lang w:val="vi-VN"/>
        </w:rPr>
      </w:pPr>
      <w:r w:rsidRPr="00515445">
        <w:rPr>
          <w:lang w:val="vi-VN"/>
        </w:rPr>
        <w:t xml:space="preserve">      "en": "Did you (older sister / close female friend) stay up late to finish the work?"</w:t>
      </w:r>
    </w:p>
    <w:p w14:paraId="7FB861EC" w14:textId="77777777" w:rsidR="00515445" w:rsidRPr="00515445" w:rsidRDefault="00515445" w:rsidP="00515445">
      <w:pPr>
        <w:rPr>
          <w:lang w:val="vi-VN"/>
        </w:rPr>
      </w:pPr>
      <w:r w:rsidRPr="00515445">
        <w:rPr>
          <w:lang w:val="vi-VN"/>
        </w:rPr>
        <w:t xml:space="preserve">    },</w:t>
      </w:r>
    </w:p>
    <w:p w14:paraId="5F91A473" w14:textId="77777777" w:rsidR="00515445" w:rsidRPr="00515445" w:rsidRDefault="00515445" w:rsidP="00515445">
      <w:pPr>
        <w:rPr>
          <w:lang w:val="vi-VN"/>
        </w:rPr>
      </w:pPr>
      <w:r w:rsidRPr="00515445">
        <w:rPr>
          <w:lang w:val="vi-VN"/>
        </w:rPr>
        <w:t xml:space="preserve">    {</w:t>
      </w:r>
    </w:p>
    <w:p w14:paraId="715ECA6F" w14:textId="77777777" w:rsidR="00515445" w:rsidRPr="00515445" w:rsidRDefault="00515445" w:rsidP="00515445">
      <w:pPr>
        <w:rPr>
          <w:lang w:val="vi-VN"/>
        </w:rPr>
      </w:pPr>
      <w:r w:rsidRPr="00515445">
        <w:rPr>
          <w:lang w:val="vi-VN"/>
        </w:rPr>
        <w:t xml:space="preserve">      "vn": "Chị có thể giúp tôi giải bài tập này được không?",</w:t>
      </w:r>
    </w:p>
    <w:p w14:paraId="5C88EB6D" w14:textId="77777777" w:rsidR="00515445" w:rsidRPr="00515445" w:rsidRDefault="00515445" w:rsidP="00515445">
      <w:pPr>
        <w:rPr>
          <w:lang w:val="vi-VN"/>
        </w:rPr>
      </w:pPr>
      <w:r w:rsidRPr="00515445">
        <w:rPr>
          <w:lang w:val="vi-VN"/>
        </w:rPr>
        <w:t xml:space="preserve">      "en": "Can you (older sister / close female friend) help me with this exercise?"</w:t>
      </w:r>
    </w:p>
    <w:p w14:paraId="0BBC8C0B" w14:textId="77777777" w:rsidR="00515445" w:rsidRPr="00515445" w:rsidRDefault="00515445" w:rsidP="00515445">
      <w:pPr>
        <w:rPr>
          <w:lang w:val="vi-VN"/>
        </w:rPr>
      </w:pPr>
      <w:r w:rsidRPr="00515445">
        <w:rPr>
          <w:lang w:val="vi-VN"/>
        </w:rPr>
        <w:t xml:space="preserve">    },</w:t>
      </w:r>
    </w:p>
    <w:p w14:paraId="5B55347F" w14:textId="77777777" w:rsidR="00515445" w:rsidRPr="00515445" w:rsidRDefault="00515445" w:rsidP="00515445">
      <w:pPr>
        <w:rPr>
          <w:lang w:val="vi-VN"/>
        </w:rPr>
      </w:pPr>
      <w:r w:rsidRPr="00515445">
        <w:rPr>
          <w:lang w:val="vi-VN"/>
        </w:rPr>
        <w:t xml:space="preserve">    {</w:t>
      </w:r>
    </w:p>
    <w:p w14:paraId="6ECBD64F" w14:textId="77777777" w:rsidR="00515445" w:rsidRPr="00515445" w:rsidRDefault="00515445" w:rsidP="00515445">
      <w:pPr>
        <w:rPr>
          <w:lang w:val="vi-VN"/>
        </w:rPr>
      </w:pPr>
      <w:r w:rsidRPr="00515445">
        <w:rPr>
          <w:lang w:val="vi-VN"/>
        </w:rPr>
        <w:t xml:space="preserve">      "vn": "Chị Thủy thích đọc sách vào buổi sáng.",</w:t>
      </w:r>
    </w:p>
    <w:p w14:paraId="1CE97D4D" w14:textId="77777777" w:rsidR="00515445" w:rsidRPr="00515445" w:rsidRDefault="00515445" w:rsidP="00515445">
      <w:pPr>
        <w:rPr>
          <w:lang w:val="vi-VN"/>
        </w:rPr>
      </w:pPr>
      <w:r w:rsidRPr="00515445">
        <w:rPr>
          <w:lang w:val="vi-VN"/>
        </w:rPr>
        <w:t xml:space="preserve">      "en": "Thuy (older sister / close female friend) likes reading books in the morning."</w:t>
      </w:r>
    </w:p>
    <w:p w14:paraId="4478BC54" w14:textId="77777777" w:rsidR="00515445" w:rsidRPr="00515445" w:rsidRDefault="00515445" w:rsidP="00515445">
      <w:pPr>
        <w:rPr>
          <w:lang w:val="vi-VN"/>
        </w:rPr>
      </w:pPr>
      <w:r w:rsidRPr="00515445">
        <w:rPr>
          <w:lang w:val="vi-VN"/>
        </w:rPr>
        <w:t xml:space="preserve">    }</w:t>
      </w:r>
    </w:p>
    <w:p w14:paraId="66DDB5AF" w14:textId="77777777" w:rsidR="00515445" w:rsidRPr="00515445" w:rsidRDefault="00515445" w:rsidP="00515445">
      <w:pPr>
        <w:rPr>
          <w:lang w:val="vi-VN"/>
        </w:rPr>
      </w:pPr>
      <w:r w:rsidRPr="00515445">
        <w:rPr>
          <w:lang w:val="vi-VN"/>
        </w:rPr>
        <w:t xml:space="preserve">  ]</w:t>
      </w:r>
    </w:p>
    <w:p w14:paraId="628FEC3D" w14:textId="77777777" w:rsidR="00515445" w:rsidRPr="00515445" w:rsidRDefault="00515445" w:rsidP="00515445">
      <w:pPr>
        <w:rPr>
          <w:lang w:val="vi-VN"/>
        </w:rPr>
      </w:pPr>
      <w:r w:rsidRPr="00515445">
        <w:rPr>
          <w:lang w:val="vi-VN"/>
        </w:rPr>
        <w:t>}</w:t>
      </w:r>
    </w:p>
    <w:p w14:paraId="4666CF0E" w14:textId="77777777" w:rsidR="00515445" w:rsidRPr="00515445" w:rsidRDefault="00515445" w:rsidP="00515445">
      <w:pPr>
        <w:rPr>
          <w:lang w:val="vi-VN"/>
        </w:rPr>
      </w:pPr>
      <w:r w:rsidRPr="00515445">
        <w:rPr>
          <w:lang w:val="vi-VN"/>
        </w:rPr>
        <w:t>-----------------------------</w:t>
      </w:r>
    </w:p>
    <w:p w14:paraId="71221F54" w14:textId="77777777" w:rsidR="00515445" w:rsidRPr="00515445" w:rsidRDefault="00515445" w:rsidP="00515445">
      <w:pPr>
        <w:rPr>
          <w:lang w:val="vi-VN"/>
        </w:rPr>
      </w:pPr>
      <w:r w:rsidRPr="00515445">
        <w:rPr>
          <w:lang w:val="vi-VN"/>
        </w:rPr>
        <w:t xml:space="preserve">keyword: Personal pronoun: 'chị' </w:t>
      </w:r>
    </w:p>
    <w:p w14:paraId="4518D226" w14:textId="77777777" w:rsidR="00515445" w:rsidRPr="00515445" w:rsidRDefault="00515445" w:rsidP="00515445">
      <w:pPr>
        <w:rPr>
          <w:lang w:val="vi-VN"/>
        </w:rPr>
      </w:pPr>
      <w:r w:rsidRPr="00515445">
        <w:rPr>
          <w:lang w:val="vi-VN"/>
        </w:rPr>
        <w:t xml:space="preserve">PROMPT: Generate grammar explanation for following Vietnamese grammar point: Personal pronoun: 'chị' </w:t>
      </w:r>
    </w:p>
    <w:p w14:paraId="6442E693" w14:textId="77777777" w:rsidR="00515445" w:rsidRPr="00515445" w:rsidRDefault="00515445" w:rsidP="00515445">
      <w:pPr>
        <w:rPr>
          <w:lang w:val="vi-VN"/>
        </w:rPr>
      </w:pPr>
      <w:r w:rsidRPr="00515445">
        <w:rPr>
          <w:lang w:val="vi-VN"/>
        </w:rPr>
        <w:t xml:space="preserve">RESPONSE: { </w:t>
      </w:r>
    </w:p>
    <w:p w14:paraId="75948F62" w14:textId="77777777" w:rsidR="00515445" w:rsidRPr="00515445" w:rsidRDefault="00515445" w:rsidP="00515445">
      <w:pPr>
        <w:rPr>
          <w:lang w:val="vi-VN"/>
        </w:rPr>
      </w:pPr>
      <w:r w:rsidRPr="00515445">
        <w:rPr>
          <w:lang w:val="vi-VN"/>
        </w:rPr>
        <w:t xml:space="preserve">  "title": "Personal pronoun - 'chị'", </w:t>
      </w:r>
    </w:p>
    <w:p w14:paraId="5F4D97B7" w14:textId="77777777" w:rsidR="00515445" w:rsidRPr="00515445" w:rsidRDefault="00515445" w:rsidP="00515445">
      <w:pPr>
        <w:rPr>
          <w:lang w:val="vi-VN"/>
        </w:rPr>
      </w:pPr>
      <w:r w:rsidRPr="00515445">
        <w:rPr>
          <w:lang w:val="vi-VN"/>
        </w:rPr>
        <w:lastRenderedPageBreak/>
        <w:t xml:space="preserve">  "short_explanation": "Used to address or refer to an older female person.", </w:t>
      </w:r>
    </w:p>
    <w:p w14:paraId="3EC21DB9" w14:textId="77777777" w:rsidR="00515445" w:rsidRPr="00515445" w:rsidRDefault="00515445" w:rsidP="00515445">
      <w:pPr>
        <w:rPr>
          <w:lang w:val="vi-VN"/>
        </w:rPr>
      </w:pPr>
      <w:r w:rsidRPr="00515445">
        <w:rPr>
          <w:lang w:val="vi-VN"/>
        </w:rPr>
        <w:t xml:space="preserve">  "long_explanation": "The Vietnamese pronoun 'chị' is used when referring to or addressing an older female individual. In Vietnamese culture, it is important to show respect to elders, so this pronoun is commonly used when engaging with an older female to demonstrate respect or familial connection. 'Chị' acts in a similar way to the English 'sister' when used within a family context, but its expression is broader in that it can be used for non-family members as well.", </w:t>
      </w:r>
    </w:p>
    <w:p w14:paraId="37FB1EAB" w14:textId="77777777" w:rsidR="00515445" w:rsidRPr="00515445" w:rsidRDefault="00515445" w:rsidP="00515445">
      <w:pPr>
        <w:rPr>
          <w:lang w:val="vi-VN"/>
        </w:rPr>
      </w:pPr>
      <w:r w:rsidRPr="00515445">
        <w:rPr>
          <w:lang w:val="vi-VN"/>
        </w:rPr>
        <w:t xml:space="preserve">  "formation": "Use 'chị' before the name of the person or alone when no name is mentioned.", </w:t>
      </w:r>
    </w:p>
    <w:p w14:paraId="37D46581" w14:textId="77777777" w:rsidR="00515445" w:rsidRPr="00515445" w:rsidRDefault="00515445" w:rsidP="00515445">
      <w:pPr>
        <w:rPr>
          <w:lang w:val="vi-VN"/>
        </w:rPr>
      </w:pPr>
      <w:r w:rsidRPr="00515445">
        <w:rPr>
          <w:lang w:val="vi-VN"/>
        </w:rPr>
        <w:t xml:space="preserve">  "examples": [ </w:t>
      </w:r>
    </w:p>
    <w:p w14:paraId="6A46E877" w14:textId="77777777" w:rsidR="00515445" w:rsidRPr="00515445" w:rsidRDefault="00515445" w:rsidP="00515445">
      <w:pPr>
        <w:rPr>
          <w:lang w:val="vi-VN"/>
        </w:rPr>
      </w:pPr>
      <w:r w:rsidRPr="00515445">
        <w:rPr>
          <w:lang w:val="vi-VN"/>
        </w:rPr>
        <w:t xml:space="preserve">    { </w:t>
      </w:r>
    </w:p>
    <w:p w14:paraId="3D511EEF" w14:textId="77777777" w:rsidR="00515445" w:rsidRPr="00515445" w:rsidRDefault="00515445" w:rsidP="00515445">
      <w:pPr>
        <w:rPr>
          <w:lang w:val="vi-VN"/>
        </w:rPr>
      </w:pPr>
      <w:r w:rsidRPr="00515445">
        <w:rPr>
          <w:lang w:val="vi-VN"/>
        </w:rPr>
        <w:t xml:space="preserve">      "vn": "Chị Lan nấu ăn rất ngon.", </w:t>
      </w:r>
    </w:p>
    <w:p w14:paraId="6C1C7A68" w14:textId="77777777" w:rsidR="00515445" w:rsidRPr="00515445" w:rsidRDefault="00515445" w:rsidP="00515445">
      <w:pPr>
        <w:rPr>
          <w:lang w:val="vi-VN"/>
        </w:rPr>
      </w:pPr>
      <w:r w:rsidRPr="00515445">
        <w:rPr>
          <w:lang w:val="vi-VN"/>
        </w:rPr>
        <w:t xml:space="preserve">      "en": "Sister Lan cooks very delicious food." </w:t>
      </w:r>
    </w:p>
    <w:p w14:paraId="1B90E1D8" w14:textId="77777777" w:rsidR="00515445" w:rsidRPr="00515445" w:rsidRDefault="00515445" w:rsidP="00515445">
      <w:pPr>
        <w:rPr>
          <w:lang w:val="vi-VN"/>
        </w:rPr>
      </w:pPr>
      <w:r w:rsidRPr="00515445">
        <w:rPr>
          <w:lang w:val="vi-VN"/>
        </w:rPr>
        <w:t xml:space="preserve">    }, </w:t>
      </w:r>
    </w:p>
    <w:p w14:paraId="2034CAE7" w14:textId="77777777" w:rsidR="00515445" w:rsidRPr="00515445" w:rsidRDefault="00515445" w:rsidP="00515445">
      <w:pPr>
        <w:rPr>
          <w:lang w:val="vi-VN"/>
        </w:rPr>
      </w:pPr>
      <w:r w:rsidRPr="00515445">
        <w:rPr>
          <w:lang w:val="vi-VN"/>
        </w:rPr>
        <w:t xml:space="preserve">    { </w:t>
      </w:r>
    </w:p>
    <w:p w14:paraId="2458B292" w14:textId="3A4B9874" w:rsidR="00515445" w:rsidRPr="00515445" w:rsidRDefault="00515445" w:rsidP="00515445">
      <w:pPr>
        <w:rPr>
          <w:lang w:val="vi-VN"/>
        </w:rPr>
      </w:pPr>
      <w:r w:rsidRPr="00515445">
        <w:rPr>
          <w:lang w:val="vi-VN"/>
        </w:rPr>
        <w:t xml:space="preserve">      "vn": "Chị đang làm gì</w:t>
      </w:r>
      <w:ins w:id="1623" w:author="Canh Duc Nguyen" w:date="2023-10-15T07:02:00Z">
        <w:r w:rsidR="00760713">
          <w:rPr>
            <w:lang w:val="vi-VN"/>
          </w:rPr>
          <w:t xml:space="preserve"> đấy</w:t>
        </w:r>
      </w:ins>
      <w:r w:rsidRPr="00515445">
        <w:rPr>
          <w:lang w:val="vi-VN"/>
        </w:rPr>
        <w:t xml:space="preserve">?", </w:t>
      </w:r>
    </w:p>
    <w:p w14:paraId="79C75CC8" w14:textId="77777777" w:rsidR="00515445" w:rsidRPr="00515445" w:rsidRDefault="00515445" w:rsidP="00515445">
      <w:pPr>
        <w:rPr>
          <w:lang w:val="vi-VN"/>
        </w:rPr>
      </w:pPr>
      <w:r w:rsidRPr="00515445">
        <w:rPr>
          <w:lang w:val="vi-VN"/>
        </w:rPr>
        <w:t xml:space="preserve">      "en": "What are you doing, sister?" </w:t>
      </w:r>
    </w:p>
    <w:p w14:paraId="703F6B60" w14:textId="77777777" w:rsidR="00515445" w:rsidRPr="00515445" w:rsidRDefault="00515445" w:rsidP="00515445">
      <w:pPr>
        <w:rPr>
          <w:lang w:val="vi-VN"/>
        </w:rPr>
      </w:pPr>
      <w:r w:rsidRPr="00515445">
        <w:rPr>
          <w:lang w:val="vi-VN"/>
        </w:rPr>
        <w:t xml:space="preserve">    }, </w:t>
      </w:r>
    </w:p>
    <w:p w14:paraId="4C073258" w14:textId="77777777" w:rsidR="00515445" w:rsidRPr="00515445" w:rsidRDefault="00515445" w:rsidP="00515445">
      <w:pPr>
        <w:rPr>
          <w:lang w:val="vi-VN"/>
        </w:rPr>
      </w:pPr>
      <w:r w:rsidRPr="00515445">
        <w:rPr>
          <w:lang w:val="vi-VN"/>
        </w:rPr>
        <w:t xml:space="preserve">    { </w:t>
      </w:r>
    </w:p>
    <w:p w14:paraId="4B23262C" w14:textId="77777777" w:rsidR="00515445" w:rsidRPr="00515445" w:rsidRDefault="00515445" w:rsidP="00515445">
      <w:pPr>
        <w:rPr>
          <w:lang w:val="vi-VN"/>
        </w:rPr>
      </w:pPr>
      <w:r w:rsidRPr="00515445">
        <w:rPr>
          <w:lang w:val="vi-VN"/>
        </w:rPr>
        <w:t xml:space="preserve">      "vn": "Chị có thể giúp tôi được không?", </w:t>
      </w:r>
    </w:p>
    <w:p w14:paraId="1E7C3569" w14:textId="77777777" w:rsidR="00515445" w:rsidRPr="00515445" w:rsidRDefault="00515445" w:rsidP="00515445">
      <w:pPr>
        <w:rPr>
          <w:lang w:val="vi-VN"/>
        </w:rPr>
      </w:pPr>
      <w:r w:rsidRPr="00515445">
        <w:rPr>
          <w:lang w:val="vi-VN"/>
        </w:rPr>
        <w:t xml:space="preserve">      "en": "Can you help me, sister?" </w:t>
      </w:r>
    </w:p>
    <w:p w14:paraId="1E19C54E" w14:textId="77777777" w:rsidR="00515445" w:rsidRPr="00515445" w:rsidRDefault="00515445" w:rsidP="00515445">
      <w:pPr>
        <w:rPr>
          <w:lang w:val="vi-VN"/>
        </w:rPr>
      </w:pPr>
      <w:r w:rsidRPr="00515445">
        <w:rPr>
          <w:lang w:val="vi-VN"/>
        </w:rPr>
        <w:t xml:space="preserve">    }, </w:t>
      </w:r>
    </w:p>
    <w:p w14:paraId="5DB2F1BD" w14:textId="77777777" w:rsidR="00515445" w:rsidRPr="00515445" w:rsidRDefault="00515445" w:rsidP="00515445">
      <w:pPr>
        <w:rPr>
          <w:lang w:val="vi-VN"/>
        </w:rPr>
      </w:pPr>
      <w:r w:rsidRPr="00515445">
        <w:rPr>
          <w:lang w:val="vi-VN"/>
        </w:rPr>
        <w:t xml:space="preserve">    { </w:t>
      </w:r>
    </w:p>
    <w:p w14:paraId="34F0C68A" w14:textId="61AADF71" w:rsidR="00515445" w:rsidRPr="00515445" w:rsidRDefault="00515445" w:rsidP="00515445">
      <w:pPr>
        <w:rPr>
          <w:lang w:val="vi-VN"/>
        </w:rPr>
      </w:pPr>
      <w:r w:rsidRPr="00515445">
        <w:rPr>
          <w:lang w:val="vi-VN"/>
        </w:rPr>
        <w:t xml:space="preserve">      "vn": "</w:t>
      </w:r>
      <w:ins w:id="1624" w:author="Canh Duc Nguyen" w:date="2023-10-15T07:07:00Z">
        <w:r w:rsidR="009070B4">
          <w:rPr>
            <w:lang w:val="vi-VN"/>
          </w:rPr>
          <w:t>Ngày nào c</w:t>
        </w:r>
      </w:ins>
      <w:del w:id="1625" w:author="Canh Duc Nguyen" w:date="2023-10-15T07:07:00Z">
        <w:r w:rsidRPr="00515445" w:rsidDel="009070B4">
          <w:rPr>
            <w:lang w:val="vi-VN"/>
          </w:rPr>
          <w:delText>C</w:delText>
        </w:r>
      </w:del>
      <w:r w:rsidRPr="00515445">
        <w:rPr>
          <w:lang w:val="vi-VN"/>
        </w:rPr>
        <w:t xml:space="preserve">hị Thanh </w:t>
      </w:r>
      <w:ins w:id="1626" w:author="Canh Duc Nguyen" w:date="2023-10-15T07:07:00Z">
        <w:r w:rsidR="009070B4">
          <w:rPr>
            <w:lang w:val="vi-VN"/>
          </w:rPr>
          <w:t xml:space="preserve">cũng </w:t>
        </w:r>
      </w:ins>
      <w:r w:rsidRPr="00515445">
        <w:rPr>
          <w:lang w:val="vi-VN"/>
        </w:rPr>
        <w:t>đi làm</w:t>
      </w:r>
      <w:del w:id="1627" w:author="Canh Duc Nguyen" w:date="2023-10-15T07:08:00Z">
        <w:r w:rsidRPr="00515445" w:rsidDel="009070B4">
          <w:rPr>
            <w:lang w:val="vi-VN"/>
          </w:rPr>
          <w:delText xml:space="preserve"> mỗi ngày</w:delText>
        </w:r>
      </w:del>
      <w:r w:rsidRPr="00515445">
        <w:rPr>
          <w:lang w:val="vi-VN"/>
        </w:rPr>
        <w:t xml:space="preserve">.", </w:t>
      </w:r>
    </w:p>
    <w:p w14:paraId="13FD5EAC" w14:textId="77777777" w:rsidR="00515445" w:rsidRPr="00515445" w:rsidRDefault="00515445" w:rsidP="00515445">
      <w:pPr>
        <w:rPr>
          <w:lang w:val="vi-VN"/>
        </w:rPr>
      </w:pPr>
      <w:r w:rsidRPr="00515445">
        <w:rPr>
          <w:lang w:val="vi-VN"/>
        </w:rPr>
        <w:t xml:space="preserve">      "en": "Sister Thanh goes to work every day." </w:t>
      </w:r>
    </w:p>
    <w:p w14:paraId="7A25AB59" w14:textId="77777777" w:rsidR="00515445" w:rsidRPr="00515445" w:rsidRDefault="00515445" w:rsidP="00515445">
      <w:pPr>
        <w:rPr>
          <w:lang w:val="vi-VN"/>
        </w:rPr>
      </w:pPr>
      <w:r w:rsidRPr="00515445">
        <w:rPr>
          <w:lang w:val="vi-VN"/>
        </w:rPr>
        <w:t xml:space="preserve">    } </w:t>
      </w:r>
    </w:p>
    <w:p w14:paraId="122B5E62" w14:textId="77777777" w:rsidR="00515445" w:rsidRPr="00515445" w:rsidRDefault="00515445" w:rsidP="00515445">
      <w:pPr>
        <w:rPr>
          <w:lang w:val="vi-VN"/>
        </w:rPr>
      </w:pPr>
      <w:r w:rsidRPr="00515445">
        <w:rPr>
          <w:lang w:val="vi-VN"/>
        </w:rPr>
        <w:t xml:space="preserve">  ]</w:t>
      </w:r>
    </w:p>
    <w:p w14:paraId="24D0A268" w14:textId="77777777" w:rsidR="00515445" w:rsidRPr="00515445" w:rsidRDefault="00515445" w:rsidP="00515445">
      <w:pPr>
        <w:rPr>
          <w:lang w:val="vi-VN"/>
        </w:rPr>
      </w:pPr>
      <w:r w:rsidRPr="00515445">
        <w:rPr>
          <w:lang w:val="vi-VN"/>
        </w:rPr>
        <w:t>}</w:t>
      </w:r>
    </w:p>
    <w:p w14:paraId="72F32A39" w14:textId="77777777" w:rsidR="00515445" w:rsidRPr="00515445" w:rsidRDefault="00515445" w:rsidP="00515445">
      <w:pPr>
        <w:rPr>
          <w:lang w:val="vi-VN"/>
        </w:rPr>
      </w:pPr>
      <w:r w:rsidRPr="00515445">
        <w:rPr>
          <w:lang w:val="vi-VN"/>
        </w:rPr>
        <w:t>-----------------------------</w:t>
      </w:r>
    </w:p>
    <w:p w14:paraId="75A7C09E" w14:textId="77777777" w:rsidR="00515445" w:rsidRPr="00515445" w:rsidRDefault="00515445" w:rsidP="00515445">
      <w:pPr>
        <w:rPr>
          <w:lang w:val="vi-VN"/>
        </w:rPr>
      </w:pPr>
      <w:r w:rsidRPr="00515445">
        <w:rPr>
          <w:lang w:val="vi-VN"/>
        </w:rPr>
        <w:t xml:space="preserve">keyword: Personal pronoun: 'chị ấy' </w:t>
      </w:r>
    </w:p>
    <w:p w14:paraId="3F956D9A" w14:textId="77777777" w:rsidR="00515445" w:rsidRPr="00515445" w:rsidRDefault="00515445" w:rsidP="00515445">
      <w:pPr>
        <w:rPr>
          <w:lang w:val="vi-VN"/>
        </w:rPr>
      </w:pPr>
      <w:r w:rsidRPr="00515445">
        <w:rPr>
          <w:lang w:val="vi-VN"/>
        </w:rPr>
        <w:t xml:space="preserve">PROMPT: Generate grammar explanation for following Vietnamese grammar point: Personal pronoun: 'chị ấy' </w:t>
      </w:r>
    </w:p>
    <w:p w14:paraId="629A7EB1" w14:textId="77777777" w:rsidR="00515445" w:rsidRPr="00515445" w:rsidRDefault="00515445" w:rsidP="00515445">
      <w:pPr>
        <w:rPr>
          <w:lang w:val="vi-VN"/>
        </w:rPr>
      </w:pPr>
      <w:r w:rsidRPr="00515445">
        <w:rPr>
          <w:lang w:val="vi-VN"/>
        </w:rPr>
        <w:t xml:space="preserve">RESPONSE: { </w:t>
      </w:r>
    </w:p>
    <w:p w14:paraId="5BFB2CA8" w14:textId="77777777" w:rsidR="00515445" w:rsidRPr="00515445" w:rsidRDefault="00515445" w:rsidP="00515445">
      <w:pPr>
        <w:rPr>
          <w:lang w:val="vi-VN"/>
        </w:rPr>
      </w:pPr>
      <w:r w:rsidRPr="00515445">
        <w:rPr>
          <w:lang w:val="vi-VN"/>
        </w:rPr>
        <w:t xml:space="preserve">"title": "Personal pronoun: 'chị ấy'", </w:t>
      </w:r>
    </w:p>
    <w:p w14:paraId="4DED1980" w14:textId="77777777" w:rsidR="00515445" w:rsidRPr="00515445" w:rsidRDefault="00515445" w:rsidP="00515445">
      <w:pPr>
        <w:rPr>
          <w:lang w:val="vi-VN"/>
        </w:rPr>
      </w:pPr>
      <w:r w:rsidRPr="00515445">
        <w:rPr>
          <w:lang w:val="vi-VN"/>
        </w:rPr>
        <w:t xml:space="preserve">"short_explanation": "Used to refer to an older female, not directly related, in the third person.", </w:t>
      </w:r>
    </w:p>
    <w:p w14:paraId="1BF80FA1" w14:textId="77777777" w:rsidR="00515445" w:rsidRPr="00515445" w:rsidRDefault="00515445" w:rsidP="00515445">
      <w:pPr>
        <w:rPr>
          <w:lang w:val="vi-VN"/>
        </w:rPr>
      </w:pPr>
      <w:r w:rsidRPr="00515445">
        <w:rPr>
          <w:lang w:val="vi-VN"/>
        </w:rPr>
        <w:t xml:space="preserve">"long_explanation": "In Vietnamese, 'chị ấy' is a personal pronoun used to refer to an older female individual, who is not directly related to the speaker, in the third person. It's comparable to 'she' or 'her' in English when referring to an older female person. The word 'chị' signals that the person being referred to is female and older, while 'ấy' is the third person pronoun.", </w:t>
      </w:r>
    </w:p>
    <w:p w14:paraId="167C5BF2" w14:textId="28EAD479" w:rsidR="00515445" w:rsidRPr="00515445" w:rsidRDefault="00515445" w:rsidP="00515445">
      <w:pPr>
        <w:rPr>
          <w:lang w:val="vi-VN"/>
        </w:rPr>
      </w:pPr>
      <w:r w:rsidRPr="00515445">
        <w:rPr>
          <w:lang w:val="vi-VN"/>
        </w:rPr>
        <w:t>"formation": "noun or subject + 'chị ấy'</w:t>
      </w:r>
      <w:ins w:id="1628" w:author="Canh Duc Nguyen" w:date="2023-10-15T07:09:00Z">
        <w:r w:rsidR="009070B4">
          <w:rPr>
            <w:lang w:val="vi-VN"/>
          </w:rPr>
          <w:t xml:space="preserve"> or ‘chị ấy’</w:t>
        </w:r>
      </w:ins>
      <w:ins w:id="1629" w:author="Canh Duc Nguyen" w:date="2023-10-15T07:10:00Z">
        <w:r w:rsidR="009070B4">
          <w:rPr>
            <w:lang w:val="vi-VN"/>
          </w:rPr>
          <w:t xml:space="preserve"> + verb + …</w:t>
        </w:r>
      </w:ins>
      <w:r w:rsidRPr="00515445">
        <w:rPr>
          <w:lang w:val="vi-VN"/>
        </w:rPr>
        <w:t xml:space="preserve">", </w:t>
      </w:r>
    </w:p>
    <w:p w14:paraId="3BE01F31" w14:textId="77777777" w:rsidR="00515445" w:rsidRPr="00515445" w:rsidRDefault="00515445" w:rsidP="00515445">
      <w:pPr>
        <w:rPr>
          <w:lang w:val="vi-VN"/>
        </w:rPr>
      </w:pPr>
      <w:r w:rsidRPr="00515445">
        <w:rPr>
          <w:lang w:val="vi-VN"/>
        </w:rPr>
        <w:t xml:space="preserve">"examples": </w:t>
      </w:r>
    </w:p>
    <w:p w14:paraId="20197132" w14:textId="77777777" w:rsidR="00515445" w:rsidRPr="00515445" w:rsidRDefault="00515445" w:rsidP="00515445">
      <w:pPr>
        <w:rPr>
          <w:lang w:val="vi-VN"/>
        </w:rPr>
      </w:pPr>
      <w:r w:rsidRPr="00515445">
        <w:rPr>
          <w:lang w:val="vi-VN"/>
        </w:rPr>
        <w:t>[</w:t>
      </w:r>
    </w:p>
    <w:p w14:paraId="0B184F34" w14:textId="77777777" w:rsidR="00515445" w:rsidRPr="00515445" w:rsidRDefault="00515445" w:rsidP="00515445">
      <w:pPr>
        <w:rPr>
          <w:lang w:val="vi-VN"/>
        </w:rPr>
      </w:pPr>
      <w:r w:rsidRPr="00515445">
        <w:rPr>
          <w:lang w:val="vi-VN"/>
        </w:rPr>
        <w:t xml:space="preserve">{ </w:t>
      </w:r>
    </w:p>
    <w:p w14:paraId="3EA32EAB" w14:textId="77777777" w:rsidR="00515445" w:rsidRPr="00515445" w:rsidRDefault="00515445" w:rsidP="00515445">
      <w:pPr>
        <w:rPr>
          <w:lang w:val="vi-VN"/>
        </w:rPr>
      </w:pPr>
      <w:r w:rsidRPr="00515445">
        <w:rPr>
          <w:lang w:val="vi-VN"/>
        </w:rPr>
        <w:t xml:space="preserve">"vn": "Chị ấy là giáo viên của tôi.", </w:t>
      </w:r>
    </w:p>
    <w:p w14:paraId="1542397B" w14:textId="77777777" w:rsidR="00515445" w:rsidRPr="00515445" w:rsidRDefault="00515445" w:rsidP="00515445">
      <w:pPr>
        <w:rPr>
          <w:lang w:val="vi-VN"/>
        </w:rPr>
      </w:pPr>
      <w:r w:rsidRPr="00515445">
        <w:rPr>
          <w:lang w:val="vi-VN"/>
        </w:rPr>
        <w:t xml:space="preserve">"en": "She is my teacher." </w:t>
      </w:r>
    </w:p>
    <w:p w14:paraId="28A3D19E" w14:textId="77777777" w:rsidR="00515445" w:rsidRPr="00515445" w:rsidRDefault="00515445" w:rsidP="00515445">
      <w:pPr>
        <w:rPr>
          <w:lang w:val="vi-VN"/>
        </w:rPr>
      </w:pPr>
      <w:r w:rsidRPr="00515445">
        <w:rPr>
          <w:lang w:val="vi-VN"/>
        </w:rPr>
        <w:lastRenderedPageBreak/>
        <w:t xml:space="preserve">}, </w:t>
      </w:r>
    </w:p>
    <w:p w14:paraId="2FAD5B23" w14:textId="77777777" w:rsidR="00515445" w:rsidRPr="00515445" w:rsidRDefault="00515445" w:rsidP="00515445">
      <w:pPr>
        <w:rPr>
          <w:lang w:val="vi-VN"/>
        </w:rPr>
      </w:pPr>
      <w:r w:rsidRPr="00515445">
        <w:rPr>
          <w:lang w:val="vi-VN"/>
        </w:rPr>
        <w:t xml:space="preserve">{ </w:t>
      </w:r>
    </w:p>
    <w:p w14:paraId="288E2528" w14:textId="77777777" w:rsidR="00515445" w:rsidRPr="00515445" w:rsidRDefault="00515445" w:rsidP="00515445">
      <w:pPr>
        <w:rPr>
          <w:lang w:val="vi-VN"/>
        </w:rPr>
      </w:pPr>
      <w:r w:rsidRPr="00515445">
        <w:rPr>
          <w:lang w:val="vi-VN"/>
        </w:rPr>
        <w:t xml:space="preserve">"vn": "Chị ấy đang ở nhà viết sách.", </w:t>
      </w:r>
    </w:p>
    <w:p w14:paraId="70344865" w14:textId="77777777" w:rsidR="00515445" w:rsidRPr="00515445" w:rsidRDefault="00515445" w:rsidP="00515445">
      <w:pPr>
        <w:rPr>
          <w:lang w:val="vi-VN"/>
        </w:rPr>
      </w:pPr>
      <w:r w:rsidRPr="00515445">
        <w:rPr>
          <w:lang w:val="vi-VN"/>
        </w:rPr>
        <w:t xml:space="preserve">"en": "She is at home writing a book." </w:t>
      </w:r>
    </w:p>
    <w:p w14:paraId="20CA34DE" w14:textId="77777777" w:rsidR="00515445" w:rsidRPr="00515445" w:rsidRDefault="00515445" w:rsidP="00515445">
      <w:pPr>
        <w:rPr>
          <w:lang w:val="vi-VN"/>
        </w:rPr>
      </w:pPr>
      <w:r w:rsidRPr="00515445">
        <w:rPr>
          <w:lang w:val="vi-VN"/>
        </w:rPr>
        <w:t xml:space="preserve">}, </w:t>
      </w:r>
    </w:p>
    <w:p w14:paraId="085AEAF7" w14:textId="77777777" w:rsidR="00515445" w:rsidRPr="00515445" w:rsidRDefault="00515445" w:rsidP="00515445">
      <w:pPr>
        <w:rPr>
          <w:lang w:val="vi-VN"/>
        </w:rPr>
      </w:pPr>
      <w:r w:rsidRPr="00515445">
        <w:rPr>
          <w:lang w:val="vi-VN"/>
        </w:rPr>
        <w:t xml:space="preserve">{ </w:t>
      </w:r>
    </w:p>
    <w:p w14:paraId="22F4AFB1" w14:textId="77777777" w:rsidR="00515445" w:rsidRPr="00515445" w:rsidRDefault="00515445" w:rsidP="00515445">
      <w:pPr>
        <w:rPr>
          <w:lang w:val="vi-VN"/>
        </w:rPr>
      </w:pPr>
      <w:r w:rsidRPr="00515445">
        <w:rPr>
          <w:lang w:val="vi-VN"/>
        </w:rPr>
        <w:t xml:space="preserve">"vn": "Tôi không biết chị ấy ở đâu.", </w:t>
      </w:r>
    </w:p>
    <w:p w14:paraId="2004E85A" w14:textId="77777777" w:rsidR="00515445" w:rsidRPr="00515445" w:rsidRDefault="00515445" w:rsidP="00515445">
      <w:pPr>
        <w:rPr>
          <w:lang w:val="vi-VN"/>
        </w:rPr>
      </w:pPr>
      <w:r w:rsidRPr="00515445">
        <w:rPr>
          <w:lang w:val="vi-VN"/>
        </w:rPr>
        <w:t xml:space="preserve">"en": "I don’t know where she is." </w:t>
      </w:r>
    </w:p>
    <w:p w14:paraId="7752905F" w14:textId="77777777" w:rsidR="00515445" w:rsidRPr="00515445" w:rsidRDefault="00515445" w:rsidP="00515445">
      <w:pPr>
        <w:rPr>
          <w:lang w:val="vi-VN"/>
        </w:rPr>
      </w:pPr>
      <w:r w:rsidRPr="00515445">
        <w:rPr>
          <w:lang w:val="vi-VN"/>
        </w:rPr>
        <w:t xml:space="preserve">}, </w:t>
      </w:r>
    </w:p>
    <w:p w14:paraId="357977E3" w14:textId="77777777" w:rsidR="00515445" w:rsidRPr="00515445" w:rsidRDefault="00515445" w:rsidP="00515445">
      <w:pPr>
        <w:rPr>
          <w:lang w:val="vi-VN"/>
        </w:rPr>
      </w:pPr>
      <w:r w:rsidRPr="00515445">
        <w:rPr>
          <w:lang w:val="vi-VN"/>
        </w:rPr>
        <w:t xml:space="preserve">{ </w:t>
      </w:r>
    </w:p>
    <w:p w14:paraId="0FF8FE2F" w14:textId="77777777" w:rsidR="00515445" w:rsidRPr="00515445" w:rsidRDefault="00515445" w:rsidP="00515445">
      <w:pPr>
        <w:rPr>
          <w:lang w:val="vi-VN"/>
        </w:rPr>
      </w:pPr>
      <w:r w:rsidRPr="00515445">
        <w:rPr>
          <w:lang w:val="vi-VN"/>
        </w:rPr>
        <w:t xml:space="preserve">"vn": "Chị ấy có hai đứa con gái.", </w:t>
      </w:r>
    </w:p>
    <w:p w14:paraId="5E3C05D2" w14:textId="77777777" w:rsidR="00515445" w:rsidRPr="00515445" w:rsidRDefault="00515445" w:rsidP="00515445">
      <w:pPr>
        <w:rPr>
          <w:lang w:val="vi-VN"/>
        </w:rPr>
      </w:pPr>
      <w:r w:rsidRPr="00515445">
        <w:rPr>
          <w:lang w:val="vi-VN"/>
        </w:rPr>
        <w:t xml:space="preserve">"en": "She has two daughters." </w:t>
      </w:r>
    </w:p>
    <w:p w14:paraId="3FB844B2" w14:textId="77777777" w:rsidR="00515445" w:rsidRPr="00515445" w:rsidRDefault="00515445" w:rsidP="00515445">
      <w:pPr>
        <w:rPr>
          <w:lang w:val="vi-VN"/>
        </w:rPr>
      </w:pPr>
      <w:r w:rsidRPr="00515445">
        <w:rPr>
          <w:lang w:val="vi-VN"/>
        </w:rPr>
        <w:t xml:space="preserve">} </w:t>
      </w:r>
    </w:p>
    <w:p w14:paraId="1B3040BA" w14:textId="77777777" w:rsidR="00515445" w:rsidRPr="00515445" w:rsidRDefault="00515445" w:rsidP="00515445">
      <w:pPr>
        <w:rPr>
          <w:lang w:val="vi-VN"/>
        </w:rPr>
      </w:pPr>
      <w:r w:rsidRPr="00515445">
        <w:rPr>
          <w:lang w:val="vi-VN"/>
        </w:rPr>
        <w:t xml:space="preserve">] </w:t>
      </w:r>
    </w:p>
    <w:p w14:paraId="252FCDCE" w14:textId="77777777" w:rsidR="00515445" w:rsidRPr="00515445" w:rsidRDefault="00515445" w:rsidP="00515445">
      <w:pPr>
        <w:rPr>
          <w:lang w:val="vi-VN"/>
        </w:rPr>
      </w:pPr>
      <w:r w:rsidRPr="00515445">
        <w:rPr>
          <w:lang w:val="vi-VN"/>
        </w:rPr>
        <w:t>}</w:t>
      </w:r>
    </w:p>
    <w:p w14:paraId="35F70E16" w14:textId="77777777" w:rsidR="00515445" w:rsidRPr="00515445" w:rsidRDefault="00515445" w:rsidP="00515445">
      <w:pPr>
        <w:rPr>
          <w:lang w:val="vi-VN"/>
        </w:rPr>
      </w:pPr>
      <w:r w:rsidRPr="00515445">
        <w:rPr>
          <w:lang w:val="vi-VN"/>
        </w:rPr>
        <w:t>-----------------------------</w:t>
      </w:r>
    </w:p>
    <w:p w14:paraId="61E428F3" w14:textId="77777777" w:rsidR="00515445" w:rsidRPr="00515445" w:rsidRDefault="00515445" w:rsidP="00515445">
      <w:pPr>
        <w:rPr>
          <w:lang w:val="vi-VN"/>
        </w:rPr>
      </w:pPr>
      <w:r w:rsidRPr="00515445">
        <w:rPr>
          <w:lang w:val="vi-VN"/>
        </w:rPr>
        <w:t xml:space="preserve">keyword: Personal pronoun 'chúng mình' </w:t>
      </w:r>
    </w:p>
    <w:p w14:paraId="0903CCA5" w14:textId="77777777" w:rsidR="00515445" w:rsidRPr="00515445" w:rsidRDefault="00515445" w:rsidP="00515445">
      <w:pPr>
        <w:rPr>
          <w:lang w:val="vi-VN"/>
        </w:rPr>
      </w:pPr>
      <w:r w:rsidRPr="00515445">
        <w:rPr>
          <w:lang w:val="vi-VN"/>
        </w:rPr>
        <w:t xml:space="preserve">PROMPT: Generate grammar explanation for following Vietnamese grammar point: Personal pronoun 'chúng mình' </w:t>
      </w:r>
    </w:p>
    <w:p w14:paraId="71CE8BAA" w14:textId="77777777" w:rsidR="00515445" w:rsidRPr="00515445" w:rsidRDefault="00515445" w:rsidP="00515445">
      <w:pPr>
        <w:rPr>
          <w:lang w:val="vi-VN"/>
        </w:rPr>
      </w:pPr>
      <w:r w:rsidRPr="00515445">
        <w:rPr>
          <w:lang w:val="vi-VN"/>
        </w:rPr>
        <w:t xml:space="preserve">RESPONSE: { </w:t>
      </w:r>
    </w:p>
    <w:p w14:paraId="1BD0DBAA" w14:textId="77777777" w:rsidR="00515445" w:rsidRPr="00515445" w:rsidRDefault="00515445" w:rsidP="00515445">
      <w:pPr>
        <w:rPr>
          <w:lang w:val="vi-VN"/>
        </w:rPr>
      </w:pPr>
      <w:r w:rsidRPr="00515445">
        <w:rPr>
          <w:lang w:val="vi-VN"/>
        </w:rPr>
        <w:t xml:space="preserve">  "title": "Personal pronoun 'chúng mình'", </w:t>
      </w:r>
    </w:p>
    <w:p w14:paraId="3687D99B" w14:textId="77777777" w:rsidR="00515445" w:rsidRPr="00515445" w:rsidRDefault="00515445" w:rsidP="00515445">
      <w:pPr>
        <w:rPr>
          <w:lang w:val="vi-VN"/>
        </w:rPr>
      </w:pPr>
      <w:r w:rsidRPr="00515445">
        <w:rPr>
          <w:lang w:val="vi-VN"/>
        </w:rPr>
        <w:t xml:space="preserve">  "short_explanation": "Used to refer to 'we' or 'us' inclusively.", </w:t>
      </w:r>
    </w:p>
    <w:p w14:paraId="14B3E8C7" w14:textId="77777777" w:rsidR="00515445" w:rsidRPr="00515445" w:rsidRDefault="00515445" w:rsidP="00515445">
      <w:pPr>
        <w:rPr>
          <w:lang w:val="vi-VN"/>
        </w:rPr>
      </w:pPr>
      <w:r w:rsidRPr="00515445">
        <w:rPr>
          <w:lang w:val="vi-VN"/>
        </w:rPr>
        <w:t xml:space="preserve">  "long_explanation": "The Vietnamese phrase 'chúng mình' is a personal pronoun used to refer to 'we' or 'us'. It has a friendly and informal tone, often used among friends, relatives, or people of similar age. This pronoun is used to include both the speaker and the listener(s) in the context.", </w:t>
      </w:r>
    </w:p>
    <w:p w14:paraId="54F5C91F" w14:textId="77777777" w:rsidR="00515445" w:rsidRPr="00515445" w:rsidRDefault="00515445" w:rsidP="00515445">
      <w:pPr>
        <w:rPr>
          <w:lang w:val="vi-VN"/>
        </w:rPr>
      </w:pPr>
      <w:r w:rsidRPr="00515445">
        <w:rPr>
          <w:lang w:val="vi-VN"/>
        </w:rPr>
        <w:t xml:space="preserve">  "formation": "The usage of 'chúng mình' simply replaces the English pronouns 'we' or 'us' in Vietnamese sentences.", </w:t>
      </w:r>
    </w:p>
    <w:p w14:paraId="74319841" w14:textId="77777777" w:rsidR="00515445" w:rsidRPr="00515445" w:rsidRDefault="00515445" w:rsidP="00515445">
      <w:pPr>
        <w:rPr>
          <w:lang w:val="vi-VN"/>
        </w:rPr>
      </w:pPr>
      <w:r w:rsidRPr="00515445">
        <w:rPr>
          <w:lang w:val="vi-VN"/>
        </w:rPr>
        <w:t xml:space="preserve">  "examples": [ </w:t>
      </w:r>
    </w:p>
    <w:p w14:paraId="2DAAE854" w14:textId="77777777" w:rsidR="00515445" w:rsidRPr="00515445" w:rsidRDefault="00515445" w:rsidP="00515445">
      <w:pPr>
        <w:rPr>
          <w:lang w:val="vi-VN"/>
        </w:rPr>
      </w:pPr>
      <w:r w:rsidRPr="00515445">
        <w:rPr>
          <w:lang w:val="vi-VN"/>
        </w:rPr>
        <w:t xml:space="preserve">    { </w:t>
      </w:r>
    </w:p>
    <w:p w14:paraId="109FBBF4" w14:textId="2755EB8C" w:rsidR="00515445" w:rsidRPr="00515445" w:rsidRDefault="00515445" w:rsidP="00515445">
      <w:pPr>
        <w:rPr>
          <w:lang w:val="vi-VN"/>
        </w:rPr>
      </w:pPr>
      <w:r w:rsidRPr="00515445">
        <w:rPr>
          <w:lang w:val="vi-VN"/>
        </w:rPr>
        <w:t xml:space="preserve">      "vn": "Chúng mình sẽ đi xem phim vào cuối tuần này.", </w:t>
      </w:r>
    </w:p>
    <w:p w14:paraId="5AFA4685" w14:textId="77777777" w:rsidR="00515445" w:rsidRPr="00515445" w:rsidRDefault="00515445" w:rsidP="00515445">
      <w:pPr>
        <w:rPr>
          <w:lang w:val="vi-VN"/>
        </w:rPr>
      </w:pPr>
      <w:r w:rsidRPr="00515445">
        <w:rPr>
          <w:lang w:val="vi-VN"/>
        </w:rPr>
        <w:t xml:space="preserve">      "en": "We will go to the movies this weekend."</w:t>
      </w:r>
    </w:p>
    <w:p w14:paraId="4E705613" w14:textId="77777777" w:rsidR="00515445" w:rsidRPr="00515445" w:rsidRDefault="00515445" w:rsidP="00515445">
      <w:pPr>
        <w:rPr>
          <w:lang w:val="vi-VN"/>
        </w:rPr>
      </w:pPr>
      <w:r w:rsidRPr="00515445">
        <w:rPr>
          <w:lang w:val="vi-VN"/>
        </w:rPr>
        <w:t xml:space="preserve">    }, </w:t>
      </w:r>
    </w:p>
    <w:p w14:paraId="46A2F71C" w14:textId="77777777" w:rsidR="00515445" w:rsidRPr="00515445" w:rsidRDefault="00515445" w:rsidP="00515445">
      <w:pPr>
        <w:rPr>
          <w:lang w:val="vi-VN"/>
        </w:rPr>
      </w:pPr>
      <w:r w:rsidRPr="00515445">
        <w:rPr>
          <w:lang w:val="vi-VN"/>
        </w:rPr>
        <w:t xml:space="preserve">    { </w:t>
      </w:r>
    </w:p>
    <w:p w14:paraId="74EECFB3" w14:textId="77777777" w:rsidR="00515445" w:rsidRPr="00515445" w:rsidRDefault="00515445" w:rsidP="00515445">
      <w:pPr>
        <w:rPr>
          <w:lang w:val="vi-VN"/>
        </w:rPr>
      </w:pPr>
      <w:r w:rsidRPr="00515445">
        <w:rPr>
          <w:lang w:val="vi-VN"/>
        </w:rPr>
        <w:t xml:space="preserve">      "vn": "Chúng mình cùng nhau học tiếng Việt nhé.", </w:t>
      </w:r>
    </w:p>
    <w:p w14:paraId="08A300C3" w14:textId="77777777" w:rsidR="00515445" w:rsidRPr="00515445" w:rsidRDefault="00515445" w:rsidP="00515445">
      <w:pPr>
        <w:rPr>
          <w:lang w:val="vi-VN"/>
        </w:rPr>
      </w:pPr>
      <w:r w:rsidRPr="00515445">
        <w:rPr>
          <w:lang w:val="vi-VN"/>
        </w:rPr>
        <w:t xml:space="preserve">      "en": "Let's learn Vietnamese together."</w:t>
      </w:r>
    </w:p>
    <w:p w14:paraId="7061008B" w14:textId="77777777" w:rsidR="00515445" w:rsidRPr="00515445" w:rsidRDefault="00515445" w:rsidP="00515445">
      <w:pPr>
        <w:rPr>
          <w:lang w:val="vi-VN"/>
        </w:rPr>
      </w:pPr>
      <w:r w:rsidRPr="00515445">
        <w:rPr>
          <w:lang w:val="vi-VN"/>
        </w:rPr>
        <w:t xml:space="preserve">    }, </w:t>
      </w:r>
    </w:p>
    <w:p w14:paraId="545ECE2E" w14:textId="77777777" w:rsidR="00515445" w:rsidRPr="00515445" w:rsidRDefault="00515445" w:rsidP="00515445">
      <w:pPr>
        <w:rPr>
          <w:lang w:val="vi-VN"/>
        </w:rPr>
      </w:pPr>
      <w:r w:rsidRPr="00515445">
        <w:rPr>
          <w:lang w:val="vi-VN"/>
        </w:rPr>
        <w:t xml:space="preserve">    { </w:t>
      </w:r>
    </w:p>
    <w:p w14:paraId="541893F3" w14:textId="77777777" w:rsidR="00515445" w:rsidRPr="00515445" w:rsidRDefault="00515445" w:rsidP="00515445">
      <w:pPr>
        <w:rPr>
          <w:lang w:val="vi-VN"/>
        </w:rPr>
      </w:pPr>
      <w:r w:rsidRPr="00515445">
        <w:rPr>
          <w:lang w:val="vi-VN"/>
        </w:rPr>
        <w:t xml:space="preserve">      "vn": "Chúng mình đã đi mua sắm các món đồ trang trí cho bữa tiệc.", </w:t>
      </w:r>
    </w:p>
    <w:p w14:paraId="4DF0B7EE" w14:textId="77777777" w:rsidR="00515445" w:rsidRPr="00515445" w:rsidRDefault="00515445" w:rsidP="00515445">
      <w:pPr>
        <w:rPr>
          <w:lang w:val="vi-VN"/>
        </w:rPr>
      </w:pPr>
      <w:r w:rsidRPr="00515445">
        <w:rPr>
          <w:lang w:val="vi-VN"/>
        </w:rPr>
        <w:t xml:space="preserve">      "en": "We went shopping for party decorations.",</w:t>
      </w:r>
    </w:p>
    <w:p w14:paraId="26CCF975" w14:textId="77777777" w:rsidR="00515445" w:rsidRPr="00515445" w:rsidRDefault="00515445" w:rsidP="00515445">
      <w:pPr>
        <w:rPr>
          <w:lang w:val="vi-VN"/>
        </w:rPr>
      </w:pPr>
      <w:r w:rsidRPr="00515445">
        <w:rPr>
          <w:lang w:val="vi-VN"/>
        </w:rPr>
        <w:t xml:space="preserve">    },</w:t>
      </w:r>
    </w:p>
    <w:p w14:paraId="208AC8BC" w14:textId="77777777" w:rsidR="00515445" w:rsidRPr="00515445" w:rsidRDefault="00515445" w:rsidP="00515445">
      <w:pPr>
        <w:rPr>
          <w:lang w:val="vi-VN"/>
        </w:rPr>
      </w:pPr>
      <w:r w:rsidRPr="00515445">
        <w:rPr>
          <w:lang w:val="vi-VN"/>
        </w:rPr>
        <w:t xml:space="preserve">    { </w:t>
      </w:r>
    </w:p>
    <w:p w14:paraId="074395DD" w14:textId="11581238" w:rsidR="00515445" w:rsidRPr="00515445" w:rsidRDefault="00515445" w:rsidP="00515445">
      <w:pPr>
        <w:rPr>
          <w:lang w:val="vi-VN"/>
        </w:rPr>
      </w:pPr>
      <w:r w:rsidRPr="00515445">
        <w:rPr>
          <w:lang w:val="vi-VN"/>
        </w:rPr>
        <w:t xml:space="preserve">      "vn": "</w:t>
      </w:r>
      <w:del w:id="1630" w:author="Canh Duc Nguyen" w:date="2023-10-15T07:11:00Z">
        <w:r w:rsidRPr="00515445" w:rsidDel="009070B4">
          <w:rPr>
            <w:lang w:val="vi-VN"/>
          </w:rPr>
          <w:delText xml:space="preserve">Cuốn sách này </w:delText>
        </w:r>
      </w:del>
      <w:ins w:id="1631" w:author="Canh Duc Nguyen" w:date="2023-10-15T07:11:00Z">
        <w:r w:rsidR="009070B4">
          <w:rPr>
            <w:lang w:val="vi-VN"/>
          </w:rPr>
          <w:t>C</w:t>
        </w:r>
      </w:ins>
      <w:del w:id="1632" w:author="Canh Duc Nguyen" w:date="2023-10-15T07:11:00Z">
        <w:r w:rsidRPr="00515445" w:rsidDel="009070B4">
          <w:rPr>
            <w:lang w:val="vi-VN"/>
          </w:rPr>
          <w:delText>c</w:delText>
        </w:r>
      </w:del>
      <w:r w:rsidRPr="00515445">
        <w:rPr>
          <w:lang w:val="vi-VN"/>
        </w:rPr>
        <w:t xml:space="preserve">húng mình đọc </w:t>
      </w:r>
      <w:ins w:id="1633" w:author="Canh Duc Nguyen" w:date="2023-10-15T07:11:00Z">
        <w:r w:rsidR="009070B4">
          <w:rPr>
            <w:lang w:val="vi-VN"/>
          </w:rPr>
          <w:t>c</w:t>
        </w:r>
        <w:r w:rsidR="009070B4" w:rsidRPr="00515445">
          <w:rPr>
            <w:lang w:val="vi-VN"/>
          </w:rPr>
          <w:t xml:space="preserve">uốn sách này </w:t>
        </w:r>
      </w:ins>
      <w:r w:rsidRPr="00515445">
        <w:rPr>
          <w:lang w:val="vi-VN"/>
        </w:rPr>
        <w:t>chưa</w:t>
      </w:r>
      <w:ins w:id="1634" w:author="Canh Duc Nguyen" w:date="2023-10-15T07:11:00Z">
        <w:r w:rsidR="009070B4">
          <w:rPr>
            <w:lang w:val="vi-VN"/>
          </w:rPr>
          <w:t xml:space="preserve"> nhỉ</w:t>
        </w:r>
      </w:ins>
      <w:r w:rsidRPr="00515445">
        <w:rPr>
          <w:lang w:val="vi-VN"/>
        </w:rPr>
        <w:t xml:space="preserve">?", </w:t>
      </w:r>
    </w:p>
    <w:p w14:paraId="46D8F04A" w14:textId="77777777" w:rsidR="00515445" w:rsidRPr="00515445" w:rsidRDefault="00515445" w:rsidP="00515445">
      <w:pPr>
        <w:rPr>
          <w:lang w:val="vi-VN"/>
        </w:rPr>
      </w:pPr>
      <w:r w:rsidRPr="00515445">
        <w:rPr>
          <w:lang w:val="vi-VN"/>
        </w:rPr>
        <w:t xml:space="preserve">      "en": "Have we read this book yet?",</w:t>
      </w:r>
    </w:p>
    <w:p w14:paraId="0B8718C8" w14:textId="77777777" w:rsidR="00515445" w:rsidRPr="00515445" w:rsidRDefault="00515445" w:rsidP="00515445">
      <w:pPr>
        <w:rPr>
          <w:lang w:val="vi-VN"/>
        </w:rPr>
      </w:pPr>
      <w:r w:rsidRPr="00515445">
        <w:rPr>
          <w:lang w:val="vi-VN"/>
        </w:rPr>
        <w:lastRenderedPageBreak/>
        <w:t xml:space="preserve">    }</w:t>
      </w:r>
    </w:p>
    <w:p w14:paraId="58CE7896" w14:textId="77777777" w:rsidR="00515445" w:rsidRPr="00515445" w:rsidRDefault="00515445" w:rsidP="00515445">
      <w:pPr>
        <w:rPr>
          <w:lang w:val="vi-VN"/>
        </w:rPr>
      </w:pPr>
      <w:r w:rsidRPr="00515445">
        <w:rPr>
          <w:lang w:val="vi-VN"/>
        </w:rPr>
        <w:t xml:space="preserve">  ] </w:t>
      </w:r>
    </w:p>
    <w:p w14:paraId="03F4FAB9" w14:textId="77777777" w:rsidR="00515445" w:rsidRPr="00515445" w:rsidRDefault="00515445" w:rsidP="00515445">
      <w:pPr>
        <w:rPr>
          <w:lang w:val="vi-VN"/>
        </w:rPr>
      </w:pPr>
      <w:r w:rsidRPr="00515445">
        <w:rPr>
          <w:lang w:val="vi-VN"/>
        </w:rPr>
        <w:t>}</w:t>
      </w:r>
    </w:p>
    <w:p w14:paraId="684331B8" w14:textId="77777777" w:rsidR="00515445" w:rsidRPr="00515445" w:rsidRDefault="00515445" w:rsidP="00515445">
      <w:pPr>
        <w:rPr>
          <w:lang w:val="vi-VN"/>
        </w:rPr>
      </w:pPr>
      <w:r w:rsidRPr="00515445">
        <w:rPr>
          <w:lang w:val="vi-VN"/>
        </w:rPr>
        <w:t>-----------------------------</w:t>
      </w:r>
    </w:p>
    <w:p w14:paraId="74D7479E" w14:textId="77777777" w:rsidR="00515445" w:rsidRPr="00515445" w:rsidRDefault="00515445" w:rsidP="00515445">
      <w:pPr>
        <w:rPr>
          <w:lang w:val="vi-VN"/>
        </w:rPr>
      </w:pPr>
      <w:r w:rsidRPr="00515445">
        <w:rPr>
          <w:lang w:val="vi-VN"/>
        </w:rPr>
        <w:t xml:space="preserve">keyword: Personal pronoun 'chúng nó' </w:t>
      </w:r>
    </w:p>
    <w:p w14:paraId="01E36832" w14:textId="77777777" w:rsidR="00515445" w:rsidRPr="00515445" w:rsidRDefault="00515445" w:rsidP="00515445">
      <w:pPr>
        <w:rPr>
          <w:lang w:val="vi-VN"/>
        </w:rPr>
      </w:pPr>
      <w:r w:rsidRPr="00515445">
        <w:rPr>
          <w:lang w:val="vi-VN"/>
        </w:rPr>
        <w:t xml:space="preserve">PROMPT: Generate grammar explanation for following Vietnamese grammar point: Personal pronoun 'chúng nó' </w:t>
      </w:r>
    </w:p>
    <w:p w14:paraId="0C20F9F1" w14:textId="77777777" w:rsidR="00515445" w:rsidRPr="00515445" w:rsidRDefault="00515445" w:rsidP="00515445">
      <w:pPr>
        <w:rPr>
          <w:lang w:val="vi-VN"/>
        </w:rPr>
      </w:pPr>
      <w:r w:rsidRPr="00515445">
        <w:rPr>
          <w:lang w:val="vi-VN"/>
        </w:rPr>
        <w:t>RESPONSE: {</w:t>
      </w:r>
    </w:p>
    <w:p w14:paraId="682159BC" w14:textId="77777777" w:rsidR="00515445" w:rsidRPr="00515445" w:rsidRDefault="00515445" w:rsidP="00515445">
      <w:pPr>
        <w:rPr>
          <w:lang w:val="vi-VN"/>
        </w:rPr>
      </w:pPr>
      <w:r w:rsidRPr="00515445">
        <w:rPr>
          <w:lang w:val="vi-VN"/>
        </w:rPr>
        <w:t xml:space="preserve">  "title": "Personal pronoun 'chúng nó'",</w:t>
      </w:r>
    </w:p>
    <w:p w14:paraId="627C6132" w14:textId="77777777" w:rsidR="00515445" w:rsidRPr="00515445" w:rsidRDefault="00515445" w:rsidP="00515445">
      <w:pPr>
        <w:rPr>
          <w:lang w:val="vi-VN"/>
        </w:rPr>
      </w:pPr>
      <w:r w:rsidRPr="00515445">
        <w:rPr>
          <w:lang w:val="vi-VN"/>
        </w:rPr>
        <w:t xml:space="preserve">  "short_explanation": "Used to refer to a group of people or things in the third person.",</w:t>
      </w:r>
    </w:p>
    <w:p w14:paraId="58A998E6" w14:textId="77777777" w:rsidR="00515445" w:rsidRPr="00515445" w:rsidRDefault="00515445" w:rsidP="00515445">
      <w:pPr>
        <w:rPr>
          <w:lang w:val="vi-VN"/>
        </w:rPr>
      </w:pPr>
      <w:r w:rsidRPr="00515445">
        <w:rPr>
          <w:lang w:val="vi-VN"/>
        </w:rPr>
        <w:t xml:space="preserve">  "long_explanation": "'Chúng nó' is a personal pronoun in Vietnamese that is used to refer to a group of people or things in the third person. It is equivalent to the English pronoun 'they' or 'them'. This pronoun is typically used when the speaker is referring to a group or collection of people or things that have been previously mentioned or are understood from context.",</w:t>
      </w:r>
    </w:p>
    <w:p w14:paraId="7D5B924F" w14:textId="77777777" w:rsidR="00515445" w:rsidRPr="00515445" w:rsidRDefault="00515445" w:rsidP="00515445">
      <w:pPr>
        <w:rPr>
          <w:lang w:val="vi-VN"/>
        </w:rPr>
      </w:pPr>
      <w:r w:rsidRPr="00515445">
        <w:rPr>
          <w:lang w:val="vi-VN"/>
        </w:rPr>
        <w:t xml:space="preserve">  "formation": "",</w:t>
      </w:r>
    </w:p>
    <w:p w14:paraId="3D08C9F9" w14:textId="77777777" w:rsidR="00515445" w:rsidRPr="00515445" w:rsidRDefault="00515445" w:rsidP="00515445">
      <w:pPr>
        <w:rPr>
          <w:lang w:val="vi-VN"/>
        </w:rPr>
      </w:pPr>
      <w:r w:rsidRPr="00515445">
        <w:rPr>
          <w:lang w:val="vi-VN"/>
        </w:rPr>
        <w:t xml:space="preserve">  "examples": [</w:t>
      </w:r>
    </w:p>
    <w:p w14:paraId="1539373E" w14:textId="77777777" w:rsidR="00515445" w:rsidRPr="00515445" w:rsidRDefault="00515445" w:rsidP="00515445">
      <w:pPr>
        <w:rPr>
          <w:lang w:val="vi-VN"/>
        </w:rPr>
      </w:pPr>
      <w:r w:rsidRPr="00515445">
        <w:rPr>
          <w:lang w:val="vi-VN"/>
        </w:rPr>
        <w:t xml:space="preserve">    {</w:t>
      </w:r>
    </w:p>
    <w:p w14:paraId="4F08FA92" w14:textId="3249D4FC" w:rsidR="00515445" w:rsidRPr="00515445" w:rsidRDefault="00515445" w:rsidP="00515445">
      <w:pPr>
        <w:rPr>
          <w:lang w:val="vi-VN"/>
        </w:rPr>
      </w:pPr>
      <w:r w:rsidRPr="00515445">
        <w:rPr>
          <w:lang w:val="vi-VN"/>
        </w:rPr>
        <w:t xml:space="preserve">      "vn": "Chúng nó sẽ đến sớm</w:t>
      </w:r>
      <w:ins w:id="1635" w:author="Canh Duc Nguyen" w:date="2023-10-15T07:14:00Z">
        <w:r w:rsidR="009070B4">
          <w:rPr>
            <w:lang w:val="vi-VN"/>
          </w:rPr>
          <w:t xml:space="preserve"> thôi</w:t>
        </w:r>
      </w:ins>
      <w:r w:rsidRPr="00515445">
        <w:rPr>
          <w:lang w:val="vi-VN"/>
        </w:rPr>
        <w:t>.",</w:t>
      </w:r>
    </w:p>
    <w:p w14:paraId="2681A3F5" w14:textId="77777777" w:rsidR="00515445" w:rsidRPr="00515445" w:rsidRDefault="00515445" w:rsidP="00515445">
      <w:pPr>
        <w:rPr>
          <w:lang w:val="vi-VN"/>
        </w:rPr>
      </w:pPr>
      <w:r w:rsidRPr="00515445">
        <w:rPr>
          <w:lang w:val="vi-VN"/>
        </w:rPr>
        <w:t xml:space="preserve">      "en": "They will come early."</w:t>
      </w:r>
    </w:p>
    <w:p w14:paraId="567BBD94" w14:textId="77777777" w:rsidR="00515445" w:rsidRPr="00515445" w:rsidRDefault="00515445" w:rsidP="00515445">
      <w:pPr>
        <w:rPr>
          <w:lang w:val="vi-VN"/>
        </w:rPr>
      </w:pPr>
      <w:r w:rsidRPr="00515445">
        <w:rPr>
          <w:lang w:val="vi-VN"/>
        </w:rPr>
        <w:t xml:space="preserve">    },</w:t>
      </w:r>
    </w:p>
    <w:p w14:paraId="6424ACDB" w14:textId="77777777" w:rsidR="00515445" w:rsidRPr="00515445" w:rsidRDefault="00515445" w:rsidP="00515445">
      <w:pPr>
        <w:rPr>
          <w:lang w:val="vi-VN"/>
        </w:rPr>
      </w:pPr>
      <w:r w:rsidRPr="00515445">
        <w:rPr>
          <w:lang w:val="vi-VN"/>
        </w:rPr>
        <w:t xml:space="preserve">    {</w:t>
      </w:r>
    </w:p>
    <w:p w14:paraId="6E084272" w14:textId="24DAE0F3" w:rsidR="00515445" w:rsidRPr="00515445" w:rsidRDefault="00515445" w:rsidP="00515445">
      <w:pPr>
        <w:rPr>
          <w:lang w:val="vi-VN"/>
        </w:rPr>
      </w:pPr>
      <w:r w:rsidRPr="00515445">
        <w:rPr>
          <w:lang w:val="vi-VN"/>
        </w:rPr>
        <w:t xml:space="preserve">      "vn": "Chúng nó đang chơi bóng rổ ở </w:t>
      </w:r>
      <w:ins w:id="1636" w:author="Canh Duc Nguyen" w:date="2023-10-15T07:15:00Z">
        <w:r w:rsidR="009070B4">
          <w:rPr>
            <w:lang w:val="vi-VN"/>
          </w:rPr>
          <w:t xml:space="preserve">ngoài </w:t>
        </w:r>
      </w:ins>
      <w:r w:rsidRPr="00515445">
        <w:rPr>
          <w:lang w:val="vi-VN"/>
        </w:rPr>
        <w:t>sân.",</w:t>
      </w:r>
    </w:p>
    <w:p w14:paraId="4DE9F70A" w14:textId="77777777" w:rsidR="00515445" w:rsidRPr="00515445" w:rsidRDefault="00515445" w:rsidP="00515445">
      <w:pPr>
        <w:rPr>
          <w:lang w:val="vi-VN"/>
        </w:rPr>
      </w:pPr>
      <w:r w:rsidRPr="00515445">
        <w:rPr>
          <w:lang w:val="vi-VN"/>
        </w:rPr>
        <w:t xml:space="preserve">      "en": "They are playing basketball in the court."</w:t>
      </w:r>
    </w:p>
    <w:p w14:paraId="23B71C91" w14:textId="77777777" w:rsidR="00515445" w:rsidRPr="00515445" w:rsidRDefault="00515445" w:rsidP="00515445">
      <w:pPr>
        <w:rPr>
          <w:lang w:val="vi-VN"/>
        </w:rPr>
      </w:pPr>
      <w:r w:rsidRPr="00515445">
        <w:rPr>
          <w:lang w:val="vi-VN"/>
        </w:rPr>
        <w:t xml:space="preserve">    },</w:t>
      </w:r>
    </w:p>
    <w:p w14:paraId="42CFA9A9" w14:textId="77777777" w:rsidR="00515445" w:rsidRPr="00515445" w:rsidRDefault="00515445" w:rsidP="00515445">
      <w:pPr>
        <w:rPr>
          <w:lang w:val="vi-VN"/>
        </w:rPr>
      </w:pPr>
      <w:r w:rsidRPr="00515445">
        <w:rPr>
          <w:lang w:val="vi-VN"/>
        </w:rPr>
        <w:t xml:space="preserve">    {</w:t>
      </w:r>
    </w:p>
    <w:p w14:paraId="33ACA112" w14:textId="10CDA627" w:rsidR="00515445" w:rsidRPr="00515445" w:rsidRDefault="00515445" w:rsidP="00515445">
      <w:pPr>
        <w:rPr>
          <w:lang w:val="vi-VN"/>
        </w:rPr>
      </w:pPr>
      <w:r w:rsidRPr="00515445">
        <w:rPr>
          <w:lang w:val="vi-VN"/>
        </w:rPr>
        <w:t xml:space="preserve">      "vn": "Chúng nó đã mua đồ ăn về cho anh</w:t>
      </w:r>
      <w:ins w:id="1637" w:author="Canh Duc Nguyen" w:date="2023-10-15T07:15:00Z">
        <w:r w:rsidR="009070B4">
          <w:rPr>
            <w:lang w:val="vi-VN"/>
          </w:rPr>
          <w:t xml:space="preserve"> rồi</w:t>
        </w:r>
      </w:ins>
      <w:r w:rsidRPr="00515445">
        <w:rPr>
          <w:lang w:val="vi-VN"/>
        </w:rPr>
        <w:t>.",</w:t>
      </w:r>
    </w:p>
    <w:p w14:paraId="00ABFFDE" w14:textId="77777777" w:rsidR="00515445" w:rsidRPr="00515445" w:rsidRDefault="00515445" w:rsidP="00515445">
      <w:pPr>
        <w:rPr>
          <w:lang w:val="vi-VN"/>
        </w:rPr>
      </w:pPr>
      <w:r w:rsidRPr="00515445">
        <w:rPr>
          <w:lang w:val="vi-VN"/>
        </w:rPr>
        <w:t xml:space="preserve">      "en": "They have bought food for you."</w:t>
      </w:r>
    </w:p>
    <w:p w14:paraId="61839055" w14:textId="77777777" w:rsidR="00515445" w:rsidRPr="00515445" w:rsidRDefault="00515445" w:rsidP="00515445">
      <w:pPr>
        <w:rPr>
          <w:lang w:val="vi-VN"/>
        </w:rPr>
      </w:pPr>
      <w:r w:rsidRPr="00515445">
        <w:rPr>
          <w:lang w:val="vi-VN"/>
        </w:rPr>
        <w:t xml:space="preserve">    },</w:t>
      </w:r>
    </w:p>
    <w:p w14:paraId="0F44FEED" w14:textId="77777777" w:rsidR="00515445" w:rsidRPr="00515445" w:rsidRDefault="00515445" w:rsidP="00515445">
      <w:pPr>
        <w:rPr>
          <w:lang w:val="vi-VN"/>
        </w:rPr>
      </w:pPr>
      <w:r w:rsidRPr="00515445">
        <w:rPr>
          <w:lang w:val="vi-VN"/>
        </w:rPr>
        <w:t xml:space="preserve">    {</w:t>
      </w:r>
    </w:p>
    <w:p w14:paraId="64F47435" w14:textId="77777777" w:rsidR="00515445" w:rsidRPr="00515445" w:rsidRDefault="00515445" w:rsidP="00515445">
      <w:pPr>
        <w:rPr>
          <w:lang w:val="vi-VN"/>
        </w:rPr>
      </w:pPr>
      <w:r w:rsidRPr="00515445">
        <w:rPr>
          <w:lang w:val="vi-VN"/>
        </w:rPr>
        <w:t xml:space="preserve">      "vn": "Bạn đã gặp chúng nó chưa?",</w:t>
      </w:r>
    </w:p>
    <w:p w14:paraId="111AF23E" w14:textId="77777777" w:rsidR="00515445" w:rsidRPr="00515445" w:rsidRDefault="00515445" w:rsidP="00515445">
      <w:pPr>
        <w:rPr>
          <w:lang w:val="vi-VN"/>
        </w:rPr>
      </w:pPr>
      <w:r w:rsidRPr="00515445">
        <w:rPr>
          <w:lang w:val="vi-VN"/>
        </w:rPr>
        <w:t xml:space="preserve">      "en": "Have you met them yet?"</w:t>
      </w:r>
    </w:p>
    <w:p w14:paraId="51CBF7F5" w14:textId="77777777" w:rsidR="00515445" w:rsidRPr="00515445" w:rsidRDefault="00515445" w:rsidP="00515445">
      <w:pPr>
        <w:rPr>
          <w:lang w:val="vi-VN"/>
        </w:rPr>
      </w:pPr>
      <w:r w:rsidRPr="00515445">
        <w:rPr>
          <w:lang w:val="vi-VN"/>
        </w:rPr>
        <w:t xml:space="preserve">    }</w:t>
      </w:r>
    </w:p>
    <w:p w14:paraId="18F45E21" w14:textId="77777777" w:rsidR="00515445" w:rsidRPr="00515445" w:rsidRDefault="00515445" w:rsidP="00515445">
      <w:pPr>
        <w:rPr>
          <w:lang w:val="vi-VN"/>
        </w:rPr>
      </w:pPr>
      <w:r w:rsidRPr="00515445">
        <w:rPr>
          <w:lang w:val="vi-VN"/>
        </w:rPr>
        <w:t xml:space="preserve">  ]</w:t>
      </w:r>
    </w:p>
    <w:p w14:paraId="71CBCF95" w14:textId="77777777" w:rsidR="00515445" w:rsidRPr="00515445" w:rsidRDefault="00515445" w:rsidP="00515445">
      <w:pPr>
        <w:rPr>
          <w:lang w:val="vi-VN"/>
        </w:rPr>
      </w:pPr>
      <w:r w:rsidRPr="00515445">
        <w:rPr>
          <w:lang w:val="vi-VN"/>
        </w:rPr>
        <w:t>}</w:t>
      </w:r>
    </w:p>
    <w:p w14:paraId="32E77ECA" w14:textId="77777777" w:rsidR="00515445" w:rsidRPr="00515445" w:rsidRDefault="00515445" w:rsidP="00515445">
      <w:pPr>
        <w:rPr>
          <w:lang w:val="vi-VN"/>
        </w:rPr>
      </w:pPr>
      <w:r w:rsidRPr="00515445">
        <w:rPr>
          <w:lang w:val="vi-VN"/>
        </w:rPr>
        <w:t>-----------------------------</w:t>
      </w:r>
    </w:p>
    <w:p w14:paraId="75F7E85E" w14:textId="77777777" w:rsidR="00515445" w:rsidRPr="00515445" w:rsidRDefault="00515445" w:rsidP="00515445">
      <w:pPr>
        <w:rPr>
          <w:lang w:val="vi-VN"/>
        </w:rPr>
      </w:pPr>
      <w:r w:rsidRPr="00515445">
        <w:rPr>
          <w:lang w:val="vi-VN"/>
        </w:rPr>
        <w:t xml:space="preserve">keyword: Personal pronoun 'chúng ta' </w:t>
      </w:r>
    </w:p>
    <w:p w14:paraId="429A47F3" w14:textId="77777777" w:rsidR="00515445" w:rsidRPr="00515445" w:rsidRDefault="00515445" w:rsidP="00515445">
      <w:pPr>
        <w:rPr>
          <w:lang w:val="vi-VN"/>
        </w:rPr>
      </w:pPr>
      <w:r w:rsidRPr="00515445">
        <w:rPr>
          <w:lang w:val="vi-VN"/>
        </w:rPr>
        <w:t xml:space="preserve">PROMPT: Generate grammar explanation for following Vietnamese grammar point: Personal pronoun 'chúng ta' </w:t>
      </w:r>
    </w:p>
    <w:p w14:paraId="33C6FB09" w14:textId="77777777" w:rsidR="00515445" w:rsidRPr="00515445" w:rsidRDefault="00515445" w:rsidP="00515445">
      <w:pPr>
        <w:rPr>
          <w:lang w:val="vi-VN"/>
        </w:rPr>
      </w:pPr>
      <w:r w:rsidRPr="00515445">
        <w:rPr>
          <w:lang w:val="vi-VN"/>
        </w:rPr>
        <w:t xml:space="preserve">RESPONSE: { </w:t>
      </w:r>
    </w:p>
    <w:p w14:paraId="7399663A" w14:textId="77777777" w:rsidR="00515445" w:rsidRPr="00515445" w:rsidRDefault="00515445" w:rsidP="00515445">
      <w:pPr>
        <w:rPr>
          <w:lang w:val="vi-VN"/>
        </w:rPr>
      </w:pPr>
      <w:r w:rsidRPr="00515445">
        <w:rPr>
          <w:lang w:val="vi-VN"/>
        </w:rPr>
        <w:t xml:space="preserve">  "title": "Personal pronoun 'chúng ta'", </w:t>
      </w:r>
    </w:p>
    <w:p w14:paraId="5EF3B6BB" w14:textId="77777777" w:rsidR="00515445" w:rsidRPr="00515445" w:rsidRDefault="00515445" w:rsidP="00515445">
      <w:pPr>
        <w:rPr>
          <w:lang w:val="vi-VN"/>
        </w:rPr>
      </w:pPr>
      <w:r w:rsidRPr="00515445">
        <w:rPr>
          <w:lang w:val="vi-VN"/>
        </w:rPr>
        <w:t xml:space="preserve">  "short_explanation": "Used to refer to a group of people which includes the speaker (us, we).", </w:t>
      </w:r>
    </w:p>
    <w:p w14:paraId="46B600EB" w14:textId="77777777" w:rsidR="00515445" w:rsidRPr="00515445" w:rsidRDefault="00515445" w:rsidP="00515445">
      <w:pPr>
        <w:rPr>
          <w:lang w:val="vi-VN"/>
        </w:rPr>
      </w:pPr>
      <w:r w:rsidRPr="00515445">
        <w:rPr>
          <w:lang w:val="vi-VN"/>
        </w:rPr>
        <w:t xml:space="preserve">  "long_explanation": "The Vietnamese personal pronoun 'chúng ta' is equivalent to 'we' or 'us' in English. It is inclusive of the speaker and used when referring to a group of people in dialogue, conversation, or narration. 'Chúng ta' can be used subjectively or objectively.", </w:t>
      </w:r>
    </w:p>
    <w:p w14:paraId="4F4E212B" w14:textId="77777777" w:rsidR="00515445" w:rsidRPr="00515445" w:rsidRDefault="00515445" w:rsidP="00515445">
      <w:pPr>
        <w:rPr>
          <w:lang w:val="vi-VN"/>
        </w:rPr>
      </w:pPr>
      <w:r w:rsidRPr="00515445">
        <w:rPr>
          <w:lang w:val="vi-VN"/>
        </w:rPr>
        <w:lastRenderedPageBreak/>
        <w:t xml:space="preserve">  "formation": "example of grammar formation for given grammar point", </w:t>
      </w:r>
    </w:p>
    <w:p w14:paraId="035B5ABF" w14:textId="77777777" w:rsidR="00515445" w:rsidRPr="00515445" w:rsidRDefault="00515445" w:rsidP="00515445">
      <w:pPr>
        <w:rPr>
          <w:lang w:val="vi-VN"/>
        </w:rPr>
      </w:pPr>
      <w:r w:rsidRPr="00515445">
        <w:rPr>
          <w:lang w:val="vi-VN"/>
        </w:rPr>
        <w:t xml:space="preserve">  "examples": [ </w:t>
      </w:r>
    </w:p>
    <w:p w14:paraId="62B508FB" w14:textId="77777777" w:rsidR="00515445" w:rsidRPr="00515445" w:rsidRDefault="00515445" w:rsidP="00515445">
      <w:pPr>
        <w:rPr>
          <w:lang w:val="vi-VN"/>
        </w:rPr>
      </w:pPr>
      <w:r w:rsidRPr="00515445">
        <w:rPr>
          <w:lang w:val="vi-VN"/>
        </w:rPr>
        <w:t xml:space="preserve">    { </w:t>
      </w:r>
    </w:p>
    <w:p w14:paraId="56267CD8" w14:textId="77777777" w:rsidR="00515445" w:rsidRPr="00515445" w:rsidRDefault="00515445" w:rsidP="00515445">
      <w:pPr>
        <w:rPr>
          <w:lang w:val="vi-VN"/>
        </w:rPr>
      </w:pPr>
      <w:r w:rsidRPr="00515445">
        <w:rPr>
          <w:lang w:val="vi-VN"/>
        </w:rPr>
        <w:t xml:space="preserve">      "vn": "Chúng ta sẽ đi đến bảo tàng vào ngày mai.", </w:t>
      </w:r>
    </w:p>
    <w:p w14:paraId="1D904762" w14:textId="77777777" w:rsidR="00515445" w:rsidRPr="00515445" w:rsidRDefault="00515445" w:rsidP="00515445">
      <w:pPr>
        <w:rPr>
          <w:lang w:val="vi-VN"/>
        </w:rPr>
      </w:pPr>
      <w:r w:rsidRPr="00515445">
        <w:rPr>
          <w:lang w:val="vi-VN"/>
        </w:rPr>
        <w:t xml:space="preserve">      "en": "We will go to the museum tomorrow.", </w:t>
      </w:r>
    </w:p>
    <w:p w14:paraId="430F3712" w14:textId="77777777" w:rsidR="00515445" w:rsidRPr="00515445" w:rsidRDefault="00515445" w:rsidP="00515445">
      <w:pPr>
        <w:rPr>
          <w:lang w:val="vi-VN"/>
        </w:rPr>
      </w:pPr>
      <w:r w:rsidRPr="00515445">
        <w:rPr>
          <w:lang w:val="vi-VN"/>
        </w:rPr>
        <w:t xml:space="preserve">    }, </w:t>
      </w:r>
    </w:p>
    <w:p w14:paraId="39C0776B" w14:textId="77777777" w:rsidR="00515445" w:rsidRPr="00515445" w:rsidRDefault="00515445" w:rsidP="00515445">
      <w:pPr>
        <w:rPr>
          <w:lang w:val="vi-VN"/>
        </w:rPr>
      </w:pPr>
      <w:r w:rsidRPr="00515445">
        <w:rPr>
          <w:lang w:val="vi-VN"/>
        </w:rPr>
        <w:t xml:space="preserve">    { </w:t>
      </w:r>
    </w:p>
    <w:p w14:paraId="27B22175" w14:textId="77777777" w:rsidR="00515445" w:rsidRPr="00515445" w:rsidRDefault="00515445" w:rsidP="00515445">
      <w:pPr>
        <w:rPr>
          <w:lang w:val="vi-VN"/>
        </w:rPr>
      </w:pPr>
      <w:r w:rsidRPr="00515445">
        <w:rPr>
          <w:lang w:val="vi-VN"/>
        </w:rPr>
        <w:t xml:space="preserve">      "vn": "Chúng ta cần phải làm việc này cả tuần.", </w:t>
      </w:r>
    </w:p>
    <w:p w14:paraId="77BA5A52" w14:textId="77777777" w:rsidR="00515445" w:rsidRPr="00515445" w:rsidRDefault="00515445" w:rsidP="00515445">
      <w:pPr>
        <w:rPr>
          <w:lang w:val="vi-VN"/>
        </w:rPr>
      </w:pPr>
      <w:r w:rsidRPr="00515445">
        <w:rPr>
          <w:lang w:val="vi-VN"/>
        </w:rPr>
        <w:t xml:space="preserve">      "en": "We need to do this work all week.", </w:t>
      </w:r>
    </w:p>
    <w:p w14:paraId="4327ED4E" w14:textId="77777777" w:rsidR="00515445" w:rsidRPr="00515445" w:rsidRDefault="00515445" w:rsidP="00515445">
      <w:pPr>
        <w:rPr>
          <w:lang w:val="vi-VN"/>
        </w:rPr>
      </w:pPr>
      <w:r w:rsidRPr="00515445">
        <w:rPr>
          <w:lang w:val="vi-VN"/>
        </w:rPr>
        <w:t xml:space="preserve">    }, </w:t>
      </w:r>
    </w:p>
    <w:p w14:paraId="6DC7AA5E" w14:textId="77777777" w:rsidR="00515445" w:rsidRPr="00515445" w:rsidRDefault="00515445" w:rsidP="00515445">
      <w:pPr>
        <w:rPr>
          <w:lang w:val="vi-VN"/>
        </w:rPr>
      </w:pPr>
      <w:r w:rsidRPr="00515445">
        <w:rPr>
          <w:lang w:val="vi-VN"/>
        </w:rPr>
        <w:t xml:space="preserve">    { </w:t>
      </w:r>
    </w:p>
    <w:p w14:paraId="1FDFBA9B" w14:textId="77777777" w:rsidR="00515445" w:rsidRPr="00515445" w:rsidRDefault="00515445" w:rsidP="00515445">
      <w:pPr>
        <w:rPr>
          <w:lang w:val="vi-VN"/>
        </w:rPr>
      </w:pPr>
      <w:r w:rsidRPr="00515445">
        <w:rPr>
          <w:lang w:val="vi-VN"/>
        </w:rPr>
        <w:t xml:space="preserve">      "vn":"Chúng ta hãy cùng trải nghiệm cuộc hành trình này.", </w:t>
      </w:r>
    </w:p>
    <w:p w14:paraId="650699B5" w14:textId="77777777" w:rsidR="00515445" w:rsidRPr="00515445" w:rsidRDefault="00515445" w:rsidP="00515445">
      <w:pPr>
        <w:rPr>
          <w:lang w:val="vi-VN"/>
        </w:rPr>
      </w:pPr>
      <w:r w:rsidRPr="00515445">
        <w:rPr>
          <w:lang w:val="vi-VN"/>
        </w:rPr>
        <w:t xml:space="preserve">      "en":"Let's experience this journey together.", </w:t>
      </w:r>
    </w:p>
    <w:p w14:paraId="4943A6F2" w14:textId="77777777" w:rsidR="00515445" w:rsidRPr="00515445" w:rsidRDefault="00515445" w:rsidP="00515445">
      <w:pPr>
        <w:rPr>
          <w:lang w:val="vi-VN"/>
        </w:rPr>
      </w:pPr>
      <w:r w:rsidRPr="00515445">
        <w:rPr>
          <w:lang w:val="vi-VN"/>
        </w:rPr>
        <w:t xml:space="preserve">    }, </w:t>
      </w:r>
    </w:p>
    <w:p w14:paraId="436864DC" w14:textId="77777777" w:rsidR="00515445" w:rsidRPr="00515445" w:rsidRDefault="00515445" w:rsidP="00515445">
      <w:pPr>
        <w:rPr>
          <w:lang w:val="vi-VN"/>
        </w:rPr>
      </w:pPr>
      <w:r w:rsidRPr="00515445">
        <w:rPr>
          <w:lang w:val="vi-VN"/>
        </w:rPr>
        <w:t xml:space="preserve">    { </w:t>
      </w:r>
    </w:p>
    <w:p w14:paraId="16F228B0" w14:textId="77777777" w:rsidR="00515445" w:rsidRPr="00515445" w:rsidRDefault="00515445" w:rsidP="00515445">
      <w:pPr>
        <w:rPr>
          <w:lang w:val="vi-VN"/>
        </w:rPr>
      </w:pPr>
      <w:r w:rsidRPr="00515445">
        <w:rPr>
          <w:lang w:val="vi-VN"/>
        </w:rPr>
        <w:t xml:space="preserve">      "vn":"Hãy giữ sức khỏe, chúng ta nên ăn nhiều rau xanh.", </w:t>
      </w:r>
    </w:p>
    <w:p w14:paraId="630F9677" w14:textId="77777777" w:rsidR="00515445" w:rsidRPr="00515445" w:rsidRDefault="00515445" w:rsidP="00515445">
      <w:pPr>
        <w:rPr>
          <w:lang w:val="vi-VN"/>
        </w:rPr>
      </w:pPr>
      <w:r w:rsidRPr="00515445">
        <w:rPr>
          <w:lang w:val="vi-VN"/>
        </w:rPr>
        <w:t xml:space="preserve">      "en":"Take care of our health, we should eat lots of vegetables.", </w:t>
      </w:r>
    </w:p>
    <w:p w14:paraId="680C4BB7" w14:textId="77777777" w:rsidR="00515445" w:rsidRPr="00515445" w:rsidRDefault="00515445" w:rsidP="00515445">
      <w:pPr>
        <w:rPr>
          <w:lang w:val="vi-VN"/>
        </w:rPr>
      </w:pPr>
      <w:r w:rsidRPr="00515445">
        <w:rPr>
          <w:lang w:val="vi-VN"/>
        </w:rPr>
        <w:t xml:space="preserve">    } </w:t>
      </w:r>
    </w:p>
    <w:p w14:paraId="3AC18851" w14:textId="77777777" w:rsidR="00515445" w:rsidRPr="00515445" w:rsidRDefault="00515445" w:rsidP="00515445">
      <w:pPr>
        <w:rPr>
          <w:lang w:val="vi-VN"/>
        </w:rPr>
      </w:pPr>
      <w:r w:rsidRPr="00515445">
        <w:rPr>
          <w:lang w:val="vi-VN"/>
        </w:rPr>
        <w:t xml:space="preserve">  ] </w:t>
      </w:r>
    </w:p>
    <w:p w14:paraId="2D97674A" w14:textId="77777777" w:rsidR="00515445" w:rsidRPr="00515445" w:rsidRDefault="00515445" w:rsidP="00515445">
      <w:pPr>
        <w:rPr>
          <w:lang w:val="vi-VN"/>
        </w:rPr>
      </w:pPr>
      <w:r w:rsidRPr="00515445">
        <w:rPr>
          <w:lang w:val="vi-VN"/>
        </w:rPr>
        <w:t>}</w:t>
      </w:r>
    </w:p>
    <w:p w14:paraId="24624FE3" w14:textId="77777777" w:rsidR="00515445" w:rsidRPr="00515445" w:rsidRDefault="00515445" w:rsidP="00515445">
      <w:pPr>
        <w:rPr>
          <w:lang w:val="vi-VN"/>
        </w:rPr>
      </w:pPr>
      <w:r w:rsidRPr="00515445">
        <w:rPr>
          <w:lang w:val="vi-VN"/>
        </w:rPr>
        <w:t>-----------------------------</w:t>
      </w:r>
    </w:p>
    <w:p w14:paraId="6A9F6E4F" w14:textId="77777777" w:rsidR="00515445" w:rsidRPr="00515445" w:rsidRDefault="00515445" w:rsidP="00515445">
      <w:pPr>
        <w:rPr>
          <w:lang w:val="vi-VN"/>
        </w:rPr>
      </w:pPr>
      <w:r w:rsidRPr="00515445">
        <w:rPr>
          <w:lang w:val="vi-VN"/>
        </w:rPr>
        <w:t xml:space="preserve">keyword: Personal pronoun 'chúng ta' </w:t>
      </w:r>
    </w:p>
    <w:p w14:paraId="0157CB68" w14:textId="77777777" w:rsidR="00515445" w:rsidRPr="00515445" w:rsidRDefault="00515445" w:rsidP="00515445">
      <w:pPr>
        <w:rPr>
          <w:lang w:val="vi-VN"/>
        </w:rPr>
      </w:pPr>
      <w:r w:rsidRPr="00515445">
        <w:rPr>
          <w:lang w:val="vi-VN"/>
        </w:rPr>
        <w:t xml:space="preserve">PROMPT: Generate grammar explanation for following Vietnamese grammar point: Personal pronoun 'chúng ta' </w:t>
      </w:r>
    </w:p>
    <w:p w14:paraId="20230E2E" w14:textId="77777777" w:rsidR="00515445" w:rsidRPr="00515445" w:rsidRDefault="00515445" w:rsidP="00515445">
      <w:pPr>
        <w:rPr>
          <w:lang w:val="vi-VN"/>
        </w:rPr>
      </w:pPr>
      <w:r w:rsidRPr="00515445">
        <w:rPr>
          <w:lang w:val="vi-VN"/>
        </w:rPr>
        <w:t>RESPONSE: {</w:t>
      </w:r>
    </w:p>
    <w:p w14:paraId="7BE3B36E" w14:textId="77777777" w:rsidR="00515445" w:rsidRPr="00515445" w:rsidRDefault="00515445" w:rsidP="00515445">
      <w:pPr>
        <w:rPr>
          <w:lang w:val="vi-VN"/>
        </w:rPr>
      </w:pPr>
      <w:r w:rsidRPr="00515445">
        <w:rPr>
          <w:lang w:val="vi-VN"/>
        </w:rPr>
        <w:t xml:space="preserve">    "title": "Personal pronoun 'chúng ta'",</w:t>
      </w:r>
    </w:p>
    <w:p w14:paraId="69677B8E" w14:textId="77777777" w:rsidR="00515445" w:rsidRPr="00515445" w:rsidRDefault="00515445" w:rsidP="00515445">
      <w:pPr>
        <w:rPr>
          <w:lang w:val="vi-VN"/>
        </w:rPr>
      </w:pPr>
      <w:r w:rsidRPr="00515445">
        <w:rPr>
          <w:lang w:val="vi-VN"/>
        </w:rPr>
        <w:t xml:space="preserve">    "short_explanation": "Used to refer to 'we' or 'us' including the speaker and the listener.",</w:t>
      </w:r>
    </w:p>
    <w:p w14:paraId="41FBF118" w14:textId="77777777" w:rsidR="00515445" w:rsidRPr="00515445" w:rsidRDefault="00515445" w:rsidP="00515445">
      <w:pPr>
        <w:rPr>
          <w:lang w:val="vi-VN"/>
        </w:rPr>
      </w:pPr>
      <w:r w:rsidRPr="00515445">
        <w:rPr>
          <w:lang w:val="vi-VN"/>
        </w:rPr>
        <w:t xml:space="preserve">    "long_explanation": "The Vietnamese word 'chúng ta' is a personal pronoun used to refer to a group that includes the speaker and the listener. It is equivalent to 'we' or 'us' in English. This word emphasizes the inclusivity and collective action of a group.",</w:t>
      </w:r>
    </w:p>
    <w:p w14:paraId="795CFEE1" w14:textId="77777777" w:rsidR="00515445" w:rsidRPr="00515445" w:rsidRDefault="00515445" w:rsidP="00515445">
      <w:pPr>
        <w:rPr>
          <w:lang w:val="vi-VN"/>
        </w:rPr>
      </w:pPr>
      <w:r w:rsidRPr="00515445">
        <w:rPr>
          <w:lang w:val="vi-VN"/>
        </w:rPr>
        <w:t xml:space="preserve">    "formation": "Chúng ta + verb - We + verb",</w:t>
      </w:r>
    </w:p>
    <w:p w14:paraId="7FAB03C8" w14:textId="77777777" w:rsidR="00515445" w:rsidRPr="00515445" w:rsidRDefault="00515445" w:rsidP="00515445">
      <w:pPr>
        <w:rPr>
          <w:lang w:val="vi-VN"/>
        </w:rPr>
      </w:pPr>
      <w:r w:rsidRPr="00515445">
        <w:rPr>
          <w:lang w:val="vi-VN"/>
        </w:rPr>
        <w:t xml:space="preserve">    "examples": [</w:t>
      </w:r>
    </w:p>
    <w:p w14:paraId="5EBD0E35" w14:textId="77777777" w:rsidR="00515445" w:rsidRPr="00515445" w:rsidRDefault="00515445" w:rsidP="00515445">
      <w:pPr>
        <w:rPr>
          <w:lang w:val="vi-VN"/>
        </w:rPr>
      </w:pPr>
      <w:r w:rsidRPr="00515445">
        <w:rPr>
          <w:lang w:val="vi-VN"/>
        </w:rPr>
        <w:t xml:space="preserve">        {</w:t>
      </w:r>
    </w:p>
    <w:p w14:paraId="15D6FF84" w14:textId="0EBB44E5" w:rsidR="00515445" w:rsidRPr="00515445" w:rsidRDefault="00515445" w:rsidP="00515445">
      <w:pPr>
        <w:rPr>
          <w:lang w:val="vi-VN"/>
        </w:rPr>
      </w:pPr>
      <w:r w:rsidRPr="00515445">
        <w:rPr>
          <w:lang w:val="vi-VN"/>
        </w:rPr>
        <w:t xml:space="preserve">            "vn": "Chúng ta hãy đi xem phim sau giờ làm việc. Điều đó sẽ giúp chúng ta thư giãn.",</w:t>
      </w:r>
    </w:p>
    <w:p w14:paraId="741532E2" w14:textId="77777777" w:rsidR="00515445" w:rsidRPr="00515445" w:rsidRDefault="00515445" w:rsidP="00515445">
      <w:pPr>
        <w:rPr>
          <w:lang w:val="vi-VN"/>
        </w:rPr>
      </w:pPr>
      <w:r w:rsidRPr="00515445">
        <w:rPr>
          <w:lang w:val="vi-VN"/>
        </w:rPr>
        <w:t xml:space="preserve">            "en": "Let's go to the movies after work. It will help us relax."</w:t>
      </w:r>
    </w:p>
    <w:p w14:paraId="6C4DF053" w14:textId="77777777" w:rsidR="00515445" w:rsidRPr="00515445" w:rsidRDefault="00515445" w:rsidP="00515445">
      <w:pPr>
        <w:rPr>
          <w:lang w:val="vi-VN"/>
        </w:rPr>
      </w:pPr>
      <w:r w:rsidRPr="00515445">
        <w:rPr>
          <w:lang w:val="vi-VN"/>
        </w:rPr>
        <w:t xml:space="preserve">        },</w:t>
      </w:r>
    </w:p>
    <w:p w14:paraId="05099379" w14:textId="77777777" w:rsidR="00515445" w:rsidRPr="00515445" w:rsidRDefault="00515445" w:rsidP="00515445">
      <w:pPr>
        <w:rPr>
          <w:lang w:val="vi-VN"/>
        </w:rPr>
      </w:pPr>
      <w:r w:rsidRPr="00515445">
        <w:rPr>
          <w:lang w:val="vi-VN"/>
        </w:rPr>
        <w:t xml:space="preserve">        {</w:t>
      </w:r>
    </w:p>
    <w:p w14:paraId="5B6B2B0C" w14:textId="10CAB0BE" w:rsidR="00515445" w:rsidRPr="00515445" w:rsidRDefault="00515445" w:rsidP="00515445">
      <w:pPr>
        <w:rPr>
          <w:lang w:val="vi-VN"/>
        </w:rPr>
      </w:pPr>
      <w:r w:rsidRPr="00515445">
        <w:rPr>
          <w:lang w:val="vi-VN"/>
        </w:rPr>
        <w:t xml:space="preserve">            "vn": "Chúng ta hãy cùng </w:t>
      </w:r>
      <w:del w:id="1638" w:author="Canh Duc Nguyen" w:date="2023-10-15T07:17:00Z">
        <w:r w:rsidRPr="00515445" w:rsidDel="005C5121">
          <w:rPr>
            <w:lang w:val="vi-VN"/>
          </w:rPr>
          <w:delText xml:space="preserve">nhau </w:delText>
        </w:r>
      </w:del>
      <w:r w:rsidRPr="00515445">
        <w:rPr>
          <w:lang w:val="vi-VN"/>
        </w:rPr>
        <w:t xml:space="preserve">giúp đỡ những người </w:t>
      </w:r>
      <w:ins w:id="1639" w:author="Canh Duc Nguyen" w:date="2023-10-15T07:16:00Z">
        <w:r w:rsidR="005C5121">
          <w:rPr>
            <w:lang w:val="vi-VN"/>
          </w:rPr>
          <w:t xml:space="preserve">đang gặp </w:t>
        </w:r>
      </w:ins>
      <w:r w:rsidRPr="00515445">
        <w:rPr>
          <w:lang w:val="vi-VN"/>
        </w:rPr>
        <w:t>khó khăn trong cộng đồng.",</w:t>
      </w:r>
    </w:p>
    <w:p w14:paraId="395F5E00" w14:textId="77777777" w:rsidR="00515445" w:rsidRPr="00515445" w:rsidRDefault="00515445" w:rsidP="00515445">
      <w:pPr>
        <w:rPr>
          <w:lang w:val="vi-VN"/>
        </w:rPr>
      </w:pPr>
      <w:r w:rsidRPr="00515445">
        <w:rPr>
          <w:lang w:val="vi-VN"/>
        </w:rPr>
        <w:t xml:space="preserve">            "en": "Let us work together to help the less fortunate in our community."</w:t>
      </w:r>
    </w:p>
    <w:p w14:paraId="1AA5FC65" w14:textId="77777777" w:rsidR="00515445" w:rsidRPr="00515445" w:rsidRDefault="00515445" w:rsidP="00515445">
      <w:pPr>
        <w:rPr>
          <w:lang w:val="vi-VN"/>
        </w:rPr>
      </w:pPr>
      <w:r w:rsidRPr="00515445">
        <w:rPr>
          <w:lang w:val="vi-VN"/>
        </w:rPr>
        <w:t xml:space="preserve">        },</w:t>
      </w:r>
    </w:p>
    <w:p w14:paraId="6CD072B9" w14:textId="77777777" w:rsidR="00515445" w:rsidRPr="00515445" w:rsidRDefault="00515445" w:rsidP="00515445">
      <w:pPr>
        <w:rPr>
          <w:lang w:val="vi-VN"/>
        </w:rPr>
      </w:pPr>
      <w:r w:rsidRPr="00515445">
        <w:rPr>
          <w:lang w:val="vi-VN"/>
        </w:rPr>
        <w:t xml:space="preserve">        {</w:t>
      </w:r>
    </w:p>
    <w:p w14:paraId="13CE20B7" w14:textId="3A16826D" w:rsidR="00515445" w:rsidRPr="00515445" w:rsidRDefault="00515445" w:rsidP="00515445">
      <w:pPr>
        <w:rPr>
          <w:lang w:val="vi-VN"/>
        </w:rPr>
      </w:pPr>
      <w:r w:rsidRPr="00515445">
        <w:rPr>
          <w:lang w:val="vi-VN"/>
        </w:rPr>
        <w:t xml:space="preserve">            "vn": "Chúng ta đang </w:t>
      </w:r>
      <w:del w:id="1640" w:author="Canh Duc Nguyen" w:date="2023-10-15T07:18:00Z">
        <w:r w:rsidRPr="00515445" w:rsidDel="005C5121">
          <w:rPr>
            <w:lang w:val="vi-VN"/>
          </w:rPr>
          <w:delText xml:space="preserve">dọc </w:delText>
        </w:r>
      </w:del>
      <w:ins w:id="1641" w:author="Canh Duc Nguyen" w:date="2023-10-15T07:18:00Z">
        <w:r w:rsidR="005C5121">
          <w:rPr>
            <w:lang w:val="vi-VN"/>
          </w:rPr>
          <w:t xml:space="preserve">cùng đọc </w:t>
        </w:r>
      </w:ins>
      <w:r w:rsidRPr="00515445">
        <w:rPr>
          <w:lang w:val="vi-VN"/>
        </w:rPr>
        <w:t>sách trong thư viện.",</w:t>
      </w:r>
    </w:p>
    <w:p w14:paraId="65C9C98C" w14:textId="77777777" w:rsidR="00515445" w:rsidRPr="00515445" w:rsidRDefault="00515445" w:rsidP="00515445">
      <w:pPr>
        <w:rPr>
          <w:lang w:val="vi-VN"/>
        </w:rPr>
      </w:pPr>
      <w:r w:rsidRPr="00515445">
        <w:rPr>
          <w:lang w:val="vi-VN"/>
        </w:rPr>
        <w:t xml:space="preserve">            "en": "We are reading books in the library."</w:t>
      </w:r>
    </w:p>
    <w:p w14:paraId="0945DB20" w14:textId="77777777" w:rsidR="00515445" w:rsidRPr="00515445" w:rsidRDefault="00515445" w:rsidP="00515445">
      <w:pPr>
        <w:rPr>
          <w:lang w:val="vi-VN"/>
        </w:rPr>
      </w:pPr>
      <w:r w:rsidRPr="00515445">
        <w:rPr>
          <w:lang w:val="vi-VN"/>
        </w:rPr>
        <w:t xml:space="preserve">        },</w:t>
      </w:r>
    </w:p>
    <w:p w14:paraId="57F4173E" w14:textId="77777777" w:rsidR="00515445" w:rsidRPr="00515445" w:rsidRDefault="00515445" w:rsidP="00515445">
      <w:pPr>
        <w:rPr>
          <w:lang w:val="vi-VN"/>
        </w:rPr>
      </w:pPr>
      <w:r w:rsidRPr="00515445">
        <w:rPr>
          <w:lang w:val="vi-VN"/>
        </w:rPr>
        <w:lastRenderedPageBreak/>
        <w:t xml:space="preserve">        {</w:t>
      </w:r>
    </w:p>
    <w:p w14:paraId="4A2C7D57" w14:textId="383E759B" w:rsidR="00515445" w:rsidRPr="00515445" w:rsidRDefault="00515445" w:rsidP="00515445">
      <w:pPr>
        <w:rPr>
          <w:lang w:val="vi-VN"/>
        </w:rPr>
      </w:pPr>
      <w:r w:rsidRPr="00515445">
        <w:rPr>
          <w:lang w:val="vi-VN"/>
        </w:rPr>
        <w:t xml:space="preserve">            "vn": "Chúng ta cần ôn</w:t>
      </w:r>
      <w:ins w:id="1642" w:author="Canh Duc Nguyen" w:date="2023-10-15T07:18:00Z">
        <w:r w:rsidR="005C5121">
          <w:rPr>
            <w:lang w:val="vi-VN"/>
          </w:rPr>
          <w:t xml:space="preserve"> lại</w:t>
        </w:r>
      </w:ins>
      <w:r w:rsidRPr="00515445">
        <w:rPr>
          <w:lang w:val="vi-VN"/>
        </w:rPr>
        <w:t xml:space="preserve"> tiếng Việt hàng ngày để tiến bộ nhanh hơn.",</w:t>
      </w:r>
    </w:p>
    <w:p w14:paraId="27D147F3" w14:textId="77777777" w:rsidR="00515445" w:rsidRPr="00515445" w:rsidRDefault="00515445" w:rsidP="00515445">
      <w:pPr>
        <w:rPr>
          <w:lang w:val="vi-VN"/>
        </w:rPr>
      </w:pPr>
      <w:r w:rsidRPr="00515445">
        <w:rPr>
          <w:lang w:val="vi-VN"/>
        </w:rPr>
        <w:t xml:space="preserve">            "en": "We need to review Vietnamese daily to make quicker progress."</w:t>
      </w:r>
    </w:p>
    <w:p w14:paraId="22C20AD9" w14:textId="77777777" w:rsidR="00515445" w:rsidRPr="00515445" w:rsidRDefault="00515445" w:rsidP="00515445">
      <w:pPr>
        <w:rPr>
          <w:lang w:val="vi-VN"/>
        </w:rPr>
      </w:pPr>
      <w:r w:rsidRPr="00515445">
        <w:rPr>
          <w:lang w:val="vi-VN"/>
        </w:rPr>
        <w:t xml:space="preserve">        }</w:t>
      </w:r>
    </w:p>
    <w:p w14:paraId="0926EAF2" w14:textId="77777777" w:rsidR="00515445" w:rsidRPr="00515445" w:rsidRDefault="00515445" w:rsidP="00515445">
      <w:pPr>
        <w:rPr>
          <w:lang w:val="vi-VN"/>
        </w:rPr>
      </w:pPr>
      <w:r w:rsidRPr="00515445">
        <w:rPr>
          <w:lang w:val="vi-VN"/>
        </w:rPr>
        <w:t xml:space="preserve">    ]</w:t>
      </w:r>
    </w:p>
    <w:p w14:paraId="350FFDA9" w14:textId="77777777" w:rsidR="00515445" w:rsidRPr="00515445" w:rsidRDefault="00515445" w:rsidP="00515445">
      <w:pPr>
        <w:rPr>
          <w:lang w:val="vi-VN"/>
        </w:rPr>
      </w:pPr>
      <w:r w:rsidRPr="00515445">
        <w:rPr>
          <w:lang w:val="vi-VN"/>
        </w:rPr>
        <w:t>}</w:t>
      </w:r>
    </w:p>
    <w:p w14:paraId="41831BA1" w14:textId="77777777" w:rsidR="00515445" w:rsidRPr="00515445" w:rsidRDefault="00515445" w:rsidP="00515445">
      <w:pPr>
        <w:rPr>
          <w:lang w:val="vi-VN"/>
        </w:rPr>
      </w:pPr>
      <w:r w:rsidRPr="00515445">
        <w:rPr>
          <w:lang w:val="vi-VN"/>
        </w:rPr>
        <w:t>-----------------------------</w:t>
      </w:r>
    </w:p>
    <w:p w14:paraId="5DC7C428" w14:textId="77777777" w:rsidR="00515445" w:rsidRPr="00515445" w:rsidRDefault="00515445" w:rsidP="00515445">
      <w:pPr>
        <w:rPr>
          <w:lang w:val="vi-VN"/>
        </w:rPr>
      </w:pPr>
      <w:r w:rsidRPr="00515445">
        <w:rPr>
          <w:lang w:val="vi-VN"/>
        </w:rPr>
        <w:t xml:space="preserve">keyword: Personal pronoun 'chúng tôi' </w:t>
      </w:r>
    </w:p>
    <w:p w14:paraId="53BD161C" w14:textId="77777777" w:rsidR="00515445" w:rsidRPr="00515445" w:rsidRDefault="00515445" w:rsidP="00515445">
      <w:pPr>
        <w:rPr>
          <w:lang w:val="vi-VN"/>
        </w:rPr>
      </w:pPr>
      <w:r w:rsidRPr="00515445">
        <w:rPr>
          <w:lang w:val="vi-VN"/>
        </w:rPr>
        <w:t xml:space="preserve">PROMPT: Generate grammar explanation for following Vietnamese grammar point: Personal pronoun 'chúng tôi' </w:t>
      </w:r>
    </w:p>
    <w:p w14:paraId="18061960" w14:textId="77777777" w:rsidR="00515445" w:rsidRPr="00515445" w:rsidRDefault="00515445" w:rsidP="00515445">
      <w:pPr>
        <w:rPr>
          <w:lang w:val="vi-VN"/>
        </w:rPr>
      </w:pPr>
      <w:r w:rsidRPr="00515445">
        <w:rPr>
          <w:lang w:val="vi-VN"/>
        </w:rPr>
        <w:t>RESPONSE: {</w:t>
      </w:r>
    </w:p>
    <w:p w14:paraId="3D082C40" w14:textId="77777777" w:rsidR="00515445" w:rsidRPr="00515445" w:rsidRDefault="00515445" w:rsidP="00515445">
      <w:pPr>
        <w:rPr>
          <w:lang w:val="vi-VN"/>
        </w:rPr>
      </w:pPr>
      <w:r w:rsidRPr="00515445">
        <w:rPr>
          <w:lang w:val="vi-VN"/>
        </w:rPr>
        <w:t xml:space="preserve">    "title": "Personal pronoun 'chúng tôi'",</w:t>
      </w:r>
    </w:p>
    <w:p w14:paraId="7D966BD0" w14:textId="77777777" w:rsidR="00515445" w:rsidRPr="00515445" w:rsidRDefault="00515445" w:rsidP="00515445">
      <w:pPr>
        <w:rPr>
          <w:lang w:val="vi-VN"/>
        </w:rPr>
      </w:pPr>
      <w:r w:rsidRPr="00515445">
        <w:rPr>
          <w:lang w:val="vi-VN"/>
        </w:rPr>
        <w:t xml:space="preserve">    "short_explanation": "Used to refer to the first person plural, equivalent to 'we' in English.",</w:t>
      </w:r>
    </w:p>
    <w:p w14:paraId="0EB2FF3B" w14:textId="77777777" w:rsidR="00515445" w:rsidRPr="00515445" w:rsidRDefault="00515445" w:rsidP="00515445">
      <w:pPr>
        <w:rPr>
          <w:lang w:val="vi-VN"/>
        </w:rPr>
      </w:pPr>
      <w:r w:rsidRPr="00515445">
        <w:rPr>
          <w:lang w:val="vi-VN"/>
        </w:rPr>
        <w:t xml:space="preserve">    "long_explanation": "The Vietnamese personal pronoun 'chúng tôi' is used to refer to a group of people that includes the speaker but excludes the listener. In English, this is the equivalent to the pronoun 'we'. It's used in many contexts and situations to express collective actions, feelings, or thoughts of a group that the speaker belongs to.",</w:t>
      </w:r>
    </w:p>
    <w:p w14:paraId="03F626DF" w14:textId="77777777" w:rsidR="00515445" w:rsidRPr="00515445" w:rsidRDefault="00515445" w:rsidP="00515445">
      <w:pPr>
        <w:rPr>
          <w:lang w:val="vi-VN"/>
        </w:rPr>
      </w:pPr>
      <w:r w:rsidRPr="00515445">
        <w:rPr>
          <w:lang w:val="vi-VN"/>
        </w:rPr>
        <w:t xml:space="preserve">    "formation": "example of grammar formation for given grammar point",</w:t>
      </w:r>
    </w:p>
    <w:p w14:paraId="153DE17A" w14:textId="77777777" w:rsidR="00515445" w:rsidRPr="00515445" w:rsidRDefault="00515445" w:rsidP="00515445">
      <w:pPr>
        <w:rPr>
          <w:lang w:val="vi-VN"/>
        </w:rPr>
      </w:pPr>
      <w:r w:rsidRPr="00515445">
        <w:rPr>
          <w:lang w:val="vi-VN"/>
        </w:rPr>
        <w:t xml:space="preserve">    "examples": [</w:t>
      </w:r>
    </w:p>
    <w:p w14:paraId="01FFBC19" w14:textId="77777777" w:rsidR="00515445" w:rsidRPr="00515445" w:rsidRDefault="00515445" w:rsidP="00515445">
      <w:pPr>
        <w:rPr>
          <w:lang w:val="vi-VN"/>
        </w:rPr>
      </w:pPr>
      <w:r w:rsidRPr="00515445">
        <w:rPr>
          <w:lang w:val="vi-VN"/>
        </w:rPr>
        <w:t xml:space="preserve">      {</w:t>
      </w:r>
    </w:p>
    <w:p w14:paraId="4ADFB617" w14:textId="77777777" w:rsidR="00515445" w:rsidRPr="00515445" w:rsidRDefault="00515445" w:rsidP="00515445">
      <w:pPr>
        <w:rPr>
          <w:lang w:val="vi-VN"/>
        </w:rPr>
      </w:pPr>
      <w:r w:rsidRPr="00515445">
        <w:rPr>
          <w:lang w:val="vi-VN"/>
        </w:rPr>
        <w:t xml:space="preserve">        "vn": "Chúng tôi rất thích đi du lịch ở Việt Nam.",</w:t>
      </w:r>
    </w:p>
    <w:p w14:paraId="0359743E" w14:textId="77777777" w:rsidR="00515445" w:rsidRPr="00515445" w:rsidRDefault="00515445" w:rsidP="00515445">
      <w:pPr>
        <w:rPr>
          <w:lang w:val="vi-VN"/>
        </w:rPr>
      </w:pPr>
      <w:r w:rsidRPr="00515445">
        <w:rPr>
          <w:lang w:val="vi-VN"/>
        </w:rPr>
        <w:t xml:space="preserve">        "en": "We really enjoy traveling in Vietnam."</w:t>
      </w:r>
    </w:p>
    <w:p w14:paraId="19CD1783" w14:textId="77777777" w:rsidR="00515445" w:rsidRPr="00515445" w:rsidRDefault="00515445" w:rsidP="00515445">
      <w:pPr>
        <w:rPr>
          <w:lang w:val="vi-VN"/>
        </w:rPr>
      </w:pPr>
      <w:r w:rsidRPr="00515445">
        <w:rPr>
          <w:lang w:val="vi-VN"/>
        </w:rPr>
        <w:t xml:space="preserve">      },</w:t>
      </w:r>
    </w:p>
    <w:p w14:paraId="6C0BBDC6" w14:textId="77777777" w:rsidR="00515445" w:rsidRPr="00515445" w:rsidRDefault="00515445" w:rsidP="00515445">
      <w:pPr>
        <w:rPr>
          <w:lang w:val="vi-VN"/>
        </w:rPr>
      </w:pPr>
      <w:r w:rsidRPr="00515445">
        <w:rPr>
          <w:lang w:val="vi-VN"/>
        </w:rPr>
        <w:t xml:space="preserve">      {</w:t>
      </w:r>
    </w:p>
    <w:p w14:paraId="197C562F" w14:textId="77777777" w:rsidR="00515445" w:rsidRPr="00515445" w:rsidRDefault="00515445" w:rsidP="00515445">
      <w:pPr>
        <w:rPr>
          <w:lang w:val="vi-VN"/>
        </w:rPr>
      </w:pPr>
      <w:r w:rsidRPr="00515445">
        <w:rPr>
          <w:lang w:val="vi-VN"/>
        </w:rPr>
        <w:t xml:space="preserve">        "vn": "Chúng tôi ăn tối ở nhà hàng gần khách sạn của chúng tôi.",</w:t>
      </w:r>
    </w:p>
    <w:p w14:paraId="52030949" w14:textId="77777777" w:rsidR="00515445" w:rsidRPr="00515445" w:rsidRDefault="00515445" w:rsidP="00515445">
      <w:pPr>
        <w:rPr>
          <w:lang w:val="vi-VN"/>
        </w:rPr>
      </w:pPr>
      <w:r w:rsidRPr="00515445">
        <w:rPr>
          <w:lang w:val="vi-VN"/>
        </w:rPr>
        <w:t xml:space="preserve">        "en": "We had dinner at a restaurant near our hotel."</w:t>
      </w:r>
    </w:p>
    <w:p w14:paraId="598828E8" w14:textId="77777777" w:rsidR="00515445" w:rsidRPr="00515445" w:rsidRDefault="00515445" w:rsidP="00515445">
      <w:pPr>
        <w:rPr>
          <w:lang w:val="vi-VN"/>
        </w:rPr>
      </w:pPr>
      <w:r w:rsidRPr="00515445">
        <w:rPr>
          <w:lang w:val="vi-VN"/>
        </w:rPr>
        <w:t xml:space="preserve">      },</w:t>
      </w:r>
    </w:p>
    <w:p w14:paraId="579641FE" w14:textId="77777777" w:rsidR="00515445" w:rsidRPr="00515445" w:rsidRDefault="00515445" w:rsidP="00515445">
      <w:pPr>
        <w:rPr>
          <w:lang w:val="vi-VN"/>
        </w:rPr>
      </w:pPr>
      <w:r w:rsidRPr="00515445">
        <w:rPr>
          <w:lang w:val="vi-VN"/>
        </w:rPr>
        <w:t xml:space="preserve">      {</w:t>
      </w:r>
    </w:p>
    <w:p w14:paraId="3A6E94D3" w14:textId="0F3797C1" w:rsidR="00515445" w:rsidRPr="00515445" w:rsidRDefault="00515445" w:rsidP="00515445">
      <w:pPr>
        <w:rPr>
          <w:lang w:val="vi-VN"/>
        </w:rPr>
      </w:pPr>
      <w:r w:rsidRPr="00515445">
        <w:rPr>
          <w:lang w:val="vi-VN"/>
        </w:rPr>
        <w:t xml:space="preserve">        "vn": "Chúng tôi đã học tiếng Việt được một năm</w:t>
      </w:r>
      <w:ins w:id="1643" w:author="Canh Duc Nguyen" w:date="2023-10-15T07:21:00Z">
        <w:r w:rsidR="005C5121">
          <w:rPr>
            <w:lang w:val="vi-VN"/>
          </w:rPr>
          <w:t xml:space="preserve"> rồi</w:t>
        </w:r>
      </w:ins>
      <w:r w:rsidRPr="00515445">
        <w:rPr>
          <w:lang w:val="vi-VN"/>
        </w:rPr>
        <w:t>.",</w:t>
      </w:r>
    </w:p>
    <w:p w14:paraId="3F503D8A" w14:textId="77777777" w:rsidR="00515445" w:rsidRPr="00515445" w:rsidRDefault="00515445" w:rsidP="00515445">
      <w:pPr>
        <w:rPr>
          <w:lang w:val="vi-VN"/>
        </w:rPr>
      </w:pPr>
      <w:r w:rsidRPr="00515445">
        <w:rPr>
          <w:lang w:val="vi-VN"/>
        </w:rPr>
        <w:t xml:space="preserve">        "en": "We have been studying Vietnamese for a year."</w:t>
      </w:r>
    </w:p>
    <w:p w14:paraId="0455BDA4" w14:textId="77777777" w:rsidR="00515445" w:rsidRPr="00515445" w:rsidRDefault="00515445" w:rsidP="00515445">
      <w:pPr>
        <w:rPr>
          <w:lang w:val="vi-VN"/>
        </w:rPr>
      </w:pPr>
      <w:r w:rsidRPr="00515445">
        <w:rPr>
          <w:lang w:val="vi-VN"/>
        </w:rPr>
        <w:t xml:space="preserve">      },</w:t>
      </w:r>
    </w:p>
    <w:p w14:paraId="6858DC45" w14:textId="77777777" w:rsidR="00515445" w:rsidRPr="00515445" w:rsidRDefault="00515445" w:rsidP="00515445">
      <w:pPr>
        <w:rPr>
          <w:lang w:val="vi-VN"/>
        </w:rPr>
      </w:pPr>
      <w:r w:rsidRPr="00515445">
        <w:rPr>
          <w:lang w:val="vi-VN"/>
        </w:rPr>
        <w:t xml:space="preserve">      {</w:t>
      </w:r>
    </w:p>
    <w:p w14:paraId="34073CE7" w14:textId="77777777" w:rsidR="00515445" w:rsidRPr="00515445" w:rsidRDefault="00515445" w:rsidP="00515445">
      <w:pPr>
        <w:rPr>
          <w:lang w:val="vi-VN"/>
        </w:rPr>
      </w:pPr>
      <w:r w:rsidRPr="00515445">
        <w:rPr>
          <w:lang w:val="vi-VN"/>
        </w:rPr>
        <w:t xml:space="preserve">        "vn": "Chúng tôi luôn hỗ trợ nhau trong mọi công việc.",</w:t>
      </w:r>
    </w:p>
    <w:p w14:paraId="14B82ABC" w14:textId="77777777" w:rsidR="00515445" w:rsidRPr="00515445" w:rsidRDefault="00515445" w:rsidP="00515445">
      <w:pPr>
        <w:rPr>
          <w:lang w:val="vi-VN"/>
        </w:rPr>
      </w:pPr>
      <w:r w:rsidRPr="00515445">
        <w:rPr>
          <w:lang w:val="vi-VN"/>
        </w:rPr>
        <w:t xml:space="preserve">        "en": "We always support each other in every task."</w:t>
      </w:r>
    </w:p>
    <w:p w14:paraId="784C2657" w14:textId="77777777" w:rsidR="00515445" w:rsidRPr="00515445" w:rsidRDefault="00515445" w:rsidP="00515445">
      <w:pPr>
        <w:rPr>
          <w:lang w:val="vi-VN"/>
        </w:rPr>
      </w:pPr>
      <w:r w:rsidRPr="00515445">
        <w:rPr>
          <w:lang w:val="vi-VN"/>
        </w:rPr>
        <w:t xml:space="preserve">      }</w:t>
      </w:r>
    </w:p>
    <w:p w14:paraId="1C67D2B7" w14:textId="77777777" w:rsidR="00515445" w:rsidRPr="00515445" w:rsidRDefault="00515445" w:rsidP="00515445">
      <w:pPr>
        <w:rPr>
          <w:lang w:val="vi-VN"/>
        </w:rPr>
      </w:pPr>
      <w:r w:rsidRPr="00515445">
        <w:rPr>
          <w:lang w:val="vi-VN"/>
        </w:rPr>
        <w:t xml:space="preserve">    ]</w:t>
      </w:r>
    </w:p>
    <w:p w14:paraId="560B7ABD" w14:textId="77777777" w:rsidR="00515445" w:rsidRPr="00515445" w:rsidRDefault="00515445" w:rsidP="00515445">
      <w:pPr>
        <w:rPr>
          <w:lang w:val="vi-VN"/>
        </w:rPr>
      </w:pPr>
      <w:r w:rsidRPr="00515445">
        <w:rPr>
          <w:lang w:val="vi-VN"/>
        </w:rPr>
        <w:t xml:space="preserve">  }</w:t>
      </w:r>
    </w:p>
    <w:p w14:paraId="117090B6" w14:textId="77777777" w:rsidR="00515445" w:rsidRPr="00515445" w:rsidRDefault="00515445" w:rsidP="00515445">
      <w:pPr>
        <w:rPr>
          <w:lang w:val="vi-VN"/>
        </w:rPr>
      </w:pPr>
      <w:r w:rsidRPr="00515445">
        <w:rPr>
          <w:lang w:val="vi-VN"/>
        </w:rPr>
        <w:t>-----------------------------</w:t>
      </w:r>
    </w:p>
    <w:p w14:paraId="266C46BF" w14:textId="77777777" w:rsidR="00515445" w:rsidRPr="00515445" w:rsidRDefault="00515445" w:rsidP="00515445">
      <w:pPr>
        <w:rPr>
          <w:lang w:val="vi-VN"/>
        </w:rPr>
      </w:pPr>
      <w:r w:rsidRPr="00515445">
        <w:rPr>
          <w:lang w:val="vi-VN"/>
        </w:rPr>
        <w:t xml:space="preserve">keyword: Personal pronoun 'chúng tôi' </w:t>
      </w:r>
    </w:p>
    <w:p w14:paraId="22E2E2CF" w14:textId="77777777" w:rsidR="00515445" w:rsidRPr="00515445" w:rsidRDefault="00515445" w:rsidP="00515445">
      <w:pPr>
        <w:rPr>
          <w:lang w:val="vi-VN"/>
        </w:rPr>
      </w:pPr>
      <w:r w:rsidRPr="00515445">
        <w:rPr>
          <w:lang w:val="vi-VN"/>
        </w:rPr>
        <w:t xml:space="preserve">PROMPT: Generate grammar explanation for following Vietnamese grammar point: Personal pronoun 'chúng tôi' </w:t>
      </w:r>
    </w:p>
    <w:p w14:paraId="7523D55F" w14:textId="77777777" w:rsidR="00515445" w:rsidRPr="00515445" w:rsidRDefault="00515445" w:rsidP="00515445">
      <w:pPr>
        <w:rPr>
          <w:lang w:val="vi-VN"/>
        </w:rPr>
      </w:pPr>
      <w:r w:rsidRPr="00515445">
        <w:rPr>
          <w:lang w:val="vi-VN"/>
        </w:rPr>
        <w:t xml:space="preserve">RESPONSE: { </w:t>
      </w:r>
    </w:p>
    <w:p w14:paraId="7ABD83DC" w14:textId="77777777" w:rsidR="00515445" w:rsidRPr="00515445" w:rsidRDefault="00515445" w:rsidP="00515445">
      <w:pPr>
        <w:rPr>
          <w:lang w:val="vi-VN"/>
        </w:rPr>
      </w:pPr>
      <w:r w:rsidRPr="00515445">
        <w:rPr>
          <w:lang w:val="vi-VN"/>
        </w:rPr>
        <w:t xml:space="preserve">  "title": "Personal pronoun 'chúng tôi'",</w:t>
      </w:r>
    </w:p>
    <w:p w14:paraId="537893C5" w14:textId="77777777" w:rsidR="00515445" w:rsidRPr="00515445" w:rsidRDefault="00515445" w:rsidP="00515445">
      <w:pPr>
        <w:rPr>
          <w:lang w:val="vi-VN"/>
        </w:rPr>
      </w:pPr>
      <w:r w:rsidRPr="00515445">
        <w:rPr>
          <w:lang w:val="vi-VN"/>
        </w:rPr>
        <w:t xml:space="preserve">  "short_explanation": "Used for 'we' or 'us' in Vietnamese.",</w:t>
      </w:r>
    </w:p>
    <w:p w14:paraId="53C9C85A" w14:textId="77777777" w:rsidR="00515445" w:rsidRPr="00515445" w:rsidRDefault="00515445" w:rsidP="00515445">
      <w:pPr>
        <w:rPr>
          <w:lang w:val="vi-VN"/>
        </w:rPr>
      </w:pPr>
      <w:r w:rsidRPr="00515445">
        <w:rPr>
          <w:lang w:val="vi-VN"/>
        </w:rPr>
        <w:lastRenderedPageBreak/>
        <w:t xml:space="preserve">  "long_explanation": "The Vietnamese phrase 'chúng tôi' is a personal pronoun which translates to 'we' or 'us' in English. It is often used to refer to the speaker and their group inclusively. As is the case with most Vietnamese pronouns, it can be used both as a subject and an object in a sentence.",</w:t>
      </w:r>
    </w:p>
    <w:p w14:paraId="7F181216" w14:textId="77777777" w:rsidR="00515445" w:rsidRPr="00515445" w:rsidRDefault="00515445" w:rsidP="00515445">
      <w:pPr>
        <w:rPr>
          <w:lang w:val="vi-VN"/>
        </w:rPr>
      </w:pPr>
      <w:r w:rsidRPr="00515445">
        <w:rPr>
          <w:lang w:val="vi-VN"/>
        </w:rPr>
        <w:t xml:space="preserve">  "formation": "Use 'chúng tôi' directly as you would use 'we' or 'us' in English.",</w:t>
      </w:r>
    </w:p>
    <w:p w14:paraId="597ADDB0" w14:textId="77777777" w:rsidR="00515445" w:rsidRPr="00515445" w:rsidRDefault="00515445" w:rsidP="00515445">
      <w:pPr>
        <w:rPr>
          <w:lang w:val="vi-VN"/>
        </w:rPr>
      </w:pPr>
      <w:r w:rsidRPr="00515445">
        <w:rPr>
          <w:lang w:val="vi-VN"/>
        </w:rPr>
        <w:t xml:space="preserve">  "examples": [</w:t>
      </w:r>
    </w:p>
    <w:p w14:paraId="599780FA" w14:textId="77777777" w:rsidR="00515445" w:rsidRPr="00515445" w:rsidRDefault="00515445" w:rsidP="00515445">
      <w:pPr>
        <w:rPr>
          <w:lang w:val="vi-VN"/>
        </w:rPr>
      </w:pPr>
      <w:r w:rsidRPr="00515445">
        <w:rPr>
          <w:lang w:val="vi-VN"/>
        </w:rPr>
        <w:t xml:space="preserve">    { </w:t>
      </w:r>
    </w:p>
    <w:p w14:paraId="243BE112" w14:textId="232CE8D8" w:rsidR="00515445" w:rsidRPr="00515445" w:rsidRDefault="00515445" w:rsidP="00515445">
      <w:pPr>
        <w:rPr>
          <w:lang w:val="vi-VN"/>
        </w:rPr>
      </w:pPr>
      <w:r w:rsidRPr="00515445">
        <w:rPr>
          <w:lang w:val="vi-VN"/>
        </w:rPr>
        <w:t xml:space="preserve">      "vn": "</w:t>
      </w:r>
      <w:del w:id="1644" w:author="Canh Duc Nguyen" w:date="2023-10-15T07:22:00Z">
        <w:r w:rsidRPr="00515445" w:rsidDel="005C5121">
          <w:rPr>
            <w:lang w:val="vi-VN"/>
          </w:rPr>
          <w:delText>'</w:delText>
        </w:r>
      </w:del>
      <w:r w:rsidRPr="00515445">
        <w:rPr>
          <w:lang w:val="vi-VN"/>
        </w:rPr>
        <w:t>Chúng tôi</w:t>
      </w:r>
      <w:del w:id="1645" w:author="Canh Duc Nguyen" w:date="2023-10-15T07:22:00Z">
        <w:r w:rsidRPr="00515445" w:rsidDel="005C5121">
          <w:rPr>
            <w:lang w:val="vi-VN"/>
          </w:rPr>
          <w:delText>'</w:delText>
        </w:r>
      </w:del>
      <w:r w:rsidRPr="00515445">
        <w:rPr>
          <w:lang w:val="vi-VN"/>
        </w:rPr>
        <w:t xml:space="preserve"> </w:t>
      </w:r>
      <w:ins w:id="1646" w:author="Canh Duc Nguyen" w:date="2023-10-15T07:22:00Z">
        <w:r w:rsidR="005C5121">
          <w:rPr>
            <w:lang w:val="vi-VN"/>
          </w:rPr>
          <w:t xml:space="preserve">sẽ </w:t>
        </w:r>
      </w:ins>
      <w:r w:rsidRPr="00515445">
        <w:rPr>
          <w:lang w:val="vi-VN"/>
        </w:rPr>
        <w:t>đi du lịch ở Đà Nẵng</w:t>
      </w:r>
      <w:ins w:id="1647" w:author="Canh Duc Nguyen" w:date="2023-10-15T07:22:00Z">
        <w:r w:rsidR="005C5121">
          <w:rPr>
            <w:lang w:val="vi-VN"/>
          </w:rPr>
          <w:t xml:space="preserve"> vào</w:t>
        </w:r>
      </w:ins>
      <w:r w:rsidRPr="00515445">
        <w:rPr>
          <w:lang w:val="vi-VN"/>
        </w:rPr>
        <w:t xml:space="preserve"> tuần sau.",</w:t>
      </w:r>
    </w:p>
    <w:p w14:paraId="283638BF" w14:textId="77777777" w:rsidR="00515445" w:rsidRPr="00515445" w:rsidRDefault="00515445" w:rsidP="00515445">
      <w:pPr>
        <w:rPr>
          <w:lang w:val="vi-VN"/>
        </w:rPr>
      </w:pPr>
      <w:r w:rsidRPr="00515445">
        <w:rPr>
          <w:lang w:val="vi-VN"/>
        </w:rPr>
        <w:t xml:space="preserve">      "en": "We are going to travel in Da Nang next week."</w:t>
      </w:r>
    </w:p>
    <w:p w14:paraId="432BBC9F" w14:textId="77777777" w:rsidR="00515445" w:rsidRPr="00515445" w:rsidRDefault="00515445" w:rsidP="00515445">
      <w:pPr>
        <w:rPr>
          <w:lang w:val="vi-VN"/>
        </w:rPr>
      </w:pPr>
      <w:r w:rsidRPr="00515445">
        <w:rPr>
          <w:lang w:val="vi-VN"/>
        </w:rPr>
        <w:t xml:space="preserve">    },</w:t>
      </w:r>
    </w:p>
    <w:p w14:paraId="7FEFF34E" w14:textId="77777777" w:rsidR="00515445" w:rsidRPr="00515445" w:rsidRDefault="00515445" w:rsidP="00515445">
      <w:pPr>
        <w:rPr>
          <w:lang w:val="vi-VN"/>
        </w:rPr>
      </w:pPr>
      <w:r w:rsidRPr="00515445">
        <w:rPr>
          <w:lang w:val="vi-VN"/>
        </w:rPr>
        <w:t xml:space="preserve">    { </w:t>
      </w:r>
    </w:p>
    <w:p w14:paraId="3355E57B" w14:textId="77777777" w:rsidR="00515445" w:rsidRPr="00515445" w:rsidRDefault="00515445" w:rsidP="00515445">
      <w:pPr>
        <w:rPr>
          <w:lang w:val="vi-VN"/>
        </w:rPr>
      </w:pPr>
      <w:r w:rsidRPr="00515445">
        <w:rPr>
          <w:lang w:val="vi-VN"/>
        </w:rPr>
        <w:t xml:space="preserve">      "vn": "Cuốn sách này là của </w:t>
      </w:r>
      <w:del w:id="1648" w:author="Canh Duc Nguyen" w:date="2023-10-15T07:23:00Z">
        <w:r w:rsidRPr="00515445" w:rsidDel="005C5121">
          <w:rPr>
            <w:lang w:val="vi-VN"/>
          </w:rPr>
          <w:delText>'</w:delText>
        </w:r>
      </w:del>
      <w:r w:rsidRPr="00515445">
        <w:rPr>
          <w:lang w:val="vi-VN"/>
        </w:rPr>
        <w:t>chúng tôi</w:t>
      </w:r>
      <w:del w:id="1649" w:author="Canh Duc Nguyen" w:date="2023-10-15T07:23:00Z">
        <w:r w:rsidRPr="00515445" w:rsidDel="005C5121">
          <w:rPr>
            <w:lang w:val="vi-VN"/>
          </w:rPr>
          <w:delText>'</w:delText>
        </w:r>
      </w:del>
      <w:r w:rsidRPr="00515445">
        <w:rPr>
          <w:lang w:val="vi-VN"/>
        </w:rPr>
        <w:t>.",</w:t>
      </w:r>
    </w:p>
    <w:p w14:paraId="015179FA" w14:textId="77777777" w:rsidR="00515445" w:rsidRPr="00515445" w:rsidRDefault="00515445" w:rsidP="00515445">
      <w:pPr>
        <w:rPr>
          <w:lang w:val="vi-VN"/>
        </w:rPr>
      </w:pPr>
      <w:r w:rsidRPr="00515445">
        <w:rPr>
          <w:lang w:val="vi-VN"/>
        </w:rPr>
        <w:t xml:space="preserve">      "en": "This book belongs to us."</w:t>
      </w:r>
    </w:p>
    <w:p w14:paraId="2DC11A94" w14:textId="77777777" w:rsidR="00515445" w:rsidRPr="00515445" w:rsidRDefault="00515445" w:rsidP="00515445">
      <w:pPr>
        <w:rPr>
          <w:lang w:val="vi-VN"/>
        </w:rPr>
      </w:pPr>
      <w:r w:rsidRPr="00515445">
        <w:rPr>
          <w:lang w:val="vi-VN"/>
        </w:rPr>
        <w:t xml:space="preserve">    },</w:t>
      </w:r>
    </w:p>
    <w:p w14:paraId="6425606E" w14:textId="77777777" w:rsidR="00515445" w:rsidRPr="00515445" w:rsidRDefault="00515445" w:rsidP="00515445">
      <w:pPr>
        <w:rPr>
          <w:lang w:val="vi-VN"/>
        </w:rPr>
      </w:pPr>
      <w:r w:rsidRPr="00515445">
        <w:rPr>
          <w:lang w:val="vi-VN"/>
        </w:rPr>
        <w:t xml:space="preserve">    { </w:t>
      </w:r>
    </w:p>
    <w:p w14:paraId="08F137F0" w14:textId="2E6AA911" w:rsidR="00515445" w:rsidRPr="00515445" w:rsidRDefault="00515445" w:rsidP="00515445">
      <w:pPr>
        <w:rPr>
          <w:lang w:val="vi-VN"/>
        </w:rPr>
      </w:pPr>
      <w:r w:rsidRPr="00515445">
        <w:rPr>
          <w:lang w:val="vi-VN"/>
        </w:rPr>
        <w:t xml:space="preserve">      "vn": "Họ không hiểu </w:t>
      </w:r>
      <w:del w:id="1650" w:author="Canh Duc Nguyen" w:date="2023-10-15T07:23:00Z">
        <w:r w:rsidRPr="00515445" w:rsidDel="005C5121">
          <w:rPr>
            <w:lang w:val="vi-VN"/>
          </w:rPr>
          <w:delText>'</w:delText>
        </w:r>
      </w:del>
      <w:r w:rsidRPr="00515445">
        <w:rPr>
          <w:lang w:val="vi-VN"/>
        </w:rPr>
        <w:t>chúng tôi</w:t>
      </w:r>
      <w:del w:id="1651" w:author="Canh Duc Nguyen" w:date="2023-10-15T07:23:00Z">
        <w:r w:rsidRPr="00515445" w:rsidDel="005C5121">
          <w:rPr>
            <w:lang w:val="vi-VN"/>
          </w:rPr>
          <w:delText>'</w:delText>
        </w:r>
      </w:del>
      <w:r w:rsidRPr="00515445">
        <w:rPr>
          <w:lang w:val="vi-VN"/>
        </w:rPr>
        <w:t>.",</w:t>
      </w:r>
    </w:p>
    <w:p w14:paraId="28FBB77F" w14:textId="77777777" w:rsidR="00515445" w:rsidRPr="00515445" w:rsidRDefault="00515445" w:rsidP="00515445">
      <w:pPr>
        <w:rPr>
          <w:lang w:val="vi-VN"/>
        </w:rPr>
      </w:pPr>
      <w:r w:rsidRPr="00515445">
        <w:rPr>
          <w:lang w:val="vi-VN"/>
        </w:rPr>
        <w:t xml:space="preserve">      "en": "They don't understand us."</w:t>
      </w:r>
    </w:p>
    <w:p w14:paraId="5BBB5DA6" w14:textId="77777777" w:rsidR="00515445" w:rsidRPr="00515445" w:rsidRDefault="00515445" w:rsidP="00515445">
      <w:pPr>
        <w:rPr>
          <w:lang w:val="vi-VN"/>
        </w:rPr>
      </w:pPr>
      <w:r w:rsidRPr="00515445">
        <w:rPr>
          <w:lang w:val="vi-VN"/>
        </w:rPr>
        <w:t xml:space="preserve">    },</w:t>
      </w:r>
    </w:p>
    <w:p w14:paraId="3E049354" w14:textId="77777777" w:rsidR="00515445" w:rsidRPr="00515445" w:rsidRDefault="00515445" w:rsidP="00515445">
      <w:pPr>
        <w:rPr>
          <w:lang w:val="vi-VN"/>
        </w:rPr>
      </w:pPr>
      <w:r w:rsidRPr="00515445">
        <w:rPr>
          <w:lang w:val="vi-VN"/>
        </w:rPr>
        <w:t xml:space="preserve">    { </w:t>
      </w:r>
    </w:p>
    <w:p w14:paraId="5094D82E" w14:textId="77777777" w:rsidR="00515445" w:rsidRPr="00515445" w:rsidRDefault="00515445" w:rsidP="00515445">
      <w:pPr>
        <w:rPr>
          <w:lang w:val="vi-VN"/>
        </w:rPr>
      </w:pPr>
      <w:r w:rsidRPr="00515445">
        <w:rPr>
          <w:lang w:val="vi-VN"/>
        </w:rPr>
        <w:t xml:space="preserve">      "vn": "</w:t>
      </w:r>
      <w:del w:id="1652" w:author="Canh Duc Nguyen" w:date="2023-10-15T07:23:00Z">
        <w:r w:rsidRPr="00515445" w:rsidDel="005C5121">
          <w:rPr>
            <w:lang w:val="vi-VN"/>
          </w:rPr>
          <w:delText>'</w:delText>
        </w:r>
      </w:del>
      <w:r w:rsidRPr="00515445">
        <w:rPr>
          <w:lang w:val="vi-VN"/>
        </w:rPr>
        <w:t>Chúng tôi</w:t>
      </w:r>
      <w:del w:id="1653" w:author="Canh Duc Nguyen" w:date="2023-10-15T07:23:00Z">
        <w:r w:rsidRPr="00515445" w:rsidDel="005C5121">
          <w:rPr>
            <w:lang w:val="vi-VN"/>
          </w:rPr>
          <w:delText>'</w:delText>
        </w:r>
      </w:del>
      <w:r w:rsidRPr="00515445">
        <w:rPr>
          <w:lang w:val="vi-VN"/>
        </w:rPr>
        <w:t xml:space="preserve"> luôn luôn hỗ trợ nhau.",</w:t>
      </w:r>
    </w:p>
    <w:p w14:paraId="79362E4E" w14:textId="77777777" w:rsidR="00515445" w:rsidRPr="00515445" w:rsidRDefault="00515445" w:rsidP="00515445">
      <w:pPr>
        <w:rPr>
          <w:lang w:val="vi-VN"/>
        </w:rPr>
      </w:pPr>
      <w:r w:rsidRPr="00515445">
        <w:rPr>
          <w:lang w:val="vi-VN"/>
        </w:rPr>
        <w:t xml:space="preserve">      "en": "We always support each other."</w:t>
      </w:r>
    </w:p>
    <w:p w14:paraId="2E9B5F1F" w14:textId="77777777" w:rsidR="00515445" w:rsidRPr="00515445" w:rsidRDefault="00515445" w:rsidP="00515445">
      <w:pPr>
        <w:rPr>
          <w:lang w:val="vi-VN"/>
        </w:rPr>
      </w:pPr>
      <w:r w:rsidRPr="00515445">
        <w:rPr>
          <w:lang w:val="vi-VN"/>
        </w:rPr>
        <w:t xml:space="preserve">    }</w:t>
      </w:r>
    </w:p>
    <w:p w14:paraId="199CFA9C" w14:textId="77777777" w:rsidR="00515445" w:rsidRPr="00515445" w:rsidRDefault="00515445" w:rsidP="00515445">
      <w:pPr>
        <w:rPr>
          <w:lang w:val="vi-VN"/>
        </w:rPr>
      </w:pPr>
      <w:r w:rsidRPr="00515445">
        <w:rPr>
          <w:lang w:val="vi-VN"/>
        </w:rPr>
        <w:t xml:space="preserve">  ] </w:t>
      </w:r>
    </w:p>
    <w:p w14:paraId="3646FE0D" w14:textId="77777777" w:rsidR="00515445" w:rsidRPr="00515445" w:rsidRDefault="00515445" w:rsidP="00515445">
      <w:pPr>
        <w:rPr>
          <w:lang w:val="vi-VN"/>
        </w:rPr>
      </w:pPr>
      <w:r w:rsidRPr="00515445">
        <w:rPr>
          <w:lang w:val="vi-VN"/>
        </w:rPr>
        <w:t>}</w:t>
      </w:r>
    </w:p>
    <w:p w14:paraId="5C8D0838" w14:textId="77777777" w:rsidR="00515445" w:rsidRPr="00515445" w:rsidRDefault="00515445" w:rsidP="00515445">
      <w:pPr>
        <w:rPr>
          <w:lang w:val="vi-VN"/>
        </w:rPr>
      </w:pPr>
      <w:r w:rsidRPr="00515445">
        <w:rPr>
          <w:lang w:val="vi-VN"/>
        </w:rPr>
        <w:t>-----------------------------</w:t>
      </w:r>
    </w:p>
    <w:p w14:paraId="298141D5" w14:textId="77777777" w:rsidR="00515445" w:rsidRPr="00515445" w:rsidRDefault="00515445" w:rsidP="00515445">
      <w:pPr>
        <w:rPr>
          <w:lang w:val="vi-VN"/>
        </w:rPr>
      </w:pPr>
      <w:r w:rsidRPr="00515445">
        <w:rPr>
          <w:lang w:val="vi-VN"/>
        </w:rPr>
        <w:t xml:space="preserve">keyword: Personal pronoun 'cô' </w:t>
      </w:r>
    </w:p>
    <w:p w14:paraId="5EC75B06" w14:textId="77777777" w:rsidR="00515445" w:rsidRPr="00515445" w:rsidRDefault="00515445" w:rsidP="00515445">
      <w:pPr>
        <w:rPr>
          <w:lang w:val="vi-VN"/>
        </w:rPr>
      </w:pPr>
      <w:r w:rsidRPr="00515445">
        <w:rPr>
          <w:lang w:val="vi-VN"/>
        </w:rPr>
        <w:t xml:space="preserve">PROMPT: Generate grammar explanation for following Vietnamese grammar point: Personal pronoun 'cô' </w:t>
      </w:r>
    </w:p>
    <w:p w14:paraId="20FBDC6F" w14:textId="77777777" w:rsidR="00515445" w:rsidRPr="00515445" w:rsidRDefault="00515445" w:rsidP="00515445">
      <w:pPr>
        <w:rPr>
          <w:lang w:val="vi-VN"/>
        </w:rPr>
      </w:pPr>
      <w:r w:rsidRPr="00515445">
        <w:rPr>
          <w:lang w:val="vi-VN"/>
        </w:rPr>
        <w:t>RESPONSE: {</w:t>
      </w:r>
    </w:p>
    <w:p w14:paraId="79444D56" w14:textId="77777777" w:rsidR="00515445" w:rsidRPr="00515445" w:rsidRDefault="00515445" w:rsidP="00515445">
      <w:pPr>
        <w:rPr>
          <w:lang w:val="vi-VN"/>
        </w:rPr>
      </w:pPr>
      <w:r w:rsidRPr="00515445">
        <w:rPr>
          <w:lang w:val="vi-VN"/>
        </w:rPr>
        <w:t xml:space="preserve">    "title": "Personal pronoun 'cô'",</w:t>
      </w:r>
    </w:p>
    <w:p w14:paraId="4C57D33A" w14:textId="77777777" w:rsidR="00515445" w:rsidRPr="00515445" w:rsidRDefault="00515445" w:rsidP="00515445">
      <w:pPr>
        <w:rPr>
          <w:lang w:val="vi-VN"/>
        </w:rPr>
      </w:pPr>
      <w:r w:rsidRPr="00515445">
        <w:rPr>
          <w:lang w:val="vi-VN"/>
        </w:rPr>
        <w:t xml:space="preserve">    "short_explanation": "'Cô' is used to address a woman who is not too young or too old, in a respectful manner.",</w:t>
      </w:r>
    </w:p>
    <w:p w14:paraId="604F42FE" w14:textId="77777777" w:rsidR="00515445" w:rsidRPr="00515445" w:rsidRDefault="00515445" w:rsidP="00515445">
      <w:pPr>
        <w:rPr>
          <w:lang w:val="vi-VN"/>
        </w:rPr>
      </w:pPr>
      <w:r w:rsidRPr="00515445">
        <w:rPr>
          <w:lang w:val="vi-VN"/>
        </w:rPr>
        <w:t xml:space="preserve">    "long_explanation": "In Vietnamese, 'cô' is a personal pronoun that is used to address a woman, generally who is not too young or too old. This is similar to the English title 'Miss'. It is commonly used as a pronoun to refer to your acquaintances, teachers, or elders in a respectful manner.",</w:t>
      </w:r>
    </w:p>
    <w:p w14:paraId="5BC9EBD4" w14:textId="77777777" w:rsidR="00515445" w:rsidRPr="00515445" w:rsidRDefault="00515445" w:rsidP="00515445">
      <w:pPr>
        <w:rPr>
          <w:lang w:val="vi-VN"/>
        </w:rPr>
      </w:pPr>
      <w:r w:rsidRPr="00515445">
        <w:rPr>
          <w:lang w:val="vi-VN"/>
        </w:rPr>
        <w:t xml:space="preserve">    "formation": "example of grammar formation for given grammar point",</w:t>
      </w:r>
    </w:p>
    <w:p w14:paraId="6C6910E2" w14:textId="77777777" w:rsidR="00515445" w:rsidRPr="00515445" w:rsidRDefault="00515445" w:rsidP="00515445">
      <w:pPr>
        <w:rPr>
          <w:lang w:val="vi-VN"/>
        </w:rPr>
      </w:pPr>
      <w:r w:rsidRPr="00515445">
        <w:rPr>
          <w:lang w:val="vi-VN"/>
        </w:rPr>
        <w:t xml:space="preserve">    "examples": [</w:t>
      </w:r>
    </w:p>
    <w:p w14:paraId="15B9AB62" w14:textId="77777777" w:rsidR="00515445" w:rsidRPr="00515445" w:rsidRDefault="00515445" w:rsidP="00515445">
      <w:pPr>
        <w:rPr>
          <w:lang w:val="vi-VN"/>
        </w:rPr>
      </w:pPr>
      <w:r w:rsidRPr="00515445">
        <w:rPr>
          <w:lang w:val="vi-VN"/>
        </w:rPr>
        <w:t xml:space="preserve">      {</w:t>
      </w:r>
    </w:p>
    <w:p w14:paraId="0EF09D0E" w14:textId="77777777" w:rsidR="00515445" w:rsidRPr="00515445" w:rsidRDefault="00515445" w:rsidP="00515445">
      <w:pPr>
        <w:rPr>
          <w:lang w:val="vi-VN"/>
        </w:rPr>
      </w:pPr>
      <w:r w:rsidRPr="00515445">
        <w:rPr>
          <w:lang w:val="vi-VN"/>
        </w:rPr>
        <w:t xml:space="preserve">        "vn": "Cô ấy là giáo viên của chúng tôi.",</w:t>
      </w:r>
    </w:p>
    <w:p w14:paraId="3FC5DC61" w14:textId="77777777" w:rsidR="00515445" w:rsidRPr="00515445" w:rsidRDefault="00515445" w:rsidP="00515445">
      <w:pPr>
        <w:rPr>
          <w:lang w:val="vi-VN"/>
        </w:rPr>
      </w:pPr>
      <w:r w:rsidRPr="00515445">
        <w:rPr>
          <w:lang w:val="vi-VN"/>
        </w:rPr>
        <w:t xml:space="preserve">        "en": "She is our teacher."</w:t>
      </w:r>
    </w:p>
    <w:p w14:paraId="24A45B38" w14:textId="77777777" w:rsidR="00515445" w:rsidRPr="00515445" w:rsidRDefault="00515445" w:rsidP="00515445">
      <w:pPr>
        <w:rPr>
          <w:lang w:val="vi-VN"/>
        </w:rPr>
      </w:pPr>
      <w:r w:rsidRPr="00515445">
        <w:rPr>
          <w:lang w:val="vi-VN"/>
        </w:rPr>
        <w:t xml:space="preserve">      },</w:t>
      </w:r>
    </w:p>
    <w:p w14:paraId="504C2EFC" w14:textId="77777777" w:rsidR="00515445" w:rsidRPr="00515445" w:rsidRDefault="00515445" w:rsidP="00515445">
      <w:pPr>
        <w:rPr>
          <w:lang w:val="vi-VN"/>
        </w:rPr>
      </w:pPr>
      <w:r w:rsidRPr="00515445">
        <w:rPr>
          <w:lang w:val="vi-VN"/>
        </w:rPr>
        <w:t xml:space="preserve">      {</w:t>
      </w:r>
    </w:p>
    <w:p w14:paraId="15B369DE" w14:textId="77777777" w:rsidR="00515445" w:rsidRPr="00515445" w:rsidRDefault="00515445" w:rsidP="00515445">
      <w:pPr>
        <w:rPr>
          <w:lang w:val="vi-VN"/>
        </w:rPr>
      </w:pPr>
      <w:r w:rsidRPr="00515445">
        <w:rPr>
          <w:lang w:val="vi-VN"/>
        </w:rPr>
        <w:t xml:space="preserve">        "vn": "Cô ấy đang đi du lịch ở Hà Nội.",</w:t>
      </w:r>
    </w:p>
    <w:p w14:paraId="1EF127D7" w14:textId="77777777" w:rsidR="00515445" w:rsidRPr="00515445" w:rsidRDefault="00515445" w:rsidP="00515445">
      <w:pPr>
        <w:rPr>
          <w:lang w:val="vi-VN"/>
        </w:rPr>
      </w:pPr>
      <w:r w:rsidRPr="00515445">
        <w:rPr>
          <w:lang w:val="vi-VN"/>
        </w:rPr>
        <w:lastRenderedPageBreak/>
        <w:t xml:space="preserve">        "en": "She is traveling in Hanoi."</w:t>
      </w:r>
    </w:p>
    <w:p w14:paraId="249233CE" w14:textId="77777777" w:rsidR="00515445" w:rsidRPr="00515445" w:rsidRDefault="00515445" w:rsidP="00515445">
      <w:pPr>
        <w:rPr>
          <w:lang w:val="vi-VN"/>
        </w:rPr>
      </w:pPr>
      <w:r w:rsidRPr="00515445">
        <w:rPr>
          <w:lang w:val="vi-VN"/>
        </w:rPr>
        <w:t xml:space="preserve">      },</w:t>
      </w:r>
    </w:p>
    <w:p w14:paraId="17DA315E" w14:textId="77777777" w:rsidR="00515445" w:rsidRPr="00515445" w:rsidRDefault="00515445" w:rsidP="00515445">
      <w:pPr>
        <w:rPr>
          <w:lang w:val="vi-VN"/>
        </w:rPr>
      </w:pPr>
      <w:r w:rsidRPr="00515445">
        <w:rPr>
          <w:lang w:val="vi-VN"/>
        </w:rPr>
        <w:t xml:space="preserve">      {</w:t>
      </w:r>
    </w:p>
    <w:p w14:paraId="28A49A39" w14:textId="77777777" w:rsidR="00515445" w:rsidRPr="00515445" w:rsidRDefault="00515445" w:rsidP="00515445">
      <w:pPr>
        <w:rPr>
          <w:lang w:val="vi-VN"/>
        </w:rPr>
      </w:pPr>
      <w:r w:rsidRPr="00515445">
        <w:rPr>
          <w:lang w:val="vi-VN"/>
        </w:rPr>
        <w:t xml:space="preserve">        "vn": "Cô có những bức tranh đẹp.",</w:t>
      </w:r>
    </w:p>
    <w:p w14:paraId="4DBD4397" w14:textId="77777777" w:rsidR="00515445" w:rsidRPr="00515445" w:rsidRDefault="00515445" w:rsidP="00515445">
      <w:pPr>
        <w:rPr>
          <w:lang w:val="vi-VN"/>
        </w:rPr>
      </w:pPr>
      <w:r w:rsidRPr="00515445">
        <w:rPr>
          <w:lang w:val="vi-VN"/>
        </w:rPr>
        <w:t xml:space="preserve">        "en": "She has beautiful paintings."</w:t>
      </w:r>
    </w:p>
    <w:p w14:paraId="70D6CB3F" w14:textId="77777777" w:rsidR="00515445" w:rsidRPr="00515445" w:rsidRDefault="00515445" w:rsidP="00515445">
      <w:pPr>
        <w:rPr>
          <w:lang w:val="vi-VN"/>
        </w:rPr>
      </w:pPr>
      <w:r w:rsidRPr="00515445">
        <w:rPr>
          <w:lang w:val="vi-VN"/>
        </w:rPr>
        <w:t xml:space="preserve">      },</w:t>
      </w:r>
    </w:p>
    <w:p w14:paraId="7B403674" w14:textId="77777777" w:rsidR="00515445" w:rsidRPr="00515445" w:rsidRDefault="00515445" w:rsidP="00515445">
      <w:pPr>
        <w:rPr>
          <w:lang w:val="vi-VN"/>
        </w:rPr>
      </w:pPr>
      <w:r w:rsidRPr="00515445">
        <w:rPr>
          <w:lang w:val="vi-VN"/>
        </w:rPr>
        <w:t xml:space="preserve">      {</w:t>
      </w:r>
    </w:p>
    <w:p w14:paraId="69760908" w14:textId="77777777" w:rsidR="00515445" w:rsidRPr="00515445" w:rsidRDefault="00515445" w:rsidP="00515445">
      <w:pPr>
        <w:rPr>
          <w:lang w:val="vi-VN"/>
        </w:rPr>
      </w:pPr>
      <w:r w:rsidRPr="00515445">
        <w:rPr>
          <w:lang w:val="vi-VN"/>
        </w:rPr>
        <w:t xml:space="preserve">        "vn": "Bạn đã gặp cô ấy chưa?",</w:t>
      </w:r>
    </w:p>
    <w:p w14:paraId="704572B6" w14:textId="77777777" w:rsidR="00515445" w:rsidRPr="00515445" w:rsidRDefault="00515445" w:rsidP="00515445">
      <w:pPr>
        <w:rPr>
          <w:lang w:val="vi-VN"/>
        </w:rPr>
      </w:pPr>
      <w:r w:rsidRPr="00515445">
        <w:rPr>
          <w:lang w:val="vi-VN"/>
        </w:rPr>
        <w:t xml:space="preserve">        "en": "Have you met her yet?"</w:t>
      </w:r>
    </w:p>
    <w:p w14:paraId="334EA528" w14:textId="77777777" w:rsidR="00515445" w:rsidRPr="00515445" w:rsidRDefault="00515445" w:rsidP="00515445">
      <w:pPr>
        <w:rPr>
          <w:lang w:val="vi-VN"/>
        </w:rPr>
      </w:pPr>
      <w:r w:rsidRPr="00515445">
        <w:rPr>
          <w:lang w:val="vi-VN"/>
        </w:rPr>
        <w:t xml:space="preserve">      }</w:t>
      </w:r>
    </w:p>
    <w:p w14:paraId="6B22BEBA" w14:textId="77777777" w:rsidR="00515445" w:rsidRPr="00515445" w:rsidRDefault="00515445" w:rsidP="00515445">
      <w:pPr>
        <w:rPr>
          <w:lang w:val="vi-VN"/>
        </w:rPr>
      </w:pPr>
      <w:r w:rsidRPr="00515445">
        <w:rPr>
          <w:lang w:val="vi-VN"/>
        </w:rPr>
        <w:t xml:space="preserve">    ]</w:t>
      </w:r>
    </w:p>
    <w:p w14:paraId="2EFBE58D" w14:textId="77777777" w:rsidR="00515445" w:rsidRPr="00515445" w:rsidRDefault="00515445" w:rsidP="00515445">
      <w:pPr>
        <w:rPr>
          <w:lang w:val="vi-VN"/>
        </w:rPr>
      </w:pPr>
      <w:r w:rsidRPr="00515445">
        <w:rPr>
          <w:lang w:val="vi-VN"/>
        </w:rPr>
        <w:t>}</w:t>
      </w:r>
    </w:p>
    <w:p w14:paraId="10A20EFE" w14:textId="77777777" w:rsidR="00515445" w:rsidRPr="00515445" w:rsidRDefault="00515445" w:rsidP="00515445">
      <w:pPr>
        <w:rPr>
          <w:lang w:val="vi-VN"/>
        </w:rPr>
      </w:pPr>
      <w:r w:rsidRPr="00515445">
        <w:rPr>
          <w:lang w:val="vi-VN"/>
        </w:rPr>
        <w:t>-----------------------------</w:t>
      </w:r>
    </w:p>
    <w:p w14:paraId="3425E5AA" w14:textId="77777777" w:rsidR="00515445" w:rsidRPr="00515445" w:rsidRDefault="00515445" w:rsidP="00515445">
      <w:pPr>
        <w:rPr>
          <w:lang w:val="vi-VN"/>
        </w:rPr>
      </w:pPr>
      <w:r w:rsidRPr="00515445">
        <w:rPr>
          <w:lang w:val="vi-VN"/>
        </w:rPr>
        <w:t xml:space="preserve">keyword: Personal pronoun: 'cô ấy' </w:t>
      </w:r>
    </w:p>
    <w:p w14:paraId="2CE877DC" w14:textId="77777777" w:rsidR="00515445" w:rsidRPr="00515445" w:rsidRDefault="00515445" w:rsidP="00515445">
      <w:pPr>
        <w:rPr>
          <w:lang w:val="vi-VN"/>
        </w:rPr>
      </w:pPr>
      <w:r w:rsidRPr="00515445">
        <w:rPr>
          <w:lang w:val="vi-VN"/>
        </w:rPr>
        <w:t xml:space="preserve">PROMPT: Generate grammar explanation for following Vietnamese grammar point: Personal pronoun: 'cô ấy' </w:t>
      </w:r>
    </w:p>
    <w:p w14:paraId="6D4B093D" w14:textId="77777777" w:rsidR="00515445" w:rsidRPr="00515445" w:rsidRDefault="00515445" w:rsidP="00515445">
      <w:pPr>
        <w:rPr>
          <w:lang w:val="vi-VN"/>
        </w:rPr>
      </w:pPr>
      <w:r w:rsidRPr="00515445">
        <w:rPr>
          <w:lang w:val="vi-VN"/>
        </w:rPr>
        <w:t>RESPONSE: {</w:t>
      </w:r>
    </w:p>
    <w:p w14:paraId="72AE4C96" w14:textId="77777777" w:rsidR="00515445" w:rsidRPr="00515445" w:rsidRDefault="00515445" w:rsidP="00515445">
      <w:pPr>
        <w:rPr>
          <w:lang w:val="vi-VN"/>
        </w:rPr>
      </w:pPr>
      <w:r w:rsidRPr="00515445">
        <w:rPr>
          <w:lang w:val="vi-VN"/>
        </w:rPr>
        <w:t xml:space="preserve">  "title": "Personal pronoun: 'cô ấy'",</w:t>
      </w:r>
    </w:p>
    <w:p w14:paraId="23BD1832" w14:textId="77777777" w:rsidR="00515445" w:rsidRPr="00515445" w:rsidRDefault="00515445" w:rsidP="00515445">
      <w:pPr>
        <w:rPr>
          <w:lang w:val="vi-VN"/>
        </w:rPr>
      </w:pPr>
      <w:r w:rsidRPr="00515445">
        <w:rPr>
          <w:lang w:val="vi-VN"/>
        </w:rPr>
        <w:t xml:space="preserve">  "short_explanation": "'cô ấy' is a personal pronoun used to refer to a female person, it's equivalent to 'she' in English.",</w:t>
      </w:r>
    </w:p>
    <w:p w14:paraId="2855F9D3" w14:textId="77777777" w:rsidR="00515445" w:rsidRPr="00515445" w:rsidRDefault="00515445" w:rsidP="00515445">
      <w:pPr>
        <w:rPr>
          <w:lang w:val="vi-VN"/>
        </w:rPr>
      </w:pPr>
      <w:r w:rsidRPr="00515445">
        <w:rPr>
          <w:lang w:val="vi-VN"/>
        </w:rPr>
        <w:t xml:space="preserve">  "long_explanation": "In Vietnamese language, 'cô ấy' is a personal pronoun used to refer to a female third person in the conversation. This pronoun can be used to describe any female regardless of their relationship with the speaker, making it a common and versatile term to use. It is equivalent to 'she' in the English language.",</w:t>
      </w:r>
    </w:p>
    <w:p w14:paraId="055DEE52" w14:textId="77777777" w:rsidR="00515445" w:rsidRPr="00515445" w:rsidRDefault="00515445" w:rsidP="00515445">
      <w:pPr>
        <w:rPr>
          <w:lang w:val="vi-VN"/>
        </w:rPr>
      </w:pPr>
      <w:r w:rsidRPr="00515445">
        <w:rPr>
          <w:lang w:val="vi-VN"/>
        </w:rPr>
        <w:t xml:space="preserve">  "formation": "The pronoun 'cô ấy' can be used as the subject or object of a sentence. It is a stand-alone word and does not need to be attached with any other words to make sense.",</w:t>
      </w:r>
    </w:p>
    <w:p w14:paraId="7F8C6B05" w14:textId="77777777" w:rsidR="00515445" w:rsidRPr="00515445" w:rsidRDefault="00515445" w:rsidP="00515445">
      <w:pPr>
        <w:rPr>
          <w:lang w:val="vi-VN"/>
        </w:rPr>
      </w:pPr>
      <w:r w:rsidRPr="00515445">
        <w:rPr>
          <w:lang w:val="vi-VN"/>
        </w:rPr>
        <w:t xml:space="preserve">  "examples": [</w:t>
      </w:r>
    </w:p>
    <w:p w14:paraId="48F2979A" w14:textId="77777777" w:rsidR="00515445" w:rsidRPr="00515445" w:rsidRDefault="00515445" w:rsidP="00515445">
      <w:pPr>
        <w:rPr>
          <w:lang w:val="vi-VN"/>
        </w:rPr>
      </w:pPr>
      <w:r w:rsidRPr="00515445">
        <w:rPr>
          <w:lang w:val="vi-VN"/>
        </w:rPr>
        <w:t xml:space="preserve">    {</w:t>
      </w:r>
    </w:p>
    <w:p w14:paraId="1DAEC14B" w14:textId="77777777" w:rsidR="00515445" w:rsidRPr="00515445" w:rsidRDefault="00515445" w:rsidP="00515445">
      <w:pPr>
        <w:rPr>
          <w:lang w:val="vi-VN"/>
        </w:rPr>
      </w:pPr>
      <w:r w:rsidRPr="00515445">
        <w:rPr>
          <w:lang w:val="vi-VN"/>
        </w:rPr>
        <w:t xml:space="preserve">      "vn": "Cô ấy đang học bài.",</w:t>
      </w:r>
    </w:p>
    <w:p w14:paraId="543A25A0" w14:textId="77777777" w:rsidR="00515445" w:rsidRPr="00515445" w:rsidRDefault="00515445" w:rsidP="00515445">
      <w:pPr>
        <w:rPr>
          <w:lang w:val="vi-VN"/>
        </w:rPr>
      </w:pPr>
      <w:r w:rsidRPr="00515445">
        <w:rPr>
          <w:lang w:val="vi-VN"/>
        </w:rPr>
        <w:t xml:space="preserve">      "en": "She is studying."</w:t>
      </w:r>
    </w:p>
    <w:p w14:paraId="55C23A9F" w14:textId="77777777" w:rsidR="00515445" w:rsidRPr="00515445" w:rsidRDefault="00515445" w:rsidP="00515445">
      <w:pPr>
        <w:rPr>
          <w:lang w:val="vi-VN"/>
        </w:rPr>
      </w:pPr>
      <w:r w:rsidRPr="00515445">
        <w:rPr>
          <w:lang w:val="vi-VN"/>
        </w:rPr>
        <w:t xml:space="preserve">    },</w:t>
      </w:r>
    </w:p>
    <w:p w14:paraId="174FDB41" w14:textId="77777777" w:rsidR="00515445" w:rsidRPr="00515445" w:rsidRDefault="00515445" w:rsidP="00515445">
      <w:pPr>
        <w:rPr>
          <w:lang w:val="vi-VN"/>
        </w:rPr>
      </w:pPr>
      <w:r w:rsidRPr="00515445">
        <w:rPr>
          <w:lang w:val="vi-VN"/>
        </w:rPr>
        <w:t xml:space="preserve">    {</w:t>
      </w:r>
    </w:p>
    <w:p w14:paraId="6D9AF8E5" w14:textId="7AA8D9C6" w:rsidR="00515445" w:rsidRPr="00515445" w:rsidRDefault="00515445" w:rsidP="00515445">
      <w:pPr>
        <w:rPr>
          <w:lang w:val="vi-VN"/>
        </w:rPr>
      </w:pPr>
      <w:r w:rsidRPr="00515445">
        <w:rPr>
          <w:lang w:val="vi-VN"/>
        </w:rPr>
        <w:t xml:space="preserve">      "vn": "Tôi </w:t>
      </w:r>
      <w:ins w:id="1654" w:author="Canh Duc Nguyen" w:date="2023-10-15T07:24:00Z">
        <w:r w:rsidR="005C5121">
          <w:rPr>
            <w:lang w:val="vi-VN"/>
          </w:rPr>
          <w:t xml:space="preserve">đã </w:t>
        </w:r>
      </w:ins>
      <w:r w:rsidRPr="00515445">
        <w:rPr>
          <w:lang w:val="vi-VN"/>
        </w:rPr>
        <w:t>nhìn thấy cô ấy trong cửa hàng.",</w:t>
      </w:r>
    </w:p>
    <w:p w14:paraId="6D4B5071" w14:textId="77777777" w:rsidR="00515445" w:rsidRPr="00515445" w:rsidRDefault="00515445" w:rsidP="00515445">
      <w:pPr>
        <w:rPr>
          <w:lang w:val="vi-VN"/>
        </w:rPr>
      </w:pPr>
      <w:r w:rsidRPr="00515445">
        <w:rPr>
          <w:lang w:val="vi-VN"/>
        </w:rPr>
        <w:t xml:space="preserve">      "en": "I saw her in the store."</w:t>
      </w:r>
    </w:p>
    <w:p w14:paraId="7D59E46D" w14:textId="77777777" w:rsidR="00515445" w:rsidRPr="00515445" w:rsidRDefault="00515445" w:rsidP="00515445">
      <w:pPr>
        <w:rPr>
          <w:lang w:val="vi-VN"/>
        </w:rPr>
      </w:pPr>
      <w:r w:rsidRPr="00515445">
        <w:rPr>
          <w:lang w:val="vi-VN"/>
        </w:rPr>
        <w:t xml:space="preserve">    },</w:t>
      </w:r>
    </w:p>
    <w:p w14:paraId="7C9D20A8" w14:textId="77777777" w:rsidR="00515445" w:rsidRPr="00515445" w:rsidRDefault="00515445" w:rsidP="00515445">
      <w:pPr>
        <w:rPr>
          <w:lang w:val="vi-VN"/>
        </w:rPr>
      </w:pPr>
      <w:r w:rsidRPr="00515445">
        <w:rPr>
          <w:lang w:val="vi-VN"/>
        </w:rPr>
        <w:t xml:space="preserve">    {</w:t>
      </w:r>
    </w:p>
    <w:p w14:paraId="32FABF00" w14:textId="77777777" w:rsidR="00515445" w:rsidRPr="00515445" w:rsidRDefault="00515445" w:rsidP="00515445">
      <w:pPr>
        <w:rPr>
          <w:lang w:val="vi-VN"/>
        </w:rPr>
      </w:pPr>
      <w:r w:rsidRPr="00515445">
        <w:rPr>
          <w:lang w:val="vi-VN"/>
        </w:rPr>
        <w:t xml:space="preserve">      "vn": "Cô ấy có một chiếc váy mới.",</w:t>
      </w:r>
    </w:p>
    <w:p w14:paraId="587E211D" w14:textId="77777777" w:rsidR="00515445" w:rsidRPr="00515445" w:rsidRDefault="00515445" w:rsidP="00515445">
      <w:pPr>
        <w:rPr>
          <w:lang w:val="vi-VN"/>
        </w:rPr>
      </w:pPr>
      <w:r w:rsidRPr="00515445">
        <w:rPr>
          <w:lang w:val="vi-VN"/>
        </w:rPr>
        <w:t xml:space="preserve">      "en": "She has a new dress."</w:t>
      </w:r>
    </w:p>
    <w:p w14:paraId="79C945A0" w14:textId="77777777" w:rsidR="00515445" w:rsidRPr="00515445" w:rsidRDefault="00515445" w:rsidP="00515445">
      <w:pPr>
        <w:rPr>
          <w:lang w:val="vi-VN"/>
        </w:rPr>
      </w:pPr>
      <w:r w:rsidRPr="00515445">
        <w:rPr>
          <w:lang w:val="vi-VN"/>
        </w:rPr>
        <w:t xml:space="preserve">    },</w:t>
      </w:r>
    </w:p>
    <w:p w14:paraId="39810123" w14:textId="77777777" w:rsidR="00515445" w:rsidRPr="00515445" w:rsidRDefault="00515445" w:rsidP="00515445">
      <w:pPr>
        <w:rPr>
          <w:lang w:val="vi-VN"/>
        </w:rPr>
      </w:pPr>
      <w:r w:rsidRPr="00515445">
        <w:rPr>
          <w:lang w:val="vi-VN"/>
        </w:rPr>
        <w:t xml:space="preserve">    {</w:t>
      </w:r>
    </w:p>
    <w:p w14:paraId="251578DA" w14:textId="4C9A8652" w:rsidR="00515445" w:rsidRPr="00515445" w:rsidRDefault="00515445" w:rsidP="00515445">
      <w:pPr>
        <w:rPr>
          <w:lang w:val="vi-VN"/>
        </w:rPr>
      </w:pPr>
      <w:r w:rsidRPr="00515445">
        <w:rPr>
          <w:lang w:val="vi-VN"/>
        </w:rPr>
        <w:t xml:space="preserve">      "vn": "Cô ấy là bạn gái của anh </w:t>
      </w:r>
      <w:del w:id="1655" w:author="Canh Duc Nguyen" w:date="2023-10-15T07:25:00Z">
        <w:r w:rsidRPr="00515445" w:rsidDel="005C5121">
          <w:rPr>
            <w:lang w:val="vi-VN"/>
          </w:rPr>
          <w:delText>ấy</w:delText>
        </w:r>
      </w:del>
      <w:ins w:id="1656" w:author="Canh Duc Nguyen" w:date="2023-10-15T07:25:00Z">
        <w:r w:rsidR="005C5121">
          <w:rPr>
            <w:lang w:val="vi-VN"/>
          </w:rPr>
          <w:t>ta</w:t>
        </w:r>
      </w:ins>
      <w:r w:rsidRPr="00515445">
        <w:rPr>
          <w:lang w:val="vi-VN"/>
        </w:rPr>
        <w:t>.",</w:t>
      </w:r>
    </w:p>
    <w:p w14:paraId="43CA1491" w14:textId="77777777" w:rsidR="00515445" w:rsidRPr="00515445" w:rsidRDefault="00515445" w:rsidP="00515445">
      <w:pPr>
        <w:rPr>
          <w:lang w:val="vi-VN"/>
        </w:rPr>
      </w:pPr>
      <w:r w:rsidRPr="00515445">
        <w:rPr>
          <w:lang w:val="vi-VN"/>
        </w:rPr>
        <w:t xml:space="preserve">      "en": "She is his girlfriend."</w:t>
      </w:r>
    </w:p>
    <w:p w14:paraId="3A83E28E" w14:textId="77777777" w:rsidR="00515445" w:rsidRPr="00515445" w:rsidRDefault="00515445" w:rsidP="00515445">
      <w:pPr>
        <w:rPr>
          <w:lang w:val="vi-VN"/>
        </w:rPr>
      </w:pPr>
      <w:r w:rsidRPr="00515445">
        <w:rPr>
          <w:lang w:val="vi-VN"/>
        </w:rPr>
        <w:t xml:space="preserve">    }</w:t>
      </w:r>
    </w:p>
    <w:p w14:paraId="7097404B" w14:textId="77777777" w:rsidR="00515445" w:rsidRPr="00515445" w:rsidRDefault="00515445" w:rsidP="00515445">
      <w:pPr>
        <w:rPr>
          <w:lang w:val="vi-VN"/>
        </w:rPr>
      </w:pPr>
      <w:r w:rsidRPr="00515445">
        <w:rPr>
          <w:lang w:val="vi-VN"/>
        </w:rPr>
        <w:t xml:space="preserve">  ]</w:t>
      </w:r>
    </w:p>
    <w:p w14:paraId="758A6DDC" w14:textId="77777777" w:rsidR="00515445" w:rsidRPr="00515445" w:rsidRDefault="00515445" w:rsidP="00515445">
      <w:pPr>
        <w:rPr>
          <w:lang w:val="vi-VN"/>
        </w:rPr>
      </w:pPr>
      <w:r w:rsidRPr="00515445">
        <w:rPr>
          <w:lang w:val="vi-VN"/>
        </w:rPr>
        <w:lastRenderedPageBreak/>
        <w:t>}</w:t>
      </w:r>
    </w:p>
    <w:p w14:paraId="5AA5916C" w14:textId="77777777" w:rsidR="00515445" w:rsidRPr="00515445" w:rsidRDefault="00515445" w:rsidP="00515445">
      <w:pPr>
        <w:rPr>
          <w:lang w:val="vi-VN"/>
        </w:rPr>
      </w:pPr>
      <w:r w:rsidRPr="00515445">
        <w:rPr>
          <w:lang w:val="vi-VN"/>
        </w:rPr>
        <w:t>-----------------------------</w:t>
      </w:r>
    </w:p>
    <w:p w14:paraId="1CC8C9DB" w14:textId="77777777" w:rsidR="00515445" w:rsidRPr="00515445" w:rsidRDefault="00515445" w:rsidP="00515445">
      <w:pPr>
        <w:rPr>
          <w:lang w:val="vi-VN"/>
        </w:rPr>
      </w:pPr>
      <w:r w:rsidRPr="00515445">
        <w:rPr>
          <w:lang w:val="vi-VN"/>
        </w:rPr>
        <w:t xml:space="preserve">keyword: Personal pronoun 'em' </w:t>
      </w:r>
    </w:p>
    <w:p w14:paraId="5DF4A66E" w14:textId="77777777" w:rsidR="00515445" w:rsidRPr="00515445" w:rsidRDefault="00515445" w:rsidP="00515445">
      <w:pPr>
        <w:rPr>
          <w:lang w:val="vi-VN"/>
        </w:rPr>
      </w:pPr>
      <w:r w:rsidRPr="00515445">
        <w:rPr>
          <w:lang w:val="vi-VN"/>
        </w:rPr>
        <w:t xml:space="preserve">PROMPT: Generate grammar explanation for following Vietnamese grammar point: Personal pronoun 'em' </w:t>
      </w:r>
    </w:p>
    <w:p w14:paraId="0DA1BBEE" w14:textId="77777777" w:rsidR="00515445" w:rsidRPr="00515445" w:rsidRDefault="00515445" w:rsidP="00515445">
      <w:pPr>
        <w:rPr>
          <w:lang w:val="vi-VN"/>
        </w:rPr>
      </w:pPr>
      <w:r w:rsidRPr="00515445">
        <w:rPr>
          <w:lang w:val="vi-VN"/>
        </w:rPr>
        <w:t>RESPONSE: {</w:t>
      </w:r>
    </w:p>
    <w:p w14:paraId="10B35781" w14:textId="77777777" w:rsidR="00515445" w:rsidRPr="00515445" w:rsidRDefault="00515445" w:rsidP="00515445">
      <w:pPr>
        <w:rPr>
          <w:lang w:val="vi-VN"/>
        </w:rPr>
      </w:pPr>
      <w:r w:rsidRPr="00515445">
        <w:rPr>
          <w:lang w:val="vi-VN"/>
        </w:rPr>
        <w:t xml:space="preserve">    "title": "Personal pronoun 'em'",</w:t>
      </w:r>
    </w:p>
    <w:p w14:paraId="4B30B2A0" w14:textId="77777777" w:rsidR="00515445" w:rsidRPr="00515445" w:rsidRDefault="00515445" w:rsidP="00515445">
      <w:pPr>
        <w:rPr>
          <w:lang w:val="vi-VN"/>
        </w:rPr>
      </w:pPr>
      <w:r w:rsidRPr="00515445">
        <w:rPr>
          <w:lang w:val="vi-VN"/>
        </w:rPr>
        <w:t xml:space="preserve">    "short_explanation": "Used to refer to the speaker's younger sibling, a younger person, or to oneself when speaking to an elder person.",</w:t>
      </w:r>
    </w:p>
    <w:p w14:paraId="264177E6" w14:textId="77777777" w:rsidR="00515445" w:rsidRPr="00515445" w:rsidRDefault="00515445" w:rsidP="00515445">
      <w:pPr>
        <w:rPr>
          <w:lang w:val="vi-VN"/>
        </w:rPr>
      </w:pPr>
      <w:r w:rsidRPr="00515445">
        <w:rPr>
          <w:lang w:val="vi-VN"/>
        </w:rPr>
        <w:t xml:space="preserve">    "long_explanation": "The Vietnamese pronoun 'em' is a versatile term used to address speakers' younger siblings, a younger person, or oneself when talking to an elder. It is essentially used in set circumstances that depend on the relationships and ages of those involved in the conversation.",</w:t>
      </w:r>
    </w:p>
    <w:p w14:paraId="38A168E1" w14:textId="77777777" w:rsidR="00515445" w:rsidRPr="00515445" w:rsidRDefault="00515445" w:rsidP="00515445">
      <w:pPr>
        <w:rPr>
          <w:lang w:val="vi-VN"/>
        </w:rPr>
      </w:pPr>
      <w:r w:rsidRPr="00515445">
        <w:rPr>
          <w:lang w:val="vi-VN"/>
        </w:rPr>
        <w:t xml:space="preserve">    "formation": "example of grammar formation for given grammar point",</w:t>
      </w:r>
    </w:p>
    <w:p w14:paraId="23414DAA" w14:textId="77777777" w:rsidR="00515445" w:rsidRPr="00515445" w:rsidRDefault="00515445" w:rsidP="00515445">
      <w:pPr>
        <w:rPr>
          <w:lang w:val="vi-VN"/>
        </w:rPr>
      </w:pPr>
      <w:r w:rsidRPr="00515445">
        <w:rPr>
          <w:lang w:val="vi-VN"/>
        </w:rPr>
        <w:t xml:space="preserve">    "examples": [</w:t>
      </w:r>
    </w:p>
    <w:p w14:paraId="1B4D4901" w14:textId="77777777" w:rsidR="00515445" w:rsidRPr="00515445" w:rsidRDefault="00515445" w:rsidP="00515445">
      <w:pPr>
        <w:rPr>
          <w:lang w:val="vi-VN"/>
        </w:rPr>
      </w:pPr>
      <w:r w:rsidRPr="00515445">
        <w:rPr>
          <w:lang w:val="vi-VN"/>
        </w:rPr>
        <w:t xml:space="preserve">      {</w:t>
      </w:r>
    </w:p>
    <w:p w14:paraId="7EF66175" w14:textId="77777777" w:rsidR="00515445" w:rsidRPr="00515445" w:rsidRDefault="00515445" w:rsidP="00515445">
      <w:pPr>
        <w:rPr>
          <w:lang w:val="vi-VN"/>
        </w:rPr>
      </w:pPr>
      <w:r w:rsidRPr="00515445">
        <w:rPr>
          <w:lang w:val="vi-VN"/>
        </w:rPr>
        <w:t xml:space="preserve">        "vn": "Em đã ăn cơm chưa? - Còn anh, anh ăn cơm chưa?",</w:t>
      </w:r>
    </w:p>
    <w:p w14:paraId="4D05CB40" w14:textId="77777777" w:rsidR="00515445" w:rsidRPr="00515445" w:rsidRDefault="00515445" w:rsidP="00515445">
      <w:pPr>
        <w:rPr>
          <w:lang w:val="vi-VN"/>
        </w:rPr>
      </w:pPr>
      <w:r w:rsidRPr="00515445">
        <w:rPr>
          <w:lang w:val="vi-VN"/>
        </w:rPr>
        <w:t xml:space="preserve">        "en": "Have you eaten yet? (said to a younger person) - What about you, have you eaten yet? (said by a younger person to an elder)"</w:t>
      </w:r>
    </w:p>
    <w:p w14:paraId="725338EE" w14:textId="77777777" w:rsidR="00515445" w:rsidRPr="00515445" w:rsidRDefault="00515445" w:rsidP="00515445">
      <w:pPr>
        <w:rPr>
          <w:lang w:val="vi-VN"/>
        </w:rPr>
      </w:pPr>
      <w:r w:rsidRPr="00515445">
        <w:rPr>
          <w:lang w:val="vi-VN"/>
        </w:rPr>
        <w:t xml:space="preserve">      },</w:t>
      </w:r>
    </w:p>
    <w:p w14:paraId="7DBBE4C3" w14:textId="77777777" w:rsidR="00515445" w:rsidRPr="00515445" w:rsidRDefault="00515445" w:rsidP="00515445">
      <w:pPr>
        <w:rPr>
          <w:lang w:val="vi-VN"/>
        </w:rPr>
      </w:pPr>
      <w:r w:rsidRPr="00515445">
        <w:rPr>
          <w:lang w:val="vi-VN"/>
        </w:rPr>
        <w:t xml:space="preserve">      {</w:t>
      </w:r>
    </w:p>
    <w:p w14:paraId="2C441908" w14:textId="77777777" w:rsidR="00515445" w:rsidRPr="00515445" w:rsidRDefault="00515445" w:rsidP="00515445">
      <w:pPr>
        <w:rPr>
          <w:lang w:val="vi-VN"/>
        </w:rPr>
      </w:pPr>
      <w:r w:rsidRPr="00515445">
        <w:rPr>
          <w:lang w:val="vi-VN"/>
        </w:rPr>
        <w:t xml:space="preserve">        "vn": "Em tên là Hà, em 17 tuổi.",</w:t>
      </w:r>
    </w:p>
    <w:p w14:paraId="4B811C0D" w14:textId="77777777" w:rsidR="00515445" w:rsidRPr="00515445" w:rsidRDefault="00515445" w:rsidP="00515445">
      <w:pPr>
        <w:rPr>
          <w:lang w:val="vi-VN"/>
        </w:rPr>
      </w:pPr>
      <w:r w:rsidRPr="00515445">
        <w:rPr>
          <w:lang w:val="vi-VN"/>
        </w:rPr>
        <w:t xml:space="preserve">        "en": "My name is Ha, I am 17 years old. (said by a younger person to an elder)"</w:t>
      </w:r>
    </w:p>
    <w:p w14:paraId="331DF7E3" w14:textId="77777777" w:rsidR="00515445" w:rsidRPr="00515445" w:rsidRDefault="00515445" w:rsidP="00515445">
      <w:pPr>
        <w:rPr>
          <w:lang w:val="vi-VN"/>
        </w:rPr>
      </w:pPr>
      <w:r w:rsidRPr="00515445">
        <w:rPr>
          <w:lang w:val="vi-VN"/>
        </w:rPr>
        <w:t xml:space="preserve">      },</w:t>
      </w:r>
    </w:p>
    <w:p w14:paraId="1FBB9F27" w14:textId="77777777" w:rsidR="00515445" w:rsidRPr="00515445" w:rsidRDefault="00515445" w:rsidP="00515445">
      <w:pPr>
        <w:rPr>
          <w:lang w:val="vi-VN"/>
        </w:rPr>
      </w:pPr>
      <w:r w:rsidRPr="00515445">
        <w:rPr>
          <w:lang w:val="vi-VN"/>
        </w:rPr>
        <w:t xml:space="preserve">      {</w:t>
      </w:r>
    </w:p>
    <w:p w14:paraId="7BD54CEB" w14:textId="768E3389" w:rsidR="00515445" w:rsidRPr="00515445" w:rsidRDefault="00515445" w:rsidP="00515445">
      <w:pPr>
        <w:rPr>
          <w:lang w:val="vi-VN"/>
        </w:rPr>
      </w:pPr>
      <w:r w:rsidRPr="00515445">
        <w:rPr>
          <w:lang w:val="vi-VN"/>
        </w:rPr>
        <w:t xml:space="preserve">        "vn": "Em có thể giúp </w:t>
      </w:r>
      <w:del w:id="1657" w:author="Canh Duc Nguyen" w:date="2023-10-15T07:26:00Z">
        <w:r w:rsidRPr="00515445" w:rsidDel="001526E5">
          <w:rPr>
            <w:lang w:val="vi-VN"/>
          </w:rPr>
          <w:delText xml:space="preserve">đỡ </w:delText>
        </w:r>
      </w:del>
      <w:r w:rsidRPr="00515445">
        <w:rPr>
          <w:lang w:val="vi-VN"/>
        </w:rPr>
        <w:t xml:space="preserve">anh </w:t>
      </w:r>
      <w:del w:id="1658" w:author="Canh Duc Nguyen" w:date="2023-10-15T07:26:00Z">
        <w:r w:rsidRPr="00515445" w:rsidDel="001526E5">
          <w:rPr>
            <w:lang w:val="vi-VN"/>
          </w:rPr>
          <w:delText xml:space="preserve">được </w:delText>
        </w:r>
      </w:del>
      <w:r w:rsidRPr="00515445">
        <w:rPr>
          <w:lang w:val="vi-VN"/>
        </w:rPr>
        <w:t>không?",</w:t>
      </w:r>
    </w:p>
    <w:p w14:paraId="40F4C497" w14:textId="77777777" w:rsidR="00515445" w:rsidRPr="00515445" w:rsidRDefault="00515445" w:rsidP="00515445">
      <w:pPr>
        <w:rPr>
          <w:lang w:val="vi-VN"/>
        </w:rPr>
      </w:pPr>
      <w:r w:rsidRPr="00515445">
        <w:rPr>
          <w:lang w:val="vi-VN"/>
        </w:rPr>
        <w:t xml:space="preserve">        "en": "Can I help you? (said by a younger person to an elder)"</w:t>
      </w:r>
    </w:p>
    <w:p w14:paraId="09269A05" w14:textId="77777777" w:rsidR="00515445" w:rsidRPr="00515445" w:rsidRDefault="00515445" w:rsidP="00515445">
      <w:pPr>
        <w:rPr>
          <w:lang w:val="vi-VN"/>
        </w:rPr>
      </w:pPr>
      <w:r w:rsidRPr="00515445">
        <w:rPr>
          <w:lang w:val="vi-VN"/>
        </w:rPr>
        <w:t xml:space="preserve">      },</w:t>
      </w:r>
    </w:p>
    <w:p w14:paraId="28EF5808" w14:textId="77777777" w:rsidR="00515445" w:rsidRPr="00515445" w:rsidRDefault="00515445" w:rsidP="00515445">
      <w:pPr>
        <w:rPr>
          <w:lang w:val="vi-VN"/>
        </w:rPr>
      </w:pPr>
      <w:r w:rsidRPr="00515445">
        <w:rPr>
          <w:lang w:val="vi-VN"/>
        </w:rPr>
        <w:t xml:space="preserve">      {</w:t>
      </w:r>
    </w:p>
    <w:p w14:paraId="0110F6D0" w14:textId="4E78A716" w:rsidR="00515445" w:rsidRPr="00515445" w:rsidRDefault="00515445" w:rsidP="00515445">
      <w:pPr>
        <w:rPr>
          <w:lang w:val="vi-VN"/>
        </w:rPr>
      </w:pPr>
      <w:r w:rsidRPr="00515445">
        <w:rPr>
          <w:lang w:val="vi-VN"/>
        </w:rPr>
        <w:t xml:space="preserve">        "vn": "Em ở nhà một mình, nên em quyết định mua một con mèo </w:t>
      </w:r>
      <w:del w:id="1659" w:author="Canh Duc Nguyen" w:date="2023-10-15T07:26:00Z">
        <w:r w:rsidRPr="00515445" w:rsidDel="001526E5">
          <w:rPr>
            <w:lang w:val="vi-VN"/>
          </w:rPr>
          <w:delText xml:space="preserve">làm </w:delText>
        </w:r>
      </w:del>
      <w:ins w:id="1660" w:author="Canh Duc Nguyen" w:date="2023-10-15T07:26:00Z">
        <w:r w:rsidR="001526E5">
          <w:rPr>
            <w:lang w:val="vi-VN"/>
          </w:rPr>
          <w:t xml:space="preserve">bầu </w:t>
        </w:r>
      </w:ins>
      <w:r w:rsidRPr="00515445">
        <w:rPr>
          <w:lang w:val="vi-VN"/>
        </w:rPr>
        <w:t>bạn.",</w:t>
      </w:r>
    </w:p>
    <w:p w14:paraId="02D93D1E" w14:textId="77777777" w:rsidR="00515445" w:rsidRPr="00515445" w:rsidRDefault="00515445" w:rsidP="00515445">
      <w:pPr>
        <w:rPr>
          <w:lang w:val="vi-VN"/>
        </w:rPr>
      </w:pPr>
      <w:r w:rsidRPr="00515445">
        <w:rPr>
          <w:lang w:val="vi-VN"/>
        </w:rPr>
        <w:t xml:space="preserve">        "en": "I live alone, so I decided to buy a cat for company. (said by a younger person to an elder)"</w:t>
      </w:r>
    </w:p>
    <w:p w14:paraId="630A5A2D" w14:textId="77777777" w:rsidR="00515445" w:rsidRPr="00515445" w:rsidRDefault="00515445" w:rsidP="00515445">
      <w:pPr>
        <w:rPr>
          <w:lang w:val="vi-VN"/>
        </w:rPr>
      </w:pPr>
      <w:r w:rsidRPr="00515445">
        <w:rPr>
          <w:lang w:val="vi-VN"/>
        </w:rPr>
        <w:t xml:space="preserve">      }</w:t>
      </w:r>
    </w:p>
    <w:p w14:paraId="1F32511E" w14:textId="77777777" w:rsidR="00515445" w:rsidRPr="00515445" w:rsidRDefault="00515445" w:rsidP="00515445">
      <w:pPr>
        <w:rPr>
          <w:lang w:val="vi-VN"/>
        </w:rPr>
      </w:pPr>
      <w:r w:rsidRPr="00515445">
        <w:rPr>
          <w:lang w:val="vi-VN"/>
        </w:rPr>
        <w:t xml:space="preserve">    ]</w:t>
      </w:r>
    </w:p>
    <w:p w14:paraId="685EB22E" w14:textId="77777777" w:rsidR="00515445" w:rsidRPr="00515445" w:rsidRDefault="00515445" w:rsidP="00515445">
      <w:pPr>
        <w:rPr>
          <w:lang w:val="vi-VN"/>
        </w:rPr>
      </w:pPr>
      <w:r w:rsidRPr="00515445">
        <w:rPr>
          <w:lang w:val="vi-VN"/>
        </w:rPr>
        <w:t>}</w:t>
      </w:r>
    </w:p>
    <w:p w14:paraId="13E67717" w14:textId="77777777" w:rsidR="00515445" w:rsidRPr="00515445" w:rsidRDefault="00515445" w:rsidP="00515445">
      <w:pPr>
        <w:rPr>
          <w:lang w:val="vi-VN"/>
        </w:rPr>
      </w:pPr>
      <w:r w:rsidRPr="00515445">
        <w:rPr>
          <w:lang w:val="vi-VN"/>
        </w:rPr>
        <w:t>-----------------------------</w:t>
      </w:r>
    </w:p>
    <w:p w14:paraId="0B7361CF" w14:textId="77777777" w:rsidR="00515445" w:rsidRPr="00515445" w:rsidRDefault="00515445" w:rsidP="00515445">
      <w:pPr>
        <w:rPr>
          <w:lang w:val="vi-VN"/>
        </w:rPr>
      </w:pPr>
      <w:r w:rsidRPr="00515445">
        <w:rPr>
          <w:lang w:val="vi-VN"/>
        </w:rPr>
        <w:t xml:space="preserve">keyword: Personal pronoun 'họ' </w:t>
      </w:r>
    </w:p>
    <w:p w14:paraId="647BFB5E" w14:textId="77777777" w:rsidR="00515445" w:rsidRPr="00515445" w:rsidRDefault="00515445" w:rsidP="00515445">
      <w:pPr>
        <w:rPr>
          <w:lang w:val="vi-VN"/>
        </w:rPr>
      </w:pPr>
      <w:r w:rsidRPr="00515445">
        <w:rPr>
          <w:lang w:val="vi-VN"/>
        </w:rPr>
        <w:t xml:space="preserve">PROMPT: Generate grammar explanation for following Vietnamese grammar point: Personal pronoun 'họ' </w:t>
      </w:r>
    </w:p>
    <w:p w14:paraId="036735B2" w14:textId="77777777" w:rsidR="00515445" w:rsidRPr="00515445" w:rsidRDefault="00515445" w:rsidP="00515445">
      <w:pPr>
        <w:rPr>
          <w:lang w:val="vi-VN"/>
        </w:rPr>
      </w:pPr>
      <w:r w:rsidRPr="00515445">
        <w:rPr>
          <w:lang w:val="vi-VN"/>
        </w:rPr>
        <w:t xml:space="preserve">RESPONSE: { </w:t>
      </w:r>
    </w:p>
    <w:p w14:paraId="29839A66" w14:textId="77777777" w:rsidR="00515445" w:rsidRPr="00515445" w:rsidRDefault="00515445" w:rsidP="00515445">
      <w:pPr>
        <w:rPr>
          <w:lang w:val="vi-VN"/>
        </w:rPr>
      </w:pPr>
      <w:r w:rsidRPr="00515445">
        <w:rPr>
          <w:lang w:val="vi-VN"/>
        </w:rPr>
        <w:t xml:space="preserve">  "title": "Personal pronoun 'họ'",</w:t>
      </w:r>
    </w:p>
    <w:p w14:paraId="38C6FF64" w14:textId="77777777" w:rsidR="00515445" w:rsidRPr="00515445" w:rsidRDefault="00515445" w:rsidP="00515445">
      <w:pPr>
        <w:rPr>
          <w:lang w:val="vi-VN"/>
        </w:rPr>
      </w:pPr>
      <w:r w:rsidRPr="00515445">
        <w:rPr>
          <w:lang w:val="vi-VN"/>
        </w:rPr>
        <w:t xml:space="preserve">  "short_explanation": "Used to refer to a group of people or third person.",</w:t>
      </w:r>
    </w:p>
    <w:p w14:paraId="45406BFB" w14:textId="77777777" w:rsidR="00515445" w:rsidRPr="00515445" w:rsidRDefault="00515445" w:rsidP="00515445">
      <w:pPr>
        <w:rPr>
          <w:lang w:val="vi-VN"/>
        </w:rPr>
      </w:pPr>
      <w:r w:rsidRPr="00515445">
        <w:rPr>
          <w:lang w:val="vi-VN"/>
        </w:rPr>
        <w:lastRenderedPageBreak/>
        <w:t xml:space="preserve">  "long_explanation": "The Vietnamese personal pronoun 'họ' is equivalent to 'they' or 'them' in English. It is used to refer to a group of people or third person. This can be used to talk about a group of people who are not present or to refer to someone in a less personal manner.",</w:t>
      </w:r>
    </w:p>
    <w:p w14:paraId="537B4F0E" w14:textId="77777777" w:rsidR="00515445" w:rsidRPr="00515445" w:rsidRDefault="00515445" w:rsidP="00515445">
      <w:pPr>
        <w:rPr>
          <w:lang w:val="vi-VN"/>
        </w:rPr>
      </w:pPr>
      <w:r w:rsidRPr="00515445">
        <w:rPr>
          <w:lang w:val="vi-VN"/>
        </w:rPr>
        <w:t xml:space="preserve">  "formation": "Used in sentence where it is needed to refer to a group of people or third person",</w:t>
      </w:r>
    </w:p>
    <w:p w14:paraId="3C94A1E1" w14:textId="77777777" w:rsidR="00515445" w:rsidRPr="00515445" w:rsidRDefault="00515445" w:rsidP="00515445">
      <w:pPr>
        <w:rPr>
          <w:lang w:val="vi-VN"/>
        </w:rPr>
      </w:pPr>
      <w:r w:rsidRPr="00515445">
        <w:rPr>
          <w:lang w:val="vi-VN"/>
        </w:rPr>
        <w:t xml:space="preserve">  "examples": [ </w:t>
      </w:r>
    </w:p>
    <w:p w14:paraId="2D130DC1" w14:textId="77777777" w:rsidR="00515445" w:rsidRPr="00515445" w:rsidRDefault="00515445" w:rsidP="00515445">
      <w:pPr>
        <w:rPr>
          <w:lang w:val="vi-VN"/>
        </w:rPr>
      </w:pPr>
      <w:r w:rsidRPr="00515445">
        <w:rPr>
          <w:lang w:val="vi-VN"/>
        </w:rPr>
        <w:t xml:space="preserve">    { </w:t>
      </w:r>
    </w:p>
    <w:p w14:paraId="4F0376DC" w14:textId="77777777" w:rsidR="00515445" w:rsidRPr="00515445" w:rsidRDefault="00515445" w:rsidP="00515445">
      <w:pPr>
        <w:rPr>
          <w:lang w:val="vi-VN"/>
        </w:rPr>
      </w:pPr>
      <w:r w:rsidRPr="00515445">
        <w:rPr>
          <w:lang w:val="vi-VN"/>
        </w:rPr>
        <w:t xml:space="preserve">      "vn": "Họ đang học tiếng Việt.", </w:t>
      </w:r>
    </w:p>
    <w:p w14:paraId="52F3B647" w14:textId="77777777" w:rsidR="00515445" w:rsidRPr="00515445" w:rsidRDefault="00515445" w:rsidP="00515445">
      <w:pPr>
        <w:rPr>
          <w:lang w:val="vi-VN"/>
        </w:rPr>
      </w:pPr>
      <w:r w:rsidRPr="00515445">
        <w:rPr>
          <w:lang w:val="vi-VN"/>
        </w:rPr>
        <w:t xml:space="preserve">      "en": "They are learning Vietnamese." </w:t>
      </w:r>
    </w:p>
    <w:p w14:paraId="6AA4B242" w14:textId="77777777" w:rsidR="00515445" w:rsidRPr="00515445" w:rsidRDefault="00515445" w:rsidP="00515445">
      <w:pPr>
        <w:rPr>
          <w:lang w:val="vi-VN"/>
        </w:rPr>
      </w:pPr>
      <w:r w:rsidRPr="00515445">
        <w:rPr>
          <w:lang w:val="vi-VN"/>
        </w:rPr>
        <w:t xml:space="preserve">    }, </w:t>
      </w:r>
    </w:p>
    <w:p w14:paraId="4B578077" w14:textId="77777777" w:rsidR="00515445" w:rsidRPr="00515445" w:rsidRDefault="00515445" w:rsidP="00515445">
      <w:pPr>
        <w:rPr>
          <w:lang w:val="vi-VN"/>
        </w:rPr>
      </w:pPr>
      <w:r w:rsidRPr="00515445">
        <w:rPr>
          <w:lang w:val="vi-VN"/>
        </w:rPr>
        <w:t xml:space="preserve">    { </w:t>
      </w:r>
    </w:p>
    <w:p w14:paraId="76E8440C" w14:textId="77777777" w:rsidR="00515445" w:rsidRPr="00515445" w:rsidRDefault="00515445" w:rsidP="00515445">
      <w:pPr>
        <w:rPr>
          <w:lang w:val="vi-VN"/>
        </w:rPr>
      </w:pPr>
      <w:r w:rsidRPr="00515445">
        <w:rPr>
          <w:lang w:val="vi-VN"/>
        </w:rPr>
        <w:t xml:space="preserve">      "vn": "Họ là những người bạn của tôi.", </w:t>
      </w:r>
    </w:p>
    <w:p w14:paraId="47877300" w14:textId="77777777" w:rsidR="00515445" w:rsidRPr="00515445" w:rsidRDefault="00515445" w:rsidP="00515445">
      <w:pPr>
        <w:rPr>
          <w:lang w:val="vi-VN"/>
        </w:rPr>
      </w:pPr>
      <w:r w:rsidRPr="00515445">
        <w:rPr>
          <w:lang w:val="vi-VN"/>
        </w:rPr>
        <w:t xml:space="preserve">      "en": "They are my friends." </w:t>
      </w:r>
    </w:p>
    <w:p w14:paraId="32539D65" w14:textId="77777777" w:rsidR="00515445" w:rsidRPr="00515445" w:rsidRDefault="00515445" w:rsidP="00515445">
      <w:pPr>
        <w:rPr>
          <w:lang w:val="vi-VN"/>
        </w:rPr>
      </w:pPr>
      <w:r w:rsidRPr="00515445">
        <w:rPr>
          <w:lang w:val="vi-VN"/>
        </w:rPr>
        <w:t xml:space="preserve">    }, </w:t>
      </w:r>
    </w:p>
    <w:p w14:paraId="4CC9EFBA" w14:textId="77777777" w:rsidR="00515445" w:rsidRPr="00515445" w:rsidRDefault="00515445" w:rsidP="00515445">
      <w:pPr>
        <w:rPr>
          <w:lang w:val="vi-VN"/>
        </w:rPr>
      </w:pPr>
      <w:r w:rsidRPr="00515445">
        <w:rPr>
          <w:lang w:val="vi-VN"/>
        </w:rPr>
        <w:t xml:space="preserve">    { </w:t>
      </w:r>
    </w:p>
    <w:p w14:paraId="79FE89B5" w14:textId="7F6B4BC1" w:rsidR="00515445" w:rsidRPr="00515445" w:rsidRDefault="00515445" w:rsidP="00515445">
      <w:pPr>
        <w:rPr>
          <w:lang w:val="vi-VN"/>
        </w:rPr>
      </w:pPr>
      <w:r w:rsidRPr="00515445">
        <w:rPr>
          <w:lang w:val="vi-VN"/>
        </w:rPr>
        <w:t xml:space="preserve">      "vn": "</w:t>
      </w:r>
      <w:ins w:id="1661" w:author="Canh Duc Nguyen" w:date="2023-10-15T07:29:00Z">
        <w:r w:rsidR="001526E5">
          <w:rPr>
            <w:lang w:val="vi-VN"/>
          </w:rPr>
          <w:t>Hôm nay h</w:t>
        </w:r>
      </w:ins>
      <w:del w:id="1662" w:author="Canh Duc Nguyen" w:date="2023-10-15T07:29:00Z">
        <w:r w:rsidRPr="00515445" w:rsidDel="001526E5">
          <w:rPr>
            <w:lang w:val="vi-VN"/>
          </w:rPr>
          <w:delText>H</w:delText>
        </w:r>
      </w:del>
      <w:r w:rsidRPr="00515445">
        <w:rPr>
          <w:lang w:val="vi-VN"/>
        </w:rPr>
        <w:t xml:space="preserve">ọ </w:t>
      </w:r>
      <w:del w:id="1663" w:author="Canh Duc Nguyen" w:date="2023-10-15T07:29:00Z">
        <w:r w:rsidRPr="00515445" w:rsidDel="001526E5">
          <w:rPr>
            <w:lang w:val="vi-VN"/>
          </w:rPr>
          <w:delText xml:space="preserve">ở </w:delText>
        </w:r>
      </w:del>
      <w:ins w:id="1664" w:author="Canh Duc Nguyen" w:date="2023-10-15T07:29:00Z">
        <w:r w:rsidR="001526E5">
          <w:rPr>
            <w:lang w:val="vi-VN"/>
          </w:rPr>
          <w:t xml:space="preserve">đã đến </w:t>
        </w:r>
      </w:ins>
      <w:r w:rsidRPr="00515445">
        <w:rPr>
          <w:lang w:val="vi-VN"/>
        </w:rPr>
        <w:t>viện bảo tàng</w:t>
      </w:r>
      <w:del w:id="1665" w:author="Canh Duc Nguyen" w:date="2023-10-15T07:29:00Z">
        <w:r w:rsidRPr="00515445" w:rsidDel="001526E5">
          <w:rPr>
            <w:lang w:val="vi-VN"/>
          </w:rPr>
          <w:delText xml:space="preserve"> ngày hôm qua</w:delText>
        </w:r>
      </w:del>
      <w:r w:rsidRPr="00515445">
        <w:rPr>
          <w:lang w:val="vi-VN"/>
        </w:rPr>
        <w:t xml:space="preserve">.", </w:t>
      </w:r>
    </w:p>
    <w:p w14:paraId="34F5EE79" w14:textId="77777777" w:rsidR="00515445" w:rsidRPr="00515445" w:rsidRDefault="00515445" w:rsidP="00515445">
      <w:pPr>
        <w:rPr>
          <w:lang w:val="vi-VN"/>
        </w:rPr>
      </w:pPr>
      <w:r w:rsidRPr="00515445">
        <w:rPr>
          <w:lang w:val="vi-VN"/>
        </w:rPr>
        <w:t xml:space="preserve">      "en": "They were at the museum yesterday." </w:t>
      </w:r>
    </w:p>
    <w:p w14:paraId="59CA6C40" w14:textId="77777777" w:rsidR="00515445" w:rsidRPr="00515445" w:rsidRDefault="00515445" w:rsidP="00515445">
      <w:pPr>
        <w:rPr>
          <w:lang w:val="vi-VN"/>
        </w:rPr>
      </w:pPr>
      <w:r w:rsidRPr="00515445">
        <w:rPr>
          <w:lang w:val="vi-VN"/>
        </w:rPr>
        <w:t xml:space="preserve">    }, </w:t>
      </w:r>
    </w:p>
    <w:p w14:paraId="45A7BA5A" w14:textId="77777777" w:rsidR="00515445" w:rsidRPr="00515445" w:rsidRDefault="00515445" w:rsidP="00515445">
      <w:pPr>
        <w:rPr>
          <w:lang w:val="vi-VN"/>
        </w:rPr>
      </w:pPr>
      <w:r w:rsidRPr="00515445">
        <w:rPr>
          <w:lang w:val="vi-VN"/>
        </w:rPr>
        <w:t xml:space="preserve">    { </w:t>
      </w:r>
    </w:p>
    <w:p w14:paraId="4EA4E623" w14:textId="77777777" w:rsidR="00515445" w:rsidRPr="00515445" w:rsidRDefault="00515445" w:rsidP="00515445">
      <w:pPr>
        <w:rPr>
          <w:lang w:val="vi-VN"/>
        </w:rPr>
      </w:pPr>
      <w:r w:rsidRPr="00515445">
        <w:rPr>
          <w:lang w:val="vi-VN"/>
        </w:rPr>
        <w:t xml:space="preserve">      "vn": "Họ muốn đi du lịch châu Âu.",</w:t>
      </w:r>
    </w:p>
    <w:p w14:paraId="271DA595" w14:textId="77777777" w:rsidR="00515445" w:rsidRPr="00515445" w:rsidRDefault="00515445" w:rsidP="00515445">
      <w:pPr>
        <w:rPr>
          <w:lang w:val="vi-VN"/>
        </w:rPr>
      </w:pPr>
      <w:r w:rsidRPr="00515445">
        <w:rPr>
          <w:lang w:val="vi-VN"/>
        </w:rPr>
        <w:t xml:space="preserve">      "en": "They want to travel to Europe."</w:t>
      </w:r>
    </w:p>
    <w:p w14:paraId="376608F1" w14:textId="77777777" w:rsidR="00515445" w:rsidRPr="00515445" w:rsidRDefault="00515445" w:rsidP="00515445">
      <w:pPr>
        <w:rPr>
          <w:lang w:val="vi-VN"/>
        </w:rPr>
      </w:pPr>
      <w:r w:rsidRPr="00515445">
        <w:rPr>
          <w:lang w:val="vi-VN"/>
        </w:rPr>
        <w:t xml:space="preserve">    } </w:t>
      </w:r>
    </w:p>
    <w:p w14:paraId="6071C7C9" w14:textId="77777777" w:rsidR="00515445" w:rsidRPr="00515445" w:rsidRDefault="00515445" w:rsidP="00515445">
      <w:pPr>
        <w:rPr>
          <w:lang w:val="vi-VN"/>
        </w:rPr>
      </w:pPr>
      <w:r w:rsidRPr="00515445">
        <w:rPr>
          <w:lang w:val="vi-VN"/>
        </w:rPr>
        <w:t xml:space="preserve">  ] </w:t>
      </w:r>
    </w:p>
    <w:p w14:paraId="080A59BE" w14:textId="77777777" w:rsidR="00515445" w:rsidRPr="00515445" w:rsidRDefault="00515445" w:rsidP="00515445">
      <w:pPr>
        <w:rPr>
          <w:lang w:val="vi-VN"/>
        </w:rPr>
      </w:pPr>
      <w:r w:rsidRPr="00515445">
        <w:rPr>
          <w:lang w:val="vi-VN"/>
        </w:rPr>
        <w:t>}</w:t>
      </w:r>
    </w:p>
    <w:p w14:paraId="10217AD5" w14:textId="77777777" w:rsidR="00515445" w:rsidRPr="00515445" w:rsidRDefault="00515445" w:rsidP="00515445">
      <w:pPr>
        <w:rPr>
          <w:lang w:val="vi-VN"/>
        </w:rPr>
      </w:pPr>
      <w:r w:rsidRPr="00515445">
        <w:rPr>
          <w:lang w:val="vi-VN"/>
        </w:rPr>
        <w:t>-----------------------------</w:t>
      </w:r>
    </w:p>
    <w:p w14:paraId="6F7208AE" w14:textId="77777777" w:rsidR="00515445" w:rsidRPr="00515445" w:rsidRDefault="00515445" w:rsidP="00515445">
      <w:pPr>
        <w:rPr>
          <w:lang w:val="vi-VN"/>
        </w:rPr>
      </w:pPr>
      <w:r w:rsidRPr="00515445">
        <w:rPr>
          <w:lang w:val="vi-VN"/>
        </w:rPr>
        <w:t xml:space="preserve">keyword: Personal pronoun 'mình' </w:t>
      </w:r>
    </w:p>
    <w:p w14:paraId="04C3EA1C" w14:textId="77777777" w:rsidR="00515445" w:rsidRPr="00515445" w:rsidRDefault="00515445" w:rsidP="00515445">
      <w:pPr>
        <w:rPr>
          <w:lang w:val="vi-VN"/>
        </w:rPr>
      </w:pPr>
      <w:r w:rsidRPr="00515445">
        <w:rPr>
          <w:lang w:val="vi-VN"/>
        </w:rPr>
        <w:t xml:space="preserve">PROMPT: Generate grammar explanation for following Vietnamese grammar point: Personal pronoun 'mình' </w:t>
      </w:r>
    </w:p>
    <w:p w14:paraId="6AF8E10D" w14:textId="77777777" w:rsidR="00515445" w:rsidRPr="00515445" w:rsidRDefault="00515445" w:rsidP="00515445">
      <w:pPr>
        <w:rPr>
          <w:lang w:val="vi-VN"/>
        </w:rPr>
      </w:pPr>
      <w:r w:rsidRPr="00515445">
        <w:rPr>
          <w:lang w:val="vi-VN"/>
        </w:rPr>
        <w:t>RESPONSE: {</w:t>
      </w:r>
    </w:p>
    <w:p w14:paraId="68DEA85B" w14:textId="77777777" w:rsidR="00515445" w:rsidRPr="00515445" w:rsidRDefault="00515445" w:rsidP="00515445">
      <w:pPr>
        <w:rPr>
          <w:lang w:val="vi-VN"/>
        </w:rPr>
      </w:pPr>
      <w:r w:rsidRPr="00515445">
        <w:rPr>
          <w:lang w:val="vi-VN"/>
        </w:rPr>
        <w:t xml:space="preserve">  "title": "Personal pronoun 'mình'",</w:t>
      </w:r>
    </w:p>
    <w:p w14:paraId="40ED95D5" w14:textId="77777777" w:rsidR="00515445" w:rsidRPr="00515445" w:rsidRDefault="00515445" w:rsidP="00515445">
      <w:pPr>
        <w:rPr>
          <w:lang w:val="vi-VN"/>
        </w:rPr>
      </w:pPr>
      <w:r w:rsidRPr="00515445">
        <w:rPr>
          <w:lang w:val="vi-VN"/>
        </w:rPr>
        <w:t xml:space="preserve">  "short_explanation": "Used to refer to oneself or to represent reflexive actions.",</w:t>
      </w:r>
    </w:p>
    <w:p w14:paraId="7599DFFF" w14:textId="77777777" w:rsidR="00515445" w:rsidRPr="00515445" w:rsidRDefault="00515445" w:rsidP="00515445">
      <w:pPr>
        <w:rPr>
          <w:lang w:val="vi-VN"/>
        </w:rPr>
      </w:pPr>
      <w:r w:rsidRPr="00515445">
        <w:rPr>
          <w:lang w:val="vi-VN"/>
        </w:rPr>
        <w:t xml:space="preserve">  "long_explanation": "The Vietnamese pronoun 'mình' is often used to refer to oneself in a conversation. It can be used by the speaker to refer to themselves or by the listener to refer to themselves. In addition, 'mình' also represents reflexive actions where the subject and the object are the same.",</w:t>
      </w:r>
    </w:p>
    <w:p w14:paraId="2B332EC0" w14:textId="77777777" w:rsidR="00515445" w:rsidRPr="00515445" w:rsidRDefault="00515445" w:rsidP="00515445">
      <w:pPr>
        <w:rPr>
          <w:lang w:val="vi-VN"/>
        </w:rPr>
      </w:pPr>
      <w:r w:rsidRPr="00515445">
        <w:rPr>
          <w:lang w:val="vi-VN"/>
        </w:rPr>
        <w:t xml:space="preserve">  "formation": "example of grammar formation for given grammar point",</w:t>
      </w:r>
    </w:p>
    <w:p w14:paraId="659551FE" w14:textId="77777777" w:rsidR="00515445" w:rsidRPr="00515445" w:rsidRDefault="00515445" w:rsidP="00515445">
      <w:pPr>
        <w:rPr>
          <w:lang w:val="vi-VN"/>
        </w:rPr>
      </w:pPr>
      <w:r w:rsidRPr="00515445">
        <w:rPr>
          <w:lang w:val="vi-VN"/>
        </w:rPr>
        <w:t xml:space="preserve">  "examples": [</w:t>
      </w:r>
    </w:p>
    <w:p w14:paraId="2C7759BD" w14:textId="77777777" w:rsidR="00515445" w:rsidRPr="00515445" w:rsidRDefault="00515445" w:rsidP="00515445">
      <w:pPr>
        <w:rPr>
          <w:lang w:val="vi-VN"/>
        </w:rPr>
      </w:pPr>
      <w:r w:rsidRPr="00515445">
        <w:rPr>
          <w:lang w:val="vi-VN"/>
        </w:rPr>
        <w:t xml:space="preserve">    {</w:t>
      </w:r>
    </w:p>
    <w:p w14:paraId="79BA60AD" w14:textId="77777777" w:rsidR="00515445" w:rsidRPr="00515445" w:rsidRDefault="00515445" w:rsidP="00515445">
      <w:pPr>
        <w:rPr>
          <w:lang w:val="vi-VN"/>
        </w:rPr>
      </w:pPr>
      <w:r w:rsidRPr="00515445">
        <w:rPr>
          <w:lang w:val="vi-VN"/>
        </w:rPr>
        <w:t xml:space="preserve">      "vn": "Mình không thích ăn mì tôm. Mình thích ăn phở bò hơn.",</w:t>
      </w:r>
    </w:p>
    <w:p w14:paraId="7E1BD5D0" w14:textId="77777777" w:rsidR="00515445" w:rsidRPr="00515445" w:rsidRDefault="00515445" w:rsidP="00515445">
      <w:pPr>
        <w:rPr>
          <w:lang w:val="vi-VN"/>
        </w:rPr>
      </w:pPr>
      <w:r w:rsidRPr="00515445">
        <w:rPr>
          <w:lang w:val="vi-VN"/>
        </w:rPr>
        <w:t xml:space="preserve">      "en": "I don't like eating instant noodles. I prefer to eat beef pho."</w:t>
      </w:r>
    </w:p>
    <w:p w14:paraId="0CE68E44" w14:textId="77777777" w:rsidR="00515445" w:rsidRPr="00515445" w:rsidRDefault="00515445" w:rsidP="00515445">
      <w:pPr>
        <w:rPr>
          <w:lang w:val="vi-VN"/>
        </w:rPr>
      </w:pPr>
      <w:r w:rsidRPr="00515445">
        <w:rPr>
          <w:lang w:val="vi-VN"/>
        </w:rPr>
        <w:t xml:space="preserve">    },</w:t>
      </w:r>
    </w:p>
    <w:p w14:paraId="03EC8A5E" w14:textId="77777777" w:rsidR="00515445" w:rsidRPr="00515445" w:rsidRDefault="00515445" w:rsidP="00515445">
      <w:pPr>
        <w:rPr>
          <w:lang w:val="vi-VN"/>
        </w:rPr>
      </w:pPr>
      <w:r w:rsidRPr="00515445">
        <w:rPr>
          <w:lang w:val="vi-VN"/>
        </w:rPr>
        <w:t xml:space="preserve">    {</w:t>
      </w:r>
    </w:p>
    <w:p w14:paraId="2484EC73" w14:textId="1DA36F66" w:rsidR="00515445" w:rsidRPr="00515445" w:rsidRDefault="00515445" w:rsidP="00515445">
      <w:pPr>
        <w:rPr>
          <w:lang w:val="vi-VN"/>
        </w:rPr>
      </w:pPr>
      <w:r w:rsidRPr="00515445">
        <w:rPr>
          <w:lang w:val="vi-VN"/>
        </w:rPr>
        <w:t xml:space="preserve">      "vn": "Sau giờ làm việc, mình thường đi tập gym để giữ gìn </w:t>
      </w:r>
      <w:del w:id="1666" w:author="Canh Duc Nguyen" w:date="2023-10-15T07:30:00Z">
        <w:r w:rsidRPr="00515445" w:rsidDel="001526E5">
          <w:rPr>
            <w:lang w:val="vi-VN"/>
          </w:rPr>
          <w:delText>sức khỏe</w:delText>
        </w:r>
      </w:del>
      <w:ins w:id="1667" w:author="Canh Duc Nguyen" w:date="2023-10-15T07:30:00Z">
        <w:r w:rsidR="001526E5">
          <w:rPr>
            <w:lang w:val="vi-VN"/>
          </w:rPr>
          <w:t>vóc dáng</w:t>
        </w:r>
      </w:ins>
      <w:r w:rsidRPr="00515445">
        <w:rPr>
          <w:lang w:val="vi-VN"/>
        </w:rPr>
        <w:t>.",</w:t>
      </w:r>
    </w:p>
    <w:p w14:paraId="1A6FC960" w14:textId="77777777" w:rsidR="00515445" w:rsidRPr="00515445" w:rsidRDefault="00515445" w:rsidP="00515445">
      <w:pPr>
        <w:rPr>
          <w:lang w:val="vi-VN"/>
        </w:rPr>
      </w:pPr>
      <w:r w:rsidRPr="00515445">
        <w:rPr>
          <w:lang w:val="vi-VN"/>
        </w:rPr>
        <w:t xml:space="preserve">      "en": "After work, I usually go to the gym to keep fit."</w:t>
      </w:r>
    </w:p>
    <w:p w14:paraId="4D8D3A4C" w14:textId="77777777" w:rsidR="00515445" w:rsidRPr="00515445" w:rsidRDefault="00515445" w:rsidP="00515445">
      <w:pPr>
        <w:rPr>
          <w:lang w:val="vi-VN"/>
        </w:rPr>
      </w:pPr>
      <w:r w:rsidRPr="00515445">
        <w:rPr>
          <w:lang w:val="vi-VN"/>
        </w:rPr>
        <w:lastRenderedPageBreak/>
        <w:t xml:space="preserve">    },</w:t>
      </w:r>
    </w:p>
    <w:p w14:paraId="3E0247F5" w14:textId="77777777" w:rsidR="00515445" w:rsidRPr="00515445" w:rsidRDefault="00515445" w:rsidP="00515445">
      <w:pPr>
        <w:rPr>
          <w:lang w:val="vi-VN"/>
        </w:rPr>
      </w:pPr>
      <w:r w:rsidRPr="00515445">
        <w:rPr>
          <w:lang w:val="vi-VN"/>
        </w:rPr>
        <w:t xml:space="preserve">    {</w:t>
      </w:r>
    </w:p>
    <w:p w14:paraId="788F4D61" w14:textId="77777777" w:rsidR="00515445" w:rsidRPr="00515445" w:rsidRDefault="00515445" w:rsidP="00515445">
      <w:pPr>
        <w:rPr>
          <w:lang w:val="vi-VN"/>
        </w:rPr>
      </w:pPr>
      <w:r w:rsidRPr="00515445">
        <w:rPr>
          <w:lang w:val="vi-VN"/>
        </w:rPr>
        <w:t xml:space="preserve">      "vn": "Mình phải chuẩn bị kỹ lưỡng trước khi đi phỏng vấn.",</w:t>
      </w:r>
    </w:p>
    <w:p w14:paraId="2C98781A" w14:textId="77777777" w:rsidR="00515445" w:rsidRPr="00515445" w:rsidRDefault="00515445" w:rsidP="00515445">
      <w:pPr>
        <w:rPr>
          <w:lang w:val="vi-VN"/>
        </w:rPr>
      </w:pPr>
      <w:r w:rsidRPr="00515445">
        <w:rPr>
          <w:lang w:val="vi-VN"/>
        </w:rPr>
        <w:t xml:space="preserve">      "en": "I have to prepare thoroughly before going for an interview."</w:t>
      </w:r>
    </w:p>
    <w:p w14:paraId="70444CA4" w14:textId="77777777" w:rsidR="00515445" w:rsidRPr="00515445" w:rsidRDefault="00515445" w:rsidP="00515445">
      <w:pPr>
        <w:rPr>
          <w:lang w:val="vi-VN"/>
        </w:rPr>
      </w:pPr>
      <w:r w:rsidRPr="00515445">
        <w:rPr>
          <w:lang w:val="vi-VN"/>
        </w:rPr>
        <w:t xml:space="preserve">    },</w:t>
      </w:r>
    </w:p>
    <w:p w14:paraId="073D2F8F" w14:textId="77777777" w:rsidR="00515445" w:rsidRPr="00515445" w:rsidRDefault="00515445" w:rsidP="00515445">
      <w:pPr>
        <w:rPr>
          <w:lang w:val="vi-VN"/>
        </w:rPr>
      </w:pPr>
      <w:r w:rsidRPr="00515445">
        <w:rPr>
          <w:lang w:val="vi-VN"/>
        </w:rPr>
        <w:t xml:space="preserve">    {</w:t>
      </w:r>
    </w:p>
    <w:p w14:paraId="51563DB7" w14:textId="35D768D7" w:rsidR="00515445" w:rsidRPr="00515445" w:rsidRDefault="00515445" w:rsidP="00515445">
      <w:pPr>
        <w:rPr>
          <w:lang w:val="vi-VN"/>
        </w:rPr>
      </w:pPr>
      <w:r w:rsidRPr="00515445">
        <w:rPr>
          <w:lang w:val="vi-VN"/>
        </w:rPr>
        <w:t xml:space="preserve">      "vn": "Không</w:t>
      </w:r>
      <w:ins w:id="1668" w:author="Canh Duc Nguyen" w:date="2023-10-15T07:33:00Z">
        <w:r w:rsidR="001526E5">
          <w:rPr>
            <w:lang w:val="vi-VN"/>
          </w:rPr>
          <w:t xml:space="preserve"> có</w:t>
        </w:r>
      </w:ins>
      <w:r w:rsidRPr="00515445">
        <w:rPr>
          <w:lang w:val="vi-VN"/>
        </w:rPr>
        <w:t xml:space="preserve"> ai giúp nên mình phải tự làm tất cả.",</w:t>
      </w:r>
    </w:p>
    <w:p w14:paraId="748A7B3B" w14:textId="77777777" w:rsidR="00515445" w:rsidRPr="00515445" w:rsidRDefault="00515445" w:rsidP="00515445">
      <w:pPr>
        <w:rPr>
          <w:lang w:val="vi-VN"/>
        </w:rPr>
      </w:pPr>
      <w:r w:rsidRPr="00515445">
        <w:rPr>
          <w:lang w:val="vi-VN"/>
        </w:rPr>
        <w:t xml:space="preserve">      "en": "Nobody helps so I have to do everything by myself."</w:t>
      </w:r>
    </w:p>
    <w:p w14:paraId="7FA679E5" w14:textId="77777777" w:rsidR="00515445" w:rsidRPr="00515445" w:rsidRDefault="00515445" w:rsidP="00515445">
      <w:pPr>
        <w:rPr>
          <w:lang w:val="vi-VN"/>
        </w:rPr>
      </w:pPr>
      <w:r w:rsidRPr="00515445">
        <w:rPr>
          <w:lang w:val="vi-VN"/>
        </w:rPr>
        <w:t xml:space="preserve">    }</w:t>
      </w:r>
    </w:p>
    <w:p w14:paraId="309F42F3" w14:textId="77777777" w:rsidR="00515445" w:rsidRPr="00515445" w:rsidRDefault="00515445" w:rsidP="00515445">
      <w:pPr>
        <w:rPr>
          <w:lang w:val="vi-VN"/>
        </w:rPr>
      </w:pPr>
      <w:r w:rsidRPr="00515445">
        <w:rPr>
          <w:lang w:val="vi-VN"/>
        </w:rPr>
        <w:t xml:space="preserve">  ]</w:t>
      </w:r>
    </w:p>
    <w:p w14:paraId="68D82863" w14:textId="77777777" w:rsidR="00515445" w:rsidRPr="00515445" w:rsidRDefault="00515445" w:rsidP="00515445">
      <w:pPr>
        <w:rPr>
          <w:lang w:val="vi-VN"/>
        </w:rPr>
      </w:pPr>
      <w:r w:rsidRPr="00515445">
        <w:rPr>
          <w:lang w:val="vi-VN"/>
        </w:rPr>
        <w:t>}</w:t>
      </w:r>
    </w:p>
    <w:p w14:paraId="47923C13" w14:textId="77777777" w:rsidR="00515445" w:rsidRPr="00515445" w:rsidRDefault="00515445" w:rsidP="00515445">
      <w:pPr>
        <w:rPr>
          <w:lang w:val="vi-VN"/>
        </w:rPr>
      </w:pPr>
      <w:r w:rsidRPr="00515445">
        <w:rPr>
          <w:lang w:val="vi-VN"/>
        </w:rPr>
        <w:t>-----------------------------</w:t>
      </w:r>
    </w:p>
    <w:p w14:paraId="50178423" w14:textId="77777777" w:rsidR="00515445" w:rsidRPr="00515445" w:rsidRDefault="00515445" w:rsidP="00515445">
      <w:pPr>
        <w:rPr>
          <w:lang w:val="vi-VN"/>
        </w:rPr>
      </w:pPr>
      <w:r w:rsidRPr="00515445">
        <w:rPr>
          <w:lang w:val="vi-VN"/>
        </w:rPr>
        <w:t xml:space="preserve">keyword: Personal pronoun 'người ta' </w:t>
      </w:r>
    </w:p>
    <w:p w14:paraId="31350763" w14:textId="77777777" w:rsidR="00515445" w:rsidRPr="00515445" w:rsidRDefault="00515445" w:rsidP="00515445">
      <w:pPr>
        <w:rPr>
          <w:lang w:val="vi-VN"/>
        </w:rPr>
      </w:pPr>
      <w:r w:rsidRPr="00515445">
        <w:rPr>
          <w:lang w:val="vi-VN"/>
        </w:rPr>
        <w:t xml:space="preserve">PROMPT: Generate grammar explanation for following Vietnamese grammar point: Personal pronoun 'người ta' </w:t>
      </w:r>
    </w:p>
    <w:p w14:paraId="5A691E2E" w14:textId="77777777" w:rsidR="00515445" w:rsidRPr="00515445" w:rsidRDefault="00515445" w:rsidP="00515445">
      <w:pPr>
        <w:rPr>
          <w:lang w:val="vi-VN"/>
        </w:rPr>
      </w:pPr>
      <w:r w:rsidRPr="00515445">
        <w:rPr>
          <w:lang w:val="vi-VN"/>
        </w:rPr>
        <w:t xml:space="preserve">RESPONSE: { </w:t>
      </w:r>
    </w:p>
    <w:p w14:paraId="0DB7B3EA" w14:textId="77777777" w:rsidR="00515445" w:rsidRPr="00515445" w:rsidRDefault="00515445" w:rsidP="00515445">
      <w:pPr>
        <w:rPr>
          <w:lang w:val="vi-VN"/>
        </w:rPr>
      </w:pPr>
      <w:r w:rsidRPr="00515445">
        <w:rPr>
          <w:lang w:val="vi-VN"/>
        </w:rPr>
        <w:t xml:space="preserve">  "title": "Personal pronoun 'người ta'", </w:t>
      </w:r>
    </w:p>
    <w:p w14:paraId="5B7DCC62" w14:textId="77777777" w:rsidR="00515445" w:rsidRPr="00515445" w:rsidRDefault="00515445" w:rsidP="00515445">
      <w:pPr>
        <w:rPr>
          <w:lang w:val="vi-VN"/>
        </w:rPr>
      </w:pPr>
      <w:r w:rsidRPr="00515445">
        <w:rPr>
          <w:lang w:val="vi-VN"/>
        </w:rPr>
        <w:t xml:space="preserve">  "short_explanation": "Used to refer to others/generic people or in a general sense.", </w:t>
      </w:r>
    </w:p>
    <w:p w14:paraId="0416A42C" w14:textId="77777777" w:rsidR="00515445" w:rsidRPr="00515445" w:rsidRDefault="00515445" w:rsidP="00515445">
      <w:pPr>
        <w:rPr>
          <w:lang w:val="vi-VN"/>
        </w:rPr>
      </w:pPr>
      <w:r w:rsidRPr="00515445">
        <w:rPr>
          <w:lang w:val="vi-VN"/>
        </w:rPr>
        <w:t xml:space="preserve">  "long_explanation": "The Vietnamese phrase 'người ta' is a personal pronoun used to refer to others or to people in general. It is used when the speaker does not want to specify a particular person or group of people. This phrase equates to the English expressions 'they', 'one' or 'people'.", </w:t>
      </w:r>
    </w:p>
    <w:p w14:paraId="73A4D3EB" w14:textId="77777777" w:rsidR="00515445" w:rsidRPr="00515445" w:rsidRDefault="00515445" w:rsidP="00515445">
      <w:pPr>
        <w:rPr>
          <w:lang w:val="vi-VN"/>
        </w:rPr>
      </w:pPr>
      <w:r w:rsidRPr="00515445">
        <w:rPr>
          <w:lang w:val="vi-VN"/>
        </w:rPr>
        <w:t xml:space="preserve">  "formation": "Used directly in sentences to refer to generic people or in a general sense.",</w:t>
      </w:r>
    </w:p>
    <w:p w14:paraId="1562D775" w14:textId="77777777" w:rsidR="00515445" w:rsidRPr="00515445" w:rsidRDefault="00515445" w:rsidP="00515445">
      <w:pPr>
        <w:rPr>
          <w:lang w:val="vi-VN"/>
        </w:rPr>
      </w:pPr>
      <w:r w:rsidRPr="00515445">
        <w:rPr>
          <w:lang w:val="vi-VN"/>
        </w:rPr>
        <w:t xml:space="preserve">  "examples": [</w:t>
      </w:r>
    </w:p>
    <w:p w14:paraId="0BF06B5D" w14:textId="77777777" w:rsidR="00515445" w:rsidRPr="00515445" w:rsidRDefault="00515445" w:rsidP="00515445">
      <w:pPr>
        <w:rPr>
          <w:lang w:val="vi-VN"/>
        </w:rPr>
      </w:pPr>
      <w:r w:rsidRPr="00515445">
        <w:rPr>
          <w:lang w:val="vi-VN"/>
        </w:rPr>
        <w:t xml:space="preserve">    {</w:t>
      </w:r>
    </w:p>
    <w:p w14:paraId="215389AE" w14:textId="4BBDC51D" w:rsidR="00515445" w:rsidRPr="00515445" w:rsidRDefault="00515445" w:rsidP="00515445">
      <w:pPr>
        <w:rPr>
          <w:lang w:val="vi-VN"/>
        </w:rPr>
      </w:pPr>
      <w:r w:rsidRPr="00515445">
        <w:rPr>
          <w:lang w:val="vi-VN"/>
        </w:rPr>
        <w:t xml:space="preserve">      "vn": "Người ta nói rằng sự thành công đến từ </w:t>
      </w:r>
      <w:del w:id="1669" w:author="Canh Duc Nguyen" w:date="2023-10-15T07:33:00Z">
        <w:r w:rsidRPr="00515445" w:rsidDel="001526E5">
          <w:rPr>
            <w:lang w:val="vi-VN"/>
          </w:rPr>
          <w:delText xml:space="preserve">công việc </w:delText>
        </w:r>
      </w:del>
      <w:r w:rsidRPr="00515445">
        <w:rPr>
          <w:lang w:val="vi-VN"/>
        </w:rPr>
        <w:t>chăm chỉ</w:t>
      </w:r>
      <w:ins w:id="1670" w:author="Canh Duc Nguyen" w:date="2023-10-15T07:34:00Z">
        <w:r w:rsidR="001526E5">
          <w:rPr>
            <w:lang w:val="vi-VN"/>
          </w:rPr>
          <w:t xml:space="preserve"> làm việc</w:t>
        </w:r>
      </w:ins>
      <w:r w:rsidRPr="00515445">
        <w:rPr>
          <w:lang w:val="vi-VN"/>
        </w:rPr>
        <w:t>.",</w:t>
      </w:r>
    </w:p>
    <w:p w14:paraId="1CD5A936" w14:textId="77777777" w:rsidR="00515445" w:rsidRPr="00515445" w:rsidRDefault="00515445" w:rsidP="00515445">
      <w:pPr>
        <w:rPr>
          <w:lang w:val="vi-VN"/>
        </w:rPr>
      </w:pPr>
      <w:r w:rsidRPr="00515445">
        <w:rPr>
          <w:lang w:val="vi-VN"/>
        </w:rPr>
        <w:t xml:space="preserve">      "en": "They say that success comes from hard work."</w:t>
      </w:r>
    </w:p>
    <w:p w14:paraId="4BC93DA8" w14:textId="77777777" w:rsidR="00515445" w:rsidRPr="00515445" w:rsidRDefault="00515445" w:rsidP="00515445">
      <w:pPr>
        <w:rPr>
          <w:lang w:val="vi-VN"/>
        </w:rPr>
      </w:pPr>
      <w:r w:rsidRPr="00515445">
        <w:rPr>
          <w:lang w:val="vi-VN"/>
        </w:rPr>
        <w:t xml:space="preserve">    }, </w:t>
      </w:r>
    </w:p>
    <w:p w14:paraId="024F22FD" w14:textId="77777777" w:rsidR="00515445" w:rsidRPr="00515445" w:rsidRDefault="00515445" w:rsidP="00515445">
      <w:pPr>
        <w:rPr>
          <w:lang w:val="vi-VN"/>
        </w:rPr>
      </w:pPr>
      <w:r w:rsidRPr="00515445">
        <w:rPr>
          <w:lang w:val="vi-VN"/>
        </w:rPr>
        <w:t xml:space="preserve">    {</w:t>
      </w:r>
    </w:p>
    <w:p w14:paraId="30FDE5EE" w14:textId="77777777" w:rsidR="00515445" w:rsidRPr="00515445" w:rsidRDefault="00515445" w:rsidP="00515445">
      <w:pPr>
        <w:rPr>
          <w:lang w:val="vi-VN"/>
        </w:rPr>
      </w:pPr>
      <w:r w:rsidRPr="00515445">
        <w:rPr>
          <w:lang w:val="vi-VN"/>
        </w:rPr>
        <w:t xml:space="preserve">      "vn": "Khi người ta bị lừa, người ta thường trở nên cẩn thận hơn.",</w:t>
      </w:r>
    </w:p>
    <w:p w14:paraId="176AA0C6" w14:textId="77777777" w:rsidR="00515445" w:rsidRPr="00515445" w:rsidRDefault="00515445" w:rsidP="00515445">
      <w:pPr>
        <w:rPr>
          <w:lang w:val="vi-VN"/>
        </w:rPr>
      </w:pPr>
      <w:r w:rsidRPr="00515445">
        <w:rPr>
          <w:lang w:val="vi-VN"/>
        </w:rPr>
        <w:t xml:space="preserve">      "en": "When one is deceived, one tends to become more cautious."</w:t>
      </w:r>
    </w:p>
    <w:p w14:paraId="70A69715" w14:textId="77777777" w:rsidR="00515445" w:rsidRPr="00515445" w:rsidRDefault="00515445" w:rsidP="00515445">
      <w:pPr>
        <w:rPr>
          <w:lang w:val="vi-VN"/>
        </w:rPr>
      </w:pPr>
      <w:r w:rsidRPr="00515445">
        <w:rPr>
          <w:lang w:val="vi-VN"/>
        </w:rPr>
        <w:t xml:space="preserve">    }, </w:t>
      </w:r>
    </w:p>
    <w:p w14:paraId="41FEE196" w14:textId="77777777" w:rsidR="00515445" w:rsidRPr="00515445" w:rsidRDefault="00515445" w:rsidP="00515445">
      <w:pPr>
        <w:rPr>
          <w:lang w:val="vi-VN"/>
        </w:rPr>
      </w:pPr>
      <w:r w:rsidRPr="00515445">
        <w:rPr>
          <w:lang w:val="vi-VN"/>
        </w:rPr>
        <w:t xml:space="preserve">    {</w:t>
      </w:r>
    </w:p>
    <w:p w14:paraId="6A2112FA" w14:textId="477881D1" w:rsidR="00515445" w:rsidRPr="00515445" w:rsidRDefault="00515445" w:rsidP="00515445">
      <w:pPr>
        <w:rPr>
          <w:lang w:val="vi-VN"/>
        </w:rPr>
      </w:pPr>
      <w:r w:rsidRPr="00515445">
        <w:rPr>
          <w:lang w:val="vi-VN"/>
        </w:rPr>
        <w:t xml:space="preserve">      "vn": "</w:t>
      </w:r>
      <w:ins w:id="1671" w:author="Canh Duc Nguyen" w:date="2023-10-15T07:37:00Z">
        <w:r w:rsidR="00696693">
          <w:rPr>
            <w:lang w:val="vi-VN"/>
          </w:rPr>
          <w:t>Người ta nói rằng, t</w:t>
        </w:r>
      </w:ins>
      <w:del w:id="1672" w:author="Canh Duc Nguyen" w:date="2023-10-15T07:37:00Z">
        <w:r w:rsidRPr="00515445" w:rsidDel="00696693">
          <w:rPr>
            <w:lang w:val="vi-VN"/>
          </w:rPr>
          <w:delText>T</w:delText>
        </w:r>
      </w:del>
      <w:r w:rsidRPr="00515445">
        <w:rPr>
          <w:lang w:val="vi-VN"/>
        </w:rPr>
        <w:t xml:space="preserve">rên đời này, không có gì </w:t>
      </w:r>
      <w:ins w:id="1673" w:author="Canh Duc Nguyen" w:date="2023-10-15T07:34:00Z">
        <w:r w:rsidR="001526E5">
          <w:rPr>
            <w:lang w:val="vi-VN"/>
          </w:rPr>
          <w:t xml:space="preserve">là </w:t>
        </w:r>
      </w:ins>
      <w:del w:id="1674" w:author="Canh Duc Nguyen" w:date="2023-10-15T07:34:00Z">
        <w:r w:rsidRPr="00515445" w:rsidDel="001526E5">
          <w:rPr>
            <w:lang w:val="vi-VN"/>
          </w:rPr>
          <w:delText xml:space="preserve">người ta </w:delText>
        </w:r>
      </w:del>
      <w:r w:rsidRPr="00515445">
        <w:rPr>
          <w:lang w:val="vi-VN"/>
        </w:rPr>
        <w:t xml:space="preserve">không thể </w:t>
      </w:r>
      <w:del w:id="1675" w:author="Canh Duc Nguyen" w:date="2023-10-15T07:35:00Z">
        <w:r w:rsidRPr="00515445" w:rsidDel="001526E5">
          <w:rPr>
            <w:lang w:val="vi-VN"/>
          </w:rPr>
          <w:delText xml:space="preserve">đạt được </w:delText>
        </w:r>
      </w:del>
      <w:r w:rsidRPr="00515445">
        <w:rPr>
          <w:lang w:val="vi-VN"/>
        </w:rPr>
        <w:t xml:space="preserve">nếu </w:t>
      </w:r>
      <w:del w:id="1676" w:author="Canh Duc Nguyen" w:date="2023-10-15T07:37:00Z">
        <w:r w:rsidRPr="00515445" w:rsidDel="00696693">
          <w:rPr>
            <w:lang w:val="vi-VN"/>
          </w:rPr>
          <w:delText xml:space="preserve">người ta </w:delText>
        </w:r>
      </w:del>
      <w:r w:rsidRPr="00515445">
        <w:rPr>
          <w:lang w:val="vi-VN"/>
        </w:rPr>
        <w:t>thực sự muốn.",</w:t>
      </w:r>
    </w:p>
    <w:p w14:paraId="11E1F8B5" w14:textId="5A4DDB25" w:rsidR="00515445" w:rsidRPr="00515445" w:rsidRDefault="00515445" w:rsidP="00515445">
      <w:pPr>
        <w:rPr>
          <w:lang w:val="vi-VN"/>
        </w:rPr>
      </w:pPr>
      <w:r w:rsidRPr="00515445">
        <w:rPr>
          <w:lang w:val="vi-VN"/>
        </w:rPr>
        <w:t xml:space="preserve">      "en": "</w:t>
      </w:r>
      <w:ins w:id="1677" w:author="Canh Duc Nguyen" w:date="2023-10-15T07:37:00Z">
        <w:r w:rsidR="00696693">
          <w:rPr>
            <w:lang w:val="vi-VN"/>
          </w:rPr>
          <w:t xml:space="preserve">They say that, </w:t>
        </w:r>
      </w:ins>
      <w:r w:rsidRPr="00515445">
        <w:rPr>
          <w:lang w:val="vi-VN"/>
        </w:rPr>
        <w:t>In this world, there's nothing that one cannot achieve if one really wants to."</w:t>
      </w:r>
    </w:p>
    <w:p w14:paraId="250F0335" w14:textId="77777777" w:rsidR="00515445" w:rsidRPr="00515445" w:rsidRDefault="00515445" w:rsidP="00515445">
      <w:pPr>
        <w:rPr>
          <w:lang w:val="vi-VN"/>
        </w:rPr>
      </w:pPr>
      <w:r w:rsidRPr="00515445">
        <w:rPr>
          <w:lang w:val="vi-VN"/>
        </w:rPr>
        <w:t xml:space="preserve">    }, </w:t>
      </w:r>
    </w:p>
    <w:p w14:paraId="4BFADEB9" w14:textId="77777777" w:rsidR="00515445" w:rsidRPr="00515445" w:rsidRDefault="00515445" w:rsidP="00515445">
      <w:pPr>
        <w:rPr>
          <w:lang w:val="vi-VN"/>
        </w:rPr>
      </w:pPr>
      <w:r w:rsidRPr="00515445">
        <w:rPr>
          <w:lang w:val="vi-VN"/>
        </w:rPr>
        <w:t xml:space="preserve">    {</w:t>
      </w:r>
    </w:p>
    <w:p w14:paraId="723F2A35" w14:textId="51030097" w:rsidR="00515445" w:rsidRPr="00515445" w:rsidRDefault="00515445" w:rsidP="00515445">
      <w:pPr>
        <w:rPr>
          <w:lang w:val="vi-VN"/>
        </w:rPr>
      </w:pPr>
      <w:r w:rsidRPr="00515445">
        <w:rPr>
          <w:lang w:val="vi-VN"/>
        </w:rPr>
        <w:t xml:space="preserve">      "vn": "Người ta </w:t>
      </w:r>
      <w:ins w:id="1678" w:author="Canh Duc Nguyen" w:date="2023-10-15T07:36:00Z">
        <w:r w:rsidR="00696693">
          <w:rPr>
            <w:lang w:val="vi-VN"/>
          </w:rPr>
          <w:t xml:space="preserve">nói rằng </w:t>
        </w:r>
      </w:ins>
      <w:r w:rsidRPr="00515445">
        <w:rPr>
          <w:lang w:val="vi-VN"/>
        </w:rPr>
        <w:t xml:space="preserve">không thể </w:t>
      </w:r>
      <w:ins w:id="1679" w:author="Canh Duc Nguyen" w:date="2023-10-15T07:36:00Z">
        <w:r w:rsidR="00696693">
          <w:rPr>
            <w:lang w:val="vi-VN"/>
          </w:rPr>
          <w:t xml:space="preserve">dùng tiền để </w:t>
        </w:r>
      </w:ins>
      <w:r w:rsidRPr="00515445">
        <w:rPr>
          <w:lang w:val="vi-VN"/>
        </w:rPr>
        <w:t>mua được hạnh phúc</w:t>
      </w:r>
      <w:del w:id="1680" w:author="Canh Duc Nguyen" w:date="2023-10-15T07:36:00Z">
        <w:r w:rsidRPr="00515445" w:rsidDel="00696693">
          <w:rPr>
            <w:lang w:val="vi-VN"/>
          </w:rPr>
          <w:delText xml:space="preserve"> với tiền</w:delText>
        </w:r>
      </w:del>
      <w:r w:rsidRPr="00515445">
        <w:rPr>
          <w:lang w:val="vi-VN"/>
        </w:rPr>
        <w:t>.",</w:t>
      </w:r>
    </w:p>
    <w:p w14:paraId="7C432CA2" w14:textId="3D2BB81F" w:rsidR="00515445" w:rsidRPr="00515445" w:rsidRDefault="00515445" w:rsidP="00515445">
      <w:pPr>
        <w:rPr>
          <w:lang w:val="vi-VN"/>
        </w:rPr>
      </w:pPr>
      <w:r w:rsidRPr="00515445">
        <w:rPr>
          <w:lang w:val="vi-VN"/>
        </w:rPr>
        <w:t xml:space="preserve">      "en": "</w:t>
      </w:r>
      <w:ins w:id="1681" w:author="Canh Duc Nguyen" w:date="2023-10-15T07:36:00Z">
        <w:r w:rsidR="00696693">
          <w:rPr>
            <w:lang w:val="vi-VN"/>
          </w:rPr>
          <w:t>They say that p</w:t>
        </w:r>
      </w:ins>
      <w:del w:id="1682" w:author="Canh Duc Nguyen" w:date="2023-10-15T07:36:00Z">
        <w:r w:rsidRPr="00515445" w:rsidDel="00696693">
          <w:rPr>
            <w:lang w:val="vi-VN"/>
          </w:rPr>
          <w:delText>P</w:delText>
        </w:r>
      </w:del>
      <w:r w:rsidRPr="00515445">
        <w:rPr>
          <w:lang w:val="vi-VN"/>
        </w:rPr>
        <w:t>eople cannot buy happiness with money."</w:t>
      </w:r>
    </w:p>
    <w:p w14:paraId="38144CF2" w14:textId="77777777" w:rsidR="00515445" w:rsidRPr="00515445" w:rsidRDefault="00515445" w:rsidP="00515445">
      <w:pPr>
        <w:rPr>
          <w:lang w:val="vi-VN"/>
        </w:rPr>
      </w:pPr>
      <w:r w:rsidRPr="00515445">
        <w:rPr>
          <w:lang w:val="vi-VN"/>
        </w:rPr>
        <w:t xml:space="preserve">    } </w:t>
      </w:r>
    </w:p>
    <w:p w14:paraId="7DD8B0C2" w14:textId="77777777" w:rsidR="00515445" w:rsidRPr="00515445" w:rsidRDefault="00515445" w:rsidP="00515445">
      <w:pPr>
        <w:rPr>
          <w:lang w:val="vi-VN"/>
        </w:rPr>
      </w:pPr>
      <w:r w:rsidRPr="00515445">
        <w:rPr>
          <w:lang w:val="vi-VN"/>
        </w:rPr>
        <w:t xml:space="preserve">  ] </w:t>
      </w:r>
    </w:p>
    <w:p w14:paraId="7D02024D" w14:textId="77777777" w:rsidR="00515445" w:rsidRPr="00515445" w:rsidRDefault="00515445" w:rsidP="00515445">
      <w:pPr>
        <w:rPr>
          <w:lang w:val="vi-VN"/>
        </w:rPr>
      </w:pPr>
      <w:r w:rsidRPr="00515445">
        <w:rPr>
          <w:lang w:val="vi-VN"/>
        </w:rPr>
        <w:t>}</w:t>
      </w:r>
    </w:p>
    <w:p w14:paraId="511F3F87" w14:textId="77777777" w:rsidR="00515445" w:rsidRPr="00515445" w:rsidRDefault="00515445" w:rsidP="00515445">
      <w:pPr>
        <w:rPr>
          <w:lang w:val="vi-VN"/>
        </w:rPr>
      </w:pPr>
      <w:r w:rsidRPr="00515445">
        <w:rPr>
          <w:lang w:val="vi-VN"/>
        </w:rPr>
        <w:t>-----------------------------</w:t>
      </w:r>
    </w:p>
    <w:p w14:paraId="36D50C1D" w14:textId="77777777" w:rsidR="00515445" w:rsidRPr="00515445" w:rsidRDefault="00515445" w:rsidP="00515445">
      <w:pPr>
        <w:rPr>
          <w:lang w:val="vi-VN"/>
        </w:rPr>
      </w:pPr>
      <w:r w:rsidRPr="00515445">
        <w:rPr>
          <w:lang w:val="vi-VN"/>
        </w:rPr>
        <w:lastRenderedPageBreak/>
        <w:t xml:space="preserve">keyword: Personal pronoun 'nó' </w:t>
      </w:r>
    </w:p>
    <w:p w14:paraId="263E87DB" w14:textId="77777777" w:rsidR="00515445" w:rsidRPr="00515445" w:rsidRDefault="00515445" w:rsidP="00515445">
      <w:pPr>
        <w:rPr>
          <w:lang w:val="vi-VN"/>
        </w:rPr>
      </w:pPr>
      <w:r w:rsidRPr="00515445">
        <w:rPr>
          <w:lang w:val="vi-VN"/>
        </w:rPr>
        <w:t xml:space="preserve">PROMPT: Generate grammar explanation for following Vietnamese grammar point: Personal pronoun 'nó' </w:t>
      </w:r>
    </w:p>
    <w:p w14:paraId="47EEB5CC" w14:textId="77777777" w:rsidR="00515445" w:rsidRPr="00515445" w:rsidRDefault="00515445" w:rsidP="00515445">
      <w:pPr>
        <w:rPr>
          <w:lang w:val="vi-VN"/>
        </w:rPr>
      </w:pPr>
      <w:r w:rsidRPr="00515445">
        <w:rPr>
          <w:lang w:val="vi-VN"/>
        </w:rPr>
        <w:t>RESPONSE: {</w:t>
      </w:r>
    </w:p>
    <w:p w14:paraId="2BC139C3" w14:textId="77777777" w:rsidR="00515445" w:rsidRPr="00515445" w:rsidRDefault="00515445" w:rsidP="00515445">
      <w:pPr>
        <w:rPr>
          <w:lang w:val="vi-VN"/>
        </w:rPr>
      </w:pPr>
      <w:r w:rsidRPr="00515445">
        <w:rPr>
          <w:lang w:val="vi-VN"/>
        </w:rPr>
        <w:t xml:space="preserve">  "title": "Personal pronoun 'nó'",</w:t>
      </w:r>
    </w:p>
    <w:p w14:paraId="2ED1C1D6" w14:textId="77777777" w:rsidR="00515445" w:rsidRPr="00515445" w:rsidRDefault="00515445" w:rsidP="00515445">
      <w:pPr>
        <w:rPr>
          <w:lang w:val="vi-VN"/>
        </w:rPr>
      </w:pPr>
      <w:r w:rsidRPr="00515445">
        <w:rPr>
          <w:lang w:val="vi-VN"/>
        </w:rPr>
        <w:t xml:space="preserve">  "short_explanation": "Used to refer to a third person entity or thing.",</w:t>
      </w:r>
    </w:p>
    <w:p w14:paraId="4005F9F8" w14:textId="77777777" w:rsidR="00515445" w:rsidRPr="00515445" w:rsidRDefault="00515445" w:rsidP="00515445">
      <w:pPr>
        <w:rPr>
          <w:lang w:val="vi-VN"/>
        </w:rPr>
      </w:pPr>
      <w:r w:rsidRPr="00515445">
        <w:rPr>
          <w:lang w:val="vi-VN"/>
        </w:rPr>
        <w:t xml:space="preserve">  "long_explanation": "In Vietnamese, 'nó' is a personal pronoun used to refer to a third person entity or thing. This could be a person, an object, or an animal. It's equivalent to 'it' or 'he' or 'she' in English, when gender is not specified or relevant. This pronoun is mostly used in informal contexts.",</w:t>
      </w:r>
    </w:p>
    <w:p w14:paraId="40538705" w14:textId="77777777" w:rsidR="00515445" w:rsidRPr="00515445" w:rsidRDefault="00515445" w:rsidP="00515445">
      <w:pPr>
        <w:rPr>
          <w:lang w:val="vi-VN"/>
        </w:rPr>
      </w:pPr>
      <w:r w:rsidRPr="00515445">
        <w:rPr>
          <w:lang w:val="vi-VN"/>
        </w:rPr>
        <w:t xml:space="preserve">  "formation": "example of grammar formation for given grammar point",</w:t>
      </w:r>
    </w:p>
    <w:p w14:paraId="5F6FA22E" w14:textId="77777777" w:rsidR="00515445" w:rsidRPr="00515445" w:rsidRDefault="00515445" w:rsidP="00515445">
      <w:pPr>
        <w:rPr>
          <w:lang w:val="vi-VN"/>
        </w:rPr>
      </w:pPr>
      <w:r w:rsidRPr="00515445">
        <w:rPr>
          <w:lang w:val="vi-VN"/>
        </w:rPr>
        <w:t xml:space="preserve">  "examples": [</w:t>
      </w:r>
    </w:p>
    <w:p w14:paraId="58ADB6F8" w14:textId="77777777" w:rsidR="00515445" w:rsidRPr="00515445" w:rsidRDefault="00515445" w:rsidP="00515445">
      <w:pPr>
        <w:rPr>
          <w:lang w:val="vi-VN"/>
        </w:rPr>
      </w:pPr>
      <w:r w:rsidRPr="00515445">
        <w:rPr>
          <w:lang w:val="vi-VN"/>
        </w:rPr>
        <w:t xml:space="preserve">    {</w:t>
      </w:r>
    </w:p>
    <w:p w14:paraId="1B513664" w14:textId="77777777" w:rsidR="00515445" w:rsidRPr="00515445" w:rsidRDefault="00515445" w:rsidP="00515445">
      <w:pPr>
        <w:rPr>
          <w:lang w:val="vi-VN"/>
        </w:rPr>
      </w:pPr>
      <w:r w:rsidRPr="00515445">
        <w:rPr>
          <w:lang w:val="vi-VN"/>
        </w:rPr>
        <w:t xml:space="preserve">      "vn": "Nó là người bạn tốt nhất của tôi. Nó luôn bên cạnh tôi những lúc tôi cần.",</w:t>
      </w:r>
    </w:p>
    <w:p w14:paraId="15A05C31" w14:textId="77777777" w:rsidR="00515445" w:rsidRPr="00515445" w:rsidRDefault="00515445" w:rsidP="00515445">
      <w:pPr>
        <w:rPr>
          <w:lang w:val="vi-VN"/>
        </w:rPr>
      </w:pPr>
      <w:r w:rsidRPr="00515445">
        <w:rPr>
          <w:lang w:val="vi-VN"/>
        </w:rPr>
        <w:t xml:space="preserve">      "en": "He is my best friend. He is always there for me when I need him."</w:t>
      </w:r>
    </w:p>
    <w:p w14:paraId="43FD90AD" w14:textId="77777777" w:rsidR="00515445" w:rsidRPr="00515445" w:rsidRDefault="00515445" w:rsidP="00515445">
      <w:pPr>
        <w:rPr>
          <w:lang w:val="vi-VN"/>
        </w:rPr>
      </w:pPr>
      <w:r w:rsidRPr="00515445">
        <w:rPr>
          <w:lang w:val="vi-VN"/>
        </w:rPr>
        <w:t xml:space="preserve">    },</w:t>
      </w:r>
    </w:p>
    <w:p w14:paraId="71A4249F" w14:textId="77777777" w:rsidR="00515445" w:rsidRPr="00515445" w:rsidRDefault="00515445" w:rsidP="00515445">
      <w:pPr>
        <w:rPr>
          <w:lang w:val="vi-VN"/>
        </w:rPr>
      </w:pPr>
      <w:r w:rsidRPr="00515445">
        <w:rPr>
          <w:lang w:val="vi-VN"/>
        </w:rPr>
        <w:t xml:space="preserve">    {</w:t>
      </w:r>
    </w:p>
    <w:p w14:paraId="411DD78E" w14:textId="707D4EB0" w:rsidR="00515445" w:rsidRPr="00515445" w:rsidRDefault="00515445" w:rsidP="00515445">
      <w:pPr>
        <w:rPr>
          <w:lang w:val="vi-VN"/>
        </w:rPr>
      </w:pPr>
      <w:r w:rsidRPr="00515445">
        <w:rPr>
          <w:lang w:val="vi-VN"/>
        </w:rPr>
        <w:t xml:space="preserve">      "vn": "Nó là con mèo yêu quý của tôi. Nó </w:t>
      </w:r>
      <w:ins w:id="1683" w:author="Canh Duc Nguyen" w:date="2023-10-15T07:42:00Z">
        <w:r w:rsidR="00696693">
          <w:rPr>
            <w:lang w:val="vi-VN"/>
          </w:rPr>
          <w:t xml:space="preserve">rất </w:t>
        </w:r>
      </w:ins>
      <w:r w:rsidRPr="00515445">
        <w:rPr>
          <w:lang w:val="vi-VN"/>
        </w:rPr>
        <w:t xml:space="preserve">biết </w:t>
      </w:r>
      <w:del w:id="1684" w:author="Canh Duc Nguyen" w:date="2023-10-15T07:42:00Z">
        <w:r w:rsidRPr="00515445" w:rsidDel="00696693">
          <w:rPr>
            <w:lang w:val="vi-VN"/>
          </w:rPr>
          <w:delText xml:space="preserve">hòan toàn </w:delText>
        </w:r>
      </w:del>
      <w:r w:rsidRPr="00515445">
        <w:rPr>
          <w:lang w:val="vi-VN"/>
        </w:rPr>
        <w:t>cách làm cho tôi cười.",</w:t>
      </w:r>
    </w:p>
    <w:p w14:paraId="30E33CBA" w14:textId="77777777" w:rsidR="00515445" w:rsidRPr="00515445" w:rsidRDefault="00515445" w:rsidP="00515445">
      <w:pPr>
        <w:rPr>
          <w:lang w:val="vi-VN"/>
        </w:rPr>
      </w:pPr>
      <w:r w:rsidRPr="00515445">
        <w:rPr>
          <w:lang w:val="vi-VN"/>
        </w:rPr>
        <w:t xml:space="preserve">      "en": "It is my beloved cat. It completely knows how to make me laugh."</w:t>
      </w:r>
    </w:p>
    <w:p w14:paraId="189D72C1" w14:textId="77777777" w:rsidR="00515445" w:rsidRPr="00515445" w:rsidRDefault="00515445" w:rsidP="00515445">
      <w:pPr>
        <w:rPr>
          <w:lang w:val="vi-VN"/>
        </w:rPr>
      </w:pPr>
      <w:r w:rsidRPr="00515445">
        <w:rPr>
          <w:lang w:val="vi-VN"/>
        </w:rPr>
        <w:t xml:space="preserve">    },</w:t>
      </w:r>
    </w:p>
    <w:p w14:paraId="6B481F04" w14:textId="77777777" w:rsidR="00515445" w:rsidRPr="00515445" w:rsidRDefault="00515445" w:rsidP="00515445">
      <w:pPr>
        <w:rPr>
          <w:lang w:val="vi-VN"/>
        </w:rPr>
      </w:pPr>
      <w:r w:rsidRPr="00515445">
        <w:rPr>
          <w:lang w:val="vi-VN"/>
        </w:rPr>
        <w:t xml:space="preserve">    {</w:t>
      </w:r>
    </w:p>
    <w:p w14:paraId="48DAD28A" w14:textId="689F2863" w:rsidR="00515445" w:rsidRPr="00515445" w:rsidRDefault="00515445" w:rsidP="00515445">
      <w:pPr>
        <w:rPr>
          <w:lang w:val="vi-VN"/>
        </w:rPr>
      </w:pPr>
      <w:r w:rsidRPr="00515445">
        <w:rPr>
          <w:lang w:val="vi-VN"/>
        </w:rPr>
        <w:t xml:space="preserve">      "vn": "</w:t>
      </w:r>
      <w:del w:id="1685" w:author="Canh Duc Nguyen" w:date="2023-10-15T07:44:00Z">
        <w:r w:rsidRPr="00515445" w:rsidDel="00696693">
          <w:rPr>
            <w:lang w:val="vi-VN"/>
          </w:rPr>
          <w:delText xml:space="preserve">Nó </w:delText>
        </w:r>
      </w:del>
      <w:ins w:id="1686" w:author="Canh Duc Nguyen" w:date="2023-10-15T07:44:00Z">
        <w:r w:rsidR="00696693">
          <w:rPr>
            <w:lang w:val="vi-VN"/>
          </w:rPr>
          <w:t xml:space="preserve">Đó </w:t>
        </w:r>
      </w:ins>
      <w:r w:rsidRPr="00515445">
        <w:rPr>
          <w:lang w:val="vi-VN"/>
        </w:rPr>
        <w:t>là một quyển sách rất hay. Nó nói về cuộc sống và tình yêu.",</w:t>
      </w:r>
    </w:p>
    <w:p w14:paraId="0DCBDC2A" w14:textId="77777777" w:rsidR="00515445" w:rsidRPr="00515445" w:rsidRDefault="00515445" w:rsidP="00515445">
      <w:pPr>
        <w:rPr>
          <w:lang w:val="vi-VN"/>
        </w:rPr>
      </w:pPr>
      <w:r w:rsidRPr="00515445">
        <w:rPr>
          <w:lang w:val="vi-VN"/>
        </w:rPr>
        <w:t xml:space="preserve">      "en": "It is a very good book. It talks about life and love."</w:t>
      </w:r>
    </w:p>
    <w:p w14:paraId="60C9FD8A" w14:textId="77777777" w:rsidR="00515445" w:rsidRPr="00515445" w:rsidRDefault="00515445" w:rsidP="00515445">
      <w:pPr>
        <w:rPr>
          <w:lang w:val="vi-VN"/>
        </w:rPr>
      </w:pPr>
      <w:r w:rsidRPr="00515445">
        <w:rPr>
          <w:lang w:val="vi-VN"/>
        </w:rPr>
        <w:t xml:space="preserve">    },</w:t>
      </w:r>
    </w:p>
    <w:p w14:paraId="40107F82" w14:textId="77777777" w:rsidR="00515445" w:rsidRPr="00515445" w:rsidRDefault="00515445" w:rsidP="00515445">
      <w:pPr>
        <w:rPr>
          <w:lang w:val="vi-VN"/>
        </w:rPr>
      </w:pPr>
      <w:r w:rsidRPr="00515445">
        <w:rPr>
          <w:lang w:val="vi-VN"/>
        </w:rPr>
        <w:t xml:space="preserve">    {</w:t>
      </w:r>
    </w:p>
    <w:p w14:paraId="53F8790A" w14:textId="5DAD82F7" w:rsidR="00515445" w:rsidRPr="00515445" w:rsidRDefault="00515445" w:rsidP="00515445">
      <w:pPr>
        <w:rPr>
          <w:lang w:val="vi-VN"/>
        </w:rPr>
      </w:pPr>
      <w:r w:rsidRPr="00515445">
        <w:rPr>
          <w:lang w:val="vi-VN"/>
        </w:rPr>
        <w:t xml:space="preserve">      "vn": "</w:t>
      </w:r>
      <w:del w:id="1687" w:author="Canh Duc Nguyen" w:date="2023-10-15T07:45:00Z">
        <w:r w:rsidRPr="00515445" w:rsidDel="00696693">
          <w:rPr>
            <w:lang w:val="vi-VN"/>
          </w:rPr>
          <w:delText xml:space="preserve">Nó </w:delText>
        </w:r>
      </w:del>
      <w:ins w:id="1688" w:author="Canh Duc Nguyen" w:date="2023-10-15T07:45:00Z">
        <w:r w:rsidR="00696693">
          <w:rPr>
            <w:lang w:val="vi-VN"/>
          </w:rPr>
          <w:t xml:space="preserve">Con bé </w:t>
        </w:r>
      </w:ins>
      <w:r w:rsidRPr="00515445">
        <w:rPr>
          <w:lang w:val="vi-VN"/>
        </w:rPr>
        <w:t>đang ngủ ở trên giường. Nó đã chơi suốt ngày hôm nay</w:t>
      </w:r>
      <w:ins w:id="1689" w:author="Canh Duc Nguyen" w:date="2023-10-15T07:45:00Z">
        <w:r w:rsidR="00696693">
          <w:rPr>
            <w:lang w:val="vi-VN"/>
          </w:rPr>
          <w:t xml:space="preserve"> rồi</w:t>
        </w:r>
      </w:ins>
      <w:r w:rsidRPr="00515445">
        <w:rPr>
          <w:lang w:val="vi-VN"/>
        </w:rPr>
        <w:t>.",</w:t>
      </w:r>
    </w:p>
    <w:p w14:paraId="7E48542A" w14:textId="77777777" w:rsidR="00515445" w:rsidRPr="00515445" w:rsidRDefault="00515445" w:rsidP="00515445">
      <w:pPr>
        <w:rPr>
          <w:lang w:val="vi-VN"/>
        </w:rPr>
      </w:pPr>
      <w:r w:rsidRPr="00515445">
        <w:rPr>
          <w:lang w:val="vi-VN"/>
        </w:rPr>
        <w:t xml:space="preserve">      "en": "She is sleeping on the bed. She has been playing all day today."</w:t>
      </w:r>
    </w:p>
    <w:p w14:paraId="37D1BFCD" w14:textId="77777777" w:rsidR="00515445" w:rsidRPr="00515445" w:rsidRDefault="00515445" w:rsidP="00515445">
      <w:pPr>
        <w:rPr>
          <w:lang w:val="vi-VN"/>
        </w:rPr>
      </w:pPr>
      <w:r w:rsidRPr="00515445">
        <w:rPr>
          <w:lang w:val="vi-VN"/>
        </w:rPr>
        <w:t xml:space="preserve">    }</w:t>
      </w:r>
    </w:p>
    <w:p w14:paraId="04B7EE92" w14:textId="77777777" w:rsidR="00515445" w:rsidRPr="00515445" w:rsidRDefault="00515445" w:rsidP="00515445">
      <w:pPr>
        <w:rPr>
          <w:lang w:val="vi-VN"/>
        </w:rPr>
      </w:pPr>
      <w:r w:rsidRPr="00515445">
        <w:rPr>
          <w:lang w:val="vi-VN"/>
        </w:rPr>
        <w:t xml:space="preserve">  ]</w:t>
      </w:r>
    </w:p>
    <w:p w14:paraId="1F481B60" w14:textId="77777777" w:rsidR="00515445" w:rsidRPr="00515445" w:rsidRDefault="00515445" w:rsidP="00515445">
      <w:pPr>
        <w:rPr>
          <w:lang w:val="vi-VN"/>
        </w:rPr>
      </w:pPr>
      <w:r w:rsidRPr="00515445">
        <w:rPr>
          <w:lang w:val="vi-VN"/>
        </w:rPr>
        <w:t>}</w:t>
      </w:r>
    </w:p>
    <w:p w14:paraId="2C4EFE87" w14:textId="77777777" w:rsidR="00515445" w:rsidRPr="00515445" w:rsidRDefault="00515445" w:rsidP="00515445">
      <w:pPr>
        <w:rPr>
          <w:lang w:val="vi-VN"/>
        </w:rPr>
      </w:pPr>
      <w:r w:rsidRPr="00515445">
        <w:rPr>
          <w:lang w:val="vi-VN"/>
        </w:rPr>
        <w:t>-----------------------------</w:t>
      </w:r>
    </w:p>
    <w:p w14:paraId="6D8753E9" w14:textId="77777777" w:rsidR="00515445" w:rsidRPr="00515445" w:rsidRDefault="00515445" w:rsidP="00515445">
      <w:pPr>
        <w:rPr>
          <w:lang w:val="vi-VN"/>
        </w:rPr>
      </w:pPr>
      <w:r w:rsidRPr="00515445">
        <w:rPr>
          <w:lang w:val="vi-VN"/>
        </w:rPr>
        <w:t xml:space="preserve">keyword: Personal pronoun 'ông' </w:t>
      </w:r>
    </w:p>
    <w:p w14:paraId="7BAB0DCC" w14:textId="77777777" w:rsidR="00515445" w:rsidRPr="00515445" w:rsidRDefault="00515445" w:rsidP="00515445">
      <w:pPr>
        <w:rPr>
          <w:lang w:val="vi-VN"/>
        </w:rPr>
      </w:pPr>
      <w:r w:rsidRPr="00515445">
        <w:rPr>
          <w:lang w:val="vi-VN"/>
        </w:rPr>
        <w:t xml:space="preserve">PROMPT: Generate grammar explanation for following Vietnamese grammar point: Personal pronoun 'ông' </w:t>
      </w:r>
    </w:p>
    <w:p w14:paraId="6C3D4A8F" w14:textId="77777777" w:rsidR="00515445" w:rsidRPr="00515445" w:rsidRDefault="00515445" w:rsidP="00515445">
      <w:pPr>
        <w:rPr>
          <w:lang w:val="vi-VN"/>
        </w:rPr>
      </w:pPr>
      <w:r w:rsidRPr="00515445">
        <w:rPr>
          <w:lang w:val="vi-VN"/>
        </w:rPr>
        <w:t>RESPONSE: {</w:t>
      </w:r>
    </w:p>
    <w:p w14:paraId="06624F1B" w14:textId="77777777" w:rsidR="00515445" w:rsidRPr="00515445" w:rsidRDefault="00515445" w:rsidP="00515445">
      <w:pPr>
        <w:rPr>
          <w:lang w:val="vi-VN"/>
        </w:rPr>
      </w:pPr>
      <w:r w:rsidRPr="00515445">
        <w:rPr>
          <w:lang w:val="vi-VN"/>
        </w:rPr>
        <w:t xml:space="preserve">  "title": "Personal pronoun 'ông'",</w:t>
      </w:r>
    </w:p>
    <w:p w14:paraId="04817BBB" w14:textId="77777777" w:rsidR="00515445" w:rsidRPr="00515445" w:rsidRDefault="00515445" w:rsidP="00515445">
      <w:pPr>
        <w:rPr>
          <w:lang w:val="vi-VN"/>
        </w:rPr>
      </w:pPr>
      <w:r w:rsidRPr="00515445">
        <w:rPr>
          <w:lang w:val="vi-VN"/>
        </w:rPr>
        <w:t xml:space="preserve">  "short_explanation": "'ông' is used to refer to an older male person.",</w:t>
      </w:r>
    </w:p>
    <w:p w14:paraId="76745BE5" w14:textId="77777777" w:rsidR="00515445" w:rsidRPr="00515445" w:rsidRDefault="00515445" w:rsidP="00515445">
      <w:pPr>
        <w:rPr>
          <w:lang w:val="vi-VN"/>
        </w:rPr>
      </w:pPr>
      <w:r w:rsidRPr="00515445">
        <w:rPr>
          <w:lang w:val="vi-VN"/>
        </w:rPr>
        <w:t xml:space="preserve">  "long_explanation": "The Vietnamese term 'ông' is a personal pronoun used to respectfully address or reference an older male individual. It is often equivalent to 'grandfather' or 'sir' in English. However, it doesn't necessarily imply a blood relationship and can be used to address any older man in a respectful manner.",</w:t>
      </w:r>
    </w:p>
    <w:p w14:paraId="68F64B69" w14:textId="77777777" w:rsidR="00515445" w:rsidRPr="00515445" w:rsidRDefault="00515445" w:rsidP="00515445">
      <w:pPr>
        <w:rPr>
          <w:lang w:val="vi-VN"/>
        </w:rPr>
      </w:pPr>
      <w:r w:rsidRPr="00515445">
        <w:rPr>
          <w:lang w:val="vi-VN"/>
        </w:rPr>
        <w:t xml:space="preserve">  "formation": "example of grammar formation for the personal pronoun 'ông'",</w:t>
      </w:r>
    </w:p>
    <w:p w14:paraId="4BB7F8A6" w14:textId="77777777" w:rsidR="00515445" w:rsidRPr="00515445" w:rsidRDefault="00515445" w:rsidP="00515445">
      <w:pPr>
        <w:rPr>
          <w:lang w:val="vi-VN"/>
        </w:rPr>
      </w:pPr>
      <w:r w:rsidRPr="00515445">
        <w:rPr>
          <w:lang w:val="vi-VN"/>
        </w:rPr>
        <w:t xml:space="preserve">  "examples": [</w:t>
      </w:r>
    </w:p>
    <w:p w14:paraId="6BCADBA8" w14:textId="77777777" w:rsidR="00515445" w:rsidRPr="00515445" w:rsidRDefault="00515445" w:rsidP="00515445">
      <w:pPr>
        <w:rPr>
          <w:lang w:val="vi-VN"/>
        </w:rPr>
      </w:pPr>
      <w:r w:rsidRPr="00515445">
        <w:rPr>
          <w:lang w:val="vi-VN"/>
        </w:rPr>
        <w:t xml:space="preserve">    {</w:t>
      </w:r>
    </w:p>
    <w:p w14:paraId="6059B6B0" w14:textId="0EAA1A8F" w:rsidR="00515445" w:rsidRPr="00515445" w:rsidRDefault="00515445" w:rsidP="00515445">
      <w:pPr>
        <w:rPr>
          <w:lang w:val="vi-VN"/>
        </w:rPr>
      </w:pPr>
      <w:r w:rsidRPr="00515445">
        <w:rPr>
          <w:lang w:val="vi-VN"/>
        </w:rPr>
        <w:lastRenderedPageBreak/>
        <w:t xml:space="preserve">      "vn": "Ông ấy đã </w:t>
      </w:r>
      <w:del w:id="1690" w:author="Canh Duc Nguyen" w:date="2023-10-15T07:45:00Z">
        <w:r w:rsidRPr="00515445" w:rsidDel="00696693">
          <w:rPr>
            <w:lang w:val="vi-VN"/>
          </w:rPr>
          <w:delText xml:space="preserve">đi làm </w:delText>
        </w:r>
      </w:del>
      <w:ins w:id="1691" w:author="Canh Duc Nguyen" w:date="2023-10-15T07:45:00Z">
        <w:r w:rsidR="00696693">
          <w:rPr>
            <w:lang w:val="vi-VN"/>
          </w:rPr>
          <w:t xml:space="preserve">làm việc </w:t>
        </w:r>
      </w:ins>
      <w:r w:rsidRPr="00515445">
        <w:rPr>
          <w:lang w:val="vi-VN"/>
        </w:rPr>
        <w:t>cả ngày.",</w:t>
      </w:r>
    </w:p>
    <w:p w14:paraId="6CC2651D" w14:textId="77777777" w:rsidR="00515445" w:rsidRPr="00515445" w:rsidRDefault="00515445" w:rsidP="00515445">
      <w:pPr>
        <w:rPr>
          <w:lang w:val="vi-VN"/>
        </w:rPr>
      </w:pPr>
      <w:r w:rsidRPr="00515445">
        <w:rPr>
          <w:lang w:val="vi-VN"/>
        </w:rPr>
        <w:t xml:space="preserve">      "en": "He has been working all day."</w:t>
      </w:r>
    </w:p>
    <w:p w14:paraId="78ADE7F1" w14:textId="77777777" w:rsidR="00515445" w:rsidRPr="00515445" w:rsidRDefault="00515445" w:rsidP="00515445">
      <w:pPr>
        <w:rPr>
          <w:lang w:val="vi-VN"/>
        </w:rPr>
      </w:pPr>
      <w:r w:rsidRPr="00515445">
        <w:rPr>
          <w:lang w:val="vi-VN"/>
        </w:rPr>
        <w:t xml:space="preserve">    },</w:t>
      </w:r>
    </w:p>
    <w:p w14:paraId="42A803A8" w14:textId="77777777" w:rsidR="00515445" w:rsidRPr="00515445" w:rsidRDefault="00515445" w:rsidP="00515445">
      <w:pPr>
        <w:rPr>
          <w:lang w:val="vi-VN"/>
        </w:rPr>
      </w:pPr>
      <w:r w:rsidRPr="00515445">
        <w:rPr>
          <w:lang w:val="vi-VN"/>
        </w:rPr>
        <w:t xml:space="preserve">    {</w:t>
      </w:r>
    </w:p>
    <w:p w14:paraId="42A12EA8" w14:textId="77777777" w:rsidR="00515445" w:rsidRPr="00515445" w:rsidRDefault="00515445" w:rsidP="00515445">
      <w:pPr>
        <w:rPr>
          <w:lang w:val="vi-VN"/>
        </w:rPr>
      </w:pPr>
      <w:r w:rsidRPr="00515445">
        <w:rPr>
          <w:lang w:val="vi-VN"/>
        </w:rPr>
        <w:t xml:space="preserve">      "vn": "Ông hàng xóm của chúng tôi rất thân thiện.",</w:t>
      </w:r>
    </w:p>
    <w:p w14:paraId="3C87A8B7" w14:textId="77777777" w:rsidR="00515445" w:rsidRPr="00515445" w:rsidRDefault="00515445" w:rsidP="00515445">
      <w:pPr>
        <w:rPr>
          <w:lang w:val="vi-VN"/>
        </w:rPr>
      </w:pPr>
      <w:r w:rsidRPr="00515445">
        <w:rPr>
          <w:lang w:val="vi-VN"/>
        </w:rPr>
        <w:t xml:space="preserve">      "en": "Our neighbor is very friendly."</w:t>
      </w:r>
    </w:p>
    <w:p w14:paraId="3B604B79" w14:textId="77777777" w:rsidR="00515445" w:rsidRPr="00515445" w:rsidRDefault="00515445" w:rsidP="00515445">
      <w:pPr>
        <w:rPr>
          <w:lang w:val="vi-VN"/>
        </w:rPr>
      </w:pPr>
      <w:r w:rsidRPr="00515445">
        <w:rPr>
          <w:lang w:val="vi-VN"/>
        </w:rPr>
        <w:t xml:space="preserve">    },</w:t>
      </w:r>
    </w:p>
    <w:p w14:paraId="783C365F" w14:textId="77777777" w:rsidR="00515445" w:rsidRPr="00515445" w:rsidRDefault="00515445" w:rsidP="00515445">
      <w:pPr>
        <w:rPr>
          <w:lang w:val="vi-VN"/>
        </w:rPr>
      </w:pPr>
      <w:r w:rsidRPr="00515445">
        <w:rPr>
          <w:lang w:val="vi-VN"/>
        </w:rPr>
        <w:t xml:space="preserve">    {</w:t>
      </w:r>
    </w:p>
    <w:p w14:paraId="38FEDD6A" w14:textId="77777777" w:rsidR="00515445" w:rsidRPr="00515445" w:rsidRDefault="00515445" w:rsidP="00515445">
      <w:pPr>
        <w:rPr>
          <w:lang w:val="vi-VN"/>
        </w:rPr>
      </w:pPr>
      <w:r w:rsidRPr="00515445">
        <w:rPr>
          <w:lang w:val="vi-VN"/>
        </w:rPr>
        <w:t xml:space="preserve">      "vn": "Ông của tôi đã</w:t>
      </w:r>
      <w:del w:id="1692" w:author="Canh Duc Nguyen" w:date="2023-10-15T07:46:00Z">
        <w:r w:rsidRPr="00515445" w:rsidDel="0030242F">
          <w:rPr>
            <w:lang w:val="vi-VN"/>
          </w:rPr>
          <w:delText xml:space="preserve"> sống tới</w:delText>
        </w:r>
      </w:del>
      <w:r w:rsidRPr="00515445">
        <w:rPr>
          <w:lang w:val="vi-VN"/>
        </w:rPr>
        <w:t xml:space="preserve"> 100 tuổi.",</w:t>
      </w:r>
    </w:p>
    <w:p w14:paraId="2480EB93" w14:textId="77777777" w:rsidR="00515445" w:rsidRPr="00515445" w:rsidRDefault="00515445" w:rsidP="00515445">
      <w:pPr>
        <w:rPr>
          <w:lang w:val="vi-VN"/>
        </w:rPr>
      </w:pPr>
      <w:r w:rsidRPr="00515445">
        <w:rPr>
          <w:lang w:val="vi-VN"/>
        </w:rPr>
        <w:t xml:space="preserve">      "en": "My grandfather lived to be 100."</w:t>
      </w:r>
    </w:p>
    <w:p w14:paraId="00DA257F" w14:textId="77777777" w:rsidR="00515445" w:rsidRPr="00515445" w:rsidRDefault="00515445" w:rsidP="00515445">
      <w:pPr>
        <w:rPr>
          <w:lang w:val="vi-VN"/>
        </w:rPr>
      </w:pPr>
      <w:r w:rsidRPr="00515445">
        <w:rPr>
          <w:lang w:val="vi-VN"/>
        </w:rPr>
        <w:t xml:space="preserve">    },</w:t>
      </w:r>
    </w:p>
    <w:p w14:paraId="4BDD2A5D" w14:textId="77777777" w:rsidR="00515445" w:rsidRPr="00515445" w:rsidRDefault="00515445" w:rsidP="00515445">
      <w:pPr>
        <w:rPr>
          <w:lang w:val="vi-VN"/>
        </w:rPr>
      </w:pPr>
      <w:r w:rsidRPr="00515445">
        <w:rPr>
          <w:lang w:val="vi-VN"/>
        </w:rPr>
        <w:t xml:space="preserve">    {</w:t>
      </w:r>
    </w:p>
    <w:p w14:paraId="7EAF1896" w14:textId="0803B22A" w:rsidR="00515445" w:rsidRPr="00515445" w:rsidRDefault="00515445" w:rsidP="00515445">
      <w:pPr>
        <w:rPr>
          <w:lang w:val="vi-VN"/>
        </w:rPr>
      </w:pPr>
      <w:r w:rsidRPr="00515445">
        <w:rPr>
          <w:lang w:val="vi-VN"/>
        </w:rPr>
        <w:t xml:space="preserve">      "vn": "Tôi vừa mới gặp ông ấy </w:t>
      </w:r>
      <w:del w:id="1693" w:author="Canh Duc Nguyen" w:date="2023-10-15T07:46:00Z">
        <w:r w:rsidRPr="00515445" w:rsidDel="0030242F">
          <w:rPr>
            <w:lang w:val="vi-VN"/>
          </w:rPr>
          <w:delText xml:space="preserve">ở </w:delText>
        </w:r>
      </w:del>
      <w:ins w:id="1694" w:author="Canh Duc Nguyen" w:date="2023-10-15T07:46:00Z">
        <w:r w:rsidR="0030242F" w:rsidRPr="00515445">
          <w:rPr>
            <w:lang w:val="vi-VN"/>
          </w:rPr>
          <w:t>ở</w:t>
        </w:r>
        <w:r w:rsidR="0030242F">
          <w:rPr>
            <w:lang w:val="vi-VN"/>
          </w:rPr>
          <w:t xml:space="preserve"> trong </w:t>
        </w:r>
      </w:ins>
      <w:r w:rsidRPr="00515445">
        <w:rPr>
          <w:lang w:val="vi-VN"/>
        </w:rPr>
        <w:t>siêu thị.",</w:t>
      </w:r>
    </w:p>
    <w:p w14:paraId="1E4F1FE4" w14:textId="77777777" w:rsidR="00515445" w:rsidRPr="00515445" w:rsidRDefault="00515445" w:rsidP="00515445">
      <w:pPr>
        <w:rPr>
          <w:lang w:val="vi-VN"/>
        </w:rPr>
      </w:pPr>
      <w:r w:rsidRPr="00515445">
        <w:rPr>
          <w:lang w:val="vi-VN"/>
        </w:rPr>
        <w:t xml:space="preserve">      "en": "I just saw him at the supermarket."</w:t>
      </w:r>
    </w:p>
    <w:p w14:paraId="5C8728CC" w14:textId="77777777" w:rsidR="00515445" w:rsidRPr="00515445" w:rsidRDefault="00515445" w:rsidP="00515445">
      <w:pPr>
        <w:rPr>
          <w:lang w:val="vi-VN"/>
        </w:rPr>
      </w:pPr>
      <w:r w:rsidRPr="00515445">
        <w:rPr>
          <w:lang w:val="vi-VN"/>
        </w:rPr>
        <w:t xml:space="preserve">    }</w:t>
      </w:r>
    </w:p>
    <w:p w14:paraId="4834F213" w14:textId="77777777" w:rsidR="00515445" w:rsidRPr="00515445" w:rsidRDefault="00515445" w:rsidP="00515445">
      <w:pPr>
        <w:rPr>
          <w:lang w:val="vi-VN"/>
        </w:rPr>
      </w:pPr>
      <w:r w:rsidRPr="00515445">
        <w:rPr>
          <w:lang w:val="vi-VN"/>
        </w:rPr>
        <w:t xml:space="preserve">  ]</w:t>
      </w:r>
    </w:p>
    <w:p w14:paraId="3237A62F" w14:textId="77777777" w:rsidR="00515445" w:rsidRPr="00515445" w:rsidRDefault="00515445" w:rsidP="00515445">
      <w:pPr>
        <w:rPr>
          <w:lang w:val="vi-VN"/>
        </w:rPr>
      </w:pPr>
      <w:r w:rsidRPr="00515445">
        <w:rPr>
          <w:lang w:val="vi-VN"/>
        </w:rPr>
        <w:t>}</w:t>
      </w:r>
    </w:p>
    <w:p w14:paraId="1BEF2667" w14:textId="77777777" w:rsidR="00515445" w:rsidRPr="00515445" w:rsidRDefault="00515445" w:rsidP="00515445">
      <w:pPr>
        <w:rPr>
          <w:lang w:val="vi-VN"/>
        </w:rPr>
      </w:pPr>
      <w:r w:rsidRPr="00515445">
        <w:rPr>
          <w:lang w:val="vi-VN"/>
        </w:rPr>
        <w:t>-----------------------------</w:t>
      </w:r>
    </w:p>
    <w:p w14:paraId="40A10247" w14:textId="77777777" w:rsidR="00515445" w:rsidRPr="00515445" w:rsidRDefault="00515445" w:rsidP="00515445">
      <w:pPr>
        <w:rPr>
          <w:lang w:val="vi-VN"/>
        </w:rPr>
      </w:pPr>
      <w:r w:rsidRPr="00515445">
        <w:rPr>
          <w:lang w:val="vi-VN"/>
        </w:rPr>
        <w:t xml:space="preserve">keyword: Personal pronoun: 'ông ấy' </w:t>
      </w:r>
    </w:p>
    <w:p w14:paraId="7BE134DB" w14:textId="77777777" w:rsidR="00515445" w:rsidRPr="00515445" w:rsidRDefault="00515445" w:rsidP="00515445">
      <w:pPr>
        <w:rPr>
          <w:lang w:val="vi-VN"/>
        </w:rPr>
      </w:pPr>
      <w:r w:rsidRPr="00515445">
        <w:rPr>
          <w:lang w:val="vi-VN"/>
        </w:rPr>
        <w:t xml:space="preserve">PROMPT: Generate grammar explanation for following Vietnamese grammar point: Personal pronoun: 'ông ấy' </w:t>
      </w:r>
    </w:p>
    <w:p w14:paraId="09B5B850" w14:textId="77777777" w:rsidR="00515445" w:rsidRPr="00515445" w:rsidRDefault="00515445" w:rsidP="00515445">
      <w:pPr>
        <w:rPr>
          <w:lang w:val="vi-VN"/>
        </w:rPr>
      </w:pPr>
      <w:r w:rsidRPr="00515445">
        <w:rPr>
          <w:lang w:val="vi-VN"/>
        </w:rPr>
        <w:t xml:space="preserve">RESPONSE: { </w:t>
      </w:r>
    </w:p>
    <w:p w14:paraId="1B6C8731" w14:textId="77777777" w:rsidR="00515445" w:rsidRPr="00515445" w:rsidRDefault="00515445" w:rsidP="00515445">
      <w:pPr>
        <w:rPr>
          <w:lang w:val="vi-VN"/>
        </w:rPr>
      </w:pPr>
      <w:r w:rsidRPr="00515445">
        <w:rPr>
          <w:lang w:val="vi-VN"/>
        </w:rPr>
        <w:t xml:space="preserve">"title": "Personal pronoun: 'ông ấy'", </w:t>
      </w:r>
    </w:p>
    <w:p w14:paraId="2D8B2A22" w14:textId="77777777" w:rsidR="00515445" w:rsidRPr="00515445" w:rsidRDefault="00515445" w:rsidP="00515445">
      <w:pPr>
        <w:rPr>
          <w:lang w:val="vi-VN"/>
        </w:rPr>
      </w:pPr>
      <w:r w:rsidRPr="00515445">
        <w:rPr>
          <w:lang w:val="vi-VN"/>
        </w:rPr>
        <w:t xml:space="preserve">"short_explanation": "Used to refer to a third person male, often an elderly man, not directly involved in the conversation.", </w:t>
      </w:r>
    </w:p>
    <w:p w14:paraId="4EDC3131" w14:textId="77777777" w:rsidR="00515445" w:rsidRPr="00515445" w:rsidRDefault="00515445" w:rsidP="00515445">
      <w:pPr>
        <w:rPr>
          <w:lang w:val="vi-VN"/>
        </w:rPr>
      </w:pPr>
      <w:r w:rsidRPr="00515445">
        <w:rPr>
          <w:lang w:val="vi-VN"/>
        </w:rPr>
        <w:t xml:space="preserve">"long_explanation": "'Ông ấy' is a personal pronoun used in Vietnamese language to refer to a third person male, often an elderly man. It is usually used to refer to someone who is not directly involved in the conversation. The pronoun 'ông ấy' can be equated to 'he' in English when referring to an older man. It is polite and respectful, often used when talking about someone who is older or in a higher social position.", </w:t>
      </w:r>
    </w:p>
    <w:p w14:paraId="705812A5" w14:textId="77777777" w:rsidR="00515445" w:rsidRPr="00515445" w:rsidRDefault="00515445" w:rsidP="00515445">
      <w:pPr>
        <w:rPr>
          <w:lang w:val="vi-VN"/>
        </w:rPr>
      </w:pPr>
      <w:r w:rsidRPr="00515445">
        <w:rPr>
          <w:lang w:val="vi-VN"/>
        </w:rPr>
        <w:t xml:space="preserve">"formation": "example of grammar formation for given grammar point", </w:t>
      </w:r>
    </w:p>
    <w:p w14:paraId="7DD028B7" w14:textId="77777777" w:rsidR="00515445" w:rsidRPr="00515445" w:rsidRDefault="00515445" w:rsidP="00515445">
      <w:pPr>
        <w:rPr>
          <w:lang w:val="vi-VN"/>
        </w:rPr>
      </w:pPr>
      <w:r w:rsidRPr="00515445">
        <w:rPr>
          <w:lang w:val="vi-VN"/>
        </w:rPr>
        <w:t xml:space="preserve">"examples": [ </w:t>
      </w:r>
    </w:p>
    <w:p w14:paraId="35B70086" w14:textId="77777777" w:rsidR="00515445" w:rsidRPr="00515445" w:rsidRDefault="00515445" w:rsidP="00515445">
      <w:pPr>
        <w:rPr>
          <w:lang w:val="vi-VN"/>
        </w:rPr>
      </w:pPr>
      <w:r w:rsidRPr="00515445">
        <w:rPr>
          <w:lang w:val="vi-VN"/>
        </w:rPr>
        <w:t xml:space="preserve">{ </w:t>
      </w:r>
    </w:p>
    <w:p w14:paraId="489BDAE3" w14:textId="77777777" w:rsidR="00515445" w:rsidRPr="00515445" w:rsidRDefault="00515445" w:rsidP="00515445">
      <w:pPr>
        <w:rPr>
          <w:lang w:val="vi-VN"/>
        </w:rPr>
      </w:pPr>
      <w:r w:rsidRPr="00515445">
        <w:rPr>
          <w:lang w:val="vi-VN"/>
        </w:rPr>
        <w:t xml:space="preserve">"vn": "Ông ấy đang dạy tôi cách nấu phở.", </w:t>
      </w:r>
    </w:p>
    <w:p w14:paraId="1E2917E0" w14:textId="77777777" w:rsidR="00515445" w:rsidRPr="00515445" w:rsidRDefault="00515445" w:rsidP="00515445">
      <w:pPr>
        <w:rPr>
          <w:lang w:val="vi-VN"/>
        </w:rPr>
      </w:pPr>
      <w:r w:rsidRPr="00515445">
        <w:rPr>
          <w:lang w:val="vi-VN"/>
        </w:rPr>
        <w:t xml:space="preserve">"en": "He is teaching me how to make pho." </w:t>
      </w:r>
    </w:p>
    <w:p w14:paraId="2985A4F3" w14:textId="77777777" w:rsidR="00515445" w:rsidRPr="00515445" w:rsidRDefault="00515445" w:rsidP="00515445">
      <w:pPr>
        <w:rPr>
          <w:lang w:val="vi-VN"/>
        </w:rPr>
      </w:pPr>
      <w:r w:rsidRPr="00515445">
        <w:rPr>
          <w:lang w:val="vi-VN"/>
        </w:rPr>
        <w:t xml:space="preserve">}, </w:t>
      </w:r>
    </w:p>
    <w:p w14:paraId="0715B714" w14:textId="77777777" w:rsidR="00515445" w:rsidRPr="00515445" w:rsidRDefault="00515445" w:rsidP="00515445">
      <w:pPr>
        <w:rPr>
          <w:lang w:val="vi-VN"/>
        </w:rPr>
      </w:pPr>
      <w:r w:rsidRPr="00515445">
        <w:rPr>
          <w:lang w:val="vi-VN"/>
        </w:rPr>
        <w:t xml:space="preserve">{ </w:t>
      </w:r>
    </w:p>
    <w:p w14:paraId="671D219A" w14:textId="4F38F643" w:rsidR="00515445" w:rsidRPr="00515445" w:rsidRDefault="00515445" w:rsidP="00515445">
      <w:pPr>
        <w:rPr>
          <w:lang w:val="vi-VN"/>
        </w:rPr>
      </w:pPr>
      <w:r w:rsidRPr="00515445">
        <w:rPr>
          <w:lang w:val="vi-VN"/>
        </w:rPr>
        <w:t xml:space="preserve">"vn": "Ông ấy là ông </w:t>
      </w:r>
      <w:del w:id="1695" w:author="Canh Duc Nguyen" w:date="2023-10-15T07:48:00Z">
        <w:r w:rsidRPr="00515445" w:rsidDel="0030242F">
          <w:rPr>
            <w:lang w:val="vi-VN"/>
          </w:rPr>
          <w:delText xml:space="preserve">ngoại </w:delText>
        </w:r>
      </w:del>
      <w:ins w:id="1696" w:author="Canh Duc Nguyen" w:date="2023-10-15T07:48:00Z">
        <w:r w:rsidR="0030242F">
          <w:rPr>
            <w:lang w:val="vi-VN"/>
          </w:rPr>
          <w:t xml:space="preserve">nội </w:t>
        </w:r>
      </w:ins>
      <w:r w:rsidRPr="00515445">
        <w:rPr>
          <w:lang w:val="vi-VN"/>
        </w:rPr>
        <w:t>của tôi."</w:t>
      </w:r>
    </w:p>
    <w:p w14:paraId="639EF8A5" w14:textId="77777777" w:rsidR="00515445" w:rsidRPr="00515445" w:rsidRDefault="00515445" w:rsidP="00515445">
      <w:pPr>
        <w:rPr>
          <w:lang w:val="vi-VN"/>
        </w:rPr>
      </w:pPr>
      <w:r w:rsidRPr="00515445">
        <w:rPr>
          <w:lang w:val="vi-VN"/>
        </w:rPr>
        <w:t xml:space="preserve">, </w:t>
      </w:r>
    </w:p>
    <w:p w14:paraId="64B5BAC4" w14:textId="77777777" w:rsidR="00515445" w:rsidRPr="00515445" w:rsidRDefault="00515445" w:rsidP="00515445">
      <w:pPr>
        <w:rPr>
          <w:lang w:val="vi-VN"/>
        </w:rPr>
      </w:pPr>
      <w:r w:rsidRPr="00515445">
        <w:rPr>
          <w:lang w:val="vi-VN"/>
        </w:rPr>
        <w:t xml:space="preserve">"en": "He is my grandfather or paternal grandpa." </w:t>
      </w:r>
    </w:p>
    <w:p w14:paraId="2ACACF77" w14:textId="77777777" w:rsidR="00515445" w:rsidRPr="00515445" w:rsidRDefault="00515445" w:rsidP="00515445">
      <w:pPr>
        <w:rPr>
          <w:lang w:val="vi-VN"/>
        </w:rPr>
      </w:pPr>
      <w:r w:rsidRPr="00515445">
        <w:rPr>
          <w:lang w:val="vi-VN"/>
        </w:rPr>
        <w:t xml:space="preserve">}, </w:t>
      </w:r>
    </w:p>
    <w:p w14:paraId="4185CF0A" w14:textId="77777777" w:rsidR="00515445" w:rsidRPr="00515445" w:rsidRDefault="00515445" w:rsidP="00515445">
      <w:pPr>
        <w:rPr>
          <w:lang w:val="vi-VN"/>
        </w:rPr>
      </w:pPr>
      <w:r w:rsidRPr="00515445">
        <w:rPr>
          <w:lang w:val="vi-VN"/>
        </w:rPr>
        <w:t xml:space="preserve">{ </w:t>
      </w:r>
    </w:p>
    <w:p w14:paraId="45647F0F" w14:textId="77777777" w:rsidR="00515445" w:rsidRPr="00515445" w:rsidRDefault="00515445" w:rsidP="00515445">
      <w:pPr>
        <w:rPr>
          <w:lang w:val="vi-VN"/>
        </w:rPr>
      </w:pPr>
      <w:r w:rsidRPr="00515445">
        <w:rPr>
          <w:lang w:val="vi-VN"/>
        </w:rPr>
        <w:t xml:space="preserve">"vn": "Ông ấy đã mua một quyển sách mới.", </w:t>
      </w:r>
    </w:p>
    <w:p w14:paraId="3B6B46C7" w14:textId="77777777" w:rsidR="00515445" w:rsidRPr="00515445" w:rsidRDefault="00515445" w:rsidP="00515445">
      <w:pPr>
        <w:rPr>
          <w:lang w:val="vi-VN"/>
        </w:rPr>
      </w:pPr>
      <w:r w:rsidRPr="00515445">
        <w:rPr>
          <w:lang w:val="vi-VN"/>
        </w:rPr>
        <w:t xml:space="preserve">"en": "He bought a new book." </w:t>
      </w:r>
    </w:p>
    <w:p w14:paraId="1D872274" w14:textId="77777777" w:rsidR="00515445" w:rsidRPr="00515445" w:rsidRDefault="00515445" w:rsidP="00515445">
      <w:pPr>
        <w:rPr>
          <w:lang w:val="vi-VN"/>
        </w:rPr>
      </w:pPr>
      <w:r w:rsidRPr="00515445">
        <w:rPr>
          <w:lang w:val="vi-VN"/>
        </w:rPr>
        <w:lastRenderedPageBreak/>
        <w:t xml:space="preserve">}, </w:t>
      </w:r>
    </w:p>
    <w:p w14:paraId="64416DAB" w14:textId="77777777" w:rsidR="00515445" w:rsidRPr="00515445" w:rsidRDefault="00515445" w:rsidP="00515445">
      <w:pPr>
        <w:rPr>
          <w:lang w:val="vi-VN"/>
        </w:rPr>
      </w:pPr>
      <w:r w:rsidRPr="00515445">
        <w:rPr>
          <w:lang w:val="vi-VN"/>
        </w:rPr>
        <w:t xml:space="preserve">{ </w:t>
      </w:r>
    </w:p>
    <w:p w14:paraId="3D19156F" w14:textId="4A12A304" w:rsidR="00515445" w:rsidRPr="00515445" w:rsidRDefault="00515445" w:rsidP="00515445">
      <w:pPr>
        <w:rPr>
          <w:lang w:val="vi-VN"/>
        </w:rPr>
      </w:pPr>
      <w:r w:rsidRPr="00515445">
        <w:rPr>
          <w:lang w:val="vi-VN"/>
        </w:rPr>
        <w:t xml:space="preserve">"vn": "Ông ấy có </w:t>
      </w:r>
      <w:ins w:id="1697" w:author="Canh Duc Nguyen" w:date="2023-10-15T07:48:00Z">
        <w:r w:rsidR="0030242F">
          <w:rPr>
            <w:lang w:val="vi-VN"/>
          </w:rPr>
          <w:t xml:space="preserve">một </w:t>
        </w:r>
      </w:ins>
      <w:r w:rsidRPr="00515445">
        <w:rPr>
          <w:lang w:val="vi-VN"/>
        </w:rPr>
        <w:t xml:space="preserve">công việc tốt ở công ty lớn.", </w:t>
      </w:r>
    </w:p>
    <w:p w14:paraId="065814C6" w14:textId="77777777" w:rsidR="00515445" w:rsidRPr="00515445" w:rsidRDefault="00515445" w:rsidP="00515445">
      <w:pPr>
        <w:rPr>
          <w:lang w:val="vi-VN"/>
        </w:rPr>
      </w:pPr>
      <w:r w:rsidRPr="00515445">
        <w:rPr>
          <w:lang w:val="vi-VN"/>
        </w:rPr>
        <w:t xml:space="preserve">"en": "He has a good job in a big company." </w:t>
      </w:r>
    </w:p>
    <w:p w14:paraId="7C21B469" w14:textId="77777777" w:rsidR="00515445" w:rsidRPr="00515445" w:rsidRDefault="00515445" w:rsidP="00515445">
      <w:pPr>
        <w:rPr>
          <w:lang w:val="vi-VN"/>
        </w:rPr>
      </w:pPr>
      <w:r w:rsidRPr="00515445">
        <w:rPr>
          <w:lang w:val="vi-VN"/>
        </w:rPr>
        <w:t xml:space="preserve">} </w:t>
      </w:r>
    </w:p>
    <w:p w14:paraId="34132119" w14:textId="77777777" w:rsidR="00515445" w:rsidRPr="00515445" w:rsidRDefault="00515445" w:rsidP="00515445">
      <w:pPr>
        <w:rPr>
          <w:lang w:val="vi-VN"/>
        </w:rPr>
      </w:pPr>
      <w:r w:rsidRPr="00515445">
        <w:rPr>
          <w:lang w:val="vi-VN"/>
        </w:rPr>
        <w:t xml:space="preserve">] </w:t>
      </w:r>
    </w:p>
    <w:p w14:paraId="5CE986C9" w14:textId="77777777" w:rsidR="00515445" w:rsidRPr="00515445" w:rsidRDefault="00515445" w:rsidP="00515445">
      <w:pPr>
        <w:rPr>
          <w:lang w:val="vi-VN"/>
        </w:rPr>
      </w:pPr>
      <w:r w:rsidRPr="00515445">
        <w:rPr>
          <w:lang w:val="vi-VN"/>
        </w:rPr>
        <w:t>}</w:t>
      </w:r>
    </w:p>
    <w:p w14:paraId="05E4AA89" w14:textId="77777777" w:rsidR="00515445" w:rsidRPr="00515445" w:rsidRDefault="00515445" w:rsidP="00515445">
      <w:pPr>
        <w:rPr>
          <w:lang w:val="vi-VN"/>
        </w:rPr>
      </w:pPr>
      <w:r w:rsidRPr="00515445">
        <w:rPr>
          <w:lang w:val="vi-VN"/>
        </w:rPr>
        <w:t>-----------------------------</w:t>
      </w:r>
    </w:p>
    <w:p w14:paraId="306EF142" w14:textId="77777777" w:rsidR="00515445" w:rsidRPr="00515445" w:rsidRDefault="00515445" w:rsidP="00515445">
      <w:pPr>
        <w:rPr>
          <w:lang w:val="vi-VN"/>
        </w:rPr>
      </w:pPr>
      <w:r w:rsidRPr="00515445">
        <w:rPr>
          <w:lang w:val="vi-VN"/>
        </w:rPr>
        <w:t xml:space="preserve">keyword: Personal pronoun 'thầy' </w:t>
      </w:r>
    </w:p>
    <w:p w14:paraId="2B2A4041" w14:textId="77777777" w:rsidR="00515445" w:rsidRPr="00515445" w:rsidRDefault="00515445" w:rsidP="00515445">
      <w:pPr>
        <w:rPr>
          <w:lang w:val="vi-VN"/>
        </w:rPr>
      </w:pPr>
      <w:r w:rsidRPr="00515445">
        <w:rPr>
          <w:lang w:val="vi-VN"/>
        </w:rPr>
        <w:t xml:space="preserve">PROMPT: Generate grammar explanation for following Vietnamese grammar point: Personal pronoun 'thầy' </w:t>
      </w:r>
    </w:p>
    <w:p w14:paraId="0EEFB7D6" w14:textId="77777777" w:rsidR="00515445" w:rsidRPr="00515445" w:rsidRDefault="00515445" w:rsidP="00515445">
      <w:pPr>
        <w:rPr>
          <w:lang w:val="vi-VN"/>
        </w:rPr>
      </w:pPr>
      <w:r w:rsidRPr="00515445">
        <w:rPr>
          <w:lang w:val="vi-VN"/>
        </w:rPr>
        <w:t xml:space="preserve">RESPONSE: { </w:t>
      </w:r>
    </w:p>
    <w:p w14:paraId="1D6C4564" w14:textId="77777777" w:rsidR="00515445" w:rsidRPr="00515445" w:rsidRDefault="00515445" w:rsidP="00515445">
      <w:pPr>
        <w:rPr>
          <w:lang w:val="vi-VN"/>
        </w:rPr>
      </w:pPr>
      <w:r w:rsidRPr="00515445">
        <w:rPr>
          <w:lang w:val="vi-VN"/>
        </w:rPr>
        <w:t xml:space="preserve">  "title": "Personal pronoun 'thầy'", </w:t>
      </w:r>
    </w:p>
    <w:p w14:paraId="5DAECD17" w14:textId="77777777" w:rsidR="00515445" w:rsidRPr="00515445" w:rsidRDefault="00515445" w:rsidP="00515445">
      <w:pPr>
        <w:rPr>
          <w:lang w:val="vi-VN"/>
        </w:rPr>
      </w:pPr>
      <w:r w:rsidRPr="00515445">
        <w:rPr>
          <w:lang w:val="vi-VN"/>
        </w:rPr>
        <w:t xml:space="preserve">  "short_explanation": "Used to refer to a male teacher or to one's father in certain situations.", </w:t>
      </w:r>
    </w:p>
    <w:p w14:paraId="15FEDB4D" w14:textId="77777777" w:rsidR="00515445" w:rsidRPr="00515445" w:rsidRDefault="00515445" w:rsidP="00515445">
      <w:pPr>
        <w:rPr>
          <w:lang w:val="vi-VN"/>
        </w:rPr>
      </w:pPr>
      <w:r w:rsidRPr="00515445">
        <w:rPr>
          <w:lang w:val="vi-VN"/>
        </w:rPr>
        <w:t xml:space="preserve">  "long_explanation": "In Vietnamese, 'thầy' is a personal pronoun used mainly to address male teachers or professors. However, it can also be used by children to call their fathers in some formal or respectful contexts. Remember to use it appropriately depending on the context.", </w:t>
      </w:r>
    </w:p>
    <w:p w14:paraId="6D2FDAAF" w14:textId="77777777" w:rsidR="00515445" w:rsidRPr="00515445" w:rsidRDefault="00515445" w:rsidP="00515445">
      <w:pPr>
        <w:rPr>
          <w:lang w:val="vi-VN"/>
        </w:rPr>
      </w:pPr>
      <w:r w:rsidRPr="00515445">
        <w:rPr>
          <w:lang w:val="vi-VN"/>
        </w:rPr>
        <w:t xml:space="preserve">  "formation": "Use 'thầy' before the name of a male teacher or at the beginning of the sentence when referring to one's father.", </w:t>
      </w:r>
    </w:p>
    <w:p w14:paraId="5FE550E0" w14:textId="77777777" w:rsidR="00515445" w:rsidRPr="00515445" w:rsidRDefault="00515445" w:rsidP="00515445">
      <w:pPr>
        <w:rPr>
          <w:lang w:val="vi-VN"/>
        </w:rPr>
      </w:pPr>
      <w:r w:rsidRPr="00515445">
        <w:rPr>
          <w:lang w:val="vi-VN"/>
        </w:rPr>
        <w:t xml:space="preserve">  "examples": [ </w:t>
      </w:r>
    </w:p>
    <w:p w14:paraId="7B5C9164" w14:textId="77777777" w:rsidR="00515445" w:rsidRPr="00515445" w:rsidRDefault="00515445" w:rsidP="00515445">
      <w:pPr>
        <w:rPr>
          <w:lang w:val="vi-VN"/>
        </w:rPr>
      </w:pPr>
      <w:r w:rsidRPr="00515445">
        <w:rPr>
          <w:lang w:val="vi-VN"/>
        </w:rPr>
        <w:t xml:space="preserve">    { </w:t>
      </w:r>
    </w:p>
    <w:p w14:paraId="29429860" w14:textId="77777777" w:rsidR="00515445" w:rsidRPr="00515445" w:rsidRDefault="00515445" w:rsidP="00515445">
      <w:pPr>
        <w:rPr>
          <w:lang w:val="vi-VN"/>
        </w:rPr>
      </w:pPr>
      <w:r w:rsidRPr="00515445">
        <w:rPr>
          <w:lang w:val="vi-VN"/>
        </w:rPr>
        <w:t xml:space="preserve">      "vn": "Thầy Nguyễn đang giảng bài ở lớp.", </w:t>
      </w:r>
    </w:p>
    <w:p w14:paraId="7ADC55B1" w14:textId="77777777" w:rsidR="00515445" w:rsidRPr="00515445" w:rsidRDefault="00515445" w:rsidP="00515445">
      <w:pPr>
        <w:rPr>
          <w:lang w:val="vi-VN"/>
        </w:rPr>
      </w:pPr>
      <w:r w:rsidRPr="00515445">
        <w:rPr>
          <w:lang w:val="vi-VN"/>
        </w:rPr>
        <w:t xml:space="preserve">      "en": "Mr. Nguyen is lecturing in the class." </w:t>
      </w:r>
    </w:p>
    <w:p w14:paraId="71D057B1" w14:textId="77777777" w:rsidR="00515445" w:rsidRPr="00515445" w:rsidRDefault="00515445" w:rsidP="00515445">
      <w:pPr>
        <w:rPr>
          <w:lang w:val="vi-VN"/>
        </w:rPr>
      </w:pPr>
      <w:r w:rsidRPr="00515445">
        <w:rPr>
          <w:lang w:val="vi-VN"/>
        </w:rPr>
        <w:t xml:space="preserve">    }, </w:t>
      </w:r>
    </w:p>
    <w:p w14:paraId="60C10CD2" w14:textId="77777777" w:rsidR="00515445" w:rsidRPr="00515445" w:rsidRDefault="00515445" w:rsidP="00515445">
      <w:pPr>
        <w:rPr>
          <w:lang w:val="vi-VN"/>
        </w:rPr>
      </w:pPr>
      <w:r w:rsidRPr="00515445">
        <w:rPr>
          <w:lang w:val="vi-VN"/>
        </w:rPr>
        <w:t xml:space="preserve">    { </w:t>
      </w:r>
    </w:p>
    <w:p w14:paraId="6915C74D" w14:textId="77777777" w:rsidR="00515445" w:rsidRPr="00515445" w:rsidRDefault="00515445" w:rsidP="00515445">
      <w:pPr>
        <w:rPr>
          <w:lang w:val="vi-VN"/>
        </w:rPr>
      </w:pPr>
      <w:r w:rsidRPr="00515445">
        <w:rPr>
          <w:lang w:val="vi-VN"/>
        </w:rPr>
        <w:t xml:space="preserve">      "vn": "Thầy đã dạy tôi rất nhiều điều trong cuộc sống.", </w:t>
      </w:r>
    </w:p>
    <w:p w14:paraId="038BCE36" w14:textId="77777777" w:rsidR="00515445" w:rsidRPr="00515445" w:rsidRDefault="00515445" w:rsidP="00515445">
      <w:pPr>
        <w:rPr>
          <w:lang w:val="vi-VN"/>
        </w:rPr>
      </w:pPr>
      <w:r w:rsidRPr="00515445">
        <w:rPr>
          <w:lang w:val="vi-VN"/>
        </w:rPr>
        <w:t xml:space="preserve">      "en": "My father has taught me many things in life." </w:t>
      </w:r>
    </w:p>
    <w:p w14:paraId="25729D0C" w14:textId="77777777" w:rsidR="00515445" w:rsidRPr="00515445" w:rsidRDefault="00515445" w:rsidP="00515445">
      <w:pPr>
        <w:rPr>
          <w:lang w:val="vi-VN"/>
        </w:rPr>
      </w:pPr>
      <w:r w:rsidRPr="00515445">
        <w:rPr>
          <w:lang w:val="vi-VN"/>
        </w:rPr>
        <w:t xml:space="preserve">    }, </w:t>
      </w:r>
    </w:p>
    <w:p w14:paraId="38FFAE60" w14:textId="77777777" w:rsidR="00515445" w:rsidRPr="00515445" w:rsidRDefault="00515445" w:rsidP="00515445">
      <w:pPr>
        <w:rPr>
          <w:lang w:val="vi-VN"/>
        </w:rPr>
      </w:pPr>
      <w:r w:rsidRPr="00515445">
        <w:rPr>
          <w:lang w:val="vi-VN"/>
        </w:rPr>
        <w:t xml:space="preserve">    { </w:t>
      </w:r>
    </w:p>
    <w:p w14:paraId="43D16A9F" w14:textId="77777777" w:rsidR="00515445" w:rsidRPr="00515445" w:rsidRDefault="00515445" w:rsidP="00515445">
      <w:pPr>
        <w:rPr>
          <w:lang w:val="vi-VN"/>
        </w:rPr>
      </w:pPr>
      <w:r w:rsidRPr="00515445">
        <w:rPr>
          <w:lang w:val="vi-VN"/>
        </w:rPr>
        <w:t xml:space="preserve">      "vn": "Tôi muốn nói lời cảm ơn đến thầy.", </w:t>
      </w:r>
    </w:p>
    <w:p w14:paraId="53F4361E" w14:textId="77777777" w:rsidR="00515445" w:rsidRPr="00515445" w:rsidRDefault="00515445" w:rsidP="00515445">
      <w:pPr>
        <w:rPr>
          <w:lang w:val="vi-VN"/>
        </w:rPr>
      </w:pPr>
      <w:r w:rsidRPr="00515445">
        <w:rPr>
          <w:lang w:val="vi-VN"/>
        </w:rPr>
        <w:t xml:space="preserve">      "en": "I would like to say thank you to my teacher." </w:t>
      </w:r>
    </w:p>
    <w:p w14:paraId="5ACD0D5D" w14:textId="77777777" w:rsidR="00515445" w:rsidRPr="00515445" w:rsidRDefault="00515445" w:rsidP="00515445">
      <w:pPr>
        <w:rPr>
          <w:lang w:val="vi-VN"/>
        </w:rPr>
      </w:pPr>
      <w:r w:rsidRPr="00515445">
        <w:rPr>
          <w:lang w:val="vi-VN"/>
        </w:rPr>
        <w:t xml:space="preserve">    }, </w:t>
      </w:r>
    </w:p>
    <w:p w14:paraId="07869B48" w14:textId="77777777" w:rsidR="00515445" w:rsidRPr="00515445" w:rsidRDefault="00515445" w:rsidP="00515445">
      <w:pPr>
        <w:rPr>
          <w:lang w:val="vi-VN"/>
        </w:rPr>
      </w:pPr>
      <w:r w:rsidRPr="00515445">
        <w:rPr>
          <w:lang w:val="vi-VN"/>
        </w:rPr>
        <w:t xml:space="preserve">    { </w:t>
      </w:r>
    </w:p>
    <w:p w14:paraId="51FFBB3F" w14:textId="77777777" w:rsidR="00515445" w:rsidRPr="00515445" w:rsidRDefault="00515445" w:rsidP="00515445">
      <w:pPr>
        <w:rPr>
          <w:lang w:val="vi-VN"/>
        </w:rPr>
      </w:pPr>
      <w:r w:rsidRPr="00515445">
        <w:rPr>
          <w:lang w:val="vi-VN"/>
        </w:rPr>
        <w:t xml:space="preserve">      "vn": "Thầy tôi rất nghiêm khắc nhưng luôn công bằng.", </w:t>
      </w:r>
    </w:p>
    <w:p w14:paraId="5ABF5287" w14:textId="77777777" w:rsidR="00515445" w:rsidRPr="00515445" w:rsidRDefault="00515445" w:rsidP="00515445">
      <w:pPr>
        <w:rPr>
          <w:lang w:val="vi-VN"/>
        </w:rPr>
      </w:pPr>
      <w:r w:rsidRPr="00515445">
        <w:rPr>
          <w:lang w:val="vi-VN"/>
        </w:rPr>
        <w:t xml:space="preserve">      "en": "My teacher is very strict but always fair." </w:t>
      </w:r>
    </w:p>
    <w:p w14:paraId="78CDDB6F" w14:textId="77777777" w:rsidR="00515445" w:rsidRPr="00515445" w:rsidRDefault="00515445" w:rsidP="00515445">
      <w:pPr>
        <w:rPr>
          <w:lang w:val="vi-VN"/>
        </w:rPr>
      </w:pPr>
      <w:r w:rsidRPr="00515445">
        <w:rPr>
          <w:lang w:val="vi-VN"/>
        </w:rPr>
        <w:t xml:space="preserve">    } </w:t>
      </w:r>
    </w:p>
    <w:p w14:paraId="0C681BBA" w14:textId="77777777" w:rsidR="00515445" w:rsidRPr="00515445" w:rsidRDefault="00515445" w:rsidP="00515445">
      <w:pPr>
        <w:rPr>
          <w:lang w:val="vi-VN"/>
        </w:rPr>
      </w:pPr>
      <w:r w:rsidRPr="00515445">
        <w:rPr>
          <w:lang w:val="vi-VN"/>
        </w:rPr>
        <w:t xml:space="preserve">  ] </w:t>
      </w:r>
    </w:p>
    <w:p w14:paraId="10FC5F5A" w14:textId="77777777" w:rsidR="00515445" w:rsidRPr="00515445" w:rsidRDefault="00515445" w:rsidP="00515445">
      <w:pPr>
        <w:rPr>
          <w:lang w:val="vi-VN"/>
        </w:rPr>
      </w:pPr>
      <w:r w:rsidRPr="00515445">
        <w:rPr>
          <w:lang w:val="vi-VN"/>
        </w:rPr>
        <w:t>}</w:t>
      </w:r>
    </w:p>
    <w:p w14:paraId="3CE2BCB0" w14:textId="77777777" w:rsidR="00515445" w:rsidRPr="00515445" w:rsidRDefault="00515445" w:rsidP="00515445">
      <w:pPr>
        <w:rPr>
          <w:lang w:val="vi-VN"/>
        </w:rPr>
      </w:pPr>
      <w:r w:rsidRPr="00515445">
        <w:rPr>
          <w:lang w:val="vi-VN"/>
        </w:rPr>
        <w:t>-----------------------------</w:t>
      </w:r>
    </w:p>
    <w:p w14:paraId="616D803B" w14:textId="77777777" w:rsidR="00515445" w:rsidRPr="00515445" w:rsidRDefault="00515445" w:rsidP="00515445">
      <w:pPr>
        <w:rPr>
          <w:lang w:val="vi-VN"/>
        </w:rPr>
      </w:pPr>
      <w:r w:rsidRPr="00515445">
        <w:rPr>
          <w:lang w:val="vi-VN"/>
        </w:rPr>
        <w:t xml:space="preserve">keyword: Personal pronoun 'tôi' </w:t>
      </w:r>
    </w:p>
    <w:p w14:paraId="40DD3E89" w14:textId="77777777" w:rsidR="00515445" w:rsidRPr="00515445" w:rsidRDefault="00515445" w:rsidP="00515445">
      <w:pPr>
        <w:rPr>
          <w:lang w:val="vi-VN"/>
        </w:rPr>
      </w:pPr>
      <w:r w:rsidRPr="00515445">
        <w:rPr>
          <w:lang w:val="vi-VN"/>
        </w:rPr>
        <w:t xml:space="preserve">PROMPT: Generate grammar explanation for following Vietnamese grammar point: Personal pronoun 'tôi' </w:t>
      </w:r>
    </w:p>
    <w:p w14:paraId="02B4E537" w14:textId="77777777" w:rsidR="00515445" w:rsidRPr="00515445" w:rsidRDefault="00515445" w:rsidP="00515445">
      <w:pPr>
        <w:rPr>
          <w:lang w:val="vi-VN"/>
        </w:rPr>
      </w:pPr>
      <w:r w:rsidRPr="00515445">
        <w:rPr>
          <w:lang w:val="vi-VN"/>
        </w:rPr>
        <w:t xml:space="preserve">RESPONSE: {   </w:t>
      </w:r>
    </w:p>
    <w:p w14:paraId="70CA217B" w14:textId="77777777" w:rsidR="00515445" w:rsidRPr="00515445" w:rsidRDefault="00515445" w:rsidP="00515445">
      <w:pPr>
        <w:rPr>
          <w:lang w:val="vi-VN"/>
        </w:rPr>
      </w:pPr>
      <w:r w:rsidRPr="00515445">
        <w:rPr>
          <w:lang w:val="vi-VN"/>
        </w:rPr>
        <w:t xml:space="preserve">  "title": "Personal pronoun 'tôi'",   </w:t>
      </w:r>
    </w:p>
    <w:p w14:paraId="157355DD" w14:textId="77777777" w:rsidR="00515445" w:rsidRPr="00515445" w:rsidRDefault="00515445" w:rsidP="00515445">
      <w:pPr>
        <w:rPr>
          <w:lang w:val="vi-VN"/>
        </w:rPr>
      </w:pPr>
      <w:r w:rsidRPr="00515445">
        <w:rPr>
          <w:lang w:val="vi-VN"/>
        </w:rPr>
        <w:lastRenderedPageBreak/>
        <w:t xml:space="preserve">  "short_explanation": "Used as the personal pronoun 'I' or 'me' in conversation.",   </w:t>
      </w:r>
    </w:p>
    <w:p w14:paraId="04B1B22A" w14:textId="77777777" w:rsidR="00515445" w:rsidRPr="00515445" w:rsidRDefault="00515445" w:rsidP="00515445">
      <w:pPr>
        <w:rPr>
          <w:lang w:val="vi-VN"/>
        </w:rPr>
      </w:pPr>
      <w:r w:rsidRPr="00515445">
        <w:rPr>
          <w:lang w:val="vi-VN"/>
        </w:rPr>
        <w:t xml:space="preserve">  "long_explanation": "The Vietnamese word 'tôi' is a personal pronoun that is typically used to refer to oneself in a conversation. It is equivalent to 'I' or 'me' in English. In Vietnamese, 'tôi' is used in various contexts and situations when the speaker wants to refer to themselves.",   </w:t>
      </w:r>
    </w:p>
    <w:p w14:paraId="300CB58C" w14:textId="77777777" w:rsidR="00515445" w:rsidRPr="00515445" w:rsidRDefault="00515445" w:rsidP="00515445">
      <w:pPr>
        <w:rPr>
          <w:lang w:val="vi-VN"/>
        </w:rPr>
      </w:pPr>
      <w:r w:rsidRPr="00515445">
        <w:rPr>
          <w:lang w:val="vi-VN"/>
        </w:rPr>
        <w:t xml:space="preserve">  "formation": "example of grammar formation for given grammar point",   </w:t>
      </w:r>
    </w:p>
    <w:p w14:paraId="729D8FDA" w14:textId="77777777" w:rsidR="00515445" w:rsidRPr="00515445" w:rsidRDefault="00515445" w:rsidP="00515445">
      <w:pPr>
        <w:rPr>
          <w:lang w:val="vi-VN"/>
        </w:rPr>
      </w:pPr>
      <w:r w:rsidRPr="00515445">
        <w:rPr>
          <w:lang w:val="vi-VN"/>
        </w:rPr>
        <w:t xml:space="preserve">  "examples": [     </w:t>
      </w:r>
    </w:p>
    <w:p w14:paraId="21A48FCA" w14:textId="77777777" w:rsidR="00515445" w:rsidRPr="00515445" w:rsidRDefault="00515445" w:rsidP="00515445">
      <w:pPr>
        <w:rPr>
          <w:lang w:val="vi-VN"/>
        </w:rPr>
      </w:pPr>
      <w:r w:rsidRPr="00515445">
        <w:rPr>
          <w:lang w:val="vi-VN"/>
        </w:rPr>
        <w:t xml:space="preserve">    {       </w:t>
      </w:r>
    </w:p>
    <w:p w14:paraId="412CF9F2" w14:textId="77777777" w:rsidR="00515445" w:rsidRPr="00515445" w:rsidRDefault="00515445" w:rsidP="00515445">
      <w:pPr>
        <w:rPr>
          <w:lang w:val="vi-VN"/>
        </w:rPr>
      </w:pPr>
      <w:r w:rsidRPr="00515445">
        <w:rPr>
          <w:lang w:val="vi-VN"/>
        </w:rPr>
        <w:t xml:space="preserve">      "vn": "Tôi là giáo viên.",       </w:t>
      </w:r>
    </w:p>
    <w:p w14:paraId="757D9047" w14:textId="77777777" w:rsidR="00515445" w:rsidRPr="00515445" w:rsidRDefault="00515445" w:rsidP="00515445">
      <w:pPr>
        <w:rPr>
          <w:lang w:val="vi-VN"/>
        </w:rPr>
      </w:pPr>
      <w:r w:rsidRPr="00515445">
        <w:rPr>
          <w:lang w:val="vi-VN"/>
        </w:rPr>
        <w:t xml:space="preserve">      "en": "I am a teacher.",     </w:t>
      </w:r>
    </w:p>
    <w:p w14:paraId="6D14EC0D" w14:textId="77777777" w:rsidR="00515445" w:rsidRPr="00515445" w:rsidRDefault="00515445" w:rsidP="00515445">
      <w:pPr>
        <w:rPr>
          <w:lang w:val="vi-VN"/>
        </w:rPr>
      </w:pPr>
      <w:r w:rsidRPr="00515445">
        <w:rPr>
          <w:lang w:val="vi-VN"/>
        </w:rPr>
        <w:t xml:space="preserve">    },     </w:t>
      </w:r>
    </w:p>
    <w:p w14:paraId="56B09D17" w14:textId="77777777" w:rsidR="00515445" w:rsidRPr="00515445" w:rsidRDefault="00515445" w:rsidP="00515445">
      <w:pPr>
        <w:rPr>
          <w:lang w:val="vi-VN"/>
        </w:rPr>
      </w:pPr>
      <w:r w:rsidRPr="00515445">
        <w:rPr>
          <w:lang w:val="vi-VN"/>
        </w:rPr>
        <w:t xml:space="preserve">    {       </w:t>
      </w:r>
    </w:p>
    <w:p w14:paraId="50876AA0" w14:textId="77777777" w:rsidR="00515445" w:rsidRPr="00515445" w:rsidRDefault="00515445" w:rsidP="00515445">
      <w:pPr>
        <w:rPr>
          <w:lang w:val="vi-VN"/>
        </w:rPr>
      </w:pPr>
      <w:r w:rsidRPr="00515445">
        <w:rPr>
          <w:lang w:val="vi-VN"/>
        </w:rPr>
        <w:t xml:space="preserve">      "vn": "Tôi thích ăn phở.",       </w:t>
      </w:r>
    </w:p>
    <w:p w14:paraId="76124BD9" w14:textId="77777777" w:rsidR="00515445" w:rsidRPr="00515445" w:rsidRDefault="00515445" w:rsidP="00515445">
      <w:pPr>
        <w:rPr>
          <w:lang w:val="vi-VN"/>
        </w:rPr>
      </w:pPr>
      <w:r w:rsidRPr="00515445">
        <w:rPr>
          <w:lang w:val="vi-VN"/>
        </w:rPr>
        <w:t xml:space="preserve">      "en": "I like to eat pho.",     </w:t>
      </w:r>
    </w:p>
    <w:p w14:paraId="36F4A7DD" w14:textId="77777777" w:rsidR="00515445" w:rsidRPr="00515445" w:rsidRDefault="00515445" w:rsidP="00515445">
      <w:pPr>
        <w:rPr>
          <w:lang w:val="vi-VN"/>
        </w:rPr>
      </w:pPr>
      <w:r w:rsidRPr="00515445">
        <w:rPr>
          <w:lang w:val="vi-VN"/>
        </w:rPr>
        <w:t xml:space="preserve">    },     </w:t>
      </w:r>
    </w:p>
    <w:p w14:paraId="62D88FA4" w14:textId="77777777" w:rsidR="00515445" w:rsidRPr="00515445" w:rsidRDefault="00515445" w:rsidP="00515445">
      <w:pPr>
        <w:rPr>
          <w:lang w:val="vi-VN"/>
        </w:rPr>
      </w:pPr>
      <w:r w:rsidRPr="00515445">
        <w:rPr>
          <w:lang w:val="vi-VN"/>
        </w:rPr>
        <w:t xml:space="preserve">    {       </w:t>
      </w:r>
    </w:p>
    <w:p w14:paraId="290B75EC" w14:textId="77777777" w:rsidR="00515445" w:rsidRPr="00515445" w:rsidRDefault="00515445" w:rsidP="00515445">
      <w:pPr>
        <w:rPr>
          <w:lang w:val="vi-VN"/>
        </w:rPr>
      </w:pPr>
      <w:r w:rsidRPr="00515445">
        <w:rPr>
          <w:lang w:val="vi-VN"/>
        </w:rPr>
        <w:t xml:space="preserve">      "vn": "Tôi đến từ Việt Nam.",       </w:t>
      </w:r>
    </w:p>
    <w:p w14:paraId="37B7B56D" w14:textId="77777777" w:rsidR="00515445" w:rsidRPr="00515445" w:rsidRDefault="00515445" w:rsidP="00515445">
      <w:pPr>
        <w:rPr>
          <w:lang w:val="vi-VN"/>
        </w:rPr>
      </w:pPr>
      <w:r w:rsidRPr="00515445">
        <w:rPr>
          <w:lang w:val="vi-VN"/>
        </w:rPr>
        <w:t xml:space="preserve">      "en": "I'm from Vietnam.",     </w:t>
      </w:r>
    </w:p>
    <w:p w14:paraId="1DB7F682" w14:textId="77777777" w:rsidR="00515445" w:rsidRPr="00515445" w:rsidRDefault="00515445" w:rsidP="00515445">
      <w:pPr>
        <w:rPr>
          <w:lang w:val="vi-VN"/>
        </w:rPr>
      </w:pPr>
      <w:r w:rsidRPr="00515445">
        <w:rPr>
          <w:lang w:val="vi-VN"/>
        </w:rPr>
        <w:t xml:space="preserve">    },     </w:t>
      </w:r>
    </w:p>
    <w:p w14:paraId="35789FE3" w14:textId="77777777" w:rsidR="00515445" w:rsidRPr="00515445" w:rsidRDefault="00515445" w:rsidP="00515445">
      <w:pPr>
        <w:rPr>
          <w:lang w:val="vi-VN"/>
        </w:rPr>
      </w:pPr>
      <w:r w:rsidRPr="00515445">
        <w:rPr>
          <w:lang w:val="vi-VN"/>
        </w:rPr>
        <w:t xml:space="preserve">    {       </w:t>
      </w:r>
    </w:p>
    <w:p w14:paraId="6F9A85F4" w14:textId="77777777" w:rsidR="00515445" w:rsidRPr="00515445" w:rsidRDefault="00515445" w:rsidP="00515445">
      <w:pPr>
        <w:rPr>
          <w:lang w:val="vi-VN"/>
        </w:rPr>
      </w:pPr>
      <w:r w:rsidRPr="00515445">
        <w:rPr>
          <w:lang w:val="vi-VN"/>
        </w:rPr>
        <w:t xml:space="preserve">      "vn": "Tôi muốn đi du lịch ở Nhật Bản.",       </w:t>
      </w:r>
    </w:p>
    <w:p w14:paraId="1611CE37" w14:textId="77777777" w:rsidR="00515445" w:rsidRPr="00515445" w:rsidRDefault="00515445" w:rsidP="00515445">
      <w:pPr>
        <w:rPr>
          <w:lang w:val="vi-VN"/>
        </w:rPr>
      </w:pPr>
      <w:r w:rsidRPr="00515445">
        <w:rPr>
          <w:lang w:val="vi-VN"/>
        </w:rPr>
        <w:t xml:space="preserve">      "en": "I want to travel in Japan.",     </w:t>
      </w:r>
    </w:p>
    <w:p w14:paraId="4420CF19" w14:textId="77777777" w:rsidR="00515445" w:rsidRPr="00515445" w:rsidRDefault="00515445" w:rsidP="00515445">
      <w:pPr>
        <w:rPr>
          <w:lang w:val="vi-VN"/>
        </w:rPr>
      </w:pPr>
      <w:r w:rsidRPr="00515445">
        <w:rPr>
          <w:lang w:val="vi-VN"/>
        </w:rPr>
        <w:t xml:space="preserve">    }   </w:t>
      </w:r>
    </w:p>
    <w:p w14:paraId="39B5D7FC" w14:textId="77777777" w:rsidR="00515445" w:rsidRPr="00515445" w:rsidRDefault="00515445" w:rsidP="00515445">
      <w:pPr>
        <w:rPr>
          <w:lang w:val="vi-VN"/>
        </w:rPr>
      </w:pPr>
      <w:r w:rsidRPr="00515445">
        <w:rPr>
          <w:lang w:val="vi-VN"/>
        </w:rPr>
        <w:t xml:space="preserve">  ] </w:t>
      </w:r>
    </w:p>
    <w:p w14:paraId="102BB997" w14:textId="77777777" w:rsidR="00515445" w:rsidRPr="00515445" w:rsidRDefault="00515445" w:rsidP="00515445">
      <w:pPr>
        <w:rPr>
          <w:lang w:val="vi-VN"/>
        </w:rPr>
      </w:pPr>
      <w:r w:rsidRPr="00515445">
        <w:rPr>
          <w:lang w:val="vi-VN"/>
        </w:rPr>
        <w:t>}</w:t>
      </w:r>
    </w:p>
    <w:p w14:paraId="787B7D90" w14:textId="77777777" w:rsidR="00515445" w:rsidRPr="00515445" w:rsidRDefault="00515445" w:rsidP="00515445">
      <w:pPr>
        <w:rPr>
          <w:lang w:val="vi-VN"/>
        </w:rPr>
      </w:pPr>
      <w:r w:rsidRPr="00515445">
        <w:rPr>
          <w:lang w:val="vi-VN"/>
        </w:rPr>
        <w:t>-----------------------------</w:t>
      </w:r>
    </w:p>
    <w:p w14:paraId="348D07DB" w14:textId="77777777" w:rsidR="00515445" w:rsidRPr="00515445" w:rsidRDefault="00515445" w:rsidP="00515445">
      <w:pPr>
        <w:rPr>
          <w:lang w:val="vi-VN"/>
        </w:rPr>
      </w:pPr>
      <w:r w:rsidRPr="00515445">
        <w:rPr>
          <w:lang w:val="vi-VN"/>
        </w:rPr>
        <w:t xml:space="preserve">keyword: Phrase 'thì chị/anh … bảo' </w:t>
      </w:r>
    </w:p>
    <w:p w14:paraId="217330DB" w14:textId="77777777" w:rsidR="00515445" w:rsidRPr="00515445" w:rsidRDefault="00515445" w:rsidP="00515445">
      <w:pPr>
        <w:rPr>
          <w:lang w:val="vi-VN"/>
        </w:rPr>
      </w:pPr>
      <w:r w:rsidRPr="00515445">
        <w:rPr>
          <w:lang w:val="vi-VN"/>
        </w:rPr>
        <w:t xml:space="preserve">PROMPT: Generate grammar explanation for following Vietnamese grammar point: Phrase 'thì chị/anh … bảo' </w:t>
      </w:r>
    </w:p>
    <w:p w14:paraId="5B26024C" w14:textId="77777777" w:rsidR="00515445" w:rsidRPr="00515445" w:rsidRDefault="00515445" w:rsidP="00515445">
      <w:pPr>
        <w:rPr>
          <w:lang w:val="vi-VN"/>
        </w:rPr>
      </w:pPr>
      <w:r w:rsidRPr="00515445">
        <w:rPr>
          <w:lang w:val="vi-VN"/>
        </w:rPr>
        <w:t xml:space="preserve">RESPONSE: { </w:t>
      </w:r>
    </w:p>
    <w:p w14:paraId="5C32F50D" w14:textId="77777777" w:rsidR="00515445" w:rsidRPr="00515445" w:rsidRDefault="00515445" w:rsidP="00515445">
      <w:pPr>
        <w:rPr>
          <w:lang w:val="vi-VN"/>
        </w:rPr>
      </w:pPr>
      <w:r w:rsidRPr="00515445">
        <w:rPr>
          <w:lang w:val="vi-VN"/>
        </w:rPr>
        <w:t xml:space="preserve">  "title": "Phrase 'thì chị/anh … bảo'", </w:t>
      </w:r>
    </w:p>
    <w:p w14:paraId="29EFCC97" w14:textId="77777777" w:rsidR="00515445" w:rsidRPr="00515445" w:rsidRDefault="00515445" w:rsidP="00515445">
      <w:pPr>
        <w:rPr>
          <w:lang w:val="vi-VN"/>
        </w:rPr>
      </w:pPr>
      <w:r w:rsidRPr="00515445">
        <w:rPr>
          <w:lang w:val="vi-VN"/>
        </w:rPr>
        <w:t xml:space="preserve">  "short_explanation": "This phrase is used to narrate or report someone's speech, similar to 'then he/she said' in English.", </w:t>
      </w:r>
    </w:p>
    <w:p w14:paraId="6F8880AA" w14:textId="77777777" w:rsidR="00515445" w:rsidRPr="00515445" w:rsidRDefault="00515445" w:rsidP="00515445">
      <w:pPr>
        <w:rPr>
          <w:lang w:val="vi-VN"/>
        </w:rPr>
      </w:pPr>
      <w:r w:rsidRPr="00515445">
        <w:rPr>
          <w:lang w:val="vi-VN"/>
        </w:rPr>
        <w:t xml:space="preserve">  "long_explanation": "The Vietnamese phrase 'thì chị/anh … bảo' is generally used to narrate or report someone else's speech. It is similar to English phrases like 'then he/she said' or 'he/she told me'. This phrase is particularly used when the speaker wants to share someone else's instructions, advice, or thoughts with others.", </w:t>
      </w:r>
    </w:p>
    <w:p w14:paraId="62BCE25B" w14:textId="77777777" w:rsidR="00515445" w:rsidRPr="00515445" w:rsidRDefault="00515445" w:rsidP="00515445">
      <w:pPr>
        <w:rPr>
          <w:lang w:val="vi-VN"/>
        </w:rPr>
      </w:pPr>
      <w:r w:rsidRPr="00515445">
        <w:rPr>
          <w:lang w:val="vi-VN"/>
        </w:rPr>
        <w:t xml:space="preserve">  "formation": "'Khi (when) / nếu (if) + (something happens) + thì chị/anh + (subject) + bảo (said)'", </w:t>
      </w:r>
    </w:p>
    <w:p w14:paraId="0344ACC8" w14:textId="77777777" w:rsidR="00515445" w:rsidRPr="00515445" w:rsidRDefault="00515445" w:rsidP="00515445">
      <w:pPr>
        <w:rPr>
          <w:lang w:val="vi-VN"/>
        </w:rPr>
      </w:pPr>
      <w:r w:rsidRPr="00515445">
        <w:rPr>
          <w:lang w:val="vi-VN"/>
        </w:rPr>
        <w:t xml:space="preserve">  "examples": [ </w:t>
      </w:r>
    </w:p>
    <w:p w14:paraId="7CA52176" w14:textId="77777777" w:rsidR="00515445" w:rsidRPr="00515445" w:rsidRDefault="00515445" w:rsidP="00515445">
      <w:pPr>
        <w:rPr>
          <w:lang w:val="vi-VN"/>
        </w:rPr>
      </w:pPr>
      <w:r w:rsidRPr="00515445">
        <w:rPr>
          <w:lang w:val="vi-VN"/>
        </w:rPr>
        <w:t xml:space="preserve">    { </w:t>
      </w:r>
    </w:p>
    <w:p w14:paraId="66019D89" w14:textId="77777777" w:rsidR="00515445" w:rsidRPr="00515445" w:rsidRDefault="00515445" w:rsidP="00515445">
      <w:pPr>
        <w:rPr>
          <w:lang w:val="vi-VN"/>
        </w:rPr>
      </w:pPr>
      <w:r w:rsidRPr="00515445">
        <w:rPr>
          <w:lang w:val="vi-VN"/>
        </w:rPr>
        <w:t xml:space="preserve">      "vn": "Khi tôi nói tôi không biết cách điều khiển máy bay không người lái, thì anh ấy bảo tôi nên đọc hướng dẫn trước.", </w:t>
      </w:r>
    </w:p>
    <w:p w14:paraId="6705704D" w14:textId="77777777" w:rsidR="00515445" w:rsidRPr="00515445" w:rsidRDefault="00515445" w:rsidP="00515445">
      <w:pPr>
        <w:rPr>
          <w:lang w:val="vi-VN"/>
        </w:rPr>
      </w:pPr>
      <w:r w:rsidRPr="00515445">
        <w:rPr>
          <w:lang w:val="vi-VN"/>
        </w:rPr>
        <w:t xml:space="preserve">      "en": "When I said I didn't know how to operate a drone, he told me I should read the instructions first.", </w:t>
      </w:r>
    </w:p>
    <w:p w14:paraId="56B22A84" w14:textId="77777777" w:rsidR="00515445" w:rsidRPr="00515445" w:rsidRDefault="00515445" w:rsidP="00515445">
      <w:pPr>
        <w:rPr>
          <w:lang w:val="vi-VN"/>
        </w:rPr>
      </w:pPr>
      <w:r w:rsidRPr="00515445">
        <w:rPr>
          <w:lang w:val="vi-VN"/>
        </w:rPr>
        <w:lastRenderedPageBreak/>
        <w:t xml:space="preserve">    }, </w:t>
      </w:r>
    </w:p>
    <w:p w14:paraId="0C15DD0D" w14:textId="77777777" w:rsidR="00515445" w:rsidRPr="00515445" w:rsidRDefault="00515445" w:rsidP="00515445">
      <w:pPr>
        <w:rPr>
          <w:lang w:val="vi-VN"/>
        </w:rPr>
      </w:pPr>
      <w:r w:rsidRPr="00515445">
        <w:rPr>
          <w:lang w:val="vi-VN"/>
        </w:rPr>
        <w:t xml:space="preserve">    { </w:t>
      </w:r>
    </w:p>
    <w:p w14:paraId="3DCE000F" w14:textId="6A8231D5" w:rsidR="00515445" w:rsidRPr="00515445" w:rsidRDefault="00515445" w:rsidP="00515445">
      <w:pPr>
        <w:rPr>
          <w:lang w:val="vi-VN"/>
        </w:rPr>
      </w:pPr>
      <w:r w:rsidRPr="00515445">
        <w:rPr>
          <w:lang w:val="vi-VN"/>
        </w:rPr>
        <w:t xml:space="preserve">      "vn": "Nếu bạn không biết cách nấu bữa tối, thì chị ấy bảo bạn nên </w:t>
      </w:r>
      <w:ins w:id="1698" w:author="Canh Duc Nguyen" w:date="2023-10-15T07:53:00Z">
        <w:r w:rsidR="0030242F">
          <w:rPr>
            <w:lang w:val="vi-VN"/>
          </w:rPr>
          <w:t xml:space="preserve">làm </w:t>
        </w:r>
      </w:ins>
      <w:r w:rsidRPr="00515445">
        <w:rPr>
          <w:lang w:val="vi-VN"/>
        </w:rPr>
        <w:t xml:space="preserve">theo </w:t>
      </w:r>
      <w:del w:id="1699" w:author="Canh Duc Nguyen" w:date="2023-10-15T07:53:00Z">
        <w:r w:rsidRPr="00515445" w:rsidDel="0030242F">
          <w:rPr>
            <w:lang w:val="vi-VN"/>
          </w:rPr>
          <w:delText xml:space="preserve">một </w:delText>
        </w:r>
      </w:del>
      <w:r w:rsidRPr="00515445">
        <w:rPr>
          <w:lang w:val="vi-VN"/>
        </w:rPr>
        <w:t>công thức</w:t>
      </w:r>
      <w:ins w:id="1700" w:author="Canh Duc Nguyen" w:date="2023-10-15T07:53:00Z">
        <w:r w:rsidR="0030242F">
          <w:rPr>
            <w:lang w:val="vi-VN"/>
          </w:rPr>
          <w:t xml:space="preserve"> có sẵn</w:t>
        </w:r>
      </w:ins>
      <w:r w:rsidRPr="00515445">
        <w:rPr>
          <w:lang w:val="vi-VN"/>
        </w:rPr>
        <w:t xml:space="preserve">.", </w:t>
      </w:r>
    </w:p>
    <w:p w14:paraId="22E50C1A" w14:textId="77777777" w:rsidR="00515445" w:rsidRPr="00515445" w:rsidRDefault="00515445" w:rsidP="00515445">
      <w:pPr>
        <w:rPr>
          <w:lang w:val="vi-VN"/>
        </w:rPr>
      </w:pPr>
      <w:r w:rsidRPr="00515445">
        <w:rPr>
          <w:lang w:val="vi-VN"/>
        </w:rPr>
        <w:t xml:space="preserve">      "en": "If you don't know how to cook dinner, she told you should follow a recipe.", </w:t>
      </w:r>
    </w:p>
    <w:p w14:paraId="480E1451" w14:textId="77777777" w:rsidR="00515445" w:rsidRPr="00515445" w:rsidRDefault="00515445" w:rsidP="00515445">
      <w:pPr>
        <w:rPr>
          <w:lang w:val="vi-VN"/>
        </w:rPr>
      </w:pPr>
      <w:r w:rsidRPr="00515445">
        <w:rPr>
          <w:lang w:val="vi-VN"/>
        </w:rPr>
        <w:t xml:space="preserve">    }, </w:t>
      </w:r>
    </w:p>
    <w:p w14:paraId="5F2E3D38" w14:textId="77777777" w:rsidR="00515445" w:rsidRPr="00515445" w:rsidRDefault="00515445" w:rsidP="00515445">
      <w:pPr>
        <w:rPr>
          <w:lang w:val="vi-VN"/>
        </w:rPr>
      </w:pPr>
      <w:r w:rsidRPr="00515445">
        <w:rPr>
          <w:lang w:val="vi-VN"/>
        </w:rPr>
        <w:t xml:space="preserve">    { </w:t>
      </w:r>
    </w:p>
    <w:p w14:paraId="0BEF665D" w14:textId="77777777" w:rsidR="00515445" w:rsidRPr="00515445" w:rsidRDefault="00515445" w:rsidP="00515445">
      <w:pPr>
        <w:rPr>
          <w:lang w:val="vi-VN"/>
        </w:rPr>
      </w:pPr>
      <w:r w:rsidRPr="00515445">
        <w:rPr>
          <w:lang w:val="vi-VN"/>
        </w:rPr>
        <w:t xml:space="preserve">      "vn": "Khi tôi nói rằng tôi bị mất hộ chiếu, thì anh ấy bảo tôi cần liên hệ với lãnh sự quán ngay lập tức.", </w:t>
      </w:r>
    </w:p>
    <w:p w14:paraId="7A36A92A" w14:textId="77777777" w:rsidR="00515445" w:rsidRPr="00515445" w:rsidRDefault="00515445" w:rsidP="00515445">
      <w:pPr>
        <w:rPr>
          <w:lang w:val="vi-VN"/>
        </w:rPr>
      </w:pPr>
      <w:r w:rsidRPr="00515445">
        <w:rPr>
          <w:lang w:val="vi-VN"/>
        </w:rPr>
        <w:t xml:space="preserve">      "en": "When I said that I lost my passport, he told me that I need to contact the consulate immediately.", </w:t>
      </w:r>
    </w:p>
    <w:p w14:paraId="1E04B6FB" w14:textId="77777777" w:rsidR="00515445" w:rsidRPr="00515445" w:rsidRDefault="00515445" w:rsidP="00515445">
      <w:pPr>
        <w:rPr>
          <w:lang w:val="vi-VN"/>
        </w:rPr>
      </w:pPr>
      <w:r w:rsidRPr="00515445">
        <w:rPr>
          <w:lang w:val="vi-VN"/>
        </w:rPr>
        <w:t xml:space="preserve">    }, </w:t>
      </w:r>
    </w:p>
    <w:p w14:paraId="35EC854A" w14:textId="77777777" w:rsidR="00515445" w:rsidRPr="00515445" w:rsidRDefault="00515445" w:rsidP="00515445">
      <w:pPr>
        <w:rPr>
          <w:lang w:val="vi-VN"/>
        </w:rPr>
      </w:pPr>
      <w:r w:rsidRPr="00515445">
        <w:rPr>
          <w:lang w:val="vi-VN"/>
        </w:rPr>
        <w:t xml:space="preserve">    { </w:t>
      </w:r>
    </w:p>
    <w:p w14:paraId="4DC23402" w14:textId="77777777" w:rsidR="00515445" w:rsidRPr="00515445" w:rsidRDefault="00515445" w:rsidP="00515445">
      <w:pPr>
        <w:rPr>
          <w:lang w:val="vi-VN"/>
        </w:rPr>
      </w:pPr>
      <w:r w:rsidRPr="00515445">
        <w:rPr>
          <w:lang w:val="vi-VN"/>
        </w:rPr>
        <w:t xml:space="preserve">      "vn": "Nếu bạn không chắc chắn về quyết định của mình, thì chị ấy bảo bạn nên thảo luận với người khác trước khi quyết định.", </w:t>
      </w:r>
    </w:p>
    <w:p w14:paraId="2E521F8C" w14:textId="77777777" w:rsidR="00515445" w:rsidRPr="00515445" w:rsidRDefault="00515445" w:rsidP="00515445">
      <w:pPr>
        <w:rPr>
          <w:lang w:val="vi-VN"/>
        </w:rPr>
      </w:pPr>
      <w:r w:rsidRPr="00515445">
        <w:rPr>
          <w:lang w:val="vi-VN"/>
        </w:rPr>
        <w:t xml:space="preserve">      "en": "If you're unsure about your decision, she told you should discuss it with others before deciding.", </w:t>
      </w:r>
    </w:p>
    <w:p w14:paraId="1F910A24" w14:textId="77777777" w:rsidR="00515445" w:rsidRPr="00515445" w:rsidRDefault="00515445" w:rsidP="00515445">
      <w:pPr>
        <w:rPr>
          <w:lang w:val="vi-VN"/>
        </w:rPr>
      </w:pPr>
      <w:r w:rsidRPr="00515445">
        <w:rPr>
          <w:lang w:val="vi-VN"/>
        </w:rPr>
        <w:t xml:space="preserve">    } </w:t>
      </w:r>
    </w:p>
    <w:p w14:paraId="1A3EB71C" w14:textId="77777777" w:rsidR="00515445" w:rsidRPr="00515445" w:rsidRDefault="00515445" w:rsidP="00515445">
      <w:pPr>
        <w:rPr>
          <w:lang w:val="vi-VN"/>
        </w:rPr>
      </w:pPr>
      <w:r w:rsidRPr="00515445">
        <w:rPr>
          <w:lang w:val="vi-VN"/>
        </w:rPr>
        <w:t xml:space="preserve">  ] </w:t>
      </w:r>
    </w:p>
    <w:p w14:paraId="73037134" w14:textId="77777777" w:rsidR="00515445" w:rsidRPr="00515445" w:rsidRDefault="00515445" w:rsidP="00515445">
      <w:pPr>
        <w:rPr>
          <w:lang w:val="vi-VN"/>
        </w:rPr>
      </w:pPr>
      <w:r w:rsidRPr="00515445">
        <w:rPr>
          <w:lang w:val="vi-VN"/>
        </w:rPr>
        <w:t>}</w:t>
      </w:r>
    </w:p>
    <w:p w14:paraId="661AD565" w14:textId="77777777" w:rsidR="00515445" w:rsidRPr="00515445" w:rsidRDefault="00515445" w:rsidP="00515445">
      <w:pPr>
        <w:rPr>
          <w:lang w:val="vi-VN"/>
        </w:rPr>
      </w:pPr>
      <w:r w:rsidRPr="00515445">
        <w:rPr>
          <w:lang w:val="vi-VN"/>
        </w:rPr>
        <w:t>-----------------------------</w:t>
      </w:r>
    </w:p>
    <w:p w14:paraId="2E79671F" w14:textId="77777777" w:rsidR="00515445" w:rsidRPr="00515445" w:rsidRDefault="00515445" w:rsidP="00515445">
      <w:pPr>
        <w:rPr>
          <w:lang w:val="vi-VN"/>
        </w:rPr>
      </w:pPr>
      <w:r w:rsidRPr="00515445">
        <w:rPr>
          <w:lang w:val="vi-VN"/>
        </w:rPr>
        <w:t xml:space="preserve">keyword: Plural marker 'các' </w:t>
      </w:r>
    </w:p>
    <w:p w14:paraId="0275EB87" w14:textId="77777777" w:rsidR="00515445" w:rsidRPr="00515445" w:rsidRDefault="00515445" w:rsidP="00515445">
      <w:pPr>
        <w:rPr>
          <w:lang w:val="vi-VN"/>
        </w:rPr>
      </w:pPr>
      <w:r w:rsidRPr="00515445">
        <w:rPr>
          <w:lang w:val="vi-VN"/>
        </w:rPr>
        <w:t xml:space="preserve">PROMPT: Generate grammar explanation for following Vietnamese grammar point: Plural marker 'các' </w:t>
      </w:r>
    </w:p>
    <w:p w14:paraId="00D956AA" w14:textId="77777777" w:rsidR="00515445" w:rsidRPr="00515445" w:rsidRDefault="00515445" w:rsidP="00515445">
      <w:pPr>
        <w:rPr>
          <w:lang w:val="vi-VN"/>
        </w:rPr>
      </w:pPr>
      <w:r w:rsidRPr="00515445">
        <w:rPr>
          <w:lang w:val="vi-VN"/>
        </w:rPr>
        <w:t xml:space="preserve">RESPONSE: { </w:t>
      </w:r>
    </w:p>
    <w:p w14:paraId="2CDE6937" w14:textId="77777777" w:rsidR="00515445" w:rsidRPr="00515445" w:rsidRDefault="00515445" w:rsidP="00515445">
      <w:pPr>
        <w:rPr>
          <w:lang w:val="vi-VN"/>
        </w:rPr>
      </w:pPr>
      <w:r w:rsidRPr="00515445">
        <w:rPr>
          <w:lang w:val="vi-VN"/>
        </w:rPr>
        <w:t>"title": "Plural marker 'các'",</w:t>
      </w:r>
    </w:p>
    <w:p w14:paraId="6B7728F5" w14:textId="77777777" w:rsidR="00515445" w:rsidRPr="00515445" w:rsidRDefault="00515445" w:rsidP="00515445">
      <w:pPr>
        <w:rPr>
          <w:lang w:val="vi-VN"/>
        </w:rPr>
      </w:pPr>
      <w:r w:rsidRPr="00515445">
        <w:rPr>
          <w:lang w:val="vi-VN"/>
        </w:rPr>
        <w:t>"short_explanation": "Used to indicate the plural form of a noun.",</w:t>
      </w:r>
    </w:p>
    <w:p w14:paraId="556B1EC3" w14:textId="77777777" w:rsidR="00515445" w:rsidRPr="00515445" w:rsidRDefault="00515445" w:rsidP="00515445">
      <w:pPr>
        <w:rPr>
          <w:lang w:val="vi-VN"/>
        </w:rPr>
      </w:pPr>
      <w:r w:rsidRPr="00515445">
        <w:rPr>
          <w:lang w:val="vi-VN"/>
        </w:rPr>
        <w:t>"long_explanation": "In Vietnamese, the word 'các' is used as a plural marker. When placed before a noun, it indicates that there are multiple instances of that noun. It is similar to the English words 'the' or 'these' when used to refer to plural nouns.",</w:t>
      </w:r>
    </w:p>
    <w:p w14:paraId="0987FDED" w14:textId="77777777" w:rsidR="00515445" w:rsidRPr="00515445" w:rsidRDefault="00515445" w:rsidP="00515445">
      <w:pPr>
        <w:rPr>
          <w:lang w:val="vi-VN"/>
        </w:rPr>
      </w:pPr>
      <w:r w:rsidRPr="00515445">
        <w:rPr>
          <w:lang w:val="vi-VN"/>
        </w:rPr>
        <w:t>"formation": "các + noun",</w:t>
      </w:r>
    </w:p>
    <w:p w14:paraId="412533D5" w14:textId="77777777" w:rsidR="00515445" w:rsidRPr="00515445" w:rsidRDefault="00515445" w:rsidP="00515445">
      <w:pPr>
        <w:rPr>
          <w:lang w:val="vi-VN"/>
        </w:rPr>
      </w:pPr>
      <w:r w:rsidRPr="00515445">
        <w:rPr>
          <w:lang w:val="vi-VN"/>
        </w:rPr>
        <w:t>"examples": [</w:t>
      </w:r>
    </w:p>
    <w:p w14:paraId="4B4237D6" w14:textId="77777777" w:rsidR="00515445" w:rsidRPr="00515445" w:rsidRDefault="00515445" w:rsidP="00515445">
      <w:pPr>
        <w:rPr>
          <w:lang w:val="vi-VN"/>
        </w:rPr>
      </w:pPr>
      <w:r w:rsidRPr="00515445">
        <w:rPr>
          <w:lang w:val="vi-VN"/>
        </w:rPr>
        <w:t xml:space="preserve">  {</w:t>
      </w:r>
    </w:p>
    <w:p w14:paraId="4664F531" w14:textId="77777777" w:rsidR="00515445" w:rsidRPr="00515445" w:rsidRDefault="00515445" w:rsidP="00515445">
      <w:pPr>
        <w:rPr>
          <w:lang w:val="vi-VN"/>
        </w:rPr>
      </w:pPr>
      <w:r w:rsidRPr="00515445">
        <w:rPr>
          <w:lang w:val="vi-VN"/>
        </w:rPr>
        <w:t xml:space="preserve">    "vn": "Các bạn có thể giúp tôi không?",</w:t>
      </w:r>
    </w:p>
    <w:p w14:paraId="2A1F3A95" w14:textId="77777777" w:rsidR="00515445" w:rsidRPr="00515445" w:rsidRDefault="00515445" w:rsidP="00515445">
      <w:pPr>
        <w:rPr>
          <w:lang w:val="vi-VN"/>
        </w:rPr>
      </w:pPr>
      <w:r w:rsidRPr="00515445">
        <w:rPr>
          <w:lang w:val="vi-VN"/>
        </w:rPr>
        <w:t xml:space="preserve">    "en": "Can you guys help me?",</w:t>
      </w:r>
    </w:p>
    <w:p w14:paraId="0B17418C" w14:textId="77777777" w:rsidR="00515445" w:rsidRPr="00515445" w:rsidRDefault="00515445" w:rsidP="00515445">
      <w:pPr>
        <w:rPr>
          <w:lang w:val="vi-VN"/>
        </w:rPr>
      </w:pPr>
      <w:r w:rsidRPr="00515445">
        <w:rPr>
          <w:lang w:val="vi-VN"/>
        </w:rPr>
        <w:t xml:space="preserve">  },</w:t>
      </w:r>
    </w:p>
    <w:p w14:paraId="163A3C0D" w14:textId="77777777" w:rsidR="00515445" w:rsidRPr="00515445" w:rsidRDefault="00515445" w:rsidP="00515445">
      <w:pPr>
        <w:rPr>
          <w:lang w:val="vi-VN"/>
        </w:rPr>
      </w:pPr>
      <w:r w:rsidRPr="00515445">
        <w:rPr>
          <w:lang w:val="vi-VN"/>
        </w:rPr>
        <w:t xml:space="preserve">  {</w:t>
      </w:r>
    </w:p>
    <w:p w14:paraId="531E8E4C" w14:textId="77777777" w:rsidR="00515445" w:rsidRPr="00515445" w:rsidRDefault="00515445" w:rsidP="00515445">
      <w:pPr>
        <w:rPr>
          <w:lang w:val="vi-VN"/>
        </w:rPr>
      </w:pPr>
      <w:r w:rsidRPr="00515445">
        <w:rPr>
          <w:lang w:val="vi-VN"/>
        </w:rPr>
        <w:t xml:space="preserve">    "vn": "Các cô giáo đều rất tận tâm.",</w:t>
      </w:r>
    </w:p>
    <w:p w14:paraId="5645CFB3" w14:textId="77777777" w:rsidR="00515445" w:rsidRPr="00515445" w:rsidRDefault="00515445" w:rsidP="00515445">
      <w:pPr>
        <w:rPr>
          <w:lang w:val="vi-VN"/>
        </w:rPr>
      </w:pPr>
      <w:r w:rsidRPr="00515445">
        <w:rPr>
          <w:lang w:val="vi-VN"/>
        </w:rPr>
        <w:t xml:space="preserve">    "en": "All the teachers are very dedicated.",</w:t>
      </w:r>
    </w:p>
    <w:p w14:paraId="4F3DFAEA" w14:textId="77777777" w:rsidR="00515445" w:rsidRPr="00515445" w:rsidRDefault="00515445" w:rsidP="00515445">
      <w:pPr>
        <w:rPr>
          <w:lang w:val="vi-VN"/>
        </w:rPr>
      </w:pPr>
      <w:r w:rsidRPr="00515445">
        <w:rPr>
          <w:lang w:val="vi-VN"/>
        </w:rPr>
        <w:t xml:space="preserve">  },</w:t>
      </w:r>
    </w:p>
    <w:p w14:paraId="17CFCAA3" w14:textId="77777777" w:rsidR="00515445" w:rsidRPr="00515445" w:rsidRDefault="00515445" w:rsidP="00515445">
      <w:pPr>
        <w:rPr>
          <w:lang w:val="vi-VN"/>
        </w:rPr>
      </w:pPr>
      <w:r w:rsidRPr="00515445">
        <w:rPr>
          <w:lang w:val="vi-VN"/>
        </w:rPr>
        <w:t xml:space="preserve">  {</w:t>
      </w:r>
    </w:p>
    <w:p w14:paraId="199D8AB6" w14:textId="77777777" w:rsidR="00515445" w:rsidRPr="00515445" w:rsidRDefault="00515445" w:rsidP="00515445">
      <w:pPr>
        <w:rPr>
          <w:lang w:val="vi-VN"/>
        </w:rPr>
      </w:pPr>
      <w:r w:rsidRPr="00515445">
        <w:rPr>
          <w:lang w:val="vi-VN"/>
        </w:rPr>
        <w:t xml:space="preserve">    "vn": "Các món ăn ở đây rất ngon.",</w:t>
      </w:r>
    </w:p>
    <w:p w14:paraId="4BDF2422" w14:textId="77777777" w:rsidR="00515445" w:rsidRPr="00515445" w:rsidRDefault="00515445" w:rsidP="00515445">
      <w:pPr>
        <w:rPr>
          <w:lang w:val="vi-VN"/>
        </w:rPr>
      </w:pPr>
      <w:r w:rsidRPr="00515445">
        <w:rPr>
          <w:lang w:val="vi-VN"/>
        </w:rPr>
        <w:t xml:space="preserve">    "en": "The dishes here are very delicious.",</w:t>
      </w:r>
    </w:p>
    <w:p w14:paraId="4A7A1926" w14:textId="77777777" w:rsidR="00515445" w:rsidRPr="00515445" w:rsidRDefault="00515445" w:rsidP="00515445">
      <w:pPr>
        <w:rPr>
          <w:lang w:val="vi-VN"/>
        </w:rPr>
      </w:pPr>
      <w:r w:rsidRPr="00515445">
        <w:rPr>
          <w:lang w:val="vi-VN"/>
        </w:rPr>
        <w:t xml:space="preserve">  },</w:t>
      </w:r>
    </w:p>
    <w:p w14:paraId="492396C1" w14:textId="77777777" w:rsidR="00515445" w:rsidRPr="00515445" w:rsidRDefault="00515445" w:rsidP="00515445">
      <w:pPr>
        <w:rPr>
          <w:lang w:val="vi-VN"/>
        </w:rPr>
      </w:pPr>
      <w:r w:rsidRPr="00515445">
        <w:rPr>
          <w:lang w:val="vi-VN"/>
        </w:rPr>
        <w:lastRenderedPageBreak/>
        <w:t xml:space="preserve">  {</w:t>
      </w:r>
    </w:p>
    <w:p w14:paraId="755B3CAE" w14:textId="77777777" w:rsidR="00515445" w:rsidRPr="00515445" w:rsidRDefault="00515445" w:rsidP="00515445">
      <w:pPr>
        <w:rPr>
          <w:lang w:val="vi-VN"/>
        </w:rPr>
      </w:pPr>
      <w:r w:rsidRPr="00515445">
        <w:rPr>
          <w:lang w:val="vi-VN"/>
        </w:rPr>
        <w:t xml:space="preserve">    "vn": "Các cuốn sách này rất hữu ích cho việc học tiếng Việt.",</w:t>
      </w:r>
    </w:p>
    <w:p w14:paraId="4833E5DB" w14:textId="77777777" w:rsidR="00515445" w:rsidRPr="00515445" w:rsidRDefault="00515445" w:rsidP="00515445">
      <w:pPr>
        <w:rPr>
          <w:lang w:val="vi-VN"/>
        </w:rPr>
      </w:pPr>
      <w:r w:rsidRPr="00515445">
        <w:rPr>
          <w:lang w:val="vi-VN"/>
        </w:rPr>
        <w:t xml:space="preserve">    "en": "These books are very useful for learning Vietnamese.",</w:t>
      </w:r>
    </w:p>
    <w:p w14:paraId="0A05EC23" w14:textId="77777777" w:rsidR="00515445" w:rsidRPr="00515445" w:rsidRDefault="00515445" w:rsidP="00515445">
      <w:pPr>
        <w:rPr>
          <w:lang w:val="vi-VN"/>
        </w:rPr>
      </w:pPr>
      <w:r w:rsidRPr="00515445">
        <w:rPr>
          <w:lang w:val="vi-VN"/>
        </w:rPr>
        <w:t xml:space="preserve">  }</w:t>
      </w:r>
    </w:p>
    <w:p w14:paraId="2040AB92" w14:textId="77777777" w:rsidR="00515445" w:rsidRPr="00515445" w:rsidRDefault="00515445" w:rsidP="00515445">
      <w:pPr>
        <w:rPr>
          <w:lang w:val="vi-VN"/>
        </w:rPr>
      </w:pPr>
      <w:r w:rsidRPr="00515445">
        <w:rPr>
          <w:lang w:val="vi-VN"/>
        </w:rPr>
        <w:t xml:space="preserve"> ]</w:t>
      </w:r>
    </w:p>
    <w:p w14:paraId="6C02C3FF" w14:textId="77777777" w:rsidR="00515445" w:rsidRPr="00515445" w:rsidRDefault="00515445" w:rsidP="00515445">
      <w:pPr>
        <w:rPr>
          <w:lang w:val="vi-VN"/>
        </w:rPr>
      </w:pPr>
      <w:r w:rsidRPr="00515445">
        <w:rPr>
          <w:lang w:val="vi-VN"/>
        </w:rPr>
        <w:t>}</w:t>
      </w:r>
    </w:p>
    <w:p w14:paraId="4126042C" w14:textId="77777777" w:rsidR="00515445" w:rsidRPr="00515445" w:rsidRDefault="00515445" w:rsidP="00515445">
      <w:pPr>
        <w:rPr>
          <w:lang w:val="vi-VN"/>
        </w:rPr>
      </w:pPr>
      <w:r w:rsidRPr="00515445">
        <w:rPr>
          <w:lang w:val="vi-VN"/>
        </w:rPr>
        <w:t>-----------------------------</w:t>
      </w:r>
    </w:p>
    <w:p w14:paraId="6A7AF375" w14:textId="77777777" w:rsidR="00515445" w:rsidRPr="00515445" w:rsidRDefault="00515445" w:rsidP="00515445">
      <w:pPr>
        <w:rPr>
          <w:lang w:val="vi-VN"/>
        </w:rPr>
      </w:pPr>
      <w:r w:rsidRPr="00515445">
        <w:rPr>
          <w:lang w:val="vi-VN"/>
        </w:rPr>
        <w:t xml:space="preserve">keyword: Plural marker 'những' </w:t>
      </w:r>
    </w:p>
    <w:p w14:paraId="09DAC9CA" w14:textId="77777777" w:rsidR="00515445" w:rsidRPr="00515445" w:rsidRDefault="00515445" w:rsidP="00515445">
      <w:pPr>
        <w:rPr>
          <w:lang w:val="vi-VN"/>
        </w:rPr>
      </w:pPr>
      <w:r w:rsidRPr="00515445">
        <w:rPr>
          <w:lang w:val="vi-VN"/>
        </w:rPr>
        <w:t xml:space="preserve">PROMPT: Generate grammar explanation for following Vietnamese grammar point: Plural marker 'những' </w:t>
      </w:r>
    </w:p>
    <w:p w14:paraId="297C0EA5" w14:textId="77777777" w:rsidR="00515445" w:rsidRPr="00515445" w:rsidRDefault="00515445" w:rsidP="00515445">
      <w:pPr>
        <w:rPr>
          <w:lang w:val="vi-VN"/>
        </w:rPr>
      </w:pPr>
      <w:r w:rsidRPr="00515445">
        <w:rPr>
          <w:lang w:val="vi-VN"/>
        </w:rPr>
        <w:t>RESPONSE: {</w:t>
      </w:r>
    </w:p>
    <w:p w14:paraId="174A95A1" w14:textId="77777777" w:rsidR="00515445" w:rsidRPr="00515445" w:rsidRDefault="00515445" w:rsidP="00515445">
      <w:pPr>
        <w:rPr>
          <w:lang w:val="vi-VN"/>
        </w:rPr>
      </w:pPr>
      <w:r w:rsidRPr="00515445">
        <w:rPr>
          <w:lang w:val="vi-VN"/>
        </w:rPr>
        <w:t xml:space="preserve">    "title": "Plural marker 'những'",</w:t>
      </w:r>
    </w:p>
    <w:p w14:paraId="235AF21E" w14:textId="77777777" w:rsidR="00515445" w:rsidRPr="00515445" w:rsidRDefault="00515445" w:rsidP="00515445">
      <w:pPr>
        <w:rPr>
          <w:lang w:val="vi-VN"/>
        </w:rPr>
      </w:pPr>
      <w:r w:rsidRPr="00515445">
        <w:rPr>
          <w:lang w:val="vi-VN"/>
        </w:rPr>
        <w:t xml:space="preserve">    "short_explanation": "'những' is used to indicate the plural form of a noun.",</w:t>
      </w:r>
    </w:p>
    <w:p w14:paraId="73073E50" w14:textId="77777777" w:rsidR="00515445" w:rsidRPr="00515445" w:rsidRDefault="00515445" w:rsidP="00515445">
      <w:pPr>
        <w:rPr>
          <w:lang w:val="vi-VN"/>
        </w:rPr>
      </w:pPr>
      <w:r w:rsidRPr="00515445">
        <w:rPr>
          <w:lang w:val="vi-VN"/>
        </w:rPr>
        <w:t xml:space="preserve">    "long_explanation": "In Vietnamese, the word 'những' is often used as a plural marker ahead of a noun. It denotes that there is more than one of that noun, functioning similarly to the English 'the' or 'some' before plural nouns. It is important to note that 'những' is used regardless of whether the noun that follows is countable or uncountable.",</w:t>
      </w:r>
    </w:p>
    <w:p w14:paraId="77EE85F6" w14:textId="77777777" w:rsidR="00515445" w:rsidRPr="00515445" w:rsidRDefault="00515445" w:rsidP="00515445">
      <w:pPr>
        <w:rPr>
          <w:lang w:val="vi-VN"/>
        </w:rPr>
      </w:pPr>
      <w:r w:rsidRPr="00515445">
        <w:rPr>
          <w:lang w:val="vi-VN"/>
        </w:rPr>
        <w:t xml:space="preserve">    "formation": "Using the plural marker 'những' is straightforward. It is simply placed right before the noun.",</w:t>
      </w:r>
    </w:p>
    <w:p w14:paraId="149614CC" w14:textId="77777777" w:rsidR="00515445" w:rsidRPr="00515445" w:rsidRDefault="00515445" w:rsidP="00515445">
      <w:pPr>
        <w:rPr>
          <w:lang w:val="vi-VN"/>
        </w:rPr>
      </w:pPr>
      <w:r w:rsidRPr="00515445">
        <w:rPr>
          <w:lang w:val="vi-VN"/>
        </w:rPr>
        <w:t xml:space="preserve">    "examples": [</w:t>
      </w:r>
    </w:p>
    <w:p w14:paraId="5CA89546" w14:textId="77777777" w:rsidR="00515445" w:rsidRPr="00515445" w:rsidRDefault="00515445" w:rsidP="00515445">
      <w:pPr>
        <w:rPr>
          <w:lang w:val="vi-VN"/>
        </w:rPr>
      </w:pPr>
      <w:r w:rsidRPr="00515445">
        <w:rPr>
          <w:lang w:val="vi-VN"/>
        </w:rPr>
        <w:t xml:space="preserve">      {</w:t>
      </w:r>
    </w:p>
    <w:p w14:paraId="4A737CFD" w14:textId="77777777" w:rsidR="00515445" w:rsidRPr="00515445" w:rsidRDefault="00515445" w:rsidP="00515445">
      <w:pPr>
        <w:rPr>
          <w:lang w:val="vi-VN"/>
        </w:rPr>
      </w:pPr>
      <w:r w:rsidRPr="00515445">
        <w:rPr>
          <w:lang w:val="vi-VN"/>
        </w:rPr>
        <w:t xml:space="preserve">        "vn": "Những con chó của tôi rất thích chơi với những trái bóng.",</w:t>
      </w:r>
    </w:p>
    <w:p w14:paraId="4B8ED897" w14:textId="77777777" w:rsidR="00515445" w:rsidRPr="00515445" w:rsidRDefault="00515445" w:rsidP="00515445">
      <w:pPr>
        <w:rPr>
          <w:lang w:val="vi-VN"/>
        </w:rPr>
      </w:pPr>
      <w:r w:rsidRPr="00515445">
        <w:rPr>
          <w:lang w:val="vi-VN"/>
        </w:rPr>
        <w:t xml:space="preserve">        "en": "My dogs really like playing with balls."</w:t>
      </w:r>
    </w:p>
    <w:p w14:paraId="4217FB29" w14:textId="77777777" w:rsidR="00515445" w:rsidRPr="00515445" w:rsidRDefault="00515445" w:rsidP="00515445">
      <w:pPr>
        <w:rPr>
          <w:lang w:val="vi-VN"/>
        </w:rPr>
      </w:pPr>
      <w:r w:rsidRPr="00515445">
        <w:rPr>
          <w:lang w:val="vi-VN"/>
        </w:rPr>
        <w:t xml:space="preserve">      },</w:t>
      </w:r>
    </w:p>
    <w:p w14:paraId="2D0B39B9" w14:textId="77777777" w:rsidR="00515445" w:rsidRPr="00515445" w:rsidRDefault="00515445" w:rsidP="00515445">
      <w:pPr>
        <w:rPr>
          <w:lang w:val="vi-VN"/>
        </w:rPr>
      </w:pPr>
      <w:r w:rsidRPr="00515445">
        <w:rPr>
          <w:lang w:val="vi-VN"/>
        </w:rPr>
        <w:t xml:space="preserve">      {</w:t>
      </w:r>
    </w:p>
    <w:p w14:paraId="22B24247" w14:textId="77777777" w:rsidR="00515445" w:rsidRPr="00515445" w:rsidRDefault="00515445" w:rsidP="00515445">
      <w:pPr>
        <w:rPr>
          <w:lang w:val="vi-VN"/>
        </w:rPr>
      </w:pPr>
      <w:r w:rsidRPr="00515445">
        <w:rPr>
          <w:lang w:val="vi-VN"/>
        </w:rPr>
        <w:t xml:space="preserve">        "vn": "Những cuốn sách này rất hữu ích cho những sinh viên nghiên cứu.",</w:t>
      </w:r>
    </w:p>
    <w:p w14:paraId="2BA56FFE" w14:textId="77777777" w:rsidR="00515445" w:rsidRPr="00515445" w:rsidRDefault="00515445" w:rsidP="00515445">
      <w:pPr>
        <w:rPr>
          <w:lang w:val="vi-VN"/>
        </w:rPr>
      </w:pPr>
      <w:r w:rsidRPr="00515445">
        <w:rPr>
          <w:lang w:val="vi-VN"/>
        </w:rPr>
        <w:t xml:space="preserve">        "en": "These books are very useful for research students."</w:t>
      </w:r>
    </w:p>
    <w:p w14:paraId="04C620B8" w14:textId="77777777" w:rsidR="00515445" w:rsidRPr="00515445" w:rsidRDefault="00515445" w:rsidP="00515445">
      <w:pPr>
        <w:rPr>
          <w:lang w:val="vi-VN"/>
        </w:rPr>
      </w:pPr>
      <w:r w:rsidRPr="00515445">
        <w:rPr>
          <w:lang w:val="vi-VN"/>
        </w:rPr>
        <w:t xml:space="preserve">      },</w:t>
      </w:r>
    </w:p>
    <w:p w14:paraId="3FE1E439" w14:textId="77777777" w:rsidR="00515445" w:rsidRPr="00515445" w:rsidRDefault="00515445" w:rsidP="00515445">
      <w:pPr>
        <w:rPr>
          <w:lang w:val="vi-VN"/>
        </w:rPr>
      </w:pPr>
      <w:r w:rsidRPr="00515445">
        <w:rPr>
          <w:lang w:val="vi-VN"/>
        </w:rPr>
        <w:t xml:space="preserve">      {</w:t>
      </w:r>
    </w:p>
    <w:p w14:paraId="57FD2D15" w14:textId="77777777" w:rsidR="00515445" w:rsidRPr="00515445" w:rsidRDefault="00515445" w:rsidP="00515445">
      <w:pPr>
        <w:rPr>
          <w:lang w:val="vi-VN"/>
        </w:rPr>
      </w:pPr>
      <w:r w:rsidRPr="00515445">
        <w:rPr>
          <w:lang w:val="vi-VN"/>
        </w:rPr>
        <w:t xml:space="preserve">        "vn": "Tôi đã mua những chiếc áo len mới cho mùa đông.",</w:t>
      </w:r>
    </w:p>
    <w:p w14:paraId="26B75852" w14:textId="77777777" w:rsidR="00515445" w:rsidRPr="00515445" w:rsidRDefault="00515445" w:rsidP="00515445">
      <w:pPr>
        <w:rPr>
          <w:lang w:val="vi-VN"/>
        </w:rPr>
      </w:pPr>
      <w:r w:rsidRPr="00515445">
        <w:rPr>
          <w:lang w:val="vi-VN"/>
        </w:rPr>
        <w:t xml:space="preserve">        "en": "I bought some new sweaters for winter."</w:t>
      </w:r>
    </w:p>
    <w:p w14:paraId="62C40586" w14:textId="77777777" w:rsidR="00515445" w:rsidRPr="00515445" w:rsidRDefault="00515445" w:rsidP="00515445">
      <w:pPr>
        <w:rPr>
          <w:lang w:val="vi-VN"/>
        </w:rPr>
      </w:pPr>
      <w:r w:rsidRPr="00515445">
        <w:rPr>
          <w:lang w:val="vi-VN"/>
        </w:rPr>
        <w:t xml:space="preserve">      },</w:t>
      </w:r>
    </w:p>
    <w:p w14:paraId="1514C750" w14:textId="77777777" w:rsidR="00515445" w:rsidRPr="00515445" w:rsidRDefault="00515445" w:rsidP="00515445">
      <w:pPr>
        <w:rPr>
          <w:lang w:val="vi-VN"/>
        </w:rPr>
      </w:pPr>
      <w:r w:rsidRPr="00515445">
        <w:rPr>
          <w:lang w:val="vi-VN"/>
        </w:rPr>
        <w:t xml:space="preserve">      {</w:t>
      </w:r>
    </w:p>
    <w:p w14:paraId="592F158A" w14:textId="77777777" w:rsidR="00515445" w:rsidRPr="00515445" w:rsidRDefault="00515445" w:rsidP="00515445">
      <w:pPr>
        <w:rPr>
          <w:lang w:val="vi-VN"/>
        </w:rPr>
      </w:pPr>
      <w:r w:rsidRPr="00515445">
        <w:rPr>
          <w:lang w:val="vi-VN"/>
        </w:rPr>
        <w:t xml:space="preserve">        "vn": "Những bài học quý giá từ những trải nghiệm trong cuộc sống.",</w:t>
      </w:r>
    </w:p>
    <w:p w14:paraId="7E5A21ED" w14:textId="77777777" w:rsidR="00515445" w:rsidRPr="00515445" w:rsidRDefault="00515445" w:rsidP="00515445">
      <w:pPr>
        <w:rPr>
          <w:lang w:val="vi-VN"/>
        </w:rPr>
      </w:pPr>
      <w:r w:rsidRPr="00515445">
        <w:rPr>
          <w:lang w:val="vi-VN"/>
        </w:rPr>
        <w:t xml:space="preserve">        "en": "Priceless lessons from life experiences."</w:t>
      </w:r>
    </w:p>
    <w:p w14:paraId="62D47649" w14:textId="77777777" w:rsidR="00515445" w:rsidRPr="00515445" w:rsidRDefault="00515445" w:rsidP="00515445">
      <w:pPr>
        <w:rPr>
          <w:lang w:val="vi-VN"/>
        </w:rPr>
      </w:pPr>
      <w:r w:rsidRPr="00515445">
        <w:rPr>
          <w:lang w:val="vi-VN"/>
        </w:rPr>
        <w:t xml:space="preserve">      }</w:t>
      </w:r>
    </w:p>
    <w:p w14:paraId="0BCAABA9" w14:textId="77777777" w:rsidR="00515445" w:rsidRPr="00515445" w:rsidRDefault="00515445" w:rsidP="00515445">
      <w:pPr>
        <w:rPr>
          <w:lang w:val="vi-VN"/>
        </w:rPr>
      </w:pPr>
      <w:r w:rsidRPr="00515445">
        <w:rPr>
          <w:lang w:val="vi-VN"/>
        </w:rPr>
        <w:t xml:space="preserve">    ]</w:t>
      </w:r>
    </w:p>
    <w:p w14:paraId="79281D66" w14:textId="77777777" w:rsidR="00515445" w:rsidRPr="00515445" w:rsidRDefault="00515445" w:rsidP="00515445">
      <w:pPr>
        <w:rPr>
          <w:lang w:val="vi-VN"/>
        </w:rPr>
      </w:pPr>
      <w:r w:rsidRPr="00515445">
        <w:rPr>
          <w:lang w:val="vi-VN"/>
        </w:rPr>
        <w:t xml:space="preserve">  }</w:t>
      </w:r>
    </w:p>
    <w:p w14:paraId="12FCDC4D" w14:textId="77777777" w:rsidR="00515445" w:rsidRPr="00515445" w:rsidRDefault="00515445" w:rsidP="00515445">
      <w:pPr>
        <w:rPr>
          <w:lang w:val="vi-VN"/>
        </w:rPr>
      </w:pPr>
      <w:r w:rsidRPr="00515445">
        <w:rPr>
          <w:lang w:val="vi-VN"/>
        </w:rPr>
        <w:t>-----------------------------</w:t>
      </w:r>
    </w:p>
    <w:p w14:paraId="099C2E66" w14:textId="77777777" w:rsidR="00515445" w:rsidRPr="00515445" w:rsidRDefault="00515445" w:rsidP="00515445">
      <w:pPr>
        <w:rPr>
          <w:lang w:val="vi-VN"/>
        </w:rPr>
      </w:pPr>
      <w:r w:rsidRPr="00515445">
        <w:rPr>
          <w:lang w:val="vi-VN"/>
        </w:rPr>
        <w:t xml:space="preserve">keyword: Plural marker 'những' + question word 'ai' </w:t>
      </w:r>
    </w:p>
    <w:p w14:paraId="47ACA9EA" w14:textId="77777777" w:rsidR="00515445" w:rsidRPr="00515445" w:rsidRDefault="00515445" w:rsidP="00515445">
      <w:pPr>
        <w:rPr>
          <w:lang w:val="vi-VN"/>
        </w:rPr>
      </w:pPr>
      <w:r w:rsidRPr="00515445">
        <w:rPr>
          <w:lang w:val="vi-VN"/>
        </w:rPr>
        <w:t xml:space="preserve">PROMPT: Generate grammar explanation for following Vietnamese grammar point: Plural marker 'những' + question word 'ai' </w:t>
      </w:r>
    </w:p>
    <w:p w14:paraId="45FF4BF3" w14:textId="77777777" w:rsidR="00515445" w:rsidRPr="00515445" w:rsidRDefault="00515445" w:rsidP="00515445">
      <w:pPr>
        <w:rPr>
          <w:lang w:val="vi-VN"/>
        </w:rPr>
      </w:pPr>
      <w:r w:rsidRPr="00515445">
        <w:rPr>
          <w:lang w:val="vi-VN"/>
        </w:rPr>
        <w:t xml:space="preserve">RESPONSE: { </w:t>
      </w:r>
    </w:p>
    <w:p w14:paraId="6E11903A" w14:textId="77777777" w:rsidR="00515445" w:rsidRPr="00515445" w:rsidRDefault="00515445" w:rsidP="00515445">
      <w:pPr>
        <w:rPr>
          <w:lang w:val="vi-VN"/>
        </w:rPr>
      </w:pPr>
      <w:r w:rsidRPr="00515445">
        <w:rPr>
          <w:lang w:val="vi-VN"/>
        </w:rPr>
        <w:t xml:space="preserve">  "title": "Plural marker 'những' + question word 'ai'", </w:t>
      </w:r>
    </w:p>
    <w:p w14:paraId="32D6F0F0" w14:textId="77777777" w:rsidR="00515445" w:rsidRPr="00515445" w:rsidRDefault="00515445" w:rsidP="00515445">
      <w:pPr>
        <w:rPr>
          <w:lang w:val="vi-VN"/>
        </w:rPr>
      </w:pPr>
      <w:r w:rsidRPr="00515445">
        <w:rPr>
          <w:lang w:val="vi-VN"/>
        </w:rPr>
        <w:lastRenderedPageBreak/>
        <w:t xml:space="preserve">  "short_explanation": "This grammar point is used to ask 'which people' or 'who (plural)' in Vietnamese.", </w:t>
      </w:r>
    </w:p>
    <w:p w14:paraId="7AE6085E" w14:textId="77777777" w:rsidR="00515445" w:rsidRPr="00515445" w:rsidRDefault="00515445" w:rsidP="00515445">
      <w:pPr>
        <w:rPr>
          <w:lang w:val="vi-VN"/>
        </w:rPr>
      </w:pPr>
      <w:r w:rsidRPr="00515445">
        <w:rPr>
          <w:lang w:val="vi-VN"/>
        </w:rPr>
        <w:t xml:space="preserve">  "long_explanation": "The Vietnamese phrase 'những ai' uses the plural marker 'những' followed by the question word 'ai' to inquire about which people or who (in a plural sense). It can be translated to English as 'who all' or 'who are'. This phrase is used when the speaker wishes to inquire about a group of people instead of an individual.", </w:t>
      </w:r>
    </w:p>
    <w:p w14:paraId="65DBEE8A" w14:textId="77777777" w:rsidR="00515445" w:rsidRPr="00515445" w:rsidRDefault="00515445" w:rsidP="00515445">
      <w:pPr>
        <w:rPr>
          <w:lang w:val="vi-VN"/>
        </w:rPr>
      </w:pPr>
      <w:r w:rsidRPr="00515445">
        <w:rPr>
          <w:lang w:val="vi-VN"/>
        </w:rPr>
        <w:t xml:space="preserve">  "formation": "những + ai + verb phrase/action verb", </w:t>
      </w:r>
    </w:p>
    <w:p w14:paraId="415B0FA8" w14:textId="77777777" w:rsidR="00515445" w:rsidRPr="00515445" w:rsidRDefault="00515445" w:rsidP="00515445">
      <w:pPr>
        <w:rPr>
          <w:lang w:val="vi-VN"/>
        </w:rPr>
      </w:pPr>
      <w:r w:rsidRPr="00515445">
        <w:rPr>
          <w:lang w:val="vi-VN"/>
        </w:rPr>
        <w:t xml:space="preserve">  "examples": [ </w:t>
      </w:r>
    </w:p>
    <w:p w14:paraId="5D746C9B" w14:textId="77777777" w:rsidR="00515445" w:rsidRPr="00515445" w:rsidRDefault="00515445" w:rsidP="00515445">
      <w:pPr>
        <w:rPr>
          <w:lang w:val="vi-VN"/>
        </w:rPr>
      </w:pPr>
      <w:r w:rsidRPr="00515445">
        <w:rPr>
          <w:lang w:val="vi-VN"/>
        </w:rPr>
        <w:t xml:space="preserve">    { </w:t>
      </w:r>
    </w:p>
    <w:p w14:paraId="56776893" w14:textId="495DED82" w:rsidR="00515445" w:rsidRPr="00515445" w:rsidRDefault="00515445" w:rsidP="00515445">
      <w:pPr>
        <w:rPr>
          <w:lang w:val="vi-VN"/>
        </w:rPr>
      </w:pPr>
      <w:r w:rsidRPr="00515445">
        <w:rPr>
          <w:lang w:val="vi-VN"/>
        </w:rPr>
        <w:t xml:space="preserve">      "vn": "Những ai </w:t>
      </w:r>
      <w:ins w:id="1701" w:author="Canh Duc Nguyen" w:date="2023-10-15T08:29:00Z">
        <w:r w:rsidR="006B2A61">
          <w:rPr>
            <w:lang w:val="vi-VN"/>
          </w:rPr>
          <w:t xml:space="preserve">sẽ </w:t>
        </w:r>
      </w:ins>
      <w:r w:rsidRPr="00515445">
        <w:rPr>
          <w:lang w:val="vi-VN"/>
        </w:rPr>
        <w:t xml:space="preserve">đến </w:t>
      </w:r>
      <w:ins w:id="1702" w:author="Canh Duc Nguyen" w:date="2023-10-15T08:29:00Z">
        <w:r w:rsidR="006B2A61">
          <w:rPr>
            <w:lang w:val="vi-VN"/>
          </w:rPr>
          <w:t xml:space="preserve">dự </w:t>
        </w:r>
      </w:ins>
      <w:r w:rsidRPr="00515445">
        <w:rPr>
          <w:lang w:val="vi-VN"/>
        </w:rPr>
        <w:t>buổi tiệc tối nay</w:t>
      </w:r>
      <w:ins w:id="1703" w:author="Canh Duc Nguyen" w:date="2023-10-15T08:29:00Z">
        <w:r w:rsidR="006B2A61">
          <w:rPr>
            <w:lang w:val="vi-VN"/>
          </w:rPr>
          <w:t xml:space="preserve"> nhỉ</w:t>
        </w:r>
      </w:ins>
      <w:r w:rsidRPr="00515445">
        <w:rPr>
          <w:lang w:val="vi-VN"/>
        </w:rPr>
        <w:t xml:space="preserve">? Tất cả bạn bè và gia đình tôi sẽ đến.", </w:t>
      </w:r>
    </w:p>
    <w:p w14:paraId="3DF3A951" w14:textId="77777777" w:rsidR="00515445" w:rsidRPr="00515445" w:rsidRDefault="00515445" w:rsidP="00515445">
      <w:pPr>
        <w:rPr>
          <w:lang w:val="vi-VN"/>
        </w:rPr>
      </w:pPr>
      <w:r w:rsidRPr="00515445">
        <w:rPr>
          <w:lang w:val="vi-VN"/>
        </w:rPr>
        <w:t xml:space="preserve">      "en": "Who all are coming to the party tonight? All my friends and family will be coming." </w:t>
      </w:r>
    </w:p>
    <w:p w14:paraId="47B36111" w14:textId="77777777" w:rsidR="00515445" w:rsidRPr="00515445" w:rsidRDefault="00515445" w:rsidP="00515445">
      <w:pPr>
        <w:rPr>
          <w:lang w:val="vi-VN"/>
        </w:rPr>
      </w:pPr>
      <w:r w:rsidRPr="00515445">
        <w:rPr>
          <w:lang w:val="vi-VN"/>
        </w:rPr>
        <w:t xml:space="preserve">    },</w:t>
      </w:r>
    </w:p>
    <w:p w14:paraId="479F9E72" w14:textId="77777777" w:rsidR="00515445" w:rsidRPr="00515445" w:rsidRDefault="00515445" w:rsidP="00515445">
      <w:pPr>
        <w:rPr>
          <w:lang w:val="vi-VN"/>
        </w:rPr>
      </w:pPr>
      <w:r w:rsidRPr="00515445">
        <w:rPr>
          <w:lang w:val="vi-VN"/>
        </w:rPr>
        <w:t xml:space="preserve">    { </w:t>
      </w:r>
    </w:p>
    <w:p w14:paraId="518E4A03" w14:textId="77777777" w:rsidR="00515445" w:rsidRPr="00515445" w:rsidRDefault="00515445" w:rsidP="00515445">
      <w:pPr>
        <w:rPr>
          <w:lang w:val="vi-VN"/>
        </w:rPr>
      </w:pPr>
      <w:r w:rsidRPr="00515445">
        <w:rPr>
          <w:lang w:val="vi-VN"/>
        </w:rPr>
        <w:t xml:space="preserve">      "vn": "Những ai sẽ tham gia cuộc thi hát? Tôi nghĩ mọi người trong lớp sẽ tham gia.", </w:t>
      </w:r>
    </w:p>
    <w:p w14:paraId="5ABA43AF" w14:textId="77777777" w:rsidR="00515445" w:rsidRPr="00515445" w:rsidRDefault="00515445" w:rsidP="00515445">
      <w:pPr>
        <w:rPr>
          <w:lang w:val="vi-VN"/>
        </w:rPr>
      </w:pPr>
      <w:r w:rsidRPr="00515445">
        <w:rPr>
          <w:lang w:val="vi-VN"/>
        </w:rPr>
        <w:t xml:space="preserve">      "en": "Who all are participating in the singing competition? I think everyone in the class will participate." </w:t>
      </w:r>
    </w:p>
    <w:p w14:paraId="36C36E4F" w14:textId="77777777" w:rsidR="00515445" w:rsidRPr="00515445" w:rsidRDefault="00515445" w:rsidP="00515445">
      <w:pPr>
        <w:rPr>
          <w:lang w:val="vi-VN"/>
        </w:rPr>
      </w:pPr>
      <w:r w:rsidRPr="00515445">
        <w:rPr>
          <w:lang w:val="vi-VN"/>
        </w:rPr>
        <w:t xml:space="preserve">    }, </w:t>
      </w:r>
    </w:p>
    <w:p w14:paraId="026BAF75" w14:textId="77777777" w:rsidR="00515445" w:rsidRPr="00515445" w:rsidRDefault="00515445" w:rsidP="00515445">
      <w:pPr>
        <w:rPr>
          <w:lang w:val="vi-VN"/>
        </w:rPr>
      </w:pPr>
      <w:r w:rsidRPr="00515445">
        <w:rPr>
          <w:lang w:val="vi-VN"/>
        </w:rPr>
        <w:t xml:space="preserve">    { </w:t>
      </w:r>
    </w:p>
    <w:p w14:paraId="7836DE69" w14:textId="77777777" w:rsidR="00515445" w:rsidRPr="00515445" w:rsidRDefault="00515445" w:rsidP="00515445">
      <w:pPr>
        <w:rPr>
          <w:lang w:val="vi-VN"/>
        </w:rPr>
      </w:pPr>
      <w:r w:rsidRPr="00515445">
        <w:rPr>
          <w:lang w:val="vi-VN"/>
        </w:rPr>
        <w:t xml:space="preserve">      "vn": "Những ai đã viết những lời nhận xét này? Chúng tôi không biết ai đã viết chúng.", </w:t>
      </w:r>
    </w:p>
    <w:p w14:paraId="6BFF6A37" w14:textId="77777777" w:rsidR="00515445" w:rsidRPr="00515445" w:rsidRDefault="00515445" w:rsidP="00515445">
      <w:pPr>
        <w:rPr>
          <w:lang w:val="vi-VN"/>
        </w:rPr>
      </w:pPr>
      <w:r w:rsidRPr="00515445">
        <w:rPr>
          <w:lang w:val="vi-VN"/>
        </w:rPr>
        <w:t xml:space="preserve">      "en": "Who all wrote these comments? We don't know who wrote them." </w:t>
      </w:r>
    </w:p>
    <w:p w14:paraId="409AAB5A" w14:textId="77777777" w:rsidR="00515445" w:rsidRPr="00515445" w:rsidRDefault="00515445" w:rsidP="00515445">
      <w:pPr>
        <w:rPr>
          <w:lang w:val="vi-VN"/>
        </w:rPr>
      </w:pPr>
      <w:r w:rsidRPr="00515445">
        <w:rPr>
          <w:lang w:val="vi-VN"/>
        </w:rPr>
        <w:t xml:space="preserve">    }, </w:t>
      </w:r>
    </w:p>
    <w:p w14:paraId="08AC80C7" w14:textId="77777777" w:rsidR="00515445" w:rsidRPr="00515445" w:rsidRDefault="00515445" w:rsidP="00515445">
      <w:pPr>
        <w:rPr>
          <w:lang w:val="vi-VN"/>
        </w:rPr>
      </w:pPr>
      <w:r w:rsidRPr="00515445">
        <w:rPr>
          <w:lang w:val="vi-VN"/>
        </w:rPr>
        <w:t xml:space="preserve">    { </w:t>
      </w:r>
    </w:p>
    <w:p w14:paraId="5CD5070B" w14:textId="77777777" w:rsidR="00515445" w:rsidRPr="00515445" w:rsidRDefault="00515445" w:rsidP="00515445">
      <w:pPr>
        <w:rPr>
          <w:lang w:val="vi-VN"/>
        </w:rPr>
      </w:pPr>
      <w:r w:rsidRPr="00515445">
        <w:rPr>
          <w:lang w:val="vi-VN"/>
        </w:rPr>
        <w:t xml:space="preserve">      "vn": "Những ai sẽ tham gia vào đội bóng đá? Những người yêu thích bóng đá sẽ tham gia.", </w:t>
      </w:r>
    </w:p>
    <w:p w14:paraId="737C0609" w14:textId="77777777" w:rsidR="00515445" w:rsidRPr="00515445" w:rsidRDefault="00515445" w:rsidP="00515445">
      <w:pPr>
        <w:rPr>
          <w:lang w:val="vi-VN"/>
        </w:rPr>
      </w:pPr>
      <w:r w:rsidRPr="00515445">
        <w:rPr>
          <w:lang w:val="vi-VN"/>
        </w:rPr>
        <w:t xml:space="preserve">      "en": "Who all will join the soccer team? Those who love soccer will join." </w:t>
      </w:r>
    </w:p>
    <w:p w14:paraId="78008DB0" w14:textId="77777777" w:rsidR="00515445" w:rsidRPr="00515445" w:rsidRDefault="00515445" w:rsidP="00515445">
      <w:pPr>
        <w:rPr>
          <w:lang w:val="vi-VN"/>
        </w:rPr>
      </w:pPr>
      <w:r w:rsidRPr="00515445">
        <w:rPr>
          <w:lang w:val="vi-VN"/>
        </w:rPr>
        <w:t xml:space="preserve">    } </w:t>
      </w:r>
    </w:p>
    <w:p w14:paraId="484893E5" w14:textId="77777777" w:rsidR="00515445" w:rsidRPr="00515445" w:rsidRDefault="00515445" w:rsidP="00515445">
      <w:pPr>
        <w:rPr>
          <w:lang w:val="vi-VN"/>
        </w:rPr>
      </w:pPr>
      <w:r w:rsidRPr="00515445">
        <w:rPr>
          <w:lang w:val="vi-VN"/>
        </w:rPr>
        <w:t xml:space="preserve">  ] </w:t>
      </w:r>
    </w:p>
    <w:p w14:paraId="235E94E1" w14:textId="77777777" w:rsidR="00515445" w:rsidRPr="00515445" w:rsidRDefault="00515445" w:rsidP="00515445">
      <w:pPr>
        <w:rPr>
          <w:lang w:val="vi-VN"/>
        </w:rPr>
      </w:pPr>
      <w:r w:rsidRPr="00515445">
        <w:rPr>
          <w:lang w:val="vi-VN"/>
        </w:rPr>
        <w:t>}</w:t>
      </w:r>
    </w:p>
    <w:p w14:paraId="7E8249A9" w14:textId="77777777" w:rsidR="00515445" w:rsidRPr="00515445" w:rsidRDefault="00515445" w:rsidP="00515445">
      <w:pPr>
        <w:rPr>
          <w:lang w:val="vi-VN"/>
        </w:rPr>
      </w:pPr>
      <w:r w:rsidRPr="00515445">
        <w:rPr>
          <w:lang w:val="vi-VN"/>
        </w:rPr>
        <w:t>-----------------------------</w:t>
      </w:r>
    </w:p>
    <w:p w14:paraId="6750D500" w14:textId="77777777" w:rsidR="00515445" w:rsidRPr="00515445" w:rsidRDefault="00515445" w:rsidP="00515445">
      <w:pPr>
        <w:rPr>
          <w:lang w:val="vi-VN"/>
        </w:rPr>
      </w:pPr>
      <w:r w:rsidRPr="00515445">
        <w:rPr>
          <w:lang w:val="vi-VN"/>
        </w:rPr>
        <w:t xml:space="preserve">keyword: Plural marker 'những' + question word 'đâu' </w:t>
      </w:r>
    </w:p>
    <w:p w14:paraId="23083D8A" w14:textId="77777777" w:rsidR="00515445" w:rsidRPr="00515445" w:rsidRDefault="00515445" w:rsidP="00515445">
      <w:pPr>
        <w:rPr>
          <w:lang w:val="vi-VN"/>
        </w:rPr>
      </w:pPr>
      <w:r w:rsidRPr="00515445">
        <w:rPr>
          <w:lang w:val="vi-VN"/>
        </w:rPr>
        <w:t xml:space="preserve">PROMPT: Generate grammar explanation for following Vietnamese grammar point: Plural marker 'những' + question word 'đâu' </w:t>
      </w:r>
    </w:p>
    <w:p w14:paraId="0E2D9720" w14:textId="77777777" w:rsidR="00515445" w:rsidRPr="00515445" w:rsidRDefault="00515445" w:rsidP="00515445">
      <w:pPr>
        <w:rPr>
          <w:lang w:val="vi-VN"/>
        </w:rPr>
      </w:pPr>
      <w:r w:rsidRPr="00515445">
        <w:rPr>
          <w:lang w:val="vi-VN"/>
        </w:rPr>
        <w:t>RESPONSE: {</w:t>
      </w:r>
    </w:p>
    <w:p w14:paraId="060B5EC0" w14:textId="77777777" w:rsidR="00515445" w:rsidRPr="00515445" w:rsidRDefault="00515445" w:rsidP="00515445">
      <w:pPr>
        <w:rPr>
          <w:lang w:val="vi-VN"/>
        </w:rPr>
      </w:pPr>
      <w:r w:rsidRPr="00515445">
        <w:rPr>
          <w:lang w:val="vi-VN"/>
        </w:rPr>
        <w:t xml:space="preserve">  "title": "Plural marker 'những' + question word 'đâu'",</w:t>
      </w:r>
    </w:p>
    <w:p w14:paraId="7D3EA118" w14:textId="77777777" w:rsidR="00515445" w:rsidRPr="00515445" w:rsidRDefault="00515445" w:rsidP="00515445">
      <w:pPr>
        <w:rPr>
          <w:lang w:val="vi-VN"/>
        </w:rPr>
      </w:pPr>
      <w:r w:rsidRPr="00515445">
        <w:rPr>
          <w:lang w:val="vi-VN"/>
        </w:rPr>
        <w:t xml:space="preserve">  "short_explanation": "Used to ask about the locations of multiple items or people.",</w:t>
      </w:r>
    </w:p>
    <w:p w14:paraId="66B72282" w14:textId="77777777" w:rsidR="00515445" w:rsidRPr="00515445" w:rsidRDefault="00515445" w:rsidP="00515445">
      <w:pPr>
        <w:rPr>
          <w:lang w:val="vi-VN"/>
        </w:rPr>
      </w:pPr>
      <w:r w:rsidRPr="00515445">
        <w:rPr>
          <w:lang w:val="vi-VN"/>
        </w:rPr>
        <w:t xml:space="preserve">  "long_explanation": "The Vietnamese phrase 'những đâu' is an interrogative expression used to inquire about the locations of multiple items or people. It can be translated as 'where are those' in English. This phrase is mainly used when the speaker is seeking locations of a group of individuals or items.",</w:t>
      </w:r>
    </w:p>
    <w:p w14:paraId="1AB3BAC2" w14:textId="77777777" w:rsidR="00515445" w:rsidRPr="00515445" w:rsidRDefault="00515445" w:rsidP="00515445">
      <w:pPr>
        <w:rPr>
          <w:lang w:val="vi-VN"/>
        </w:rPr>
      </w:pPr>
      <w:r w:rsidRPr="00515445">
        <w:rPr>
          <w:lang w:val="vi-VN"/>
        </w:rPr>
        <w:t xml:space="preserve">  "formation": "những + the noun or subject + đâu",</w:t>
      </w:r>
    </w:p>
    <w:p w14:paraId="7C105CAB" w14:textId="77777777" w:rsidR="00515445" w:rsidRPr="00515445" w:rsidRDefault="00515445" w:rsidP="00515445">
      <w:pPr>
        <w:rPr>
          <w:lang w:val="vi-VN"/>
        </w:rPr>
      </w:pPr>
      <w:r w:rsidRPr="00515445">
        <w:rPr>
          <w:lang w:val="vi-VN"/>
        </w:rPr>
        <w:t xml:space="preserve">  "examples": [</w:t>
      </w:r>
    </w:p>
    <w:p w14:paraId="1AC0152B" w14:textId="77777777" w:rsidR="00515445" w:rsidRPr="00515445" w:rsidRDefault="00515445" w:rsidP="00515445">
      <w:pPr>
        <w:rPr>
          <w:lang w:val="vi-VN"/>
        </w:rPr>
      </w:pPr>
      <w:r w:rsidRPr="00515445">
        <w:rPr>
          <w:lang w:val="vi-VN"/>
        </w:rPr>
        <w:t xml:space="preserve">    {</w:t>
      </w:r>
    </w:p>
    <w:p w14:paraId="55F8CEA3" w14:textId="6875A940" w:rsidR="00515445" w:rsidRPr="00515445" w:rsidRDefault="00515445" w:rsidP="00515445">
      <w:pPr>
        <w:rPr>
          <w:lang w:val="vi-VN"/>
        </w:rPr>
      </w:pPr>
      <w:r w:rsidRPr="00515445">
        <w:rPr>
          <w:lang w:val="vi-VN"/>
        </w:rPr>
        <w:t xml:space="preserve">      "vn": "Những quyển sách của tôi đâu</w:t>
      </w:r>
      <w:ins w:id="1704" w:author="Canh Duc Nguyen" w:date="2023-10-15T08:32:00Z">
        <w:r w:rsidR="006B2A61">
          <w:rPr>
            <w:lang w:val="vi-VN"/>
          </w:rPr>
          <w:t xml:space="preserve"> rồi</w:t>
        </w:r>
      </w:ins>
      <w:r w:rsidRPr="00515445">
        <w:rPr>
          <w:lang w:val="vi-VN"/>
        </w:rPr>
        <w:t xml:space="preserve">? Tôi đã để chúng trên kệ sách nhưng giờ </w:t>
      </w:r>
      <w:del w:id="1705" w:author="Canh Duc Nguyen" w:date="2023-10-15T08:32:00Z">
        <w:r w:rsidRPr="00515445" w:rsidDel="006B2A61">
          <w:rPr>
            <w:lang w:val="vi-VN"/>
          </w:rPr>
          <w:delText xml:space="preserve">chúng </w:delText>
        </w:r>
      </w:del>
      <w:r w:rsidRPr="00515445">
        <w:rPr>
          <w:lang w:val="vi-VN"/>
        </w:rPr>
        <w:t xml:space="preserve">không </w:t>
      </w:r>
      <w:del w:id="1706" w:author="Canh Duc Nguyen" w:date="2023-10-15T08:32:00Z">
        <w:r w:rsidRPr="00515445" w:rsidDel="006B2A61">
          <w:rPr>
            <w:lang w:val="vi-VN"/>
          </w:rPr>
          <w:delText>còn</w:delText>
        </w:r>
      </w:del>
      <w:ins w:id="1707" w:author="Canh Duc Nguyen" w:date="2023-10-15T08:32:00Z">
        <w:r w:rsidR="006B2A61">
          <w:rPr>
            <w:lang w:val="vi-VN"/>
          </w:rPr>
          <w:t>thấy</w:t>
        </w:r>
      </w:ins>
      <w:r w:rsidRPr="00515445">
        <w:rPr>
          <w:lang w:val="vi-VN"/>
        </w:rPr>
        <w:t xml:space="preserve"> nữa.",</w:t>
      </w:r>
    </w:p>
    <w:p w14:paraId="451C3003" w14:textId="77777777" w:rsidR="00515445" w:rsidRPr="00515445" w:rsidRDefault="00515445" w:rsidP="00515445">
      <w:pPr>
        <w:rPr>
          <w:lang w:val="vi-VN"/>
        </w:rPr>
      </w:pPr>
      <w:r w:rsidRPr="00515445">
        <w:rPr>
          <w:lang w:val="vi-VN"/>
        </w:rPr>
        <w:lastRenderedPageBreak/>
        <w:t xml:space="preserve">      "en": "Where are my books? I had placed them on the bookshelf but now they are not there."</w:t>
      </w:r>
    </w:p>
    <w:p w14:paraId="656AB309" w14:textId="77777777" w:rsidR="00515445" w:rsidRPr="00515445" w:rsidRDefault="00515445" w:rsidP="00515445">
      <w:pPr>
        <w:rPr>
          <w:lang w:val="vi-VN"/>
        </w:rPr>
      </w:pPr>
      <w:r w:rsidRPr="00515445">
        <w:rPr>
          <w:lang w:val="vi-VN"/>
        </w:rPr>
        <w:t xml:space="preserve">    },</w:t>
      </w:r>
    </w:p>
    <w:p w14:paraId="49635934" w14:textId="77777777" w:rsidR="00515445" w:rsidRPr="00515445" w:rsidRDefault="00515445" w:rsidP="00515445">
      <w:pPr>
        <w:rPr>
          <w:lang w:val="vi-VN"/>
        </w:rPr>
      </w:pPr>
      <w:r w:rsidRPr="00515445">
        <w:rPr>
          <w:lang w:val="vi-VN"/>
        </w:rPr>
        <w:t xml:space="preserve">    {</w:t>
      </w:r>
    </w:p>
    <w:p w14:paraId="0362002D" w14:textId="23CB0ABD" w:rsidR="00515445" w:rsidRPr="00515445" w:rsidRDefault="00515445" w:rsidP="00515445">
      <w:pPr>
        <w:rPr>
          <w:lang w:val="vi-VN"/>
        </w:rPr>
      </w:pPr>
      <w:r w:rsidRPr="00515445">
        <w:rPr>
          <w:lang w:val="vi-VN"/>
        </w:rPr>
        <w:t xml:space="preserve">      "vn": "Những bức tranh mà bạn đã mua từ triển lãm đâu? Tôi đã treo chúng trên bức tường </w:t>
      </w:r>
      <w:ins w:id="1708" w:author="Canh Duc Nguyen" w:date="2023-10-15T08:33:00Z">
        <w:r w:rsidR="006B2A61">
          <w:rPr>
            <w:lang w:val="vi-VN"/>
          </w:rPr>
          <w:t xml:space="preserve">ở </w:t>
        </w:r>
      </w:ins>
      <w:r w:rsidRPr="00515445">
        <w:rPr>
          <w:lang w:val="vi-VN"/>
        </w:rPr>
        <w:t>phòng khách.",</w:t>
      </w:r>
    </w:p>
    <w:p w14:paraId="61AD817B" w14:textId="77777777" w:rsidR="00515445" w:rsidRPr="00515445" w:rsidRDefault="00515445" w:rsidP="00515445">
      <w:pPr>
        <w:rPr>
          <w:lang w:val="vi-VN"/>
        </w:rPr>
      </w:pPr>
      <w:r w:rsidRPr="00515445">
        <w:rPr>
          <w:lang w:val="vi-VN"/>
        </w:rPr>
        <w:t xml:space="preserve">      "en": "Where are the paintings that you bought from the exhibition? I hung them on the living room wall."</w:t>
      </w:r>
    </w:p>
    <w:p w14:paraId="584D424B" w14:textId="77777777" w:rsidR="00515445" w:rsidRPr="00515445" w:rsidRDefault="00515445" w:rsidP="00515445">
      <w:pPr>
        <w:rPr>
          <w:lang w:val="vi-VN"/>
        </w:rPr>
      </w:pPr>
      <w:r w:rsidRPr="00515445">
        <w:rPr>
          <w:lang w:val="vi-VN"/>
        </w:rPr>
        <w:t xml:space="preserve">    },</w:t>
      </w:r>
    </w:p>
    <w:p w14:paraId="26F525B1" w14:textId="77777777" w:rsidR="00515445" w:rsidRPr="00515445" w:rsidRDefault="00515445" w:rsidP="00515445">
      <w:pPr>
        <w:rPr>
          <w:lang w:val="vi-VN"/>
        </w:rPr>
      </w:pPr>
      <w:r w:rsidRPr="00515445">
        <w:rPr>
          <w:lang w:val="vi-VN"/>
        </w:rPr>
        <w:t xml:space="preserve">    {</w:t>
      </w:r>
    </w:p>
    <w:p w14:paraId="25B3C71A" w14:textId="77777777" w:rsidR="00515445" w:rsidRPr="00515445" w:rsidRDefault="00515445" w:rsidP="00515445">
      <w:pPr>
        <w:rPr>
          <w:lang w:val="vi-VN"/>
        </w:rPr>
      </w:pPr>
      <w:r w:rsidRPr="00515445">
        <w:rPr>
          <w:lang w:val="vi-VN"/>
        </w:rPr>
        <w:t xml:space="preserve">      "vn": "Những đôi giày của bạn đâu? Tôi đã để chúng dưới cầu thang.",</w:t>
      </w:r>
    </w:p>
    <w:p w14:paraId="7CE9F514" w14:textId="77777777" w:rsidR="00515445" w:rsidRPr="00515445" w:rsidRDefault="00515445" w:rsidP="00515445">
      <w:pPr>
        <w:rPr>
          <w:lang w:val="vi-VN"/>
        </w:rPr>
      </w:pPr>
      <w:r w:rsidRPr="00515445">
        <w:rPr>
          <w:lang w:val="vi-VN"/>
        </w:rPr>
        <w:t xml:space="preserve">      "en": "Where are your shoes? I've put them under the stairs."</w:t>
      </w:r>
    </w:p>
    <w:p w14:paraId="366BE8CB" w14:textId="77777777" w:rsidR="00515445" w:rsidRPr="00515445" w:rsidRDefault="00515445" w:rsidP="00515445">
      <w:pPr>
        <w:rPr>
          <w:lang w:val="vi-VN"/>
        </w:rPr>
      </w:pPr>
      <w:r w:rsidRPr="00515445">
        <w:rPr>
          <w:lang w:val="vi-VN"/>
        </w:rPr>
        <w:t xml:space="preserve">    },</w:t>
      </w:r>
    </w:p>
    <w:p w14:paraId="64CE7635" w14:textId="77777777" w:rsidR="00515445" w:rsidRPr="00515445" w:rsidRDefault="00515445" w:rsidP="00515445">
      <w:pPr>
        <w:rPr>
          <w:lang w:val="vi-VN"/>
        </w:rPr>
      </w:pPr>
      <w:r w:rsidRPr="00515445">
        <w:rPr>
          <w:lang w:val="vi-VN"/>
        </w:rPr>
        <w:t xml:space="preserve">    {</w:t>
      </w:r>
    </w:p>
    <w:p w14:paraId="5F99AD83" w14:textId="7A8F448F" w:rsidR="00515445" w:rsidRPr="00515445" w:rsidRDefault="00515445" w:rsidP="00515445">
      <w:pPr>
        <w:rPr>
          <w:lang w:val="vi-VN"/>
        </w:rPr>
      </w:pPr>
      <w:r w:rsidRPr="00515445">
        <w:rPr>
          <w:lang w:val="vi-VN"/>
        </w:rPr>
        <w:t xml:space="preserve">      "vn": "Những sinh viên mới từ lớp tiếng Pháp đâu</w:t>
      </w:r>
      <w:ins w:id="1709" w:author="Canh Duc Nguyen" w:date="2023-10-15T08:34:00Z">
        <w:r w:rsidR="006B2A61">
          <w:rPr>
            <w:lang w:val="vi-VN"/>
          </w:rPr>
          <w:t xml:space="preserve"> rồi</w:t>
        </w:r>
      </w:ins>
      <w:r w:rsidRPr="00515445">
        <w:rPr>
          <w:lang w:val="vi-VN"/>
        </w:rPr>
        <w:t>? Họ đang ở thư viện chuẩn bị cho bài kiểm tra.",</w:t>
      </w:r>
    </w:p>
    <w:p w14:paraId="25A267C3" w14:textId="77777777" w:rsidR="00515445" w:rsidRPr="00515445" w:rsidRDefault="00515445" w:rsidP="00515445">
      <w:pPr>
        <w:rPr>
          <w:lang w:val="vi-VN"/>
        </w:rPr>
      </w:pPr>
      <w:r w:rsidRPr="00515445">
        <w:rPr>
          <w:lang w:val="vi-VN"/>
        </w:rPr>
        <w:t xml:space="preserve">      "en": "Where are the new students from the French class? They are at the library preparing for the test."</w:t>
      </w:r>
    </w:p>
    <w:p w14:paraId="62737044" w14:textId="77777777" w:rsidR="00515445" w:rsidRPr="00515445" w:rsidRDefault="00515445" w:rsidP="00515445">
      <w:pPr>
        <w:rPr>
          <w:lang w:val="vi-VN"/>
        </w:rPr>
      </w:pPr>
      <w:r w:rsidRPr="00515445">
        <w:rPr>
          <w:lang w:val="vi-VN"/>
        </w:rPr>
        <w:t xml:space="preserve">    }</w:t>
      </w:r>
    </w:p>
    <w:p w14:paraId="01A6C509" w14:textId="77777777" w:rsidR="00515445" w:rsidRPr="00515445" w:rsidRDefault="00515445" w:rsidP="00515445">
      <w:pPr>
        <w:rPr>
          <w:lang w:val="vi-VN"/>
        </w:rPr>
      </w:pPr>
      <w:r w:rsidRPr="00515445">
        <w:rPr>
          <w:lang w:val="vi-VN"/>
        </w:rPr>
        <w:t xml:space="preserve">  ]</w:t>
      </w:r>
    </w:p>
    <w:p w14:paraId="75E1A60F" w14:textId="77777777" w:rsidR="00515445" w:rsidRPr="00515445" w:rsidRDefault="00515445" w:rsidP="00515445">
      <w:pPr>
        <w:rPr>
          <w:lang w:val="vi-VN"/>
        </w:rPr>
      </w:pPr>
      <w:r w:rsidRPr="00515445">
        <w:rPr>
          <w:lang w:val="vi-VN"/>
        </w:rPr>
        <w:t>}</w:t>
      </w:r>
    </w:p>
    <w:p w14:paraId="6CAC8BB4" w14:textId="77777777" w:rsidR="00515445" w:rsidRPr="00515445" w:rsidRDefault="00515445" w:rsidP="00515445">
      <w:pPr>
        <w:rPr>
          <w:lang w:val="vi-VN"/>
        </w:rPr>
      </w:pPr>
      <w:r w:rsidRPr="00515445">
        <w:rPr>
          <w:lang w:val="vi-VN"/>
        </w:rPr>
        <w:t>-----------------------------</w:t>
      </w:r>
    </w:p>
    <w:p w14:paraId="3278602B" w14:textId="77777777" w:rsidR="00515445" w:rsidRPr="00515445" w:rsidRDefault="00515445" w:rsidP="00515445">
      <w:pPr>
        <w:rPr>
          <w:lang w:val="vi-VN"/>
        </w:rPr>
      </w:pPr>
      <w:r w:rsidRPr="00515445">
        <w:rPr>
          <w:lang w:val="vi-VN"/>
        </w:rPr>
        <w:t xml:space="preserve">keyword: Plural marker 'những' + question word 'gì' </w:t>
      </w:r>
    </w:p>
    <w:p w14:paraId="4F0E1B20" w14:textId="77777777" w:rsidR="00515445" w:rsidRPr="00515445" w:rsidRDefault="00515445" w:rsidP="00515445">
      <w:pPr>
        <w:rPr>
          <w:lang w:val="vi-VN"/>
        </w:rPr>
      </w:pPr>
      <w:r w:rsidRPr="00515445">
        <w:rPr>
          <w:lang w:val="vi-VN"/>
        </w:rPr>
        <w:t xml:space="preserve">PROMPT: Generate grammar explanation for following Vietnamese grammar point: Plural marker 'những' + question word 'gì' </w:t>
      </w:r>
    </w:p>
    <w:p w14:paraId="6B337BBB" w14:textId="77777777" w:rsidR="00515445" w:rsidRPr="00515445" w:rsidRDefault="00515445" w:rsidP="00515445">
      <w:pPr>
        <w:rPr>
          <w:lang w:val="vi-VN"/>
        </w:rPr>
      </w:pPr>
      <w:r w:rsidRPr="00515445">
        <w:rPr>
          <w:lang w:val="vi-VN"/>
        </w:rPr>
        <w:t xml:space="preserve">RESPONSE: { </w:t>
      </w:r>
    </w:p>
    <w:p w14:paraId="311E9E5C" w14:textId="77777777" w:rsidR="00515445" w:rsidRPr="00515445" w:rsidRDefault="00515445" w:rsidP="00515445">
      <w:pPr>
        <w:rPr>
          <w:lang w:val="vi-VN"/>
        </w:rPr>
      </w:pPr>
      <w:r w:rsidRPr="00515445">
        <w:rPr>
          <w:lang w:val="vi-VN"/>
        </w:rPr>
        <w:t xml:space="preserve">  "title": "Plural marker 'những' + question word 'gì'", </w:t>
      </w:r>
    </w:p>
    <w:p w14:paraId="7EADF8C6" w14:textId="77777777" w:rsidR="00515445" w:rsidRPr="00515445" w:rsidRDefault="00515445" w:rsidP="00515445">
      <w:pPr>
        <w:rPr>
          <w:lang w:val="vi-VN"/>
        </w:rPr>
      </w:pPr>
      <w:r w:rsidRPr="00515445">
        <w:rPr>
          <w:lang w:val="vi-VN"/>
        </w:rPr>
        <w:t xml:space="preserve">  "short_explanation": "This combination is used to ask about different types of something or what kinds of things.", </w:t>
      </w:r>
    </w:p>
    <w:p w14:paraId="732DBD76" w14:textId="77777777" w:rsidR="00515445" w:rsidRPr="00515445" w:rsidRDefault="00515445" w:rsidP="00515445">
      <w:pPr>
        <w:rPr>
          <w:lang w:val="vi-VN"/>
        </w:rPr>
      </w:pPr>
      <w:r w:rsidRPr="00515445">
        <w:rPr>
          <w:lang w:val="vi-VN"/>
        </w:rPr>
        <w:t xml:space="preserve">  "long_explanation": "In Vietnamese, the plural marker 'những' is used before the word 'gì' to form the expression 'những gì'. This is used to inquire about various types or categories of something. It translates to 'what kinds of' or 'what things' in English.", </w:t>
      </w:r>
    </w:p>
    <w:p w14:paraId="3CCA4989" w14:textId="77777777" w:rsidR="00515445" w:rsidRPr="00515445" w:rsidRDefault="00515445" w:rsidP="00515445">
      <w:pPr>
        <w:rPr>
          <w:lang w:val="vi-VN"/>
        </w:rPr>
      </w:pPr>
      <w:r w:rsidRPr="00515445">
        <w:rPr>
          <w:lang w:val="vi-VN"/>
        </w:rPr>
        <w:t xml:space="preserve">  "formation": "những gì + Verb/Adjective", </w:t>
      </w:r>
    </w:p>
    <w:p w14:paraId="3773D560" w14:textId="77777777" w:rsidR="00515445" w:rsidRPr="00515445" w:rsidRDefault="00515445" w:rsidP="00515445">
      <w:pPr>
        <w:rPr>
          <w:lang w:val="vi-VN"/>
        </w:rPr>
      </w:pPr>
      <w:r w:rsidRPr="00515445">
        <w:rPr>
          <w:lang w:val="vi-VN"/>
        </w:rPr>
        <w:t xml:space="preserve">  "examples": [</w:t>
      </w:r>
    </w:p>
    <w:p w14:paraId="71CD9E16" w14:textId="77777777" w:rsidR="00515445" w:rsidRPr="00515445" w:rsidRDefault="00515445" w:rsidP="00515445">
      <w:pPr>
        <w:rPr>
          <w:lang w:val="vi-VN"/>
        </w:rPr>
      </w:pPr>
      <w:r w:rsidRPr="00515445">
        <w:rPr>
          <w:lang w:val="vi-VN"/>
        </w:rPr>
        <w:t xml:space="preserve">    { </w:t>
      </w:r>
    </w:p>
    <w:p w14:paraId="7836A681" w14:textId="77777777" w:rsidR="00515445" w:rsidRPr="00515445" w:rsidRDefault="00515445" w:rsidP="00515445">
      <w:pPr>
        <w:rPr>
          <w:lang w:val="vi-VN"/>
        </w:rPr>
      </w:pPr>
      <w:r w:rsidRPr="00515445">
        <w:rPr>
          <w:lang w:val="vi-VN"/>
        </w:rPr>
        <w:t xml:space="preserve">      "vn": "Bạn thích những gì trong bữa ăn hằng ngày của mình?", </w:t>
      </w:r>
    </w:p>
    <w:p w14:paraId="639E8E15" w14:textId="77777777" w:rsidR="00515445" w:rsidRPr="00515445" w:rsidRDefault="00515445" w:rsidP="00515445">
      <w:pPr>
        <w:rPr>
          <w:lang w:val="vi-VN"/>
        </w:rPr>
      </w:pPr>
      <w:r w:rsidRPr="00515445">
        <w:rPr>
          <w:lang w:val="vi-VN"/>
        </w:rPr>
        <w:t xml:space="preserve">      "en": "What kinds of things do you like in your daily meals?" </w:t>
      </w:r>
    </w:p>
    <w:p w14:paraId="54BDB922" w14:textId="77777777" w:rsidR="00515445" w:rsidRPr="00515445" w:rsidRDefault="00515445" w:rsidP="00515445">
      <w:pPr>
        <w:rPr>
          <w:lang w:val="vi-VN"/>
        </w:rPr>
      </w:pPr>
      <w:r w:rsidRPr="00515445">
        <w:rPr>
          <w:lang w:val="vi-VN"/>
        </w:rPr>
        <w:t xml:space="preserve">    }, </w:t>
      </w:r>
    </w:p>
    <w:p w14:paraId="0D7430B6" w14:textId="77777777" w:rsidR="00515445" w:rsidRPr="00515445" w:rsidRDefault="00515445" w:rsidP="00515445">
      <w:pPr>
        <w:rPr>
          <w:lang w:val="vi-VN"/>
        </w:rPr>
      </w:pPr>
      <w:r w:rsidRPr="00515445">
        <w:rPr>
          <w:lang w:val="vi-VN"/>
        </w:rPr>
        <w:t xml:space="preserve">    { </w:t>
      </w:r>
    </w:p>
    <w:p w14:paraId="3D7D640C" w14:textId="12CFD1CA" w:rsidR="00515445" w:rsidRPr="00515445" w:rsidRDefault="00515445" w:rsidP="00515445">
      <w:pPr>
        <w:rPr>
          <w:lang w:val="vi-VN"/>
        </w:rPr>
      </w:pPr>
      <w:r w:rsidRPr="00515445">
        <w:rPr>
          <w:lang w:val="vi-VN"/>
        </w:rPr>
        <w:t xml:space="preserve">      "vn": "Bạn muốn biết những gì về </w:t>
      </w:r>
      <w:del w:id="1710" w:author="Canh Duc Nguyen" w:date="2023-10-15T09:02:00Z">
        <w:r w:rsidRPr="00515445" w:rsidDel="001D0949">
          <w:rPr>
            <w:lang w:val="vi-VN"/>
          </w:rPr>
          <w:delText xml:space="preserve">việc làm </w:delText>
        </w:r>
      </w:del>
      <w:ins w:id="1711" w:author="Canh Duc Nguyen" w:date="2023-10-15T09:02:00Z">
        <w:r w:rsidR="001D0949">
          <w:rPr>
            <w:lang w:val="vi-VN"/>
          </w:rPr>
          <w:t xml:space="preserve">công việc </w:t>
        </w:r>
      </w:ins>
      <w:r w:rsidRPr="00515445">
        <w:rPr>
          <w:lang w:val="vi-VN"/>
        </w:rPr>
        <w:t xml:space="preserve">của tôi?", </w:t>
      </w:r>
    </w:p>
    <w:p w14:paraId="0E740777" w14:textId="77777777" w:rsidR="00515445" w:rsidRPr="00515445" w:rsidRDefault="00515445" w:rsidP="00515445">
      <w:pPr>
        <w:rPr>
          <w:lang w:val="vi-VN"/>
        </w:rPr>
      </w:pPr>
      <w:r w:rsidRPr="00515445">
        <w:rPr>
          <w:lang w:val="vi-VN"/>
        </w:rPr>
        <w:t xml:space="preserve">      "en": "What kinds of things do you want to know about my job?" </w:t>
      </w:r>
    </w:p>
    <w:p w14:paraId="144F1150" w14:textId="77777777" w:rsidR="00515445" w:rsidRPr="00515445" w:rsidRDefault="00515445" w:rsidP="00515445">
      <w:pPr>
        <w:rPr>
          <w:lang w:val="vi-VN"/>
        </w:rPr>
      </w:pPr>
      <w:r w:rsidRPr="00515445">
        <w:rPr>
          <w:lang w:val="vi-VN"/>
        </w:rPr>
        <w:t xml:space="preserve">    }, </w:t>
      </w:r>
    </w:p>
    <w:p w14:paraId="3857DC91" w14:textId="77777777" w:rsidR="00515445" w:rsidRPr="00515445" w:rsidRDefault="00515445" w:rsidP="00515445">
      <w:pPr>
        <w:rPr>
          <w:lang w:val="vi-VN"/>
        </w:rPr>
      </w:pPr>
      <w:r w:rsidRPr="00515445">
        <w:rPr>
          <w:lang w:val="vi-VN"/>
        </w:rPr>
        <w:t xml:space="preserve">    { </w:t>
      </w:r>
    </w:p>
    <w:p w14:paraId="1DB56A7D" w14:textId="0F6EFCE8" w:rsidR="00515445" w:rsidRPr="00515445" w:rsidRDefault="00515445" w:rsidP="00515445">
      <w:pPr>
        <w:rPr>
          <w:lang w:val="vi-VN"/>
        </w:rPr>
      </w:pPr>
      <w:r w:rsidRPr="00515445">
        <w:rPr>
          <w:lang w:val="vi-VN"/>
        </w:rPr>
        <w:t xml:space="preserve">      "vn": "Chúng </w:t>
      </w:r>
      <w:del w:id="1712" w:author="Canh Duc Nguyen" w:date="2023-10-15T09:07:00Z">
        <w:r w:rsidRPr="00515445" w:rsidDel="005E1ACF">
          <w:rPr>
            <w:lang w:val="vi-VN"/>
          </w:rPr>
          <w:delText xml:space="preserve">tôi </w:delText>
        </w:r>
      </w:del>
      <w:ins w:id="1713" w:author="Canh Duc Nguyen" w:date="2023-10-15T09:07:00Z">
        <w:r w:rsidR="005E1ACF">
          <w:rPr>
            <w:lang w:val="vi-VN"/>
          </w:rPr>
          <w:t xml:space="preserve">ta </w:t>
        </w:r>
      </w:ins>
      <w:r w:rsidRPr="00515445">
        <w:rPr>
          <w:lang w:val="vi-VN"/>
        </w:rPr>
        <w:t xml:space="preserve">nên mang theo những gì khi đi du lịch?", </w:t>
      </w:r>
    </w:p>
    <w:p w14:paraId="53C2FFA5" w14:textId="77777777" w:rsidR="00515445" w:rsidRPr="00515445" w:rsidRDefault="00515445" w:rsidP="00515445">
      <w:pPr>
        <w:rPr>
          <w:lang w:val="vi-VN"/>
        </w:rPr>
      </w:pPr>
      <w:r w:rsidRPr="00515445">
        <w:rPr>
          <w:lang w:val="vi-VN"/>
        </w:rPr>
        <w:lastRenderedPageBreak/>
        <w:t xml:space="preserve">      "en": "What kinds of things should we bring when going on a trip?" </w:t>
      </w:r>
    </w:p>
    <w:p w14:paraId="7AD64CA8" w14:textId="77777777" w:rsidR="00515445" w:rsidRPr="00515445" w:rsidRDefault="00515445" w:rsidP="00515445">
      <w:pPr>
        <w:rPr>
          <w:lang w:val="vi-VN"/>
        </w:rPr>
      </w:pPr>
      <w:r w:rsidRPr="00515445">
        <w:rPr>
          <w:lang w:val="vi-VN"/>
        </w:rPr>
        <w:t xml:space="preserve">    }, </w:t>
      </w:r>
    </w:p>
    <w:p w14:paraId="0A47C292" w14:textId="77777777" w:rsidR="00515445" w:rsidRPr="00515445" w:rsidRDefault="00515445" w:rsidP="00515445">
      <w:pPr>
        <w:rPr>
          <w:lang w:val="vi-VN"/>
        </w:rPr>
      </w:pPr>
      <w:r w:rsidRPr="00515445">
        <w:rPr>
          <w:lang w:val="vi-VN"/>
        </w:rPr>
        <w:t xml:space="preserve">    { </w:t>
      </w:r>
    </w:p>
    <w:p w14:paraId="7DFFFFFA" w14:textId="18DC8815" w:rsidR="00515445" w:rsidRPr="00515445" w:rsidRDefault="00515445" w:rsidP="00515445">
      <w:pPr>
        <w:rPr>
          <w:lang w:val="vi-VN"/>
        </w:rPr>
      </w:pPr>
      <w:r w:rsidRPr="00515445">
        <w:rPr>
          <w:lang w:val="vi-VN"/>
        </w:rPr>
        <w:t xml:space="preserve">      "vn": "Bạn muốn tìm hiểu những gì về văn hóa </w:t>
      </w:r>
      <w:ins w:id="1714" w:author="Canh Duc Nguyen" w:date="2023-10-15T09:07:00Z">
        <w:r w:rsidR="005E1ACF">
          <w:rPr>
            <w:lang w:val="vi-VN"/>
          </w:rPr>
          <w:t xml:space="preserve">của </w:t>
        </w:r>
      </w:ins>
      <w:r w:rsidRPr="00515445">
        <w:rPr>
          <w:lang w:val="vi-VN"/>
        </w:rPr>
        <w:t xml:space="preserve">Việt Nam?", </w:t>
      </w:r>
    </w:p>
    <w:p w14:paraId="610C08B6" w14:textId="77777777" w:rsidR="00515445" w:rsidRPr="00515445" w:rsidRDefault="00515445" w:rsidP="00515445">
      <w:pPr>
        <w:rPr>
          <w:lang w:val="vi-VN"/>
        </w:rPr>
      </w:pPr>
      <w:r w:rsidRPr="00515445">
        <w:rPr>
          <w:lang w:val="vi-VN"/>
        </w:rPr>
        <w:t xml:space="preserve">      "en": "What kinds of things do you want to learn about Vietnamese culture?" </w:t>
      </w:r>
    </w:p>
    <w:p w14:paraId="25B727BA" w14:textId="77777777" w:rsidR="00515445" w:rsidRPr="00515445" w:rsidRDefault="00515445" w:rsidP="00515445">
      <w:pPr>
        <w:rPr>
          <w:lang w:val="vi-VN"/>
        </w:rPr>
      </w:pPr>
      <w:r w:rsidRPr="00515445">
        <w:rPr>
          <w:lang w:val="vi-VN"/>
        </w:rPr>
        <w:t xml:space="preserve">    }</w:t>
      </w:r>
    </w:p>
    <w:p w14:paraId="7E7BDCD7" w14:textId="77777777" w:rsidR="00515445" w:rsidRPr="00515445" w:rsidRDefault="00515445" w:rsidP="00515445">
      <w:pPr>
        <w:rPr>
          <w:lang w:val="vi-VN"/>
        </w:rPr>
      </w:pPr>
      <w:r w:rsidRPr="00515445">
        <w:rPr>
          <w:lang w:val="vi-VN"/>
        </w:rPr>
        <w:t xml:space="preserve">  ] </w:t>
      </w:r>
    </w:p>
    <w:p w14:paraId="70D40EE0" w14:textId="77777777" w:rsidR="00515445" w:rsidRPr="00515445" w:rsidRDefault="00515445" w:rsidP="00515445">
      <w:pPr>
        <w:rPr>
          <w:lang w:val="vi-VN"/>
        </w:rPr>
      </w:pPr>
      <w:r w:rsidRPr="00515445">
        <w:rPr>
          <w:lang w:val="vi-VN"/>
        </w:rPr>
        <w:t>}</w:t>
      </w:r>
    </w:p>
    <w:p w14:paraId="124BA170" w14:textId="77777777" w:rsidR="00515445" w:rsidRPr="00515445" w:rsidRDefault="00515445" w:rsidP="00515445">
      <w:pPr>
        <w:rPr>
          <w:lang w:val="vi-VN"/>
        </w:rPr>
      </w:pPr>
      <w:r w:rsidRPr="00515445">
        <w:rPr>
          <w:lang w:val="vi-VN"/>
        </w:rPr>
        <w:t>-----------------------------</w:t>
      </w:r>
    </w:p>
    <w:p w14:paraId="7A7CF51D" w14:textId="77777777" w:rsidR="00515445" w:rsidRPr="00515445" w:rsidRDefault="00515445" w:rsidP="00515445">
      <w:pPr>
        <w:rPr>
          <w:lang w:val="vi-VN"/>
        </w:rPr>
      </w:pPr>
      <w:r w:rsidRPr="00515445">
        <w:rPr>
          <w:lang w:val="vi-VN"/>
        </w:rPr>
        <w:t xml:space="preserve">keyword: Point-of-time question word 'bao giờ' </w:t>
      </w:r>
    </w:p>
    <w:p w14:paraId="26D458EA" w14:textId="77777777" w:rsidR="00515445" w:rsidRPr="00515445" w:rsidRDefault="00515445" w:rsidP="00515445">
      <w:pPr>
        <w:rPr>
          <w:lang w:val="vi-VN"/>
        </w:rPr>
      </w:pPr>
      <w:r w:rsidRPr="00515445">
        <w:rPr>
          <w:lang w:val="vi-VN"/>
        </w:rPr>
        <w:t xml:space="preserve">PROMPT: Generate grammar explanation for following Vietnamese grammar point: Point-of-time question word 'bao giờ' </w:t>
      </w:r>
    </w:p>
    <w:p w14:paraId="3B63DAC1" w14:textId="77777777" w:rsidR="00515445" w:rsidRPr="00515445" w:rsidRDefault="00515445" w:rsidP="00515445">
      <w:pPr>
        <w:rPr>
          <w:lang w:val="vi-VN"/>
        </w:rPr>
      </w:pPr>
      <w:r w:rsidRPr="00515445">
        <w:rPr>
          <w:lang w:val="vi-VN"/>
        </w:rPr>
        <w:t>RESPONSE: {</w:t>
      </w:r>
    </w:p>
    <w:p w14:paraId="00CBFE7A" w14:textId="77777777" w:rsidR="00515445" w:rsidRPr="00515445" w:rsidRDefault="00515445" w:rsidP="00515445">
      <w:pPr>
        <w:rPr>
          <w:lang w:val="vi-VN"/>
        </w:rPr>
      </w:pPr>
      <w:r w:rsidRPr="00515445">
        <w:rPr>
          <w:lang w:val="vi-VN"/>
        </w:rPr>
        <w:t xml:space="preserve">  "title": "Point-of-time question word 'bao giờ'",</w:t>
      </w:r>
    </w:p>
    <w:p w14:paraId="2CEE3210" w14:textId="77777777" w:rsidR="00515445" w:rsidRPr="00515445" w:rsidRDefault="00515445" w:rsidP="00515445">
      <w:pPr>
        <w:rPr>
          <w:lang w:val="vi-VN"/>
        </w:rPr>
      </w:pPr>
      <w:r w:rsidRPr="00515445">
        <w:rPr>
          <w:lang w:val="vi-VN"/>
        </w:rPr>
        <w:t xml:space="preserve">  "short_explanation": "Used to ask about when an event occurs.",</w:t>
      </w:r>
    </w:p>
    <w:p w14:paraId="49035BF1" w14:textId="77777777" w:rsidR="00515445" w:rsidRPr="00515445" w:rsidRDefault="00515445" w:rsidP="00515445">
      <w:pPr>
        <w:rPr>
          <w:lang w:val="vi-VN"/>
        </w:rPr>
      </w:pPr>
      <w:r w:rsidRPr="00515445">
        <w:rPr>
          <w:lang w:val="vi-VN"/>
        </w:rPr>
        <w:t xml:space="preserve">  "long_explanation": "The Vietnamese phrase 'bao giờ' is an interrogative term used to inquire about when an event or action is anticipated to take place. It is comparable to 'when' in English. This phrase is typically used to ask for information about the timing of an event, action, or period.",</w:t>
      </w:r>
    </w:p>
    <w:p w14:paraId="20EB0083" w14:textId="77777777" w:rsidR="00515445" w:rsidRPr="00515445" w:rsidRDefault="00515445" w:rsidP="00515445">
      <w:pPr>
        <w:rPr>
          <w:lang w:val="vi-VN"/>
        </w:rPr>
      </w:pPr>
      <w:r w:rsidRPr="00515445">
        <w:rPr>
          <w:lang w:val="vi-VN"/>
        </w:rPr>
        <w:t xml:space="preserve">  "formation": "example of grammar formation for given grammar point",</w:t>
      </w:r>
    </w:p>
    <w:p w14:paraId="727F5630" w14:textId="77777777" w:rsidR="00515445" w:rsidRPr="00515445" w:rsidRDefault="00515445" w:rsidP="00515445">
      <w:pPr>
        <w:rPr>
          <w:lang w:val="vi-VN"/>
        </w:rPr>
      </w:pPr>
      <w:r w:rsidRPr="00515445">
        <w:rPr>
          <w:lang w:val="vi-VN"/>
        </w:rPr>
        <w:t xml:space="preserve">  "examples": [</w:t>
      </w:r>
    </w:p>
    <w:p w14:paraId="1A1A5CE9" w14:textId="77777777" w:rsidR="00515445" w:rsidRPr="00515445" w:rsidRDefault="00515445" w:rsidP="00515445">
      <w:pPr>
        <w:rPr>
          <w:lang w:val="vi-VN"/>
        </w:rPr>
      </w:pPr>
      <w:r w:rsidRPr="00515445">
        <w:rPr>
          <w:lang w:val="vi-VN"/>
        </w:rPr>
        <w:t xml:space="preserve">    {</w:t>
      </w:r>
    </w:p>
    <w:p w14:paraId="006B18A9" w14:textId="77777777" w:rsidR="00515445" w:rsidRPr="00515445" w:rsidRDefault="00515445" w:rsidP="00515445">
      <w:pPr>
        <w:rPr>
          <w:lang w:val="vi-VN"/>
        </w:rPr>
      </w:pPr>
      <w:r w:rsidRPr="00515445">
        <w:rPr>
          <w:lang w:val="vi-VN"/>
        </w:rPr>
        <w:t xml:space="preserve">      "vn": "Bao giờ bạn sẽ trở lại Việt Nam? Tôi sẽ trở lại vào tháng 12 tới.",</w:t>
      </w:r>
    </w:p>
    <w:p w14:paraId="279DBFD9" w14:textId="77777777" w:rsidR="00515445" w:rsidRPr="00515445" w:rsidRDefault="00515445" w:rsidP="00515445">
      <w:pPr>
        <w:rPr>
          <w:lang w:val="vi-VN"/>
        </w:rPr>
      </w:pPr>
      <w:r w:rsidRPr="00515445">
        <w:rPr>
          <w:lang w:val="vi-VN"/>
        </w:rPr>
        <w:t xml:space="preserve">      "en": "When will you return to Vietnam? I will return next December."</w:t>
      </w:r>
    </w:p>
    <w:p w14:paraId="69D5A100" w14:textId="77777777" w:rsidR="00515445" w:rsidRPr="00515445" w:rsidRDefault="00515445" w:rsidP="00515445">
      <w:pPr>
        <w:rPr>
          <w:lang w:val="vi-VN"/>
        </w:rPr>
      </w:pPr>
      <w:r w:rsidRPr="00515445">
        <w:rPr>
          <w:lang w:val="vi-VN"/>
        </w:rPr>
        <w:t xml:space="preserve">    },</w:t>
      </w:r>
    </w:p>
    <w:p w14:paraId="438E790B" w14:textId="77777777" w:rsidR="00515445" w:rsidRPr="00515445" w:rsidRDefault="00515445" w:rsidP="00515445">
      <w:pPr>
        <w:rPr>
          <w:lang w:val="vi-VN"/>
        </w:rPr>
      </w:pPr>
      <w:r w:rsidRPr="00515445">
        <w:rPr>
          <w:lang w:val="vi-VN"/>
        </w:rPr>
        <w:t xml:space="preserve">    {</w:t>
      </w:r>
    </w:p>
    <w:p w14:paraId="4BC67CC7" w14:textId="36906930" w:rsidR="00515445" w:rsidRPr="00515445" w:rsidRDefault="00515445" w:rsidP="00515445">
      <w:pPr>
        <w:rPr>
          <w:lang w:val="vi-VN"/>
        </w:rPr>
      </w:pPr>
      <w:r w:rsidRPr="00515445">
        <w:rPr>
          <w:lang w:val="vi-VN"/>
        </w:rPr>
        <w:t xml:space="preserve">      "vn": "Bao giờ cửa hàng mở cửa</w:t>
      </w:r>
      <w:ins w:id="1715" w:author="Canh Duc Nguyen" w:date="2023-10-15T10:02:00Z">
        <w:r w:rsidR="005B61AF">
          <w:rPr>
            <w:lang w:val="vi-VN"/>
          </w:rPr>
          <w:t xml:space="preserve"> nhỉ</w:t>
        </w:r>
      </w:ins>
      <w:r w:rsidRPr="00515445">
        <w:rPr>
          <w:lang w:val="vi-VN"/>
        </w:rPr>
        <w:t>? Cửa hàng mở cửa từ 8 giờ sáng đến 9 giờ tối.",</w:t>
      </w:r>
    </w:p>
    <w:p w14:paraId="18ADB9B5" w14:textId="77777777" w:rsidR="00515445" w:rsidRPr="00515445" w:rsidRDefault="00515445" w:rsidP="00515445">
      <w:pPr>
        <w:rPr>
          <w:lang w:val="vi-VN"/>
        </w:rPr>
      </w:pPr>
      <w:r w:rsidRPr="00515445">
        <w:rPr>
          <w:lang w:val="vi-VN"/>
        </w:rPr>
        <w:t xml:space="preserve">      "en": "When does the store open? The store's hours are from 8 am to 9 pm."</w:t>
      </w:r>
    </w:p>
    <w:p w14:paraId="5BBA1F4E" w14:textId="77777777" w:rsidR="00515445" w:rsidRPr="00515445" w:rsidRDefault="00515445" w:rsidP="00515445">
      <w:pPr>
        <w:rPr>
          <w:lang w:val="vi-VN"/>
        </w:rPr>
      </w:pPr>
      <w:r w:rsidRPr="00515445">
        <w:rPr>
          <w:lang w:val="vi-VN"/>
        </w:rPr>
        <w:t xml:space="preserve">    },</w:t>
      </w:r>
    </w:p>
    <w:p w14:paraId="0E4FE947" w14:textId="77777777" w:rsidR="00515445" w:rsidRPr="00515445" w:rsidRDefault="00515445" w:rsidP="00515445">
      <w:pPr>
        <w:rPr>
          <w:lang w:val="vi-VN"/>
        </w:rPr>
      </w:pPr>
      <w:r w:rsidRPr="00515445">
        <w:rPr>
          <w:lang w:val="vi-VN"/>
        </w:rPr>
        <w:t xml:space="preserve">    {</w:t>
      </w:r>
    </w:p>
    <w:p w14:paraId="2AB4F886" w14:textId="77777777" w:rsidR="00515445" w:rsidRPr="00515445" w:rsidRDefault="00515445" w:rsidP="00515445">
      <w:pPr>
        <w:rPr>
          <w:lang w:val="vi-VN"/>
        </w:rPr>
      </w:pPr>
      <w:r w:rsidRPr="00515445">
        <w:rPr>
          <w:lang w:val="vi-VN"/>
        </w:rPr>
        <w:t xml:space="preserve">      "vn": "Bao giờ chúng ta sẽ gặp lại nhau? Chúng ta có thể gặp lại vào thứ Hai tới.",</w:t>
      </w:r>
    </w:p>
    <w:p w14:paraId="7BAEFB34" w14:textId="77777777" w:rsidR="00515445" w:rsidRPr="00515445" w:rsidRDefault="00515445" w:rsidP="00515445">
      <w:pPr>
        <w:rPr>
          <w:lang w:val="vi-VN"/>
        </w:rPr>
      </w:pPr>
      <w:r w:rsidRPr="00515445">
        <w:rPr>
          <w:lang w:val="vi-VN"/>
        </w:rPr>
        <w:t xml:space="preserve">      "en": "When will we see each other again? We can meet again next Monday."</w:t>
      </w:r>
    </w:p>
    <w:p w14:paraId="02E7E185" w14:textId="77777777" w:rsidR="00515445" w:rsidRPr="00515445" w:rsidRDefault="00515445" w:rsidP="00515445">
      <w:pPr>
        <w:rPr>
          <w:lang w:val="vi-VN"/>
        </w:rPr>
      </w:pPr>
      <w:r w:rsidRPr="00515445">
        <w:rPr>
          <w:lang w:val="vi-VN"/>
        </w:rPr>
        <w:t xml:space="preserve">    },</w:t>
      </w:r>
    </w:p>
    <w:p w14:paraId="14C366E3" w14:textId="77777777" w:rsidR="00515445" w:rsidRPr="00515445" w:rsidRDefault="00515445" w:rsidP="00515445">
      <w:pPr>
        <w:rPr>
          <w:lang w:val="vi-VN"/>
        </w:rPr>
      </w:pPr>
      <w:r w:rsidRPr="00515445">
        <w:rPr>
          <w:lang w:val="vi-VN"/>
        </w:rPr>
        <w:t xml:space="preserve">    {</w:t>
      </w:r>
    </w:p>
    <w:p w14:paraId="274ED574" w14:textId="77777777" w:rsidR="00515445" w:rsidRPr="00515445" w:rsidRDefault="00515445" w:rsidP="00515445">
      <w:pPr>
        <w:rPr>
          <w:lang w:val="vi-VN"/>
        </w:rPr>
      </w:pPr>
      <w:r w:rsidRPr="00515445">
        <w:rPr>
          <w:lang w:val="vi-VN"/>
        </w:rPr>
        <w:t xml:space="preserve">      "vn": "Bao giờ kỳ thi cuối kỳ sẽ bắt đầu? Kỳ thi cuối kỳ sẽ bắt đầu vào tuần sau.",</w:t>
      </w:r>
    </w:p>
    <w:p w14:paraId="165F9C75" w14:textId="77777777" w:rsidR="00515445" w:rsidRPr="00515445" w:rsidRDefault="00515445" w:rsidP="00515445">
      <w:pPr>
        <w:rPr>
          <w:lang w:val="vi-VN"/>
        </w:rPr>
      </w:pPr>
      <w:r w:rsidRPr="00515445">
        <w:rPr>
          <w:lang w:val="vi-VN"/>
        </w:rPr>
        <w:t xml:space="preserve">      "en": "When does the final examination begin? The final examination begins next week."</w:t>
      </w:r>
    </w:p>
    <w:p w14:paraId="6D01FBC2" w14:textId="77777777" w:rsidR="00515445" w:rsidRPr="00515445" w:rsidRDefault="00515445" w:rsidP="00515445">
      <w:pPr>
        <w:rPr>
          <w:lang w:val="vi-VN"/>
        </w:rPr>
      </w:pPr>
      <w:r w:rsidRPr="00515445">
        <w:rPr>
          <w:lang w:val="vi-VN"/>
        </w:rPr>
        <w:t xml:space="preserve">    }</w:t>
      </w:r>
    </w:p>
    <w:p w14:paraId="002437B8" w14:textId="77777777" w:rsidR="00515445" w:rsidRPr="00515445" w:rsidRDefault="00515445" w:rsidP="00515445">
      <w:pPr>
        <w:rPr>
          <w:lang w:val="vi-VN"/>
        </w:rPr>
      </w:pPr>
      <w:r w:rsidRPr="00515445">
        <w:rPr>
          <w:lang w:val="vi-VN"/>
        </w:rPr>
        <w:t xml:space="preserve">  ]</w:t>
      </w:r>
    </w:p>
    <w:p w14:paraId="087A3316" w14:textId="77777777" w:rsidR="00515445" w:rsidRPr="00515445" w:rsidRDefault="00515445" w:rsidP="00515445">
      <w:pPr>
        <w:rPr>
          <w:lang w:val="vi-VN"/>
        </w:rPr>
      </w:pPr>
      <w:r w:rsidRPr="00515445">
        <w:rPr>
          <w:lang w:val="vi-VN"/>
        </w:rPr>
        <w:t>}</w:t>
      </w:r>
    </w:p>
    <w:p w14:paraId="53069109" w14:textId="77777777" w:rsidR="00515445" w:rsidRPr="00515445" w:rsidRDefault="00515445" w:rsidP="00515445">
      <w:pPr>
        <w:rPr>
          <w:lang w:val="vi-VN"/>
        </w:rPr>
      </w:pPr>
      <w:r w:rsidRPr="00515445">
        <w:rPr>
          <w:lang w:val="vi-VN"/>
        </w:rPr>
        <w:t>-----------------------------</w:t>
      </w:r>
    </w:p>
    <w:p w14:paraId="3DF6D768" w14:textId="77777777" w:rsidR="00515445" w:rsidRPr="00515445" w:rsidRDefault="00515445" w:rsidP="00515445">
      <w:pPr>
        <w:rPr>
          <w:lang w:val="vi-VN"/>
        </w:rPr>
      </w:pPr>
      <w:r w:rsidRPr="00515445">
        <w:rPr>
          <w:lang w:val="vi-VN"/>
        </w:rPr>
        <w:t xml:space="preserve">keyword: Polite particle 'ạ' </w:t>
      </w:r>
    </w:p>
    <w:p w14:paraId="41B296D5" w14:textId="77777777" w:rsidR="00515445" w:rsidRPr="00515445" w:rsidRDefault="00515445" w:rsidP="00515445">
      <w:pPr>
        <w:rPr>
          <w:lang w:val="vi-VN"/>
        </w:rPr>
      </w:pPr>
      <w:r w:rsidRPr="00515445">
        <w:rPr>
          <w:lang w:val="vi-VN"/>
        </w:rPr>
        <w:t xml:space="preserve">PROMPT: Generate grammar explanation for following Vietnamese grammar point: Polite particle 'ạ' </w:t>
      </w:r>
    </w:p>
    <w:p w14:paraId="7B51525A" w14:textId="77777777" w:rsidR="00515445" w:rsidRPr="00515445" w:rsidRDefault="00515445" w:rsidP="00515445">
      <w:pPr>
        <w:rPr>
          <w:lang w:val="vi-VN"/>
        </w:rPr>
      </w:pPr>
      <w:r w:rsidRPr="00515445">
        <w:rPr>
          <w:lang w:val="vi-VN"/>
        </w:rPr>
        <w:t xml:space="preserve">RESPONSE: { </w:t>
      </w:r>
    </w:p>
    <w:p w14:paraId="79D132E3" w14:textId="77777777" w:rsidR="00515445" w:rsidRPr="00515445" w:rsidRDefault="00515445" w:rsidP="00515445">
      <w:pPr>
        <w:rPr>
          <w:lang w:val="vi-VN"/>
        </w:rPr>
      </w:pPr>
      <w:r w:rsidRPr="00515445">
        <w:rPr>
          <w:lang w:val="vi-VN"/>
        </w:rPr>
        <w:lastRenderedPageBreak/>
        <w:t xml:space="preserve">  "title": "Polite particle 'ạ'", </w:t>
      </w:r>
    </w:p>
    <w:p w14:paraId="699A39C1" w14:textId="77777777" w:rsidR="00515445" w:rsidRPr="00515445" w:rsidRDefault="00515445" w:rsidP="00515445">
      <w:pPr>
        <w:rPr>
          <w:lang w:val="vi-VN"/>
        </w:rPr>
      </w:pPr>
      <w:r w:rsidRPr="00515445">
        <w:rPr>
          <w:lang w:val="vi-VN"/>
        </w:rPr>
        <w:t xml:space="preserve">  "short_explanation": "Used to show respect and politeness in conversations.", </w:t>
      </w:r>
    </w:p>
    <w:p w14:paraId="5CA694BA" w14:textId="77777777" w:rsidR="00515445" w:rsidRPr="00515445" w:rsidRDefault="00515445" w:rsidP="00515445">
      <w:pPr>
        <w:rPr>
          <w:lang w:val="vi-VN"/>
        </w:rPr>
      </w:pPr>
      <w:r w:rsidRPr="00515445">
        <w:rPr>
          <w:lang w:val="vi-VN"/>
        </w:rPr>
        <w:t xml:space="preserve">  "long_explanation": "The Vietnamese particle 'ạ' is used at the end of sentences to show respect towards the listener. It is commonly used when addressing someone who is older, in a higher position, or someone you wish to show respect to. The use of 'ạ' makes the speech more polite and considerate.", </w:t>
      </w:r>
    </w:p>
    <w:p w14:paraId="7DA487D2" w14:textId="77777777" w:rsidR="00515445" w:rsidRPr="00515445" w:rsidRDefault="00515445" w:rsidP="00515445">
      <w:pPr>
        <w:rPr>
          <w:lang w:val="vi-VN"/>
        </w:rPr>
      </w:pPr>
      <w:r w:rsidRPr="00515445">
        <w:rPr>
          <w:lang w:val="vi-VN"/>
        </w:rPr>
        <w:t xml:space="preserve">  "formation": "example of grammar formation for given grammar point", </w:t>
      </w:r>
    </w:p>
    <w:p w14:paraId="2BFB84D7" w14:textId="77777777" w:rsidR="00515445" w:rsidRPr="00515445" w:rsidRDefault="00515445" w:rsidP="00515445">
      <w:pPr>
        <w:rPr>
          <w:lang w:val="vi-VN"/>
        </w:rPr>
      </w:pPr>
      <w:r w:rsidRPr="00515445">
        <w:rPr>
          <w:lang w:val="vi-VN"/>
        </w:rPr>
        <w:t xml:space="preserve">  "examples": [ </w:t>
      </w:r>
    </w:p>
    <w:p w14:paraId="6B240831" w14:textId="77777777" w:rsidR="00515445" w:rsidRPr="00515445" w:rsidRDefault="00515445" w:rsidP="00515445">
      <w:pPr>
        <w:rPr>
          <w:lang w:val="vi-VN"/>
        </w:rPr>
      </w:pPr>
      <w:r w:rsidRPr="00515445">
        <w:rPr>
          <w:lang w:val="vi-VN"/>
        </w:rPr>
        <w:t xml:space="preserve">    { </w:t>
      </w:r>
    </w:p>
    <w:p w14:paraId="605B22B4" w14:textId="77777777" w:rsidR="00515445" w:rsidRPr="00515445" w:rsidRDefault="00515445" w:rsidP="00515445">
      <w:pPr>
        <w:rPr>
          <w:lang w:val="vi-VN"/>
        </w:rPr>
      </w:pPr>
      <w:r w:rsidRPr="00515445">
        <w:rPr>
          <w:lang w:val="vi-VN"/>
        </w:rPr>
        <w:t xml:space="preserve">      "vn": "Chúc mừng sinh nhật, bố ạ.", </w:t>
      </w:r>
    </w:p>
    <w:p w14:paraId="234F4A9B" w14:textId="77777777" w:rsidR="00515445" w:rsidRPr="00515445" w:rsidRDefault="00515445" w:rsidP="00515445">
      <w:pPr>
        <w:rPr>
          <w:lang w:val="vi-VN"/>
        </w:rPr>
      </w:pPr>
      <w:r w:rsidRPr="00515445">
        <w:rPr>
          <w:lang w:val="vi-VN"/>
        </w:rPr>
        <w:t xml:space="preserve">      "en": "Happy birthday, dad."</w:t>
      </w:r>
    </w:p>
    <w:p w14:paraId="33EDCF69" w14:textId="77777777" w:rsidR="00515445" w:rsidRPr="00515445" w:rsidRDefault="00515445" w:rsidP="00515445">
      <w:pPr>
        <w:rPr>
          <w:lang w:val="vi-VN"/>
        </w:rPr>
      </w:pPr>
      <w:r w:rsidRPr="00515445">
        <w:rPr>
          <w:lang w:val="vi-VN"/>
        </w:rPr>
        <w:t xml:space="preserve">    }, </w:t>
      </w:r>
    </w:p>
    <w:p w14:paraId="453AC457" w14:textId="77777777" w:rsidR="00515445" w:rsidRPr="00515445" w:rsidRDefault="00515445" w:rsidP="00515445">
      <w:pPr>
        <w:rPr>
          <w:lang w:val="vi-VN"/>
        </w:rPr>
      </w:pPr>
      <w:r w:rsidRPr="00515445">
        <w:rPr>
          <w:lang w:val="vi-VN"/>
        </w:rPr>
        <w:t xml:space="preserve">    { </w:t>
      </w:r>
    </w:p>
    <w:p w14:paraId="7A8B053C" w14:textId="17069629" w:rsidR="00515445" w:rsidRPr="00515445" w:rsidRDefault="00515445" w:rsidP="00515445">
      <w:pPr>
        <w:rPr>
          <w:lang w:val="vi-VN"/>
        </w:rPr>
      </w:pPr>
      <w:r w:rsidRPr="00515445">
        <w:rPr>
          <w:lang w:val="vi-VN"/>
        </w:rPr>
        <w:t xml:space="preserve">      "vn": "Cảm ơn </w:t>
      </w:r>
      <w:del w:id="1716" w:author="Canh Duc Nguyen" w:date="2023-10-15T10:03:00Z">
        <w:r w:rsidRPr="00515445" w:rsidDel="005B61AF">
          <w:rPr>
            <w:lang w:val="vi-VN"/>
          </w:rPr>
          <w:delText xml:space="preserve">em </w:delText>
        </w:r>
      </w:del>
      <w:ins w:id="1717" w:author="Canh Duc Nguyen" w:date="2023-10-15T10:03:00Z">
        <w:r w:rsidR="005B61AF">
          <w:rPr>
            <w:lang w:val="vi-VN"/>
          </w:rPr>
          <w:t xml:space="preserve">anh </w:t>
        </w:r>
      </w:ins>
      <w:r w:rsidRPr="00515445">
        <w:rPr>
          <w:lang w:val="vi-VN"/>
        </w:rPr>
        <w:t xml:space="preserve">ạ.", </w:t>
      </w:r>
    </w:p>
    <w:p w14:paraId="4254C183" w14:textId="77777777" w:rsidR="00515445" w:rsidRPr="00515445" w:rsidRDefault="00515445" w:rsidP="00515445">
      <w:pPr>
        <w:rPr>
          <w:lang w:val="vi-VN"/>
        </w:rPr>
      </w:pPr>
      <w:r w:rsidRPr="00515445">
        <w:rPr>
          <w:lang w:val="vi-VN"/>
        </w:rPr>
        <w:t xml:space="preserve">      "en": "Thank you." </w:t>
      </w:r>
    </w:p>
    <w:p w14:paraId="48909C06" w14:textId="77777777" w:rsidR="00515445" w:rsidRPr="00515445" w:rsidRDefault="00515445" w:rsidP="00515445">
      <w:pPr>
        <w:rPr>
          <w:lang w:val="vi-VN"/>
        </w:rPr>
      </w:pPr>
      <w:r w:rsidRPr="00515445">
        <w:rPr>
          <w:lang w:val="vi-VN"/>
        </w:rPr>
        <w:t xml:space="preserve">    }, </w:t>
      </w:r>
    </w:p>
    <w:p w14:paraId="6EBE7F6C" w14:textId="77777777" w:rsidR="00515445" w:rsidRPr="00515445" w:rsidRDefault="00515445" w:rsidP="00515445">
      <w:pPr>
        <w:rPr>
          <w:lang w:val="vi-VN"/>
        </w:rPr>
      </w:pPr>
      <w:r w:rsidRPr="00515445">
        <w:rPr>
          <w:lang w:val="vi-VN"/>
        </w:rPr>
        <w:t xml:space="preserve">    { </w:t>
      </w:r>
    </w:p>
    <w:p w14:paraId="1D2B4BFF" w14:textId="29281BDD" w:rsidR="00515445" w:rsidRPr="00515445" w:rsidRDefault="00515445" w:rsidP="00515445">
      <w:pPr>
        <w:rPr>
          <w:lang w:val="vi-VN"/>
        </w:rPr>
      </w:pPr>
      <w:r w:rsidRPr="00515445">
        <w:rPr>
          <w:lang w:val="vi-VN"/>
        </w:rPr>
        <w:t xml:space="preserve">      "vn": "Chị ơi, cho em hỏi một chút</w:t>
      </w:r>
      <w:ins w:id="1718" w:author="Canh Duc Nguyen" w:date="2023-10-15T10:09:00Z">
        <w:r w:rsidR="005B61AF">
          <w:rPr>
            <w:lang w:val="vi-VN"/>
          </w:rPr>
          <w:t xml:space="preserve"> được không</w:t>
        </w:r>
      </w:ins>
      <w:del w:id="1719" w:author="Canh Duc Nguyen" w:date="2023-10-15T10:09:00Z">
        <w:r w:rsidRPr="00515445" w:rsidDel="005B61AF">
          <w:rPr>
            <w:lang w:val="vi-VN"/>
          </w:rPr>
          <w:delText>,</w:delText>
        </w:r>
      </w:del>
      <w:r w:rsidRPr="00515445">
        <w:rPr>
          <w:lang w:val="vi-VN"/>
        </w:rPr>
        <w:t xml:space="preserve"> ạ.", </w:t>
      </w:r>
    </w:p>
    <w:p w14:paraId="210F2F8F" w14:textId="77777777" w:rsidR="00515445" w:rsidRPr="00515445" w:rsidRDefault="00515445" w:rsidP="00515445">
      <w:pPr>
        <w:rPr>
          <w:lang w:val="vi-VN"/>
        </w:rPr>
      </w:pPr>
      <w:r w:rsidRPr="00515445">
        <w:rPr>
          <w:lang w:val="vi-VN"/>
        </w:rPr>
        <w:t xml:space="preserve">      "en": "Excuse me, sister, may I ask a question?" </w:t>
      </w:r>
    </w:p>
    <w:p w14:paraId="5EA04415" w14:textId="77777777" w:rsidR="00515445" w:rsidRPr="00515445" w:rsidRDefault="00515445" w:rsidP="00515445">
      <w:pPr>
        <w:rPr>
          <w:lang w:val="vi-VN"/>
        </w:rPr>
      </w:pPr>
      <w:r w:rsidRPr="00515445">
        <w:rPr>
          <w:lang w:val="vi-VN"/>
        </w:rPr>
        <w:t xml:space="preserve">    }, </w:t>
      </w:r>
    </w:p>
    <w:p w14:paraId="4560D03E" w14:textId="77777777" w:rsidR="00515445" w:rsidRPr="00515445" w:rsidRDefault="00515445" w:rsidP="00515445">
      <w:pPr>
        <w:rPr>
          <w:lang w:val="vi-VN"/>
        </w:rPr>
      </w:pPr>
      <w:r w:rsidRPr="00515445">
        <w:rPr>
          <w:lang w:val="vi-VN"/>
        </w:rPr>
        <w:t xml:space="preserve">    { </w:t>
      </w:r>
    </w:p>
    <w:p w14:paraId="2E21A29B" w14:textId="53305FD0" w:rsidR="00515445" w:rsidRPr="00515445" w:rsidRDefault="00515445" w:rsidP="00515445">
      <w:pPr>
        <w:rPr>
          <w:lang w:val="vi-VN"/>
        </w:rPr>
      </w:pPr>
      <w:r w:rsidRPr="00515445">
        <w:rPr>
          <w:lang w:val="vi-VN"/>
        </w:rPr>
        <w:t xml:space="preserve">      "vn": "Anh ơi, giúp </w:t>
      </w:r>
      <w:del w:id="1720" w:author="Canh Duc Nguyen" w:date="2023-10-15T10:09:00Z">
        <w:r w:rsidRPr="00515445" w:rsidDel="005B61AF">
          <w:rPr>
            <w:lang w:val="vi-VN"/>
          </w:rPr>
          <w:delText xml:space="preserve">dùm </w:delText>
        </w:r>
      </w:del>
      <w:r w:rsidRPr="00515445">
        <w:rPr>
          <w:lang w:val="vi-VN"/>
        </w:rPr>
        <w:t xml:space="preserve">em </w:t>
      </w:r>
      <w:ins w:id="1721" w:author="Canh Duc Nguyen" w:date="2023-10-15T10:09:00Z">
        <w:r w:rsidR="005B61AF">
          <w:rPr>
            <w:lang w:val="vi-VN"/>
          </w:rPr>
          <w:t xml:space="preserve">chút </w:t>
        </w:r>
      </w:ins>
      <w:r w:rsidRPr="00515445">
        <w:rPr>
          <w:lang w:val="vi-VN"/>
        </w:rPr>
        <w:t xml:space="preserve">với, ạ.", </w:t>
      </w:r>
    </w:p>
    <w:p w14:paraId="5B67E41B" w14:textId="77777777" w:rsidR="00515445" w:rsidRPr="00515445" w:rsidRDefault="00515445" w:rsidP="00515445">
      <w:pPr>
        <w:rPr>
          <w:lang w:val="vi-VN"/>
        </w:rPr>
      </w:pPr>
      <w:r w:rsidRPr="00515445">
        <w:rPr>
          <w:lang w:val="vi-VN"/>
        </w:rPr>
        <w:t xml:space="preserve">      "en": "Could you help me, sir?" </w:t>
      </w:r>
    </w:p>
    <w:p w14:paraId="3BA6CACF" w14:textId="77777777" w:rsidR="00515445" w:rsidRPr="00515445" w:rsidRDefault="00515445" w:rsidP="00515445">
      <w:pPr>
        <w:rPr>
          <w:lang w:val="vi-VN"/>
        </w:rPr>
      </w:pPr>
      <w:r w:rsidRPr="00515445">
        <w:rPr>
          <w:lang w:val="vi-VN"/>
        </w:rPr>
        <w:t xml:space="preserve">    } </w:t>
      </w:r>
    </w:p>
    <w:p w14:paraId="08BF295D" w14:textId="77777777" w:rsidR="00515445" w:rsidRPr="00515445" w:rsidRDefault="00515445" w:rsidP="00515445">
      <w:pPr>
        <w:rPr>
          <w:lang w:val="vi-VN"/>
        </w:rPr>
      </w:pPr>
      <w:r w:rsidRPr="00515445">
        <w:rPr>
          <w:lang w:val="vi-VN"/>
        </w:rPr>
        <w:t xml:space="preserve">  ] </w:t>
      </w:r>
    </w:p>
    <w:p w14:paraId="28A2972C" w14:textId="77777777" w:rsidR="00515445" w:rsidRPr="00515445" w:rsidRDefault="00515445" w:rsidP="00515445">
      <w:pPr>
        <w:rPr>
          <w:lang w:val="vi-VN"/>
        </w:rPr>
      </w:pPr>
      <w:r w:rsidRPr="00515445">
        <w:rPr>
          <w:lang w:val="vi-VN"/>
        </w:rPr>
        <w:t>}</w:t>
      </w:r>
    </w:p>
    <w:p w14:paraId="008E4A48" w14:textId="77777777" w:rsidR="00515445" w:rsidRPr="00515445" w:rsidRDefault="00515445" w:rsidP="00515445">
      <w:pPr>
        <w:rPr>
          <w:lang w:val="vi-VN"/>
        </w:rPr>
      </w:pPr>
      <w:r w:rsidRPr="00515445">
        <w:rPr>
          <w:lang w:val="vi-VN"/>
        </w:rPr>
        <w:t>-----------------------------</w:t>
      </w:r>
    </w:p>
    <w:p w14:paraId="6DC450B8" w14:textId="77777777" w:rsidR="00515445" w:rsidRPr="00515445" w:rsidRDefault="00515445" w:rsidP="00515445">
      <w:pPr>
        <w:rPr>
          <w:lang w:val="vi-VN"/>
        </w:rPr>
      </w:pPr>
      <w:r w:rsidRPr="00515445">
        <w:rPr>
          <w:lang w:val="vi-VN"/>
        </w:rPr>
        <w:t xml:space="preserve">keyword: Polite particle 'ạ' </w:t>
      </w:r>
    </w:p>
    <w:p w14:paraId="1F599543" w14:textId="77777777" w:rsidR="00515445" w:rsidRPr="00515445" w:rsidRDefault="00515445" w:rsidP="00515445">
      <w:pPr>
        <w:rPr>
          <w:lang w:val="vi-VN"/>
        </w:rPr>
      </w:pPr>
      <w:r w:rsidRPr="00515445">
        <w:rPr>
          <w:lang w:val="vi-VN"/>
        </w:rPr>
        <w:t xml:space="preserve">PROMPT: Generate grammar explanation for following Vietnamese grammar point: Polite particle 'ạ' </w:t>
      </w:r>
    </w:p>
    <w:p w14:paraId="4ABFF84A" w14:textId="77777777" w:rsidR="00515445" w:rsidRPr="00515445" w:rsidRDefault="00515445" w:rsidP="00515445">
      <w:pPr>
        <w:rPr>
          <w:lang w:val="vi-VN"/>
        </w:rPr>
      </w:pPr>
      <w:r w:rsidRPr="00515445">
        <w:rPr>
          <w:lang w:val="vi-VN"/>
        </w:rPr>
        <w:t>RESPONSE: {</w:t>
      </w:r>
    </w:p>
    <w:p w14:paraId="41A51DA1" w14:textId="77777777" w:rsidR="00515445" w:rsidRPr="00515445" w:rsidRDefault="00515445" w:rsidP="00515445">
      <w:pPr>
        <w:rPr>
          <w:lang w:val="vi-VN"/>
        </w:rPr>
      </w:pPr>
      <w:r w:rsidRPr="00515445">
        <w:rPr>
          <w:lang w:val="vi-VN"/>
        </w:rPr>
        <w:t xml:space="preserve">  "title": "Polite particle 'ạ'",</w:t>
      </w:r>
    </w:p>
    <w:p w14:paraId="766E6ECB" w14:textId="77777777" w:rsidR="00515445" w:rsidRPr="00515445" w:rsidRDefault="00515445" w:rsidP="00515445">
      <w:pPr>
        <w:rPr>
          <w:lang w:val="vi-VN"/>
        </w:rPr>
      </w:pPr>
      <w:r w:rsidRPr="00515445">
        <w:rPr>
          <w:lang w:val="vi-VN"/>
        </w:rPr>
        <w:t xml:space="preserve">  "short_explanation": "Used at the end of sentences to show politeness and respect.",</w:t>
      </w:r>
    </w:p>
    <w:p w14:paraId="059D62A0" w14:textId="77777777" w:rsidR="00515445" w:rsidRPr="00515445" w:rsidRDefault="00515445" w:rsidP="00515445">
      <w:pPr>
        <w:rPr>
          <w:lang w:val="vi-VN"/>
        </w:rPr>
      </w:pPr>
      <w:r w:rsidRPr="00515445">
        <w:rPr>
          <w:lang w:val="vi-VN"/>
        </w:rPr>
        <w:t xml:space="preserve">  "long_explanation": "The Vietnamese particle 'ạ' is placed at the end of sentences or phrases as a form of respect, especially when speaking to someone older or higher in social status. It is similar to adding 'sir', 'ma'am', or 'please' in English sentences to make the statement more polite.",</w:t>
      </w:r>
    </w:p>
    <w:p w14:paraId="01DD57CA" w14:textId="77777777" w:rsidR="00515445" w:rsidRPr="00515445" w:rsidRDefault="00515445" w:rsidP="00515445">
      <w:pPr>
        <w:rPr>
          <w:lang w:val="vi-VN"/>
        </w:rPr>
      </w:pPr>
      <w:r w:rsidRPr="00515445">
        <w:rPr>
          <w:lang w:val="vi-VN"/>
        </w:rPr>
        <w:t xml:space="preserve">  "formation": "Adding 'ạ' at the end of sentences or phrases",</w:t>
      </w:r>
    </w:p>
    <w:p w14:paraId="237D94AF" w14:textId="77777777" w:rsidR="00515445" w:rsidRPr="00515445" w:rsidRDefault="00515445" w:rsidP="00515445">
      <w:pPr>
        <w:rPr>
          <w:lang w:val="vi-VN"/>
        </w:rPr>
      </w:pPr>
      <w:r w:rsidRPr="00515445">
        <w:rPr>
          <w:lang w:val="vi-VN"/>
        </w:rPr>
        <w:t xml:space="preserve">  "examples": [</w:t>
      </w:r>
    </w:p>
    <w:p w14:paraId="23BDCF2D" w14:textId="77777777" w:rsidR="00515445" w:rsidRPr="00515445" w:rsidRDefault="00515445" w:rsidP="00515445">
      <w:pPr>
        <w:rPr>
          <w:lang w:val="vi-VN"/>
        </w:rPr>
      </w:pPr>
      <w:r w:rsidRPr="00515445">
        <w:rPr>
          <w:lang w:val="vi-VN"/>
        </w:rPr>
        <w:t xml:space="preserve">    {</w:t>
      </w:r>
    </w:p>
    <w:p w14:paraId="43C1B469" w14:textId="499D7154" w:rsidR="00515445" w:rsidRPr="00515445" w:rsidRDefault="00515445" w:rsidP="00515445">
      <w:pPr>
        <w:rPr>
          <w:lang w:val="vi-VN"/>
        </w:rPr>
      </w:pPr>
      <w:r w:rsidRPr="00515445">
        <w:rPr>
          <w:lang w:val="vi-VN"/>
        </w:rPr>
        <w:t xml:space="preserve">      "vn": "Cảm ơn </w:t>
      </w:r>
      <w:del w:id="1722" w:author="Canh Duc Nguyen" w:date="2023-10-15T10:13:00Z">
        <w:r w:rsidRPr="00515445" w:rsidDel="005B61AF">
          <w:rPr>
            <w:lang w:val="vi-VN"/>
          </w:rPr>
          <w:delText xml:space="preserve">bạn </w:delText>
        </w:r>
      </w:del>
      <w:ins w:id="1723" w:author="Canh Duc Nguyen" w:date="2023-10-15T10:13:00Z">
        <w:r w:rsidR="005B61AF">
          <w:rPr>
            <w:lang w:val="vi-VN"/>
          </w:rPr>
          <w:t xml:space="preserve">cô </w:t>
        </w:r>
      </w:ins>
      <w:r w:rsidRPr="00515445">
        <w:rPr>
          <w:lang w:val="vi-VN"/>
        </w:rPr>
        <w:t>rất nhiều ạ.",</w:t>
      </w:r>
    </w:p>
    <w:p w14:paraId="7932E96C" w14:textId="77777777" w:rsidR="00515445" w:rsidRPr="00515445" w:rsidRDefault="00515445" w:rsidP="00515445">
      <w:pPr>
        <w:rPr>
          <w:lang w:val="vi-VN"/>
        </w:rPr>
      </w:pPr>
      <w:r w:rsidRPr="00515445">
        <w:rPr>
          <w:lang w:val="vi-VN"/>
        </w:rPr>
        <w:t xml:space="preserve">      "en": "Thank you very much, sir/ma'am."</w:t>
      </w:r>
    </w:p>
    <w:p w14:paraId="3131C6CD" w14:textId="77777777" w:rsidR="00515445" w:rsidRPr="00515445" w:rsidRDefault="00515445" w:rsidP="00515445">
      <w:pPr>
        <w:rPr>
          <w:lang w:val="vi-VN"/>
        </w:rPr>
      </w:pPr>
      <w:r w:rsidRPr="00515445">
        <w:rPr>
          <w:lang w:val="vi-VN"/>
        </w:rPr>
        <w:t xml:space="preserve">    },</w:t>
      </w:r>
    </w:p>
    <w:p w14:paraId="5DA475F8" w14:textId="77777777" w:rsidR="00515445" w:rsidRPr="00515445" w:rsidRDefault="00515445" w:rsidP="00515445">
      <w:pPr>
        <w:rPr>
          <w:lang w:val="vi-VN"/>
        </w:rPr>
      </w:pPr>
      <w:r w:rsidRPr="00515445">
        <w:rPr>
          <w:lang w:val="vi-VN"/>
        </w:rPr>
        <w:t xml:space="preserve">    {</w:t>
      </w:r>
    </w:p>
    <w:p w14:paraId="094EA096" w14:textId="01E4DF48" w:rsidR="00515445" w:rsidRPr="00515445" w:rsidRDefault="00515445" w:rsidP="00515445">
      <w:pPr>
        <w:rPr>
          <w:lang w:val="vi-VN"/>
        </w:rPr>
      </w:pPr>
      <w:r w:rsidRPr="00515445">
        <w:rPr>
          <w:lang w:val="vi-VN"/>
        </w:rPr>
        <w:lastRenderedPageBreak/>
        <w:t xml:space="preserve">      "vn": "Tôi sẽ làm ngay </w:t>
      </w:r>
      <w:del w:id="1724" w:author="Canh Duc Nguyen" w:date="2023-10-15T10:13:00Z">
        <w:r w:rsidRPr="00515445" w:rsidDel="005B61AF">
          <w:rPr>
            <w:lang w:val="vi-VN"/>
          </w:rPr>
          <w:delText xml:space="preserve">lập tức </w:delText>
        </w:r>
      </w:del>
      <w:r w:rsidRPr="00515445">
        <w:rPr>
          <w:lang w:val="vi-VN"/>
        </w:rPr>
        <w:t>ạ.",</w:t>
      </w:r>
    </w:p>
    <w:p w14:paraId="287346C7" w14:textId="77777777" w:rsidR="00515445" w:rsidRPr="00515445" w:rsidRDefault="00515445" w:rsidP="00515445">
      <w:pPr>
        <w:rPr>
          <w:lang w:val="vi-VN"/>
        </w:rPr>
      </w:pPr>
      <w:r w:rsidRPr="00515445">
        <w:rPr>
          <w:lang w:val="vi-VN"/>
        </w:rPr>
        <w:t xml:space="preserve">      "en": "I will do it immediately, sir/ma'am."</w:t>
      </w:r>
    </w:p>
    <w:p w14:paraId="696F012E" w14:textId="77777777" w:rsidR="00515445" w:rsidRPr="00515445" w:rsidRDefault="00515445" w:rsidP="00515445">
      <w:pPr>
        <w:rPr>
          <w:lang w:val="vi-VN"/>
        </w:rPr>
      </w:pPr>
      <w:r w:rsidRPr="00515445">
        <w:rPr>
          <w:lang w:val="vi-VN"/>
        </w:rPr>
        <w:t xml:space="preserve">    },</w:t>
      </w:r>
    </w:p>
    <w:p w14:paraId="628D2716" w14:textId="77777777" w:rsidR="00515445" w:rsidRPr="00515445" w:rsidRDefault="00515445" w:rsidP="00515445">
      <w:pPr>
        <w:rPr>
          <w:lang w:val="vi-VN"/>
        </w:rPr>
      </w:pPr>
      <w:r w:rsidRPr="00515445">
        <w:rPr>
          <w:lang w:val="vi-VN"/>
        </w:rPr>
        <w:t xml:space="preserve">    {</w:t>
      </w:r>
    </w:p>
    <w:p w14:paraId="5C216DFA" w14:textId="77777777" w:rsidR="00515445" w:rsidRPr="00515445" w:rsidRDefault="00515445" w:rsidP="00515445">
      <w:pPr>
        <w:rPr>
          <w:lang w:val="vi-VN"/>
        </w:rPr>
      </w:pPr>
      <w:r w:rsidRPr="00515445">
        <w:rPr>
          <w:lang w:val="vi-VN"/>
        </w:rPr>
        <w:t xml:space="preserve">      "vn": "Em đã hiểu rồi ạ.",</w:t>
      </w:r>
    </w:p>
    <w:p w14:paraId="0984FABF" w14:textId="77777777" w:rsidR="00515445" w:rsidRPr="00515445" w:rsidRDefault="00515445" w:rsidP="00515445">
      <w:pPr>
        <w:rPr>
          <w:lang w:val="vi-VN"/>
        </w:rPr>
      </w:pPr>
      <w:r w:rsidRPr="00515445">
        <w:rPr>
          <w:lang w:val="vi-VN"/>
        </w:rPr>
        <w:t xml:space="preserve">      "en": "I have understood, sir/ma'am."</w:t>
      </w:r>
    </w:p>
    <w:p w14:paraId="4D942C94" w14:textId="77777777" w:rsidR="00515445" w:rsidRPr="00515445" w:rsidRDefault="00515445" w:rsidP="00515445">
      <w:pPr>
        <w:rPr>
          <w:lang w:val="vi-VN"/>
        </w:rPr>
      </w:pPr>
      <w:r w:rsidRPr="00515445">
        <w:rPr>
          <w:lang w:val="vi-VN"/>
        </w:rPr>
        <w:t xml:space="preserve">    },</w:t>
      </w:r>
    </w:p>
    <w:p w14:paraId="487F16A3" w14:textId="77777777" w:rsidR="00515445" w:rsidRPr="00515445" w:rsidRDefault="00515445" w:rsidP="00515445">
      <w:pPr>
        <w:rPr>
          <w:lang w:val="vi-VN"/>
        </w:rPr>
      </w:pPr>
      <w:r w:rsidRPr="00515445">
        <w:rPr>
          <w:lang w:val="vi-VN"/>
        </w:rPr>
        <w:t xml:space="preserve">    {</w:t>
      </w:r>
    </w:p>
    <w:p w14:paraId="4E944222" w14:textId="5C200B88" w:rsidR="00515445" w:rsidRPr="00515445" w:rsidRDefault="00515445" w:rsidP="00515445">
      <w:pPr>
        <w:rPr>
          <w:lang w:val="vi-VN"/>
        </w:rPr>
      </w:pPr>
      <w:r w:rsidRPr="00515445">
        <w:rPr>
          <w:lang w:val="vi-VN"/>
        </w:rPr>
        <w:t xml:space="preserve">      "vn": "</w:t>
      </w:r>
      <w:del w:id="1725" w:author="Canh Duc Nguyen" w:date="2023-10-15T10:14:00Z">
        <w:r w:rsidRPr="00515445" w:rsidDel="005B61AF">
          <w:rPr>
            <w:lang w:val="vi-VN"/>
          </w:rPr>
          <w:delText>Trên</w:delText>
        </w:r>
      </w:del>
      <w:ins w:id="1726" w:author="Canh Duc Nguyen" w:date="2023-10-15T10:14:00Z">
        <w:r w:rsidR="005B61AF">
          <w:rPr>
            <w:lang w:val="vi-VN"/>
          </w:rPr>
          <w:t>Đ</w:t>
        </w:r>
      </w:ins>
      <w:del w:id="1727" w:author="Canh Duc Nguyen" w:date="2023-10-15T10:14:00Z">
        <w:r w:rsidRPr="00515445" w:rsidDel="005B61AF">
          <w:rPr>
            <w:lang w:val="vi-VN"/>
          </w:rPr>
          <w:delText xml:space="preserve"> đ</w:delText>
        </w:r>
      </w:del>
      <w:r w:rsidRPr="00515445">
        <w:rPr>
          <w:lang w:val="vi-VN"/>
        </w:rPr>
        <w:t>ây có phải là quyển sách bạn cần</w:t>
      </w:r>
      <w:ins w:id="1728" w:author="Canh Duc Nguyen" w:date="2023-10-15T10:14:00Z">
        <w:r w:rsidR="005B61AF">
          <w:rPr>
            <w:lang w:val="vi-VN"/>
          </w:rPr>
          <w:t xml:space="preserve"> không</w:t>
        </w:r>
      </w:ins>
      <w:r w:rsidRPr="00515445">
        <w:rPr>
          <w:lang w:val="vi-VN"/>
        </w:rPr>
        <w:t xml:space="preserve"> ạ?",</w:t>
      </w:r>
    </w:p>
    <w:p w14:paraId="28B9E0CE" w14:textId="77777777" w:rsidR="00515445" w:rsidRPr="00515445" w:rsidRDefault="00515445" w:rsidP="00515445">
      <w:pPr>
        <w:rPr>
          <w:lang w:val="vi-VN"/>
        </w:rPr>
      </w:pPr>
      <w:r w:rsidRPr="00515445">
        <w:rPr>
          <w:lang w:val="vi-VN"/>
        </w:rPr>
        <w:t xml:space="preserve">      "en": "Is this the book you need, sir/ma'am?"</w:t>
      </w:r>
    </w:p>
    <w:p w14:paraId="7DF1F920" w14:textId="77777777" w:rsidR="00515445" w:rsidRPr="00515445" w:rsidRDefault="00515445" w:rsidP="00515445">
      <w:pPr>
        <w:rPr>
          <w:lang w:val="vi-VN"/>
        </w:rPr>
      </w:pPr>
      <w:r w:rsidRPr="00515445">
        <w:rPr>
          <w:lang w:val="vi-VN"/>
        </w:rPr>
        <w:t xml:space="preserve">    }</w:t>
      </w:r>
    </w:p>
    <w:p w14:paraId="46EF4CF7" w14:textId="77777777" w:rsidR="00515445" w:rsidRPr="00515445" w:rsidRDefault="00515445" w:rsidP="00515445">
      <w:pPr>
        <w:rPr>
          <w:lang w:val="vi-VN"/>
        </w:rPr>
      </w:pPr>
      <w:r w:rsidRPr="00515445">
        <w:rPr>
          <w:lang w:val="vi-VN"/>
        </w:rPr>
        <w:t xml:space="preserve">  ]</w:t>
      </w:r>
    </w:p>
    <w:p w14:paraId="656881CF" w14:textId="77777777" w:rsidR="00515445" w:rsidRPr="00515445" w:rsidRDefault="00515445" w:rsidP="00515445">
      <w:pPr>
        <w:rPr>
          <w:lang w:val="vi-VN"/>
        </w:rPr>
      </w:pPr>
      <w:r w:rsidRPr="00515445">
        <w:rPr>
          <w:lang w:val="vi-VN"/>
        </w:rPr>
        <w:t>}</w:t>
      </w:r>
    </w:p>
    <w:p w14:paraId="7548D97B" w14:textId="77777777" w:rsidR="00515445" w:rsidRPr="00515445" w:rsidRDefault="00515445" w:rsidP="00515445">
      <w:pPr>
        <w:rPr>
          <w:lang w:val="vi-VN"/>
        </w:rPr>
      </w:pPr>
      <w:r w:rsidRPr="00515445">
        <w:rPr>
          <w:lang w:val="vi-VN"/>
        </w:rPr>
        <w:t>-----------------------------</w:t>
      </w:r>
    </w:p>
    <w:p w14:paraId="06CC4A7C" w14:textId="77777777" w:rsidR="00515445" w:rsidRPr="00515445" w:rsidRDefault="00515445" w:rsidP="00515445">
      <w:pPr>
        <w:rPr>
          <w:lang w:val="vi-VN"/>
        </w:rPr>
      </w:pPr>
      <w:r w:rsidRPr="00515445">
        <w:rPr>
          <w:lang w:val="vi-VN"/>
        </w:rPr>
        <w:t xml:space="preserve">keyword: Polite word 'xin' </w:t>
      </w:r>
    </w:p>
    <w:p w14:paraId="665221D4" w14:textId="77777777" w:rsidR="00515445" w:rsidRPr="00515445" w:rsidRDefault="00515445" w:rsidP="00515445">
      <w:pPr>
        <w:rPr>
          <w:lang w:val="vi-VN"/>
        </w:rPr>
      </w:pPr>
      <w:r w:rsidRPr="00515445">
        <w:rPr>
          <w:lang w:val="vi-VN"/>
        </w:rPr>
        <w:t xml:space="preserve">PROMPT: Generate grammar explanation for following Vietnamese grammar point: Polite word 'xin' </w:t>
      </w:r>
    </w:p>
    <w:p w14:paraId="77E8B75A" w14:textId="77777777" w:rsidR="00515445" w:rsidRPr="00515445" w:rsidRDefault="00515445" w:rsidP="00515445">
      <w:pPr>
        <w:rPr>
          <w:lang w:val="vi-VN"/>
        </w:rPr>
      </w:pPr>
      <w:r w:rsidRPr="00515445">
        <w:rPr>
          <w:lang w:val="vi-VN"/>
        </w:rPr>
        <w:t xml:space="preserve">RESPONSE: { </w:t>
      </w:r>
    </w:p>
    <w:p w14:paraId="35CEE2C5" w14:textId="77777777" w:rsidR="00515445" w:rsidRPr="00515445" w:rsidRDefault="00515445" w:rsidP="00515445">
      <w:pPr>
        <w:rPr>
          <w:lang w:val="vi-VN"/>
        </w:rPr>
      </w:pPr>
      <w:r w:rsidRPr="00515445">
        <w:rPr>
          <w:lang w:val="vi-VN"/>
        </w:rPr>
        <w:t xml:space="preserve">  "title": "Polite word 'xin'", </w:t>
      </w:r>
    </w:p>
    <w:p w14:paraId="5CDE68C5" w14:textId="77777777" w:rsidR="00515445" w:rsidRPr="00515445" w:rsidRDefault="00515445" w:rsidP="00515445">
      <w:pPr>
        <w:rPr>
          <w:lang w:val="vi-VN"/>
        </w:rPr>
      </w:pPr>
      <w:r w:rsidRPr="00515445">
        <w:rPr>
          <w:lang w:val="vi-VN"/>
        </w:rPr>
        <w:t xml:space="preserve">  "short_explanation": "Used to demonstrate politeness or to request for something politely.", </w:t>
      </w:r>
    </w:p>
    <w:p w14:paraId="5B663929" w14:textId="77777777" w:rsidR="00515445" w:rsidRPr="00515445" w:rsidRDefault="00515445" w:rsidP="00515445">
      <w:pPr>
        <w:rPr>
          <w:lang w:val="vi-VN"/>
        </w:rPr>
      </w:pPr>
      <w:r w:rsidRPr="00515445">
        <w:rPr>
          <w:lang w:val="vi-VN"/>
        </w:rPr>
        <w:t xml:space="preserve">  "long_explanation": "The Vietnamese word 'xin' is used to demonstrate politeness or to request for something in a polite manner. It can be roughly translated to 'please' or 'may I' in English. The placement of 'xin' in sentences varies based on the request or statement.", </w:t>
      </w:r>
    </w:p>
    <w:p w14:paraId="7BABD3CD" w14:textId="77777777" w:rsidR="00515445" w:rsidRPr="00515445" w:rsidRDefault="00515445" w:rsidP="00515445">
      <w:pPr>
        <w:rPr>
          <w:lang w:val="vi-VN"/>
        </w:rPr>
      </w:pPr>
      <w:r w:rsidRPr="00515445">
        <w:rPr>
          <w:lang w:val="vi-VN"/>
        </w:rPr>
        <w:t xml:space="preserve">  "formation": "example of grammar formation for given grammar point", </w:t>
      </w:r>
    </w:p>
    <w:p w14:paraId="09E94D9F" w14:textId="77777777" w:rsidR="00515445" w:rsidRPr="00515445" w:rsidRDefault="00515445" w:rsidP="00515445">
      <w:pPr>
        <w:rPr>
          <w:lang w:val="vi-VN"/>
        </w:rPr>
      </w:pPr>
      <w:r w:rsidRPr="00515445">
        <w:rPr>
          <w:lang w:val="vi-VN"/>
        </w:rPr>
        <w:t xml:space="preserve">  "examples": [ </w:t>
      </w:r>
    </w:p>
    <w:p w14:paraId="565380B0" w14:textId="77777777" w:rsidR="00515445" w:rsidRPr="00515445" w:rsidRDefault="00515445" w:rsidP="00515445">
      <w:pPr>
        <w:rPr>
          <w:lang w:val="vi-VN"/>
        </w:rPr>
      </w:pPr>
      <w:r w:rsidRPr="00515445">
        <w:rPr>
          <w:lang w:val="vi-VN"/>
        </w:rPr>
        <w:t xml:space="preserve">    { </w:t>
      </w:r>
    </w:p>
    <w:p w14:paraId="5C7CB50E" w14:textId="77777777" w:rsidR="00515445" w:rsidRPr="00515445" w:rsidRDefault="00515445" w:rsidP="00515445">
      <w:pPr>
        <w:rPr>
          <w:lang w:val="vi-VN"/>
        </w:rPr>
      </w:pPr>
      <w:r w:rsidRPr="00515445">
        <w:rPr>
          <w:lang w:val="vi-VN"/>
        </w:rPr>
        <w:t xml:space="preserve">      "vn": "Xin lỗi, tôi đã đến muộn.", </w:t>
      </w:r>
    </w:p>
    <w:p w14:paraId="373AC11D" w14:textId="77777777" w:rsidR="00515445" w:rsidRPr="00515445" w:rsidRDefault="00515445" w:rsidP="00515445">
      <w:pPr>
        <w:rPr>
          <w:lang w:val="vi-VN"/>
        </w:rPr>
      </w:pPr>
      <w:r w:rsidRPr="00515445">
        <w:rPr>
          <w:lang w:val="vi-VN"/>
        </w:rPr>
        <w:t xml:space="preserve">      "en": "Sorry, I arrived late." </w:t>
      </w:r>
    </w:p>
    <w:p w14:paraId="640F4602" w14:textId="77777777" w:rsidR="00515445" w:rsidRPr="00515445" w:rsidRDefault="00515445" w:rsidP="00515445">
      <w:pPr>
        <w:rPr>
          <w:lang w:val="vi-VN"/>
        </w:rPr>
      </w:pPr>
      <w:r w:rsidRPr="00515445">
        <w:rPr>
          <w:lang w:val="vi-VN"/>
        </w:rPr>
        <w:t xml:space="preserve">    }, </w:t>
      </w:r>
    </w:p>
    <w:p w14:paraId="38FD97B7" w14:textId="77777777" w:rsidR="00515445" w:rsidRPr="00515445" w:rsidRDefault="00515445" w:rsidP="00515445">
      <w:pPr>
        <w:rPr>
          <w:lang w:val="vi-VN"/>
        </w:rPr>
      </w:pPr>
      <w:r w:rsidRPr="00515445">
        <w:rPr>
          <w:lang w:val="vi-VN"/>
        </w:rPr>
        <w:t xml:space="preserve">    { </w:t>
      </w:r>
    </w:p>
    <w:p w14:paraId="73B20AEA" w14:textId="36FD9F3D" w:rsidR="00515445" w:rsidRPr="00515445" w:rsidRDefault="00515445" w:rsidP="00515445">
      <w:pPr>
        <w:rPr>
          <w:lang w:val="vi-VN"/>
        </w:rPr>
      </w:pPr>
      <w:r w:rsidRPr="00515445">
        <w:rPr>
          <w:lang w:val="vi-VN"/>
        </w:rPr>
        <w:t xml:space="preserve">      "vn": "Xin bạn</w:t>
      </w:r>
      <w:ins w:id="1729" w:author="Canh Duc Nguyen" w:date="2023-10-15T10:15:00Z">
        <w:r w:rsidR="00BE46AB">
          <w:rPr>
            <w:lang w:val="vi-VN"/>
          </w:rPr>
          <w:t xml:space="preserve"> hãy</w:t>
        </w:r>
      </w:ins>
      <w:r w:rsidRPr="00515445">
        <w:rPr>
          <w:lang w:val="vi-VN"/>
        </w:rPr>
        <w:t xml:space="preserve"> đưa cho tôi quyển sách đó.", </w:t>
      </w:r>
    </w:p>
    <w:p w14:paraId="10599F22" w14:textId="77777777" w:rsidR="00515445" w:rsidRPr="00515445" w:rsidRDefault="00515445" w:rsidP="00515445">
      <w:pPr>
        <w:rPr>
          <w:lang w:val="vi-VN"/>
        </w:rPr>
      </w:pPr>
      <w:r w:rsidRPr="00515445">
        <w:rPr>
          <w:lang w:val="vi-VN"/>
        </w:rPr>
        <w:t xml:space="preserve">      "en": "Could you please pass me that book." </w:t>
      </w:r>
    </w:p>
    <w:p w14:paraId="593A9306" w14:textId="77777777" w:rsidR="00515445" w:rsidRPr="00515445" w:rsidRDefault="00515445" w:rsidP="00515445">
      <w:pPr>
        <w:rPr>
          <w:lang w:val="vi-VN"/>
        </w:rPr>
      </w:pPr>
      <w:r w:rsidRPr="00515445">
        <w:rPr>
          <w:lang w:val="vi-VN"/>
        </w:rPr>
        <w:t xml:space="preserve">    }, </w:t>
      </w:r>
    </w:p>
    <w:p w14:paraId="37272572" w14:textId="77777777" w:rsidR="00515445" w:rsidRPr="00515445" w:rsidRDefault="00515445" w:rsidP="00515445">
      <w:pPr>
        <w:rPr>
          <w:lang w:val="vi-VN"/>
        </w:rPr>
      </w:pPr>
      <w:r w:rsidRPr="00515445">
        <w:rPr>
          <w:lang w:val="vi-VN"/>
        </w:rPr>
        <w:t xml:space="preserve">    { </w:t>
      </w:r>
    </w:p>
    <w:p w14:paraId="73D45F34" w14:textId="77777777" w:rsidR="00515445" w:rsidRPr="00515445" w:rsidRDefault="00515445" w:rsidP="00515445">
      <w:pPr>
        <w:rPr>
          <w:lang w:val="vi-VN"/>
        </w:rPr>
      </w:pPr>
      <w:r w:rsidRPr="00515445">
        <w:rPr>
          <w:lang w:val="vi-VN"/>
        </w:rPr>
        <w:t xml:space="preserve">      "vn": "Xin lỗi, tôi không hiểu câu hỏi của bạn.", </w:t>
      </w:r>
    </w:p>
    <w:p w14:paraId="35553119" w14:textId="77777777" w:rsidR="00515445" w:rsidRPr="00515445" w:rsidRDefault="00515445" w:rsidP="00515445">
      <w:pPr>
        <w:rPr>
          <w:lang w:val="vi-VN"/>
        </w:rPr>
      </w:pPr>
      <w:r w:rsidRPr="00515445">
        <w:rPr>
          <w:lang w:val="vi-VN"/>
        </w:rPr>
        <w:t xml:space="preserve">      "en": "I'm sorry, I don't understand your question."</w:t>
      </w:r>
    </w:p>
    <w:p w14:paraId="20495271" w14:textId="77777777" w:rsidR="00515445" w:rsidRPr="00515445" w:rsidRDefault="00515445" w:rsidP="00515445">
      <w:pPr>
        <w:rPr>
          <w:lang w:val="vi-VN"/>
        </w:rPr>
      </w:pPr>
      <w:r w:rsidRPr="00515445">
        <w:rPr>
          <w:lang w:val="vi-VN"/>
        </w:rPr>
        <w:t xml:space="preserve">    }, </w:t>
      </w:r>
    </w:p>
    <w:p w14:paraId="37EC8208" w14:textId="77777777" w:rsidR="00515445" w:rsidRPr="00515445" w:rsidRDefault="00515445" w:rsidP="00515445">
      <w:pPr>
        <w:rPr>
          <w:lang w:val="vi-VN"/>
        </w:rPr>
      </w:pPr>
      <w:r w:rsidRPr="00515445">
        <w:rPr>
          <w:lang w:val="vi-VN"/>
        </w:rPr>
        <w:t xml:space="preserve">    {</w:t>
      </w:r>
    </w:p>
    <w:p w14:paraId="0745439A" w14:textId="77777777" w:rsidR="00515445" w:rsidRPr="00515445" w:rsidRDefault="00515445" w:rsidP="00515445">
      <w:pPr>
        <w:rPr>
          <w:lang w:val="vi-VN"/>
        </w:rPr>
      </w:pPr>
      <w:r w:rsidRPr="00515445">
        <w:rPr>
          <w:lang w:val="vi-VN"/>
        </w:rPr>
        <w:t xml:space="preserve">      "vn": "Xin lưu ý, điểm của bạn sẽ bị trừ nếu làm bài sai.", </w:t>
      </w:r>
    </w:p>
    <w:p w14:paraId="073F247E" w14:textId="77777777" w:rsidR="00515445" w:rsidRPr="00515445" w:rsidRDefault="00515445" w:rsidP="00515445">
      <w:pPr>
        <w:rPr>
          <w:lang w:val="vi-VN"/>
        </w:rPr>
      </w:pPr>
      <w:r w:rsidRPr="00515445">
        <w:rPr>
          <w:lang w:val="vi-VN"/>
        </w:rPr>
        <w:t xml:space="preserve">      "en": "Please note, your score will be deducted if you do the assignment incorrectly." </w:t>
      </w:r>
    </w:p>
    <w:p w14:paraId="1C67BC6F" w14:textId="77777777" w:rsidR="00515445" w:rsidRPr="00515445" w:rsidRDefault="00515445" w:rsidP="00515445">
      <w:pPr>
        <w:rPr>
          <w:lang w:val="vi-VN"/>
        </w:rPr>
      </w:pPr>
      <w:r w:rsidRPr="00515445">
        <w:rPr>
          <w:lang w:val="vi-VN"/>
        </w:rPr>
        <w:t xml:space="preserve">    }</w:t>
      </w:r>
    </w:p>
    <w:p w14:paraId="52B4ACD0" w14:textId="77777777" w:rsidR="00515445" w:rsidRPr="00515445" w:rsidRDefault="00515445" w:rsidP="00515445">
      <w:pPr>
        <w:rPr>
          <w:lang w:val="vi-VN"/>
        </w:rPr>
      </w:pPr>
      <w:r w:rsidRPr="00515445">
        <w:rPr>
          <w:lang w:val="vi-VN"/>
        </w:rPr>
        <w:t xml:space="preserve">  ] </w:t>
      </w:r>
    </w:p>
    <w:p w14:paraId="78569421" w14:textId="77777777" w:rsidR="00515445" w:rsidRPr="00515445" w:rsidRDefault="00515445" w:rsidP="00515445">
      <w:pPr>
        <w:rPr>
          <w:lang w:val="vi-VN"/>
        </w:rPr>
      </w:pPr>
      <w:r w:rsidRPr="00515445">
        <w:rPr>
          <w:lang w:val="vi-VN"/>
        </w:rPr>
        <w:t>}</w:t>
      </w:r>
    </w:p>
    <w:p w14:paraId="2C7DBDC3" w14:textId="77777777" w:rsidR="00515445" w:rsidRPr="00515445" w:rsidRDefault="00515445" w:rsidP="00515445">
      <w:pPr>
        <w:rPr>
          <w:lang w:val="vi-VN"/>
        </w:rPr>
      </w:pPr>
      <w:r w:rsidRPr="00515445">
        <w:rPr>
          <w:lang w:val="vi-VN"/>
        </w:rPr>
        <w:t>-----------------------------</w:t>
      </w:r>
    </w:p>
    <w:p w14:paraId="6EE59A68" w14:textId="77777777" w:rsidR="00515445" w:rsidRPr="00515445" w:rsidRDefault="00515445" w:rsidP="00515445">
      <w:pPr>
        <w:rPr>
          <w:lang w:val="vi-VN"/>
        </w:rPr>
      </w:pPr>
      <w:r w:rsidRPr="00515445">
        <w:rPr>
          <w:lang w:val="vi-VN"/>
        </w:rPr>
        <w:lastRenderedPageBreak/>
        <w:t xml:space="preserve">keyword: Preposition and conjunction 'do' </w:t>
      </w:r>
    </w:p>
    <w:p w14:paraId="79618D4D" w14:textId="77777777" w:rsidR="00515445" w:rsidRPr="00515445" w:rsidRDefault="00515445" w:rsidP="00515445">
      <w:pPr>
        <w:rPr>
          <w:lang w:val="vi-VN"/>
        </w:rPr>
      </w:pPr>
      <w:r w:rsidRPr="00515445">
        <w:rPr>
          <w:lang w:val="vi-VN"/>
        </w:rPr>
        <w:t xml:space="preserve">PROMPT: Generate grammar explanation for following Vietnamese grammar point: Preposition and conjunction 'do' </w:t>
      </w:r>
    </w:p>
    <w:p w14:paraId="2E76B70A" w14:textId="77777777" w:rsidR="00515445" w:rsidRPr="00515445" w:rsidRDefault="00515445" w:rsidP="00515445">
      <w:pPr>
        <w:rPr>
          <w:lang w:val="vi-VN"/>
        </w:rPr>
      </w:pPr>
      <w:r w:rsidRPr="00515445">
        <w:rPr>
          <w:lang w:val="vi-VN"/>
        </w:rPr>
        <w:t xml:space="preserve">RESPONSE: { </w:t>
      </w:r>
    </w:p>
    <w:p w14:paraId="1B58BC0C" w14:textId="77777777" w:rsidR="00515445" w:rsidRPr="00515445" w:rsidRDefault="00515445" w:rsidP="00515445">
      <w:pPr>
        <w:rPr>
          <w:lang w:val="vi-VN"/>
        </w:rPr>
      </w:pPr>
      <w:r w:rsidRPr="00515445">
        <w:rPr>
          <w:lang w:val="vi-VN"/>
        </w:rPr>
        <w:t xml:space="preserve">  "title": "Preposition and conjunction 'do'", </w:t>
      </w:r>
    </w:p>
    <w:p w14:paraId="3632E1CA" w14:textId="77777777" w:rsidR="00515445" w:rsidRPr="00515445" w:rsidRDefault="00515445" w:rsidP="00515445">
      <w:pPr>
        <w:rPr>
          <w:lang w:val="vi-VN"/>
        </w:rPr>
      </w:pPr>
      <w:r w:rsidRPr="00515445">
        <w:rPr>
          <w:lang w:val="vi-VN"/>
        </w:rPr>
        <w:t xml:space="preserve">  "short_explanation": "Used to indicate the reason or cause for something.", </w:t>
      </w:r>
    </w:p>
    <w:p w14:paraId="590CDC85" w14:textId="77777777" w:rsidR="00515445" w:rsidRPr="00515445" w:rsidRDefault="00515445" w:rsidP="00515445">
      <w:pPr>
        <w:rPr>
          <w:lang w:val="vi-VN"/>
        </w:rPr>
      </w:pPr>
      <w:r w:rsidRPr="00515445">
        <w:rPr>
          <w:lang w:val="vi-VN"/>
        </w:rPr>
        <w:t xml:space="preserve">  "long_explanation": "The Vietnamese word 'do' is a preposition or conjunction that is used to explain the reason or cause behind a certain situation. Usually, it can be translated to the English word 'because'. This term is often used in formal or written context. When 'do' is used as a preposition, it is followed by a noun; and when it is used as a conjunction, it is followed by a clause.", </w:t>
      </w:r>
    </w:p>
    <w:p w14:paraId="5D74C7DC" w14:textId="77777777" w:rsidR="00515445" w:rsidRPr="00515445" w:rsidRDefault="00515445" w:rsidP="00515445">
      <w:pPr>
        <w:rPr>
          <w:lang w:val="vi-VN"/>
        </w:rPr>
      </w:pPr>
      <w:r w:rsidRPr="00515445">
        <w:rPr>
          <w:lang w:val="vi-VN"/>
        </w:rPr>
        <w:t xml:space="preserve">  "formation": "do + noun / do + clause", </w:t>
      </w:r>
    </w:p>
    <w:p w14:paraId="64243230" w14:textId="77777777" w:rsidR="00515445" w:rsidRPr="00515445" w:rsidRDefault="00515445" w:rsidP="00515445">
      <w:pPr>
        <w:rPr>
          <w:lang w:val="vi-VN"/>
        </w:rPr>
      </w:pPr>
      <w:r w:rsidRPr="00515445">
        <w:rPr>
          <w:lang w:val="vi-VN"/>
        </w:rPr>
        <w:t xml:space="preserve">  "examples": [</w:t>
      </w:r>
    </w:p>
    <w:p w14:paraId="5BA65186" w14:textId="77777777" w:rsidR="00515445" w:rsidRPr="00515445" w:rsidRDefault="00515445" w:rsidP="00515445">
      <w:pPr>
        <w:rPr>
          <w:lang w:val="vi-VN"/>
        </w:rPr>
      </w:pPr>
      <w:r w:rsidRPr="00515445">
        <w:rPr>
          <w:lang w:val="vi-VN"/>
        </w:rPr>
        <w:t xml:space="preserve">    { </w:t>
      </w:r>
    </w:p>
    <w:p w14:paraId="169265B6" w14:textId="77777777" w:rsidR="00515445" w:rsidRPr="00515445" w:rsidRDefault="00515445" w:rsidP="00515445">
      <w:pPr>
        <w:rPr>
          <w:lang w:val="vi-VN"/>
        </w:rPr>
      </w:pPr>
      <w:r w:rsidRPr="00515445">
        <w:rPr>
          <w:lang w:val="vi-VN"/>
        </w:rPr>
        <w:t xml:space="preserve">      "vn": "Điểm số kém do không chịu học bài.", </w:t>
      </w:r>
    </w:p>
    <w:p w14:paraId="0954BD67" w14:textId="77777777" w:rsidR="00515445" w:rsidRPr="00515445" w:rsidRDefault="00515445" w:rsidP="00515445">
      <w:pPr>
        <w:rPr>
          <w:lang w:val="vi-VN"/>
        </w:rPr>
      </w:pPr>
      <w:r w:rsidRPr="00515445">
        <w:rPr>
          <w:lang w:val="vi-VN"/>
        </w:rPr>
        <w:t xml:space="preserve">      "en": "The bad grades are because of not studying.", </w:t>
      </w:r>
    </w:p>
    <w:p w14:paraId="12F2DA6F" w14:textId="77777777" w:rsidR="00515445" w:rsidRPr="00515445" w:rsidRDefault="00515445" w:rsidP="00515445">
      <w:pPr>
        <w:rPr>
          <w:lang w:val="vi-VN"/>
        </w:rPr>
      </w:pPr>
      <w:r w:rsidRPr="00515445">
        <w:rPr>
          <w:lang w:val="vi-VN"/>
        </w:rPr>
        <w:t xml:space="preserve">    }, </w:t>
      </w:r>
    </w:p>
    <w:p w14:paraId="09B288C7" w14:textId="77777777" w:rsidR="00515445" w:rsidRPr="00515445" w:rsidRDefault="00515445" w:rsidP="00515445">
      <w:pPr>
        <w:rPr>
          <w:lang w:val="vi-VN"/>
        </w:rPr>
      </w:pPr>
      <w:r w:rsidRPr="00515445">
        <w:rPr>
          <w:lang w:val="vi-VN"/>
        </w:rPr>
        <w:t xml:space="preserve">    { </w:t>
      </w:r>
    </w:p>
    <w:p w14:paraId="2135F377" w14:textId="57065E5A" w:rsidR="00515445" w:rsidRPr="00515445" w:rsidRDefault="00515445" w:rsidP="00515445">
      <w:pPr>
        <w:rPr>
          <w:lang w:val="vi-VN"/>
        </w:rPr>
      </w:pPr>
      <w:r w:rsidRPr="00515445">
        <w:rPr>
          <w:lang w:val="vi-VN"/>
        </w:rPr>
        <w:t xml:space="preserve">      "vn": "Do </w:t>
      </w:r>
      <w:ins w:id="1730" w:author="Canh Duc Nguyen" w:date="2023-10-15T10:16:00Z">
        <w:r w:rsidR="00BE46AB">
          <w:rPr>
            <w:lang w:val="vi-VN"/>
          </w:rPr>
          <w:t xml:space="preserve">trời </w:t>
        </w:r>
      </w:ins>
      <w:r w:rsidRPr="00515445">
        <w:rPr>
          <w:lang w:val="vi-VN"/>
        </w:rPr>
        <w:t xml:space="preserve">mưa, nên cuộc </w:t>
      </w:r>
      <w:del w:id="1731" w:author="Canh Duc Nguyen" w:date="2023-10-15T10:16:00Z">
        <w:r w:rsidRPr="00515445" w:rsidDel="00BE46AB">
          <w:rPr>
            <w:lang w:val="vi-VN"/>
          </w:rPr>
          <w:delText xml:space="preserve">họp </w:delText>
        </w:r>
      </w:del>
      <w:ins w:id="1732" w:author="Canh Duc Nguyen" w:date="2023-10-15T10:16:00Z">
        <w:r w:rsidR="00BE46AB">
          <w:rPr>
            <w:lang w:val="vi-VN"/>
          </w:rPr>
          <w:t xml:space="preserve">hẹn đã </w:t>
        </w:r>
      </w:ins>
      <w:r w:rsidRPr="00515445">
        <w:rPr>
          <w:lang w:val="vi-VN"/>
        </w:rPr>
        <w:t xml:space="preserve">bị hủy bỏ.", </w:t>
      </w:r>
    </w:p>
    <w:p w14:paraId="2DC9E669" w14:textId="77777777" w:rsidR="00515445" w:rsidRPr="00515445" w:rsidRDefault="00515445" w:rsidP="00515445">
      <w:pPr>
        <w:rPr>
          <w:lang w:val="vi-VN"/>
        </w:rPr>
      </w:pPr>
      <w:r w:rsidRPr="00515445">
        <w:rPr>
          <w:lang w:val="vi-VN"/>
        </w:rPr>
        <w:t xml:space="preserve">      "en": "Because of the rain, the meeting was cancelled.", </w:t>
      </w:r>
    </w:p>
    <w:p w14:paraId="35991D3E" w14:textId="77777777" w:rsidR="00515445" w:rsidRPr="00515445" w:rsidRDefault="00515445" w:rsidP="00515445">
      <w:pPr>
        <w:rPr>
          <w:lang w:val="vi-VN"/>
        </w:rPr>
      </w:pPr>
      <w:r w:rsidRPr="00515445">
        <w:rPr>
          <w:lang w:val="vi-VN"/>
        </w:rPr>
        <w:t xml:space="preserve">    }, </w:t>
      </w:r>
    </w:p>
    <w:p w14:paraId="4E0397DC" w14:textId="77777777" w:rsidR="00515445" w:rsidRPr="00515445" w:rsidRDefault="00515445" w:rsidP="00515445">
      <w:pPr>
        <w:rPr>
          <w:lang w:val="vi-VN"/>
        </w:rPr>
      </w:pPr>
      <w:r w:rsidRPr="00515445">
        <w:rPr>
          <w:lang w:val="vi-VN"/>
        </w:rPr>
        <w:t xml:space="preserve">    { </w:t>
      </w:r>
    </w:p>
    <w:p w14:paraId="7AE59F92" w14:textId="01801E50" w:rsidR="00515445" w:rsidRPr="00515445" w:rsidRDefault="00515445" w:rsidP="00515445">
      <w:pPr>
        <w:rPr>
          <w:lang w:val="vi-VN"/>
        </w:rPr>
      </w:pPr>
      <w:r w:rsidRPr="00515445">
        <w:rPr>
          <w:lang w:val="vi-VN"/>
        </w:rPr>
        <w:t xml:space="preserve">      "vn": "Anh ấy bị cảnh sát bắt do điều khiển xe </w:t>
      </w:r>
      <w:del w:id="1733" w:author="Canh Duc Nguyen" w:date="2023-10-15T10:17:00Z">
        <w:r w:rsidRPr="00515445" w:rsidDel="00BE46AB">
          <w:rPr>
            <w:lang w:val="vi-VN"/>
          </w:rPr>
          <w:delText xml:space="preserve">lạc </w:delText>
        </w:r>
      </w:del>
      <w:ins w:id="1734" w:author="Canh Duc Nguyen" w:date="2023-10-15T10:19:00Z">
        <w:r w:rsidR="00BE46AB">
          <w:rPr>
            <w:lang w:val="vi-VN"/>
          </w:rPr>
          <w:t xml:space="preserve">gây nguy hiểm trên </w:t>
        </w:r>
      </w:ins>
      <w:r w:rsidRPr="00515445">
        <w:rPr>
          <w:lang w:val="vi-VN"/>
        </w:rPr>
        <w:t xml:space="preserve">đường.", </w:t>
      </w:r>
    </w:p>
    <w:p w14:paraId="56279D46" w14:textId="77777777" w:rsidR="00515445" w:rsidRPr="00515445" w:rsidRDefault="00515445" w:rsidP="00515445">
      <w:pPr>
        <w:rPr>
          <w:lang w:val="vi-VN"/>
        </w:rPr>
      </w:pPr>
      <w:r w:rsidRPr="00515445">
        <w:rPr>
          <w:lang w:val="vi-VN"/>
        </w:rPr>
        <w:t xml:space="preserve">      "en": "He was arrested by the police because he was driving off-road.", </w:t>
      </w:r>
    </w:p>
    <w:p w14:paraId="48C95C39" w14:textId="77777777" w:rsidR="00515445" w:rsidRPr="00515445" w:rsidRDefault="00515445" w:rsidP="00515445">
      <w:pPr>
        <w:rPr>
          <w:lang w:val="vi-VN"/>
        </w:rPr>
      </w:pPr>
      <w:r w:rsidRPr="00515445">
        <w:rPr>
          <w:lang w:val="vi-VN"/>
        </w:rPr>
        <w:t xml:space="preserve">    }, </w:t>
      </w:r>
    </w:p>
    <w:p w14:paraId="6FE3CFB8" w14:textId="77777777" w:rsidR="00515445" w:rsidRPr="00515445" w:rsidRDefault="00515445" w:rsidP="00515445">
      <w:pPr>
        <w:rPr>
          <w:lang w:val="vi-VN"/>
        </w:rPr>
      </w:pPr>
      <w:r w:rsidRPr="00515445">
        <w:rPr>
          <w:lang w:val="vi-VN"/>
        </w:rPr>
        <w:t xml:space="preserve">    { </w:t>
      </w:r>
    </w:p>
    <w:p w14:paraId="11A4BDF5" w14:textId="77777777" w:rsidR="00515445" w:rsidRPr="00515445" w:rsidRDefault="00515445" w:rsidP="00515445">
      <w:pPr>
        <w:rPr>
          <w:lang w:val="vi-VN"/>
        </w:rPr>
      </w:pPr>
      <w:r w:rsidRPr="00515445">
        <w:rPr>
          <w:lang w:val="vi-VN"/>
        </w:rPr>
        <w:t xml:space="preserve">      "vn": "Do công việc bận rộn, tôi không thể tham gia bữa tiệc.", </w:t>
      </w:r>
    </w:p>
    <w:p w14:paraId="78181A12" w14:textId="77777777" w:rsidR="00515445" w:rsidRPr="00515445" w:rsidRDefault="00515445" w:rsidP="00515445">
      <w:pPr>
        <w:rPr>
          <w:lang w:val="vi-VN"/>
        </w:rPr>
      </w:pPr>
      <w:r w:rsidRPr="00515445">
        <w:rPr>
          <w:lang w:val="vi-VN"/>
        </w:rPr>
        <w:t xml:space="preserve">      "en": "Because of the busy work, I couldn't attend the party.", </w:t>
      </w:r>
    </w:p>
    <w:p w14:paraId="4FAD1BF9" w14:textId="77777777" w:rsidR="00515445" w:rsidRPr="00515445" w:rsidRDefault="00515445" w:rsidP="00515445">
      <w:pPr>
        <w:rPr>
          <w:lang w:val="vi-VN"/>
        </w:rPr>
      </w:pPr>
      <w:r w:rsidRPr="00515445">
        <w:rPr>
          <w:lang w:val="vi-VN"/>
        </w:rPr>
        <w:t xml:space="preserve">    } </w:t>
      </w:r>
    </w:p>
    <w:p w14:paraId="3F170DD4" w14:textId="77777777" w:rsidR="00515445" w:rsidRPr="00515445" w:rsidRDefault="00515445" w:rsidP="00515445">
      <w:pPr>
        <w:rPr>
          <w:lang w:val="vi-VN"/>
        </w:rPr>
      </w:pPr>
      <w:r w:rsidRPr="00515445">
        <w:rPr>
          <w:lang w:val="vi-VN"/>
        </w:rPr>
        <w:t xml:space="preserve">  ] </w:t>
      </w:r>
    </w:p>
    <w:p w14:paraId="727A46D8" w14:textId="77777777" w:rsidR="00515445" w:rsidRPr="00515445" w:rsidRDefault="00515445" w:rsidP="00515445">
      <w:pPr>
        <w:rPr>
          <w:lang w:val="vi-VN"/>
        </w:rPr>
      </w:pPr>
      <w:r w:rsidRPr="00515445">
        <w:rPr>
          <w:lang w:val="vi-VN"/>
        </w:rPr>
        <w:t>}</w:t>
      </w:r>
    </w:p>
    <w:p w14:paraId="57FCBB96" w14:textId="77777777" w:rsidR="00515445" w:rsidRPr="00515445" w:rsidRDefault="00515445" w:rsidP="00515445">
      <w:pPr>
        <w:rPr>
          <w:lang w:val="vi-VN"/>
        </w:rPr>
      </w:pPr>
      <w:r w:rsidRPr="00515445">
        <w:rPr>
          <w:lang w:val="vi-VN"/>
        </w:rPr>
        <w:t>-----------------------------</w:t>
      </w:r>
    </w:p>
    <w:p w14:paraId="15B551B8" w14:textId="77777777" w:rsidR="00515445" w:rsidRPr="00515445" w:rsidRDefault="00515445" w:rsidP="00515445">
      <w:pPr>
        <w:rPr>
          <w:lang w:val="vi-VN"/>
        </w:rPr>
      </w:pPr>
      <w:r w:rsidRPr="00515445">
        <w:rPr>
          <w:lang w:val="vi-VN"/>
        </w:rPr>
        <w:t xml:space="preserve">keyword: Preposition 'bằng' </w:t>
      </w:r>
    </w:p>
    <w:p w14:paraId="680CCCB8" w14:textId="77777777" w:rsidR="00515445" w:rsidRPr="00515445" w:rsidRDefault="00515445" w:rsidP="00515445">
      <w:pPr>
        <w:rPr>
          <w:lang w:val="vi-VN"/>
        </w:rPr>
      </w:pPr>
      <w:r w:rsidRPr="00515445">
        <w:rPr>
          <w:lang w:val="vi-VN"/>
        </w:rPr>
        <w:t xml:space="preserve">PROMPT: Generate grammar explanation for following Vietnamese grammar point: Preposition 'bằng' </w:t>
      </w:r>
    </w:p>
    <w:p w14:paraId="4E16969E" w14:textId="77777777" w:rsidR="00515445" w:rsidRPr="00515445" w:rsidRDefault="00515445" w:rsidP="00515445">
      <w:pPr>
        <w:rPr>
          <w:lang w:val="vi-VN"/>
        </w:rPr>
      </w:pPr>
      <w:r w:rsidRPr="00515445">
        <w:rPr>
          <w:lang w:val="vi-VN"/>
        </w:rPr>
        <w:t xml:space="preserve">RESPONSE: {   </w:t>
      </w:r>
    </w:p>
    <w:p w14:paraId="539D1B31" w14:textId="77777777" w:rsidR="00515445" w:rsidRPr="00515445" w:rsidRDefault="00515445" w:rsidP="00515445">
      <w:pPr>
        <w:rPr>
          <w:lang w:val="vi-VN"/>
        </w:rPr>
      </w:pPr>
      <w:r w:rsidRPr="00515445">
        <w:rPr>
          <w:lang w:val="vi-VN"/>
        </w:rPr>
        <w:t xml:space="preserve">    "title": "Preposition 'bằng'",   </w:t>
      </w:r>
    </w:p>
    <w:p w14:paraId="4D2900F0" w14:textId="77777777" w:rsidR="00515445" w:rsidRPr="00515445" w:rsidRDefault="00515445" w:rsidP="00515445">
      <w:pPr>
        <w:rPr>
          <w:lang w:val="vi-VN"/>
        </w:rPr>
      </w:pPr>
      <w:r w:rsidRPr="00515445">
        <w:rPr>
          <w:lang w:val="vi-VN"/>
        </w:rPr>
        <w:t xml:space="preserve">    "short_explanation": "Used to compare two things that are equal or to denote the means of doing something.",   </w:t>
      </w:r>
    </w:p>
    <w:p w14:paraId="3915E4BC" w14:textId="77777777" w:rsidR="00515445" w:rsidRPr="00515445" w:rsidRDefault="00515445" w:rsidP="00515445">
      <w:pPr>
        <w:rPr>
          <w:lang w:val="vi-VN"/>
        </w:rPr>
      </w:pPr>
      <w:r w:rsidRPr="00515445">
        <w:rPr>
          <w:lang w:val="vi-VN"/>
        </w:rPr>
        <w:t xml:space="preserve">    "long_explanation": "The Vietnamese preposition 'bằng' is used to denote equality between two items. It can be translated to 'as' or 'equal to' when it is used in comparisons. Additionally, 'bằng' can also be used to mean 'by', referring to the tools or methods used to perform an action.",   </w:t>
      </w:r>
    </w:p>
    <w:p w14:paraId="17F4C934" w14:textId="0297F690" w:rsidR="00515445" w:rsidRPr="00515445" w:rsidRDefault="00515445" w:rsidP="00515445">
      <w:pPr>
        <w:rPr>
          <w:lang w:val="vi-VN"/>
        </w:rPr>
      </w:pPr>
      <w:r w:rsidRPr="00515445">
        <w:rPr>
          <w:lang w:val="vi-VN"/>
        </w:rPr>
        <w:t xml:space="preserve">    "formation": "subject + bằng + object </w:t>
      </w:r>
      <w:ins w:id="1735" w:author="Canh Duc Nguyen" w:date="2023-10-15T10:24:00Z">
        <w:r w:rsidR="00BE46AB">
          <w:rPr>
            <w:lang w:val="vi-VN"/>
          </w:rPr>
          <w:t>/</w:t>
        </w:r>
      </w:ins>
      <w:r w:rsidRPr="00515445">
        <w:rPr>
          <w:lang w:val="vi-VN"/>
        </w:rPr>
        <w:t xml:space="preserve">or subject + verb + bằng + tool/method",   </w:t>
      </w:r>
    </w:p>
    <w:p w14:paraId="24D79F9E" w14:textId="77777777" w:rsidR="00515445" w:rsidRPr="00515445" w:rsidRDefault="00515445" w:rsidP="00515445">
      <w:pPr>
        <w:rPr>
          <w:lang w:val="vi-VN"/>
        </w:rPr>
      </w:pPr>
      <w:r w:rsidRPr="00515445">
        <w:rPr>
          <w:lang w:val="vi-VN"/>
        </w:rPr>
        <w:lastRenderedPageBreak/>
        <w:t xml:space="preserve">    "examples": [</w:t>
      </w:r>
    </w:p>
    <w:p w14:paraId="7F132E10" w14:textId="77777777" w:rsidR="00515445" w:rsidRPr="00515445" w:rsidRDefault="00515445" w:rsidP="00515445">
      <w:pPr>
        <w:rPr>
          <w:lang w:val="vi-VN"/>
        </w:rPr>
      </w:pPr>
      <w:r w:rsidRPr="00515445">
        <w:rPr>
          <w:lang w:val="vi-VN"/>
        </w:rPr>
        <w:t xml:space="preserve">        {   </w:t>
      </w:r>
    </w:p>
    <w:p w14:paraId="1DDB0876" w14:textId="77777777" w:rsidR="00515445" w:rsidRPr="00515445" w:rsidRDefault="00515445" w:rsidP="00515445">
      <w:pPr>
        <w:rPr>
          <w:lang w:val="vi-VN"/>
        </w:rPr>
      </w:pPr>
      <w:r w:rsidRPr="00515445">
        <w:rPr>
          <w:lang w:val="vi-VN"/>
        </w:rPr>
        <w:t xml:space="preserve">            "vn": "Số tiền này bằng số tiền mà tôi đã tiết kiệm.",   </w:t>
      </w:r>
    </w:p>
    <w:p w14:paraId="76E058E0" w14:textId="77777777" w:rsidR="00515445" w:rsidRPr="00515445" w:rsidRDefault="00515445" w:rsidP="00515445">
      <w:pPr>
        <w:rPr>
          <w:lang w:val="vi-VN"/>
        </w:rPr>
      </w:pPr>
      <w:r w:rsidRPr="00515445">
        <w:rPr>
          <w:lang w:val="vi-VN"/>
        </w:rPr>
        <w:t xml:space="preserve">            "en": "This amount is equal to the amount I saved."</w:t>
      </w:r>
    </w:p>
    <w:p w14:paraId="17BE8A8E" w14:textId="77777777" w:rsidR="00515445" w:rsidRPr="00515445" w:rsidRDefault="00515445" w:rsidP="00515445">
      <w:pPr>
        <w:rPr>
          <w:lang w:val="vi-VN"/>
        </w:rPr>
      </w:pPr>
      <w:r w:rsidRPr="00515445">
        <w:rPr>
          <w:lang w:val="vi-VN"/>
        </w:rPr>
        <w:t xml:space="preserve">        },   </w:t>
      </w:r>
    </w:p>
    <w:p w14:paraId="03D622C3" w14:textId="77777777" w:rsidR="00515445" w:rsidRPr="00515445" w:rsidRDefault="00515445" w:rsidP="00515445">
      <w:pPr>
        <w:rPr>
          <w:lang w:val="vi-VN"/>
        </w:rPr>
      </w:pPr>
      <w:r w:rsidRPr="00515445">
        <w:rPr>
          <w:lang w:val="vi-VN"/>
        </w:rPr>
        <w:t xml:space="preserve">        {   </w:t>
      </w:r>
    </w:p>
    <w:p w14:paraId="490036A8" w14:textId="77777777" w:rsidR="00515445" w:rsidRPr="00515445" w:rsidRDefault="00515445" w:rsidP="00515445">
      <w:pPr>
        <w:rPr>
          <w:lang w:val="vi-VN"/>
        </w:rPr>
      </w:pPr>
      <w:r w:rsidRPr="00515445">
        <w:rPr>
          <w:lang w:val="vi-VN"/>
        </w:rPr>
        <w:t xml:space="preserve">            "vn": "Chị ấy cao bằng tôi.",   </w:t>
      </w:r>
    </w:p>
    <w:p w14:paraId="283D9E21" w14:textId="77777777" w:rsidR="00515445" w:rsidRPr="00515445" w:rsidRDefault="00515445" w:rsidP="00515445">
      <w:pPr>
        <w:rPr>
          <w:lang w:val="vi-VN"/>
        </w:rPr>
      </w:pPr>
      <w:r w:rsidRPr="00515445">
        <w:rPr>
          <w:lang w:val="vi-VN"/>
        </w:rPr>
        <w:t xml:space="preserve">            "en": "She is as tall as me."</w:t>
      </w:r>
    </w:p>
    <w:p w14:paraId="5EE81C52" w14:textId="77777777" w:rsidR="00515445" w:rsidRPr="00515445" w:rsidRDefault="00515445" w:rsidP="00515445">
      <w:pPr>
        <w:rPr>
          <w:lang w:val="vi-VN"/>
        </w:rPr>
      </w:pPr>
      <w:r w:rsidRPr="00515445">
        <w:rPr>
          <w:lang w:val="vi-VN"/>
        </w:rPr>
        <w:t xml:space="preserve">        },   </w:t>
      </w:r>
    </w:p>
    <w:p w14:paraId="099368CF" w14:textId="77777777" w:rsidR="00515445" w:rsidRPr="00515445" w:rsidRDefault="00515445" w:rsidP="00515445">
      <w:pPr>
        <w:rPr>
          <w:lang w:val="vi-VN"/>
        </w:rPr>
      </w:pPr>
      <w:r w:rsidRPr="00515445">
        <w:rPr>
          <w:lang w:val="vi-VN"/>
        </w:rPr>
        <w:t xml:space="preserve">        {   </w:t>
      </w:r>
    </w:p>
    <w:p w14:paraId="772879B4" w14:textId="77777777" w:rsidR="00515445" w:rsidRPr="00515445" w:rsidRDefault="00515445" w:rsidP="00515445">
      <w:pPr>
        <w:rPr>
          <w:lang w:val="vi-VN"/>
        </w:rPr>
      </w:pPr>
      <w:r w:rsidRPr="00515445">
        <w:rPr>
          <w:lang w:val="vi-VN"/>
        </w:rPr>
        <w:t xml:space="preserve">            "vn": "Tôi viết thư bằng cây bút mực.",   </w:t>
      </w:r>
    </w:p>
    <w:p w14:paraId="66D1EA8B" w14:textId="77777777" w:rsidR="00515445" w:rsidRPr="00515445" w:rsidRDefault="00515445" w:rsidP="00515445">
      <w:pPr>
        <w:rPr>
          <w:lang w:val="vi-VN"/>
        </w:rPr>
      </w:pPr>
      <w:r w:rsidRPr="00515445">
        <w:rPr>
          <w:lang w:val="vi-VN"/>
        </w:rPr>
        <w:t xml:space="preserve">            "en": "I write the letter by ink pen."</w:t>
      </w:r>
    </w:p>
    <w:p w14:paraId="1E1FD5F4" w14:textId="77777777" w:rsidR="00515445" w:rsidRPr="00515445" w:rsidRDefault="00515445" w:rsidP="00515445">
      <w:pPr>
        <w:rPr>
          <w:lang w:val="vi-VN"/>
        </w:rPr>
      </w:pPr>
      <w:r w:rsidRPr="00515445">
        <w:rPr>
          <w:lang w:val="vi-VN"/>
        </w:rPr>
        <w:t xml:space="preserve">        },   </w:t>
      </w:r>
    </w:p>
    <w:p w14:paraId="465FA3FE" w14:textId="77777777" w:rsidR="00515445" w:rsidRPr="00515445" w:rsidRDefault="00515445" w:rsidP="00515445">
      <w:pPr>
        <w:rPr>
          <w:lang w:val="vi-VN"/>
        </w:rPr>
      </w:pPr>
      <w:r w:rsidRPr="00515445">
        <w:rPr>
          <w:lang w:val="vi-VN"/>
        </w:rPr>
        <w:t xml:space="preserve">        {   </w:t>
      </w:r>
    </w:p>
    <w:p w14:paraId="5E232382" w14:textId="77777777" w:rsidR="00515445" w:rsidRPr="00515445" w:rsidRDefault="00515445" w:rsidP="00515445">
      <w:pPr>
        <w:rPr>
          <w:lang w:val="vi-VN"/>
        </w:rPr>
      </w:pPr>
      <w:r w:rsidRPr="00515445">
        <w:rPr>
          <w:lang w:val="vi-VN"/>
        </w:rPr>
        <w:t xml:space="preserve">            "vn": "Tôi đi làm bằng xe bus mỗi ngày.",   </w:t>
      </w:r>
    </w:p>
    <w:p w14:paraId="05162313" w14:textId="77777777" w:rsidR="00515445" w:rsidRPr="00515445" w:rsidRDefault="00515445" w:rsidP="00515445">
      <w:pPr>
        <w:rPr>
          <w:lang w:val="vi-VN"/>
        </w:rPr>
      </w:pPr>
      <w:r w:rsidRPr="00515445">
        <w:rPr>
          <w:lang w:val="vi-VN"/>
        </w:rPr>
        <w:t xml:space="preserve">            "en": "I go to work by bus every day."</w:t>
      </w:r>
    </w:p>
    <w:p w14:paraId="3D4C3225" w14:textId="77777777" w:rsidR="00515445" w:rsidRPr="00515445" w:rsidRDefault="00515445" w:rsidP="00515445">
      <w:pPr>
        <w:rPr>
          <w:lang w:val="vi-VN"/>
        </w:rPr>
      </w:pPr>
      <w:r w:rsidRPr="00515445">
        <w:rPr>
          <w:lang w:val="vi-VN"/>
        </w:rPr>
        <w:t xml:space="preserve">        }   </w:t>
      </w:r>
    </w:p>
    <w:p w14:paraId="2F2C8FA8" w14:textId="77777777" w:rsidR="00515445" w:rsidRPr="00515445" w:rsidRDefault="00515445" w:rsidP="00515445">
      <w:pPr>
        <w:rPr>
          <w:lang w:val="vi-VN"/>
        </w:rPr>
      </w:pPr>
      <w:r w:rsidRPr="00515445">
        <w:rPr>
          <w:lang w:val="vi-VN"/>
        </w:rPr>
        <w:t xml:space="preserve">    ] </w:t>
      </w:r>
    </w:p>
    <w:p w14:paraId="5B8FEE2E" w14:textId="77777777" w:rsidR="00515445" w:rsidRPr="00515445" w:rsidRDefault="00515445" w:rsidP="00515445">
      <w:pPr>
        <w:rPr>
          <w:lang w:val="vi-VN"/>
        </w:rPr>
      </w:pPr>
      <w:r w:rsidRPr="00515445">
        <w:rPr>
          <w:lang w:val="vi-VN"/>
        </w:rPr>
        <w:t>}</w:t>
      </w:r>
    </w:p>
    <w:p w14:paraId="3BB145DC" w14:textId="77777777" w:rsidR="00515445" w:rsidRPr="00515445" w:rsidRDefault="00515445" w:rsidP="00515445">
      <w:pPr>
        <w:rPr>
          <w:lang w:val="vi-VN"/>
        </w:rPr>
      </w:pPr>
      <w:r w:rsidRPr="00515445">
        <w:rPr>
          <w:lang w:val="vi-VN"/>
        </w:rPr>
        <w:t>-----------------------------</w:t>
      </w:r>
    </w:p>
    <w:p w14:paraId="1AD1D906" w14:textId="77777777" w:rsidR="00515445" w:rsidRPr="00515445" w:rsidRDefault="00515445" w:rsidP="00515445">
      <w:pPr>
        <w:rPr>
          <w:lang w:val="vi-VN"/>
        </w:rPr>
      </w:pPr>
      <w:r w:rsidRPr="00515445">
        <w:rPr>
          <w:lang w:val="vi-VN"/>
        </w:rPr>
        <w:t xml:space="preserve">keyword: Preposition 'cho' </w:t>
      </w:r>
    </w:p>
    <w:p w14:paraId="7F7F7552" w14:textId="77777777" w:rsidR="00515445" w:rsidRPr="00515445" w:rsidRDefault="00515445" w:rsidP="00515445">
      <w:pPr>
        <w:rPr>
          <w:lang w:val="vi-VN"/>
        </w:rPr>
      </w:pPr>
      <w:r w:rsidRPr="00515445">
        <w:rPr>
          <w:lang w:val="vi-VN"/>
        </w:rPr>
        <w:t xml:space="preserve">PROMPT: Generate grammar explanation for following Vietnamese grammar point: Preposition 'cho' </w:t>
      </w:r>
    </w:p>
    <w:p w14:paraId="57C4C931" w14:textId="77777777" w:rsidR="00515445" w:rsidRPr="00515445" w:rsidRDefault="00515445" w:rsidP="00515445">
      <w:pPr>
        <w:rPr>
          <w:lang w:val="vi-VN"/>
        </w:rPr>
      </w:pPr>
      <w:r w:rsidRPr="00515445">
        <w:rPr>
          <w:lang w:val="vi-VN"/>
        </w:rPr>
        <w:t>RESPONSE: {</w:t>
      </w:r>
    </w:p>
    <w:p w14:paraId="33674720" w14:textId="77777777" w:rsidR="00515445" w:rsidRPr="00515445" w:rsidRDefault="00515445" w:rsidP="00515445">
      <w:pPr>
        <w:rPr>
          <w:lang w:val="vi-VN"/>
        </w:rPr>
      </w:pPr>
      <w:r w:rsidRPr="00515445">
        <w:rPr>
          <w:lang w:val="vi-VN"/>
        </w:rPr>
        <w:t xml:space="preserve">  "title": "Preposition 'cho'",</w:t>
      </w:r>
    </w:p>
    <w:p w14:paraId="1C2066CD" w14:textId="77777777" w:rsidR="00515445" w:rsidRPr="00515445" w:rsidRDefault="00515445" w:rsidP="00515445">
      <w:pPr>
        <w:rPr>
          <w:lang w:val="vi-VN"/>
        </w:rPr>
      </w:pPr>
      <w:r w:rsidRPr="00515445">
        <w:rPr>
          <w:lang w:val="vi-VN"/>
        </w:rPr>
        <w:t xml:space="preserve">  "short_explanation": "'Cho' is a preposition used to express the idea of giving or for someone.",</w:t>
      </w:r>
    </w:p>
    <w:p w14:paraId="22148796" w14:textId="77777777" w:rsidR="00515445" w:rsidRPr="00515445" w:rsidRDefault="00515445" w:rsidP="00515445">
      <w:pPr>
        <w:rPr>
          <w:lang w:val="vi-VN"/>
        </w:rPr>
      </w:pPr>
      <w:r w:rsidRPr="00515445">
        <w:rPr>
          <w:lang w:val="vi-VN"/>
        </w:rPr>
        <w:t xml:space="preserve">  "long_explanation": "In Vietnamese, 'cho' is a basic preposition that is used to denote the action of giving or direction towards someone. It can convey the idea of 'for' or 'to' in English. This preposition is widely used in numerous contexts and usually placed before a noun to indicate the object of an action. However, it should not be placed at the end of a sentence.",</w:t>
      </w:r>
    </w:p>
    <w:p w14:paraId="08A2596A" w14:textId="77777777" w:rsidR="00515445" w:rsidRPr="00515445" w:rsidRDefault="00515445" w:rsidP="00515445">
      <w:pPr>
        <w:rPr>
          <w:lang w:val="vi-VN"/>
        </w:rPr>
      </w:pPr>
      <w:r w:rsidRPr="00515445">
        <w:rPr>
          <w:lang w:val="vi-VN"/>
        </w:rPr>
        <w:t xml:space="preserve">  "formation": "Subject + Verb + cho + Object",</w:t>
      </w:r>
    </w:p>
    <w:p w14:paraId="574CFBC4" w14:textId="77777777" w:rsidR="00515445" w:rsidRPr="00515445" w:rsidRDefault="00515445" w:rsidP="00515445">
      <w:pPr>
        <w:rPr>
          <w:lang w:val="vi-VN"/>
        </w:rPr>
      </w:pPr>
      <w:r w:rsidRPr="00515445">
        <w:rPr>
          <w:lang w:val="vi-VN"/>
        </w:rPr>
        <w:t xml:space="preserve">  "examples": [</w:t>
      </w:r>
    </w:p>
    <w:p w14:paraId="3F637A40" w14:textId="77777777" w:rsidR="00515445" w:rsidRPr="00515445" w:rsidRDefault="00515445" w:rsidP="00515445">
      <w:pPr>
        <w:rPr>
          <w:lang w:val="vi-VN"/>
        </w:rPr>
      </w:pPr>
      <w:r w:rsidRPr="00515445">
        <w:rPr>
          <w:lang w:val="vi-VN"/>
        </w:rPr>
        <w:t xml:space="preserve">    {</w:t>
      </w:r>
    </w:p>
    <w:p w14:paraId="6655C03D" w14:textId="77777777" w:rsidR="00515445" w:rsidRPr="00515445" w:rsidRDefault="00515445" w:rsidP="00515445">
      <w:pPr>
        <w:rPr>
          <w:lang w:val="vi-VN"/>
        </w:rPr>
      </w:pPr>
      <w:r w:rsidRPr="00515445">
        <w:rPr>
          <w:lang w:val="vi-VN"/>
        </w:rPr>
        <w:t xml:space="preserve">      "vn": "Cô ấy đã mua một món quà cho anh trai mình.",</w:t>
      </w:r>
    </w:p>
    <w:p w14:paraId="02BCDFF2" w14:textId="77777777" w:rsidR="00515445" w:rsidRPr="00515445" w:rsidRDefault="00515445" w:rsidP="00515445">
      <w:pPr>
        <w:rPr>
          <w:lang w:val="vi-VN"/>
        </w:rPr>
      </w:pPr>
      <w:r w:rsidRPr="00515445">
        <w:rPr>
          <w:lang w:val="vi-VN"/>
        </w:rPr>
        <w:t xml:space="preserve">      "en": "She bought a gift for her brother."</w:t>
      </w:r>
    </w:p>
    <w:p w14:paraId="22E7FD17" w14:textId="77777777" w:rsidR="00515445" w:rsidRPr="00515445" w:rsidRDefault="00515445" w:rsidP="00515445">
      <w:pPr>
        <w:rPr>
          <w:lang w:val="vi-VN"/>
        </w:rPr>
      </w:pPr>
      <w:r w:rsidRPr="00515445">
        <w:rPr>
          <w:lang w:val="vi-VN"/>
        </w:rPr>
        <w:t xml:space="preserve">    },</w:t>
      </w:r>
    </w:p>
    <w:p w14:paraId="38E51B59" w14:textId="77777777" w:rsidR="00515445" w:rsidRPr="00515445" w:rsidRDefault="00515445" w:rsidP="00515445">
      <w:pPr>
        <w:rPr>
          <w:lang w:val="vi-VN"/>
        </w:rPr>
      </w:pPr>
      <w:r w:rsidRPr="00515445">
        <w:rPr>
          <w:lang w:val="vi-VN"/>
        </w:rPr>
        <w:t xml:space="preserve">    {</w:t>
      </w:r>
    </w:p>
    <w:p w14:paraId="4856F475" w14:textId="77777777" w:rsidR="00515445" w:rsidRPr="00515445" w:rsidRDefault="00515445" w:rsidP="00515445">
      <w:pPr>
        <w:rPr>
          <w:lang w:val="vi-VN"/>
        </w:rPr>
      </w:pPr>
      <w:r w:rsidRPr="00515445">
        <w:rPr>
          <w:lang w:val="vi-VN"/>
        </w:rPr>
        <w:t xml:space="preserve">      "vn": "Anh ấy đang chuẩn bị bữa ăn cho gia đình.",</w:t>
      </w:r>
    </w:p>
    <w:p w14:paraId="4AECFF26" w14:textId="77777777" w:rsidR="00515445" w:rsidRPr="00515445" w:rsidRDefault="00515445" w:rsidP="00515445">
      <w:pPr>
        <w:rPr>
          <w:lang w:val="vi-VN"/>
        </w:rPr>
      </w:pPr>
      <w:r w:rsidRPr="00515445">
        <w:rPr>
          <w:lang w:val="vi-VN"/>
        </w:rPr>
        <w:t xml:space="preserve">      "en": "He is preparing a meal for the family."</w:t>
      </w:r>
    </w:p>
    <w:p w14:paraId="01053C0F" w14:textId="77777777" w:rsidR="00515445" w:rsidRPr="00515445" w:rsidRDefault="00515445" w:rsidP="00515445">
      <w:pPr>
        <w:rPr>
          <w:lang w:val="vi-VN"/>
        </w:rPr>
      </w:pPr>
      <w:r w:rsidRPr="00515445">
        <w:rPr>
          <w:lang w:val="vi-VN"/>
        </w:rPr>
        <w:t xml:space="preserve">    },</w:t>
      </w:r>
    </w:p>
    <w:p w14:paraId="40DDCA77" w14:textId="77777777" w:rsidR="00515445" w:rsidRPr="00515445" w:rsidRDefault="00515445" w:rsidP="00515445">
      <w:pPr>
        <w:rPr>
          <w:lang w:val="vi-VN"/>
        </w:rPr>
      </w:pPr>
      <w:r w:rsidRPr="00515445">
        <w:rPr>
          <w:lang w:val="vi-VN"/>
        </w:rPr>
        <w:t xml:space="preserve">    {</w:t>
      </w:r>
    </w:p>
    <w:p w14:paraId="17AD07DB" w14:textId="1BEAB755" w:rsidR="00515445" w:rsidRPr="00515445" w:rsidRDefault="00515445" w:rsidP="00515445">
      <w:pPr>
        <w:rPr>
          <w:lang w:val="vi-VN"/>
        </w:rPr>
      </w:pPr>
      <w:r w:rsidRPr="00515445">
        <w:rPr>
          <w:lang w:val="vi-VN"/>
        </w:rPr>
        <w:t xml:space="preserve">      "vn": "Tôi viết </w:t>
      </w:r>
      <w:ins w:id="1736" w:author="Canh Duc Nguyen" w:date="2023-10-15T10:34:00Z">
        <w:r w:rsidR="000E5756">
          <w:rPr>
            <w:lang w:val="vi-VN"/>
          </w:rPr>
          <w:t xml:space="preserve">một bức </w:t>
        </w:r>
      </w:ins>
      <w:r w:rsidRPr="00515445">
        <w:rPr>
          <w:lang w:val="vi-VN"/>
        </w:rPr>
        <w:t xml:space="preserve">thư cho bạn gái </w:t>
      </w:r>
      <w:ins w:id="1737" w:author="Canh Duc Nguyen" w:date="2023-10-15T10:34:00Z">
        <w:r w:rsidR="000E5756">
          <w:rPr>
            <w:lang w:val="vi-VN"/>
          </w:rPr>
          <w:t xml:space="preserve">của </w:t>
        </w:r>
      </w:ins>
      <w:r w:rsidRPr="00515445">
        <w:rPr>
          <w:lang w:val="vi-VN"/>
        </w:rPr>
        <w:t>tôi.",</w:t>
      </w:r>
    </w:p>
    <w:p w14:paraId="64132C95" w14:textId="77777777" w:rsidR="00515445" w:rsidRPr="00515445" w:rsidRDefault="00515445" w:rsidP="00515445">
      <w:pPr>
        <w:rPr>
          <w:lang w:val="vi-VN"/>
        </w:rPr>
      </w:pPr>
      <w:r w:rsidRPr="00515445">
        <w:rPr>
          <w:lang w:val="vi-VN"/>
        </w:rPr>
        <w:t xml:space="preserve">      "en": "I write a letter to my girlfriend."</w:t>
      </w:r>
    </w:p>
    <w:p w14:paraId="4EA229AB" w14:textId="77777777" w:rsidR="00515445" w:rsidRPr="00515445" w:rsidRDefault="00515445" w:rsidP="00515445">
      <w:pPr>
        <w:rPr>
          <w:lang w:val="vi-VN"/>
        </w:rPr>
      </w:pPr>
      <w:r w:rsidRPr="00515445">
        <w:rPr>
          <w:lang w:val="vi-VN"/>
        </w:rPr>
        <w:lastRenderedPageBreak/>
        <w:t xml:space="preserve">    },</w:t>
      </w:r>
    </w:p>
    <w:p w14:paraId="3E256149" w14:textId="77777777" w:rsidR="00515445" w:rsidRPr="00515445" w:rsidRDefault="00515445" w:rsidP="00515445">
      <w:pPr>
        <w:rPr>
          <w:lang w:val="vi-VN"/>
        </w:rPr>
      </w:pPr>
      <w:r w:rsidRPr="00515445">
        <w:rPr>
          <w:lang w:val="vi-VN"/>
        </w:rPr>
        <w:t xml:space="preserve">    {</w:t>
      </w:r>
    </w:p>
    <w:p w14:paraId="3B11F108" w14:textId="6283F234" w:rsidR="00515445" w:rsidRPr="00515445" w:rsidRDefault="00515445" w:rsidP="00515445">
      <w:pPr>
        <w:rPr>
          <w:lang w:val="vi-VN"/>
        </w:rPr>
      </w:pPr>
      <w:r w:rsidRPr="00515445">
        <w:rPr>
          <w:lang w:val="vi-VN"/>
        </w:rPr>
        <w:t xml:space="preserve">      "vn": "</w:t>
      </w:r>
      <w:del w:id="1738" w:author="Canh Duc Nguyen" w:date="2023-10-15T10:34:00Z">
        <w:r w:rsidRPr="00515445" w:rsidDel="000E5756">
          <w:rPr>
            <w:lang w:val="vi-VN"/>
          </w:rPr>
          <w:delText xml:space="preserve">Ba </w:delText>
        </w:r>
      </w:del>
      <w:ins w:id="1739" w:author="Canh Duc Nguyen" w:date="2023-10-15T10:34:00Z">
        <w:r w:rsidR="000E5756">
          <w:rPr>
            <w:lang w:val="vi-VN"/>
          </w:rPr>
          <w:t xml:space="preserve">Bố </w:t>
        </w:r>
      </w:ins>
      <w:r w:rsidRPr="00515445">
        <w:rPr>
          <w:lang w:val="vi-VN"/>
        </w:rPr>
        <w:t>mẹ đã mua một chú cún cho con.",</w:t>
      </w:r>
    </w:p>
    <w:p w14:paraId="3A588CA2" w14:textId="77777777" w:rsidR="00515445" w:rsidRPr="00515445" w:rsidRDefault="00515445" w:rsidP="00515445">
      <w:pPr>
        <w:rPr>
          <w:lang w:val="vi-VN"/>
        </w:rPr>
      </w:pPr>
      <w:r w:rsidRPr="00515445">
        <w:rPr>
          <w:lang w:val="vi-VN"/>
        </w:rPr>
        <w:t xml:space="preserve">      "en": "Parents have bought a puppy for their child."</w:t>
      </w:r>
    </w:p>
    <w:p w14:paraId="7217FCB0" w14:textId="77777777" w:rsidR="00515445" w:rsidRPr="00515445" w:rsidRDefault="00515445" w:rsidP="00515445">
      <w:pPr>
        <w:rPr>
          <w:lang w:val="vi-VN"/>
        </w:rPr>
      </w:pPr>
      <w:r w:rsidRPr="00515445">
        <w:rPr>
          <w:lang w:val="vi-VN"/>
        </w:rPr>
        <w:t xml:space="preserve">    }</w:t>
      </w:r>
    </w:p>
    <w:p w14:paraId="1D45E3FA" w14:textId="77777777" w:rsidR="00515445" w:rsidRPr="00515445" w:rsidRDefault="00515445" w:rsidP="00515445">
      <w:pPr>
        <w:rPr>
          <w:lang w:val="vi-VN"/>
        </w:rPr>
      </w:pPr>
      <w:r w:rsidRPr="00515445">
        <w:rPr>
          <w:lang w:val="vi-VN"/>
        </w:rPr>
        <w:t xml:space="preserve">  ]</w:t>
      </w:r>
    </w:p>
    <w:p w14:paraId="1D47A0D9" w14:textId="77777777" w:rsidR="00515445" w:rsidRPr="00515445" w:rsidRDefault="00515445" w:rsidP="00515445">
      <w:pPr>
        <w:rPr>
          <w:lang w:val="vi-VN"/>
        </w:rPr>
      </w:pPr>
      <w:r w:rsidRPr="00515445">
        <w:rPr>
          <w:lang w:val="vi-VN"/>
        </w:rPr>
        <w:t>}</w:t>
      </w:r>
    </w:p>
    <w:p w14:paraId="5FF2730E" w14:textId="77777777" w:rsidR="00515445" w:rsidRPr="00515445" w:rsidRDefault="00515445" w:rsidP="00515445">
      <w:pPr>
        <w:rPr>
          <w:lang w:val="vi-VN"/>
        </w:rPr>
      </w:pPr>
      <w:r w:rsidRPr="00515445">
        <w:rPr>
          <w:lang w:val="vi-VN"/>
        </w:rPr>
        <w:t>-----------------------------</w:t>
      </w:r>
    </w:p>
    <w:p w14:paraId="7334D233" w14:textId="77777777" w:rsidR="00515445" w:rsidRPr="00515445" w:rsidRDefault="00515445" w:rsidP="00515445">
      <w:pPr>
        <w:rPr>
          <w:lang w:val="vi-VN"/>
        </w:rPr>
      </w:pPr>
      <w:r w:rsidRPr="00515445">
        <w:rPr>
          <w:lang w:val="vi-VN"/>
        </w:rPr>
        <w:t xml:space="preserve">keyword: Preposition 'của' </w:t>
      </w:r>
    </w:p>
    <w:p w14:paraId="4C70E0DE" w14:textId="77777777" w:rsidR="00515445" w:rsidRPr="00515445" w:rsidRDefault="00515445" w:rsidP="00515445">
      <w:pPr>
        <w:rPr>
          <w:lang w:val="vi-VN"/>
        </w:rPr>
      </w:pPr>
      <w:r w:rsidRPr="00515445">
        <w:rPr>
          <w:lang w:val="vi-VN"/>
        </w:rPr>
        <w:t xml:space="preserve">PROMPT: Generate grammar explanation for following Vietnamese grammar point: Preposition 'của' </w:t>
      </w:r>
    </w:p>
    <w:p w14:paraId="216F8588" w14:textId="77777777" w:rsidR="00515445" w:rsidRPr="00515445" w:rsidRDefault="00515445" w:rsidP="00515445">
      <w:pPr>
        <w:rPr>
          <w:lang w:val="vi-VN"/>
        </w:rPr>
      </w:pPr>
      <w:r w:rsidRPr="00515445">
        <w:rPr>
          <w:lang w:val="vi-VN"/>
        </w:rPr>
        <w:t xml:space="preserve">RESPONSE: { </w:t>
      </w:r>
    </w:p>
    <w:p w14:paraId="4E6286ED" w14:textId="77777777" w:rsidR="00515445" w:rsidRPr="00515445" w:rsidRDefault="00515445" w:rsidP="00515445">
      <w:pPr>
        <w:rPr>
          <w:lang w:val="vi-VN"/>
        </w:rPr>
      </w:pPr>
      <w:r w:rsidRPr="00515445">
        <w:rPr>
          <w:lang w:val="vi-VN"/>
        </w:rPr>
        <w:t xml:space="preserve">    "title": "Preposition 'của'", </w:t>
      </w:r>
    </w:p>
    <w:p w14:paraId="34DF07BE" w14:textId="77777777" w:rsidR="00515445" w:rsidRPr="00515445" w:rsidRDefault="00515445" w:rsidP="00515445">
      <w:pPr>
        <w:rPr>
          <w:lang w:val="vi-VN"/>
        </w:rPr>
      </w:pPr>
      <w:r w:rsidRPr="00515445">
        <w:rPr>
          <w:lang w:val="vi-VN"/>
        </w:rPr>
        <w:t xml:space="preserve">    "short_explanation": "Used to show possession or belonging.", </w:t>
      </w:r>
    </w:p>
    <w:p w14:paraId="6B38CF19" w14:textId="77777777" w:rsidR="00515445" w:rsidRPr="00515445" w:rsidRDefault="00515445" w:rsidP="00515445">
      <w:pPr>
        <w:rPr>
          <w:lang w:val="vi-VN"/>
        </w:rPr>
      </w:pPr>
      <w:r w:rsidRPr="00515445">
        <w:rPr>
          <w:lang w:val="vi-VN"/>
        </w:rPr>
        <w:t xml:space="preserve">    "long_explanation": "The Vietnamese preposition 'của' is used to indicate ownership or possession. It is similar to the English word 'of' when used to show belonging. You can use 'của' before a noun to denote someone's or something's relationship with that noun.", </w:t>
      </w:r>
    </w:p>
    <w:p w14:paraId="7D6DF26E" w14:textId="77777777" w:rsidR="00515445" w:rsidRPr="00515445" w:rsidRDefault="00515445" w:rsidP="00515445">
      <w:pPr>
        <w:rPr>
          <w:lang w:val="vi-VN"/>
        </w:rPr>
      </w:pPr>
      <w:r w:rsidRPr="00515445">
        <w:rPr>
          <w:lang w:val="vi-VN"/>
        </w:rPr>
        <w:t xml:space="preserve">    "formation": "noun or pronoun + của + noun", </w:t>
      </w:r>
    </w:p>
    <w:p w14:paraId="7DFA6C01" w14:textId="77777777" w:rsidR="00515445" w:rsidRPr="00515445" w:rsidRDefault="00515445" w:rsidP="00515445">
      <w:pPr>
        <w:rPr>
          <w:lang w:val="vi-VN"/>
        </w:rPr>
      </w:pPr>
      <w:r w:rsidRPr="00515445">
        <w:rPr>
          <w:lang w:val="vi-VN"/>
        </w:rPr>
        <w:t xml:space="preserve">    "examples": [ </w:t>
      </w:r>
    </w:p>
    <w:p w14:paraId="0B0E60EC" w14:textId="77777777" w:rsidR="00515445" w:rsidRPr="00515445" w:rsidRDefault="00515445" w:rsidP="00515445">
      <w:pPr>
        <w:rPr>
          <w:lang w:val="vi-VN"/>
        </w:rPr>
      </w:pPr>
      <w:r w:rsidRPr="00515445">
        <w:rPr>
          <w:lang w:val="vi-VN"/>
        </w:rPr>
        <w:t xml:space="preserve">        { </w:t>
      </w:r>
    </w:p>
    <w:p w14:paraId="41A8E945" w14:textId="77777777" w:rsidR="00515445" w:rsidRPr="00515445" w:rsidRDefault="00515445" w:rsidP="00515445">
      <w:pPr>
        <w:rPr>
          <w:lang w:val="vi-VN"/>
        </w:rPr>
      </w:pPr>
      <w:r w:rsidRPr="00515445">
        <w:rPr>
          <w:lang w:val="vi-VN"/>
        </w:rPr>
        <w:t xml:space="preserve">            "vn": "Đây là cái bút của tôi.", </w:t>
      </w:r>
    </w:p>
    <w:p w14:paraId="0809C400" w14:textId="77777777" w:rsidR="00515445" w:rsidRPr="00515445" w:rsidRDefault="00515445" w:rsidP="00515445">
      <w:pPr>
        <w:rPr>
          <w:lang w:val="vi-VN"/>
        </w:rPr>
      </w:pPr>
      <w:r w:rsidRPr="00515445">
        <w:rPr>
          <w:lang w:val="vi-VN"/>
        </w:rPr>
        <w:t xml:space="preserve">            "en": "This is my pen." </w:t>
      </w:r>
    </w:p>
    <w:p w14:paraId="79B0F5DC" w14:textId="77777777" w:rsidR="00515445" w:rsidRPr="00515445" w:rsidRDefault="00515445" w:rsidP="00515445">
      <w:pPr>
        <w:rPr>
          <w:lang w:val="vi-VN"/>
        </w:rPr>
      </w:pPr>
      <w:r w:rsidRPr="00515445">
        <w:rPr>
          <w:lang w:val="vi-VN"/>
        </w:rPr>
        <w:t xml:space="preserve">        }, </w:t>
      </w:r>
    </w:p>
    <w:p w14:paraId="14D4EC2A" w14:textId="77777777" w:rsidR="00515445" w:rsidRPr="00515445" w:rsidRDefault="00515445" w:rsidP="00515445">
      <w:pPr>
        <w:rPr>
          <w:lang w:val="vi-VN"/>
        </w:rPr>
      </w:pPr>
      <w:r w:rsidRPr="00515445">
        <w:rPr>
          <w:lang w:val="vi-VN"/>
        </w:rPr>
        <w:t xml:space="preserve">        { </w:t>
      </w:r>
    </w:p>
    <w:p w14:paraId="4774C8AC" w14:textId="77777777" w:rsidR="00515445" w:rsidRPr="00515445" w:rsidRDefault="00515445" w:rsidP="00515445">
      <w:pPr>
        <w:rPr>
          <w:lang w:val="vi-VN"/>
        </w:rPr>
      </w:pPr>
      <w:r w:rsidRPr="00515445">
        <w:rPr>
          <w:lang w:val="vi-VN"/>
        </w:rPr>
        <w:t xml:space="preserve">            "vn": "Cô ấy là bạn của anh ấy.", </w:t>
      </w:r>
    </w:p>
    <w:p w14:paraId="664337E9" w14:textId="77777777" w:rsidR="00515445" w:rsidRPr="00515445" w:rsidRDefault="00515445" w:rsidP="00515445">
      <w:pPr>
        <w:rPr>
          <w:lang w:val="vi-VN"/>
        </w:rPr>
      </w:pPr>
      <w:r w:rsidRPr="00515445">
        <w:rPr>
          <w:lang w:val="vi-VN"/>
        </w:rPr>
        <w:t xml:space="preserve">            "en": "She is his friend." </w:t>
      </w:r>
    </w:p>
    <w:p w14:paraId="3BC4E626" w14:textId="77777777" w:rsidR="00515445" w:rsidRPr="00515445" w:rsidRDefault="00515445" w:rsidP="00515445">
      <w:pPr>
        <w:rPr>
          <w:lang w:val="vi-VN"/>
        </w:rPr>
      </w:pPr>
      <w:r w:rsidRPr="00515445">
        <w:rPr>
          <w:lang w:val="vi-VN"/>
        </w:rPr>
        <w:t xml:space="preserve">        }, </w:t>
      </w:r>
    </w:p>
    <w:p w14:paraId="0BBE06FD" w14:textId="77777777" w:rsidR="00515445" w:rsidRPr="00515445" w:rsidRDefault="00515445" w:rsidP="00515445">
      <w:pPr>
        <w:rPr>
          <w:lang w:val="vi-VN"/>
        </w:rPr>
      </w:pPr>
      <w:r w:rsidRPr="00515445">
        <w:rPr>
          <w:lang w:val="vi-VN"/>
        </w:rPr>
        <w:t xml:space="preserve">        { </w:t>
      </w:r>
    </w:p>
    <w:p w14:paraId="141EE0D2" w14:textId="77777777" w:rsidR="00515445" w:rsidRPr="00515445" w:rsidRDefault="00515445" w:rsidP="00515445">
      <w:pPr>
        <w:rPr>
          <w:lang w:val="vi-VN"/>
        </w:rPr>
      </w:pPr>
      <w:r w:rsidRPr="00515445">
        <w:rPr>
          <w:lang w:val="vi-VN"/>
        </w:rPr>
        <w:t xml:space="preserve">            "vn": "Đây là quyển sách của cô giáo.", </w:t>
      </w:r>
    </w:p>
    <w:p w14:paraId="7FA381A5" w14:textId="77777777" w:rsidR="00515445" w:rsidRPr="00515445" w:rsidRDefault="00515445" w:rsidP="00515445">
      <w:pPr>
        <w:rPr>
          <w:lang w:val="vi-VN"/>
        </w:rPr>
      </w:pPr>
      <w:r w:rsidRPr="00515445">
        <w:rPr>
          <w:lang w:val="vi-VN"/>
        </w:rPr>
        <w:t xml:space="preserve">            "en": "This is the teacher's book." </w:t>
      </w:r>
    </w:p>
    <w:p w14:paraId="3EB1A156" w14:textId="77777777" w:rsidR="00515445" w:rsidRPr="00515445" w:rsidRDefault="00515445" w:rsidP="00515445">
      <w:pPr>
        <w:rPr>
          <w:lang w:val="vi-VN"/>
        </w:rPr>
      </w:pPr>
      <w:r w:rsidRPr="00515445">
        <w:rPr>
          <w:lang w:val="vi-VN"/>
        </w:rPr>
        <w:t xml:space="preserve">        }, </w:t>
      </w:r>
    </w:p>
    <w:p w14:paraId="3F87269A" w14:textId="77777777" w:rsidR="00515445" w:rsidRPr="00515445" w:rsidRDefault="00515445" w:rsidP="00515445">
      <w:pPr>
        <w:rPr>
          <w:lang w:val="vi-VN"/>
        </w:rPr>
      </w:pPr>
      <w:r w:rsidRPr="00515445">
        <w:rPr>
          <w:lang w:val="vi-VN"/>
        </w:rPr>
        <w:t xml:space="preserve">        { </w:t>
      </w:r>
    </w:p>
    <w:p w14:paraId="3EE0AAED" w14:textId="77777777" w:rsidR="00515445" w:rsidRPr="00515445" w:rsidRDefault="00515445" w:rsidP="00515445">
      <w:pPr>
        <w:rPr>
          <w:lang w:val="vi-VN"/>
        </w:rPr>
      </w:pPr>
      <w:r w:rsidRPr="00515445">
        <w:rPr>
          <w:lang w:val="vi-VN"/>
        </w:rPr>
        <w:t xml:space="preserve">            "vn": "Đó là chiếc xe của anh ấy.", </w:t>
      </w:r>
    </w:p>
    <w:p w14:paraId="4C0A1CCA" w14:textId="77777777" w:rsidR="00515445" w:rsidRPr="00515445" w:rsidRDefault="00515445" w:rsidP="00515445">
      <w:pPr>
        <w:rPr>
          <w:lang w:val="vi-VN"/>
        </w:rPr>
      </w:pPr>
      <w:r w:rsidRPr="00515445">
        <w:rPr>
          <w:lang w:val="vi-VN"/>
        </w:rPr>
        <w:t xml:space="preserve">            "en": "That is his car." </w:t>
      </w:r>
    </w:p>
    <w:p w14:paraId="3AFF514B" w14:textId="77777777" w:rsidR="00515445" w:rsidRPr="00515445" w:rsidRDefault="00515445" w:rsidP="00515445">
      <w:pPr>
        <w:rPr>
          <w:lang w:val="vi-VN"/>
        </w:rPr>
      </w:pPr>
      <w:r w:rsidRPr="00515445">
        <w:rPr>
          <w:lang w:val="vi-VN"/>
        </w:rPr>
        <w:t xml:space="preserve">        } </w:t>
      </w:r>
    </w:p>
    <w:p w14:paraId="6FDE70E7" w14:textId="77777777" w:rsidR="00515445" w:rsidRPr="00515445" w:rsidRDefault="00515445" w:rsidP="00515445">
      <w:pPr>
        <w:rPr>
          <w:lang w:val="vi-VN"/>
        </w:rPr>
      </w:pPr>
      <w:r w:rsidRPr="00515445">
        <w:rPr>
          <w:lang w:val="vi-VN"/>
        </w:rPr>
        <w:t xml:space="preserve">    ]</w:t>
      </w:r>
    </w:p>
    <w:p w14:paraId="439E32C6" w14:textId="77777777" w:rsidR="00515445" w:rsidRPr="00515445" w:rsidRDefault="00515445" w:rsidP="00515445">
      <w:pPr>
        <w:rPr>
          <w:lang w:val="vi-VN"/>
        </w:rPr>
      </w:pPr>
      <w:r w:rsidRPr="00515445">
        <w:rPr>
          <w:lang w:val="vi-VN"/>
        </w:rPr>
        <w:t>}</w:t>
      </w:r>
    </w:p>
    <w:p w14:paraId="270E9C24" w14:textId="77777777" w:rsidR="00515445" w:rsidRPr="00515445" w:rsidRDefault="00515445" w:rsidP="00515445">
      <w:pPr>
        <w:rPr>
          <w:lang w:val="vi-VN"/>
        </w:rPr>
      </w:pPr>
      <w:r w:rsidRPr="00515445">
        <w:rPr>
          <w:lang w:val="vi-VN"/>
        </w:rPr>
        <w:t>-----------------------------</w:t>
      </w:r>
    </w:p>
    <w:p w14:paraId="7688CC1E" w14:textId="77777777" w:rsidR="00515445" w:rsidRPr="00515445" w:rsidRDefault="00515445" w:rsidP="00515445">
      <w:pPr>
        <w:rPr>
          <w:lang w:val="vi-VN"/>
        </w:rPr>
      </w:pPr>
      <w:r w:rsidRPr="00515445">
        <w:rPr>
          <w:lang w:val="vi-VN"/>
        </w:rPr>
        <w:t xml:space="preserve">keyword: Preposition 'của' used with the verbs of borrowing </w:t>
      </w:r>
    </w:p>
    <w:p w14:paraId="790BA031" w14:textId="77777777" w:rsidR="00515445" w:rsidRPr="00515445" w:rsidRDefault="00515445" w:rsidP="00515445">
      <w:pPr>
        <w:rPr>
          <w:lang w:val="vi-VN"/>
        </w:rPr>
      </w:pPr>
      <w:r w:rsidRPr="00515445">
        <w:rPr>
          <w:lang w:val="vi-VN"/>
        </w:rPr>
        <w:t xml:space="preserve">PROMPT: Generate grammar explanation for following Vietnamese grammar point: Preposition 'của' used with the verbs of borrowing </w:t>
      </w:r>
    </w:p>
    <w:p w14:paraId="4E0D7D66" w14:textId="77777777" w:rsidR="00515445" w:rsidRPr="00515445" w:rsidRDefault="00515445" w:rsidP="00515445">
      <w:pPr>
        <w:rPr>
          <w:lang w:val="vi-VN"/>
        </w:rPr>
      </w:pPr>
      <w:r w:rsidRPr="00515445">
        <w:rPr>
          <w:lang w:val="vi-VN"/>
        </w:rPr>
        <w:t xml:space="preserve">RESPONSE: { </w:t>
      </w:r>
    </w:p>
    <w:p w14:paraId="769086CC" w14:textId="77777777" w:rsidR="00515445" w:rsidRPr="00515445" w:rsidRDefault="00515445" w:rsidP="00515445">
      <w:pPr>
        <w:rPr>
          <w:lang w:val="vi-VN"/>
        </w:rPr>
      </w:pPr>
      <w:r w:rsidRPr="00515445">
        <w:rPr>
          <w:lang w:val="vi-VN"/>
        </w:rPr>
        <w:t xml:space="preserve">  "title": "Preposition 'của' used with the verbs of borrowing", </w:t>
      </w:r>
    </w:p>
    <w:p w14:paraId="21902AA9" w14:textId="77777777" w:rsidR="00515445" w:rsidRPr="00515445" w:rsidRDefault="00515445" w:rsidP="00515445">
      <w:pPr>
        <w:rPr>
          <w:lang w:val="vi-VN"/>
        </w:rPr>
      </w:pPr>
      <w:r w:rsidRPr="00515445">
        <w:rPr>
          <w:lang w:val="vi-VN"/>
        </w:rPr>
        <w:t xml:space="preserve">  "short_explanation": "'của' is used to signify the owner of the object that is being borrowed.", </w:t>
      </w:r>
    </w:p>
    <w:p w14:paraId="32C1541C" w14:textId="77777777" w:rsidR="00515445" w:rsidRPr="00515445" w:rsidRDefault="00515445" w:rsidP="00515445">
      <w:pPr>
        <w:rPr>
          <w:lang w:val="vi-VN"/>
        </w:rPr>
      </w:pPr>
      <w:r w:rsidRPr="00515445">
        <w:rPr>
          <w:lang w:val="vi-VN"/>
        </w:rPr>
        <w:lastRenderedPageBreak/>
        <w:t xml:space="preserve">  "long_explanation": "In Vietnamese, the preposition 'của' is normally used to denote possession, similarly to 'of' in English. However, when used with verbs that indicate borrowing, 'của' plays a role in pointing out the owner or the original possessor of the item being borrowed. It is essentially used to clarify from whom the object has been borrowed.", </w:t>
      </w:r>
    </w:p>
    <w:p w14:paraId="3DC49149" w14:textId="77777777" w:rsidR="00515445" w:rsidRPr="00515445" w:rsidRDefault="00515445" w:rsidP="00515445">
      <w:pPr>
        <w:rPr>
          <w:lang w:val="vi-VN"/>
        </w:rPr>
      </w:pPr>
      <w:r w:rsidRPr="00515445">
        <w:rPr>
          <w:lang w:val="vi-VN"/>
        </w:rPr>
        <w:t xml:space="preserve">  "formation": "verb of borrowing + object + của + owner/person", </w:t>
      </w:r>
    </w:p>
    <w:p w14:paraId="39067290" w14:textId="77777777" w:rsidR="00515445" w:rsidRPr="00515445" w:rsidRDefault="00515445" w:rsidP="00515445">
      <w:pPr>
        <w:rPr>
          <w:lang w:val="vi-VN"/>
        </w:rPr>
      </w:pPr>
      <w:r w:rsidRPr="00515445">
        <w:rPr>
          <w:lang w:val="vi-VN"/>
        </w:rPr>
        <w:t xml:space="preserve">  "examples": [ </w:t>
      </w:r>
    </w:p>
    <w:p w14:paraId="4765DE5F" w14:textId="77777777" w:rsidR="00515445" w:rsidRPr="00515445" w:rsidRDefault="00515445" w:rsidP="00515445">
      <w:pPr>
        <w:rPr>
          <w:lang w:val="vi-VN"/>
        </w:rPr>
      </w:pPr>
      <w:r w:rsidRPr="00515445">
        <w:rPr>
          <w:lang w:val="vi-VN"/>
        </w:rPr>
        <w:t xml:space="preserve">    { </w:t>
      </w:r>
    </w:p>
    <w:p w14:paraId="2A10B71C" w14:textId="77777777" w:rsidR="00515445" w:rsidRPr="00515445" w:rsidRDefault="00515445" w:rsidP="00515445">
      <w:pPr>
        <w:rPr>
          <w:lang w:val="vi-VN"/>
        </w:rPr>
      </w:pPr>
      <w:r w:rsidRPr="00515445">
        <w:rPr>
          <w:lang w:val="vi-VN"/>
        </w:rPr>
        <w:t xml:space="preserve">      "vn": "Tôi mượn cuốn sách của anh ấy.", </w:t>
      </w:r>
    </w:p>
    <w:p w14:paraId="5E4D636B" w14:textId="77777777" w:rsidR="00515445" w:rsidRPr="00515445" w:rsidRDefault="00515445" w:rsidP="00515445">
      <w:pPr>
        <w:rPr>
          <w:lang w:val="vi-VN"/>
        </w:rPr>
      </w:pPr>
      <w:r w:rsidRPr="00515445">
        <w:rPr>
          <w:lang w:val="vi-VN"/>
        </w:rPr>
        <w:t xml:space="preserve">      "en": "I borrowed his book." </w:t>
      </w:r>
    </w:p>
    <w:p w14:paraId="59EBED31" w14:textId="77777777" w:rsidR="00515445" w:rsidRPr="00515445" w:rsidRDefault="00515445" w:rsidP="00515445">
      <w:pPr>
        <w:rPr>
          <w:lang w:val="vi-VN"/>
        </w:rPr>
      </w:pPr>
      <w:r w:rsidRPr="00515445">
        <w:rPr>
          <w:lang w:val="vi-VN"/>
        </w:rPr>
        <w:t xml:space="preserve">    }, </w:t>
      </w:r>
    </w:p>
    <w:p w14:paraId="4AF74B2A" w14:textId="77777777" w:rsidR="00515445" w:rsidRPr="00515445" w:rsidRDefault="00515445" w:rsidP="00515445">
      <w:pPr>
        <w:rPr>
          <w:lang w:val="vi-VN"/>
        </w:rPr>
      </w:pPr>
      <w:r w:rsidRPr="00515445">
        <w:rPr>
          <w:lang w:val="vi-VN"/>
        </w:rPr>
        <w:t xml:space="preserve">    { </w:t>
      </w:r>
    </w:p>
    <w:p w14:paraId="0C0B6659" w14:textId="77777777" w:rsidR="00515445" w:rsidRPr="00515445" w:rsidRDefault="00515445" w:rsidP="00515445">
      <w:pPr>
        <w:rPr>
          <w:lang w:val="vi-VN"/>
        </w:rPr>
      </w:pPr>
      <w:r w:rsidRPr="00515445">
        <w:rPr>
          <w:lang w:val="vi-VN"/>
        </w:rPr>
        <w:t xml:space="preserve">      "vn": "Bạn có thể mượn xe đạp của tôi nếu muốn.", </w:t>
      </w:r>
    </w:p>
    <w:p w14:paraId="2C6220E0" w14:textId="77777777" w:rsidR="00515445" w:rsidRPr="00515445" w:rsidRDefault="00515445" w:rsidP="00515445">
      <w:pPr>
        <w:rPr>
          <w:lang w:val="vi-VN"/>
        </w:rPr>
      </w:pPr>
      <w:r w:rsidRPr="00515445">
        <w:rPr>
          <w:lang w:val="vi-VN"/>
        </w:rPr>
        <w:t xml:space="preserve">      "en": "You can borrow my bicycle if you want." </w:t>
      </w:r>
    </w:p>
    <w:p w14:paraId="4B940239" w14:textId="77777777" w:rsidR="00515445" w:rsidRPr="00515445" w:rsidRDefault="00515445" w:rsidP="00515445">
      <w:pPr>
        <w:rPr>
          <w:lang w:val="vi-VN"/>
        </w:rPr>
      </w:pPr>
      <w:r w:rsidRPr="00515445">
        <w:rPr>
          <w:lang w:val="vi-VN"/>
        </w:rPr>
        <w:t xml:space="preserve">    }, </w:t>
      </w:r>
    </w:p>
    <w:p w14:paraId="08261E2D" w14:textId="77777777" w:rsidR="00515445" w:rsidRPr="00515445" w:rsidRDefault="00515445" w:rsidP="00515445">
      <w:pPr>
        <w:rPr>
          <w:lang w:val="vi-VN"/>
        </w:rPr>
      </w:pPr>
      <w:r w:rsidRPr="00515445">
        <w:rPr>
          <w:lang w:val="vi-VN"/>
        </w:rPr>
        <w:t xml:space="preserve">    { </w:t>
      </w:r>
    </w:p>
    <w:p w14:paraId="3960532E" w14:textId="0F1B9C32" w:rsidR="00515445" w:rsidRPr="00515445" w:rsidRDefault="00515445" w:rsidP="00515445">
      <w:pPr>
        <w:rPr>
          <w:lang w:val="vi-VN"/>
        </w:rPr>
      </w:pPr>
      <w:r w:rsidRPr="00515445">
        <w:rPr>
          <w:lang w:val="vi-VN"/>
        </w:rPr>
        <w:t xml:space="preserve">      "vn": "Chị ấy mượn chiếc áo của </w:t>
      </w:r>
      <w:del w:id="1740" w:author="Canh Duc Nguyen" w:date="2023-10-15T10:36:00Z">
        <w:r w:rsidRPr="00515445" w:rsidDel="000C49A7">
          <w:rPr>
            <w:lang w:val="vi-VN"/>
          </w:rPr>
          <w:delText xml:space="preserve">em </w:delText>
        </w:r>
      </w:del>
      <w:ins w:id="1741" w:author="Canh Duc Nguyen" w:date="2023-10-15T10:36:00Z">
        <w:r w:rsidR="000C49A7">
          <w:rPr>
            <w:lang w:val="vi-VN"/>
          </w:rPr>
          <w:t xml:space="preserve">tôi </w:t>
        </w:r>
      </w:ins>
      <w:r w:rsidRPr="00515445">
        <w:rPr>
          <w:lang w:val="vi-VN"/>
        </w:rPr>
        <w:t xml:space="preserve">để đi </w:t>
      </w:r>
      <w:ins w:id="1742" w:author="Canh Duc Nguyen" w:date="2023-10-15T10:36:00Z">
        <w:r w:rsidR="000C49A7">
          <w:rPr>
            <w:lang w:val="vi-VN"/>
          </w:rPr>
          <w:t xml:space="preserve">dự </w:t>
        </w:r>
      </w:ins>
      <w:r w:rsidRPr="00515445">
        <w:rPr>
          <w:lang w:val="vi-VN"/>
        </w:rPr>
        <w:t xml:space="preserve">tiệc.", </w:t>
      </w:r>
    </w:p>
    <w:p w14:paraId="3F63D358" w14:textId="77777777" w:rsidR="00515445" w:rsidRPr="00515445" w:rsidRDefault="00515445" w:rsidP="00515445">
      <w:pPr>
        <w:rPr>
          <w:lang w:val="vi-VN"/>
        </w:rPr>
      </w:pPr>
      <w:r w:rsidRPr="00515445">
        <w:rPr>
          <w:lang w:val="vi-VN"/>
        </w:rPr>
        <w:t xml:space="preserve">      "en": "She borrowed my dress to go to the party." </w:t>
      </w:r>
    </w:p>
    <w:p w14:paraId="73AFA351" w14:textId="77777777" w:rsidR="00515445" w:rsidRPr="00515445" w:rsidRDefault="00515445" w:rsidP="00515445">
      <w:pPr>
        <w:rPr>
          <w:lang w:val="vi-VN"/>
        </w:rPr>
      </w:pPr>
      <w:r w:rsidRPr="00515445">
        <w:rPr>
          <w:lang w:val="vi-VN"/>
        </w:rPr>
        <w:t xml:space="preserve">    }, </w:t>
      </w:r>
    </w:p>
    <w:p w14:paraId="34195E27" w14:textId="77777777" w:rsidR="00515445" w:rsidRPr="00515445" w:rsidRDefault="00515445" w:rsidP="00515445">
      <w:pPr>
        <w:rPr>
          <w:lang w:val="vi-VN"/>
        </w:rPr>
      </w:pPr>
      <w:r w:rsidRPr="00515445">
        <w:rPr>
          <w:lang w:val="vi-VN"/>
        </w:rPr>
        <w:t xml:space="preserve">    { </w:t>
      </w:r>
    </w:p>
    <w:p w14:paraId="4C3DBE15" w14:textId="77777777" w:rsidR="00515445" w:rsidRPr="00515445" w:rsidRDefault="00515445" w:rsidP="00515445">
      <w:pPr>
        <w:rPr>
          <w:lang w:val="vi-VN"/>
        </w:rPr>
      </w:pPr>
      <w:r w:rsidRPr="00515445">
        <w:rPr>
          <w:lang w:val="vi-VN"/>
        </w:rPr>
        <w:t xml:space="preserve">      "vn": "Anh ấy có thể mượn tiền của tôi không?", </w:t>
      </w:r>
    </w:p>
    <w:p w14:paraId="77B20324" w14:textId="77777777" w:rsidR="00515445" w:rsidRPr="00515445" w:rsidRDefault="00515445" w:rsidP="00515445">
      <w:pPr>
        <w:rPr>
          <w:lang w:val="vi-VN"/>
        </w:rPr>
      </w:pPr>
      <w:r w:rsidRPr="00515445">
        <w:rPr>
          <w:lang w:val="vi-VN"/>
        </w:rPr>
        <w:t xml:space="preserve">      "en": "Can he borrow money from me?" </w:t>
      </w:r>
    </w:p>
    <w:p w14:paraId="032F8247" w14:textId="77777777" w:rsidR="00515445" w:rsidRPr="00515445" w:rsidRDefault="00515445" w:rsidP="00515445">
      <w:pPr>
        <w:rPr>
          <w:lang w:val="vi-VN"/>
        </w:rPr>
      </w:pPr>
      <w:r w:rsidRPr="00515445">
        <w:rPr>
          <w:lang w:val="vi-VN"/>
        </w:rPr>
        <w:t xml:space="preserve">    } </w:t>
      </w:r>
    </w:p>
    <w:p w14:paraId="50A59D8E" w14:textId="77777777" w:rsidR="00515445" w:rsidRPr="00515445" w:rsidRDefault="00515445" w:rsidP="00515445">
      <w:pPr>
        <w:rPr>
          <w:lang w:val="vi-VN"/>
        </w:rPr>
      </w:pPr>
      <w:r w:rsidRPr="00515445">
        <w:rPr>
          <w:lang w:val="vi-VN"/>
        </w:rPr>
        <w:t xml:space="preserve">  ] </w:t>
      </w:r>
    </w:p>
    <w:p w14:paraId="7C9A4087" w14:textId="77777777" w:rsidR="00515445" w:rsidRPr="00515445" w:rsidRDefault="00515445" w:rsidP="00515445">
      <w:pPr>
        <w:rPr>
          <w:lang w:val="vi-VN"/>
        </w:rPr>
      </w:pPr>
      <w:r w:rsidRPr="00515445">
        <w:rPr>
          <w:lang w:val="vi-VN"/>
        </w:rPr>
        <w:t>}</w:t>
      </w:r>
    </w:p>
    <w:p w14:paraId="44AA7A1F" w14:textId="77777777" w:rsidR="00515445" w:rsidRPr="00515445" w:rsidRDefault="00515445" w:rsidP="00515445">
      <w:pPr>
        <w:rPr>
          <w:lang w:val="vi-VN"/>
        </w:rPr>
      </w:pPr>
      <w:r w:rsidRPr="00515445">
        <w:rPr>
          <w:lang w:val="vi-VN"/>
        </w:rPr>
        <w:t>-----------------------------</w:t>
      </w:r>
    </w:p>
    <w:p w14:paraId="5B1BD37F" w14:textId="77777777" w:rsidR="00515445" w:rsidRPr="00515445" w:rsidRDefault="00515445" w:rsidP="00515445">
      <w:pPr>
        <w:rPr>
          <w:lang w:val="vi-VN"/>
        </w:rPr>
      </w:pPr>
      <w:r w:rsidRPr="00515445">
        <w:rPr>
          <w:lang w:val="vi-VN"/>
        </w:rPr>
        <w:t xml:space="preserve">keyword: Preposition 'cuối' </w:t>
      </w:r>
    </w:p>
    <w:p w14:paraId="558D9FFA" w14:textId="77777777" w:rsidR="00515445" w:rsidRPr="00515445" w:rsidRDefault="00515445" w:rsidP="00515445">
      <w:pPr>
        <w:rPr>
          <w:lang w:val="vi-VN"/>
        </w:rPr>
      </w:pPr>
      <w:r w:rsidRPr="00515445">
        <w:rPr>
          <w:lang w:val="vi-VN"/>
        </w:rPr>
        <w:t xml:space="preserve">PROMPT: Generate grammar explanation for following Vietnamese grammar point: Preposition 'cuối' </w:t>
      </w:r>
    </w:p>
    <w:p w14:paraId="353F28CA" w14:textId="77777777" w:rsidR="00515445" w:rsidRPr="00515445" w:rsidRDefault="00515445" w:rsidP="00515445">
      <w:pPr>
        <w:rPr>
          <w:lang w:val="vi-VN"/>
        </w:rPr>
      </w:pPr>
      <w:r w:rsidRPr="00515445">
        <w:rPr>
          <w:lang w:val="vi-VN"/>
        </w:rPr>
        <w:t>RESPONSE: {</w:t>
      </w:r>
    </w:p>
    <w:p w14:paraId="530CA798" w14:textId="77777777" w:rsidR="00515445" w:rsidRPr="00515445" w:rsidRDefault="00515445" w:rsidP="00515445">
      <w:pPr>
        <w:rPr>
          <w:lang w:val="vi-VN"/>
        </w:rPr>
      </w:pPr>
      <w:r w:rsidRPr="00515445">
        <w:rPr>
          <w:lang w:val="vi-VN"/>
        </w:rPr>
        <w:t xml:space="preserve">  "title": "Preposition 'cuối'",</w:t>
      </w:r>
    </w:p>
    <w:p w14:paraId="278666BC" w14:textId="77777777" w:rsidR="00515445" w:rsidRPr="00515445" w:rsidRDefault="00515445" w:rsidP="00515445">
      <w:pPr>
        <w:rPr>
          <w:lang w:val="vi-VN"/>
        </w:rPr>
      </w:pPr>
      <w:r w:rsidRPr="00515445">
        <w:rPr>
          <w:lang w:val="vi-VN"/>
        </w:rPr>
        <w:t xml:space="preserve">  "short_explanation": "Used to indicate the end or bottom of something.",</w:t>
      </w:r>
    </w:p>
    <w:p w14:paraId="6A1FFF14" w14:textId="77777777" w:rsidR="00515445" w:rsidRPr="00515445" w:rsidRDefault="00515445" w:rsidP="00515445">
      <w:pPr>
        <w:rPr>
          <w:lang w:val="vi-VN"/>
        </w:rPr>
      </w:pPr>
      <w:r w:rsidRPr="00515445">
        <w:rPr>
          <w:lang w:val="vi-VN"/>
        </w:rPr>
        <w:t xml:space="preserve">  "long_explanation": "The Vietnamese preposition 'cuối' is often used to show position. It literally translates to 'end' or 'bottom' in English, but in a sentence it indicates the last part of a period of time, space or a series. It's used in different contexts like in place descriptions, time periods or sequences of events.",</w:t>
      </w:r>
    </w:p>
    <w:p w14:paraId="688998BA" w14:textId="77777777" w:rsidR="00515445" w:rsidRPr="00515445" w:rsidRDefault="00515445" w:rsidP="00515445">
      <w:pPr>
        <w:rPr>
          <w:lang w:val="vi-VN"/>
        </w:rPr>
      </w:pPr>
      <w:r w:rsidRPr="00515445">
        <w:rPr>
          <w:lang w:val="vi-VN"/>
        </w:rPr>
        <w:t xml:space="preserve">  "formation": "example of grammar formation for given grammar point",</w:t>
      </w:r>
    </w:p>
    <w:p w14:paraId="01B4F815" w14:textId="77777777" w:rsidR="00515445" w:rsidRPr="00515445" w:rsidRDefault="00515445" w:rsidP="00515445">
      <w:pPr>
        <w:rPr>
          <w:lang w:val="vi-VN"/>
        </w:rPr>
      </w:pPr>
      <w:r w:rsidRPr="00515445">
        <w:rPr>
          <w:lang w:val="vi-VN"/>
        </w:rPr>
        <w:t xml:space="preserve">  "examples": [</w:t>
      </w:r>
    </w:p>
    <w:p w14:paraId="169DEF4F" w14:textId="77777777" w:rsidR="00515445" w:rsidRPr="00515445" w:rsidRDefault="00515445" w:rsidP="00515445">
      <w:pPr>
        <w:rPr>
          <w:lang w:val="vi-VN"/>
        </w:rPr>
      </w:pPr>
      <w:r w:rsidRPr="00515445">
        <w:rPr>
          <w:lang w:val="vi-VN"/>
        </w:rPr>
        <w:t xml:space="preserve">    {</w:t>
      </w:r>
    </w:p>
    <w:p w14:paraId="43F26D96" w14:textId="0E64770B" w:rsidR="00515445" w:rsidRPr="00515445" w:rsidRDefault="00515445" w:rsidP="00515445">
      <w:pPr>
        <w:rPr>
          <w:lang w:val="vi-VN"/>
        </w:rPr>
      </w:pPr>
      <w:r w:rsidRPr="00515445">
        <w:rPr>
          <w:lang w:val="vi-VN"/>
        </w:rPr>
        <w:t xml:space="preserve">      "vn": "Nhà tôi nằm</w:t>
      </w:r>
      <w:ins w:id="1743" w:author="Canh Duc Nguyen" w:date="2023-10-15T10:36:00Z">
        <w:r w:rsidR="000C49A7">
          <w:rPr>
            <w:lang w:val="vi-VN"/>
          </w:rPr>
          <w:t xml:space="preserve"> ở</w:t>
        </w:r>
      </w:ins>
      <w:r w:rsidRPr="00515445">
        <w:rPr>
          <w:lang w:val="vi-VN"/>
        </w:rPr>
        <w:t xml:space="preserve"> cuối con đường.",</w:t>
      </w:r>
    </w:p>
    <w:p w14:paraId="4662F3B3" w14:textId="77777777" w:rsidR="00515445" w:rsidRPr="00515445" w:rsidRDefault="00515445" w:rsidP="00515445">
      <w:pPr>
        <w:rPr>
          <w:lang w:val="vi-VN"/>
        </w:rPr>
      </w:pPr>
      <w:r w:rsidRPr="00515445">
        <w:rPr>
          <w:lang w:val="vi-VN"/>
        </w:rPr>
        <w:t xml:space="preserve">      "en": "My house is at the end of the street."</w:t>
      </w:r>
    </w:p>
    <w:p w14:paraId="5D2BFC8E" w14:textId="77777777" w:rsidR="00515445" w:rsidRPr="00515445" w:rsidRDefault="00515445" w:rsidP="00515445">
      <w:pPr>
        <w:rPr>
          <w:lang w:val="vi-VN"/>
        </w:rPr>
      </w:pPr>
      <w:r w:rsidRPr="00515445">
        <w:rPr>
          <w:lang w:val="vi-VN"/>
        </w:rPr>
        <w:t xml:space="preserve">    },</w:t>
      </w:r>
    </w:p>
    <w:p w14:paraId="7B84CE51" w14:textId="77777777" w:rsidR="00515445" w:rsidRPr="00515445" w:rsidRDefault="00515445" w:rsidP="00515445">
      <w:pPr>
        <w:rPr>
          <w:lang w:val="vi-VN"/>
        </w:rPr>
      </w:pPr>
      <w:r w:rsidRPr="00515445">
        <w:rPr>
          <w:lang w:val="vi-VN"/>
        </w:rPr>
        <w:t xml:space="preserve">    {</w:t>
      </w:r>
    </w:p>
    <w:p w14:paraId="30EBE77F" w14:textId="1CA239EB" w:rsidR="00515445" w:rsidRPr="00515445" w:rsidRDefault="00515445" w:rsidP="00515445">
      <w:pPr>
        <w:rPr>
          <w:lang w:val="vi-VN"/>
        </w:rPr>
      </w:pPr>
      <w:r w:rsidRPr="00515445">
        <w:rPr>
          <w:lang w:val="vi-VN"/>
        </w:rPr>
        <w:t xml:space="preserve">      "vn": "</w:t>
      </w:r>
      <w:del w:id="1744" w:author="Canh Duc Nguyen" w:date="2023-10-15T10:37:00Z">
        <w:r w:rsidRPr="00515445" w:rsidDel="000C49A7">
          <w:rPr>
            <w:lang w:val="vi-VN"/>
          </w:rPr>
          <w:delText xml:space="preserve">Tôi sẽ </w:delText>
        </w:r>
      </w:del>
      <w:ins w:id="1745" w:author="Canh Duc Nguyen" w:date="2023-10-15T10:37:00Z">
        <w:r w:rsidR="000C49A7">
          <w:rPr>
            <w:lang w:val="vi-VN"/>
          </w:rPr>
          <w:t xml:space="preserve">Hẹn </w:t>
        </w:r>
      </w:ins>
      <w:r w:rsidRPr="00515445">
        <w:rPr>
          <w:lang w:val="vi-VN"/>
        </w:rPr>
        <w:t xml:space="preserve">gặp bạn </w:t>
      </w:r>
      <w:ins w:id="1746" w:author="Canh Duc Nguyen" w:date="2023-10-15T10:37:00Z">
        <w:r w:rsidR="000C49A7">
          <w:rPr>
            <w:lang w:val="vi-VN"/>
          </w:rPr>
          <w:t xml:space="preserve">vào </w:t>
        </w:r>
      </w:ins>
      <w:r w:rsidRPr="00515445">
        <w:rPr>
          <w:lang w:val="vi-VN"/>
        </w:rPr>
        <w:t>cuối tuần này.",</w:t>
      </w:r>
    </w:p>
    <w:p w14:paraId="651CC688" w14:textId="77777777" w:rsidR="00515445" w:rsidRPr="00515445" w:rsidRDefault="00515445" w:rsidP="00515445">
      <w:pPr>
        <w:rPr>
          <w:lang w:val="vi-VN"/>
        </w:rPr>
      </w:pPr>
      <w:r w:rsidRPr="00515445">
        <w:rPr>
          <w:lang w:val="vi-VN"/>
        </w:rPr>
        <w:t xml:space="preserve">      "en": "I will meet you at the end of this week."</w:t>
      </w:r>
    </w:p>
    <w:p w14:paraId="1BF92F9E" w14:textId="77777777" w:rsidR="00515445" w:rsidRPr="00515445" w:rsidRDefault="00515445" w:rsidP="00515445">
      <w:pPr>
        <w:rPr>
          <w:lang w:val="vi-VN"/>
        </w:rPr>
      </w:pPr>
      <w:r w:rsidRPr="00515445">
        <w:rPr>
          <w:lang w:val="vi-VN"/>
        </w:rPr>
        <w:lastRenderedPageBreak/>
        <w:t xml:space="preserve">    },</w:t>
      </w:r>
    </w:p>
    <w:p w14:paraId="41A47C91" w14:textId="77777777" w:rsidR="00515445" w:rsidRPr="00515445" w:rsidRDefault="00515445" w:rsidP="00515445">
      <w:pPr>
        <w:rPr>
          <w:lang w:val="vi-VN"/>
        </w:rPr>
      </w:pPr>
      <w:r w:rsidRPr="00515445">
        <w:rPr>
          <w:lang w:val="vi-VN"/>
        </w:rPr>
        <w:t xml:space="preserve">    {</w:t>
      </w:r>
    </w:p>
    <w:p w14:paraId="5E4B9B0B" w14:textId="77777777" w:rsidR="00515445" w:rsidRPr="00515445" w:rsidRDefault="00515445" w:rsidP="00515445">
      <w:pPr>
        <w:rPr>
          <w:lang w:val="vi-VN"/>
        </w:rPr>
      </w:pPr>
      <w:r w:rsidRPr="00515445">
        <w:rPr>
          <w:lang w:val="vi-VN"/>
        </w:rPr>
        <w:t xml:space="preserve">      "vn": "Cuối tháng, tôi thường kiểm tra lại tình hình tài chính của mình.",</w:t>
      </w:r>
    </w:p>
    <w:p w14:paraId="1587E312" w14:textId="77777777" w:rsidR="00515445" w:rsidRPr="00515445" w:rsidRDefault="00515445" w:rsidP="00515445">
      <w:pPr>
        <w:rPr>
          <w:lang w:val="vi-VN"/>
        </w:rPr>
      </w:pPr>
      <w:r w:rsidRPr="00515445">
        <w:rPr>
          <w:lang w:val="vi-VN"/>
        </w:rPr>
        <w:t xml:space="preserve">      "en": "At the end of the month, I usually check my financial situation."</w:t>
      </w:r>
    </w:p>
    <w:p w14:paraId="191ED680" w14:textId="77777777" w:rsidR="00515445" w:rsidRPr="00515445" w:rsidRDefault="00515445" w:rsidP="00515445">
      <w:pPr>
        <w:rPr>
          <w:lang w:val="vi-VN"/>
        </w:rPr>
      </w:pPr>
      <w:r w:rsidRPr="00515445">
        <w:rPr>
          <w:lang w:val="vi-VN"/>
        </w:rPr>
        <w:t xml:space="preserve">    },</w:t>
      </w:r>
    </w:p>
    <w:p w14:paraId="4F179F60" w14:textId="77777777" w:rsidR="00515445" w:rsidRPr="00515445" w:rsidRDefault="00515445" w:rsidP="00515445">
      <w:pPr>
        <w:rPr>
          <w:lang w:val="vi-VN"/>
        </w:rPr>
      </w:pPr>
      <w:r w:rsidRPr="00515445">
        <w:rPr>
          <w:lang w:val="vi-VN"/>
        </w:rPr>
        <w:t xml:space="preserve">    {</w:t>
      </w:r>
    </w:p>
    <w:p w14:paraId="584A0C87" w14:textId="77777777" w:rsidR="00515445" w:rsidRPr="00515445" w:rsidRDefault="00515445" w:rsidP="00515445">
      <w:pPr>
        <w:rPr>
          <w:lang w:val="vi-VN"/>
        </w:rPr>
      </w:pPr>
      <w:r w:rsidRPr="00515445">
        <w:rPr>
          <w:lang w:val="vi-VN"/>
        </w:rPr>
        <w:t xml:space="preserve">      "vn": "Cuối cuộc thi, người chiến thắng sẽ được trao giải thưởng.",</w:t>
      </w:r>
    </w:p>
    <w:p w14:paraId="2BCF6B0A" w14:textId="77777777" w:rsidR="00515445" w:rsidRPr="00515445" w:rsidRDefault="00515445" w:rsidP="00515445">
      <w:pPr>
        <w:rPr>
          <w:lang w:val="vi-VN"/>
        </w:rPr>
      </w:pPr>
      <w:r w:rsidRPr="00515445">
        <w:rPr>
          <w:lang w:val="vi-VN"/>
        </w:rPr>
        <w:t xml:space="preserve">      "en": "At the end of the competition, the winner will be awarded the prize."</w:t>
      </w:r>
    </w:p>
    <w:p w14:paraId="4F4A29DC" w14:textId="77777777" w:rsidR="00515445" w:rsidRPr="00515445" w:rsidRDefault="00515445" w:rsidP="00515445">
      <w:pPr>
        <w:rPr>
          <w:lang w:val="vi-VN"/>
        </w:rPr>
      </w:pPr>
      <w:r w:rsidRPr="00515445">
        <w:rPr>
          <w:lang w:val="vi-VN"/>
        </w:rPr>
        <w:t xml:space="preserve">    }</w:t>
      </w:r>
    </w:p>
    <w:p w14:paraId="6B34C4D8" w14:textId="77777777" w:rsidR="00515445" w:rsidRPr="00515445" w:rsidRDefault="00515445" w:rsidP="00515445">
      <w:pPr>
        <w:rPr>
          <w:lang w:val="vi-VN"/>
        </w:rPr>
      </w:pPr>
      <w:r w:rsidRPr="00515445">
        <w:rPr>
          <w:lang w:val="vi-VN"/>
        </w:rPr>
        <w:t xml:space="preserve">  ]</w:t>
      </w:r>
    </w:p>
    <w:p w14:paraId="62709032" w14:textId="77777777" w:rsidR="00515445" w:rsidRPr="00515445" w:rsidRDefault="00515445" w:rsidP="00515445">
      <w:pPr>
        <w:rPr>
          <w:lang w:val="vi-VN"/>
        </w:rPr>
      </w:pPr>
      <w:r w:rsidRPr="00515445">
        <w:rPr>
          <w:lang w:val="vi-VN"/>
        </w:rPr>
        <w:t>}</w:t>
      </w:r>
    </w:p>
    <w:p w14:paraId="1358C66D" w14:textId="77777777" w:rsidR="00515445" w:rsidRPr="00515445" w:rsidRDefault="00515445" w:rsidP="00515445">
      <w:pPr>
        <w:rPr>
          <w:lang w:val="vi-VN"/>
        </w:rPr>
      </w:pPr>
      <w:r w:rsidRPr="00515445">
        <w:rPr>
          <w:lang w:val="vi-VN"/>
        </w:rPr>
        <w:t>-----------------------------</w:t>
      </w:r>
    </w:p>
    <w:p w14:paraId="4FC10B87" w14:textId="77777777" w:rsidR="00515445" w:rsidRPr="00515445" w:rsidRDefault="00515445" w:rsidP="00515445">
      <w:pPr>
        <w:rPr>
          <w:lang w:val="vi-VN"/>
        </w:rPr>
      </w:pPr>
      <w:r w:rsidRPr="00515445">
        <w:rPr>
          <w:lang w:val="vi-VN"/>
        </w:rPr>
        <w:t xml:space="preserve">keyword: Preposition 'đầu' </w:t>
      </w:r>
    </w:p>
    <w:p w14:paraId="3BE42245" w14:textId="77777777" w:rsidR="00515445" w:rsidRPr="00515445" w:rsidRDefault="00515445" w:rsidP="00515445">
      <w:pPr>
        <w:rPr>
          <w:lang w:val="vi-VN"/>
        </w:rPr>
      </w:pPr>
      <w:r w:rsidRPr="00515445">
        <w:rPr>
          <w:lang w:val="vi-VN"/>
        </w:rPr>
        <w:t xml:space="preserve">PROMPT: Generate grammar explanation for following Vietnamese grammar point: Preposition 'đầu' </w:t>
      </w:r>
    </w:p>
    <w:p w14:paraId="3A037DF2" w14:textId="77777777" w:rsidR="00515445" w:rsidRPr="00515445" w:rsidRDefault="00515445" w:rsidP="00515445">
      <w:pPr>
        <w:rPr>
          <w:lang w:val="vi-VN"/>
        </w:rPr>
      </w:pPr>
      <w:r w:rsidRPr="00515445">
        <w:rPr>
          <w:lang w:val="vi-VN"/>
        </w:rPr>
        <w:t xml:space="preserve">RESPONSE: { </w:t>
      </w:r>
    </w:p>
    <w:p w14:paraId="33036E54" w14:textId="77777777" w:rsidR="00515445" w:rsidRPr="00515445" w:rsidRDefault="00515445" w:rsidP="00515445">
      <w:pPr>
        <w:rPr>
          <w:lang w:val="vi-VN"/>
        </w:rPr>
      </w:pPr>
      <w:r w:rsidRPr="00515445">
        <w:rPr>
          <w:lang w:val="vi-VN"/>
        </w:rPr>
        <w:t xml:space="preserve">  "title": "Preposition 'đầu'", </w:t>
      </w:r>
    </w:p>
    <w:p w14:paraId="25AC55F3" w14:textId="77777777" w:rsidR="00515445" w:rsidRPr="00515445" w:rsidRDefault="00515445" w:rsidP="00515445">
      <w:pPr>
        <w:rPr>
          <w:lang w:val="vi-VN"/>
        </w:rPr>
      </w:pPr>
      <w:r w:rsidRPr="00515445">
        <w:rPr>
          <w:lang w:val="vi-VN"/>
        </w:rPr>
        <w:t xml:space="preserve">  "short_explanation": "Used to indicate the beginning or start of something.", </w:t>
      </w:r>
    </w:p>
    <w:p w14:paraId="5F69FF0D" w14:textId="77777777" w:rsidR="00515445" w:rsidRPr="00515445" w:rsidRDefault="00515445" w:rsidP="00515445">
      <w:pPr>
        <w:rPr>
          <w:lang w:val="vi-VN"/>
        </w:rPr>
      </w:pPr>
      <w:r w:rsidRPr="00515445">
        <w:rPr>
          <w:lang w:val="vi-VN"/>
        </w:rPr>
        <w:t xml:space="preserve">  "long_explanation": "The Vietnamese preposition 'đầu' refers to the head or top portion of something, or to the beginning or start of a period of time. It is typically used in context to specify the initial state, stage, or period. The English equivalent could be 'the beginning of' or 'the start of'. It is important to note that 'đầu' normally precedes a noun in sentence structures.", </w:t>
      </w:r>
    </w:p>
    <w:p w14:paraId="006A8346" w14:textId="57E42E56" w:rsidR="00515445" w:rsidRPr="00515445" w:rsidRDefault="00515445" w:rsidP="00515445">
      <w:pPr>
        <w:rPr>
          <w:lang w:val="vi-VN"/>
        </w:rPr>
      </w:pPr>
      <w:r w:rsidRPr="00515445">
        <w:rPr>
          <w:lang w:val="vi-VN"/>
        </w:rPr>
        <w:t xml:space="preserve">  "formation": "</w:t>
      </w:r>
      <w:ins w:id="1747" w:author="Canh Duc Nguyen" w:date="2023-10-15T10:38:00Z">
        <w:r w:rsidR="000C49A7" w:rsidRPr="00515445">
          <w:rPr>
            <w:lang w:val="vi-VN"/>
          </w:rPr>
          <w:t>'</w:t>
        </w:r>
        <w:r w:rsidR="000C49A7">
          <w:rPr>
            <w:lang w:val="vi-VN"/>
          </w:rPr>
          <w:t>Đ</w:t>
        </w:r>
        <w:r w:rsidR="000C49A7" w:rsidRPr="00515445">
          <w:rPr>
            <w:lang w:val="vi-VN"/>
          </w:rPr>
          <w:t xml:space="preserve">ầu' + noun </w:t>
        </w:r>
        <w:r w:rsidR="000C49A7">
          <w:rPr>
            <w:lang w:val="vi-VN"/>
          </w:rPr>
          <w:t xml:space="preserve">+ </w:t>
        </w:r>
      </w:ins>
      <w:r w:rsidRPr="00515445">
        <w:rPr>
          <w:lang w:val="vi-VN"/>
        </w:rPr>
        <w:t>predicative verb/previous context</w:t>
      </w:r>
      <w:del w:id="1748" w:author="Canh Duc Nguyen" w:date="2023-10-15T10:38:00Z">
        <w:r w:rsidRPr="00515445" w:rsidDel="000C49A7">
          <w:rPr>
            <w:lang w:val="vi-VN"/>
          </w:rPr>
          <w:delText xml:space="preserve"> + 'đầu' + noun</w:delText>
        </w:r>
      </w:del>
      <w:r w:rsidRPr="00515445">
        <w:rPr>
          <w:lang w:val="vi-VN"/>
        </w:rPr>
        <w:t xml:space="preserve">", </w:t>
      </w:r>
    </w:p>
    <w:p w14:paraId="113AB6FA" w14:textId="77777777" w:rsidR="00515445" w:rsidRPr="00515445" w:rsidRDefault="00515445" w:rsidP="00515445">
      <w:pPr>
        <w:rPr>
          <w:lang w:val="vi-VN"/>
        </w:rPr>
      </w:pPr>
      <w:r w:rsidRPr="00515445">
        <w:rPr>
          <w:lang w:val="vi-VN"/>
        </w:rPr>
        <w:t xml:space="preserve">  "examples": [ </w:t>
      </w:r>
    </w:p>
    <w:p w14:paraId="148A3E2F" w14:textId="77777777" w:rsidR="00515445" w:rsidRPr="00515445" w:rsidRDefault="00515445" w:rsidP="00515445">
      <w:pPr>
        <w:rPr>
          <w:lang w:val="vi-VN"/>
        </w:rPr>
      </w:pPr>
      <w:r w:rsidRPr="00515445">
        <w:rPr>
          <w:lang w:val="vi-VN"/>
        </w:rPr>
        <w:t xml:space="preserve">    { </w:t>
      </w:r>
    </w:p>
    <w:p w14:paraId="16805A3F" w14:textId="18F4E333" w:rsidR="00515445" w:rsidRPr="00515445" w:rsidRDefault="00515445" w:rsidP="00515445">
      <w:pPr>
        <w:rPr>
          <w:lang w:val="vi-VN"/>
        </w:rPr>
      </w:pPr>
      <w:r w:rsidRPr="00515445">
        <w:rPr>
          <w:lang w:val="vi-VN"/>
        </w:rPr>
        <w:t xml:space="preserve">      "vn": "Đầu năm, tôi đã lập cho mình một số mục tiêu </w:t>
      </w:r>
      <w:del w:id="1749" w:author="Canh Duc Nguyen" w:date="2023-10-15T10:39:00Z">
        <w:r w:rsidRPr="00515445" w:rsidDel="000C49A7">
          <w:rPr>
            <w:lang w:val="vi-VN"/>
          </w:rPr>
          <w:delText xml:space="preserve">to </w:delText>
        </w:r>
      </w:del>
      <w:r w:rsidRPr="00515445">
        <w:rPr>
          <w:lang w:val="vi-VN"/>
        </w:rPr>
        <w:t xml:space="preserve">lớn.", </w:t>
      </w:r>
    </w:p>
    <w:p w14:paraId="5512D174" w14:textId="77777777" w:rsidR="00515445" w:rsidRPr="00515445" w:rsidRDefault="00515445" w:rsidP="00515445">
      <w:pPr>
        <w:rPr>
          <w:lang w:val="vi-VN"/>
        </w:rPr>
      </w:pPr>
      <w:r w:rsidRPr="00515445">
        <w:rPr>
          <w:lang w:val="vi-VN"/>
        </w:rPr>
        <w:t xml:space="preserve">      "en": "At the beginning of the year, I set some big goals for myself." </w:t>
      </w:r>
    </w:p>
    <w:p w14:paraId="4DFA37ED" w14:textId="77777777" w:rsidR="00515445" w:rsidRPr="00515445" w:rsidRDefault="00515445" w:rsidP="00515445">
      <w:pPr>
        <w:rPr>
          <w:lang w:val="vi-VN"/>
        </w:rPr>
      </w:pPr>
      <w:r w:rsidRPr="00515445">
        <w:rPr>
          <w:lang w:val="vi-VN"/>
        </w:rPr>
        <w:t xml:space="preserve">    }, </w:t>
      </w:r>
    </w:p>
    <w:p w14:paraId="13406D18" w14:textId="77777777" w:rsidR="00515445" w:rsidRPr="00515445" w:rsidRDefault="00515445" w:rsidP="00515445">
      <w:pPr>
        <w:rPr>
          <w:lang w:val="vi-VN"/>
        </w:rPr>
      </w:pPr>
      <w:r w:rsidRPr="00515445">
        <w:rPr>
          <w:lang w:val="vi-VN"/>
        </w:rPr>
        <w:t xml:space="preserve">    { </w:t>
      </w:r>
    </w:p>
    <w:p w14:paraId="29A5FE13" w14:textId="58924953" w:rsidR="00515445" w:rsidRPr="00515445" w:rsidRDefault="00515445" w:rsidP="00515445">
      <w:pPr>
        <w:rPr>
          <w:lang w:val="vi-VN"/>
        </w:rPr>
      </w:pPr>
      <w:r w:rsidRPr="00515445">
        <w:rPr>
          <w:lang w:val="vi-VN"/>
        </w:rPr>
        <w:t xml:space="preserve">      "vn": "Đầu tuần này, tôi sẽ bắt đầu</w:t>
      </w:r>
      <w:ins w:id="1750" w:author="Canh Duc Nguyen" w:date="2023-10-15T10:39:00Z">
        <w:r w:rsidR="000C49A7">
          <w:rPr>
            <w:lang w:val="vi-VN"/>
          </w:rPr>
          <w:t xml:space="preserve"> tham gia</w:t>
        </w:r>
      </w:ins>
      <w:r w:rsidRPr="00515445">
        <w:rPr>
          <w:lang w:val="vi-VN"/>
        </w:rPr>
        <w:t xml:space="preserve"> một khóa học mới.", </w:t>
      </w:r>
    </w:p>
    <w:p w14:paraId="6010D5E6" w14:textId="77777777" w:rsidR="00515445" w:rsidRPr="00515445" w:rsidRDefault="00515445" w:rsidP="00515445">
      <w:pPr>
        <w:rPr>
          <w:lang w:val="vi-VN"/>
        </w:rPr>
      </w:pPr>
      <w:r w:rsidRPr="00515445">
        <w:rPr>
          <w:lang w:val="vi-VN"/>
        </w:rPr>
        <w:t xml:space="preserve">      "en": "At the start of this week, I will start a new course." </w:t>
      </w:r>
    </w:p>
    <w:p w14:paraId="00EABED6" w14:textId="77777777" w:rsidR="00515445" w:rsidRPr="00515445" w:rsidRDefault="00515445" w:rsidP="00515445">
      <w:pPr>
        <w:rPr>
          <w:lang w:val="vi-VN"/>
        </w:rPr>
      </w:pPr>
      <w:r w:rsidRPr="00515445">
        <w:rPr>
          <w:lang w:val="vi-VN"/>
        </w:rPr>
        <w:t xml:space="preserve">    }, </w:t>
      </w:r>
    </w:p>
    <w:p w14:paraId="48A7C8E5" w14:textId="77777777" w:rsidR="00515445" w:rsidRPr="00515445" w:rsidRDefault="00515445" w:rsidP="00515445">
      <w:pPr>
        <w:rPr>
          <w:lang w:val="vi-VN"/>
        </w:rPr>
      </w:pPr>
      <w:r w:rsidRPr="00515445">
        <w:rPr>
          <w:lang w:val="vi-VN"/>
        </w:rPr>
        <w:t xml:space="preserve">    { </w:t>
      </w:r>
    </w:p>
    <w:p w14:paraId="67D2D906" w14:textId="77777777" w:rsidR="00515445" w:rsidRPr="00515445" w:rsidRDefault="00515445" w:rsidP="00515445">
      <w:pPr>
        <w:rPr>
          <w:lang w:val="vi-VN"/>
        </w:rPr>
      </w:pPr>
      <w:r w:rsidRPr="00515445">
        <w:rPr>
          <w:lang w:val="vi-VN"/>
        </w:rPr>
        <w:t xml:space="preserve">      "vn": "Đầu cuộc trò chuyện, cô ấy đã hỏi một số câu hỏi đơn giản nhưng đầy ý nghĩa.", </w:t>
      </w:r>
    </w:p>
    <w:p w14:paraId="1EDCACB3" w14:textId="77777777" w:rsidR="00515445" w:rsidRPr="00515445" w:rsidRDefault="00515445" w:rsidP="00515445">
      <w:pPr>
        <w:rPr>
          <w:lang w:val="vi-VN"/>
        </w:rPr>
      </w:pPr>
      <w:r w:rsidRPr="00515445">
        <w:rPr>
          <w:lang w:val="vi-VN"/>
        </w:rPr>
        <w:t xml:space="preserve">      "en": "At the beginning of the conversation, she asked some simple but meaningful questions." </w:t>
      </w:r>
    </w:p>
    <w:p w14:paraId="12DA09A0" w14:textId="77777777" w:rsidR="00515445" w:rsidRPr="00515445" w:rsidRDefault="00515445" w:rsidP="00515445">
      <w:pPr>
        <w:rPr>
          <w:lang w:val="vi-VN"/>
        </w:rPr>
      </w:pPr>
      <w:r w:rsidRPr="00515445">
        <w:rPr>
          <w:lang w:val="vi-VN"/>
        </w:rPr>
        <w:t xml:space="preserve">    }, </w:t>
      </w:r>
    </w:p>
    <w:p w14:paraId="51AFF440" w14:textId="77777777" w:rsidR="00515445" w:rsidRPr="00515445" w:rsidRDefault="00515445" w:rsidP="00515445">
      <w:pPr>
        <w:rPr>
          <w:lang w:val="vi-VN"/>
        </w:rPr>
      </w:pPr>
      <w:r w:rsidRPr="00515445">
        <w:rPr>
          <w:lang w:val="vi-VN"/>
        </w:rPr>
        <w:t xml:space="preserve">    { </w:t>
      </w:r>
    </w:p>
    <w:p w14:paraId="663A0CC5" w14:textId="77777777" w:rsidR="00515445" w:rsidRPr="00515445" w:rsidRDefault="00515445" w:rsidP="00515445">
      <w:pPr>
        <w:rPr>
          <w:lang w:val="vi-VN"/>
        </w:rPr>
      </w:pPr>
      <w:r w:rsidRPr="00515445">
        <w:rPr>
          <w:lang w:val="vi-VN"/>
        </w:rPr>
        <w:t xml:space="preserve">      "vn": "Đầu buổi họp, giám đốc đã thông báo về những thay đổi mới trong công ty.", </w:t>
      </w:r>
    </w:p>
    <w:p w14:paraId="5C08D362" w14:textId="77777777" w:rsidR="00515445" w:rsidRPr="00515445" w:rsidRDefault="00515445" w:rsidP="00515445">
      <w:pPr>
        <w:rPr>
          <w:lang w:val="vi-VN"/>
        </w:rPr>
      </w:pPr>
      <w:r w:rsidRPr="00515445">
        <w:rPr>
          <w:lang w:val="vi-VN"/>
        </w:rPr>
        <w:t xml:space="preserve">      "en": "At the start of the meeting, the director announced the new changes in the company." </w:t>
      </w:r>
    </w:p>
    <w:p w14:paraId="59A22D11" w14:textId="77777777" w:rsidR="00515445" w:rsidRPr="00515445" w:rsidRDefault="00515445" w:rsidP="00515445">
      <w:pPr>
        <w:rPr>
          <w:lang w:val="vi-VN"/>
        </w:rPr>
      </w:pPr>
      <w:r w:rsidRPr="00515445">
        <w:rPr>
          <w:lang w:val="vi-VN"/>
        </w:rPr>
        <w:t xml:space="preserve">    } </w:t>
      </w:r>
    </w:p>
    <w:p w14:paraId="3DA7D68B" w14:textId="77777777" w:rsidR="00515445" w:rsidRPr="00515445" w:rsidRDefault="00515445" w:rsidP="00515445">
      <w:pPr>
        <w:rPr>
          <w:lang w:val="vi-VN"/>
        </w:rPr>
      </w:pPr>
      <w:r w:rsidRPr="00515445">
        <w:rPr>
          <w:lang w:val="vi-VN"/>
        </w:rPr>
        <w:t xml:space="preserve">  ] </w:t>
      </w:r>
    </w:p>
    <w:p w14:paraId="6ADE6584" w14:textId="77777777" w:rsidR="00515445" w:rsidRPr="00515445" w:rsidRDefault="00515445" w:rsidP="00515445">
      <w:pPr>
        <w:rPr>
          <w:lang w:val="vi-VN"/>
        </w:rPr>
      </w:pPr>
      <w:r w:rsidRPr="00515445">
        <w:rPr>
          <w:lang w:val="vi-VN"/>
        </w:rPr>
        <w:lastRenderedPageBreak/>
        <w:t>}</w:t>
      </w:r>
    </w:p>
    <w:p w14:paraId="70E95CAE" w14:textId="77777777" w:rsidR="00515445" w:rsidRPr="00515445" w:rsidRDefault="00515445" w:rsidP="00515445">
      <w:pPr>
        <w:rPr>
          <w:lang w:val="vi-VN"/>
        </w:rPr>
      </w:pPr>
      <w:r w:rsidRPr="00515445">
        <w:rPr>
          <w:lang w:val="vi-VN"/>
        </w:rPr>
        <w:t>-----------------------------</w:t>
      </w:r>
    </w:p>
    <w:p w14:paraId="4395766C" w14:textId="77777777" w:rsidR="00515445" w:rsidRPr="00515445" w:rsidRDefault="00515445" w:rsidP="00515445">
      <w:pPr>
        <w:rPr>
          <w:lang w:val="vi-VN"/>
        </w:rPr>
      </w:pPr>
      <w:r w:rsidRPr="00515445">
        <w:rPr>
          <w:lang w:val="vi-VN"/>
        </w:rPr>
        <w:t xml:space="preserve">keyword: Preposition 'đối với' </w:t>
      </w:r>
    </w:p>
    <w:p w14:paraId="57ECE6C6" w14:textId="77777777" w:rsidR="00515445" w:rsidRPr="00515445" w:rsidRDefault="00515445" w:rsidP="00515445">
      <w:pPr>
        <w:rPr>
          <w:lang w:val="vi-VN"/>
        </w:rPr>
      </w:pPr>
      <w:r w:rsidRPr="00515445">
        <w:rPr>
          <w:lang w:val="vi-VN"/>
        </w:rPr>
        <w:t xml:space="preserve">PROMPT: Generate grammar explanation for following Vietnamese grammar point: Preposition 'đối với' </w:t>
      </w:r>
    </w:p>
    <w:p w14:paraId="365E1618" w14:textId="77777777" w:rsidR="00515445" w:rsidRPr="00515445" w:rsidRDefault="00515445" w:rsidP="00515445">
      <w:pPr>
        <w:rPr>
          <w:lang w:val="vi-VN"/>
        </w:rPr>
      </w:pPr>
      <w:r w:rsidRPr="00515445">
        <w:rPr>
          <w:lang w:val="vi-VN"/>
        </w:rPr>
        <w:t xml:space="preserve">RESPONSE: { </w:t>
      </w:r>
    </w:p>
    <w:p w14:paraId="52825A3A" w14:textId="77777777" w:rsidR="00515445" w:rsidRPr="00515445" w:rsidRDefault="00515445" w:rsidP="00515445">
      <w:pPr>
        <w:rPr>
          <w:lang w:val="vi-VN"/>
        </w:rPr>
      </w:pPr>
      <w:r w:rsidRPr="00515445">
        <w:rPr>
          <w:lang w:val="vi-VN"/>
        </w:rPr>
        <w:t xml:space="preserve">  "title": "Preposition 'đối với'", </w:t>
      </w:r>
    </w:p>
    <w:p w14:paraId="6DCC5628" w14:textId="77777777" w:rsidR="00515445" w:rsidRPr="00515445" w:rsidRDefault="00515445" w:rsidP="00515445">
      <w:pPr>
        <w:rPr>
          <w:lang w:val="vi-VN"/>
        </w:rPr>
      </w:pPr>
      <w:r w:rsidRPr="00515445">
        <w:rPr>
          <w:lang w:val="vi-VN"/>
        </w:rPr>
        <w:t xml:space="preserve">  "short_explanation": "Used to express the relation of person, things to certain action or matter.", </w:t>
      </w:r>
    </w:p>
    <w:p w14:paraId="53123CBC" w14:textId="77777777" w:rsidR="00515445" w:rsidRPr="00515445" w:rsidRDefault="00515445" w:rsidP="00515445">
      <w:pPr>
        <w:rPr>
          <w:lang w:val="vi-VN"/>
        </w:rPr>
      </w:pPr>
      <w:r w:rsidRPr="00515445">
        <w:rPr>
          <w:lang w:val="vi-VN"/>
        </w:rPr>
        <w:t xml:space="preserve">  "long_explanation": "The Vietnamese expression 'đối với' is a preposition equivalent to 'with regard to', 'as for', 'in terms of', 'for' in English. It shows the relationship of a specific person, thing, or group towards a certain action or concept in a sentence. It is commonly used to introduce the object or subject that is the focus of the discussion.", </w:t>
      </w:r>
    </w:p>
    <w:p w14:paraId="7DB0CA0A" w14:textId="77777777" w:rsidR="00515445" w:rsidRPr="00515445" w:rsidRDefault="00515445" w:rsidP="00515445">
      <w:pPr>
        <w:rPr>
          <w:lang w:val="vi-VN"/>
        </w:rPr>
      </w:pPr>
      <w:r w:rsidRPr="00515445">
        <w:rPr>
          <w:lang w:val="vi-VN"/>
        </w:rPr>
        <w:t xml:space="preserve">  "formation": "Subject + đối với + (Person/Object) + Verb + Object/Other info", </w:t>
      </w:r>
    </w:p>
    <w:p w14:paraId="0243E85C" w14:textId="77777777" w:rsidR="00515445" w:rsidRPr="00515445" w:rsidRDefault="00515445" w:rsidP="00515445">
      <w:pPr>
        <w:rPr>
          <w:lang w:val="vi-VN"/>
        </w:rPr>
      </w:pPr>
      <w:r w:rsidRPr="00515445">
        <w:rPr>
          <w:lang w:val="vi-VN"/>
        </w:rPr>
        <w:t xml:space="preserve">  "examples": [ </w:t>
      </w:r>
    </w:p>
    <w:p w14:paraId="0235B52B" w14:textId="77777777" w:rsidR="00515445" w:rsidRPr="00515445" w:rsidRDefault="00515445" w:rsidP="00515445">
      <w:pPr>
        <w:rPr>
          <w:lang w:val="vi-VN"/>
        </w:rPr>
      </w:pPr>
      <w:r w:rsidRPr="00515445">
        <w:rPr>
          <w:lang w:val="vi-VN"/>
        </w:rPr>
        <w:t xml:space="preserve">    { </w:t>
      </w:r>
    </w:p>
    <w:p w14:paraId="6173D863" w14:textId="6718DAE9" w:rsidR="00515445" w:rsidRPr="00515445" w:rsidRDefault="00515445" w:rsidP="00515445">
      <w:pPr>
        <w:rPr>
          <w:lang w:val="vi-VN"/>
        </w:rPr>
      </w:pPr>
      <w:r w:rsidRPr="00515445">
        <w:rPr>
          <w:lang w:val="vi-VN"/>
        </w:rPr>
        <w:t xml:space="preserve">      "vn": "Đối với anh ấy, đọc sách là một</w:t>
      </w:r>
      <w:ins w:id="1751" w:author="Canh Duc Nguyen" w:date="2023-10-15T10:39:00Z">
        <w:r w:rsidR="000C49A7">
          <w:rPr>
            <w:lang w:val="vi-VN"/>
          </w:rPr>
          <w:t xml:space="preserve"> điều</w:t>
        </w:r>
      </w:ins>
      <w:r w:rsidRPr="00515445">
        <w:rPr>
          <w:lang w:val="vi-VN"/>
        </w:rPr>
        <w:t xml:space="preserve"> thú vui.", </w:t>
      </w:r>
    </w:p>
    <w:p w14:paraId="34412D6B" w14:textId="77777777" w:rsidR="00515445" w:rsidRPr="00515445" w:rsidRDefault="00515445" w:rsidP="00515445">
      <w:pPr>
        <w:rPr>
          <w:lang w:val="vi-VN"/>
        </w:rPr>
      </w:pPr>
      <w:r w:rsidRPr="00515445">
        <w:rPr>
          <w:lang w:val="vi-VN"/>
        </w:rPr>
        <w:t xml:space="preserve">      "en": "For him, reading books is a pleasure." </w:t>
      </w:r>
    </w:p>
    <w:p w14:paraId="437843CD" w14:textId="77777777" w:rsidR="00515445" w:rsidRPr="00515445" w:rsidRDefault="00515445" w:rsidP="00515445">
      <w:pPr>
        <w:rPr>
          <w:lang w:val="vi-VN"/>
        </w:rPr>
      </w:pPr>
      <w:r w:rsidRPr="00515445">
        <w:rPr>
          <w:lang w:val="vi-VN"/>
        </w:rPr>
        <w:t xml:space="preserve">    }, </w:t>
      </w:r>
    </w:p>
    <w:p w14:paraId="77CDF8D2" w14:textId="77777777" w:rsidR="00515445" w:rsidRPr="00515445" w:rsidRDefault="00515445" w:rsidP="00515445">
      <w:pPr>
        <w:rPr>
          <w:lang w:val="vi-VN"/>
        </w:rPr>
      </w:pPr>
      <w:r w:rsidRPr="00515445">
        <w:rPr>
          <w:lang w:val="vi-VN"/>
        </w:rPr>
        <w:t xml:space="preserve">    { </w:t>
      </w:r>
    </w:p>
    <w:p w14:paraId="33CF78F7" w14:textId="77777777" w:rsidR="00515445" w:rsidRPr="00515445" w:rsidRDefault="00515445" w:rsidP="00515445">
      <w:pPr>
        <w:rPr>
          <w:lang w:val="vi-VN"/>
        </w:rPr>
      </w:pPr>
      <w:r w:rsidRPr="00515445">
        <w:rPr>
          <w:lang w:val="vi-VN"/>
        </w:rPr>
        <w:t xml:space="preserve">      "vn": "Đối với tôi, học ngoại ngữ là điều cần thiết.", </w:t>
      </w:r>
    </w:p>
    <w:p w14:paraId="39606C21" w14:textId="77777777" w:rsidR="00515445" w:rsidRPr="00515445" w:rsidRDefault="00515445" w:rsidP="00515445">
      <w:pPr>
        <w:rPr>
          <w:lang w:val="vi-VN"/>
        </w:rPr>
      </w:pPr>
      <w:r w:rsidRPr="00515445">
        <w:rPr>
          <w:lang w:val="vi-VN"/>
        </w:rPr>
        <w:t xml:space="preserve">      "en": "For me, learning a foreign language is necessary." </w:t>
      </w:r>
    </w:p>
    <w:p w14:paraId="43210402" w14:textId="77777777" w:rsidR="00515445" w:rsidRPr="00515445" w:rsidRDefault="00515445" w:rsidP="00515445">
      <w:pPr>
        <w:rPr>
          <w:lang w:val="vi-VN"/>
        </w:rPr>
      </w:pPr>
      <w:r w:rsidRPr="00515445">
        <w:rPr>
          <w:lang w:val="vi-VN"/>
        </w:rPr>
        <w:t xml:space="preserve">    }, </w:t>
      </w:r>
    </w:p>
    <w:p w14:paraId="64A38848" w14:textId="77777777" w:rsidR="00515445" w:rsidRPr="00515445" w:rsidRDefault="00515445" w:rsidP="00515445">
      <w:pPr>
        <w:rPr>
          <w:lang w:val="vi-VN"/>
        </w:rPr>
      </w:pPr>
      <w:r w:rsidRPr="00515445">
        <w:rPr>
          <w:lang w:val="vi-VN"/>
        </w:rPr>
        <w:t xml:space="preserve">    { </w:t>
      </w:r>
    </w:p>
    <w:p w14:paraId="70B01DE7" w14:textId="77777777" w:rsidR="00515445" w:rsidRPr="00515445" w:rsidRDefault="00515445" w:rsidP="00515445">
      <w:pPr>
        <w:rPr>
          <w:lang w:val="vi-VN"/>
        </w:rPr>
      </w:pPr>
      <w:r w:rsidRPr="00515445">
        <w:rPr>
          <w:lang w:val="vi-VN"/>
        </w:rPr>
        <w:t xml:space="preserve">      "vn": "Đối với các bệnh nhân, sự chăm sóc của y tá là rất quan trọng.", </w:t>
      </w:r>
    </w:p>
    <w:p w14:paraId="2F780867" w14:textId="77777777" w:rsidR="00515445" w:rsidRPr="00515445" w:rsidRDefault="00515445" w:rsidP="00515445">
      <w:pPr>
        <w:rPr>
          <w:lang w:val="vi-VN"/>
        </w:rPr>
      </w:pPr>
      <w:r w:rsidRPr="00515445">
        <w:rPr>
          <w:lang w:val="vi-VN"/>
        </w:rPr>
        <w:t xml:space="preserve">      "en": "For patients, the care of nurses is very important." </w:t>
      </w:r>
    </w:p>
    <w:p w14:paraId="2AE71709" w14:textId="77777777" w:rsidR="00515445" w:rsidRPr="00515445" w:rsidRDefault="00515445" w:rsidP="00515445">
      <w:pPr>
        <w:rPr>
          <w:lang w:val="vi-VN"/>
        </w:rPr>
      </w:pPr>
      <w:r w:rsidRPr="00515445">
        <w:rPr>
          <w:lang w:val="vi-VN"/>
        </w:rPr>
        <w:t xml:space="preserve">    }, </w:t>
      </w:r>
    </w:p>
    <w:p w14:paraId="7E6B6FE9" w14:textId="77777777" w:rsidR="00515445" w:rsidRPr="00515445" w:rsidRDefault="00515445" w:rsidP="00515445">
      <w:pPr>
        <w:rPr>
          <w:lang w:val="vi-VN"/>
        </w:rPr>
      </w:pPr>
      <w:r w:rsidRPr="00515445">
        <w:rPr>
          <w:lang w:val="vi-VN"/>
        </w:rPr>
        <w:t xml:space="preserve">    { </w:t>
      </w:r>
    </w:p>
    <w:p w14:paraId="7AB12DF5" w14:textId="77777777" w:rsidR="00515445" w:rsidRPr="00515445" w:rsidRDefault="00515445" w:rsidP="00515445">
      <w:pPr>
        <w:rPr>
          <w:lang w:val="vi-VN"/>
        </w:rPr>
      </w:pPr>
      <w:r w:rsidRPr="00515445">
        <w:rPr>
          <w:lang w:val="vi-VN"/>
        </w:rPr>
        <w:t xml:space="preserve">      "vn": "Đối với nhà đầu tư, thông tin về thị trường là rất quan trọng.", </w:t>
      </w:r>
    </w:p>
    <w:p w14:paraId="7A3D1AFE" w14:textId="77777777" w:rsidR="00515445" w:rsidRPr="00515445" w:rsidRDefault="00515445" w:rsidP="00515445">
      <w:pPr>
        <w:rPr>
          <w:lang w:val="vi-VN"/>
        </w:rPr>
      </w:pPr>
      <w:r w:rsidRPr="00515445">
        <w:rPr>
          <w:lang w:val="vi-VN"/>
        </w:rPr>
        <w:t xml:space="preserve">      "en": "For investors, market information is very important." </w:t>
      </w:r>
    </w:p>
    <w:p w14:paraId="15418061" w14:textId="77777777" w:rsidR="00515445" w:rsidRPr="00515445" w:rsidRDefault="00515445" w:rsidP="00515445">
      <w:pPr>
        <w:rPr>
          <w:lang w:val="vi-VN"/>
        </w:rPr>
      </w:pPr>
      <w:r w:rsidRPr="00515445">
        <w:rPr>
          <w:lang w:val="vi-VN"/>
        </w:rPr>
        <w:t xml:space="preserve">    } </w:t>
      </w:r>
    </w:p>
    <w:p w14:paraId="0CE6D7B1" w14:textId="77777777" w:rsidR="00515445" w:rsidRPr="00515445" w:rsidRDefault="00515445" w:rsidP="00515445">
      <w:pPr>
        <w:rPr>
          <w:lang w:val="vi-VN"/>
        </w:rPr>
      </w:pPr>
      <w:r w:rsidRPr="00515445">
        <w:rPr>
          <w:lang w:val="vi-VN"/>
        </w:rPr>
        <w:t xml:space="preserve">  ] </w:t>
      </w:r>
    </w:p>
    <w:p w14:paraId="0EED5B99" w14:textId="77777777" w:rsidR="00515445" w:rsidRPr="00515445" w:rsidRDefault="00515445" w:rsidP="00515445">
      <w:pPr>
        <w:rPr>
          <w:lang w:val="vi-VN"/>
        </w:rPr>
      </w:pPr>
      <w:r w:rsidRPr="00515445">
        <w:rPr>
          <w:lang w:val="vi-VN"/>
        </w:rPr>
        <w:t>}</w:t>
      </w:r>
    </w:p>
    <w:p w14:paraId="42DFBC32" w14:textId="77777777" w:rsidR="00515445" w:rsidRPr="00515445" w:rsidRDefault="00515445" w:rsidP="00515445">
      <w:pPr>
        <w:rPr>
          <w:lang w:val="vi-VN"/>
        </w:rPr>
      </w:pPr>
      <w:r w:rsidRPr="00515445">
        <w:rPr>
          <w:lang w:val="vi-VN"/>
        </w:rPr>
        <w:t>-----------------------------</w:t>
      </w:r>
    </w:p>
    <w:p w14:paraId="1C43AC2C" w14:textId="77777777" w:rsidR="00515445" w:rsidRPr="00515445" w:rsidRDefault="00515445" w:rsidP="00515445">
      <w:pPr>
        <w:rPr>
          <w:lang w:val="vi-VN"/>
        </w:rPr>
      </w:pPr>
      <w:r w:rsidRPr="00515445">
        <w:rPr>
          <w:lang w:val="vi-VN"/>
        </w:rPr>
        <w:t xml:space="preserve">keyword: Preposition 'khỏi' </w:t>
      </w:r>
    </w:p>
    <w:p w14:paraId="6B30DDF0" w14:textId="77777777" w:rsidR="00515445" w:rsidRPr="00515445" w:rsidRDefault="00515445" w:rsidP="00515445">
      <w:pPr>
        <w:rPr>
          <w:lang w:val="vi-VN"/>
        </w:rPr>
      </w:pPr>
      <w:r w:rsidRPr="00515445">
        <w:rPr>
          <w:lang w:val="vi-VN"/>
        </w:rPr>
        <w:t xml:space="preserve">PROMPT: Generate grammar explanation for following Vietnamese grammar point: Preposition 'khỏi' </w:t>
      </w:r>
    </w:p>
    <w:p w14:paraId="4CBF24BE" w14:textId="77777777" w:rsidR="00515445" w:rsidRPr="00515445" w:rsidRDefault="00515445" w:rsidP="00515445">
      <w:pPr>
        <w:rPr>
          <w:lang w:val="vi-VN"/>
        </w:rPr>
      </w:pPr>
      <w:r w:rsidRPr="00515445">
        <w:rPr>
          <w:lang w:val="vi-VN"/>
        </w:rPr>
        <w:t xml:space="preserve">RESPONSE: { </w:t>
      </w:r>
    </w:p>
    <w:p w14:paraId="5BF15DB8" w14:textId="77777777" w:rsidR="00515445" w:rsidRPr="00515445" w:rsidRDefault="00515445" w:rsidP="00515445">
      <w:pPr>
        <w:rPr>
          <w:lang w:val="vi-VN"/>
        </w:rPr>
      </w:pPr>
      <w:r w:rsidRPr="00515445">
        <w:rPr>
          <w:lang w:val="vi-VN"/>
        </w:rPr>
        <w:t xml:space="preserve">  "title": "Preposition 'khỏi'", </w:t>
      </w:r>
    </w:p>
    <w:p w14:paraId="55A54DBC" w14:textId="77777777" w:rsidR="00515445" w:rsidRPr="00515445" w:rsidRDefault="00515445" w:rsidP="00515445">
      <w:pPr>
        <w:rPr>
          <w:lang w:val="vi-VN"/>
        </w:rPr>
      </w:pPr>
      <w:r w:rsidRPr="00515445">
        <w:rPr>
          <w:lang w:val="vi-VN"/>
        </w:rPr>
        <w:t xml:space="preserve">  "short_explanation": "Used to signify starting point or origin.", </w:t>
      </w:r>
    </w:p>
    <w:p w14:paraId="41A402BC" w14:textId="77777777" w:rsidR="00515445" w:rsidRPr="00515445" w:rsidRDefault="00515445" w:rsidP="00515445">
      <w:pPr>
        <w:rPr>
          <w:lang w:val="vi-VN"/>
        </w:rPr>
      </w:pPr>
      <w:r w:rsidRPr="00515445">
        <w:rPr>
          <w:lang w:val="vi-VN"/>
        </w:rPr>
        <w:t xml:space="preserve">  "long_explanation": "The Vietnamese preposition 'khỏi' is used to indicate a place, a time or a state from where something begins or originates. It can be translated to English as 'from', but it is typically used in negative contexts to indicate the avoidance of something or getting rid of something.", </w:t>
      </w:r>
    </w:p>
    <w:p w14:paraId="4C09AD2E" w14:textId="77777777" w:rsidR="00515445" w:rsidRPr="00515445" w:rsidRDefault="00515445" w:rsidP="00515445">
      <w:pPr>
        <w:rPr>
          <w:lang w:val="vi-VN"/>
        </w:rPr>
      </w:pPr>
      <w:r w:rsidRPr="00515445">
        <w:rPr>
          <w:lang w:val="vi-VN"/>
        </w:rPr>
        <w:lastRenderedPageBreak/>
        <w:t xml:space="preserve">  "formation": "Khỏi + place/time/state",</w:t>
      </w:r>
    </w:p>
    <w:p w14:paraId="2A45911C" w14:textId="77777777" w:rsidR="00515445" w:rsidRPr="00515445" w:rsidRDefault="00515445" w:rsidP="00515445">
      <w:pPr>
        <w:rPr>
          <w:lang w:val="vi-VN"/>
        </w:rPr>
      </w:pPr>
      <w:r w:rsidRPr="00515445">
        <w:rPr>
          <w:lang w:val="vi-VN"/>
        </w:rPr>
        <w:t xml:space="preserve">  "examples": [ </w:t>
      </w:r>
    </w:p>
    <w:p w14:paraId="49DC9904" w14:textId="77777777" w:rsidR="00515445" w:rsidRPr="00515445" w:rsidRDefault="00515445" w:rsidP="00515445">
      <w:pPr>
        <w:rPr>
          <w:lang w:val="vi-VN"/>
        </w:rPr>
      </w:pPr>
      <w:r w:rsidRPr="00515445">
        <w:rPr>
          <w:lang w:val="vi-VN"/>
        </w:rPr>
        <w:t xml:space="preserve">    { </w:t>
      </w:r>
    </w:p>
    <w:p w14:paraId="2EE710FC" w14:textId="77777777" w:rsidR="00515445" w:rsidRPr="00515445" w:rsidRDefault="00515445" w:rsidP="00515445">
      <w:pPr>
        <w:rPr>
          <w:lang w:val="vi-VN"/>
        </w:rPr>
      </w:pPr>
      <w:r w:rsidRPr="00515445">
        <w:rPr>
          <w:lang w:val="vi-VN"/>
        </w:rPr>
        <w:t xml:space="preserve">      "vn": "Tôi đi khỏi nhà lúc 7 giờ.", </w:t>
      </w:r>
    </w:p>
    <w:p w14:paraId="718367EA" w14:textId="77777777" w:rsidR="00515445" w:rsidRPr="00515445" w:rsidRDefault="00515445" w:rsidP="00515445">
      <w:pPr>
        <w:rPr>
          <w:lang w:val="vi-VN"/>
        </w:rPr>
      </w:pPr>
      <w:r w:rsidRPr="00515445">
        <w:rPr>
          <w:lang w:val="vi-VN"/>
        </w:rPr>
        <w:t xml:space="preserve">      "en": "I left home at 7 o'clock." </w:t>
      </w:r>
    </w:p>
    <w:p w14:paraId="59366A14" w14:textId="77777777" w:rsidR="00515445" w:rsidRPr="00515445" w:rsidRDefault="00515445" w:rsidP="00515445">
      <w:pPr>
        <w:rPr>
          <w:lang w:val="vi-VN"/>
        </w:rPr>
      </w:pPr>
      <w:r w:rsidRPr="00515445">
        <w:rPr>
          <w:lang w:val="vi-VN"/>
        </w:rPr>
        <w:t xml:space="preserve">    }, </w:t>
      </w:r>
    </w:p>
    <w:p w14:paraId="179054AA" w14:textId="77777777" w:rsidR="00515445" w:rsidRPr="00515445" w:rsidRDefault="00515445" w:rsidP="00515445">
      <w:pPr>
        <w:rPr>
          <w:lang w:val="vi-VN"/>
        </w:rPr>
      </w:pPr>
      <w:r w:rsidRPr="00515445">
        <w:rPr>
          <w:lang w:val="vi-VN"/>
        </w:rPr>
        <w:t xml:space="preserve">    { </w:t>
      </w:r>
    </w:p>
    <w:p w14:paraId="170CB79B" w14:textId="77777777" w:rsidR="00515445" w:rsidRPr="00515445" w:rsidRDefault="00515445" w:rsidP="00515445">
      <w:pPr>
        <w:rPr>
          <w:lang w:val="vi-VN"/>
        </w:rPr>
      </w:pPr>
      <w:r w:rsidRPr="00515445">
        <w:rPr>
          <w:lang w:val="vi-VN"/>
        </w:rPr>
        <w:t xml:space="preserve">      "vn": "Hãy cố gắng tránh khỏi tai nạn.", </w:t>
      </w:r>
    </w:p>
    <w:p w14:paraId="5DEC7179" w14:textId="77777777" w:rsidR="00515445" w:rsidRPr="00515445" w:rsidRDefault="00515445" w:rsidP="00515445">
      <w:pPr>
        <w:rPr>
          <w:lang w:val="vi-VN"/>
        </w:rPr>
      </w:pPr>
      <w:r w:rsidRPr="00515445">
        <w:rPr>
          <w:lang w:val="vi-VN"/>
        </w:rPr>
        <w:t xml:space="preserve">      "en": "Try to avoid accidents." </w:t>
      </w:r>
    </w:p>
    <w:p w14:paraId="52CA29B0" w14:textId="77777777" w:rsidR="00515445" w:rsidRPr="00515445" w:rsidRDefault="00515445" w:rsidP="00515445">
      <w:pPr>
        <w:rPr>
          <w:lang w:val="vi-VN"/>
        </w:rPr>
      </w:pPr>
      <w:r w:rsidRPr="00515445">
        <w:rPr>
          <w:lang w:val="vi-VN"/>
        </w:rPr>
        <w:t xml:space="preserve">    }, </w:t>
      </w:r>
    </w:p>
    <w:p w14:paraId="30AE3302" w14:textId="77777777" w:rsidR="00515445" w:rsidRPr="00515445" w:rsidRDefault="00515445" w:rsidP="00515445">
      <w:pPr>
        <w:rPr>
          <w:lang w:val="vi-VN"/>
        </w:rPr>
      </w:pPr>
      <w:r w:rsidRPr="00515445">
        <w:rPr>
          <w:lang w:val="vi-VN"/>
        </w:rPr>
        <w:t xml:space="preserve">    { </w:t>
      </w:r>
    </w:p>
    <w:p w14:paraId="25E7A70C" w14:textId="77777777" w:rsidR="00515445" w:rsidRPr="00515445" w:rsidRDefault="00515445" w:rsidP="00515445">
      <w:pPr>
        <w:rPr>
          <w:lang w:val="vi-VN"/>
        </w:rPr>
      </w:pPr>
      <w:r w:rsidRPr="00515445">
        <w:rPr>
          <w:lang w:val="vi-VN"/>
        </w:rPr>
        <w:t xml:space="preserve">      "vn": "Từ khi tôi chuyển khỏi thành phố, tôi ít khi gặp bạn bè.", </w:t>
      </w:r>
    </w:p>
    <w:p w14:paraId="43005099" w14:textId="77777777" w:rsidR="00515445" w:rsidRPr="00515445" w:rsidRDefault="00515445" w:rsidP="00515445">
      <w:pPr>
        <w:rPr>
          <w:lang w:val="vi-VN"/>
        </w:rPr>
      </w:pPr>
      <w:r w:rsidRPr="00515445">
        <w:rPr>
          <w:lang w:val="vi-VN"/>
        </w:rPr>
        <w:t xml:space="preserve">      "en": "Since I moved away from the city, I rarely meet friends." </w:t>
      </w:r>
    </w:p>
    <w:p w14:paraId="7E20E43B" w14:textId="77777777" w:rsidR="00515445" w:rsidRPr="00515445" w:rsidRDefault="00515445" w:rsidP="00515445">
      <w:pPr>
        <w:rPr>
          <w:lang w:val="vi-VN"/>
        </w:rPr>
      </w:pPr>
      <w:r w:rsidRPr="00515445">
        <w:rPr>
          <w:lang w:val="vi-VN"/>
        </w:rPr>
        <w:t xml:space="preserve">    }, </w:t>
      </w:r>
    </w:p>
    <w:p w14:paraId="4EE0A5CA" w14:textId="77777777" w:rsidR="00515445" w:rsidRPr="00515445" w:rsidRDefault="00515445" w:rsidP="00515445">
      <w:pPr>
        <w:rPr>
          <w:lang w:val="vi-VN"/>
        </w:rPr>
      </w:pPr>
      <w:r w:rsidRPr="00515445">
        <w:rPr>
          <w:lang w:val="vi-VN"/>
        </w:rPr>
        <w:t xml:space="preserve">    { </w:t>
      </w:r>
    </w:p>
    <w:p w14:paraId="1B45280D" w14:textId="6D8CD1F8" w:rsidR="00515445" w:rsidRPr="00515445" w:rsidRDefault="00515445" w:rsidP="00515445">
      <w:pPr>
        <w:rPr>
          <w:lang w:val="vi-VN"/>
        </w:rPr>
      </w:pPr>
      <w:r w:rsidRPr="00515445">
        <w:rPr>
          <w:lang w:val="vi-VN"/>
        </w:rPr>
        <w:t xml:space="preserve">      "vn": "Tôi cảm thấy mình đã thoát </w:t>
      </w:r>
      <w:ins w:id="1752" w:author="Canh Duc Nguyen" w:date="2023-10-15T10:42:00Z">
        <w:r w:rsidR="000C49A7">
          <w:rPr>
            <w:lang w:val="vi-VN"/>
          </w:rPr>
          <w:t xml:space="preserve">được </w:t>
        </w:r>
      </w:ins>
      <w:r w:rsidRPr="00515445">
        <w:rPr>
          <w:lang w:val="vi-VN"/>
        </w:rPr>
        <w:t xml:space="preserve">khỏi căng thẳng.", </w:t>
      </w:r>
    </w:p>
    <w:p w14:paraId="471E4341" w14:textId="77777777" w:rsidR="00515445" w:rsidRPr="00515445" w:rsidRDefault="00515445" w:rsidP="00515445">
      <w:pPr>
        <w:rPr>
          <w:lang w:val="vi-VN"/>
        </w:rPr>
      </w:pPr>
      <w:r w:rsidRPr="00515445">
        <w:rPr>
          <w:lang w:val="vi-VN"/>
        </w:rPr>
        <w:t xml:space="preserve">      "en": "I feel that I have escaped from stress." </w:t>
      </w:r>
    </w:p>
    <w:p w14:paraId="6F06E7DB" w14:textId="77777777" w:rsidR="00515445" w:rsidRPr="00515445" w:rsidRDefault="00515445" w:rsidP="00515445">
      <w:pPr>
        <w:rPr>
          <w:lang w:val="vi-VN"/>
        </w:rPr>
      </w:pPr>
      <w:r w:rsidRPr="00515445">
        <w:rPr>
          <w:lang w:val="vi-VN"/>
        </w:rPr>
        <w:t xml:space="preserve">    } </w:t>
      </w:r>
    </w:p>
    <w:p w14:paraId="76F9B531" w14:textId="77777777" w:rsidR="00515445" w:rsidRPr="00515445" w:rsidRDefault="00515445" w:rsidP="00515445">
      <w:pPr>
        <w:rPr>
          <w:lang w:val="vi-VN"/>
        </w:rPr>
      </w:pPr>
      <w:r w:rsidRPr="00515445">
        <w:rPr>
          <w:lang w:val="vi-VN"/>
        </w:rPr>
        <w:t xml:space="preserve">  ] </w:t>
      </w:r>
    </w:p>
    <w:p w14:paraId="64A90392" w14:textId="77777777" w:rsidR="00515445" w:rsidRPr="00515445" w:rsidRDefault="00515445" w:rsidP="00515445">
      <w:pPr>
        <w:rPr>
          <w:lang w:val="vi-VN"/>
        </w:rPr>
      </w:pPr>
      <w:r w:rsidRPr="00515445">
        <w:rPr>
          <w:lang w:val="vi-VN"/>
        </w:rPr>
        <w:t>}</w:t>
      </w:r>
    </w:p>
    <w:p w14:paraId="42FAF219" w14:textId="77777777" w:rsidR="00515445" w:rsidRPr="00515445" w:rsidRDefault="00515445" w:rsidP="00515445">
      <w:pPr>
        <w:rPr>
          <w:lang w:val="vi-VN"/>
        </w:rPr>
      </w:pPr>
      <w:r w:rsidRPr="00515445">
        <w:rPr>
          <w:lang w:val="vi-VN"/>
        </w:rPr>
        <w:t>-----------------------------</w:t>
      </w:r>
    </w:p>
    <w:p w14:paraId="30267ECD" w14:textId="77777777" w:rsidR="00515445" w:rsidRPr="00515445" w:rsidRDefault="00515445" w:rsidP="00515445">
      <w:pPr>
        <w:rPr>
          <w:lang w:val="vi-VN"/>
        </w:rPr>
      </w:pPr>
      <w:r w:rsidRPr="00515445">
        <w:rPr>
          <w:lang w:val="vi-VN"/>
        </w:rPr>
        <w:t xml:space="preserve">keyword: Preposition 'ngoài … ra' </w:t>
      </w:r>
    </w:p>
    <w:p w14:paraId="4FDB5085" w14:textId="77777777" w:rsidR="00515445" w:rsidRPr="00515445" w:rsidRDefault="00515445" w:rsidP="00515445">
      <w:pPr>
        <w:rPr>
          <w:lang w:val="vi-VN"/>
        </w:rPr>
      </w:pPr>
      <w:r w:rsidRPr="00515445">
        <w:rPr>
          <w:lang w:val="vi-VN"/>
        </w:rPr>
        <w:t xml:space="preserve">PROMPT: Generate grammar explanation for following Vietnamese grammar point: Preposition 'ngoài … ra' </w:t>
      </w:r>
    </w:p>
    <w:p w14:paraId="2BACD430" w14:textId="77777777" w:rsidR="00515445" w:rsidRPr="00515445" w:rsidRDefault="00515445" w:rsidP="00515445">
      <w:pPr>
        <w:rPr>
          <w:lang w:val="vi-VN"/>
        </w:rPr>
      </w:pPr>
      <w:r w:rsidRPr="00515445">
        <w:rPr>
          <w:lang w:val="vi-VN"/>
        </w:rPr>
        <w:t xml:space="preserve">RESPONSE: { </w:t>
      </w:r>
    </w:p>
    <w:p w14:paraId="2054EF0F" w14:textId="77777777" w:rsidR="00515445" w:rsidRPr="00515445" w:rsidRDefault="00515445" w:rsidP="00515445">
      <w:pPr>
        <w:rPr>
          <w:lang w:val="vi-VN"/>
        </w:rPr>
      </w:pPr>
      <w:r w:rsidRPr="00515445">
        <w:rPr>
          <w:lang w:val="vi-VN"/>
        </w:rPr>
        <w:t xml:space="preserve">  "title": "Preposition 'ngoài … ra'", </w:t>
      </w:r>
    </w:p>
    <w:p w14:paraId="7563E012" w14:textId="77777777" w:rsidR="00515445" w:rsidRPr="00515445" w:rsidRDefault="00515445" w:rsidP="00515445">
      <w:pPr>
        <w:rPr>
          <w:lang w:val="vi-VN"/>
        </w:rPr>
      </w:pPr>
      <w:r w:rsidRPr="00515445">
        <w:rPr>
          <w:lang w:val="vi-VN"/>
        </w:rPr>
        <w:t xml:space="preserve">  "short_explanation": "Used to express 'besides' or 'in addition to' in Vietnamese.", </w:t>
      </w:r>
    </w:p>
    <w:p w14:paraId="139819A3" w14:textId="77777777" w:rsidR="00515445" w:rsidRPr="00515445" w:rsidRDefault="00515445" w:rsidP="00515445">
      <w:pPr>
        <w:rPr>
          <w:lang w:val="vi-VN"/>
        </w:rPr>
      </w:pPr>
      <w:r w:rsidRPr="00515445">
        <w:rPr>
          <w:lang w:val="vi-VN"/>
        </w:rPr>
        <w:t xml:space="preserve">  "long_explanation": "The preposition 'ngoài … ra' in Vietnamese is used when you want to say 'besides' or 'apart from', indicating that there is something else besides what was previously mentioned. It is typically followed by a noun or a clause.", </w:t>
      </w:r>
    </w:p>
    <w:p w14:paraId="4D1C48DF" w14:textId="77777777" w:rsidR="00515445" w:rsidRPr="00515445" w:rsidRDefault="00515445" w:rsidP="00515445">
      <w:pPr>
        <w:rPr>
          <w:lang w:val="vi-VN"/>
        </w:rPr>
      </w:pPr>
      <w:r w:rsidRPr="00515445">
        <w:rPr>
          <w:lang w:val="vi-VN"/>
        </w:rPr>
        <w:t xml:space="preserve">  "formation": "Ngoài Noun/Clause ra, Clause", </w:t>
      </w:r>
    </w:p>
    <w:p w14:paraId="512477DD" w14:textId="77777777" w:rsidR="00515445" w:rsidRPr="00515445" w:rsidRDefault="00515445" w:rsidP="00515445">
      <w:pPr>
        <w:rPr>
          <w:lang w:val="vi-VN"/>
        </w:rPr>
      </w:pPr>
      <w:r w:rsidRPr="00515445">
        <w:rPr>
          <w:lang w:val="vi-VN"/>
        </w:rPr>
        <w:t xml:space="preserve">  "examples": [ </w:t>
      </w:r>
    </w:p>
    <w:p w14:paraId="7F1745DA" w14:textId="77777777" w:rsidR="00515445" w:rsidRPr="00515445" w:rsidRDefault="00515445" w:rsidP="00515445">
      <w:pPr>
        <w:rPr>
          <w:lang w:val="vi-VN"/>
        </w:rPr>
      </w:pPr>
      <w:r w:rsidRPr="00515445">
        <w:rPr>
          <w:lang w:val="vi-VN"/>
        </w:rPr>
        <w:t xml:space="preserve">    { </w:t>
      </w:r>
    </w:p>
    <w:p w14:paraId="3ADFC3F7" w14:textId="5D717034" w:rsidR="00515445" w:rsidRPr="00515445" w:rsidRDefault="00515445" w:rsidP="00515445">
      <w:pPr>
        <w:rPr>
          <w:lang w:val="vi-VN"/>
        </w:rPr>
      </w:pPr>
      <w:r w:rsidRPr="00515445">
        <w:rPr>
          <w:lang w:val="vi-VN"/>
        </w:rPr>
        <w:t xml:space="preserve">      "vn": "Ngoài sinh viên ra, cô ấy còn là một nghệ sĩ </w:t>
      </w:r>
      <w:del w:id="1753" w:author="Canh Duc Nguyen" w:date="2023-10-15T10:43:00Z">
        <w:r w:rsidRPr="00515445" w:rsidDel="000C49A7">
          <w:rPr>
            <w:lang w:val="vi-VN"/>
          </w:rPr>
          <w:delText>độc lập</w:delText>
        </w:r>
      </w:del>
      <w:ins w:id="1754" w:author="Canh Duc Nguyen" w:date="2023-10-15T10:43:00Z">
        <w:r w:rsidR="000C49A7">
          <w:rPr>
            <w:lang w:val="vi-VN"/>
          </w:rPr>
          <w:t>tự do</w:t>
        </w:r>
      </w:ins>
      <w:r w:rsidRPr="00515445">
        <w:rPr>
          <w:lang w:val="vi-VN"/>
        </w:rPr>
        <w:t xml:space="preserve">.", </w:t>
      </w:r>
    </w:p>
    <w:p w14:paraId="356DB9AA" w14:textId="77777777" w:rsidR="00515445" w:rsidRPr="00515445" w:rsidRDefault="00515445" w:rsidP="00515445">
      <w:pPr>
        <w:rPr>
          <w:lang w:val="vi-VN"/>
        </w:rPr>
      </w:pPr>
      <w:r w:rsidRPr="00515445">
        <w:rPr>
          <w:lang w:val="vi-VN"/>
        </w:rPr>
        <w:t xml:space="preserve">      "en": "Besides being a student, she is also an independent artist." </w:t>
      </w:r>
    </w:p>
    <w:p w14:paraId="4D788DEB" w14:textId="77777777" w:rsidR="00515445" w:rsidRPr="00515445" w:rsidRDefault="00515445" w:rsidP="00515445">
      <w:pPr>
        <w:rPr>
          <w:lang w:val="vi-VN"/>
        </w:rPr>
      </w:pPr>
      <w:r w:rsidRPr="00515445">
        <w:rPr>
          <w:lang w:val="vi-VN"/>
        </w:rPr>
        <w:t xml:space="preserve">    }, </w:t>
      </w:r>
    </w:p>
    <w:p w14:paraId="24E93E13" w14:textId="77777777" w:rsidR="00515445" w:rsidRPr="00515445" w:rsidRDefault="00515445" w:rsidP="00515445">
      <w:pPr>
        <w:rPr>
          <w:lang w:val="vi-VN"/>
        </w:rPr>
      </w:pPr>
      <w:r w:rsidRPr="00515445">
        <w:rPr>
          <w:lang w:val="vi-VN"/>
        </w:rPr>
        <w:t xml:space="preserve">    { </w:t>
      </w:r>
    </w:p>
    <w:p w14:paraId="22FF203E" w14:textId="77777777" w:rsidR="00515445" w:rsidRPr="00515445" w:rsidRDefault="00515445" w:rsidP="00515445">
      <w:pPr>
        <w:rPr>
          <w:lang w:val="vi-VN"/>
        </w:rPr>
      </w:pPr>
      <w:r w:rsidRPr="00515445">
        <w:rPr>
          <w:lang w:val="vi-VN"/>
        </w:rPr>
        <w:t xml:space="preserve">      "vn": "Ngoài việc học ra, tôi còn thích chơi game và đọc sách.", </w:t>
      </w:r>
    </w:p>
    <w:p w14:paraId="3084ACFC" w14:textId="77777777" w:rsidR="00515445" w:rsidRPr="00515445" w:rsidRDefault="00515445" w:rsidP="00515445">
      <w:pPr>
        <w:rPr>
          <w:lang w:val="vi-VN"/>
        </w:rPr>
      </w:pPr>
      <w:r w:rsidRPr="00515445">
        <w:rPr>
          <w:lang w:val="vi-VN"/>
        </w:rPr>
        <w:t xml:space="preserve">      "en": "Besides studying, I also like playing games and reading books." </w:t>
      </w:r>
    </w:p>
    <w:p w14:paraId="6CED1DCE" w14:textId="77777777" w:rsidR="00515445" w:rsidRPr="00515445" w:rsidRDefault="00515445" w:rsidP="00515445">
      <w:pPr>
        <w:rPr>
          <w:lang w:val="vi-VN"/>
        </w:rPr>
      </w:pPr>
      <w:r w:rsidRPr="00515445">
        <w:rPr>
          <w:lang w:val="vi-VN"/>
        </w:rPr>
        <w:t xml:space="preserve">    }, </w:t>
      </w:r>
    </w:p>
    <w:p w14:paraId="5F9D5501" w14:textId="77777777" w:rsidR="00515445" w:rsidRPr="00515445" w:rsidRDefault="00515445" w:rsidP="00515445">
      <w:pPr>
        <w:rPr>
          <w:lang w:val="vi-VN"/>
        </w:rPr>
      </w:pPr>
      <w:r w:rsidRPr="00515445">
        <w:rPr>
          <w:lang w:val="vi-VN"/>
        </w:rPr>
        <w:t xml:space="preserve">    { </w:t>
      </w:r>
    </w:p>
    <w:p w14:paraId="31D2FA3B" w14:textId="77777777" w:rsidR="00515445" w:rsidRPr="00515445" w:rsidRDefault="00515445" w:rsidP="00515445">
      <w:pPr>
        <w:rPr>
          <w:lang w:val="vi-VN"/>
        </w:rPr>
      </w:pPr>
      <w:r w:rsidRPr="00515445">
        <w:rPr>
          <w:lang w:val="vi-VN"/>
        </w:rPr>
        <w:t xml:space="preserve">      "vn": "Ngoài phố cổ Hội An ra, bạn còn thể thăm các làng nghề truyền thống xung quanh.", </w:t>
      </w:r>
    </w:p>
    <w:p w14:paraId="05D66E5F" w14:textId="77777777" w:rsidR="00515445" w:rsidRPr="00515445" w:rsidRDefault="00515445" w:rsidP="00515445">
      <w:pPr>
        <w:rPr>
          <w:lang w:val="vi-VN"/>
        </w:rPr>
      </w:pPr>
      <w:r w:rsidRPr="00515445">
        <w:rPr>
          <w:lang w:val="vi-VN"/>
        </w:rPr>
        <w:t xml:space="preserve">      "en": "Besides Hoi An ancient town, you can also visit the surrounding traditional craft villages." </w:t>
      </w:r>
    </w:p>
    <w:p w14:paraId="0E54EA30" w14:textId="77777777" w:rsidR="00515445" w:rsidRPr="00515445" w:rsidRDefault="00515445" w:rsidP="00515445">
      <w:pPr>
        <w:rPr>
          <w:lang w:val="vi-VN"/>
        </w:rPr>
      </w:pPr>
      <w:r w:rsidRPr="00515445">
        <w:rPr>
          <w:lang w:val="vi-VN"/>
        </w:rPr>
        <w:lastRenderedPageBreak/>
        <w:t xml:space="preserve">    }, </w:t>
      </w:r>
    </w:p>
    <w:p w14:paraId="6AA8E556" w14:textId="77777777" w:rsidR="00515445" w:rsidRPr="00515445" w:rsidRDefault="00515445" w:rsidP="00515445">
      <w:pPr>
        <w:rPr>
          <w:lang w:val="vi-VN"/>
        </w:rPr>
      </w:pPr>
      <w:r w:rsidRPr="00515445">
        <w:rPr>
          <w:lang w:val="vi-VN"/>
        </w:rPr>
        <w:t xml:space="preserve">    { </w:t>
      </w:r>
    </w:p>
    <w:p w14:paraId="6C731365" w14:textId="725A326E" w:rsidR="00515445" w:rsidRPr="00515445" w:rsidRDefault="00515445" w:rsidP="00515445">
      <w:pPr>
        <w:rPr>
          <w:lang w:val="vi-VN"/>
        </w:rPr>
      </w:pPr>
      <w:r w:rsidRPr="00515445">
        <w:rPr>
          <w:lang w:val="vi-VN"/>
        </w:rPr>
        <w:t xml:space="preserve">      "vn": "Ngoài thức ăn nhẹ ra, chúng tôi còn phục vụ các loại đồ uống khác </w:t>
      </w:r>
      <w:del w:id="1755" w:author="Canh Duc Nguyen" w:date="2023-10-15T10:43:00Z">
        <w:r w:rsidRPr="00515445" w:rsidDel="000C49A7">
          <w:rPr>
            <w:lang w:val="vi-VN"/>
          </w:rPr>
          <w:delText>nhau</w:delText>
        </w:r>
      </w:del>
      <w:ins w:id="1756" w:author="Canh Duc Nguyen" w:date="2023-10-15T10:43:00Z">
        <w:r w:rsidR="000C49A7">
          <w:rPr>
            <w:lang w:val="vi-VN"/>
          </w:rPr>
          <w:t>nữa</w:t>
        </w:r>
      </w:ins>
      <w:r w:rsidRPr="00515445">
        <w:rPr>
          <w:lang w:val="vi-VN"/>
        </w:rPr>
        <w:t xml:space="preserve">.", </w:t>
      </w:r>
    </w:p>
    <w:p w14:paraId="15BBECE6" w14:textId="77777777" w:rsidR="00515445" w:rsidRPr="00515445" w:rsidRDefault="00515445" w:rsidP="00515445">
      <w:pPr>
        <w:rPr>
          <w:lang w:val="vi-VN"/>
        </w:rPr>
      </w:pPr>
      <w:r w:rsidRPr="00515445">
        <w:rPr>
          <w:lang w:val="vi-VN"/>
        </w:rPr>
        <w:t xml:space="preserve">      "en": "Besides snacks, we also serve a variety of drinks." </w:t>
      </w:r>
    </w:p>
    <w:p w14:paraId="657BF9E9" w14:textId="77777777" w:rsidR="00515445" w:rsidRPr="00515445" w:rsidRDefault="00515445" w:rsidP="00515445">
      <w:pPr>
        <w:rPr>
          <w:lang w:val="vi-VN"/>
        </w:rPr>
      </w:pPr>
      <w:r w:rsidRPr="00515445">
        <w:rPr>
          <w:lang w:val="vi-VN"/>
        </w:rPr>
        <w:t xml:space="preserve">    } </w:t>
      </w:r>
    </w:p>
    <w:p w14:paraId="602F4EFD" w14:textId="77777777" w:rsidR="00515445" w:rsidRPr="00515445" w:rsidRDefault="00515445" w:rsidP="00515445">
      <w:pPr>
        <w:rPr>
          <w:lang w:val="vi-VN"/>
        </w:rPr>
      </w:pPr>
      <w:r w:rsidRPr="00515445">
        <w:rPr>
          <w:lang w:val="vi-VN"/>
        </w:rPr>
        <w:t xml:space="preserve">  ] </w:t>
      </w:r>
    </w:p>
    <w:p w14:paraId="11F6169B" w14:textId="77777777" w:rsidR="00515445" w:rsidRPr="00515445" w:rsidRDefault="00515445" w:rsidP="00515445">
      <w:pPr>
        <w:rPr>
          <w:lang w:val="vi-VN"/>
        </w:rPr>
      </w:pPr>
      <w:r w:rsidRPr="00515445">
        <w:rPr>
          <w:lang w:val="vi-VN"/>
        </w:rPr>
        <w:t>}</w:t>
      </w:r>
    </w:p>
    <w:p w14:paraId="28CDF1DB" w14:textId="77777777" w:rsidR="00515445" w:rsidRPr="00515445" w:rsidRDefault="00515445" w:rsidP="00515445">
      <w:pPr>
        <w:rPr>
          <w:lang w:val="vi-VN"/>
        </w:rPr>
      </w:pPr>
      <w:r w:rsidRPr="00515445">
        <w:rPr>
          <w:lang w:val="vi-VN"/>
        </w:rPr>
        <w:t>-----------------------------</w:t>
      </w:r>
    </w:p>
    <w:p w14:paraId="7FC42536" w14:textId="77777777" w:rsidR="00515445" w:rsidRPr="00515445" w:rsidRDefault="00515445" w:rsidP="00515445">
      <w:pPr>
        <w:rPr>
          <w:lang w:val="vi-VN"/>
        </w:rPr>
      </w:pPr>
      <w:r w:rsidRPr="00515445">
        <w:rPr>
          <w:lang w:val="vi-VN"/>
        </w:rPr>
        <w:t xml:space="preserve">keyword: Preposition 'tại' </w:t>
      </w:r>
    </w:p>
    <w:p w14:paraId="22D493D6" w14:textId="77777777" w:rsidR="00515445" w:rsidRPr="00515445" w:rsidRDefault="00515445" w:rsidP="00515445">
      <w:pPr>
        <w:rPr>
          <w:lang w:val="vi-VN"/>
        </w:rPr>
      </w:pPr>
      <w:r w:rsidRPr="00515445">
        <w:rPr>
          <w:lang w:val="vi-VN"/>
        </w:rPr>
        <w:t xml:space="preserve">PROMPT: Generate grammar explanation for following Vietnamese grammar point: Preposition 'tại' </w:t>
      </w:r>
    </w:p>
    <w:p w14:paraId="50383EF3" w14:textId="77777777" w:rsidR="00515445" w:rsidRPr="00515445" w:rsidRDefault="00515445" w:rsidP="00515445">
      <w:pPr>
        <w:rPr>
          <w:lang w:val="vi-VN"/>
        </w:rPr>
      </w:pPr>
      <w:r w:rsidRPr="00515445">
        <w:rPr>
          <w:lang w:val="vi-VN"/>
        </w:rPr>
        <w:t xml:space="preserve">RESPONSE: { </w:t>
      </w:r>
    </w:p>
    <w:p w14:paraId="18D3D1B0" w14:textId="77777777" w:rsidR="00515445" w:rsidRPr="00515445" w:rsidRDefault="00515445" w:rsidP="00515445">
      <w:pPr>
        <w:rPr>
          <w:lang w:val="vi-VN"/>
        </w:rPr>
      </w:pPr>
      <w:r w:rsidRPr="00515445">
        <w:rPr>
          <w:lang w:val="vi-VN"/>
        </w:rPr>
        <w:t xml:space="preserve">  "title": "Preposition 'tại'",</w:t>
      </w:r>
    </w:p>
    <w:p w14:paraId="11200583" w14:textId="77777777" w:rsidR="00515445" w:rsidRPr="00515445" w:rsidRDefault="00515445" w:rsidP="00515445">
      <w:pPr>
        <w:rPr>
          <w:lang w:val="vi-VN"/>
        </w:rPr>
      </w:pPr>
      <w:r w:rsidRPr="00515445">
        <w:rPr>
          <w:lang w:val="vi-VN"/>
        </w:rPr>
        <w:t xml:space="preserve">  "short_explanation": "Used to express the location of an action or event.",</w:t>
      </w:r>
    </w:p>
    <w:p w14:paraId="14802B63" w14:textId="77777777" w:rsidR="00515445" w:rsidRPr="00515445" w:rsidRDefault="00515445" w:rsidP="00515445">
      <w:pPr>
        <w:rPr>
          <w:lang w:val="vi-VN"/>
        </w:rPr>
      </w:pPr>
      <w:r w:rsidRPr="00515445">
        <w:rPr>
          <w:lang w:val="vi-VN"/>
        </w:rPr>
        <w:t xml:space="preserve">  "long_explanation": "The Vietnamese phrase 'tại' is a preposition that is used to indicate the location or place where an action or event occurs. It is equivalent to the English preposition 'at' when used to indicate places or 'during' when specifying a particular occasion or event.",</w:t>
      </w:r>
    </w:p>
    <w:p w14:paraId="140D42AB" w14:textId="77777777" w:rsidR="00515445" w:rsidRPr="00515445" w:rsidRDefault="00515445" w:rsidP="00515445">
      <w:pPr>
        <w:rPr>
          <w:lang w:val="vi-VN"/>
        </w:rPr>
      </w:pPr>
      <w:r w:rsidRPr="00515445">
        <w:rPr>
          <w:lang w:val="vi-VN"/>
        </w:rPr>
        <w:t xml:space="preserve">  "formation": "Action + tại + location",</w:t>
      </w:r>
    </w:p>
    <w:p w14:paraId="5BC35B75" w14:textId="77777777" w:rsidR="00515445" w:rsidRPr="00515445" w:rsidRDefault="00515445" w:rsidP="00515445">
      <w:pPr>
        <w:rPr>
          <w:lang w:val="vi-VN"/>
        </w:rPr>
      </w:pPr>
      <w:r w:rsidRPr="00515445">
        <w:rPr>
          <w:lang w:val="vi-VN"/>
        </w:rPr>
        <w:t xml:space="preserve">  "examples": [</w:t>
      </w:r>
    </w:p>
    <w:p w14:paraId="70988053" w14:textId="77777777" w:rsidR="00515445" w:rsidRPr="00515445" w:rsidRDefault="00515445" w:rsidP="00515445">
      <w:pPr>
        <w:rPr>
          <w:lang w:val="vi-VN"/>
        </w:rPr>
      </w:pPr>
      <w:r w:rsidRPr="00515445">
        <w:rPr>
          <w:lang w:val="vi-VN"/>
        </w:rPr>
        <w:t xml:space="preserve">    {</w:t>
      </w:r>
    </w:p>
    <w:p w14:paraId="257FF4C7" w14:textId="77777777" w:rsidR="00515445" w:rsidRPr="00515445" w:rsidRDefault="00515445" w:rsidP="00515445">
      <w:pPr>
        <w:rPr>
          <w:lang w:val="vi-VN"/>
        </w:rPr>
      </w:pPr>
      <w:r w:rsidRPr="00515445">
        <w:rPr>
          <w:lang w:val="vi-VN"/>
        </w:rPr>
        <w:t xml:space="preserve">      "vn": "Tôi đang ăn tối tại nhà hàng.",</w:t>
      </w:r>
    </w:p>
    <w:p w14:paraId="38DE3D1A" w14:textId="77777777" w:rsidR="00515445" w:rsidRPr="00515445" w:rsidRDefault="00515445" w:rsidP="00515445">
      <w:pPr>
        <w:rPr>
          <w:lang w:val="vi-VN"/>
        </w:rPr>
      </w:pPr>
      <w:r w:rsidRPr="00515445">
        <w:rPr>
          <w:lang w:val="vi-VN"/>
        </w:rPr>
        <w:t xml:space="preserve">      "en": "I am eating dinner at the restaurant."</w:t>
      </w:r>
    </w:p>
    <w:p w14:paraId="40DADADF" w14:textId="77777777" w:rsidR="00515445" w:rsidRPr="00515445" w:rsidRDefault="00515445" w:rsidP="00515445">
      <w:pPr>
        <w:rPr>
          <w:lang w:val="vi-VN"/>
        </w:rPr>
      </w:pPr>
      <w:r w:rsidRPr="00515445">
        <w:rPr>
          <w:lang w:val="vi-VN"/>
        </w:rPr>
        <w:t xml:space="preserve">    },</w:t>
      </w:r>
    </w:p>
    <w:p w14:paraId="270B8158" w14:textId="77777777" w:rsidR="00515445" w:rsidRPr="00515445" w:rsidRDefault="00515445" w:rsidP="00515445">
      <w:pPr>
        <w:rPr>
          <w:lang w:val="vi-VN"/>
        </w:rPr>
      </w:pPr>
      <w:r w:rsidRPr="00515445">
        <w:rPr>
          <w:lang w:val="vi-VN"/>
        </w:rPr>
        <w:t xml:space="preserve">    {</w:t>
      </w:r>
    </w:p>
    <w:p w14:paraId="7F6DC8C2" w14:textId="77777777" w:rsidR="00515445" w:rsidRPr="00515445" w:rsidRDefault="00515445" w:rsidP="00515445">
      <w:pPr>
        <w:rPr>
          <w:lang w:val="vi-VN"/>
        </w:rPr>
      </w:pPr>
      <w:r w:rsidRPr="00515445">
        <w:rPr>
          <w:lang w:val="vi-VN"/>
        </w:rPr>
        <w:t xml:space="preserve">      "vn": "Bữa tiệc sinh nhật của anh ấy sẽ tổ chức tại nhà riêng của anh ấy.",</w:t>
      </w:r>
    </w:p>
    <w:p w14:paraId="31BBB8BB" w14:textId="77777777" w:rsidR="00515445" w:rsidRPr="00515445" w:rsidRDefault="00515445" w:rsidP="00515445">
      <w:pPr>
        <w:rPr>
          <w:lang w:val="vi-VN"/>
        </w:rPr>
      </w:pPr>
      <w:r w:rsidRPr="00515445">
        <w:rPr>
          <w:lang w:val="vi-VN"/>
        </w:rPr>
        <w:t xml:space="preserve">      "en": "His birthday party will be held at his private house."</w:t>
      </w:r>
    </w:p>
    <w:p w14:paraId="09AABA53" w14:textId="77777777" w:rsidR="00515445" w:rsidRPr="00515445" w:rsidRDefault="00515445" w:rsidP="00515445">
      <w:pPr>
        <w:rPr>
          <w:lang w:val="vi-VN"/>
        </w:rPr>
      </w:pPr>
      <w:r w:rsidRPr="00515445">
        <w:rPr>
          <w:lang w:val="vi-VN"/>
        </w:rPr>
        <w:t xml:space="preserve">    },</w:t>
      </w:r>
    </w:p>
    <w:p w14:paraId="75BAB434" w14:textId="77777777" w:rsidR="00515445" w:rsidRPr="00515445" w:rsidRDefault="00515445" w:rsidP="00515445">
      <w:pPr>
        <w:rPr>
          <w:lang w:val="vi-VN"/>
        </w:rPr>
      </w:pPr>
      <w:r w:rsidRPr="00515445">
        <w:rPr>
          <w:lang w:val="vi-VN"/>
        </w:rPr>
        <w:t xml:space="preserve">    {</w:t>
      </w:r>
    </w:p>
    <w:p w14:paraId="16A0159F" w14:textId="77777777" w:rsidR="00515445" w:rsidRPr="00515445" w:rsidRDefault="00515445" w:rsidP="00515445">
      <w:pPr>
        <w:rPr>
          <w:lang w:val="vi-VN"/>
        </w:rPr>
      </w:pPr>
      <w:r w:rsidRPr="00515445">
        <w:rPr>
          <w:lang w:val="vi-VN"/>
        </w:rPr>
        <w:t xml:space="preserve">      "vn": "Chúng tôi đã gặp nhau tại một buổi hòa nhạc.",</w:t>
      </w:r>
    </w:p>
    <w:p w14:paraId="166A2970" w14:textId="77777777" w:rsidR="00515445" w:rsidRPr="00515445" w:rsidRDefault="00515445" w:rsidP="00515445">
      <w:pPr>
        <w:rPr>
          <w:lang w:val="vi-VN"/>
        </w:rPr>
      </w:pPr>
      <w:r w:rsidRPr="00515445">
        <w:rPr>
          <w:lang w:val="vi-VN"/>
        </w:rPr>
        <w:t xml:space="preserve">      "en": "We met each other at a concert."</w:t>
      </w:r>
    </w:p>
    <w:p w14:paraId="01C47BC4" w14:textId="77777777" w:rsidR="00515445" w:rsidRPr="00515445" w:rsidRDefault="00515445" w:rsidP="00515445">
      <w:pPr>
        <w:rPr>
          <w:lang w:val="vi-VN"/>
        </w:rPr>
      </w:pPr>
      <w:r w:rsidRPr="00515445">
        <w:rPr>
          <w:lang w:val="vi-VN"/>
        </w:rPr>
        <w:t xml:space="preserve">    },</w:t>
      </w:r>
    </w:p>
    <w:p w14:paraId="69CCCC04" w14:textId="77777777" w:rsidR="00515445" w:rsidRPr="00515445" w:rsidRDefault="00515445" w:rsidP="00515445">
      <w:pPr>
        <w:rPr>
          <w:lang w:val="vi-VN"/>
        </w:rPr>
      </w:pPr>
      <w:r w:rsidRPr="00515445">
        <w:rPr>
          <w:lang w:val="vi-VN"/>
        </w:rPr>
        <w:t xml:space="preserve">    {</w:t>
      </w:r>
    </w:p>
    <w:p w14:paraId="70BBB009" w14:textId="4669B998" w:rsidR="00515445" w:rsidRPr="00515445" w:rsidRDefault="00515445" w:rsidP="00515445">
      <w:pPr>
        <w:rPr>
          <w:lang w:val="vi-VN"/>
        </w:rPr>
      </w:pPr>
      <w:r w:rsidRPr="00515445">
        <w:rPr>
          <w:lang w:val="vi-VN"/>
        </w:rPr>
        <w:t xml:space="preserve">      "vn": "Cô ấy </w:t>
      </w:r>
      <w:ins w:id="1757" w:author="Canh Duc Nguyen" w:date="2023-10-15T10:44:00Z">
        <w:r w:rsidR="000C49A7">
          <w:rPr>
            <w:lang w:val="vi-VN"/>
          </w:rPr>
          <w:t xml:space="preserve">đang </w:t>
        </w:r>
      </w:ins>
      <w:r w:rsidRPr="00515445">
        <w:rPr>
          <w:lang w:val="vi-VN"/>
        </w:rPr>
        <w:t>làm việc tại một ngân hàng.",</w:t>
      </w:r>
    </w:p>
    <w:p w14:paraId="6B5D4067" w14:textId="77777777" w:rsidR="00515445" w:rsidRPr="00515445" w:rsidRDefault="00515445" w:rsidP="00515445">
      <w:pPr>
        <w:rPr>
          <w:lang w:val="vi-VN"/>
        </w:rPr>
      </w:pPr>
      <w:r w:rsidRPr="00515445">
        <w:rPr>
          <w:lang w:val="vi-VN"/>
        </w:rPr>
        <w:t xml:space="preserve">      "en": "She works at a bank."</w:t>
      </w:r>
    </w:p>
    <w:p w14:paraId="737CA846" w14:textId="77777777" w:rsidR="00515445" w:rsidRPr="00515445" w:rsidRDefault="00515445" w:rsidP="00515445">
      <w:pPr>
        <w:rPr>
          <w:lang w:val="vi-VN"/>
        </w:rPr>
      </w:pPr>
      <w:r w:rsidRPr="00515445">
        <w:rPr>
          <w:lang w:val="vi-VN"/>
        </w:rPr>
        <w:t xml:space="preserve">    }</w:t>
      </w:r>
    </w:p>
    <w:p w14:paraId="10508530" w14:textId="77777777" w:rsidR="00515445" w:rsidRPr="00515445" w:rsidRDefault="00515445" w:rsidP="00515445">
      <w:pPr>
        <w:rPr>
          <w:lang w:val="vi-VN"/>
        </w:rPr>
      </w:pPr>
      <w:r w:rsidRPr="00515445">
        <w:rPr>
          <w:lang w:val="vi-VN"/>
        </w:rPr>
        <w:t xml:space="preserve">  ]</w:t>
      </w:r>
    </w:p>
    <w:p w14:paraId="7C122A5F" w14:textId="77777777" w:rsidR="00515445" w:rsidRPr="00515445" w:rsidRDefault="00515445" w:rsidP="00515445">
      <w:pPr>
        <w:rPr>
          <w:lang w:val="vi-VN"/>
        </w:rPr>
      </w:pPr>
      <w:r w:rsidRPr="00515445">
        <w:rPr>
          <w:lang w:val="vi-VN"/>
        </w:rPr>
        <w:t>}</w:t>
      </w:r>
    </w:p>
    <w:p w14:paraId="5FF07798" w14:textId="77777777" w:rsidR="00515445" w:rsidRPr="00515445" w:rsidRDefault="00515445" w:rsidP="00515445">
      <w:pPr>
        <w:rPr>
          <w:lang w:val="vi-VN"/>
        </w:rPr>
      </w:pPr>
      <w:r w:rsidRPr="00515445">
        <w:rPr>
          <w:lang w:val="vi-VN"/>
        </w:rPr>
        <w:t>-----------------------------</w:t>
      </w:r>
    </w:p>
    <w:p w14:paraId="2728F071" w14:textId="77777777" w:rsidR="00515445" w:rsidRPr="00515445" w:rsidRDefault="00515445" w:rsidP="00515445">
      <w:pPr>
        <w:rPr>
          <w:lang w:val="vi-VN"/>
        </w:rPr>
      </w:pPr>
      <w:r w:rsidRPr="00515445">
        <w:rPr>
          <w:lang w:val="vi-VN"/>
        </w:rPr>
        <w:t xml:space="preserve">keyword: Preposition 'về' </w:t>
      </w:r>
    </w:p>
    <w:p w14:paraId="689CD9F1" w14:textId="77777777" w:rsidR="00515445" w:rsidRPr="00515445" w:rsidRDefault="00515445" w:rsidP="00515445">
      <w:pPr>
        <w:rPr>
          <w:lang w:val="vi-VN"/>
        </w:rPr>
      </w:pPr>
      <w:r w:rsidRPr="00515445">
        <w:rPr>
          <w:lang w:val="vi-VN"/>
        </w:rPr>
        <w:t xml:space="preserve">PROMPT: Generate grammar explanation for following Vietnamese grammar point: Preposition 'về' </w:t>
      </w:r>
    </w:p>
    <w:p w14:paraId="6461E9E9" w14:textId="77777777" w:rsidR="00515445" w:rsidRPr="00515445" w:rsidRDefault="00515445" w:rsidP="00515445">
      <w:pPr>
        <w:rPr>
          <w:lang w:val="vi-VN"/>
        </w:rPr>
      </w:pPr>
      <w:r w:rsidRPr="00515445">
        <w:rPr>
          <w:lang w:val="vi-VN"/>
        </w:rPr>
        <w:t xml:space="preserve">RESPONSE: {   </w:t>
      </w:r>
    </w:p>
    <w:p w14:paraId="1B57770C" w14:textId="77777777" w:rsidR="00515445" w:rsidRPr="00515445" w:rsidRDefault="00515445" w:rsidP="00515445">
      <w:pPr>
        <w:rPr>
          <w:lang w:val="vi-VN"/>
        </w:rPr>
      </w:pPr>
      <w:r w:rsidRPr="00515445">
        <w:rPr>
          <w:lang w:val="vi-VN"/>
        </w:rPr>
        <w:t xml:space="preserve">  "title": "Preposition 'về'",</w:t>
      </w:r>
    </w:p>
    <w:p w14:paraId="057ED451" w14:textId="77777777" w:rsidR="00515445" w:rsidRPr="00515445" w:rsidRDefault="00515445" w:rsidP="00515445">
      <w:pPr>
        <w:rPr>
          <w:lang w:val="vi-VN"/>
        </w:rPr>
      </w:pPr>
      <w:r w:rsidRPr="00515445">
        <w:rPr>
          <w:lang w:val="vi-VN"/>
        </w:rPr>
        <w:t xml:space="preserve">  "short_explanation": "Used to indicate movement towards, concerning or about something.",</w:t>
      </w:r>
    </w:p>
    <w:p w14:paraId="6DA3C971" w14:textId="77777777" w:rsidR="00515445" w:rsidRPr="00515445" w:rsidRDefault="00515445" w:rsidP="00515445">
      <w:pPr>
        <w:rPr>
          <w:lang w:val="vi-VN"/>
        </w:rPr>
      </w:pPr>
      <w:r w:rsidRPr="00515445">
        <w:rPr>
          <w:lang w:val="vi-VN"/>
        </w:rPr>
        <w:lastRenderedPageBreak/>
        <w:t xml:space="preserve">  "long_explanation": "The Vietnamese preposition 'về' is used to show movement back towards a place or a direction. It can also be used when talking or asking about a particular topic or issue. In English, it can be translated as 'about' or 'towards'.",</w:t>
      </w:r>
    </w:p>
    <w:p w14:paraId="3F73DFB9" w14:textId="77777777" w:rsidR="00515445" w:rsidRPr="00515445" w:rsidRDefault="00515445" w:rsidP="00515445">
      <w:pPr>
        <w:rPr>
          <w:lang w:val="vi-VN"/>
        </w:rPr>
      </w:pPr>
      <w:r w:rsidRPr="00515445">
        <w:rPr>
          <w:lang w:val="vi-VN"/>
        </w:rPr>
        <w:t xml:space="preserve">  "formation": "Subject + Verb + về + object/place/topic",</w:t>
      </w:r>
    </w:p>
    <w:p w14:paraId="5B5A96CB" w14:textId="77777777" w:rsidR="00515445" w:rsidRPr="00515445" w:rsidRDefault="00515445" w:rsidP="00515445">
      <w:pPr>
        <w:rPr>
          <w:lang w:val="vi-VN"/>
        </w:rPr>
      </w:pPr>
      <w:r w:rsidRPr="00515445">
        <w:rPr>
          <w:lang w:val="vi-VN"/>
        </w:rPr>
        <w:t xml:space="preserve">  "examples": [     </w:t>
      </w:r>
    </w:p>
    <w:p w14:paraId="3D57DABD" w14:textId="77777777" w:rsidR="00515445" w:rsidRPr="00515445" w:rsidRDefault="00515445" w:rsidP="00515445">
      <w:pPr>
        <w:rPr>
          <w:lang w:val="vi-VN"/>
        </w:rPr>
      </w:pPr>
      <w:r w:rsidRPr="00515445">
        <w:rPr>
          <w:lang w:val="vi-VN"/>
        </w:rPr>
        <w:t xml:space="preserve">    {       </w:t>
      </w:r>
    </w:p>
    <w:p w14:paraId="6E6F5B33" w14:textId="77777777" w:rsidR="00515445" w:rsidRPr="00515445" w:rsidRDefault="00515445" w:rsidP="00515445">
      <w:pPr>
        <w:rPr>
          <w:lang w:val="vi-VN"/>
        </w:rPr>
      </w:pPr>
      <w:r w:rsidRPr="00515445">
        <w:rPr>
          <w:lang w:val="vi-VN"/>
        </w:rPr>
        <w:t xml:space="preserve">      "vn": "Anh ấy đang đi về nhà.",       </w:t>
      </w:r>
    </w:p>
    <w:p w14:paraId="410AABDD" w14:textId="77777777" w:rsidR="00515445" w:rsidRPr="00515445" w:rsidRDefault="00515445" w:rsidP="00515445">
      <w:pPr>
        <w:rPr>
          <w:lang w:val="vi-VN"/>
        </w:rPr>
      </w:pPr>
      <w:r w:rsidRPr="00515445">
        <w:rPr>
          <w:lang w:val="vi-VN"/>
        </w:rPr>
        <w:t xml:space="preserve">      "en": "He is going home.",     </w:t>
      </w:r>
    </w:p>
    <w:p w14:paraId="51700C2F" w14:textId="77777777" w:rsidR="00515445" w:rsidRPr="00515445" w:rsidRDefault="00515445" w:rsidP="00515445">
      <w:pPr>
        <w:rPr>
          <w:lang w:val="vi-VN"/>
        </w:rPr>
      </w:pPr>
      <w:r w:rsidRPr="00515445">
        <w:rPr>
          <w:lang w:val="vi-VN"/>
        </w:rPr>
        <w:t xml:space="preserve">    },     </w:t>
      </w:r>
    </w:p>
    <w:p w14:paraId="52904B2D" w14:textId="77777777" w:rsidR="00515445" w:rsidRPr="00515445" w:rsidRDefault="00515445" w:rsidP="00515445">
      <w:pPr>
        <w:rPr>
          <w:lang w:val="vi-VN"/>
        </w:rPr>
      </w:pPr>
      <w:r w:rsidRPr="00515445">
        <w:rPr>
          <w:lang w:val="vi-VN"/>
        </w:rPr>
        <w:t xml:space="preserve">    {       </w:t>
      </w:r>
    </w:p>
    <w:p w14:paraId="04A0F0F7" w14:textId="37E7E5FA" w:rsidR="00515445" w:rsidRPr="00515445" w:rsidRDefault="00515445" w:rsidP="00515445">
      <w:pPr>
        <w:rPr>
          <w:lang w:val="vi-VN"/>
        </w:rPr>
      </w:pPr>
      <w:r w:rsidRPr="00515445">
        <w:rPr>
          <w:lang w:val="vi-VN"/>
        </w:rPr>
        <w:t xml:space="preserve">      "vn": "Chị ấy đang nói về </w:t>
      </w:r>
      <w:ins w:id="1758" w:author="Canh Duc Nguyen" w:date="2023-10-15T10:45:00Z">
        <w:r w:rsidR="00E81708">
          <w:rPr>
            <w:lang w:val="vi-VN"/>
          </w:rPr>
          <w:t xml:space="preserve">người </w:t>
        </w:r>
      </w:ins>
      <w:r w:rsidRPr="00515445">
        <w:rPr>
          <w:lang w:val="vi-VN"/>
        </w:rPr>
        <w:t xml:space="preserve">anh của mình.",       </w:t>
      </w:r>
    </w:p>
    <w:p w14:paraId="2D48F19F" w14:textId="77777777" w:rsidR="00515445" w:rsidRPr="00515445" w:rsidRDefault="00515445" w:rsidP="00515445">
      <w:pPr>
        <w:rPr>
          <w:lang w:val="vi-VN"/>
        </w:rPr>
      </w:pPr>
      <w:r w:rsidRPr="00515445">
        <w:rPr>
          <w:lang w:val="vi-VN"/>
        </w:rPr>
        <w:t xml:space="preserve">      "en": "She is talking about her brother.",     </w:t>
      </w:r>
    </w:p>
    <w:p w14:paraId="626A3BF3" w14:textId="77777777" w:rsidR="00515445" w:rsidRPr="00515445" w:rsidRDefault="00515445" w:rsidP="00515445">
      <w:pPr>
        <w:rPr>
          <w:lang w:val="vi-VN"/>
        </w:rPr>
      </w:pPr>
      <w:r w:rsidRPr="00515445">
        <w:rPr>
          <w:lang w:val="vi-VN"/>
        </w:rPr>
        <w:t xml:space="preserve">    },     </w:t>
      </w:r>
    </w:p>
    <w:p w14:paraId="208AB54B" w14:textId="77777777" w:rsidR="00515445" w:rsidRPr="00515445" w:rsidRDefault="00515445" w:rsidP="00515445">
      <w:pPr>
        <w:rPr>
          <w:lang w:val="vi-VN"/>
        </w:rPr>
      </w:pPr>
      <w:r w:rsidRPr="00515445">
        <w:rPr>
          <w:lang w:val="vi-VN"/>
        </w:rPr>
        <w:t xml:space="preserve">    {       </w:t>
      </w:r>
    </w:p>
    <w:p w14:paraId="0459B3D3" w14:textId="77777777" w:rsidR="00515445" w:rsidRPr="00515445" w:rsidRDefault="00515445" w:rsidP="00515445">
      <w:pPr>
        <w:rPr>
          <w:lang w:val="vi-VN"/>
        </w:rPr>
      </w:pPr>
      <w:r w:rsidRPr="00515445">
        <w:rPr>
          <w:lang w:val="vi-VN"/>
        </w:rPr>
        <w:t xml:space="preserve">      "vn": "Cô ấy hỏi về cuốn sách mà tôi đang đọc.",       </w:t>
      </w:r>
    </w:p>
    <w:p w14:paraId="00545443" w14:textId="77777777" w:rsidR="00515445" w:rsidRPr="00515445" w:rsidRDefault="00515445" w:rsidP="00515445">
      <w:pPr>
        <w:rPr>
          <w:lang w:val="vi-VN"/>
        </w:rPr>
      </w:pPr>
      <w:r w:rsidRPr="00515445">
        <w:rPr>
          <w:lang w:val="vi-VN"/>
        </w:rPr>
        <w:t xml:space="preserve">      "en": "She asked about the book I was reading.",     </w:t>
      </w:r>
    </w:p>
    <w:p w14:paraId="3E314111" w14:textId="77777777" w:rsidR="00515445" w:rsidRPr="00515445" w:rsidRDefault="00515445" w:rsidP="00515445">
      <w:pPr>
        <w:rPr>
          <w:lang w:val="vi-VN"/>
        </w:rPr>
      </w:pPr>
      <w:r w:rsidRPr="00515445">
        <w:rPr>
          <w:lang w:val="vi-VN"/>
        </w:rPr>
        <w:t xml:space="preserve">    },     </w:t>
      </w:r>
    </w:p>
    <w:p w14:paraId="029A01E5" w14:textId="77777777" w:rsidR="00515445" w:rsidRPr="00515445" w:rsidRDefault="00515445" w:rsidP="00515445">
      <w:pPr>
        <w:rPr>
          <w:lang w:val="vi-VN"/>
        </w:rPr>
      </w:pPr>
      <w:r w:rsidRPr="00515445">
        <w:rPr>
          <w:lang w:val="vi-VN"/>
        </w:rPr>
        <w:t xml:space="preserve">    {       </w:t>
      </w:r>
    </w:p>
    <w:p w14:paraId="69477273" w14:textId="77777777" w:rsidR="00515445" w:rsidRPr="00515445" w:rsidRDefault="00515445" w:rsidP="00515445">
      <w:pPr>
        <w:rPr>
          <w:lang w:val="vi-VN"/>
        </w:rPr>
      </w:pPr>
      <w:r w:rsidRPr="00515445">
        <w:rPr>
          <w:lang w:val="vi-VN"/>
        </w:rPr>
        <w:t xml:space="preserve">      "vn": "Bố mẹ tôi sắp về quê.",       </w:t>
      </w:r>
    </w:p>
    <w:p w14:paraId="74FE91D3" w14:textId="77777777" w:rsidR="00515445" w:rsidRPr="00515445" w:rsidRDefault="00515445" w:rsidP="00515445">
      <w:pPr>
        <w:rPr>
          <w:lang w:val="vi-VN"/>
        </w:rPr>
      </w:pPr>
      <w:r w:rsidRPr="00515445">
        <w:rPr>
          <w:lang w:val="vi-VN"/>
        </w:rPr>
        <w:t xml:space="preserve">      "en": "My parents are about to go back to their hometown.",     </w:t>
      </w:r>
    </w:p>
    <w:p w14:paraId="652D39A5" w14:textId="77777777" w:rsidR="00515445" w:rsidRPr="00515445" w:rsidRDefault="00515445" w:rsidP="00515445">
      <w:pPr>
        <w:rPr>
          <w:lang w:val="vi-VN"/>
        </w:rPr>
      </w:pPr>
      <w:r w:rsidRPr="00515445">
        <w:rPr>
          <w:lang w:val="vi-VN"/>
        </w:rPr>
        <w:t xml:space="preserve">    }   </w:t>
      </w:r>
    </w:p>
    <w:p w14:paraId="130961A9" w14:textId="77777777" w:rsidR="00515445" w:rsidRPr="00515445" w:rsidRDefault="00515445" w:rsidP="00515445">
      <w:pPr>
        <w:rPr>
          <w:lang w:val="vi-VN"/>
        </w:rPr>
      </w:pPr>
      <w:r w:rsidRPr="00515445">
        <w:rPr>
          <w:lang w:val="vi-VN"/>
        </w:rPr>
        <w:t xml:space="preserve">  ] </w:t>
      </w:r>
    </w:p>
    <w:p w14:paraId="69F44764" w14:textId="77777777" w:rsidR="00515445" w:rsidRPr="00515445" w:rsidRDefault="00515445" w:rsidP="00515445">
      <w:pPr>
        <w:rPr>
          <w:lang w:val="vi-VN"/>
        </w:rPr>
      </w:pPr>
      <w:r w:rsidRPr="00515445">
        <w:rPr>
          <w:lang w:val="vi-VN"/>
        </w:rPr>
        <w:t>}</w:t>
      </w:r>
    </w:p>
    <w:p w14:paraId="5B63AD9B" w14:textId="77777777" w:rsidR="00515445" w:rsidRPr="00515445" w:rsidRDefault="00515445" w:rsidP="00515445">
      <w:pPr>
        <w:rPr>
          <w:lang w:val="vi-VN"/>
        </w:rPr>
      </w:pPr>
      <w:r w:rsidRPr="00515445">
        <w:rPr>
          <w:lang w:val="vi-VN"/>
        </w:rPr>
        <w:t>-----------------------------</w:t>
      </w:r>
    </w:p>
    <w:p w14:paraId="1A07EAD4" w14:textId="77777777" w:rsidR="00515445" w:rsidRPr="00515445" w:rsidRDefault="00515445" w:rsidP="00515445">
      <w:pPr>
        <w:rPr>
          <w:lang w:val="vi-VN"/>
        </w:rPr>
      </w:pPr>
      <w:r w:rsidRPr="00515445">
        <w:rPr>
          <w:lang w:val="vi-VN"/>
        </w:rPr>
        <w:t xml:space="preserve">keyword: Preposition 'về mặt' </w:t>
      </w:r>
    </w:p>
    <w:p w14:paraId="3CC8807C" w14:textId="77777777" w:rsidR="00515445" w:rsidRPr="00515445" w:rsidRDefault="00515445" w:rsidP="00515445">
      <w:pPr>
        <w:rPr>
          <w:lang w:val="vi-VN"/>
        </w:rPr>
      </w:pPr>
      <w:r w:rsidRPr="00515445">
        <w:rPr>
          <w:lang w:val="vi-VN"/>
        </w:rPr>
        <w:t xml:space="preserve">PROMPT: Generate grammar explanation for following Vietnamese grammar point: Preposition 'về mặt' </w:t>
      </w:r>
    </w:p>
    <w:p w14:paraId="72F5FB19" w14:textId="77777777" w:rsidR="00515445" w:rsidRPr="00515445" w:rsidRDefault="00515445" w:rsidP="00515445">
      <w:pPr>
        <w:rPr>
          <w:lang w:val="vi-VN"/>
        </w:rPr>
      </w:pPr>
      <w:r w:rsidRPr="00515445">
        <w:rPr>
          <w:lang w:val="vi-VN"/>
        </w:rPr>
        <w:t xml:space="preserve">RESPONSE: { </w:t>
      </w:r>
    </w:p>
    <w:p w14:paraId="61AED70E" w14:textId="77777777" w:rsidR="00515445" w:rsidRPr="00515445" w:rsidRDefault="00515445" w:rsidP="00515445">
      <w:pPr>
        <w:rPr>
          <w:lang w:val="vi-VN"/>
        </w:rPr>
      </w:pPr>
      <w:r w:rsidRPr="00515445">
        <w:rPr>
          <w:lang w:val="vi-VN"/>
        </w:rPr>
        <w:t xml:space="preserve">  "title": "Preposition 'về mặt'", </w:t>
      </w:r>
    </w:p>
    <w:p w14:paraId="0B7D205C" w14:textId="77777777" w:rsidR="00515445" w:rsidRPr="00515445" w:rsidRDefault="00515445" w:rsidP="00515445">
      <w:pPr>
        <w:rPr>
          <w:lang w:val="vi-VN"/>
        </w:rPr>
      </w:pPr>
      <w:r w:rsidRPr="00515445">
        <w:rPr>
          <w:lang w:val="vi-VN"/>
        </w:rPr>
        <w:t xml:space="preserve">  "short_explanation": "Used to express regarding or concerning about.", </w:t>
      </w:r>
    </w:p>
    <w:p w14:paraId="5A4F2EF4" w14:textId="77777777" w:rsidR="00515445" w:rsidRPr="00515445" w:rsidRDefault="00515445" w:rsidP="00515445">
      <w:pPr>
        <w:rPr>
          <w:lang w:val="vi-VN"/>
        </w:rPr>
      </w:pPr>
      <w:r w:rsidRPr="00515445">
        <w:rPr>
          <w:lang w:val="vi-VN"/>
        </w:rPr>
        <w:t xml:space="preserve">  "long_explanation": "The Vietnamese preposition 'về mặt' is comparable to 'regarding', 'concerning', or 'in terms of' in English. It is generally used to introduce a particular facet or aspect of a larger topic or discussion.", </w:t>
      </w:r>
    </w:p>
    <w:p w14:paraId="2AC93610" w14:textId="77777777" w:rsidR="00515445" w:rsidRPr="00515445" w:rsidRDefault="00515445" w:rsidP="00515445">
      <w:pPr>
        <w:rPr>
          <w:lang w:val="vi-VN"/>
        </w:rPr>
      </w:pPr>
      <w:r w:rsidRPr="00515445">
        <w:rPr>
          <w:lang w:val="vi-VN"/>
        </w:rPr>
        <w:t xml:space="preserve">  "formation": "Example of grammar formation for given grammar point", </w:t>
      </w:r>
    </w:p>
    <w:p w14:paraId="042BBB1D" w14:textId="77777777" w:rsidR="00515445" w:rsidRPr="00515445" w:rsidRDefault="00515445" w:rsidP="00515445">
      <w:pPr>
        <w:rPr>
          <w:lang w:val="vi-VN"/>
        </w:rPr>
      </w:pPr>
      <w:r w:rsidRPr="00515445">
        <w:rPr>
          <w:lang w:val="vi-VN"/>
        </w:rPr>
        <w:t xml:space="preserve">  "examples": </w:t>
      </w:r>
    </w:p>
    <w:p w14:paraId="1CB5FCF6" w14:textId="77777777" w:rsidR="00515445" w:rsidRPr="00515445" w:rsidRDefault="00515445" w:rsidP="00515445">
      <w:pPr>
        <w:rPr>
          <w:lang w:val="vi-VN"/>
        </w:rPr>
      </w:pPr>
      <w:r w:rsidRPr="00515445">
        <w:rPr>
          <w:lang w:val="vi-VN"/>
        </w:rPr>
        <w:t xml:space="preserve">  [ </w:t>
      </w:r>
    </w:p>
    <w:p w14:paraId="0CB63067" w14:textId="77777777" w:rsidR="00515445" w:rsidRPr="00515445" w:rsidRDefault="00515445" w:rsidP="00515445">
      <w:pPr>
        <w:rPr>
          <w:lang w:val="vi-VN"/>
        </w:rPr>
      </w:pPr>
      <w:r w:rsidRPr="00515445">
        <w:rPr>
          <w:lang w:val="vi-VN"/>
        </w:rPr>
        <w:t xml:space="preserve">    { </w:t>
      </w:r>
    </w:p>
    <w:p w14:paraId="446B9A63" w14:textId="1CB2C59C" w:rsidR="00515445" w:rsidRPr="00515445" w:rsidRDefault="00515445" w:rsidP="00515445">
      <w:pPr>
        <w:rPr>
          <w:lang w:val="vi-VN"/>
        </w:rPr>
      </w:pPr>
      <w:r w:rsidRPr="00515445">
        <w:rPr>
          <w:lang w:val="vi-VN"/>
        </w:rPr>
        <w:t xml:space="preserve">      "vn": "Về mặt kinh tế, chính sách này có lợi cho doanh nghiệp </w:t>
      </w:r>
      <w:del w:id="1759" w:author="Canh Duc Nguyen" w:date="2023-10-15T10:46:00Z">
        <w:r w:rsidRPr="00515445" w:rsidDel="00E81708">
          <w:rPr>
            <w:lang w:val="vi-VN"/>
          </w:rPr>
          <w:delText>quốc doanh</w:delText>
        </w:r>
      </w:del>
      <w:ins w:id="1760" w:author="Canh Duc Nguyen" w:date="2023-10-15T10:46:00Z">
        <w:r w:rsidR="00E81708">
          <w:rPr>
            <w:lang w:val="vi-VN"/>
          </w:rPr>
          <w:t>nhà nước</w:t>
        </w:r>
      </w:ins>
      <w:r w:rsidRPr="00515445">
        <w:rPr>
          <w:lang w:val="vi-VN"/>
        </w:rPr>
        <w:t xml:space="preserve">.", </w:t>
      </w:r>
    </w:p>
    <w:p w14:paraId="6F0E9FEE" w14:textId="77777777" w:rsidR="00515445" w:rsidRPr="00515445" w:rsidRDefault="00515445" w:rsidP="00515445">
      <w:pPr>
        <w:rPr>
          <w:lang w:val="vi-VN"/>
        </w:rPr>
      </w:pPr>
      <w:r w:rsidRPr="00515445">
        <w:rPr>
          <w:lang w:val="vi-VN"/>
        </w:rPr>
        <w:t xml:space="preserve">      "en": "Economically, this policy benefits state-owned enterprises.", </w:t>
      </w:r>
    </w:p>
    <w:p w14:paraId="1F1A50BE" w14:textId="77777777" w:rsidR="00515445" w:rsidRPr="00515445" w:rsidRDefault="00515445" w:rsidP="00515445">
      <w:pPr>
        <w:rPr>
          <w:lang w:val="vi-VN"/>
        </w:rPr>
      </w:pPr>
      <w:r w:rsidRPr="00515445">
        <w:rPr>
          <w:lang w:val="vi-VN"/>
        </w:rPr>
        <w:t xml:space="preserve">    }, </w:t>
      </w:r>
    </w:p>
    <w:p w14:paraId="4F98566C" w14:textId="77777777" w:rsidR="00515445" w:rsidRPr="00515445" w:rsidRDefault="00515445" w:rsidP="00515445">
      <w:pPr>
        <w:rPr>
          <w:lang w:val="vi-VN"/>
        </w:rPr>
      </w:pPr>
      <w:r w:rsidRPr="00515445">
        <w:rPr>
          <w:lang w:val="vi-VN"/>
        </w:rPr>
        <w:t xml:space="preserve">    { </w:t>
      </w:r>
    </w:p>
    <w:p w14:paraId="22385F6D" w14:textId="0D534A21" w:rsidR="00515445" w:rsidRPr="00515445" w:rsidRDefault="00515445" w:rsidP="00515445">
      <w:pPr>
        <w:rPr>
          <w:lang w:val="vi-VN"/>
        </w:rPr>
      </w:pPr>
      <w:r w:rsidRPr="00515445">
        <w:rPr>
          <w:lang w:val="vi-VN"/>
        </w:rPr>
        <w:t xml:space="preserve">      "vn": "Về mặt </w:t>
      </w:r>
      <w:del w:id="1761" w:author="Canh Duc Nguyen" w:date="2023-10-15T10:46:00Z">
        <w:r w:rsidRPr="00515445" w:rsidDel="00E81708">
          <w:rPr>
            <w:lang w:val="vi-VN"/>
          </w:rPr>
          <w:delText>y tế</w:delText>
        </w:r>
      </w:del>
      <w:ins w:id="1762" w:author="Canh Duc Nguyen" w:date="2023-10-15T10:46:00Z">
        <w:r w:rsidR="00E81708">
          <w:rPr>
            <w:lang w:val="vi-VN"/>
          </w:rPr>
          <w:t>sức khoẻ</w:t>
        </w:r>
      </w:ins>
      <w:r w:rsidRPr="00515445">
        <w:rPr>
          <w:lang w:val="vi-VN"/>
        </w:rPr>
        <w:t xml:space="preserve">, hút thuốc làm tổn thương nhiều hệ thống trong cơ thể bạn.", </w:t>
      </w:r>
    </w:p>
    <w:p w14:paraId="67B1AB8B" w14:textId="77777777" w:rsidR="00515445" w:rsidRPr="00515445" w:rsidRDefault="00515445" w:rsidP="00515445">
      <w:pPr>
        <w:rPr>
          <w:lang w:val="vi-VN"/>
        </w:rPr>
      </w:pPr>
      <w:r w:rsidRPr="00515445">
        <w:rPr>
          <w:lang w:val="vi-VN"/>
        </w:rPr>
        <w:t xml:space="preserve">      "en": "In terms of health, smoking damages many systems in your body.", </w:t>
      </w:r>
    </w:p>
    <w:p w14:paraId="260ED042" w14:textId="77777777" w:rsidR="00515445" w:rsidRPr="00515445" w:rsidRDefault="00515445" w:rsidP="00515445">
      <w:pPr>
        <w:rPr>
          <w:lang w:val="vi-VN"/>
        </w:rPr>
      </w:pPr>
      <w:r w:rsidRPr="00515445">
        <w:rPr>
          <w:lang w:val="vi-VN"/>
        </w:rPr>
        <w:t xml:space="preserve">    },</w:t>
      </w:r>
    </w:p>
    <w:p w14:paraId="215848DF" w14:textId="77777777" w:rsidR="00515445" w:rsidRPr="00515445" w:rsidRDefault="00515445" w:rsidP="00515445">
      <w:pPr>
        <w:rPr>
          <w:lang w:val="vi-VN"/>
        </w:rPr>
      </w:pPr>
      <w:r w:rsidRPr="00515445">
        <w:rPr>
          <w:lang w:val="vi-VN"/>
        </w:rPr>
        <w:lastRenderedPageBreak/>
        <w:t xml:space="preserve">    { </w:t>
      </w:r>
    </w:p>
    <w:p w14:paraId="52F06522" w14:textId="77777777" w:rsidR="00515445" w:rsidRPr="00515445" w:rsidRDefault="00515445" w:rsidP="00515445">
      <w:pPr>
        <w:rPr>
          <w:lang w:val="vi-VN"/>
        </w:rPr>
      </w:pPr>
      <w:r w:rsidRPr="00515445">
        <w:rPr>
          <w:lang w:val="vi-VN"/>
        </w:rPr>
        <w:t xml:space="preserve">      "vn": "Về mặt học tập, anh ấy luôn nghiêm túc và chuyên cần.", </w:t>
      </w:r>
    </w:p>
    <w:p w14:paraId="6B64A62F" w14:textId="77777777" w:rsidR="00515445" w:rsidRPr="00515445" w:rsidRDefault="00515445" w:rsidP="00515445">
      <w:pPr>
        <w:rPr>
          <w:lang w:val="vi-VN"/>
        </w:rPr>
      </w:pPr>
      <w:r w:rsidRPr="00515445">
        <w:rPr>
          <w:lang w:val="vi-VN"/>
        </w:rPr>
        <w:t xml:space="preserve">      "en": "In terms of study, he is always serious and diligent.", </w:t>
      </w:r>
    </w:p>
    <w:p w14:paraId="0F485B4E" w14:textId="77777777" w:rsidR="00515445" w:rsidRPr="00515445" w:rsidRDefault="00515445" w:rsidP="00515445">
      <w:pPr>
        <w:rPr>
          <w:lang w:val="vi-VN"/>
        </w:rPr>
      </w:pPr>
      <w:r w:rsidRPr="00515445">
        <w:rPr>
          <w:lang w:val="vi-VN"/>
        </w:rPr>
        <w:t xml:space="preserve">    },</w:t>
      </w:r>
    </w:p>
    <w:p w14:paraId="65E366F9" w14:textId="77777777" w:rsidR="00515445" w:rsidRPr="00515445" w:rsidRDefault="00515445" w:rsidP="00515445">
      <w:pPr>
        <w:rPr>
          <w:lang w:val="vi-VN"/>
        </w:rPr>
      </w:pPr>
      <w:r w:rsidRPr="00515445">
        <w:rPr>
          <w:lang w:val="vi-VN"/>
        </w:rPr>
        <w:t xml:space="preserve">    { </w:t>
      </w:r>
    </w:p>
    <w:p w14:paraId="5FF23BAB" w14:textId="065D2F4D" w:rsidR="00515445" w:rsidRPr="00515445" w:rsidRDefault="00515445" w:rsidP="00515445">
      <w:pPr>
        <w:rPr>
          <w:lang w:val="vi-VN"/>
        </w:rPr>
      </w:pPr>
      <w:r w:rsidRPr="00515445">
        <w:rPr>
          <w:lang w:val="vi-VN"/>
        </w:rPr>
        <w:t xml:space="preserve">      "vn": "Về mặt văn hoá, chúng tôi có nhiều điểm khác </w:t>
      </w:r>
      <w:del w:id="1763" w:author="Canh Duc Nguyen" w:date="2023-10-15T10:48:00Z">
        <w:r w:rsidRPr="00515445" w:rsidDel="00E81708">
          <w:rPr>
            <w:lang w:val="vi-VN"/>
          </w:rPr>
          <w:delText>biệt</w:delText>
        </w:r>
      </w:del>
      <w:ins w:id="1764" w:author="Canh Duc Nguyen" w:date="2023-10-15T10:48:00Z">
        <w:r w:rsidR="00E81708">
          <w:rPr>
            <w:lang w:val="vi-VN"/>
          </w:rPr>
          <w:t xml:space="preserve"> nhau</w:t>
        </w:r>
      </w:ins>
      <w:r w:rsidRPr="00515445">
        <w:rPr>
          <w:lang w:val="vi-VN"/>
        </w:rPr>
        <w:t xml:space="preserve">.", </w:t>
      </w:r>
    </w:p>
    <w:p w14:paraId="6AE7E776" w14:textId="77777777" w:rsidR="00515445" w:rsidRPr="00515445" w:rsidRDefault="00515445" w:rsidP="00515445">
      <w:pPr>
        <w:rPr>
          <w:lang w:val="vi-VN"/>
        </w:rPr>
      </w:pPr>
      <w:r w:rsidRPr="00515445">
        <w:rPr>
          <w:lang w:val="vi-VN"/>
        </w:rPr>
        <w:t xml:space="preserve">      "en": "Culturally, we have many differences.", </w:t>
      </w:r>
    </w:p>
    <w:p w14:paraId="5DA779A0" w14:textId="77777777" w:rsidR="00515445" w:rsidRPr="00515445" w:rsidRDefault="00515445" w:rsidP="00515445">
      <w:pPr>
        <w:rPr>
          <w:lang w:val="vi-VN"/>
        </w:rPr>
      </w:pPr>
      <w:r w:rsidRPr="00515445">
        <w:rPr>
          <w:lang w:val="vi-VN"/>
        </w:rPr>
        <w:t xml:space="preserve">    } </w:t>
      </w:r>
    </w:p>
    <w:p w14:paraId="7CF1CE35" w14:textId="77777777" w:rsidR="00515445" w:rsidRPr="00515445" w:rsidRDefault="00515445" w:rsidP="00515445">
      <w:pPr>
        <w:rPr>
          <w:lang w:val="vi-VN"/>
        </w:rPr>
      </w:pPr>
      <w:r w:rsidRPr="00515445">
        <w:rPr>
          <w:lang w:val="vi-VN"/>
        </w:rPr>
        <w:t xml:space="preserve">  ]</w:t>
      </w:r>
    </w:p>
    <w:p w14:paraId="6380B459" w14:textId="77777777" w:rsidR="00515445" w:rsidRPr="00515445" w:rsidRDefault="00515445" w:rsidP="00515445">
      <w:pPr>
        <w:rPr>
          <w:lang w:val="vi-VN"/>
        </w:rPr>
      </w:pPr>
      <w:r w:rsidRPr="00515445">
        <w:rPr>
          <w:lang w:val="vi-VN"/>
        </w:rPr>
        <w:t>}</w:t>
      </w:r>
    </w:p>
    <w:p w14:paraId="5B93A627" w14:textId="77777777" w:rsidR="00515445" w:rsidRPr="00515445" w:rsidRDefault="00515445" w:rsidP="00515445">
      <w:pPr>
        <w:rPr>
          <w:lang w:val="vi-VN"/>
        </w:rPr>
      </w:pPr>
      <w:r w:rsidRPr="00515445">
        <w:rPr>
          <w:lang w:val="vi-VN"/>
        </w:rPr>
        <w:t>-----------------------------</w:t>
      </w:r>
    </w:p>
    <w:p w14:paraId="4A5A0E9E" w14:textId="77777777" w:rsidR="00515445" w:rsidRPr="00515445" w:rsidRDefault="00515445" w:rsidP="00515445">
      <w:pPr>
        <w:rPr>
          <w:lang w:val="vi-VN"/>
        </w:rPr>
      </w:pPr>
      <w:r w:rsidRPr="00515445">
        <w:rPr>
          <w:lang w:val="vi-VN"/>
        </w:rPr>
        <w:t xml:space="preserve">keyword: Price expression: 'bán thế nào' </w:t>
      </w:r>
    </w:p>
    <w:p w14:paraId="7BEFA52D" w14:textId="77777777" w:rsidR="00515445" w:rsidRPr="00515445" w:rsidRDefault="00515445" w:rsidP="00515445">
      <w:pPr>
        <w:rPr>
          <w:lang w:val="vi-VN"/>
        </w:rPr>
      </w:pPr>
      <w:r w:rsidRPr="00515445">
        <w:rPr>
          <w:lang w:val="vi-VN"/>
        </w:rPr>
        <w:t xml:space="preserve">PROMPT: Generate grammar explanation for following Vietnamese grammar point: Price expression: 'bán thế nào' </w:t>
      </w:r>
    </w:p>
    <w:p w14:paraId="33A0B120" w14:textId="77777777" w:rsidR="00515445" w:rsidRPr="00515445" w:rsidRDefault="00515445" w:rsidP="00515445">
      <w:pPr>
        <w:rPr>
          <w:lang w:val="vi-VN"/>
        </w:rPr>
      </w:pPr>
      <w:r w:rsidRPr="00515445">
        <w:rPr>
          <w:lang w:val="vi-VN"/>
        </w:rPr>
        <w:t xml:space="preserve">RESPONSE: { </w:t>
      </w:r>
    </w:p>
    <w:p w14:paraId="36B7E32E" w14:textId="77777777" w:rsidR="00515445" w:rsidRPr="00515445" w:rsidRDefault="00515445" w:rsidP="00515445">
      <w:pPr>
        <w:rPr>
          <w:lang w:val="vi-VN"/>
        </w:rPr>
      </w:pPr>
      <w:r w:rsidRPr="00515445">
        <w:rPr>
          <w:lang w:val="vi-VN"/>
        </w:rPr>
        <w:t xml:space="preserve">  "title": "Price expression: 'bán thế nào'", </w:t>
      </w:r>
    </w:p>
    <w:p w14:paraId="47932B49" w14:textId="77777777" w:rsidR="00515445" w:rsidRPr="00515445" w:rsidRDefault="00515445" w:rsidP="00515445">
      <w:pPr>
        <w:rPr>
          <w:lang w:val="vi-VN"/>
        </w:rPr>
      </w:pPr>
      <w:r w:rsidRPr="00515445">
        <w:rPr>
          <w:lang w:val="vi-VN"/>
        </w:rPr>
        <w:t xml:space="preserve">  "short_explanation": "Used to ask about the pricing of an item or service.", </w:t>
      </w:r>
    </w:p>
    <w:p w14:paraId="73F0659C" w14:textId="77777777" w:rsidR="00515445" w:rsidRPr="00515445" w:rsidRDefault="00515445" w:rsidP="00515445">
      <w:pPr>
        <w:rPr>
          <w:lang w:val="vi-VN"/>
        </w:rPr>
      </w:pPr>
      <w:r w:rsidRPr="00515445">
        <w:rPr>
          <w:lang w:val="vi-VN"/>
        </w:rPr>
        <w:t xml:space="preserve">  "long_explanation": "The Vietnamese phrase 'bán thế nào' is a common way to inquire about the price of an item or a service. This phrase equivalently translates to 'how is it sold' or 'what is the price' in English.", </w:t>
      </w:r>
    </w:p>
    <w:p w14:paraId="6877068F" w14:textId="77777777" w:rsidR="00515445" w:rsidRPr="00515445" w:rsidRDefault="00515445" w:rsidP="00515445">
      <w:pPr>
        <w:rPr>
          <w:lang w:val="vi-VN"/>
        </w:rPr>
      </w:pPr>
      <w:r w:rsidRPr="00515445">
        <w:rPr>
          <w:lang w:val="vi-VN"/>
        </w:rPr>
        <w:t xml:space="preserve">  "formation": "example of grammar formation for given grammar point", </w:t>
      </w:r>
    </w:p>
    <w:p w14:paraId="39438393" w14:textId="77777777" w:rsidR="00515445" w:rsidRPr="00515445" w:rsidRDefault="00515445" w:rsidP="00515445">
      <w:pPr>
        <w:rPr>
          <w:lang w:val="vi-VN"/>
        </w:rPr>
      </w:pPr>
      <w:r w:rsidRPr="00515445">
        <w:rPr>
          <w:lang w:val="vi-VN"/>
        </w:rPr>
        <w:t xml:space="preserve">  "examples": [ </w:t>
      </w:r>
    </w:p>
    <w:p w14:paraId="6E1B8042" w14:textId="77777777" w:rsidR="00515445" w:rsidRPr="00515445" w:rsidRDefault="00515445" w:rsidP="00515445">
      <w:pPr>
        <w:rPr>
          <w:lang w:val="vi-VN"/>
        </w:rPr>
      </w:pPr>
      <w:r w:rsidRPr="00515445">
        <w:rPr>
          <w:lang w:val="vi-VN"/>
        </w:rPr>
        <w:t xml:space="preserve">    { </w:t>
      </w:r>
    </w:p>
    <w:p w14:paraId="3014465C" w14:textId="28D5D62E" w:rsidR="00515445" w:rsidRPr="00515445" w:rsidRDefault="00515445" w:rsidP="00515445">
      <w:pPr>
        <w:rPr>
          <w:lang w:val="vi-VN"/>
        </w:rPr>
      </w:pPr>
      <w:r w:rsidRPr="00515445">
        <w:rPr>
          <w:lang w:val="vi-VN"/>
        </w:rPr>
        <w:t xml:space="preserve">      "vn": "Quyển sách này bán thế nào? Tôi đang tìm một quyển sách</w:t>
      </w:r>
      <w:ins w:id="1765" w:author="Canh Duc Nguyen" w:date="2023-10-15T10:48:00Z">
        <w:r w:rsidR="00E81708">
          <w:rPr>
            <w:lang w:val="vi-VN"/>
          </w:rPr>
          <w:t xml:space="preserve"> có</w:t>
        </w:r>
      </w:ins>
      <w:r w:rsidRPr="00515445">
        <w:rPr>
          <w:lang w:val="vi-VN"/>
        </w:rPr>
        <w:t xml:space="preserve"> giá hợp lý.", </w:t>
      </w:r>
    </w:p>
    <w:p w14:paraId="14DBFDEF" w14:textId="77777777" w:rsidR="00515445" w:rsidRPr="00515445" w:rsidRDefault="00515445" w:rsidP="00515445">
      <w:pPr>
        <w:rPr>
          <w:lang w:val="vi-VN"/>
        </w:rPr>
      </w:pPr>
      <w:r w:rsidRPr="00515445">
        <w:rPr>
          <w:lang w:val="vi-VN"/>
        </w:rPr>
        <w:t xml:space="preserve">      "en": "How is this book priced? I'm looking for a reasonably priced book."</w:t>
      </w:r>
    </w:p>
    <w:p w14:paraId="56A96A60" w14:textId="77777777" w:rsidR="00515445" w:rsidRPr="00515445" w:rsidRDefault="00515445" w:rsidP="00515445">
      <w:pPr>
        <w:rPr>
          <w:lang w:val="vi-VN"/>
        </w:rPr>
      </w:pPr>
      <w:r w:rsidRPr="00515445">
        <w:rPr>
          <w:lang w:val="vi-VN"/>
        </w:rPr>
        <w:t xml:space="preserve">    }, </w:t>
      </w:r>
    </w:p>
    <w:p w14:paraId="3C62D9B0" w14:textId="77777777" w:rsidR="00515445" w:rsidRPr="00515445" w:rsidRDefault="00515445" w:rsidP="00515445">
      <w:pPr>
        <w:rPr>
          <w:lang w:val="vi-VN"/>
        </w:rPr>
      </w:pPr>
      <w:r w:rsidRPr="00515445">
        <w:rPr>
          <w:lang w:val="vi-VN"/>
        </w:rPr>
        <w:t xml:space="preserve">    { </w:t>
      </w:r>
    </w:p>
    <w:p w14:paraId="37461599" w14:textId="7F05F7C8" w:rsidR="00515445" w:rsidRPr="00515445" w:rsidRDefault="00515445" w:rsidP="00515445">
      <w:pPr>
        <w:rPr>
          <w:lang w:val="vi-VN"/>
        </w:rPr>
      </w:pPr>
      <w:r w:rsidRPr="00515445">
        <w:rPr>
          <w:lang w:val="vi-VN"/>
        </w:rPr>
        <w:t xml:space="preserve">      "vn": "Chúng ta nên hỏi</w:t>
      </w:r>
      <w:ins w:id="1766" w:author="Canh Duc Nguyen" w:date="2023-10-15T10:48:00Z">
        <w:r w:rsidR="00E81708">
          <w:rPr>
            <w:lang w:val="vi-VN"/>
          </w:rPr>
          <w:t xml:space="preserve"> </w:t>
        </w:r>
      </w:ins>
      <w:del w:id="1767" w:author="Canh Duc Nguyen" w:date="2023-10-15T10:49:00Z">
        <w:r w:rsidRPr="00515445" w:rsidDel="00E81708">
          <w:rPr>
            <w:lang w:val="vi-VN"/>
          </w:rPr>
          <w:delText xml:space="preserve"> </w:delText>
        </w:r>
      </w:del>
      <w:ins w:id="1768" w:author="Canh Duc Nguyen" w:date="2023-10-15T10:49:00Z">
        <w:r w:rsidR="00E81708">
          <w:rPr>
            <w:lang w:val="vi-VN"/>
          </w:rPr>
          <w:t xml:space="preserve">nó được </w:t>
        </w:r>
      </w:ins>
      <w:r w:rsidRPr="00515445">
        <w:rPr>
          <w:lang w:val="vi-VN"/>
        </w:rPr>
        <w:t xml:space="preserve">bán thế nào trước khi mua hàng trực tuyến.", </w:t>
      </w:r>
    </w:p>
    <w:p w14:paraId="16B74E33" w14:textId="77777777" w:rsidR="00515445" w:rsidRPr="00515445" w:rsidRDefault="00515445" w:rsidP="00515445">
      <w:pPr>
        <w:rPr>
          <w:lang w:val="vi-VN"/>
        </w:rPr>
      </w:pPr>
      <w:r w:rsidRPr="00515445">
        <w:rPr>
          <w:lang w:val="vi-VN"/>
        </w:rPr>
        <w:t xml:space="preserve">      "en": "We should ask 'how is it sold' before buying goods online."</w:t>
      </w:r>
    </w:p>
    <w:p w14:paraId="113FB62C" w14:textId="77777777" w:rsidR="00515445" w:rsidRPr="00515445" w:rsidRDefault="00515445" w:rsidP="00515445">
      <w:pPr>
        <w:rPr>
          <w:lang w:val="vi-VN"/>
        </w:rPr>
      </w:pPr>
      <w:r w:rsidRPr="00515445">
        <w:rPr>
          <w:lang w:val="vi-VN"/>
        </w:rPr>
        <w:t xml:space="preserve">    }, </w:t>
      </w:r>
    </w:p>
    <w:p w14:paraId="543C7FF0" w14:textId="77777777" w:rsidR="00515445" w:rsidRPr="00515445" w:rsidRDefault="00515445" w:rsidP="00515445">
      <w:pPr>
        <w:rPr>
          <w:lang w:val="vi-VN"/>
        </w:rPr>
      </w:pPr>
      <w:r w:rsidRPr="00515445">
        <w:rPr>
          <w:lang w:val="vi-VN"/>
        </w:rPr>
        <w:t xml:space="preserve">    { </w:t>
      </w:r>
    </w:p>
    <w:p w14:paraId="3004FEBE" w14:textId="2456F141" w:rsidR="00515445" w:rsidRPr="00515445" w:rsidRDefault="00515445" w:rsidP="00515445">
      <w:pPr>
        <w:rPr>
          <w:lang w:val="vi-VN"/>
        </w:rPr>
      </w:pPr>
      <w:r w:rsidRPr="00515445">
        <w:rPr>
          <w:lang w:val="vi-VN"/>
        </w:rPr>
        <w:t xml:space="preserve">      "vn": "</w:t>
      </w:r>
      <w:del w:id="1769" w:author="Canh Duc Nguyen" w:date="2023-10-15T10:49:00Z">
        <w:r w:rsidRPr="00515445" w:rsidDel="00E81708">
          <w:rPr>
            <w:lang w:val="vi-VN"/>
          </w:rPr>
          <w:delText>Bán thế nào cho</w:delText>
        </w:r>
      </w:del>
      <w:ins w:id="1770" w:author="Canh Duc Nguyen" w:date="2023-10-15T10:49:00Z">
        <w:r w:rsidR="00E81708">
          <w:rPr>
            <w:lang w:val="vi-VN"/>
          </w:rPr>
          <w:t>C</w:t>
        </w:r>
      </w:ins>
      <w:del w:id="1771" w:author="Canh Duc Nguyen" w:date="2023-10-15T10:49:00Z">
        <w:r w:rsidRPr="00515445" w:rsidDel="00E81708">
          <w:rPr>
            <w:lang w:val="vi-VN"/>
          </w:rPr>
          <w:delText xml:space="preserve"> c</w:delText>
        </w:r>
      </w:del>
      <w:r w:rsidRPr="00515445">
        <w:rPr>
          <w:lang w:val="vi-VN"/>
        </w:rPr>
        <w:t>hiếc xe này</w:t>
      </w:r>
      <w:ins w:id="1772" w:author="Canh Duc Nguyen" w:date="2023-10-15T10:49:00Z">
        <w:r w:rsidR="00E81708">
          <w:rPr>
            <w:lang w:val="vi-VN"/>
          </w:rPr>
          <w:t xml:space="preserve"> bán thế nào vậy</w:t>
        </w:r>
      </w:ins>
      <w:r w:rsidRPr="00515445">
        <w:rPr>
          <w:lang w:val="vi-VN"/>
        </w:rPr>
        <w:t xml:space="preserve">? Tôi muốn biết mức giá.", </w:t>
      </w:r>
    </w:p>
    <w:p w14:paraId="4AAD8FB9" w14:textId="77777777" w:rsidR="00515445" w:rsidRPr="00515445" w:rsidRDefault="00515445" w:rsidP="00515445">
      <w:pPr>
        <w:rPr>
          <w:lang w:val="vi-VN"/>
        </w:rPr>
      </w:pPr>
      <w:r w:rsidRPr="00515445">
        <w:rPr>
          <w:lang w:val="vi-VN"/>
        </w:rPr>
        <w:t xml:space="preserve">      "en": "What is the price for this car? I want to know the price range."</w:t>
      </w:r>
    </w:p>
    <w:p w14:paraId="7F6F77BB" w14:textId="77777777" w:rsidR="00515445" w:rsidRPr="00515445" w:rsidRDefault="00515445" w:rsidP="00515445">
      <w:pPr>
        <w:rPr>
          <w:lang w:val="vi-VN"/>
        </w:rPr>
      </w:pPr>
      <w:r w:rsidRPr="00515445">
        <w:rPr>
          <w:lang w:val="vi-VN"/>
        </w:rPr>
        <w:t xml:space="preserve">    }, </w:t>
      </w:r>
    </w:p>
    <w:p w14:paraId="725144BB" w14:textId="77777777" w:rsidR="00515445" w:rsidRPr="00515445" w:rsidRDefault="00515445" w:rsidP="00515445">
      <w:pPr>
        <w:rPr>
          <w:lang w:val="vi-VN"/>
        </w:rPr>
      </w:pPr>
      <w:r w:rsidRPr="00515445">
        <w:rPr>
          <w:lang w:val="vi-VN"/>
        </w:rPr>
        <w:t xml:space="preserve">    { </w:t>
      </w:r>
    </w:p>
    <w:p w14:paraId="32C6A741" w14:textId="54A2635E" w:rsidR="00515445" w:rsidRPr="00515445" w:rsidRDefault="00515445" w:rsidP="00515445">
      <w:pPr>
        <w:rPr>
          <w:lang w:val="vi-VN"/>
        </w:rPr>
      </w:pPr>
      <w:r w:rsidRPr="00515445">
        <w:rPr>
          <w:lang w:val="vi-VN"/>
        </w:rPr>
        <w:t xml:space="preserve">      "vn": "</w:t>
      </w:r>
      <w:del w:id="1773" w:author="Canh Duc Nguyen" w:date="2023-10-15T10:50:00Z">
        <w:r w:rsidRPr="00515445" w:rsidDel="00E81708">
          <w:rPr>
            <w:lang w:val="vi-VN"/>
          </w:rPr>
          <w:delText>Bán thế nào cho</w:delText>
        </w:r>
      </w:del>
      <w:ins w:id="1774" w:author="Canh Duc Nguyen" w:date="2023-10-15T10:50:00Z">
        <w:r w:rsidR="00E81708">
          <w:rPr>
            <w:lang w:val="vi-VN"/>
          </w:rPr>
          <w:t>C</w:t>
        </w:r>
      </w:ins>
      <w:del w:id="1775" w:author="Canh Duc Nguyen" w:date="2023-10-15T10:50:00Z">
        <w:r w:rsidRPr="00515445" w:rsidDel="00E81708">
          <w:rPr>
            <w:lang w:val="vi-VN"/>
          </w:rPr>
          <w:delText xml:space="preserve"> c</w:delText>
        </w:r>
      </w:del>
      <w:r w:rsidRPr="00515445">
        <w:rPr>
          <w:lang w:val="vi-VN"/>
        </w:rPr>
        <w:t>ái áo khoác này</w:t>
      </w:r>
      <w:ins w:id="1776" w:author="Canh Duc Nguyen" w:date="2023-10-15T10:50:00Z">
        <w:r w:rsidR="00E81708">
          <w:rPr>
            <w:lang w:val="vi-VN"/>
          </w:rPr>
          <w:t xml:space="preserve"> bán thế nào</w:t>
        </w:r>
      </w:ins>
      <w:r w:rsidRPr="00515445">
        <w:rPr>
          <w:lang w:val="vi-VN"/>
        </w:rPr>
        <w:t>? Tôi không thấy giá</w:t>
      </w:r>
      <w:ins w:id="1777" w:author="Canh Duc Nguyen" w:date="2023-10-15T10:50:00Z">
        <w:r w:rsidR="00E81708">
          <w:rPr>
            <w:lang w:val="vi-VN"/>
          </w:rPr>
          <w:t xml:space="preserve"> ở đây</w:t>
        </w:r>
      </w:ins>
      <w:r w:rsidRPr="00515445">
        <w:rPr>
          <w:lang w:val="vi-VN"/>
        </w:rPr>
        <w:t xml:space="preserve">.", </w:t>
      </w:r>
    </w:p>
    <w:p w14:paraId="0A0B430E" w14:textId="77777777" w:rsidR="00515445" w:rsidRPr="00515445" w:rsidRDefault="00515445" w:rsidP="00515445">
      <w:pPr>
        <w:rPr>
          <w:lang w:val="vi-VN"/>
        </w:rPr>
      </w:pPr>
      <w:r w:rsidRPr="00515445">
        <w:rPr>
          <w:lang w:val="vi-VN"/>
        </w:rPr>
        <w:t xml:space="preserve">      "en": "How much is this jacket? I don't see a price tag."</w:t>
      </w:r>
    </w:p>
    <w:p w14:paraId="6D182CC7" w14:textId="77777777" w:rsidR="00515445" w:rsidRPr="00515445" w:rsidRDefault="00515445" w:rsidP="00515445">
      <w:pPr>
        <w:rPr>
          <w:lang w:val="vi-VN"/>
        </w:rPr>
      </w:pPr>
      <w:r w:rsidRPr="00515445">
        <w:rPr>
          <w:lang w:val="vi-VN"/>
        </w:rPr>
        <w:t xml:space="preserve">    } </w:t>
      </w:r>
    </w:p>
    <w:p w14:paraId="537AAD14" w14:textId="77777777" w:rsidR="00515445" w:rsidRPr="00515445" w:rsidRDefault="00515445" w:rsidP="00515445">
      <w:pPr>
        <w:rPr>
          <w:lang w:val="vi-VN"/>
        </w:rPr>
      </w:pPr>
      <w:r w:rsidRPr="00515445">
        <w:rPr>
          <w:lang w:val="vi-VN"/>
        </w:rPr>
        <w:t xml:space="preserve">  ] </w:t>
      </w:r>
    </w:p>
    <w:p w14:paraId="244EA991" w14:textId="77777777" w:rsidR="00515445" w:rsidRPr="00515445" w:rsidRDefault="00515445" w:rsidP="00515445">
      <w:pPr>
        <w:rPr>
          <w:lang w:val="vi-VN"/>
        </w:rPr>
      </w:pPr>
      <w:r w:rsidRPr="00515445">
        <w:rPr>
          <w:lang w:val="vi-VN"/>
        </w:rPr>
        <w:t>}</w:t>
      </w:r>
    </w:p>
    <w:p w14:paraId="78CBD638" w14:textId="77777777" w:rsidR="00515445" w:rsidRPr="00515445" w:rsidRDefault="00515445" w:rsidP="00515445">
      <w:pPr>
        <w:rPr>
          <w:lang w:val="vi-VN"/>
        </w:rPr>
      </w:pPr>
      <w:r w:rsidRPr="00515445">
        <w:rPr>
          <w:lang w:val="vi-VN"/>
        </w:rPr>
        <w:t>-----------------------------</w:t>
      </w:r>
    </w:p>
    <w:p w14:paraId="3EE62B8A" w14:textId="77777777" w:rsidR="00515445" w:rsidRPr="00515445" w:rsidRDefault="00515445" w:rsidP="00515445">
      <w:pPr>
        <w:rPr>
          <w:lang w:val="vi-VN"/>
        </w:rPr>
      </w:pPr>
      <w:r w:rsidRPr="00515445">
        <w:rPr>
          <w:lang w:val="vi-VN"/>
        </w:rPr>
        <w:t xml:space="preserve">keyword: Price expression: 'giá bao nhiêu' </w:t>
      </w:r>
    </w:p>
    <w:p w14:paraId="1F211717" w14:textId="77777777" w:rsidR="00515445" w:rsidRPr="00515445" w:rsidRDefault="00515445" w:rsidP="00515445">
      <w:pPr>
        <w:rPr>
          <w:lang w:val="vi-VN"/>
        </w:rPr>
      </w:pPr>
      <w:r w:rsidRPr="00515445">
        <w:rPr>
          <w:lang w:val="vi-VN"/>
        </w:rPr>
        <w:t xml:space="preserve">PROMPT: Generate grammar explanation for following Vietnamese grammar point: Price expression: 'giá bao nhiêu' </w:t>
      </w:r>
    </w:p>
    <w:p w14:paraId="537F8B8C" w14:textId="77777777" w:rsidR="00515445" w:rsidRPr="00515445" w:rsidRDefault="00515445" w:rsidP="00515445">
      <w:pPr>
        <w:rPr>
          <w:lang w:val="vi-VN"/>
        </w:rPr>
      </w:pPr>
      <w:r w:rsidRPr="00515445">
        <w:rPr>
          <w:lang w:val="vi-VN"/>
        </w:rPr>
        <w:lastRenderedPageBreak/>
        <w:t xml:space="preserve">RESPONSE: { </w:t>
      </w:r>
    </w:p>
    <w:p w14:paraId="5F194A8E" w14:textId="77777777" w:rsidR="00515445" w:rsidRPr="00515445" w:rsidRDefault="00515445" w:rsidP="00515445">
      <w:pPr>
        <w:rPr>
          <w:lang w:val="vi-VN"/>
        </w:rPr>
      </w:pPr>
      <w:r w:rsidRPr="00515445">
        <w:rPr>
          <w:lang w:val="vi-VN"/>
        </w:rPr>
        <w:t xml:space="preserve">  "title": "Price expression: 'giá bao nhiêu'", </w:t>
      </w:r>
    </w:p>
    <w:p w14:paraId="684E1B7A" w14:textId="77777777" w:rsidR="00515445" w:rsidRPr="00515445" w:rsidRDefault="00515445" w:rsidP="00515445">
      <w:pPr>
        <w:rPr>
          <w:lang w:val="vi-VN"/>
        </w:rPr>
      </w:pPr>
      <w:r w:rsidRPr="00515445">
        <w:rPr>
          <w:lang w:val="vi-VN"/>
        </w:rPr>
        <w:t xml:space="preserve">  "short_explanation": "Used to inquire about the price of items or services.", </w:t>
      </w:r>
    </w:p>
    <w:p w14:paraId="1780F4C2" w14:textId="77777777" w:rsidR="00515445" w:rsidRPr="00515445" w:rsidRDefault="00515445" w:rsidP="00515445">
      <w:pPr>
        <w:rPr>
          <w:lang w:val="vi-VN"/>
        </w:rPr>
      </w:pPr>
      <w:r w:rsidRPr="00515445">
        <w:rPr>
          <w:lang w:val="vi-VN"/>
        </w:rPr>
        <w:t xml:space="preserve">  "long_explanation": "The Vietnamese phrase 'giá bao nhiêu' is a common expression used to ask about the price of something. It is often used when shopping or bargaining and is equivalent to 'how much does it cost' in English. This phrase is essential when navigating through buying and selling situations in Vietnamese.", </w:t>
      </w:r>
    </w:p>
    <w:p w14:paraId="493A7D5C" w14:textId="77777777" w:rsidR="00515445" w:rsidRPr="00515445" w:rsidRDefault="00515445" w:rsidP="00515445">
      <w:pPr>
        <w:rPr>
          <w:lang w:val="vi-VN"/>
        </w:rPr>
      </w:pPr>
      <w:r w:rsidRPr="00515445">
        <w:rPr>
          <w:lang w:val="vi-VN"/>
        </w:rPr>
        <w:t xml:space="preserve">  "formation": "example of grammar formation for given grammar point", </w:t>
      </w:r>
    </w:p>
    <w:p w14:paraId="63E805D1" w14:textId="77777777" w:rsidR="00515445" w:rsidRPr="00515445" w:rsidRDefault="00515445" w:rsidP="00515445">
      <w:pPr>
        <w:rPr>
          <w:lang w:val="vi-VN"/>
        </w:rPr>
      </w:pPr>
      <w:r w:rsidRPr="00515445">
        <w:rPr>
          <w:lang w:val="vi-VN"/>
        </w:rPr>
        <w:t xml:space="preserve">  "examples": [ </w:t>
      </w:r>
    </w:p>
    <w:p w14:paraId="57340322" w14:textId="77777777" w:rsidR="00515445" w:rsidRPr="00515445" w:rsidRDefault="00515445" w:rsidP="00515445">
      <w:pPr>
        <w:rPr>
          <w:lang w:val="vi-VN"/>
        </w:rPr>
      </w:pPr>
      <w:r w:rsidRPr="00515445">
        <w:rPr>
          <w:lang w:val="vi-VN"/>
        </w:rPr>
        <w:t xml:space="preserve">    { </w:t>
      </w:r>
    </w:p>
    <w:p w14:paraId="016911E3" w14:textId="77777777" w:rsidR="00515445" w:rsidRPr="00515445" w:rsidRDefault="00515445" w:rsidP="00515445">
      <w:pPr>
        <w:rPr>
          <w:lang w:val="vi-VN"/>
        </w:rPr>
      </w:pPr>
      <w:r w:rsidRPr="00515445">
        <w:rPr>
          <w:lang w:val="vi-VN"/>
        </w:rPr>
        <w:t xml:space="preserve">      "vn": "Quyển sách này giá bao nhiêu? Quyển sách này giá 100.000 đồng.", </w:t>
      </w:r>
    </w:p>
    <w:p w14:paraId="36DFDF79" w14:textId="77777777" w:rsidR="00515445" w:rsidRPr="00515445" w:rsidRDefault="00515445" w:rsidP="00515445">
      <w:pPr>
        <w:rPr>
          <w:lang w:val="vi-VN"/>
        </w:rPr>
      </w:pPr>
      <w:r w:rsidRPr="00515445">
        <w:rPr>
          <w:lang w:val="vi-VN"/>
        </w:rPr>
        <w:t xml:space="preserve">      "en": "How much does this book cost? This book costs 100,000 dong."</w:t>
      </w:r>
    </w:p>
    <w:p w14:paraId="458CECAA" w14:textId="77777777" w:rsidR="00515445" w:rsidRPr="00515445" w:rsidRDefault="00515445" w:rsidP="00515445">
      <w:pPr>
        <w:rPr>
          <w:lang w:val="vi-VN"/>
        </w:rPr>
      </w:pPr>
      <w:r w:rsidRPr="00515445">
        <w:rPr>
          <w:lang w:val="vi-VN"/>
        </w:rPr>
        <w:t xml:space="preserve">    }, </w:t>
      </w:r>
    </w:p>
    <w:p w14:paraId="4A60148B" w14:textId="77777777" w:rsidR="00515445" w:rsidRPr="00515445" w:rsidRDefault="00515445" w:rsidP="00515445">
      <w:pPr>
        <w:rPr>
          <w:lang w:val="vi-VN"/>
        </w:rPr>
      </w:pPr>
      <w:r w:rsidRPr="00515445">
        <w:rPr>
          <w:lang w:val="vi-VN"/>
        </w:rPr>
        <w:t xml:space="preserve">    { </w:t>
      </w:r>
    </w:p>
    <w:p w14:paraId="6300E9B7" w14:textId="070C3070" w:rsidR="00515445" w:rsidRPr="00515445" w:rsidRDefault="00515445" w:rsidP="00515445">
      <w:pPr>
        <w:rPr>
          <w:lang w:val="vi-VN"/>
        </w:rPr>
      </w:pPr>
      <w:r w:rsidRPr="00515445">
        <w:rPr>
          <w:lang w:val="vi-VN"/>
        </w:rPr>
        <w:t xml:space="preserve">      "vn": "Vé xem phim </w:t>
      </w:r>
      <w:ins w:id="1778" w:author="Canh Duc Nguyen" w:date="2023-10-15T10:50:00Z">
        <w:r w:rsidR="00E81708">
          <w:rPr>
            <w:lang w:val="vi-VN"/>
          </w:rPr>
          <w:t xml:space="preserve">này </w:t>
        </w:r>
      </w:ins>
      <w:r w:rsidRPr="00515445">
        <w:rPr>
          <w:lang w:val="vi-VN"/>
        </w:rPr>
        <w:t xml:space="preserve">giá bao nhiêu? Vé xem phim giá 60.000 đồng.", </w:t>
      </w:r>
    </w:p>
    <w:p w14:paraId="35130DCA" w14:textId="77777777" w:rsidR="00515445" w:rsidRPr="00515445" w:rsidRDefault="00515445" w:rsidP="00515445">
      <w:pPr>
        <w:rPr>
          <w:lang w:val="vi-VN"/>
        </w:rPr>
      </w:pPr>
      <w:r w:rsidRPr="00515445">
        <w:rPr>
          <w:lang w:val="vi-VN"/>
        </w:rPr>
        <w:t xml:space="preserve">      "en": "How much is the movie ticket? The movie ticket is 60,000 dong."</w:t>
      </w:r>
    </w:p>
    <w:p w14:paraId="3704BEF9" w14:textId="77777777" w:rsidR="00515445" w:rsidRPr="00515445" w:rsidRDefault="00515445" w:rsidP="00515445">
      <w:pPr>
        <w:rPr>
          <w:lang w:val="vi-VN"/>
        </w:rPr>
      </w:pPr>
      <w:r w:rsidRPr="00515445">
        <w:rPr>
          <w:lang w:val="vi-VN"/>
        </w:rPr>
        <w:t xml:space="preserve">    }, </w:t>
      </w:r>
    </w:p>
    <w:p w14:paraId="4C1F1FF6" w14:textId="77777777" w:rsidR="00515445" w:rsidRPr="00515445" w:rsidRDefault="00515445" w:rsidP="00515445">
      <w:pPr>
        <w:rPr>
          <w:lang w:val="vi-VN"/>
        </w:rPr>
      </w:pPr>
      <w:r w:rsidRPr="00515445">
        <w:rPr>
          <w:lang w:val="vi-VN"/>
        </w:rPr>
        <w:t xml:space="preserve">    { </w:t>
      </w:r>
    </w:p>
    <w:p w14:paraId="611A0179" w14:textId="77777777" w:rsidR="00515445" w:rsidRPr="00515445" w:rsidRDefault="00515445" w:rsidP="00515445">
      <w:pPr>
        <w:rPr>
          <w:lang w:val="vi-VN"/>
        </w:rPr>
      </w:pPr>
      <w:r w:rsidRPr="00515445">
        <w:rPr>
          <w:lang w:val="vi-VN"/>
        </w:rPr>
        <w:t xml:space="preserve">      "vn": "Áo này giá bao nhiêu? Áo này giá 300.000 đồng.", </w:t>
      </w:r>
    </w:p>
    <w:p w14:paraId="3DB76862" w14:textId="77777777" w:rsidR="00515445" w:rsidRPr="00515445" w:rsidRDefault="00515445" w:rsidP="00515445">
      <w:pPr>
        <w:rPr>
          <w:lang w:val="vi-VN"/>
        </w:rPr>
      </w:pPr>
      <w:r w:rsidRPr="00515445">
        <w:rPr>
          <w:lang w:val="vi-VN"/>
        </w:rPr>
        <w:t xml:space="preserve">      "en": "How much is this shirt? This shirt is 300,000 dong."</w:t>
      </w:r>
    </w:p>
    <w:p w14:paraId="402C40E2" w14:textId="77777777" w:rsidR="00515445" w:rsidRPr="00515445" w:rsidRDefault="00515445" w:rsidP="00515445">
      <w:pPr>
        <w:rPr>
          <w:lang w:val="vi-VN"/>
        </w:rPr>
      </w:pPr>
      <w:r w:rsidRPr="00515445">
        <w:rPr>
          <w:lang w:val="vi-VN"/>
        </w:rPr>
        <w:t xml:space="preserve">    }, </w:t>
      </w:r>
    </w:p>
    <w:p w14:paraId="7CC1EA4D" w14:textId="77777777" w:rsidR="00515445" w:rsidRPr="00515445" w:rsidRDefault="00515445" w:rsidP="00515445">
      <w:pPr>
        <w:rPr>
          <w:lang w:val="vi-VN"/>
        </w:rPr>
      </w:pPr>
      <w:r w:rsidRPr="00515445">
        <w:rPr>
          <w:lang w:val="vi-VN"/>
        </w:rPr>
        <w:t xml:space="preserve">    { </w:t>
      </w:r>
    </w:p>
    <w:p w14:paraId="364681C3" w14:textId="4323E3B4" w:rsidR="00515445" w:rsidRPr="00515445" w:rsidRDefault="00515445" w:rsidP="00515445">
      <w:pPr>
        <w:rPr>
          <w:lang w:val="vi-VN"/>
        </w:rPr>
      </w:pPr>
      <w:r w:rsidRPr="00515445">
        <w:rPr>
          <w:lang w:val="vi-VN"/>
        </w:rPr>
        <w:t xml:space="preserve">      "vn": "Một </w:t>
      </w:r>
      <w:del w:id="1779" w:author="Canh Duc Nguyen" w:date="2023-10-15T10:50:00Z">
        <w:r w:rsidRPr="00515445" w:rsidDel="00E81708">
          <w:rPr>
            <w:lang w:val="vi-VN"/>
          </w:rPr>
          <w:delText xml:space="preserve">phần </w:delText>
        </w:r>
      </w:del>
      <w:ins w:id="1780" w:author="Canh Duc Nguyen" w:date="2023-10-15T10:50:00Z">
        <w:r w:rsidR="00E81708">
          <w:rPr>
            <w:lang w:val="vi-VN"/>
          </w:rPr>
          <w:t xml:space="preserve">ly </w:t>
        </w:r>
      </w:ins>
      <w:r w:rsidRPr="00515445">
        <w:rPr>
          <w:lang w:val="vi-VN"/>
        </w:rPr>
        <w:t xml:space="preserve">cà phê giá bao nhiêu? Một </w:t>
      </w:r>
      <w:del w:id="1781" w:author="Canh Duc Nguyen" w:date="2023-10-15T10:50:00Z">
        <w:r w:rsidRPr="00515445" w:rsidDel="00E81708">
          <w:rPr>
            <w:lang w:val="vi-VN"/>
          </w:rPr>
          <w:delText xml:space="preserve">phần </w:delText>
        </w:r>
      </w:del>
      <w:ins w:id="1782" w:author="Canh Duc Nguyen" w:date="2023-10-15T10:50:00Z">
        <w:r w:rsidR="00E81708">
          <w:rPr>
            <w:lang w:val="vi-VN"/>
          </w:rPr>
          <w:t xml:space="preserve">ly </w:t>
        </w:r>
      </w:ins>
      <w:r w:rsidRPr="00515445">
        <w:rPr>
          <w:lang w:val="vi-VN"/>
        </w:rPr>
        <w:t xml:space="preserve">cà phê giá 40.000 đồng.", </w:t>
      </w:r>
    </w:p>
    <w:p w14:paraId="49ECDDFF" w14:textId="77777777" w:rsidR="00515445" w:rsidRPr="00515445" w:rsidRDefault="00515445" w:rsidP="00515445">
      <w:pPr>
        <w:rPr>
          <w:lang w:val="vi-VN"/>
        </w:rPr>
      </w:pPr>
      <w:r w:rsidRPr="00515445">
        <w:rPr>
          <w:lang w:val="vi-VN"/>
        </w:rPr>
        <w:t xml:space="preserve">      "en": "How much does a cup of coffee cost? A cup of coffee costs 40,000 dong." </w:t>
      </w:r>
    </w:p>
    <w:p w14:paraId="1F0D5668" w14:textId="77777777" w:rsidR="00515445" w:rsidRPr="00515445" w:rsidRDefault="00515445" w:rsidP="00515445">
      <w:pPr>
        <w:rPr>
          <w:lang w:val="vi-VN"/>
        </w:rPr>
      </w:pPr>
      <w:r w:rsidRPr="00515445">
        <w:rPr>
          <w:lang w:val="vi-VN"/>
        </w:rPr>
        <w:t xml:space="preserve">    }</w:t>
      </w:r>
    </w:p>
    <w:p w14:paraId="5DB8944B" w14:textId="77777777" w:rsidR="00515445" w:rsidRPr="00515445" w:rsidRDefault="00515445" w:rsidP="00515445">
      <w:pPr>
        <w:rPr>
          <w:lang w:val="vi-VN"/>
        </w:rPr>
      </w:pPr>
      <w:r w:rsidRPr="00515445">
        <w:rPr>
          <w:lang w:val="vi-VN"/>
        </w:rPr>
        <w:t xml:space="preserve">  ]</w:t>
      </w:r>
    </w:p>
    <w:p w14:paraId="0D1DEA26" w14:textId="77777777" w:rsidR="00515445" w:rsidRPr="00515445" w:rsidRDefault="00515445" w:rsidP="00515445">
      <w:pPr>
        <w:rPr>
          <w:lang w:val="vi-VN"/>
        </w:rPr>
      </w:pPr>
      <w:r w:rsidRPr="00515445">
        <w:rPr>
          <w:lang w:val="vi-VN"/>
        </w:rPr>
        <w:t>}</w:t>
      </w:r>
    </w:p>
    <w:p w14:paraId="4FAC72AB" w14:textId="5233E6DD" w:rsidR="00515445" w:rsidRPr="00515445" w:rsidRDefault="00515445" w:rsidP="00515445">
      <w:pPr>
        <w:rPr>
          <w:lang w:val="vi-VN"/>
        </w:rPr>
      </w:pPr>
      <w:r w:rsidRPr="00515445">
        <w:rPr>
          <w:lang w:val="vi-VN"/>
        </w:rPr>
        <w:t>-----------------------------</w:t>
      </w:r>
    </w:p>
    <w:p w14:paraId="25B7F32C" w14:textId="732A8931" w:rsidR="00515445" w:rsidRPr="00515445" w:rsidRDefault="00515445" w:rsidP="00515445">
      <w:pPr>
        <w:rPr>
          <w:lang w:val="vi-VN"/>
        </w:rPr>
      </w:pPr>
      <w:r w:rsidRPr="00515445">
        <w:rPr>
          <w:lang w:val="vi-VN"/>
        </w:rPr>
        <w:t xml:space="preserve">keyword: Price expression: 'lấy' </w:t>
      </w:r>
    </w:p>
    <w:p w14:paraId="1CF8ABCA" w14:textId="341CBA62" w:rsidR="00515445" w:rsidRPr="00515445" w:rsidRDefault="00515445" w:rsidP="00515445">
      <w:pPr>
        <w:rPr>
          <w:lang w:val="vi-VN"/>
        </w:rPr>
      </w:pPr>
      <w:r w:rsidRPr="00515445">
        <w:rPr>
          <w:lang w:val="vi-VN"/>
        </w:rPr>
        <w:t xml:space="preserve">PROMPT: Generate grammar explanation for following Vietnamese grammar point: Price expression: 'lấy' </w:t>
      </w:r>
    </w:p>
    <w:p w14:paraId="0AE31ED5" w14:textId="6D63719B" w:rsidR="00515445" w:rsidRPr="00515445" w:rsidRDefault="00515445" w:rsidP="00515445">
      <w:pPr>
        <w:rPr>
          <w:lang w:val="vi-VN"/>
        </w:rPr>
      </w:pPr>
      <w:r w:rsidRPr="00515445">
        <w:rPr>
          <w:lang w:val="vi-VN"/>
        </w:rPr>
        <w:t xml:space="preserve">RESPONSE: {  </w:t>
      </w:r>
    </w:p>
    <w:p w14:paraId="46227891" w14:textId="30234906" w:rsidR="00515445" w:rsidRPr="00515445" w:rsidRDefault="00515445" w:rsidP="00515445">
      <w:pPr>
        <w:rPr>
          <w:lang w:val="vi-VN"/>
        </w:rPr>
      </w:pPr>
      <w:r w:rsidRPr="00515445">
        <w:rPr>
          <w:lang w:val="vi-VN"/>
        </w:rPr>
        <w:t xml:space="preserve">   "title":"Price expression: 'lấy'",</w:t>
      </w:r>
    </w:p>
    <w:p w14:paraId="33782C71" w14:textId="45B32A31" w:rsidR="00515445" w:rsidRPr="00515445" w:rsidRDefault="00515445" w:rsidP="00515445">
      <w:pPr>
        <w:rPr>
          <w:lang w:val="vi-VN"/>
        </w:rPr>
      </w:pPr>
      <w:r w:rsidRPr="00515445">
        <w:rPr>
          <w:lang w:val="vi-VN"/>
        </w:rPr>
        <w:t xml:space="preserve">   "short_explanation":"Used to express the concept of 'for' in regard to price.",</w:t>
      </w:r>
    </w:p>
    <w:p w14:paraId="244DB5C2" w14:textId="43A04A5B" w:rsidR="00515445" w:rsidRPr="00515445" w:rsidRDefault="00515445" w:rsidP="00515445">
      <w:pPr>
        <w:rPr>
          <w:lang w:val="vi-VN"/>
        </w:rPr>
      </w:pPr>
      <w:r w:rsidRPr="00515445">
        <w:rPr>
          <w:lang w:val="vi-VN"/>
        </w:rPr>
        <w:t xml:space="preserve">   "long_explanation":"The Vietnamese word 'lấy' is often used to express pricing of goods or services. It is equivalent to the English preposition 'for' in the context of price. This word is often used in dialogues or situations related to buying and selling items, where the price point of an item is discussed.",</w:t>
      </w:r>
    </w:p>
    <w:p w14:paraId="54428A9F" w14:textId="02FFAA0A" w:rsidR="00515445" w:rsidRPr="00515445" w:rsidRDefault="00515445" w:rsidP="00515445">
      <w:pPr>
        <w:rPr>
          <w:lang w:val="vi-VN"/>
        </w:rPr>
      </w:pPr>
      <w:r w:rsidRPr="00515445">
        <w:rPr>
          <w:lang w:val="vi-VN"/>
        </w:rPr>
        <w:t xml:space="preserve">   "formation":"Buyer or seller + 'lấy' + price + goods or services",</w:t>
      </w:r>
    </w:p>
    <w:p w14:paraId="17CCE9FA" w14:textId="7E8DE7E0" w:rsidR="00515445" w:rsidRPr="00515445" w:rsidRDefault="00515445" w:rsidP="00515445">
      <w:pPr>
        <w:rPr>
          <w:lang w:val="vi-VN"/>
        </w:rPr>
      </w:pPr>
      <w:r w:rsidRPr="00515445">
        <w:rPr>
          <w:lang w:val="vi-VN"/>
        </w:rPr>
        <w:t xml:space="preserve">   "examples":[  </w:t>
      </w:r>
    </w:p>
    <w:p w14:paraId="2B38EB19" w14:textId="5BCE8ADD" w:rsidR="00515445" w:rsidRPr="00515445" w:rsidRDefault="00515445" w:rsidP="00515445">
      <w:pPr>
        <w:rPr>
          <w:lang w:val="vi-VN"/>
        </w:rPr>
      </w:pPr>
      <w:r w:rsidRPr="00515445">
        <w:rPr>
          <w:lang w:val="vi-VN"/>
        </w:rPr>
        <w:t xml:space="preserve">      {  </w:t>
      </w:r>
    </w:p>
    <w:p w14:paraId="419FD84D" w14:textId="12B910BF" w:rsidR="00515445" w:rsidRPr="00515445" w:rsidRDefault="00515445" w:rsidP="00515445">
      <w:pPr>
        <w:rPr>
          <w:lang w:val="vi-VN"/>
        </w:rPr>
      </w:pPr>
      <w:r w:rsidRPr="00515445">
        <w:rPr>
          <w:lang w:val="vi-VN"/>
        </w:rPr>
        <w:t xml:space="preserve">         "vn":"Tôi sẽ bán cuốn sách này cho bạn </w:t>
      </w:r>
      <w:ins w:id="1783" w:author="Canh Duc Nguyen" w:date="2023-10-15T14:13:00Z">
        <w:r w:rsidR="009A016F">
          <w:rPr>
            <w:lang w:val="vi-VN"/>
          </w:rPr>
          <w:t xml:space="preserve">và </w:t>
        </w:r>
      </w:ins>
      <w:r w:rsidRPr="00515445">
        <w:rPr>
          <w:lang w:val="vi-VN"/>
        </w:rPr>
        <w:t xml:space="preserve">lấy </w:t>
      </w:r>
      <w:ins w:id="1784" w:author="Canh Duc Nguyen" w:date="2023-10-15T14:13:00Z">
        <w:r w:rsidR="009A016F">
          <w:rPr>
            <w:lang w:val="vi-VN"/>
          </w:rPr>
          <w:t xml:space="preserve">với giá </w:t>
        </w:r>
      </w:ins>
      <w:r w:rsidRPr="00515445">
        <w:rPr>
          <w:lang w:val="vi-VN"/>
        </w:rPr>
        <w:t>50.000 đồng.",</w:t>
      </w:r>
    </w:p>
    <w:p w14:paraId="2C39E0FC" w14:textId="5BB33028" w:rsidR="00515445" w:rsidRPr="00515445" w:rsidRDefault="00515445" w:rsidP="00515445">
      <w:pPr>
        <w:rPr>
          <w:lang w:val="vi-VN"/>
        </w:rPr>
      </w:pPr>
      <w:r w:rsidRPr="00515445">
        <w:rPr>
          <w:lang w:val="vi-VN"/>
        </w:rPr>
        <w:t xml:space="preserve">         "en":"I will sell you this book for 50,000 VND."</w:t>
      </w:r>
    </w:p>
    <w:p w14:paraId="4378E350" w14:textId="5B4BC655" w:rsidR="00515445" w:rsidRPr="00515445" w:rsidRDefault="00515445" w:rsidP="00515445">
      <w:pPr>
        <w:rPr>
          <w:lang w:val="vi-VN"/>
        </w:rPr>
      </w:pPr>
      <w:r w:rsidRPr="00515445">
        <w:rPr>
          <w:lang w:val="vi-VN"/>
        </w:rPr>
        <w:t xml:space="preserve">      },</w:t>
      </w:r>
    </w:p>
    <w:p w14:paraId="0FB53DA5" w14:textId="1AC8C87B" w:rsidR="00515445" w:rsidRPr="00515445" w:rsidRDefault="00515445" w:rsidP="00515445">
      <w:pPr>
        <w:rPr>
          <w:lang w:val="vi-VN"/>
        </w:rPr>
      </w:pPr>
      <w:r w:rsidRPr="00515445">
        <w:rPr>
          <w:lang w:val="vi-VN"/>
        </w:rPr>
        <w:lastRenderedPageBreak/>
        <w:t xml:space="preserve">      {  </w:t>
      </w:r>
    </w:p>
    <w:p w14:paraId="370AA4A8" w14:textId="50E0003E" w:rsidR="00515445" w:rsidRPr="00515445" w:rsidRDefault="00515445" w:rsidP="00515445">
      <w:pPr>
        <w:rPr>
          <w:lang w:val="vi-VN"/>
        </w:rPr>
      </w:pPr>
      <w:r w:rsidRPr="00515445">
        <w:rPr>
          <w:lang w:val="vi-VN"/>
        </w:rPr>
        <w:t xml:space="preserve">         "vn":"Anh ấy</w:t>
      </w:r>
      <w:ins w:id="1785" w:author="Canh Duc Nguyen" w:date="2023-10-15T14:14:00Z">
        <w:r w:rsidR="009A016F">
          <w:rPr>
            <w:lang w:val="vi-VN"/>
          </w:rPr>
          <w:t xml:space="preserve"> đã</w:t>
        </w:r>
      </w:ins>
      <w:r w:rsidRPr="00515445">
        <w:rPr>
          <w:lang w:val="vi-VN"/>
        </w:rPr>
        <w:t xml:space="preserve"> mua chiếc xe này</w:t>
      </w:r>
      <w:ins w:id="1786" w:author="Canh Duc Nguyen" w:date="2023-10-15T14:14:00Z">
        <w:r w:rsidR="009A016F">
          <w:rPr>
            <w:lang w:val="vi-VN"/>
          </w:rPr>
          <w:t xml:space="preserve">, và họ </w:t>
        </w:r>
      </w:ins>
      <w:del w:id="1787" w:author="Canh Duc Nguyen" w:date="2023-10-15T14:14:00Z">
        <w:r w:rsidRPr="00515445" w:rsidDel="009A016F">
          <w:rPr>
            <w:lang w:val="vi-VN"/>
          </w:rPr>
          <w:delText xml:space="preserve"> </w:delText>
        </w:r>
      </w:del>
      <w:r w:rsidRPr="00515445">
        <w:rPr>
          <w:lang w:val="vi-VN"/>
        </w:rPr>
        <w:t xml:space="preserve">lấy </w:t>
      </w:r>
      <w:ins w:id="1788" w:author="Canh Duc Nguyen" w:date="2023-10-15T14:14:00Z">
        <w:r w:rsidR="009A016F">
          <w:rPr>
            <w:lang w:val="vi-VN"/>
          </w:rPr>
          <w:t xml:space="preserve">với giá </w:t>
        </w:r>
      </w:ins>
      <w:r w:rsidRPr="00515445">
        <w:rPr>
          <w:lang w:val="vi-VN"/>
        </w:rPr>
        <w:t>20 triệu đồng.",</w:t>
      </w:r>
    </w:p>
    <w:p w14:paraId="2E5B7FF9" w14:textId="286EF722" w:rsidR="00515445" w:rsidRPr="00515445" w:rsidRDefault="00515445" w:rsidP="00515445">
      <w:pPr>
        <w:rPr>
          <w:lang w:val="vi-VN"/>
        </w:rPr>
      </w:pPr>
      <w:r w:rsidRPr="00515445">
        <w:rPr>
          <w:lang w:val="vi-VN"/>
        </w:rPr>
        <w:t xml:space="preserve">         "en":"He bought this car for 20 million VND."</w:t>
      </w:r>
    </w:p>
    <w:p w14:paraId="07493D1E" w14:textId="0D0BD8FB" w:rsidR="00515445" w:rsidRPr="00515445" w:rsidRDefault="00515445" w:rsidP="00515445">
      <w:pPr>
        <w:rPr>
          <w:lang w:val="vi-VN"/>
        </w:rPr>
      </w:pPr>
      <w:r w:rsidRPr="00515445">
        <w:rPr>
          <w:lang w:val="vi-VN"/>
        </w:rPr>
        <w:t xml:space="preserve">      },</w:t>
      </w:r>
    </w:p>
    <w:p w14:paraId="1FBA4A38" w14:textId="173A6247" w:rsidR="00515445" w:rsidRPr="00515445" w:rsidRDefault="00515445" w:rsidP="00515445">
      <w:pPr>
        <w:rPr>
          <w:lang w:val="vi-VN"/>
        </w:rPr>
      </w:pPr>
      <w:r w:rsidRPr="00515445">
        <w:rPr>
          <w:lang w:val="vi-VN"/>
        </w:rPr>
        <w:t xml:space="preserve">      {  </w:t>
      </w:r>
    </w:p>
    <w:p w14:paraId="48BE012A" w14:textId="732302C8" w:rsidR="00515445" w:rsidRPr="00515445" w:rsidRDefault="00515445" w:rsidP="00515445">
      <w:pPr>
        <w:rPr>
          <w:lang w:val="vi-VN"/>
        </w:rPr>
      </w:pPr>
      <w:r w:rsidRPr="00515445">
        <w:rPr>
          <w:lang w:val="vi-VN"/>
        </w:rPr>
        <w:t xml:space="preserve">         "vn":"</w:t>
      </w:r>
      <w:ins w:id="1789" w:author="Canh Duc Nguyen" w:date="2023-10-15T14:15:00Z">
        <w:r w:rsidR="009A016F">
          <w:rPr>
            <w:lang w:val="vi-VN"/>
          </w:rPr>
          <w:t>Nếu l</w:t>
        </w:r>
      </w:ins>
      <w:del w:id="1790" w:author="Canh Duc Nguyen" w:date="2023-10-15T14:15:00Z">
        <w:r w:rsidRPr="00515445" w:rsidDel="009A016F">
          <w:rPr>
            <w:lang w:val="vi-VN"/>
          </w:rPr>
          <w:delText>L</w:delText>
        </w:r>
      </w:del>
      <w:r w:rsidRPr="00515445">
        <w:rPr>
          <w:lang w:val="vi-VN"/>
        </w:rPr>
        <w:t>ấy 100.000 đồng, tôi có thể mua được bao nhiêu quả táo?",</w:t>
      </w:r>
    </w:p>
    <w:p w14:paraId="3C3F724A" w14:textId="5404B9BC" w:rsidR="00515445" w:rsidRPr="00515445" w:rsidRDefault="00515445" w:rsidP="00515445">
      <w:pPr>
        <w:rPr>
          <w:lang w:val="vi-VN"/>
        </w:rPr>
      </w:pPr>
      <w:r w:rsidRPr="00515445">
        <w:rPr>
          <w:lang w:val="vi-VN"/>
        </w:rPr>
        <w:t xml:space="preserve">         "en":"For 100,000 VND, how many apples can I buy?"</w:t>
      </w:r>
    </w:p>
    <w:p w14:paraId="6910460A" w14:textId="0CE7EB37" w:rsidR="00515445" w:rsidRPr="00515445" w:rsidRDefault="00515445" w:rsidP="00515445">
      <w:pPr>
        <w:rPr>
          <w:lang w:val="vi-VN"/>
        </w:rPr>
      </w:pPr>
      <w:r w:rsidRPr="00515445">
        <w:rPr>
          <w:lang w:val="vi-VN"/>
        </w:rPr>
        <w:t xml:space="preserve">      },</w:t>
      </w:r>
    </w:p>
    <w:p w14:paraId="305BE093" w14:textId="3E699AEA" w:rsidR="00515445" w:rsidRPr="00515445" w:rsidRDefault="00515445" w:rsidP="00515445">
      <w:pPr>
        <w:rPr>
          <w:lang w:val="vi-VN"/>
        </w:rPr>
      </w:pPr>
      <w:r w:rsidRPr="00515445">
        <w:rPr>
          <w:lang w:val="vi-VN"/>
        </w:rPr>
        <w:t xml:space="preserve">      {  </w:t>
      </w:r>
    </w:p>
    <w:p w14:paraId="4FC3334E" w14:textId="230D1CBF" w:rsidR="00515445" w:rsidRPr="00515445" w:rsidRDefault="00515445" w:rsidP="00515445">
      <w:pPr>
        <w:rPr>
          <w:lang w:val="vi-VN"/>
        </w:rPr>
      </w:pPr>
      <w:r w:rsidRPr="00515445">
        <w:rPr>
          <w:lang w:val="vi-VN"/>
        </w:rPr>
        <w:t xml:space="preserve">         "vn":"</w:t>
      </w:r>
      <w:del w:id="1791" w:author="Canh Duc Nguyen" w:date="2023-10-15T14:15:00Z">
        <w:r w:rsidRPr="00515445" w:rsidDel="009A016F">
          <w:rPr>
            <w:lang w:val="vi-VN"/>
          </w:rPr>
          <w:delText xml:space="preserve">Lấy </w:delText>
        </w:r>
      </w:del>
      <w:ins w:id="1792" w:author="Canh Duc Nguyen" w:date="2023-10-15T14:15:00Z">
        <w:r w:rsidR="009A016F">
          <w:rPr>
            <w:lang w:val="vi-VN"/>
          </w:rPr>
          <w:t xml:space="preserve">Nếu lấy </w:t>
        </w:r>
      </w:ins>
      <w:r w:rsidRPr="00515445">
        <w:rPr>
          <w:lang w:val="vi-VN"/>
        </w:rPr>
        <w:t>500.000 đồng, bạn có thể học tiếng Anh trong một tháng tại trung tâm này.",</w:t>
      </w:r>
    </w:p>
    <w:p w14:paraId="0E941141" w14:textId="0C260B13" w:rsidR="00515445" w:rsidRPr="00515445" w:rsidRDefault="00515445" w:rsidP="00515445">
      <w:pPr>
        <w:rPr>
          <w:lang w:val="vi-VN"/>
        </w:rPr>
      </w:pPr>
      <w:r w:rsidRPr="00515445">
        <w:rPr>
          <w:lang w:val="vi-VN"/>
        </w:rPr>
        <w:t xml:space="preserve">         "en":"For 500,000 VND, you can study English for a month at this center."</w:t>
      </w:r>
    </w:p>
    <w:p w14:paraId="61669CE3" w14:textId="13B7B7B7" w:rsidR="00515445" w:rsidRPr="00515445" w:rsidRDefault="00515445" w:rsidP="00515445">
      <w:pPr>
        <w:rPr>
          <w:lang w:val="vi-VN"/>
        </w:rPr>
      </w:pPr>
      <w:r w:rsidRPr="00515445">
        <w:rPr>
          <w:lang w:val="vi-VN"/>
        </w:rPr>
        <w:t xml:space="preserve">      }</w:t>
      </w:r>
    </w:p>
    <w:p w14:paraId="389DAC19" w14:textId="14A70FF2" w:rsidR="00515445" w:rsidRPr="00515445" w:rsidRDefault="00515445" w:rsidP="00515445">
      <w:pPr>
        <w:rPr>
          <w:lang w:val="vi-VN"/>
        </w:rPr>
      </w:pPr>
      <w:r w:rsidRPr="00515445">
        <w:rPr>
          <w:lang w:val="vi-VN"/>
        </w:rPr>
        <w:t xml:space="preserve">   ]</w:t>
      </w:r>
    </w:p>
    <w:p w14:paraId="13E009AF" w14:textId="7F37AB36" w:rsidR="00515445" w:rsidRPr="00515445" w:rsidRDefault="00515445" w:rsidP="00515445">
      <w:pPr>
        <w:rPr>
          <w:lang w:val="vi-VN"/>
        </w:rPr>
      </w:pPr>
      <w:r w:rsidRPr="00515445">
        <w:rPr>
          <w:lang w:val="vi-VN"/>
        </w:rPr>
        <w:t>}</w:t>
      </w:r>
    </w:p>
    <w:p w14:paraId="14E046CF" w14:textId="77777777" w:rsidR="00515445" w:rsidRPr="00515445" w:rsidRDefault="00515445" w:rsidP="00515445">
      <w:pPr>
        <w:rPr>
          <w:lang w:val="vi-VN"/>
        </w:rPr>
      </w:pPr>
      <w:r w:rsidRPr="00515445">
        <w:rPr>
          <w:lang w:val="vi-VN"/>
        </w:rPr>
        <w:t>-----------------------------</w:t>
      </w:r>
    </w:p>
    <w:p w14:paraId="7B092A91" w14:textId="77777777" w:rsidR="00515445" w:rsidRPr="00515445" w:rsidRDefault="00515445" w:rsidP="00515445">
      <w:pPr>
        <w:rPr>
          <w:lang w:val="vi-VN"/>
        </w:rPr>
      </w:pPr>
      <w:r w:rsidRPr="00515445">
        <w:rPr>
          <w:lang w:val="vi-VN"/>
        </w:rPr>
        <w:t xml:space="preserve">keyword: Quantity question expression 'bao nhiêu' </w:t>
      </w:r>
    </w:p>
    <w:p w14:paraId="29B305CC" w14:textId="77777777" w:rsidR="00515445" w:rsidRPr="00515445" w:rsidRDefault="00515445" w:rsidP="00515445">
      <w:pPr>
        <w:rPr>
          <w:lang w:val="vi-VN"/>
        </w:rPr>
      </w:pPr>
      <w:r w:rsidRPr="00515445">
        <w:rPr>
          <w:lang w:val="vi-VN"/>
        </w:rPr>
        <w:t xml:space="preserve">PROMPT: Generate grammar explanation for following Vietnamese grammar point: Quantity question expression 'bao nhiêu' </w:t>
      </w:r>
    </w:p>
    <w:p w14:paraId="53F22605" w14:textId="77777777" w:rsidR="00515445" w:rsidRPr="00515445" w:rsidRDefault="00515445" w:rsidP="00515445">
      <w:pPr>
        <w:rPr>
          <w:lang w:val="vi-VN"/>
        </w:rPr>
      </w:pPr>
      <w:r w:rsidRPr="00515445">
        <w:rPr>
          <w:lang w:val="vi-VN"/>
        </w:rPr>
        <w:t xml:space="preserve">RESPONSE: { </w:t>
      </w:r>
    </w:p>
    <w:p w14:paraId="0BA96F87" w14:textId="77777777" w:rsidR="00515445" w:rsidRPr="00515445" w:rsidRDefault="00515445" w:rsidP="00515445">
      <w:pPr>
        <w:rPr>
          <w:lang w:val="vi-VN"/>
        </w:rPr>
      </w:pPr>
      <w:r w:rsidRPr="00515445">
        <w:rPr>
          <w:lang w:val="vi-VN"/>
        </w:rPr>
        <w:t xml:space="preserve">  "title": "Quantity question expression 'bao nhiêu'", </w:t>
      </w:r>
    </w:p>
    <w:p w14:paraId="7E283C1F" w14:textId="77777777" w:rsidR="00515445" w:rsidRPr="00515445" w:rsidRDefault="00515445" w:rsidP="00515445">
      <w:pPr>
        <w:rPr>
          <w:lang w:val="vi-VN"/>
        </w:rPr>
      </w:pPr>
      <w:r w:rsidRPr="00515445">
        <w:rPr>
          <w:lang w:val="vi-VN"/>
        </w:rPr>
        <w:t xml:space="preserve">  "short_explanation": "Used to ask about quantity or amount.", </w:t>
      </w:r>
    </w:p>
    <w:p w14:paraId="6897664C" w14:textId="77777777" w:rsidR="00515445" w:rsidRPr="00515445" w:rsidRDefault="00515445" w:rsidP="00515445">
      <w:pPr>
        <w:rPr>
          <w:lang w:val="vi-VN"/>
        </w:rPr>
      </w:pPr>
      <w:r w:rsidRPr="00515445">
        <w:rPr>
          <w:lang w:val="vi-VN"/>
        </w:rPr>
        <w:t xml:space="preserve">  "long_explanation": "The Vietnamese phrase 'bao nhiêu' is used to inquire about the quantity or amount of something. It translates to 'how many' or 'how much' in English, and can be used for countable or uncountable nouns.", </w:t>
      </w:r>
    </w:p>
    <w:p w14:paraId="133C672D" w14:textId="77777777" w:rsidR="00515445" w:rsidRPr="00515445" w:rsidRDefault="00515445" w:rsidP="00515445">
      <w:pPr>
        <w:rPr>
          <w:lang w:val="vi-VN"/>
        </w:rPr>
      </w:pPr>
      <w:r w:rsidRPr="00515445">
        <w:rPr>
          <w:lang w:val="vi-VN"/>
        </w:rPr>
        <w:t xml:space="preserve">  "formation": "example of grammar formation for given grammar point", </w:t>
      </w:r>
    </w:p>
    <w:p w14:paraId="0F4EDC9A" w14:textId="77777777" w:rsidR="00515445" w:rsidRPr="00515445" w:rsidRDefault="00515445" w:rsidP="00515445">
      <w:pPr>
        <w:rPr>
          <w:lang w:val="vi-VN"/>
        </w:rPr>
      </w:pPr>
      <w:r w:rsidRPr="00515445">
        <w:rPr>
          <w:lang w:val="vi-VN"/>
        </w:rPr>
        <w:t xml:space="preserve">  "examples": [ </w:t>
      </w:r>
    </w:p>
    <w:p w14:paraId="5F71BCB6" w14:textId="77777777" w:rsidR="00515445" w:rsidRPr="00515445" w:rsidRDefault="00515445" w:rsidP="00515445">
      <w:pPr>
        <w:rPr>
          <w:lang w:val="vi-VN"/>
        </w:rPr>
      </w:pPr>
      <w:r w:rsidRPr="00515445">
        <w:rPr>
          <w:lang w:val="vi-VN"/>
        </w:rPr>
        <w:t xml:space="preserve">    { </w:t>
      </w:r>
    </w:p>
    <w:p w14:paraId="296177DF" w14:textId="5D788052" w:rsidR="00515445" w:rsidRPr="00515445" w:rsidRDefault="00515445" w:rsidP="00515445">
      <w:pPr>
        <w:rPr>
          <w:lang w:val="vi-VN"/>
        </w:rPr>
      </w:pPr>
      <w:r w:rsidRPr="00515445">
        <w:rPr>
          <w:lang w:val="vi-VN"/>
        </w:rPr>
        <w:t xml:space="preserve">      "vn": "Bạn đã sống ở đây bao nhiêu năm rồi? Tôi đã sống ở đây 5 năm</w:t>
      </w:r>
      <w:ins w:id="1793" w:author="Canh Duc Nguyen" w:date="2023-10-15T10:54:00Z">
        <w:r w:rsidR="00E81708">
          <w:rPr>
            <w:lang w:val="vi-VN"/>
          </w:rPr>
          <w:t xml:space="preserve"> rồi</w:t>
        </w:r>
      </w:ins>
      <w:r w:rsidRPr="00515445">
        <w:rPr>
          <w:lang w:val="vi-VN"/>
        </w:rPr>
        <w:t xml:space="preserve">.", </w:t>
      </w:r>
    </w:p>
    <w:p w14:paraId="1B40731E" w14:textId="77777777" w:rsidR="00515445" w:rsidRPr="00515445" w:rsidRDefault="00515445" w:rsidP="00515445">
      <w:pPr>
        <w:rPr>
          <w:lang w:val="vi-VN"/>
        </w:rPr>
      </w:pPr>
      <w:r w:rsidRPr="00515445">
        <w:rPr>
          <w:lang w:val="vi-VN"/>
        </w:rPr>
        <w:t xml:space="preserve">      "en": "How many years have you lived here? I've lived here for 5 years." </w:t>
      </w:r>
    </w:p>
    <w:p w14:paraId="128CF5DB" w14:textId="77777777" w:rsidR="00515445" w:rsidRPr="00515445" w:rsidRDefault="00515445" w:rsidP="00515445">
      <w:pPr>
        <w:rPr>
          <w:lang w:val="vi-VN"/>
        </w:rPr>
      </w:pPr>
      <w:r w:rsidRPr="00515445">
        <w:rPr>
          <w:lang w:val="vi-VN"/>
        </w:rPr>
        <w:t xml:space="preserve">    }, </w:t>
      </w:r>
    </w:p>
    <w:p w14:paraId="44C08FA0" w14:textId="77777777" w:rsidR="00515445" w:rsidRPr="00515445" w:rsidRDefault="00515445" w:rsidP="00515445">
      <w:pPr>
        <w:rPr>
          <w:lang w:val="vi-VN"/>
        </w:rPr>
      </w:pPr>
      <w:r w:rsidRPr="00515445">
        <w:rPr>
          <w:lang w:val="vi-VN"/>
        </w:rPr>
        <w:t xml:space="preserve">    { </w:t>
      </w:r>
    </w:p>
    <w:p w14:paraId="2A52C864" w14:textId="77777777" w:rsidR="00515445" w:rsidRPr="00515445" w:rsidRDefault="00515445" w:rsidP="00515445">
      <w:pPr>
        <w:rPr>
          <w:lang w:val="vi-VN"/>
        </w:rPr>
      </w:pPr>
      <w:r w:rsidRPr="00515445">
        <w:rPr>
          <w:lang w:val="vi-VN"/>
        </w:rPr>
        <w:t xml:space="preserve">      "vn": "Có bao nhiêu người trong gia đình bạn? Gia đình tôi có 4 người.", </w:t>
      </w:r>
    </w:p>
    <w:p w14:paraId="44DE60F2" w14:textId="77777777" w:rsidR="00515445" w:rsidRPr="00515445" w:rsidRDefault="00515445" w:rsidP="00515445">
      <w:pPr>
        <w:rPr>
          <w:lang w:val="vi-VN"/>
        </w:rPr>
      </w:pPr>
      <w:r w:rsidRPr="00515445">
        <w:rPr>
          <w:lang w:val="vi-VN"/>
        </w:rPr>
        <w:t xml:space="preserve">      "en": "How many people are there in your family? There are 4 people in my family." </w:t>
      </w:r>
    </w:p>
    <w:p w14:paraId="2239FBBB" w14:textId="77777777" w:rsidR="00515445" w:rsidRPr="00515445" w:rsidRDefault="00515445" w:rsidP="00515445">
      <w:pPr>
        <w:rPr>
          <w:lang w:val="vi-VN"/>
        </w:rPr>
      </w:pPr>
      <w:r w:rsidRPr="00515445">
        <w:rPr>
          <w:lang w:val="vi-VN"/>
        </w:rPr>
        <w:t xml:space="preserve">    }, </w:t>
      </w:r>
    </w:p>
    <w:p w14:paraId="257B0A47" w14:textId="77777777" w:rsidR="00515445" w:rsidRPr="00515445" w:rsidRDefault="00515445" w:rsidP="00515445">
      <w:pPr>
        <w:rPr>
          <w:lang w:val="vi-VN"/>
        </w:rPr>
      </w:pPr>
      <w:r w:rsidRPr="00515445">
        <w:rPr>
          <w:lang w:val="vi-VN"/>
        </w:rPr>
        <w:t xml:space="preserve">    { </w:t>
      </w:r>
    </w:p>
    <w:p w14:paraId="7C461B5C" w14:textId="77777777" w:rsidR="00515445" w:rsidRPr="00515445" w:rsidRDefault="00515445" w:rsidP="00515445">
      <w:pPr>
        <w:rPr>
          <w:lang w:val="vi-VN"/>
        </w:rPr>
      </w:pPr>
      <w:r w:rsidRPr="00515445">
        <w:rPr>
          <w:lang w:val="vi-VN"/>
        </w:rPr>
        <w:t xml:space="preserve">      "vn": "Chúng ta cần bao nhiêu bánh mì để làm sandwich? Chúng ta cần 8 lát bánh mì.", </w:t>
      </w:r>
    </w:p>
    <w:p w14:paraId="289482E6" w14:textId="77777777" w:rsidR="00515445" w:rsidRPr="00515445" w:rsidRDefault="00515445" w:rsidP="00515445">
      <w:pPr>
        <w:rPr>
          <w:lang w:val="vi-VN"/>
        </w:rPr>
      </w:pPr>
      <w:r w:rsidRPr="00515445">
        <w:rPr>
          <w:lang w:val="vi-VN"/>
        </w:rPr>
        <w:t xml:space="preserve">      "en": "How many slices of bread do we need to make a sandwich? We need 8 slices." </w:t>
      </w:r>
    </w:p>
    <w:p w14:paraId="646E6960" w14:textId="77777777" w:rsidR="00515445" w:rsidRPr="00515445" w:rsidRDefault="00515445" w:rsidP="00515445">
      <w:pPr>
        <w:rPr>
          <w:lang w:val="vi-VN"/>
        </w:rPr>
      </w:pPr>
      <w:r w:rsidRPr="00515445">
        <w:rPr>
          <w:lang w:val="vi-VN"/>
        </w:rPr>
        <w:t xml:space="preserve">    }, </w:t>
      </w:r>
    </w:p>
    <w:p w14:paraId="7ACD6E13" w14:textId="77777777" w:rsidR="00515445" w:rsidRPr="00515445" w:rsidRDefault="00515445" w:rsidP="00515445">
      <w:pPr>
        <w:rPr>
          <w:lang w:val="vi-VN"/>
        </w:rPr>
      </w:pPr>
      <w:r w:rsidRPr="00515445">
        <w:rPr>
          <w:lang w:val="vi-VN"/>
        </w:rPr>
        <w:t xml:space="preserve">    { </w:t>
      </w:r>
    </w:p>
    <w:p w14:paraId="3604C5D1" w14:textId="24CBD8C1" w:rsidR="00515445" w:rsidRPr="00515445" w:rsidRDefault="00515445" w:rsidP="00515445">
      <w:pPr>
        <w:rPr>
          <w:lang w:val="vi-VN"/>
        </w:rPr>
      </w:pPr>
      <w:r w:rsidRPr="00515445">
        <w:rPr>
          <w:lang w:val="vi-VN"/>
        </w:rPr>
        <w:t xml:space="preserve">      "vn": "Bạn có bao nhiêu quyển sách </w:t>
      </w:r>
      <w:del w:id="1794" w:author="Canh Duc Nguyen" w:date="2023-10-15T10:55:00Z">
        <w:r w:rsidRPr="00515445" w:rsidDel="00FC4479">
          <w:rPr>
            <w:lang w:val="vi-VN"/>
          </w:rPr>
          <w:delText xml:space="preserve">về </w:delText>
        </w:r>
      </w:del>
      <w:r w:rsidRPr="00515445">
        <w:rPr>
          <w:lang w:val="vi-VN"/>
        </w:rPr>
        <w:t xml:space="preserve">học tiếng Anh? Tôi có khoảng 15 quyển sách.", </w:t>
      </w:r>
    </w:p>
    <w:p w14:paraId="7025A097" w14:textId="77777777" w:rsidR="00515445" w:rsidRPr="00515445" w:rsidRDefault="00515445" w:rsidP="00515445">
      <w:pPr>
        <w:rPr>
          <w:lang w:val="vi-VN"/>
        </w:rPr>
      </w:pPr>
      <w:r w:rsidRPr="00515445">
        <w:rPr>
          <w:lang w:val="vi-VN"/>
        </w:rPr>
        <w:t xml:space="preserve">      "en": "How many English learning books do you have? I have about 15 books." </w:t>
      </w:r>
    </w:p>
    <w:p w14:paraId="6E8EAD80" w14:textId="77777777" w:rsidR="00515445" w:rsidRPr="00515445" w:rsidRDefault="00515445" w:rsidP="00515445">
      <w:pPr>
        <w:rPr>
          <w:lang w:val="vi-VN"/>
        </w:rPr>
      </w:pPr>
      <w:r w:rsidRPr="00515445">
        <w:rPr>
          <w:lang w:val="vi-VN"/>
        </w:rPr>
        <w:t xml:space="preserve">    } </w:t>
      </w:r>
    </w:p>
    <w:p w14:paraId="72A2EFDF" w14:textId="77777777" w:rsidR="00515445" w:rsidRPr="00515445" w:rsidRDefault="00515445" w:rsidP="00515445">
      <w:pPr>
        <w:rPr>
          <w:lang w:val="vi-VN"/>
        </w:rPr>
      </w:pPr>
      <w:r w:rsidRPr="00515445">
        <w:rPr>
          <w:lang w:val="vi-VN"/>
        </w:rPr>
        <w:t xml:space="preserve">  ] </w:t>
      </w:r>
    </w:p>
    <w:p w14:paraId="6FD93F43" w14:textId="77777777" w:rsidR="00515445" w:rsidRPr="00515445" w:rsidRDefault="00515445" w:rsidP="00515445">
      <w:pPr>
        <w:rPr>
          <w:lang w:val="vi-VN"/>
        </w:rPr>
      </w:pPr>
      <w:r w:rsidRPr="00515445">
        <w:rPr>
          <w:lang w:val="vi-VN"/>
        </w:rPr>
        <w:t>}</w:t>
      </w:r>
    </w:p>
    <w:p w14:paraId="7C5CD3EA" w14:textId="77777777" w:rsidR="00515445" w:rsidRPr="00515445" w:rsidRDefault="00515445" w:rsidP="00515445">
      <w:pPr>
        <w:rPr>
          <w:lang w:val="vi-VN"/>
        </w:rPr>
      </w:pPr>
      <w:r w:rsidRPr="00515445">
        <w:rPr>
          <w:lang w:val="vi-VN"/>
        </w:rPr>
        <w:lastRenderedPageBreak/>
        <w:t>-----------------------------</w:t>
      </w:r>
    </w:p>
    <w:p w14:paraId="103AAB7A" w14:textId="77777777" w:rsidR="00515445" w:rsidRPr="00515445" w:rsidRDefault="00515445" w:rsidP="00515445">
      <w:pPr>
        <w:rPr>
          <w:lang w:val="vi-VN"/>
        </w:rPr>
      </w:pPr>
      <w:r w:rsidRPr="00515445">
        <w:rPr>
          <w:lang w:val="vi-VN"/>
        </w:rPr>
        <w:t xml:space="preserve">keyword: Quantity question word 'bao nhiêu' </w:t>
      </w:r>
    </w:p>
    <w:p w14:paraId="35D1175A" w14:textId="77777777" w:rsidR="00515445" w:rsidRPr="00515445" w:rsidRDefault="00515445" w:rsidP="00515445">
      <w:pPr>
        <w:rPr>
          <w:lang w:val="vi-VN"/>
        </w:rPr>
      </w:pPr>
      <w:r w:rsidRPr="00515445">
        <w:rPr>
          <w:lang w:val="vi-VN"/>
        </w:rPr>
        <w:t xml:space="preserve">PROMPT: Generate grammar explanation for following Vietnamese grammar point: Quantity question word 'bao nhiêu' </w:t>
      </w:r>
    </w:p>
    <w:p w14:paraId="31799BBB" w14:textId="77777777" w:rsidR="00515445" w:rsidRPr="00515445" w:rsidRDefault="00515445" w:rsidP="00515445">
      <w:pPr>
        <w:rPr>
          <w:lang w:val="vi-VN"/>
        </w:rPr>
      </w:pPr>
      <w:r w:rsidRPr="00515445">
        <w:rPr>
          <w:lang w:val="vi-VN"/>
        </w:rPr>
        <w:t xml:space="preserve">RESPONSE: { </w:t>
      </w:r>
    </w:p>
    <w:p w14:paraId="21582C14" w14:textId="77777777" w:rsidR="00515445" w:rsidRPr="00515445" w:rsidRDefault="00515445" w:rsidP="00515445">
      <w:pPr>
        <w:rPr>
          <w:lang w:val="vi-VN"/>
        </w:rPr>
      </w:pPr>
      <w:r w:rsidRPr="00515445">
        <w:rPr>
          <w:lang w:val="vi-VN"/>
        </w:rPr>
        <w:t xml:space="preserve">"title": "Quantity question word 'bao nhiêu'", </w:t>
      </w:r>
    </w:p>
    <w:p w14:paraId="4E9FB842" w14:textId="77777777" w:rsidR="00515445" w:rsidRPr="00515445" w:rsidRDefault="00515445" w:rsidP="00515445">
      <w:pPr>
        <w:rPr>
          <w:lang w:val="vi-VN"/>
        </w:rPr>
      </w:pPr>
      <w:r w:rsidRPr="00515445">
        <w:rPr>
          <w:lang w:val="vi-VN"/>
        </w:rPr>
        <w:t xml:space="preserve">"short_explanation": "Used to ask about the quantity or number of something.", </w:t>
      </w:r>
    </w:p>
    <w:p w14:paraId="606C9045" w14:textId="77777777" w:rsidR="00515445" w:rsidRPr="00515445" w:rsidRDefault="00515445" w:rsidP="00515445">
      <w:pPr>
        <w:rPr>
          <w:lang w:val="vi-VN"/>
        </w:rPr>
      </w:pPr>
      <w:r w:rsidRPr="00515445">
        <w:rPr>
          <w:lang w:val="vi-VN"/>
        </w:rPr>
        <w:t xml:space="preserve">"long_explanation": "The Vietnamese word 'bao nhiêu' is an interrogative term used to inquire about the quantity or number of something. It is equivalent to asking 'how many' or 'how much' in English. This phrase is often used to seek information about the quantity or number of objects, people, and measurements.", </w:t>
      </w:r>
    </w:p>
    <w:p w14:paraId="3FE78E2B" w14:textId="77777777" w:rsidR="00515445" w:rsidRPr="00515445" w:rsidRDefault="00515445" w:rsidP="00515445">
      <w:pPr>
        <w:rPr>
          <w:lang w:val="vi-VN"/>
        </w:rPr>
      </w:pPr>
      <w:r w:rsidRPr="00515445">
        <w:rPr>
          <w:lang w:val="vi-VN"/>
        </w:rPr>
        <w:t xml:space="preserve">"formation": "example of grammar formation for given grammar point", </w:t>
      </w:r>
    </w:p>
    <w:p w14:paraId="3145DF10" w14:textId="77777777" w:rsidR="00515445" w:rsidRPr="00515445" w:rsidRDefault="00515445" w:rsidP="00515445">
      <w:pPr>
        <w:rPr>
          <w:lang w:val="vi-VN"/>
        </w:rPr>
      </w:pPr>
      <w:r w:rsidRPr="00515445">
        <w:rPr>
          <w:lang w:val="vi-VN"/>
        </w:rPr>
        <w:t xml:space="preserve">"examples": [ </w:t>
      </w:r>
    </w:p>
    <w:p w14:paraId="608B41AD" w14:textId="77777777" w:rsidR="00515445" w:rsidRPr="00515445" w:rsidRDefault="00515445" w:rsidP="00515445">
      <w:pPr>
        <w:rPr>
          <w:lang w:val="vi-VN"/>
        </w:rPr>
      </w:pPr>
      <w:r w:rsidRPr="00515445">
        <w:rPr>
          <w:lang w:val="vi-VN"/>
        </w:rPr>
        <w:t xml:space="preserve">{ </w:t>
      </w:r>
    </w:p>
    <w:p w14:paraId="59637405" w14:textId="77777777" w:rsidR="00515445" w:rsidRPr="00515445" w:rsidRDefault="00515445" w:rsidP="00515445">
      <w:pPr>
        <w:rPr>
          <w:lang w:val="vi-VN"/>
        </w:rPr>
      </w:pPr>
      <w:r w:rsidRPr="00515445">
        <w:rPr>
          <w:lang w:val="vi-VN"/>
        </w:rPr>
        <w:t xml:space="preserve">"vn": "Bạn có bao nhiêu quyển sách? Tôi có khoảng mười quyển sách.", </w:t>
      </w:r>
    </w:p>
    <w:p w14:paraId="5766CC6A" w14:textId="77777777" w:rsidR="00515445" w:rsidRPr="00515445" w:rsidRDefault="00515445" w:rsidP="00515445">
      <w:pPr>
        <w:rPr>
          <w:lang w:val="vi-VN"/>
        </w:rPr>
      </w:pPr>
      <w:r w:rsidRPr="00515445">
        <w:rPr>
          <w:lang w:val="vi-VN"/>
        </w:rPr>
        <w:t xml:space="preserve">"en": "How many books do you have? I have about ten books.", </w:t>
      </w:r>
    </w:p>
    <w:p w14:paraId="1DBCEE3A" w14:textId="77777777" w:rsidR="00515445" w:rsidRPr="00515445" w:rsidRDefault="00515445" w:rsidP="00515445">
      <w:pPr>
        <w:rPr>
          <w:lang w:val="vi-VN"/>
        </w:rPr>
      </w:pPr>
      <w:r w:rsidRPr="00515445">
        <w:rPr>
          <w:lang w:val="vi-VN"/>
        </w:rPr>
        <w:t xml:space="preserve">}, </w:t>
      </w:r>
    </w:p>
    <w:p w14:paraId="740BFA3D" w14:textId="77777777" w:rsidR="00515445" w:rsidRPr="00515445" w:rsidRDefault="00515445" w:rsidP="00515445">
      <w:pPr>
        <w:rPr>
          <w:lang w:val="vi-VN"/>
        </w:rPr>
      </w:pPr>
      <w:r w:rsidRPr="00515445">
        <w:rPr>
          <w:lang w:val="vi-VN"/>
        </w:rPr>
        <w:t xml:space="preserve">{ </w:t>
      </w:r>
    </w:p>
    <w:p w14:paraId="0A8BE7D4" w14:textId="24C09B48" w:rsidR="00515445" w:rsidRPr="00515445" w:rsidRDefault="00515445" w:rsidP="00515445">
      <w:pPr>
        <w:rPr>
          <w:lang w:val="vi-VN"/>
        </w:rPr>
      </w:pPr>
      <w:r w:rsidRPr="00515445">
        <w:rPr>
          <w:lang w:val="vi-VN"/>
        </w:rPr>
        <w:t>"vn": "</w:t>
      </w:r>
      <w:ins w:id="1795" w:author="Canh Duc Nguyen" w:date="2023-10-15T10:57:00Z">
        <w:r w:rsidR="00FC4479">
          <w:rPr>
            <w:lang w:val="vi-VN"/>
          </w:rPr>
          <w:t>Có b</w:t>
        </w:r>
      </w:ins>
      <w:del w:id="1796" w:author="Canh Duc Nguyen" w:date="2023-10-15T10:57:00Z">
        <w:r w:rsidRPr="00515445" w:rsidDel="00FC4479">
          <w:rPr>
            <w:lang w:val="vi-VN"/>
          </w:rPr>
          <w:delText>B</w:delText>
        </w:r>
      </w:del>
      <w:r w:rsidRPr="00515445">
        <w:rPr>
          <w:lang w:val="vi-VN"/>
        </w:rPr>
        <w:t xml:space="preserve">ao nhiêu người sẽ tham dự dự án này?", </w:t>
      </w:r>
    </w:p>
    <w:p w14:paraId="3449789F" w14:textId="77777777" w:rsidR="00515445" w:rsidRPr="00515445" w:rsidRDefault="00515445" w:rsidP="00515445">
      <w:pPr>
        <w:rPr>
          <w:lang w:val="vi-VN"/>
        </w:rPr>
      </w:pPr>
      <w:r w:rsidRPr="00515445">
        <w:rPr>
          <w:lang w:val="vi-VN"/>
        </w:rPr>
        <w:t xml:space="preserve">"en": "How many people will participate in this project?", </w:t>
      </w:r>
    </w:p>
    <w:p w14:paraId="01A545FB" w14:textId="77777777" w:rsidR="00515445" w:rsidRPr="00515445" w:rsidRDefault="00515445" w:rsidP="00515445">
      <w:pPr>
        <w:rPr>
          <w:lang w:val="vi-VN"/>
        </w:rPr>
      </w:pPr>
      <w:r w:rsidRPr="00515445">
        <w:rPr>
          <w:lang w:val="vi-VN"/>
        </w:rPr>
        <w:t xml:space="preserve">}, </w:t>
      </w:r>
    </w:p>
    <w:p w14:paraId="3C7A55F9" w14:textId="77777777" w:rsidR="00515445" w:rsidRPr="00515445" w:rsidRDefault="00515445" w:rsidP="00515445">
      <w:pPr>
        <w:rPr>
          <w:lang w:val="vi-VN"/>
        </w:rPr>
      </w:pPr>
      <w:r w:rsidRPr="00515445">
        <w:rPr>
          <w:lang w:val="vi-VN"/>
        </w:rPr>
        <w:t xml:space="preserve">{ </w:t>
      </w:r>
    </w:p>
    <w:p w14:paraId="3C40F63E" w14:textId="77777777" w:rsidR="00515445" w:rsidRPr="00515445" w:rsidRDefault="00515445" w:rsidP="00515445">
      <w:pPr>
        <w:rPr>
          <w:lang w:val="vi-VN"/>
        </w:rPr>
      </w:pPr>
      <w:r w:rsidRPr="00515445">
        <w:rPr>
          <w:lang w:val="vi-VN"/>
        </w:rPr>
        <w:t xml:space="preserve">"vn": "Chiếc ô tô này giá bao nhiêu? Nó khoảng ba mươi triệu đồng.", </w:t>
      </w:r>
    </w:p>
    <w:p w14:paraId="23338417" w14:textId="77777777" w:rsidR="00515445" w:rsidRPr="00515445" w:rsidRDefault="00515445" w:rsidP="00515445">
      <w:pPr>
        <w:rPr>
          <w:lang w:val="vi-VN"/>
        </w:rPr>
      </w:pPr>
      <w:r w:rsidRPr="00515445">
        <w:rPr>
          <w:lang w:val="vi-VN"/>
        </w:rPr>
        <w:t xml:space="preserve">"en": "How much is this car? It's about 30 million VND.", </w:t>
      </w:r>
    </w:p>
    <w:p w14:paraId="0A5F187C" w14:textId="77777777" w:rsidR="00515445" w:rsidRPr="00515445" w:rsidRDefault="00515445" w:rsidP="00515445">
      <w:pPr>
        <w:rPr>
          <w:lang w:val="vi-VN"/>
        </w:rPr>
      </w:pPr>
      <w:r w:rsidRPr="00515445">
        <w:rPr>
          <w:lang w:val="vi-VN"/>
        </w:rPr>
        <w:t xml:space="preserve">}, </w:t>
      </w:r>
    </w:p>
    <w:p w14:paraId="7D3B1460" w14:textId="77777777" w:rsidR="00515445" w:rsidRPr="00515445" w:rsidRDefault="00515445" w:rsidP="00515445">
      <w:pPr>
        <w:rPr>
          <w:lang w:val="vi-VN"/>
        </w:rPr>
      </w:pPr>
      <w:r w:rsidRPr="00515445">
        <w:rPr>
          <w:lang w:val="vi-VN"/>
        </w:rPr>
        <w:t xml:space="preserve">{ </w:t>
      </w:r>
    </w:p>
    <w:p w14:paraId="5E89A414" w14:textId="68BC2D7F" w:rsidR="00515445" w:rsidRPr="00515445" w:rsidRDefault="00515445" w:rsidP="00515445">
      <w:pPr>
        <w:rPr>
          <w:lang w:val="vi-VN"/>
        </w:rPr>
      </w:pPr>
      <w:r w:rsidRPr="00515445">
        <w:rPr>
          <w:lang w:val="vi-VN"/>
        </w:rPr>
        <w:t>"vn": "Cô ấy đã học</w:t>
      </w:r>
      <w:ins w:id="1797" w:author="Canh Duc Nguyen" w:date="2023-10-15T10:58:00Z">
        <w:r w:rsidR="00FC4479">
          <w:rPr>
            <w:lang w:val="vi-VN"/>
          </w:rPr>
          <w:t xml:space="preserve"> tiếng Hàn</w:t>
        </w:r>
      </w:ins>
      <w:r w:rsidRPr="00515445">
        <w:rPr>
          <w:lang w:val="vi-VN"/>
        </w:rPr>
        <w:t xml:space="preserve"> bao nhiêu tháng </w:t>
      </w:r>
      <w:del w:id="1798" w:author="Canh Duc Nguyen" w:date="2023-10-15T10:58:00Z">
        <w:r w:rsidRPr="00515445" w:rsidDel="00FC4479">
          <w:rPr>
            <w:lang w:val="vi-VN"/>
          </w:rPr>
          <w:delText>tiếng Hàn</w:delText>
        </w:r>
      </w:del>
      <w:ins w:id="1799" w:author="Canh Duc Nguyen" w:date="2023-10-15T10:58:00Z">
        <w:r w:rsidR="00FC4479">
          <w:rPr>
            <w:lang w:val="vi-VN"/>
          </w:rPr>
          <w:t>rồi</w:t>
        </w:r>
      </w:ins>
      <w:r w:rsidRPr="00515445">
        <w:rPr>
          <w:lang w:val="vi-VN"/>
        </w:rPr>
        <w:t xml:space="preserve">? Cô ấy đã học </w:t>
      </w:r>
      <w:ins w:id="1800" w:author="Canh Duc Nguyen" w:date="2023-10-15T10:58:00Z">
        <w:r w:rsidR="00FC4479">
          <w:rPr>
            <w:lang w:val="vi-VN"/>
          </w:rPr>
          <w:t xml:space="preserve">được </w:t>
        </w:r>
      </w:ins>
      <w:r w:rsidRPr="00515445">
        <w:rPr>
          <w:lang w:val="vi-VN"/>
        </w:rPr>
        <w:t xml:space="preserve">khoảng sáu tháng.", </w:t>
      </w:r>
    </w:p>
    <w:p w14:paraId="6168812F" w14:textId="77777777" w:rsidR="00515445" w:rsidRPr="00515445" w:rsidRDefault="00515445" w:rsidP="00515445">
      <w:pPr>
        <w:rPr>
          <w:lang w:val="vi-VN"/>
        </w:rPr>
      </w:pPr>
      <w:r w:rsidRPr="00515445">
        <w:rPr>
          <w:lang w:val="vi-VN"/>
        </w:rPr>
        <w:t xml:space="preserve">"en": "How many months has she been studying Korean? She has been studying for about six months.", </w:t>
      </w:r>
    </w:p>
    <w:p w14:paraId="0130D3D3" w14:textId="77777777" w:rsidR="00515445" w:rsidRPr="00515445" w:rsidRDefault="00515445" w:rsidP="00515445">
      <w:pPr>
        <w:rPr>
          <w:lang w:val="vi-VN"/>
        </w:rPr>
      </w:pPr>
      <w:r w:rsidRPr="00515445">
        <w:rPr>
          <w:lang w:val="vi-VN"/>
        </w:rPr>
        <w:t xml:space="preserve">} </w:t>
      </w:r>
    </w:p>
    <w:p w14:paraId="493B00C5" w14:textId="77777777" w:rsidR="00515445" w:rsidRPr="00515445" w:rsidRDefault="00515445" w:rsidP="00515445">
      <w:pPr>
        <w:rPr>
          <w:lang w:val="vi-VN"/>
        </w:rPr>
      </w:pPr>
      <w:r w:rsidRPr="00515445">
        <w:rPr>
          <w:lang w:val="vi-VN"/>
        </w:rPr>
        <w:t xml:space="preserve">] </w:t>
      </w:r>
    </w:p>
    <w:p w14:paraId="77996B78" w14:textId="77777777" w:rsidR="00515445" w:rsidRPr="00515445" w:rsidRDefault="00515445" w:rsidP="00515445">
      <w:pPr>
        <w:rPr>
          <w:lang w:val="vi-VN"/>
        </w:rPr>
      </w:pPr>
      <w:r w:rsidRPr="00515445">
        <w:rPr>
          <w:lang w:val="vi-VN"/>
        </w:rPr>
        <w:t>}</w:t>
      </w:r>
    </w:p>
    <w:p w14:paraId="53BCC118" w14:textId="77777777" w:rsidR="00515445" w:rsidRPr="00515445" w:rsidRDefault="00515445" w:rsidP="00515445">
      <w:pPr>
        <w:rPr>
          <w:lang w:val="vi-VN"/>
        </w:rPr>
      </w:pPr>
      <w:r w:rsidRPr="00515445">
        <w:rPr>
          <w:lang w:val="vi-VN"/>
        </w:rPr>
        <w:t>-----------------------------</w:t>
      </w:r>
    </w:p>
    <w:p w14:paraId="0B48A225" w14:textId="77777777" w:rsidR="00515445" w:rsidRPr="00515445" w:rsidRDefault="00515445" w:rsidP="00515445">
      <w:pPr>
        <w:rPr>
          <w:lang w:val="vi-VN"/>
        </w:rPr>
      </w:pPr>
      <w:r w:rsidRPr="00515445">
        <w:rPr>
          <w:lang w:val="vi-VN"/>
        </w:rPr>
        <w:t xml:space="preserve">keyword: Quantity question word 'mấy' </w:t>
      </w:r>
    </w:p>
    <w:p w14:paraId="7C81128B" w14:textId="77777777" w:rsidR="00515445" w:rsidRPr="00515445" w:rsidRDefault="00515445" w:rsidP="00515445">
      <w:pPr>
        <w:rPr>
          <w:lang w:val="vi-VN"/>
        </w:rPr>
      </w:pPr>
      <w:r w:rsidRPr="00515445">
        <w:rPr>
          <w:lang w:val="vi-VN"/>
        </w:rPr>
        <w:t xml:space="preserve">PROMPT: Generate grammar explanation for following Vietnamese grammar point: Quantity question word 'mấy' </w:t>
      </w:r>
    </w:p>
    <w:p w14:paraId="7EB16C08" w14:textId="77777777" w:rsidR="00515445" w:rsidRPr="00515445" w:rsidRDefault="00515445" w:rsidP="00515445">
      <w:pPr>
        <w:rPr>
          <w:lang w:val="vi-VN"/>
        </w:rPr>
      </w:pPr>
      <w:r w:rsidRPr="00515445">
        <w:rPr>
          <w:lang w:val="vi-VN"/>
        </w:rPr>
        <w:t xml:space="preserve">RESPONSE: { </w:t>
      </w:r>
    </w:p>
    <w:p w14:paraId="778A73C0" w14:textId="77777777" w:rsidR="00515445" w:rsidRPr="00515445" w:rsidRDefault="00515445" w:rsidP="00515445">
      <w:pPr>
        <w:rPr>
          <w:lang w:val="vi-VN"/>
        </w:rPr>
      </w:pPr>
      <w:r w:rsidRPr="00515445">
        <w:rPr>
          <w:lang w:val="vi-VN"/>
        </w:rPr>
        <w:t xml:space="preserve">  "title": "Quantity question word 'mấy'", </w:t>
      </w:r>
    </w:p>
    <w:p w14:paraId="15878EE7" w14:textId="77777777" w:rsidR="00515445" w:rsidRPr="00515445" w:rsidRDefault="00515445" w:rsidP="00515445">
      <w:pPr>
        <w:rPr>
          <w:lang w:val="vi-VN"/>
        </w:rPr>
      </w:pPr>
      <w:r w:rsidRPr="00515445">
        <w:rPr>
          <w:lang w:val="vi-VN"/>
        </w:rPr>
        <w:t xml:space="preserve">  "short_explanation": "Used to ask about an uncertain quantity or number.", </w:t>
      </w:r>
    </w:p>
    <w:p w14:paraId="0C81FB07" w14:textId="77777777" w:rsidR="00515445" w:rsidRPr="00515445" w:rsidRDefault="00515445" w:rsidP="00515445">
      <w:pPr>
        <w:rPr>
          <w:lang w:val="vi-VN"/>
        </w:rPr>
      </w:pPr>
      <w:r w:rsidRPr="00515445">
        <w:rPr>
          <w:lang w:val="vi-VN"/>
        </w:rPr>
        <w:t xml:space="preserve">  "long_explanation": "In Vietnamese, the word 'mấy' serves as a question word used to inquire about an uncertain quantity or number. It has the similar meaning as 'how many' or 'how much' in English. It is frequently used to ask questions about the quantity of an object, the number of people, etc. Note that this is often used for quantities typically less than 10.", </w:t>
      </w:r>
    </w:p>
    <w:p w14:paraId="7187FD7A" w14:textId="77777777" w:rsidR="00515445" w:rsidRPr="00515445" w:rsidRDefault="00515445" w:rsidP="00515445">
      <w:pPr>
        <w:rPr>
          <w:lang w:val="vi-VN"/>
        </w:rPr>
      </w:pPr>
      <w:r w:rsidRPr="00515445">
        <w:rPr>
          <w:lang w:val="vi-VN"/>
        </w:rPr>
        <w:t xml:space="preserve">  "formation": "Example of grammar formation for given grammar point", </w:t>
      </w:r>
    </w:p>
    <w:p w14:paraId="09142B88" w14:textId="77777777" w:rsidR="00515445" w:rsidRPr="00515445" w:rsidRDefault="00515445" w:rsidP="00515445">
      <w:pPr>
        <w:rPr>
          <w:lang w:val="vi-VN"/>
        </w:rPr>
      </w:pPr>
      <w:r w:rsidRPr="00515445">
        <w:rPr>
          <w:lang w:val="vi-VN"/>
        </w:rPr>
        <w:lastRenderedPageBreak/>
        <w:t xml:space="preserve">  "examples": [ </w:t>
      </w:r>
    </w:p>
    <w:p w14:paraId="65D6BDC5" w14:textId="77777777" w:rsidR="00515445" w:rsidRPr="00515445" w:rsidRDefault="00515445" w:rsidP="00515445">
      <w:pPr>
        <w:rPr>
          <w:lang w:val="vi-VN"/>
        </w:rPr>
      </w:pPr>
      <w:r w:rsidRPr="00515445">
        <w:rPr>
          <w:lang w:val="vi-VN"/>
        </w:rPr>
        <w:t xml:space="preserve">    { </w:t>
      </w:r>
    </w:p>
    <w:p w14:paraId="7A3B25B3" w14:textId="77777777" w:rsidR="00515445" w:rsidRPr="00515445" w:rsidRDefault="00515445" w:rsidP="00515445">
      <w:pPr>
        <w:rPr>
          <w:lang w:val="vi-VN"/>
        </w:rPr>
      </w:pPr>
      <w:r w:rsidRPr="00515445">
        <w:rPr>
          <w:lang w:val="vi-VN"/>
        </w:rPr>
        <w:t xml:space="preserve">      "vn": "Em có mấy quyển sách?", </w:t>
      </w:r>
    </w:p>
    <w:p w14:paraId="4A223CE3" w14:textId="77777777" w:rsidR="00515445" w:rsidRPr="00515445" w:rsidRDefault="00515445" w:rsidP="00515445">
      <w:pPr>
        <w:rPr>
          <w:lang w:val="vi-VN"/>
        </w:rPr>
      </w:pPr>
      <w:r w:rsidRPr="00515445">
        <w:rPr>
          <w:lang w:val="vi-VN"/>
        </w:rPr>
        <w:t xml:space="preserve">      "en": "How many books do you have?" </w:t>
      </w:r>
    </w:p>
    <w:p w14:paraId="1E86A9DB" w14:textId="77777777" w:rsidR="00515445" w:rsidRPr="00515445" w:rsidRDefault="00515445" w:rsidP="00515445">
      <w:pPr>
        <w:rPr>
          <w:lang w:val="vi-VN"/>
        </w:rPr>
      </w:pPr>
      <w:r w:rsidRPr="00515445">
        <w:rPr>
          <w:lang w:val="vi-VN"/>
        </w:rPr>
        <w:t xml:space="preserve">    }, </w:t>
      </w:r>
    </w:p>
    <w:p w14:paraId="2F2F04C9" w14:textId="77777777" w:rsidR="00515445" w:rsidRPr="00515445" w:rsidRDefault="00515445" w:rsidP="00515445">
      <w:pPr>
        <w:rPr>
          <w:lang w:val="vi-VN"/>
        </w:rPr>
      </w:pPr>
      <w:r w:rsidRPr="00515445">
        <w:rPr>
          <w:lang w:val="vi-VN"/>
        </w:rPr>
        <w:t xml:space="preserve">    { </w:t>
      </w:r>
    </w:p>
    <w:p w14:paraId="39D75EC6" w14:textId="0E2CDE20" w:rsidR="00515445" w:rsidRPr="00515445" w:rsidRDefault="00515445" w:rsidP="00515445">
      <w:pPr>
        <w:rPr>
          <w:lang w:val="vi-VN"/>
        </w:rPr>
      </w:pPr>
      <w:r w:rsidRPr="00515445">
        <w:rPr>
          <w:lang w:val="vi-VN"/>
        </w:rPr>
        <w:t xml:space="preserve">      "vn": "Cửa hàng này </w:t>
      </w:r>
      <w:del w:id="1801" w:author="Canh Duc Nguyen" w:date="2023-10-15T10:59:00Z">
        <w:r w:rsidRPr="00515445" w:rsidDel="00FC4479">
          <w:rPr>
            <w:lang w:val="vi-VN"/>
          </w:rPr>
          <w:delText xml:space="preserve">có </w:delText>
        </w:r>
      </w:del>
      <w:r w:rsidRPr="00515445">
        <w:rPr>
          <w:lang w:val="vi-VN"/>
        </w:rPr>
        <w:t>bán mấy loại bánh</w:t>
      </w:r>
      <w:ins w:id="1802" w:author="Canh Duc Nguyen" w:date="2023-10-15T10:59:00Z">
        <w:r w:rsidR="00FC4479">
          <w:rPr>
            <w:lang w:val="vi-VN"/>
          </w:rPr>
          <w:t xml:space="preserve"> vậy</w:t>
        </w:r>
      </w:ins>
      <w:r w:rsidRPr="00515445">
        <w:rPr>
          <w:lang w:val="vi-VN"/>
        </w:rPr>
        <w:t xml:space="preserve">?", </w:t>
      </w:r>
    </w:p>
    <w:p w14:paraId="165B9DE9" w14:textId="77777777" w:rsidR="00515445" w:rsidRPr="00515445" w:rsidRDefault="00515445" w:rsidP="00515445">
      <w:pPr>
        <w:rPr>
          <w:lang w:val="vi-VN"/>
        </w:rPr>
      </w:pPr>
      <w:r w:rsidRPr="00515445">
        <w:rPr>
          <w:lang w:val="vi-VN"/>
        </w:rPr>
        <w:t xml:space="preserve">      "en": "How many types of cakes does this shop sell?" </w:t>
      </w:r>
    </w:p>
    <w:p w14:paraId="53C5AE2A" w14:textId="77777777" w:rsidR="00515445" w:rsidRPr="00515445" w:rsidRDefault="00515445" w:rsidP="00515445">
      <w:pPr>
        <w:rPr>
          <w:lang w:val="vi-VN"/>
        </w:rPr>
      </w:pPr>
      <w:r w:rsidRPr="00515445">
        <w:rPr>
          <w:lang w:val="vi-VN"/>
        </w:rPr>
        <w:t xml:space="preserve">    }, </w:t>
      </w:r>
    </w:p>
    <w:p w14:paraId="61B755C6" w14:textId="77777777" w:rsidR="00515445" w:rsidRPr="00515445" w:rsidRDefault="00515445" w:rsidP="00515445">
      <w:pPr>
        <w:rPr>
          <w:lang w:val="vi-VN"/>
        </w:rPr>
      </w:pPr>
      <w:r w:rsidRPr="00515445">
        <w:rPr>
          <w:lang w:val="vi-VN"/>
        </w:rPr>
        <w:t xml:space="preserve">    { </w:t>
      </w:r>
    </w:p>
    <w:p w14:paraId="516288EF" w14:textId="77777777" w:rsidR="00515445" w:rsidRPr="00515445" w:rsidRDefault="00515445" w:rsidP="00515445">
      <w:pPr>
        <w:rPr>
          <w:lang w:val="vi-VN"/>
        </w:rPr>
      </w:pPr>
      <w:r w:rsidRPr="00515445">
        <w:rPr>
          <w:lang w:val="vi-VN"/>
        </w:rPr>
        <w:t xml:space="preserve">      "vn": "Bạn có mấy người con?", </w:t>
      </w:r>
    </w:p>
    <w:p w14:paraId="4C2C2A44" w14:textId="77777777" w:rsidR="00515445" w:rsidRPr="00515445" w:rsidRDefault="00515445" w:rsidP="00515445">
      <w:pPr>
        <w:rPr>
          <w:lang w:val="vi-VN"/>
        </w:rPr>
      </w:pPr>
      <w:r w:rsidRPr="00515445">
        <w:rPr>
          <w:lang w:val="vi-VN"/>
        </w:rPr>
        <w:t xml:space="preserve">      "en": "How many children do you have?" </w:t>
      </w:r>
    </w:p>
    <w:p w14:paraId="555E4CB1" w14:textId="77777777" w:rsidR="00515445" w:rsidRPr="00515445" w:rsidRDefault="00515445" w:rsidP="00515445">
      <w:pPr>
        <w:rPr>
          <w:lang w:val="vi-VN"/>
        </w:rPr>
      </w:pPr>
      <w:r w:rsidRPr="00515445">
        <w:rPr>
          <w:lang w:val="vi-VN"/>
        </w:rPr>
        <w:t xml:space="preserve">    }, </w:t>
      </w:r>
    </w:p>
    <w:p w14:paraId="1DB101E9" w14:textId="77777777" w:rsidR="00515445" w:rsidRPr="00515445" w:rsidRDefault="00515445" w:rsidP="00515445">
      <w:pPr>
        <w:rPr>
          <w:lang w:val="vi-VN"/>
        </w:rPr>
      </w:pPr>
      <w:r w:rsidRPr="00515445">
        <w:rPr>
          <w:lang w:val="vi-VN"/>
        </w:rPr>
        <w:t xml:space="preserve">    { </w:t>
      </w:r>
    </w:p>
    <w:p w14:paraId="2AA318CB" w14:textId="77777777" w:rsidR="00515445" w:rsidRPr="00515445" w:rsidRDefault="00515445" w:rsidP="00515445">
      <w:pPr>
        <w:rPr>
          <w:lang w:val="vi-VN"/>
        </w:rPr>
      </w:pPr>
      <w:r w:rsidRPr="00515445">
        <w:rPr>
          <w:lang w:val="vi-VN"/>
        </w:rPr>
        <w:t xml:space="preserve">      "vn": "Mẹ đã mua mấy con vịt về nuôi?", </w:t>
      </w:r>
    </w:p>
    <w:p w14:paraId="4DFAF2B8" w14:textId="77777777" w:rsidR="00515445" w:rsidRPr="00515445" w:rsidRDefault="00515445" w:rsidP="00515445">
      <w:pPr>
        <w:rPr>
          <w:lang w:val="vi-VN"/>
        </w:rPr>
      </w:pPr>
      <w:r w:rsidRPr="00515445">
        <w:rPr>
          <w:lang w:val="vi-VN"/>
        </w:rPr>
        <w:t xml:space="preserve">      "en": "How many ducks has mother bought to raise?" </w:t>
      </w:r>
    </w:p>
    <w:p w14:paraId="2F3E67EB" w14:textId="77777777" w:rsidR="00515445" w:rsidRPr="00515445" w:rsidRDefault="00515445" w:rsidP="00515445">
      <w:pPr>
        <w:rPr>
          <w:lang w:val="vi-VN"/>
        </w:rPr>
      </w:pPr>
      <w:r w:rsidRPr="00515445">
        <w:rPr>
          <w:lang w:val="vi-VN"/>
        </w:rPr>
        <w:t xml:space="preserve">    } </w:t>
      </w:r>
    </w:p>
    <w:p w14:paraId="08256B81" w14:textId="77777777" w:rsidR="00515445" w:rsidRPr="00515445" w:rsidRDefault="00515445" w:rsidP="00515445">
      <w:pPr>
        <w:rPr>
          <w:lang w:val="vi-VN"/>
        </w:rPr>
      </w:pPr>
      <w:r w:rsidRPr="00515445">
        <w:rPr>
          <w:lang w:val="vi-VN"/>
        </w:rPr>
        <w:t xml:space="preserve">  ] </w:t>
      </w:r>
    </w:p>
    <w:p w14:paraId="1E99F222" w14:textId="77777777" w:rsidR="00515445" w:rsidRPr="00515445" w:rsidRDefault="00515445" w:rsidP="00515445">
      <w:pPr>
        <w:rPr>
          <w:lang w:val="vi-VN"/>
        </w:rPr>
      </w:pPr>
      <w:r w:rsidRPr="00515445">
        <w:rPr>
          <w:lang w:val="vi-VN"/>
        </w:rPr>
        <w:t>}</w:t>
      </w:r>
    </w:p>
    <w:p w14:paraId="12EAB3A8" w14:textId="77777777" w:rsidR="00515445" w:rsidRPr="00515445" w:rsidRDefault="00515445" w:rsidP="00515445">
      <w:pPr>
        <w:rPr>
          <w:lang w:val="vi-VN"/>
        </w:rPr>
      </w:pPr>
      <w:r w:rsidRPr="00515445">
        <w:rPr>
          <w:lang w:val="vi-VN"/>
        </w:rPr>
        <w:t>-----------------------------</w:t>
      </w:r>
    </w:p>
    <w:p w14:paraId="50FAFB70" w14:textId="77777777" w:rsidR="00515445" w:rsidRPr="00515445" w:rsidRDefault="00515445" w:rsidP="00515445">
      <w:pPr>
        <w:rPr>
          <w:lang w:val="vi-VN"/>
        </w:rPr>
      </w:pPr>
      <w:r w:rsidRPr="00515445">
        <w:rPr>
          <w:lang w:val="vi-VN"/>
        </w:rPr>
        <w:t xml:space="preserve">keyword: Quantity word 'mấy' </w:t>
      </w:r>
    </w:p>
    <w:p w14:paraId="478CD57F" w14:textId="77777777" w:rsidR="00515445" w:rsidRPr="00515445" w:rsidRDefault="00515445" w:rsidP="00515445">
      <w:pPr>
        <w:rPr>
          <w:lang w:val="vi-VN"/>
        </w:rPr>
      </w:pPr>
      <w:r w:rsidRPr="00515445">
        <w:rPr>
          <w:lang w:val="vi-VN"/>
        </w:rPr>
        <w:t xml:space="preserve">PROMPT: Generate grammar explanation for following Vietnamese grammar point: Quantity word 'mấy' </w:t>
      </w:r>
    </w:p>
    <w:p w14:paraId="00E752DD" w14:textId="77777777" w:rsidR="00515445" w:rsidRPr="00515445" w:rsidRDefault="00515445" w:rsidP="00515445">
      <w:pPr>
        <w:rPr>
          <w:lang w:val="vi-VN"/>
        </w:rPr>
      </w:pPr>
      <w:r w:rsidRPr="00515445">
        <w:rPr>
          <w:lang w:val="vi-VN"/>
        </w:rPr>
        <w:t xml:space="preserve">RESPONSE: {     </w:t>
      </w:r>
    </w:p>
    <w:p w14:paraId="4562A713" w14:textId="77777777" w:rsidR="00515445" w:rsidRPr="00515445" w:rsidRDefault="00515445" w:rsidP="00515445">
      <w:pPr>
        <w:rPr>
          <w:lang w:val="vi-VN"/>
        </w:rPr>
      </w:pPr>
      <w:r w:rsidRPr="00515445">
        <w:rPr>
          <w:lang w:val="vi-VN"/>
        </w:rPr>
        <w:t xml:space="preserve">"title": "Quantity word 'mấy'",     </w:t>
      </w:r>
    </w:p>
    <w:p w14:paraId="74B065FB" w14:textId="77777777" w:rsidR="00515445" w:rsidRPr="00515445" w:rsidRDefault="00515445" w:rsidP="00515445">
      <w:pPr>
        <w:rPr>
          <w:lang w:val="vi-VN"/>
        </w:rPr>
      </w:pPr>
      <w:r w:rsidRPr="00515445">
        <w:rPr>
          <w:lang w:val="vi-VN"/>
        </w:rPr>
        <w:t xml:space="preserve">"short_explanation": "Used to ask about the small, unspecified number or amount.",     </w:t>
      </w:r>
    </w:p>
    <w:p w14:paraId="2E4550EF" w14:textId="77777777" w:rsidR="00515445" w:rsidRPr="00515445" w:rsidRDefault="00515445" w:rsidP="00515445">
      <w:pPr>
        <w:rPr>
          <w:lang w:val="vi-VN"/>
        </w:rPr>
      </w:pPr>
      <w:r w:rsidRPr="00515445">
        <w:rPr>
          <w:lang w:val="vi-VN"/>
        </w:rPr>
        <w:t xml:space="preserve">"long_explanation": "The Vietnamese word 'mấy' is a quantifier used to inquire about a small, unspecified number or amount, typically between 2 and 9. It's equivalent to 'how many' or 'a few' in English when talking about small numbers. However, it should be noted that 'mấy' is only used in informal settings or when the numbers are not too important to be exact.", </w:t>
      </w:r>
    </w:p>
    <w:p w14:paraId="343EB951" w14:textId="77777777" w:rsidR="00515445" w:rsidRPr="00515445" w:rsidRDefault="00515445" w:rsidP="00515445">
      <w:pPr>
        <w:rPr>
          <w:lang w:val="vi-VN"/>
        </w:rPr>
      </w:pPr>
      <w:r w:rsidRPr="00515445">
        <w:rPr>
          <w:lang w:val="vi-VN"/>
        </w:rPr>
        <w:t xml:space="preserve">"formation": "Subject + Verb + (Object) + 'mấy' + Noun",     </w:t>
      </w:r>
    </w:p>
    <w:p w14:paraId="65581FC1" w14:textId="77777777" w:rsidR="00515445" w:rsidRPr="00515445" w:rsidRDefault="00515445" w:rsidP="00515445">
      <w:pPr>
        <w:rPr>
          <w:lang w:val="vi-VN"/>
        </w:rPr>
      </w:pPr>
      <w:r w:rsidRPr="00515445">
        <w:rPr>
          <w:lang w:val="vi-VN"/>
        </w:rPr>
        <w:t>"examples": [</w:t>
      </w:r>
    </w:p>
    <w:p w14:paraId="00C72C53" w14:textId="77777777" w:rsidR="00515445" w:rsidRPr="00515445" w:rsidRDefault="00515445" w:rsidP="00515445">
      <w:pPr>
        <w:rPr>
          <w:lang w:val="vi-VN"/>
        </w:rPr>
      </w:pPr>
      <w:r w:rsidRPr="00515445">
        <w:rPr>
          <w:lang w:val="vi-VN"/>
        </w:rPr>
        <w:t xml:space="preserve">       {         </w:t>
      </w:r>
    </w:p>
    <w:p w14:paraId="73FC0D45" w14:textId="4BC7F5AC" w:rsidR="00515445" w:rsidRPr="00515445" w:rsidRDefault="00515445" w:rsidP="00515445">
      <w:pPr>
        <w:rPr>
          <w:lang w:val="vi-VN"/>
        </w:rPr>
      </w:pPr>
      <w:r w:rsidRPr="00515445">
        <w:rPr>
          <w:lang w:val="vi-VN"/>
        </w:rPr>
        <w:t xml:space="preserve">        "vn": "Bạn có mấy cuốn sách </w:t>
      </w:r>
      <w:del w:id="1803" w:author="Canh Duc Nguyen" w:date="2023-10-15T11:00:00Z">
        <w:r w:rsidRPr="00515445" w:rsidDel="00FC4479">
          <w:rPr>
            <w:lang w:val="vi-VN"/>
          </w:rPr>
          <w:delText xml:space="preserve">về </w:delText>
        </w:r>
      </w:del>
      <w:r w:rsidRPr="00515445">
        <w:rPr>
          <w:lang w:val="vi-VN"/>
        </w:rPr>
        <w:t xml:space="preserve">học tiếng Hàn?",         </w:t>
      </w:r>
    </w:p>
    <w:p w14:paraId="2795F4D9" w14:textId="77777777" w:rsidR="00515445" w:rsidRPr="00515445" w:rsidRDefault="00515445" w:rsidP="00515445">
      <w:pPr>
        <w:rPr>
          <w:lang w:val="vi-VN"/>
        </w:rPr>
      </w:pPr>
      <w:r w:rsidRPr="00515445">
        <w:rPr>
          <w:lang w:val="vi-VN"/>
        </w:rPr>
        <w:t xml:space="preserve">        "en": "How many books do you have about learning Korean?",       </w:t>
      </w:r>
    </w:p>
    <w:p w14:paraId="3EDEF389" w14:textId="77777777" w:rsidR="00515445" w:rsidRPr="00515445" w:rsidRDefault="00515445" w:rsidP="00515445">
      <w:pPr>
        <w:rPr>
          <w:lang w:val="vi-VN"/>
        </w:rPr>
      </w:pPr>
      <w:r w:rsidRPr="00515445">
        <w:rPr>
          <w:lang w:val="vi-VN"/>
        </w:rPr>
        <w:t xml:space="preserve">       },       </w:t>
      </w:r>
    </w:p>
    <w:p w14:paraId="0A31AC49" w14:textId="77777777" w:rsidR="00515445" w:rsidRPr="00515445" w:rsidRDefault="00515445" w:rsidP="00515445">
      <w:pPr>
        <w:rPr>
          <w:lang w:val="vi-VN"/>
        </w:rPr>
      </w:pPr>
      <w:r w:rsidRPr="00515445">
        <w:rPr>
          <w:lang w:val="vi-VN"/>
        </w:rPr>
        <w:t xml:space="preserve">       {         </w:t>
      </w:r>
    </w:p>
    <w:p w14:paraId="2EAB1402" w14:textId="77777777" w:rsidR="00515445" w:rsidRPr="00515445" w:rsidRDefault="00515445" w:rsidP="00515445">
      <w:pPr>
        <w:rPr>
          <w:lang w:val="vi-VN"/>
        </w:rPr>
      </w:pPr>
      <w:r w:rsidRPr="00515445">
        <w:rPr>
          <w:lang w:val="vi-VN"/>
        </w:rPr>
        <w:t xml:space="preserve">        "vn": "Anh ấy có mấy cái áo sơ mi?",         </w:t>
      </w:r>
    </w:p>
    <w:p w14:paraId="742B5FFF" w14:textId="77777777" w:rsidR="00515445" w:rsidRPr="00515445" w:rsidRDefault="00515445" w:rsidP="00515445">
      <w:pPr>
        <w:rPr>
          <w:lang w:val="vi-VN"/>
        </w:rPr>
      </w:pPr>
      <w:r w:rsidRPr="00515445">
        <w:rPr>
          <w:lang w:val="vi-VN"/>
        </w:rPr>
        <w:t xml:space="preserve">        "en": "How many shirts does he have?",       </w:t>
      </w:r>
    </w:p>
    <w:p w14:paraId="3F0EC095" w14:textId="77777777" w:rsidR="00515445" w:rsidRPr="00515445" w:rsidRDefault="00515445" w:rsidP="00515445">
      <w:pPr>
        <w:rPr>
          <w:lang w:val="vi-VN"/>
        </w:rPr>
      </w:pPr>
      <w:r w:rsidRPr="00515445">
        <w:rPr>
          <w:lang w:val="vi-VN"/>
        </w:rPr>
        <w:t xml:space="preserve">       },       </w:t>
      </w:r>
    </w:p>
    <w:p w14:paraId="33FEF337" w14:textId="77777777" w:rsidR="00515445" w:rsidRPr="00515445" w:rsidRDefault="00515445" w:rsidP="00515445">
      <w:pPr>
        <w:rPr>
          <w:lang w:val="vi-VN"/>
        </w:rPr>
      </w:pPr>
      <w:r w:rsidRPr="00515445">
        <w:rPr>
          <w:lang w:val="vi-VN"/>
        </w:rPr>
        <w:t xml:space="preserve">       {         </w:t>
      </w:r>
    </w:p>
    <w:p w14:paraId="56C54BB6" w14:textId="3DA7E7F4" w:rsidR="00515445" w:rsidRPr="00515445" w:rsidRDefault="00515445" w:rsidP="00515445">
      <w:pPr>
        <w:rPr>
          <w:lang w:val="vi-VN"/>
        </w:rPr>
      </w:pPr>
      <w:r w:rsidRPr="00515445">
        <w:rPr>
          <w:lang w:val="vi-VN"/>
        </w:rPr>
        <w:t xml:space="preserve">        "vn": "</w:t>
      </w:r>
      <w:ins w:id="1804" w:author="Canh Duc Nguyen" w:date="2023-10-15T11:00:00Z">
        <w:r w:rsidR="00FC4479">
          <w:rPr>
            <w:lang w:val="vi-VN"/>
          </w:rPr>
          <w:t xml:space="preserve">Trường </w:t>
        </w:r>
      </w:ins>
      <w:r w:rsidRPr="00515445">
        <w:rPr>
          <w:lang w:val="vi-VN"/>
        </w:rPr>
        <w:t xml:space="preserve">Đại học của chúng ta có mấy khoa?",         </w:t>
      </w:r>
    </w:p>
    <w:p w14:paraId="69F670F0" w14:textId="77777777" w:rsidR="00515445" w:rsidRPr="00515445" w:rsidRDefault="00515445" w:rsidP="00515445">
      <w:pPr>
        <w:rPr>
          <w:lang w:val="vi-VN"/>
        </w:rPr>
      </w:pPr>
      <w:r w:rsidRPr="00515445">
        <w:rPr>
          <w:lang w:val="vi-VN"/>
        </w:rPr>
        <w:t xml:space="preserve">        "en": "How many departments does our university have?",       </w:t>
      </w:r>
    </w:p>
    <w:p w14:paraId="2E578FA4" w14:textId="77777777" w:rsidR="00515445" w:rsidRPr="00515445" w:rsidRDefault="00515445" w:rsidP="00515445">
      <w:pPr>
        <w:rPr>
          <w:lang w:val="vi-VN"/>
        </w:rPr>
      </w:pPr>
      <w:r w:rsidRPr="00515445">
        <w:rPr>
          <w:lang w:val="vi-VN"/>
        </w:rPr>
        <w:t xml:space="preserve">       },       </w:t>
      </w:r>
    </w:p>
    <w:p w14:paraId="702E41FE" w14:textId="77777777" w:rsidR="00515445" w:rsidRPr="00515445" w:rsidRDefault="00515445" w:rsidP="00515445">
      <w:pPr>
        <w:rPr>
          <w:lang w:val="vi-VN"/>
        </w:rPr>
      </w:pPr>
      <w:r w:rsidRPr="00515445">
        <w:rPr>
          <w:lang w:val="vi-VN"/>
        </w:rPr>
        <w:lastRenderedPageBreak/>
        <w:t xml:space="preserve">       {         </w:t>
      </w:r>
    </w:p>
    <w:p w14:paraId="39A6AF0D" w14:textId="3CD64D8D" w:rsidR="00515445" w:rsidRPr="00515445" w:rsidRDefault="00515445" w:rsidP="00515445">
      <w:pPr>
        <w:rPr>
          <w:lang w:val="vi-VN"/>
        </w:rPr>
      </w:pPr>
      <w:r w:rsidRPr="00515445">
        <w:rPr>
          <w:lang w:val="vi-VN"/>
        </w:rPr>
        <w:t xml:space="preserve">        "vn": "</w:t>
      </w:r>
      <w:del w:id="1805" w:author="Canh Duc Nguyen" w:date="2023-10-15T11:00:00Z">
        <w:r w:rsidRPr="00515445" w:rsidDel="00FC4479">
          <w:rPr>
            <w:lang w:val="vi-VN"/>
          </w:rPr>
          <w:delText xml:space="preserve">Mâm </w:delText>
        </w:r>
      </w:del>
      <w:ins w:id="1806" w:author="Canh Duc Nguyen" w:date="2023-10-15T11:00:00Z">
        <w:r w:rsidR="00FC4479">
          <w:rPr>
            <w:lang w:val="vi-VN"/>
          </w:rPr>
          <w:t xml:space="preserve">Bữa </w:t>
        </w:r>
      </w:ins>
      <w:r w:rsidRPr="00515445">
        <w:rPr>
          <w:lang w:val="vi-VN"/>
        </w:rPr>
        <w:t xml:space="preserve">cơm hôm nay có mấy món?",         </w:t>
      </w:r>
    </w:p>
    <w:p w14:paraId="4A965047" w14:textId="77777777" w:rsidR="00515445" w:rsidRPr="00515445" w:rsidRDefault="00515445" w:rsidP="00515445">
      <w:pPr>
        <w:rPr>
          <w:lang w:val="vi-VN"/>
        </w:rPr>
      </w:pPr>
      <w:r w:rsidRPr="00515445">
        <w:rPr>
          <w:lang w:val="vi-VN"/>
        </w:rPr>
        <w:t xml:space="preserve">        "en": "How many dishes are there in today's meal?",       </w:t>
      </w:r>
    </w:p>
    <w:p w14:paraId="0392835F" w14:textId="77777777" w:rsidR="00515445" w:rsidRPr="00515445" w:rsidRDefault="00515445" w:rsidP="00515445">
      <w:pPr>
        <w:rPr>
          <w:lang w:val="vi-VN"/>
        </w:rPr>
      </w:pPr>
      <w:r w:rsidRPr="00515445">
        <w:rPr>
          <w:lang w:val="vi-VN"/>
        </w:rPr>
        <w:t xml:space="preserve">       }     </w:t>
      </w:r>
    </w:p>
    <w:p w14:paraId="26C6833E" w14:textId="77777777" w:rsidR="00515445" w:rsidRPr="00515445" w:rsidRDefault="00515445" w:rsidP="00515445">
      <w:pPr>
        <w:rPr>
          <w:lang w:val="vi-VN"/>
        </w:rPr>
      </w:pPr>
      <w:r w:rsidRPr="00515445">
        <w:rPr>
          <w:lang w:val="vi-VN"/>
        </w:rPr>
        <w:t xml:space="preserve">     ]   </w:t>
      </w:r>
    </w:p>
    <w:p w14:paraId="28A5B00D" w14:textId="77777777" w:rsidR="00515445" w:rsidRPr="00515445" w:rsidRDefault="00515445" w:rsidP="00515445">
      <w:pPr>
        <w:rPr>
          <w:lang w:val="vi-VN"/>
        </w:rPr>
      </w:pPr>
      <w:r w:rsidRPr="00515445">
        <w:rPr>
          <w:lang w:val="vi-VN"/>
        </w:rPr>
        <w:t>}</w:t>
      </w:r>
    </w:p>
    <w:p w14:paraId="775FA3FB" w14:textId="77777777" w:rsidR="00515445" w:rsidRPr="00515445" w:rsidRDefault="00515445" w:rsidP="00515445">
      <w:pPr>
        <w:rPr>
          <w:lang w:val="vi-VN"/>
        </w:rPr>
      </w:pPr>
      <w:r w:rsidRPr="00515445">
        <w:rPr>
          <w:lang w:val="vi-VN"/>
        </w:rPr>
        <w:t>-----------------------------</w:t>
      </w:r>
    </w:p>
    <w:p w14:paraId="2B22DC68" w14:textId="77777777" w:rsidR="00515445" w:rsidRPr="00515445" w:rsidRDefault="00515445" w:rsidP="00515445">
      <w:pPr>
        <w:rPr>
          <w:lang w:val="vi-VN"/>
        </w:rPr>
      </w:pPr>
      <w:r w:rsidRPr="00515445">
        <w:rPr>
          <w:lang w:val="vi-VN"/>
        </w:rPr>
        <w:t xml:space="preserve">keyword: Reciprocal pronoun 'nhau' </w:t>
      </w:r>
    </w:p>
    <w:p w14:paraId="736E3DCC" w14:textId="77777777" w:rsidR="00515445" w:rsidRPr="00515445" w:rsidRDefault="00515445" w:rsidP="00515445">
      <w:pPr>
        <w:rPr>
          <w:lang w:val="vi-VN"/>
        </w:rPr>
      </w:pPr>
      <w:r w:rsidRPr="00515445">
        <w:rPr>
          <w:lang w:val="vi-VN"/>
        </w:rPr>
        <w:t xml:space="preserve">PROMPT: Generate grammar explanation for following Vietnamese grammar point: Reciprocal pronoun 'nhau' </w:t>
      </w:r>
    </w:p>
    <w:p w14:paraId="6745A7E7" w14:textId="77777777" w:rsidR="00515445" w:rsidRPr="00515445" w:rsidRDefault="00515445" w:rsidP="00515445">
      <w:pPr>
        <w:rPr>
          <w:lang w:val="vi-VN"/>
        </w:rPr>
      </w:pPr>
      <w:r w:rsidRPr="00515445">
        <w:rPr>
          <w:lang w:val="vi-VN"/>
        </w:rPr>
        <w:t>RESPONSE: {</w:t>
      </w:r>
    </w:p>
    <w:p w14:paraId="76473F3A" w14:textId="77777777" w:rsidR="00515445" w:rsidRPr="00515445" w:rsidRDefault="00515445" w:rsidP="00515445">
      <w:pPr>
        <w:rPr>
          <w:lang w:val="vi-VN"/>
        </w:rPr>
      </w:pPr>
      <w:r w:rsidRPr="00515445">
        <w:rPr>
          <w:lang w:val="vi-VN"/>
        </w:rPr>
        <w:t xml:space="preserve">    "title": "Reciprocal pronoun 'nhau'",</w:t>
      </w:r>
    </w:p>
    <w:p w14:paraId="26518D02" w14:textId="77777777" w:rsidR="00515445" w:rsidRPr="00515445" w:rsidRDefault="00515445" w:rsidP="00515445">
      <w:pPr>
        <w:rPr>
          <w:lang w:val="vi-VN"/>
        </w:rPr>
      </w:pPr>
      <w:r w:rsidRPr="00515445">
        <w:rPr>
          <w:lang w:val="vi-VN"/>
        </w:rPr>
        <w:t xml:space="preserve">    "short_explanation": "Used to express a mutual action or state between two or more people.",</w:t>
      </w:r>
    </w:p>
    <w:p w14:paraId="219B3FA6" w14:textId="77777777" w:rsidR="00515445" w:rsidRPr="00515445" w:rsidRDefault="00515445" w:rsidP="00515445">
      <w:pPr>
        <w:rPr>
          <w:lang w:val="vi-VN"/>
        </w:rPr>
      </w:pPr>
      <w:r w:rsidRPr="00515445">
        <w:rPr>
          <w:lang w:val="vi-VN"/>
        </w:rPr>
        <w:t xml:space="preserve">    "long_explanation": "The Vietnamese word 'nhau' is a reciprocal pronoun used to denote a two-way or mutual action or state between two or more individuals. It implies that the action is done by each person to the other, and vice versa. It can be roughly translated as 'each other', 'one another' or 'together' in English.",</w:t>
      </w:r>
    </w:p>
    <w:p w14:paraId="5BE58670" w14:textId="77777777" w:rsidR="00515445" w:rsidRPr="00515445" w:rsidRDefault="00515445" w:rsidP="00515445">
      <w:pPr>
        <w:rPr>
          <w:lang w:val="vi-VN"/>
        </w:rPr>
      </w:pPr>
      <w:r w:rsidRPr="00515445">
        <w:rPr>
          <w:lang w:val="vi-VN"/>
        </w:rPr>
        <w:t xml:space="preserve">    "formation": "subject + verb + nhau",</w:t>
      </w:r>
    </w:p>
    <w:p w14:paraId="0F636D4D" w14:textId="77777777" w:rsidR="00515445" w:rsidRPr="00515445" w:rsidRDefault="00515445" w:rsidP="00515445">
      <w:pPr>
        <w:rPr>
          <w:lang w:val="vi-VN"/>
        </w:rPr>
      </w:pPr>
      <w:r w:rsidRPr="00515445">
        <w:rPr>
          <w:lang w:val="vi-VN"/>
        </w:rPr>
        <w:t xml:space="preserve">    "examples": [</w:t>
      </w:r>
    </w:p>
    <w:p w14:paraId="7464EB0D" w14:textId="77777777" w:rsidR="00515445" w:rsidRPr="00515445" w:rsidRDefault="00515445" w:rsidP="00515445">
      <w:pPr>
        <w:rPr>
          <w:lang w:val="vi-VN"/>
        </w:rPr>
      </w:pPr>
      <w:r w:rsidRPr="00515445">
        <w:rPr>
          <w:lang w:val="vi-VN"/>
        </w:rPr>
        <w:t xml:space="preserve">        {</w:t>
      </w:r>
    </w:p>
    <w:p w14:paraId="5E9A47E2" w14:textId="77777777" w:rsidR="00515445" w:rsidRPr="00515445" w:rsidRDefault="00515445" w:rsidP="00515445">
      <w:pPr>
        <w:rPr>
          <w:lang w:val="vi-VN"/>
        </w:rPr>
      </w:pPr>
      <w:r w:rsidRPr="00515445">
        <w:rPr>
          <w:lang w:val="vi-VN"/>
        </w:rPr>
        <w:t xml:space="preserve">            "vn": "Họ yêu nhau từ cái nhìn đầu tiên.",</w:t>
      </w:r>
    </w:p>
    <w:p w14:paraId="5FC4942C" w14:textId="77777777" w:rsidR="00515445" w:rsidRPr="00515445" w:rsidRDefault="00515445" w:rsidP="00515445">
      <w:pPr>
        <w:rPr>
          <w:lang w:val="vi-VN"/>
        </w:rPr>
      </w:pPr>
      <w:r w:rsidRPr="00515445">
        <w:rPr>
          <w:lang w:val="vi-VN"/>
        </w:rPr>
        <w:t xml:space="preserve">            "en": "They fell in love with each other at first sight."</w:t>
      </w:r>
    </w:p>
    <w:p w14:paraId="13754B7B" w14:textId="77777777" w:rsidR="00515445" w:rsidRPr="00515445" w:rsidRDefault="00515445" w:rsidP="00515445">
      <w:pPr>
        <w:rPr>
          <w:lang w:val="vi-VN"/>
        </w:rPr>
      </w:pPr>
      <w:r w:rsidRPr="00515445">
        <w:rPr>
          <w:lang w:val="vi-VN"/>
        </w:rPr>
        <w:t xml:space="preserve">        },</w:t>
      </w:r>
    </w:p>
    <w:p w14:paraId="15DD6BF4" w14:textId="77777777" w:rsidR="00515445" w:rsidRPr="00515445" w:rsidRDefault="00515445" w:rsidP="00515445">
      <w:pPr>
        <w:rPr>
          <w:lang w:val="vi-VN"/>
        </w:rPr>
      </w:pPr>
      <w:r w:rsidRPr="00515445">
        <w:rPr>
          <w:lang w:val="vi-VN"/>
        </w:rPr>
        <w:t xml:space="preserve">        {</w:t>
      </w:r>
    </w:p>
    <w:p w14:paraId="6A8320F1" w14:textId="2FFD4024" w:rsidR="00515445" w:rsidRPr="00515445" w:rsidRDefault="00515445" w:rsidP="00515445">
      <w:pPr>
        <w:rPr>
          <w:lang w:val="vi-VN"/>
        </w:rPr>
      </w:pPr>
      <w:r w:rsidRPr="00515445">
        <w:rPr>
          <w:lang w:val="vi-VN"/>
        </w:rPr>
        <w:t xml:space="preserve">            "vn": "Chúng ta hãy giúp </w:t>
      </w:r>
      <w:ins w:id="1807" w:author="Canh Duc Nguyen" w:date="2023-10-15T11:02:00Z">
        <w:r w:rsidR="00FC4479">
          <w:rPr>
            <w:lang w:val="vi-VN"/>
          </w:rPr>
          <w:t xml:space="preserve">đỡ </w:t>
        </w:r>
      </w:ins>
      <w:r w:rsidRPr="00515445">
        <w:rPr>
          <w:lang w:val="vi-VN"/>
        </w:rPr>
        <w:t>nhau để hoàn thành công việc này.",</w:t>
      </w:r>
    </w:p>
    <w:p w14:paraId="4393AB52" w14:textId="77777777" w:rsidR="00515445" w:rsidRPr="00515445" w:rsidRDefault="00515445" w:rsidP="00515445">
      <w:pPr>
        <w:rPr>
          <w:lang w:val="vi-VN"/>
        </w:rPr>
      </w:pPr>
      <w:r w:rsidRPr="00515445">
        <w:rPr>
          <w:lang w:val="vi-VN"/>
        </w:rPr>
        <w:t xml:space="preserve">            "en": "Let's help each other to finish this task."</w:t>
      </w:r>
    </w:p>
    <w:p w14:paraId="1320469A" w14:textId="77777777" w:rsidR="00515445" w:rsidRPr="00515445" w:rsidRDefault="00515445" w:rsidP="00515445">
      <w:pPr>
        <w:rPr>
          <w:lang w:val="vi-VN"/>
        </w:rPr>
      </w:pPr>
      <w:r w:rsidRPr="00515445">
        <w:rPr>
          <w:lang w:val="vi-VN"/>
        </w:rPr>
        <w:t xml:space="preserve">        },</w:t>
      </w:r>
    </w:p>
    <w:p w14:paraId="5841454E" w14:textId="77777777" w:rsidR="00515445" w:rsidRPr="00515445" w:rsidRDefault="00515445" w:rsidP="00515445">
      <w:pPr>
        <w:rPr>
          <w:lang w:val="vi-VN"/>
        </w:rPr>
      </w:pPr>
      <w:r w:rsidRPr="00515445">
        <w:rPr>
          <w:lang w:val="vi-VN"/>
        </w:rPr>
        <w:t xml:space="preserve">        {</w:t>
      </w:r>
    </w:p>
    <w:p w14:paraId="5B0CA67D" w14:textId="26674493" w:rsidR="00515445" w:rsidRPr="00515445" w:rsidRDefault="00515445" w:rsidP="00515445">
      <w:pPr>
        <w:rPr>
          <w:lang w:val="vi-VN"/>
        </w:rPr>
      </w:pPr>
      <w:r w:rsidRPr="00515445">
        <w:rPr>
          <w:lang w:val="vi-VN"/>
        </w:rPr>
        <w:t xml:space="preserve">            "vn": "Các em hãy chia sẻ sách vở </w:t>
      </w:r>
      <w:del w:id="1808" w:author="Canh Duc Nguyen" w:date="2023-10-15T11:02:00Z">
        <w:r w:rsidRPr="00515445" w:rsidDel="00FC4479">
          <w:rPr>
            <w:lang w:val="vi-VN"/>
          </w:rPr>
          <w:delText xml:space="preserve">cho </w:delText>
        </w:r>
      </w:del>
      <w:ins w:id="1809" w:author="Canh Duc Nguyen" w:date="2023-10-15T11:02:00Z">
        <w:r w:rsidR="00FC4479">
          <w:rPr>
            <w:lang w:val="vi-VN"/>
          </w:rPr>
          <w:t xml:space="preserve">với </w:t>
        </w:r>
      </w:ins>
      <w:r w:rsidRPr="00515445">
        <w:rPr>
          <w:lang w:val="vi-VN"/>
        </w:rPr>
        <w:t>nhau nhé!",</w:t>
      </w:r>
    </w:p>
    <w:p w14:paraId="0F5BEB7F" w14:textId="77777777" w:rsidR="00515445" w:rsidRPr="00515445" w:rsidRDefault="00515445" w:rsidP="00515445">
      <w:pPr>
        <w:rPr>
          <w:lang w:val="vi-VN"/>
        </w:rPr>
      </w:pPr>
      <w:r w:rsidRPr="00515445">
        <w:rPr>
          <w:lang w:val="vi-VN"/>
        </w:rPr>
        <w:t xml:space="preserve">            "en": "You guys should share the books with each other!"</w:t>
      </w:r>
    </w:p>
    <w:p w14:paraId="546611B2" w14:textId="77777777" w:rsidR="00515445" w:rsidRPr="00515445" w:rsidRDefault="00515445" w:rsidP="00515445">
      <w:pPr>
        <w:rPr>
          <w:lang w:val="vi-VN"/>
        </w:rPr>
      </w:pPr>
      <w:r w:rsidRPr="00515445">
        <w:rPr>
          <w:lang w:val="vi-VN"/>
        </w:rPr>
        <w:t xml:space="preserve">        },</w:t>
      </w:r>
    </w:p>
    <w:p w14:paraId="6AC1BA18" w14:textId="77777777" w:rsidR="00515445" w:rsidRPr="00515445" w:rsidRDefault="00515445" w:rsidP="00515445">
      <w:pPr>
        <w:rPr>
          <w:lang w:val="vi-VN"/>
        </w:rPr>
      </w:pPr>
      <w:r w:rsidRPr="00515445">
        <w:rPr>
          <w:lang w:val="vi-VN"/>
        </w:rPr>
        <w:t xml:space="preserve">        {</w:t>
      </w:r>
    </w:p>
    <w:p w14:paraId="250D2228" w14:textId="77777777" w:rsidR="00515445" w:rsidRPr="00515445" w:rsidRDefault="00515445" w:rsidP="00515445">
      <w:pPr>
        <w:rPr>
          <w:lang w:val="vi-VN"/>
        </w:rPr>
      </w:pPr>
      <w:r w:rsidRPr="00515445">
        <w:rPr>
          <w:lang w:val="vi-VN"/>
        </w:rPr>
        <w:t xml:space="preserve">            "vn": "Hai chú chó này cắn nhau suốt ngày.",</w:t>
      </w:r>
    </w:p>
    <w:p w14:paraId="03E4208B" w14:textId="77777777" w:rsidR="00515445" w:rsidRPr="00515445" w:rsidRDefault="00515445" w:rsidP="00515445">
      <w:pPr>
        <w:rPr>
          <w:lang w:val="vi-VN"/>
        </w:rPr>
      </w:pPr>
      <w:r w:rsidRPr="00515445">
        <w:rPr>
          <w:lang w:val="vi-VN"/>
        </w:rPr>
        <w:t xml:space="preserve">            "en": "These two dogs bite each other all day."</w:t>
      </w:r>
    </w:p>
    <w:p w14:paraId="61C116F6" w14:textId="77777777" w:rsidR="00515445" w:rsidRPr="00515445" w:rsidRDefault="00515445" w:rsidP="00515445">
      <w:pPr>
        <w:rPr>
          <w:lang w:val="vi-VN"/>
        </w:rPr>
      </w:pPr>
      <w:r w:rsidRPr="00515445">
        <w:rPr>
          <w:lang w:val="vi-VN"/>
        </w:rPr>
        <w:t xml:space="preserve">        }</w:t>
      </w:r>
    </w:p>
    <w:p w14:paraId="479ACA7C" w14:textId="77777777" w:rsidR="00515445" w:rsidRPr="00515445" w:rsidRDefault="00515445" w:rsidP="00515445">
      <w:pPr>
        <w:rPr>
          <w:lang w:val="vi-VN"/>
        </w:rPr>
      </w:pPr>
      <w:r w:rsidRPr="00515445">
        <w:rPr>
          <w:lang w:val="vi-VN"/>
        </w:rPr>
        <w:t xml:space="preserve">    ]</w:t>
      </w:r>
    </w:p>
    <w:p w14:paraId="1856DF33" w14:textId="77777777" w:rsidR="00515445" w:rsidRPr="00515445" w:rsidRDefault="00515445" w:rsidP="00515445">
      <w:pPr>
        <w:rPr>
          <w:lang w:val="vi-VN"/>
        </w:rPr>
      </w:pPr>
      <w:r w:rsidRPr="00515445">
        <w:rPr>
          <w:lang w:val="vi-VN"/>
        </w:rPr>
        <w:t>}</w:t>
      </w:r>
    </w:p>
    <w:p w14:paraId="57BD6D6F" w14:textId="77777777" w:rsidR="00515445" w:rsidRPr="00515445" w:rsidRDefault="00515445" w:rsidP="00515445">
      <w:pPr>
        <w:rPr>
          <w:lang w:val="vi-VN"/>
        </w:rPr>
      </w:pPr>
      <w:r w:rsidRPr="00515445">
        <w:rPr>
          <w:lang w:val="vi-VN"/>
        </w:rPr>
        <w:t>-----------------------------</w:t>
      </w:r>
    </w:p>
    <w:p w14:paraId="191C2739" w14:textId="77777777" w:rsidR="00515445" w:rsidRPr="00515445" w:rsidRDefault="00515445" w:rsidP="00515445">
      <w:pPr>
        <w:rPr>
          <w:lang w:val="vi-VN"/>
        </w:rPr>
      </w:pPr>
      <w:r w:rsidRPr="00515445">
        <w:rPr>
          <w:lang w:val="vi-VN"/>
        </w:rPr>
        <w:t xml:space="preserve">keyword: Reduplication 'chim chóc' </w:t>
      </w:r>
    </w:p>
    <w:p w14:paraId="68197EC3" w14:textId="77777777" w:rsidR="00515445" w:rsidRPr="00515445" w:rsidRDefault="00515445" w:rsidP="00515445">
      <w:pPr>
        <w:rPr>
          <w:lang w:val="vi-VN"/>
        </w:rPr>
      </w:pPr>
      <w:r w:rsidRPr="00515445">
        <w:rPr>
          <w:lang w:val="vi-VN"/>
        </w:rPr>
        <w:t xml:space="preserve">PROMPT: Generate grammar explanation for following Vietnamese grammar point: Reduplication 'chim chóc' </w:t>
      </w:r>
    </w:p>
    <w:p w14:paraId="3520DC80" w14:textId="77777777" w:rsidR="00515445" w:rsidRPr="00515445" w:rsidRDefault="00515445" w:rsidP="00515445">
      <w:pPr>
        <w:rPr>
          <w:lang w:val="vi-VN"/>
        </w:rPr>
      </w:pPr>
      <w:r w:rsidRPr="00515445">
        <w:rPr>
          <w:lang w:val="vi-VN"/>
        </w:rPr>
        <w:t>RESPONSE: {</w:t>
      </w:r>
    </w:p>
    <w:p w14:paraId="48B7F649" w14:textId="77777777" w:rsidR="00515445" w:rsidRPr="00515445" w:rsidRDefault="00515445" w:rsidP="00515445">
      <w:pPr>
        <w:rPr>
          <w:lang w:val="vi-VN"/>
        </w:rPr>
      </w:pPr>
      <w:r w:rsidRPr="00515445">
        <w:rPr>
          <w:lang w:val="vi-VN"/>
        </w:rPr>
        <w:t xml:space="preserve">    "title": "Reduplication 'chim chóc'",</w:t>
      </w:r>
    </w:p>
    <w:p w14:paraId="54703BEA" w14:textId="77777777" w:rsidR="00515445" w:rsidRPr="00515445" w:rsidRDefault="00515445" w:rsidP="00515445">
      <w:pPr>
        <w:rPr>
          <w:lang w:val="vi-VN"/>
        </w:rPr>
      </w:pPr>
      <w:r w:rsidRPr="00515445">
        <w:rPr>
          <w:lang w:val="vi-VN"/>
        </w:rPr>
        <w:lastRenderedPageBreak/>
        <w:t xml:space="preserve">    "short_explanation": "Used to describe something in a playful or dismissive manner.",</w:t>
      </w:r>
    </w:p>
    <w:p w14:paraId="70B76156" w14:textId="77777777" w:rsidR="00515445" w:rsidRPr="00515445" w:rsidRDefault="00515445" w:rsidP="00515445">
      <w:pPr>
        <w:rPr>
          <w:lang w:val="vi-VN"/>
        </w:rPr>
      </w:pPr>
      <w:r w:rsidRPr="00515445">
        <w:rPr>
          <w:lang w:val="vi-VN"/>
        </w:rPr>
        <w:t xml:space="preserve">    "long_explanation": "The Vietnamese reduplication, 'chim chóc', is used as a playful or dismissive way of describing something, often in a slightly belittling manner. The phrase 'chim chóc' is specifically used to refer to small, insignificant things in a rather cute or dismissive manner. The term is commonly used in informal and colloquial language.",</w:t>
      </w:r>
    </w:p>
    <w:p w14:paraId="461E1E92" w14:textId="77777777" w:rsidR="00515445" w:rsidRPr="00515445" w:rsidRDefault="00515445" w:rsidP="00515445">
      <w:pPr>
        <w:rPr>
          <w:lang w:val="vi-VN"/>
        </w:rPr>
      </w:pPr>
      <w:r w:rsidRPr="00515445">
        <w:rPr>
          <w:lang w:val="vi-VN"/>
        </w:rPr>
        <w:t xml:space="preserve">    "formation": "example of grammar formation for given grammar point",</w:t>
      </w:r>
    </w:p>
    <w:p w14:paraId="0C87AA53" w14:textId="77777777" w:rsidR="00515445" w:rsidRPr="00515445" w:rsidRDefault="00515445" w:rsidP="00515445">
      <w:pPr>
        <w:rPr>
          <w:lang w:val="vi-VN"/>
        </w:rPr>
      </w:pPr>
      <w:r w:rsidRPr="00515445">
        <w:rPr>
          <w:lang w:val="vi-VN"/>
        </w:rPr>
        <w:t xml:space="preserve">    "examples": [</w:t>
      </w:r>
    </w:p>
    <w:p w14:paraId="4B9DD91D" w14:textId="77777777" w:rsidR="00515445" w:rsidRPr="00515445" w:rsidRDefault="00515445" w:rsidP="00515445">
      <w:pPr>
        <w:rPr>
          <w:lang w:val="vi-VN"/>
        </w:rPr>
      </w:pPr>
      <w:r w:rsidRPr="00515445">
        <w:rPr>
          <w:lang w:val="vi-VN"/>
        </w:rPr>
        <w:t xml:space="preserve">      {</w:t>
      </w:r>
    </w:p>
    <w:p w14:paraId="019F18C3" w14:textId="77777777" w:rsidR="00515445" w:rsidRPr="00515445" w:rsidRDefault="00515445" w:rsidP="00515445">
      <w:pPr>
        <w:rPr>
          <w:lang w:val="vi-VN"/>
        </w:rPr>
      </w:pPr>
      <w:r w:rsidRPr="00515445">
        <w:rPr>
          <w:lang w:val="vi-VN"/>
        </w:rPr>
        <w:t xml:space="preserve">        "vn": "Tôi không quan tâm đến những chuyện chim chóc như thế.",</w:t>
      </w:r>
    </w:p>
    <w:p w14:paraId="4F85A18B" w14:textId="77777777" w:rsidR="00515445" w:rsidRPr="00515445" w:rsidRDefault="00515445" w:rsidP="00515445">
      <w:pPr>
        <w:rPr>
          <w:lang w:val="vi-VN"/>
        </w:rPr>
      </w:pPr>
      <w:r w:rsidRPr="00515445">
        <w:rPr>
          <w:lang w:val="vi-VN"/>
        </w:rPr>
        <w:t xml:space="preserve">        "en": "I do not care about those little trivial matters."</w:t>
      </w:r>
    </w:p>
    <w:p w14:paraId="54932DE2" w14:textId="77777777" w:rsidR="00515445" w:rsidRPr="00515445" w:rsidRDefault="00515445" w:rsidP="00515445">
      <w:pPr>
        <w:rPr>
          <w:lang w:val="vi-VN"/>
        </w:rPr>
      </w:pPr>
      <w:r w:rsidRPr="00515445">
        <w:rPr>
          <w:lang w:val="vi-VN"/>
        </w:rPr>
        <w:t xml:space="preserve">      },</w:t>
      </w:r>
    </w:p>
    <w:p w14:paraId="2D541AFC" w14:textId="77777777" w:rsidR="00515445" w:rsidRPr="00515445" w:rsidRDefault="00515445" w:rsidP="00515445">
      <w:pPr>
        <w:rPr>
          <w:lang w:val="vi-VN"/>
        </w:rPr>
      </w:pPr>
      <w:r w:rsidRPr="00515445">
        <w:rPr>
          <w:lang w:val="vi-VN"/>
        </w:rPr>
        <w:t xml:space="preserve">      {</w:t>
      </w:r>
    </w:p>
    <w:p w14:paraId="0E9BEDE5" w14:textId="77777777" w:rsidR="00515445" w:rsidRPr="00515445" w:rsidRDefault="00515445" w:rsidP="00515445">
      <w:pPr>
        <w:rPr>
          <w:lang w:val="vi-VN"/>
        </w:rPr>
      </w:pPr>
      <w:r w:rsidRPr="00515445">
        <w:rPr>
          <w:lang w:val="vi-VN"/>
        </w:rPr>
        <w:t xml:space="preserve">        "vn": "Cái vụ này chỉ là chuyện chim chóc, không cần phải suy nghĩ nhiều.",</w:t>
      </w:r>
    </w:p>
    <w:p w14:paraId="0F023473" w14:textId="77777777" w:rsidR="00515445" w:rsidRPr="00515445" w:rsidRDefault="00515445" w:rsidP="00515445">
      <w:pPr>
        <w:rPr>
          <w:lang w:val="vi-VN"/>
        </w:rPr>
      </w:pPr>
      <w:r w:rsidRPr="00515445">
        <w:rPr>
          <w:lang w:val="vi-VN"/>
        </w:rPr>
        <w:t xml:space="preserve">        "en": "This issue is just a trivial matter, no need to think too much."</w:t>
      </w:r>
    </w:p>
    <w:p w14:paraId="62A2D37A" w14:textId="77777777" w:rsidR="00515445" w:rsidRPr="00515445" w:rsidRDefault="00515445" w:rsidP="00515445">
      <w:pPr>
        <w:rPr>
          <w:lang w:val="vi-VN"/>
        </w:rPr>
      </w:pPr>
      <w:r w:rsidRPr="00515445">
        <w:rPr>
          <w:lang w:val="vi-VN"/>
        </w:rPr>
        <w:t xml:space="preserve">      },</w:t>
      </w:r>
    </w:p>
    <w:p w14:paraId="1B97D5E6" w14:textId="77777777" w:rsidR="00515445" w:rsidRPr="00515445" w:rsidRDefault="00515445" w:rsidP="00515445">
      <w:pPr>
        <w:rPr>
          <w:lang w:val="vi-VN"/>
        </w:rPr>
      </w:pPr>
      <w:r w:rsidRPr="00515445">
        <w:rPr>
          <w:lang w:val="vi-VN"/>
        </w:rPr>
        <w:t xml:space="preserve">      {</w:t>
      </w:r>
    </w:p>
    <w:p w14:paraId="2AF5A595" w14:textId="77777777" w:rsidR="00515445" w:rsidRPr="00515445" w:rsidRDefault="00515445" w:rsidP="00515445">
      <w:pPr>
        <w:rPr>
          <w:lang w:val="vi-VN"/>
        </w:rPr>
      </w:pPr>
      <w:r w:rsidRPr="00515445">
        <w:rPr>
          <w:lang w:val="vi-VN"/>
        </w:rPr>
        <w:t xml:space="preserve">        "vn": "Anh đừng bận tâm về những chuyện chim chóc của những người khác.",</w:t>
      </w:r>
    </w:p>
    <w:p w14:paraId="2CDE147B" w14:textId="77777777" w:rsidR="00515445" w:rsidRPr="00515445" w:rsidRDefault="00515445" w:rsidP="00515445">
      <w:pPr>
        <w:rPr>
          <w:lang w:val="vi-VN"/>
        </w:rPr>
      </w:pPr>
      <w:r w:rsidRPr="00515445">
        <w:rPr>
          <w:lang w:val="vi-VN"/>
        </w:rPr>
        <w:t xml:space="preserve">        "en": "Don't worry about the trivial matters of others."</w:t>
      </w:r>
    </w:p>
    <w:p w14:paraId="5EC473DF" w14:textId="77777777" w:rsidR="00515445" w:rsidRPr="00515445" w:rsidRDefault="00515445" w:rsidP="00515445">
      <w:pPr>
        <w:rPr>
          <w:lang w:val="vi-VN"/>
        </w:rPr>
      </w:pPr>
      <w:r w:rsidRPr="00515445">
        <w:rPr>
          <w:lang w:val="vi-VN"/>
        </w:rPr>
        <w:t xml:space="preserve">      },</w:t>
      </w:r>
    </w:p>
    <w:p w14:paraId="319E0CE7" w14:textId="77777777" w:rsidR="00515445" w:rsidRPr="00515445" w:rsidRDefault="00515445" w:rsidP="00515445">
      <w:pPr>
        <w:rPr>
          <w:lang w:val="vi-VN"/>
        </w:rPr>
      </w:pPr>
      <w:r w:rsidRPr="00515445">
        <w:rPr>
          <w:lang w:val="vi-VN"/>
        </w:rPr>
        <w:t xml:space="preserve">      {</w:t>
      </w:r>
    </w:p>
    <w:p w14:paraId="1761BA0F" w14:textId="77777777" w:rsidR="00515445" w:rsidRPr="00515445" w:rsidRDefault="00515445" w:rsidP="00515445">
      <w:pPr>
        <w:rPr>
          <w:lang w:val="vi-VN"/>
        </w:rPr>
      </w:pPr>
      <w:r w:rsidRPr="00515445">
        <w:rPr>
          <w:lang w:val="vi-VN"/>
        </w:rPr>
        <w:t xml:space="preserve">        "vn": "Nếu cứ lo lắng về mấy chuyện chim chóc như vậy, chúng ta sẽ không tiến lên được.",</w:t>
      </w:r>
    </w:p>
    <w:p w14:paraId="1B2B9782" w14:textId="77777777" w:rsidR="00515445" w:rsidRPr="00515445" w:rsidRDefault="00515445" w:rsidP="00515445">
      <w:pPr>
        <w:rPr>
          <w:lang w:val="vi-VN"/>
        </w:rPr>
      </w:pPr>
      <w:r w:rsidRPr="00515445">
        <w:rPr>
          <w:lang w:val="vi-VN"/>
        </w:rPr>
        <w:t xml:space="preserve">        "en": "If we keep worrying about such trivial things, we will not be able to progress."</w:t>
      </w:r>
    </w:p>
    <w:p w14:paraId="726029B2" w14:textId="77777777" w:rsidR="00515445" w:rsidRPr="00515445" w:rsidRDefault="00515445" w:rsidP="00515445">
      <w:pPr>
        <w:rPr>
          <w:lang w:val="vi-VN"/>
        </w:rPr>
      </w:pPr>
      <w:r w:rsidRPr="00515445">
        <w:rPr>
          <w:lang w:val="vi-VN"/>
        </w:rPr>
        <w:t xml:space="preserve">      }</w:t>
      </w:r>
    </w:p>
    <w:p w14:paraId="6E2C78D6" w14:textId="77777777" w:rsidR="00515445" w:rsidRPr="00515445" w:rsidRDefault="00515445" w:rsidP="00515445">
      <w:pPr>
        <w:rPr>
          <w:lang w:val="vi-VN"/>
        </w:rPr>
      </w:pPr>
      <w:r w:rsidRPr="00515445">
        <w:rPr>
          <w:lang w:val="vi-VN"/>
        </w:rPr>
        <w:t xml:space="preserve">    ]</w:t>
      </w:r>
    </w:p>
    <w:p w14:paraId="3B24AE97" w14:textId="77777777" w:rsidR="00515445" w:rsidRPr="00515445" w:rsidRDefault="00515445" w:rsidP="00515445">
      <w:pPr>
        <w:rPr>
          <w:lang w:val="vi-VN"/>
        </w:rPr>
      </w:pPr>
      <w:r w:rsidRPr="00515445">
        <w:rPr>
          <w:lang w:val="vi-VN"/>
        </w:rPr>
        <w:t>}</w:t>
      </w:r>
    </w:p>
    <w:p w14:paraId="094AB2A5" w14:textId="77777777" w:rsidR="00515445" w:rsidRPr="00515445" w:rsidRDefault="00515445" w:rsidP="00515445">
      <w:pPr>
        <w:rPr>
          <w:lang w:val="vi-VN"/>
        </w:rPr>
      </w:pPr>
      <w:r w:rsidRPr="00515445">
        <w:rPr>
          <w:lang w:val="vi-VN"/>
        </w:rPr>
        <w:t>-----------------------------</w:t>
      </w:r>
    </w:p>
    <w:p w14:paraId="11B42AFA" w14:textId="77777777" w:rsidR="00515445" w:rsidRPr="00515445" w:rsidRDefault="00515445" w:rsidP="00515445">
      <w:pPr>
        <w:rPr>
          <w:lang w:val="vi-VN"/>
        </w:rPr>
      </w:pPr>
      <w:r w:rsidRPr="00515445">
        <w:rPr>
          <w:lang w:val="vi-VN"/>
        </w:rPr>
        <w:t xml:space="preserve">keyword: Reduplication 'đen đủi' </w:t>
      </w:r>
    </w:p>
    <w:p w14:paraId="47E173CA" w14:textId="77777777" w:rsidR="00515445" w:rsidRPr="00515445" w:rsidRDefault="00515445" w:rsidP="00515445">
      <w:pPr>
        <w:rPr>
          <w:lang w:val="vi-VN"/>
        </w:rPr>
      </w:pPr>
      <w:r w:rsidRPr="00515445">
        <w:rPr>
          <w:lang w:val="vi-VN"/>
        </w:rPr>
        <w:t xml:space="preserve">PROMPT: Generate grammar explanation for following Vietnamese grammar point: Reduplication 'đen đủi' </w:t>
      </w:r>
    </w:p>
    <w:p w14:paraId="2F23E45A" w14:textId="77777777" w:rsidR="00515445" w:rsidRPr="00515445" w:rsidRDefault="00515445" w:rsidP="00515445">
      <w:pPr>
        <w:rPr>
          <w:lang w:val="vi-VN"/>
        </w:rPr>
      </w:pPr>
      <w:r w:rsidRPr="00515445">
        <w:rPr>
          <w:lang w:val="vi-VN"/>
        </w:rPr>
        <w:t xml:space="preserve">RESPONSE: { </w:t>
      </w:r>
    </w:p>
    <w:p w14:paraId="0EFC0D9E" w14:textId="77777777" w:rsidR="00515445" w:rsidRPr="00515445" w:rsidRDefault="00515445" w:rsidP="00515445">
      <w:pPr>
        <w:rPr>
          <w:lang w:val="vi-VN"/>
        </w:rPr>
      </w:pPr>
      <w:r w:rsidRPr="00515445">
        <w:rPr>
          <w:lang w:val="vi-VN"/>
        </w:rPr>
        <w:t xml:space="preserve">"title": "Reduplication 'đen đủi'", </w:t>
      </w:r>
    </w:p>
    <w:p w14:paraId="76A30D5C" w14:textId="77777777" w:rsidR="00515445" w:rsidRPr="00515445" w:rsidRDefault="00515445" w:rsidP="00515445">
      <w:pPr>
        <w:rPr>
          <w:lang w:val="vi-VN"/>
        </w:rPr>
      </w:pPr>
      <w:r w:rsidRPr="00515445">
        <w:rPr>
          <w:lang w:val="vi-VN"/>
        </w:rPr>
        <w:t xml:space="preserve">"short_explanation": "Used to express severe bad luck or misfortune.", </w:t>
      </w:r>
    </w:p>
    <w:p w14:paraId="68446DA4" w14:textId="77777777" w:rsidR="00515445" w:rsidRPr="00515445" w:rsidRDefault="00515445" w:rsidP="00515445">
      <w:pPr>
        <w:rPr>
          <w:lang w:val="vi-VN"/>
        </w:rPr>
      </w:pPr>
      <w:r w:rsidRPr="00515445">
        <w:rPr>
          <w:lang w:val="vi-VN"/>
        </w:rPr>
        <w:t xml:space="preserve">"long_explanation": "The Vietnamese phrase 'đen đủi' is a reduplicated expression used to indicate an extreme degree of bad luck or misfortune. The word 'đen', meaning 'black', symbolises bad luck and 'đủi' reinforces this meaning to indicate a great degree. This expression is often used in casual conversations and is similar to the English phrase 'rotten luck'.", </w:t>
      </w:r>
    </w:p>
    <w:p w14:paraId="242F2A16" w14:textId="77777777" w:rsidR="00515445" w:rsidRPr="00515445" w:rsidRDefault="00515445" w:rsidP="00515445">
      <w:pPr>
        <w:rPr>
          <w:lang w:val="vi-VN"/>
        </w:rPr>
      </w:pPr>
      <w:r w:rsidRPr="00515445">
        <w:rPr>
          <w:lang w:val="vi-VN"/>
        </w:rPr>
        <w:t xml:space="preserve">"formation": "example of grammar formation for given grammar point", </w:t>
      </w:r>
    </w:p>
    <w:p w14:paraId="406E4AFC" w14:textId="77777777" w:rsidR="00515445" w:rsidRPr="00515445" w:rsidRDefault="00515445" w:rsidP="00515445">
      <w:pPr>
        <w:rPr>
          <w:lang w:val="vi-VN"/>
        </w:rPr>
      </w:pPr>
      <w:r w:rsidRPr="00515445">
        <w:rPr>
          <w:lang w:val="vi-VN"/>
        </w:rPr>
        <w:t>"examples": [</w:t>
      </w:r>
    </w:p>
    <w:p w14:paraId="623F79D7" w14:textId="77777777" w:rsidR="00515445" w:rsidRPr="00515445" w:rsidRDefault="00515445" w:rsidP="00515445">
      <w:pPr>
        <w:rPr>
          <w:lang w:val="vi-VN"/>
        </w:rPr>
      </w:pPr>
      <w:r w:rsidRPr="00515445">
        <w:rPr>
          <w:lang w:val="vi-VN"/>
        </w:rPr>
        <w:t xml:space="preserve">{ </w:t>
      </w:r>
    </w:p>
    <w:p w14:paraId="38321435" w14:textId="27A2E049" w:rsidR="00515445" w:rsidRPr="00515445" w:rsidRDefault="00515445" w:rsidP="00515445">
      <w:pPr>
        <w:rPr>
          <w:lang w:val="vi-VN"/>
        </w:rPr>
      </w:pPr>
      <w:r w:rsidRPr="00515445">
        <w:rPr>
          <w:lang w:val="vi-VN"/>
        </w:rPr>
        <w:t xml:space="preserve">"vn": "Anh ấy vừa mất việc, vừa bị mất ví. Thật </w:t>
      </w:r>
      <w:ins w:id="1810" w:author="Canh Duc Nguyen" w:date="2023-10-15T11:04:00Z">
        <w:r w:rsidR="00FC4479">
          <w:rPr>
            <w:lang w:val="vi-VN"/>
          </w:rPr>
          <w:t xml:space="preserve">là </w:t>
        </w:r>
      </w:ins>
      <w:r w:rsidRPr="00515445">
        <w:rPr>
          <w:lang w:val="vi-VN"/>
        </w:rPr>
        <w:t xml:space="preserve">đen đủi!", </w:t>
      </w:r>
    </w:p>
    <w:p w14:paraId="743E0CB1" w14:textId="77777777" w:rsidR="00515445" w:rsidRPr="00515445" w:rsidRDefault="00515445" w:rsidP="00515445">
      <w:pPr>
        <w:rPr>
          <w:lang w:val="vi-VN"/>
        </w:rPr>
      </w:pPr>
      <w:r w:rsidRPr="00515445">
        <w:rPr>
          <w:lang w:val="vi-VN"/>
        </w:rPr>
        <w:t xml:space="preserve">"en": "He just lost his job and his wallet. Such rotten luck!", </w:t>
      </w:r>
    </w:p>
    <w:p w14:paraId="0B79E188" w14:textId="77777777" w:rsidR="00515445" w:rsidRPr="00515445" w:rsidRDefault="00515445" w:rsidP="00515445">
      <w:pPr>
        <w:rPr>
          <w:lang w:val="vi-VN"/>
        </w:rPr>
      </w:pPr>
      <w:r w:rsidRPr="00515445">
        <w:rPr>
          <w:lang w:val="vi-VN"/>
        </w:rPr>
        <w:t xml:space="preserve">}, </w:t>
      </w:r>
    </w:p>
    <w:p w14:paraId="5DCDE237" w14:textId="77777777" w:rsidR="00515445" w:rsidRPr="00515445" w:rsidRDefault="00515445" w:rsidP="00515445">
      <w:pPr>
        <w:rPr>
          <w:lang w:val="vi-VN"/>
        </w:rPr>
      </w:pPr>
      <w:r w:rsidRPr="00515445">
        <w:rPr>
          <w:lang w:val="vi-VN"/>
        </w:rPr>
        <w:t xml:space="preserve">{ </w:t>
      </w:r>
    </w:p>
    <w:p w14:paraId="3E6C4095" w14:textId="02F46340" w:rsidR="00515445" w:rsidRPr="00515445" w:rsidRDefault="00515445" w:rsidP="00515445">
      <w:pPr>
        <w:rPr>
          <w:lang w:val="vi-VN"/>
        </w:rPr>
      </w:pPr>
      <w:r w:rsidRPr="00515445">
        <w:rPr>
          <w:lang w:val="vi-VN"/>
        </w:rPr>
        <w:t xml:space="preserve">"vn": "Tôi </w:t>
      </w:r>
      <w:del w:id="1811" w:author="Canh Duc Nguyen" w:date="2023-10-15T11:04:00Z">
        <w:r w:rsidRPr="00515445" w:rsidDel="00FC4479">
          <w:rPr>
            <w:lang w:val="vi-VN"/>
          </w:rPr>
          <w:delText xml:space="preserve">đã </w:delText>
        </w:r>
      </w:del>
      <w:ins w:id="1812" w:author="Canh Duc Nguyen" w:date="2023-10-15T11:04:00Z">
        <w:r w:rsidR="00FC4479">
          <w:rPr>
            <w:lang w:val="vi-VN"/>
          </w:rPr>
          <w:t xml:space="preserve">thật </w:t>
        </w:r>
      </w:ins>
      <w:r w:rsidRPr="00515445">
        <w:rPr>
          <w:lang w:val="vi-VN"/>
        </w:rPr>
        <w:t xml:space="preserve">đen đủi khi mất điện thoại trong ngày đầu tiên của kỳ nghỉ.", </w:t>
      </w:r>
    </w:p>
    <w:p w14:paraId="59F65D7C" w14:textId="77777777" w:rsidR="00515445" w:rsidRPr="00515445" w:rsidRDefault="00515445" w:rsidP="00515445">
      <w:pPr>
        <w:rPr>
          <w:lang w:val="vi-VN"/>
        </w:rPr>
      </w:pPr>
      <w:r w:rsidRPr="00515445">
        <w:rPr>
          <w:lang w:val="vi-VN"/>
        </w:rPr>
        <w:lastRenderedPageBreak/>
        <w:t xml:space="preserve">"en": "I had rotten luck when I lost my phone on the first day of the holiday.", </w:t>
      </w:r>
    </w:p>
    <w:p w14:paraId="5B6D3137" w14:textId="77777777" w:rsidR="00515445" w:rsidRPr="00515445" w:rsidRDefault="00515445" w:rsidP="00515445">
      <w:pPr>
        <w:rPr>
          <w:lang w:val="vi-VN"/>
        </w:rPr>
      </w:pPr>
      <w:r w:rsidRPr="00515445">
        <w:rPr>
          <w:lang w:val="vi-VN"/>
        </w:rPr>
        <w:t xml:space="preserve">}, </w:t>
      </w:r>
    </w:p>
    <w:p w14:paraId="0705FCA7" w14:textId="77777777" w:rsidR="00515445" w:rsidRPr="00515445" w:rsidRDefault="00515445" w:rsidP="00515445">
      <w:pPr>
        <w:rPr>
          <w:lang w:val="vi-VN"/>
        </w:rPr>
      </w:pPr>
      <w:r w:rsidRPr="00515445">
        <w:rPr>
          <w:lang w:val="vi-VN"/>
        </w:rPr>
        <w:t xml:space="preserve">{ </w:t>
      </w:r>
    </w:p>
    <w:p w14:paraId="0BBA34D7" w14:textId="77777777" w:rsidR="00515445" w:rsidRPr="00515445" w:rsidRDefault="00515445" w:rsidP="00515445">
      <w:pPr>
        <w:rPr>
          <w:lang w:val="vi-VN"/>
        </w:rPr>
      </w:pPr>
      <w:r w:rsidRPr="00515445">
        <w:rPr>
          <w:lang w:val="vi-VN"/>
        </w:rPr>
        <w:t xml:space="preserve">"vn": "Điều gì cũng có thể xảy ra với người đủ đen đủi như tôi.", </w:t>
      </w:r>
    </w:p>
    <w:p w14:paraId="0189C8FE" w14:textId="77777777" w:rsidR="00515445" w:rsidRPr="00515445" w:rsidRDefault="00515445" w:rsidP="00515445">
      <w:pPr>
        <w:rPr>
          <w:lang w:val="vi-VN"/>
        </w:rPr>
      </w:pPr>
      <w:r w:rsidRPr="00515445">
        <w:rPr>
          <w:lang w:val="vi-VN"/>
        </w:rPr>
        <w:t xml:space="preserve">"en": "Anything can happen to someone with such rotten luck like me.", </w:t>
      </w:r>
    </w:p>
    <w:p w14:paraId="1DF0642F" w14:textId="77777777" w:rsidR="00515445" w:rsidRPr="00515445" w:rsidRDefault="00515445" w:rsidP="00515445">
      <w:pPr>
        <w:rPr>
          <w:lang w:val="vi-VN"/>
        </w:rPr>
      </w:pPr>
      <w:r w:rsidRPr="00515445">
        <w:rPr>
          <w:lang w:val="vi-VN"/>
        </w:rPr>
        <w:t xml:space="preserve">}, </w:t>
      </w:r>
    </w:p>
    <w:p w14:paraId="2A40237D" w14:textId="77777777" w:rsidR="00515445" w:rsidRPr="00515445" w:rsidRDefault="00515445" w:rsidP="00515445">
      <w:pPr>
        <w:rPr>
          <w:lang w:val="vi-VN"/>
        </w:rPr>
      </w:pPr>
      <w:r w:rsidRPr="00515445">
        <w:rPr>
          <w:lang w:val="vi-VN"/>
        </w:rPr>
        <w:t xml:space="preserve">{ </w:t>
      </w:r>
    </w:p>
    <w:p w14:paraId="799E2B2A" w14:textId="77777777" w:rsidR="00515445" w:rsidRPr="00515445" w:rsidRDefault="00515445" w:rsidP="00515445">
      <w:pPr>
        <w:rPr>
          <w:lang w:val="vi-VN"/>
        </w:rPr>
      </w:pPr>
      <w:r w:rsidRPr="00515445">
        <w:rPr>
          <w:lang w:val="vi-VN"/>
        </w:rPr>
        <w:t xml:space="preserve">"vn": "Trời mưa to khi chúng tôi đang dạo chơi ngoài trời, thật là đen đủi!", </w:t>
      </w:r>
    </w:p>
    <w:p w14:paraId="43EAEE05" w14:textId="77777777" w:rsidR="00515445" w:rsidRPr="00515445" w:rsidRDefault="00515445" w:rsidP="00515445">
      <w:pPr>
        <w:rPr>
          <w:lang w:val="vi-VN"/>
        </w:rPr>
      </w:pPr>
      <w:r w:rsidRPr="00515445">
        <w:rPr>
          <w:lang w:val="vi-VN"/>
        </w:rPr>
        <w:t xml:space="preserve">"en": "It poured when we were sightseeing outdoors, such rotten luck!", </w:t>
      </w:r>
    </w:p>
    <w:p w14:paraId="26BA0C5C" w14:textId="77777777" w:rsidR="00515445" w:rsidRPr="00515445" w:rsidRDefault="00515445" w:rsidP="00515445">
      <w:pPr>
        <w:rPr>
          <w:lang w:val="vi-VN"/>
        </w:rPr>
      </w:pPr>
      <w:r w:rsidRPr="00515445">
        <w:rPr>
          <w:lang w:val="vi-VN"/>
        </w:rPr>
        <w:t xml:space="preserve">} </w:t>
      </w:r>
    </w:p>
    <w:p w14:paraId="4A78F765" w14:textId="77777777" w:rsidR="00515445" w:rsidRPr="00515445" w:rsidRDefault="00515445" w:rsidP="00515445">
      <w:pPr>
        <w:rPr>
          <w:lang w:val="vi-VN"/>
        </w:rPr>
      </w:pPr>
      <w:r w:rsidRPr="00515445">
        <w:rPr>
          <w:lang w:val="vi-VN"/>
        </w:rPr>
        <w:t xml:space="preserve">] </w:t>
      </w:r>
    </w:p>
    <w:p w14:paraId="1DB7AC98" w14:textId="77777777" w:rsidR="00515445" w:rsidRPr="00515445" w:rsidRDefault="00515445" w:rsidP="00515445">
      <w:pPr>
        <w:rPr>
          <w:lang w:val="vi-VN"/>
        </w:rPr>
      </w:pPr>
      <w:r w:rsidRPr="00515445">
        <w:rPr>
          <w:lang w:val="vi-VN"/>
        </w:rPr>
        <w:t>}</w:t>
      </w:r>
    </w:p>
    <w:p w14:paraId="2A6500F6" w14:textId="77777777" w:rsidR="00515445" w:rsidRPr="00515445" w:rsidRDefault="00515445" w:rsidP="00515445">
      <w:pPr>
        <w:rPr>
          <w:lang w:val="vi-VN"/>
        </w:rPr>
      </w:pPr>
      <w:r w:rsidRPr="00515445">
        <w:rPr>
          <w:lang w:val="vi-VN"/>
        </w:rPr>
        <w:t>-----------------------------</w:t>
      </w:r>
    </w:p>
    <w:p w14:paraId="7FE2AA9D" w14:textId="77777777" w:rsidR="00515445" w:rsidRPr="00515445" w:rsidRDefault="00515445" w:rsidP="00515445">
      <w:pPr>
        <w:rPr>
          <w:lang w:val="vi-VN"/>
        </w:rPr>
      </w:pPr>
      <w:r w:rsidRPr="00515445">
        <w:rPr>
          <w:lang w:val="vi-VN"/>
        </w:rPr>
        <w:t xml:space="preserve">keyword: Reduplication 'sáng sáng' </w:t>
      </w:r>
    </w:p>
    <w:p w14:paraId="35B853A7" w14:textId="77777777" w:rsidR="00515445" w:rsidRPr="00515445" w:rsidRDefault="00515445" w:rsidP="00515445">
      <w:pPr>
        <w:rPr>
          <w:lang w:val="vi-VN"/>
        </w:rPr>
      </w:pPr>
      <w:r w:rsidRPr="00515445">
        <w:rPr>
          <w:lang w:val="vi-VN"/>
        </w:rPr>
        <w:t xml:space="preserve">PROMPT: Generate grammar explanation for following Vietnamese grammar point: Reduplication 'sáng sáng' </w:t>
      </w:r>
    </w:p>
    <w:p w14:paraId="7B6E08DA" w14:textId="77777777" w:rsidR="00515445" w:rsidRPr="00515445" w:rsidRDefault="00515445" w:rsidP="00515445">
      <w:pPr>
        <w:rPr>
          <w:lang w:val="vi-VN"/>
        </w:rPr>
      </w:pPr>
      <w:r w:rsidRPr="00515445">
        <w:rPr>
          <w:lang w:val="vi-VN"/>
        </w:rPr>
        <w:t>RESPONSE: {</w:t>
      </w:r>
    </w:p>
    <w:p w14:paraId="47569592" w14:textId="77777777" w:rsidR="00515445" w:rsidRPr="00515445" w:rsidRDefault="00515445" w:rsidP="00515445">
      <w:pPr>
        <w:rPr>
          <w:lang w:val="vi-VN"/>
        </w:rPr>
      </w:pPr>
      <w:r w:rsidRPr="00515445">
        <w:rPr>
          <w:lang w:val="vi-VN"/>
        </w:rPr>
        <w:t xml:space="preserve">  "title": "Reduplication 'sáng sáng'",</w:t>
      </w:r>
    </w:p>
    <w:p w14:paraId="5FB4DDF9" w14:textId="77777777" w:rsidR="00515445" w:rsidRPr="00515445" w:rsidRDefault="00515445" w:rsidP="00515445">
      <w:pPr>
        <w:rPr>
          <w:lang w:val="vi-VN"/>
        </w:rPr>
      </w:pPr>
      <w:r w:rsidRPr="00515445">
        <w:rPr>
          <w:lang w:val="vi-VN"/>
        </w:rPr>
        <w:t xml:space="preserve">  "short_explanation": "Used to describe an action occurring repetitively or persistently, or to emphasize a state.",</w:t>
      </w:r>
    </w:p>
    <w:p w14:paraId="38B494CA" w14:textId="77777777" w:rsidR="00515445" w:rsidRPr="00515445" w:rsidRDefault="00515445" w:rsidP="00515445">
      <w:pPr>
        <w:rPr>
          <w:lang w:val="vi-VN"/>
        </w:rPr>
      </w:pPr>
      <w:r w:rsidRPr="00515445">
        <w:rPr>
          <w:lang w:val="vi-VN"/>
        </w:rPr>
        <w:t xml:space="preserve">  "long_explanation": "In Vietnamese grammar, 'sáng sáng' is a form of reduplication. This grammar point is used to express an action, condition, or event that is ongoing, persistent, or repetitive. It can also be used to emphasize a certain state, giving the sentence a descriptive or emphatic effect. It is important to note that not all words can be reduplicated, and the vocabulary may change meaning when it is reduplicated.",</w:t>
      </w:r>
    </w:p>
    <w:p w14:paraId="02BCE27A" w14:textId="77777777" w:rsidR="00515445" w:rsidRPr="00515445" w:rsidRDefault="00515445" w:rsidP="00515445">
      <w:pPr>
        <w:rPr>
          <w:lang w:val="vi-VN"/>
        </w:rPr>
      </w:pPr>
      <w:r w:rsidRPr="00515445">
        <w:rPr>
          <w:lang w:val="vi-VN"/>
        </w:rPr>
        <w:t xml:space="preserve">  "formation": "Example of grammar formation for given grammar point",</w:t>
      </w:r>
    </w:p>
    <w:p w14:paraId="234914AD" w14:textId="77777777" w:rsidR="00515445" w:rsidRPr="00515445" w:rsidRDefault="00515445" w:rsidP="00515445">
      <w:pPr>
        <w:rPr>
          <w:lang w:val="vi-VN"/>
        </w:rPr>
      </w:pPr>
      <w:r w:rsidRPr="00515445">
        <w:rPr>
          <w:lang w:val="vi-VN"/>
        </w:rPr>
        <w:t xml:space="preserve">  "examples": [</w:t>
      </w:r>
    </w:p>
    <w:p w14:paraId="45AAE6B9" w14:textId="77777777" w:rsidR="00515445" w:rsidRPr="00515445" w:rsidRDefault="00515445" w:rsidP="00515445">
      <w:pPr>
        <w:rPr>
          <w:lang w:val="vi-VN"/>
        </w:rPr>
      </w:pPr>
      <w:r w:rsidRPr="00515445">
        <w:rPr>
          <w:lang w:val="vi-VN"/>
        </w:rPr>
        <w:t xml:space="preserve">    {</w:t>
      </w:r>
    </w:p>
    <w:p w14:paraId="486228B0" w14:textId="55117C16" w:rsidR="00515445" w:rsidRPr="00515445" w:rsidRDefault="00515445" w:rsidP="00515445">
      <w:pPr>
        <w:rPr>
          <w:lang w:val="vi-VN"/>
        </w:rPr>
      </w:pPr>
      <w:r w:rsidRPr="00515445">
        <w:rPr>
          <w:lang w:val="vi-VN"/>
        </w:rPr>
        <w:t xml:space="preserve">      "vn": "</w:t>
      </w:r>
      <w:ins w:id="1813" w:author="Canh Duc Nguyen" w:date="2023-10-15T11:09:00Z">
        <w:r w:rsidR="00E94F25">
          <w:rPr>
            <w:lang w:val="vi-VN"/>
          </w:rPr>
          <w:t>Sáng sáng, bạn t</w:t>
        </w:r>
      </w:ins>
      <w:del w:id="1814" w:author="Canh Duc Nguyen" w:date="2023-10-15T11:09:00Z">
        <w:r w:rsidRPr="00515445" w:rsidDel="00E94F25">
          <w:rPr>
            <w:lang w:val="vi-VN"/>
          </w:rPr>
          <w:delText>T</w:delText>
        </w:r>
      </w:del>
      <w:r w:rsidRPr="00515445">
        <w:rPr>
          <w:lang w:val="vi-VN"/>
        </w:rPr>
        <w:t>hức</w:t>
      </w:r>
      <w:ins w:id="1815" w:author="Canh Duc Nguyen" w:date="2023-10-15T11:10:00Z">
        <w:r w:rsidR="00E94F25">
          <w:rPr>
            <w:lang w:val="vi-VN"/>
          </w:rPr>
          <w:t xml:space="preserve"> dậy</w:t>
        </w:r>
      </w:ins>
      <w:r w:rsidRPr="00515445">
        <w:rPr>
          <w:lang w:val="vi-VN"/>
        </w:rPr>
        <w:t xml:space="preserve"> </w:t>
      </w:r>
      <w:ins w:id="1816" w:author="Canh Duc Nguyen" w:date="2023-10-15T11:10:00Z">
        <w:r w:rsidR="00E94F25">
          <w:rPr>
            <w:lang w:val="vi-VN"/>
          </w:rPr>
          <w:t>sớm</w:t>
        </w:r>
      </w:ins>
      <w:del w:id="1817" w:author="Canh Duc Nguyen" w:date="2023-10-15T11:09:00Z">
        <w:r w:rsidRPr="00515445" w:rsidDel="00E94F25">
          <w:rPr>
            <w:lang w:val="vi-VN"/>
          </w:rPr>
          <w:delText>sáng</w:delText>
        </w:r>
      </w:del>
      <w:r w:rsidRPr="00515445">
        <w:rPr>
          <w:lang w:val="vi-VN"/>
        </w:rPr>
        <w:t xml:space="preserve"> </w:t>
      </w:r>
      <w:del w:id="1818" w:author="Canh Duc Nguyen" w:date="2023-10-15T11:09:00Z">
        <w:r w:rsidRPr="00515445" w:rsidDel="00E94F25">
          <w:rPr>
            <w:lang w:val="vi-VN"/>
          </w:rPr>
          <w:delText xml:space="preserve">sáng </w:delText>
        </w:r>
      </w:del>
      <w:r w:rsidRPr="00515445">
        <w:rPr>
          <w:lang w:val="vi-VN"/>
        </w:rPr>
        <w:t>vậy, bạn có bị mệt không?",</w:t>
      </w:r>
    </w:p>
    <w:p w14:paraId="78BFCDD6" w14:textId="77777777" w:rsidR="00515445" w:rsidRPr="00515445" w:rsidRDefault="00515445" w:rsidP="00515445">
      <w:pPr>
        <w:rPr>
          <w:lang w:val="vi-VN"/>
        </w:rPr>
      </w:pPr>
      <w:r w:rsidRPr="00515445">
        <w:rPr>
          <w:lang w:val="vi-VN"/>
        </w:rPr>
        <w:t xml:space="preserve">      "en": "Waking up so early, aren't you tired?"</w:t>
      </w:r>
    </w:p>
    <w:p w14:paraId="71488C24" w14:textId="77777777" w:rsidR="00515445" w:rsidRPr="00515445" w:rsidRDefault="00515445" w:rsidP="00515445">
      <w:pPr>
        <w:rPr>
          <w:lang w:val="vi-VN"/>
        </w:rPr>
      </w:pPr>
      <w:r w:rsidRPr="00515445">
        <w:rPr>
          <w:lang w:val="vi-VN"/>
        </w:rPr>
        <w:t xml:space="preserve">    },</w:t>
      </w:r>
    </w:p>
    <w:p w14:paraId="07353598" w14:textId="77777777" w:rsidR="00515445" w:rsidRPr="00515445" w:rsidRDefault="00515445" w:rsidP="00515445">
      <w:pPr>
        <w:rPr>
          <w:lang w:val="vi-VN"/>
        </w:rPr>
      </w:pPr>
      <w:r w:rsidRPr="00515445">
        <w:rPr>
          <w:lang w:val="vi-VN"/>
        </w:rPr>
        <w:t xml:space="preserve">    {</w:t>
      </w:r>
    </w:p>
    <w:p w14:paraId="1F55CD15" w14:textId="5B7DCCDB" w:rsidR="00515445" w:rsidRPr="00515445" w:rsidRDefault="00515445" w:rsidP="00515445">
      <w:pPr>
        <w:rPr>
          <w:lang w:val="vi-VN"/>
        </w:rPr>
      </w:pPr>
      <w:r w:rsidRPr="00515445">
        <w:rPr>
          <w:lang w:val="vi-VN"/>
        </w:rPr>
        <w:t xml:space="preserve">      "vn": "</w:t>
      </w:r>
      <w:ins w:id="1819" w:author="Canh Duc Nguyen" w:date="2023-10-15T11:07:00Z">
        <w:r w:rsidR="00E94F25">
          <w:rPr>
            <w:lang w:val="vi-VN"/>
          </w:rPr>
          <w:t>Sáng sáng, c</w:t>
        </w:r>
      </w:ins>
      <w:del w:id="1820" w:author="Canh Duc Nguyen" w:date="2023-10-15T11:07:00Z">
        <w:r w:rsidRPr="00515445" w:rsidDel="00E94F25">
          <w:rPr>
            <w:lang w:val="vi-VN"/>
          </w:rPr>
          <w:delText>C</w:delText>
        </w:r>
      </w:del>
      <w:r w:rsidRPr="00515445">
        <w:rPr>
          <w:lang w:val="vi-VN"/>
        </w:rPr>
        <w:t xml:space="preserve">hị </w:t>
      </w:r>
      <w:del w:id="1821" w:author="Canh Duc Nguyen" w:date="2023-10-15T11:07:00Z">
        <w:r w:rsidRPr="00515445" w:rsidDel="00E94F25">
          <w:rPr>
            <w:lang w:val="vi-VN"/>
          </w:rPr>
          <w:delText xml:space="preserve">vào </w:delText>
        </w:r>
      </w:del>
      <w:ins w:id="1822" w:author="Canh Duc Nguyen" w:date="2023-10-15T11:07:00Z">
        <w:r w:rsidR="00E94F25">
          <w:rPr>
            <w:lang w:val="vi-VN"/>
          </w:rPr>
          <w:t xml:space="preserve">đi đến </w:t>
        </w:r>
      </w:ins>
      <w:r w:rsidRPr="00515445">
        <w:rPr>
          <w:lang w:val="vi-VN"/>
        </w:rPr>
        <w:t xml:space="preserve">cửa hàng </w:t>
      </w:r>
      <w:del w:id="1823" w:author="Canh Duc Nguyen" w:date="2023-10-15T11:07:00Z">
        <w:r w:rsidRPr="00515445" w:rsidDel="00E94F25">
          <w:rPr>
            <w:lang w:val="vi-VN"/>
          </w:rPr>
          <w:delText xml:space="preserve">sáng sáng, </w:delText>
        </w:r>
      </w:del>
      <w:r w:rsidRPr="00515445">
        <w:rPr>
          <w:lang w:val="vi-VN"/>
        </w:rPr>
        <w:t xml:space="preserve">trước khi </w:t>
      </w:r>
      <w:del w:id="1824" w:author="Canh Duc Nguyen" w:date="2023-10-15T11:07:00Z">
        <w:r w:rsidRPr="00515445" w:rsidDel="00E94F25">
          <w:rPr>
            <w:lang w:val="vi-VN"/>
          </w:rPr>
          <w:delText xml:space="preserve">cửa hàng </w:delText>
        </w:r>
      </w:del>
      <w:ins w:id="1825" w:author="Canh Duc Nguyen" w:date="2023-10-15T11:07:00Z">
        <w:r w:rsidR="00E94F25">
          <w:rPr>
            <w:lang w:val="vi-VN"/>
          </w:rPr>
          <w:t xml:space="preserve">giờ </w:t>
        </w:r>
      </w:ins>
      <w:r w:rsidRPr="00515445">
        <w:rPr>
          <w:lang w:val="vi-VN"/>
        </w:rPr>
        <w:t>mở</w:t>
      </w:r>
      <w:ins w:id="1826" w:author="Canh Duc Nguyen" w:date="2023-10-15T11:07:00Z">
        <w:r w:rsidR="00E94F25">
          <w:rPr>
            <w:lang w:val="vi-VN"/>
          </w:rPr>
          <w:t xml:space="preserve"> cửa</w:t>
        </w:r>
      </w:ins>
      <w:r w:rsidRPr="00515445">
        <w:rPr>
          <w:lang w:val="vi-VN"/>
        </w:rPr>
        <w:t>.",</w:t>
      </w:r>
    </w:p>
    <w:p w14:paraId="39A94F55" w14:textId="77777777" w:rsidR="00515445" w:rsidRPr="00515445" w:rsidRDefault="00515445" w:rsidP="00515445">
      <w:pPr>
        <w:rPr>
          <w:lang w:val="vi-VN"/>
        </w:rPr>
      </w:pPr>
      <w:r w:rsidRPr="00515445">
        <w:rPr>
          <w:lang w:val="vi-VN"/>
        </w:rPr>
        <w:t xml:space="preserve">      "en": "She goes to the store very early, before it opens."</w:t>
      </w:r>
    </w:p>
    <w:p w14:paraId="2F554C44" w14:textId="77777777" w:rsidR="00515445" w:rsidRPr="00515445" w:rsidRDefault="00515445" w:rsidP="00515445">
      <w:pPr>
        <w:rPr>
          <w:lang w:val="vi-VN"/>
        </w:rPr>
      </w:pPr>
      <w:r w:rsidRPr="00515445">
        <w:rPr>
          <w:lang w:val="vi-VN"/>
        </w:rPr>
        <w:t xml:space="preserve">    },</w:t>
      </w:r>
    </w:p>
    <w:p w14:paraId="765BA51E" w14:textId="77777777" w:rsidR="00515445" w:rsidRPr="00515445" w:rsidRDefault="00515445" w:rsidP="00515445">
      <w:pPr>
        <w:rPr>
          <w:lang w:val="vi-VN"/>
        </w:rPr>
      </w:pPr>
      <w:r w:rsidRPr="00515445">
        <w:rPr>
          <w:lang w:val="vi-VN"/>
        </w:rPr>
        <w:t xml:space="preserve">    {</w:t>
      </w:r>
    </w:p>
    <w:p w14:paraId="34DA56A0" w14:textId="058C390D" w:rsidR="00515445" w:rsidRPr="00515445" w:rsidRDefault="00515445" w:rsidP="00515445">
      <w:pPr>
        <w:rPr>
          <w:lang w:val="vi-VN"/>
        </w:rPr>
      </w:pPr>
      <w:r w:rsidRPr="00515445">
        <w:rPr>
          <w:lang w:val="vi-VN"/>
        </w:rPr>
        <w:t xml:space="preserve">      "vn": "</w:t>
      </w:r>
      <w:ins w:id="1827" w:author="Canh Duc Nguyen" w:date="2023-10-15T11:06:00Z">
        <w:r w:rsidR="00E94F25">
          <w:rPr>
            <w:lang w:val="vi-VN"/>
          </w:rPr>
          <w:t>Sáng sáng, ô</w:t>
        </w:r>
      </w:ins>
      <w:del w:id="1828" w:author="Canh Duc Nguyen" w:date="2023-10-15T11:06:00Z">
        <w:r w:rsidRPr="00515445" w:rsidDel="00E94F25">
          <w:rPr>
            <w:lang w:val="vi-VN"/>
          </w:rPr>
          <w:delText>Ô</w:delText>
        </w:r>
      </w:del>
      <w:r w:rsidRPr="00515445">
        <w:rPr>
          <w:lang w:val="vi-VN"/>
        </w:rPr>
        <w:t xml:space="preserve">ng lên đồi </w:t>
      </w:r>
      <w:del w:id="1829" w:author="Canh Duc Nguyen" w:date="2023-10-15T11:06:00Z">
        <w:r w:rsidRPr="00515445" w:rsidDel="00E94F25">
          <w:rPr>
            <w:lang w:val="vi-VN"/>
          </w:rPr>
          <w:delText xml:space="preserve">sáng sáng </w:delText>
        </w:r>
      </w:del>
      <w:r w:rsidRPr="00515445">
        <w:rPr>
          <w:lang w:val="vi-VN"/>
        </w:rPr>
        <w:t>để ngắm mặt trời mọc.",</w:t>
      </w:r>
    </w:p>
    <w:p w14:paraId="373A132A" w14:textId="77777777" w:rsidR="00515445" w:rsidRPr="00515445" w:rsidRDefault="00515445" w:rsidP="00515445">
      <w:pPr>
        <w:rPr>
          <w:lang w:val="vi-VN"/>
        </w:rPr>
      </w:pPr>
      <w:r w:rsidRPr="00515445">
        <w:rPr>
          <w:lang w:val="vi-VN"/>
        </w:rPr>
        <w:t xml:space="preserve">      "en": "He goes up the hill very early to watch the sunrise."</w:t>
      </w:r>
    </w:p>
    <w:p w14:paraId="49FE0055" w14:textId="77777777" w:rsidR="00515445" w:rsidRPr="00515445" w:rsidRDefault="00515445" w:rsidP="00515445">
      <w:pPr>
        <w:rPr>
          <w:lang w:val="vi-VN"/>
        </w:rPr>
      </w:pPr>
      <w:r w:rsidRPr="00515445">
        <w:rPr>
          <w:lang w:val="vi-VN"/>
        </w:rPr>
        <w:t xml:space="preserve">    },</w:t>
      </w:r>
    </w:p>
    <w:p w14:paraId="305FA10F" w14:textId="77777777" w:rsidR="00515445" w:rsidRPr="00515445" w:rsidRDefault="00515445" w:rsidP="00515445">
      <w:pPr>
        <w:rPr>
          <w:lang w:val="vi-VN"/>
        </w:rPr>
      </w:pPr>
      <w:r w:rsidRPr="00515445">
        <w:rPr>
          <w:lang w:val="vi-VN"/>
        </w:rPr>
        <w:t xml:space="preserve">    {</w:t>
      </w:r>
    </w:p>
    <w:p w14:paraId="5FB290AB" w14:textId="77777777" w:rsidR="00515445" w:rsidRPr="00515445" w:rsidRDefault="00515445" w:rsidP="00515445">
      <w:pPr>
        <w:rPr>
          <w:lang w:val="vi-VN"/>
        </w:rPr>
      </w:pPr>
      <w:r w:rsidRPr="00515445">
        <w:rPr>
          <w:lang w:val="vi-VN"/>
        </w:rPr>
        <w:t xml:space="preserve">      "vn": "Sáng sáng, tôi thích tản bộ dọc bờ biển.",</w:t>
      </w:r>
    </w:p>
    <w:p w14:paraId="6064D041" w14:textId="77777777" w:rsidR="00515445" w:rsidRPr="00515445" w:rsidRDefault="00515445" w:rsidP="00515445">
      <w:pPr>
        <w:rPr>
          <w:lang w:val="vi-VN"/>
        </w:rPr>
      </w:pPr>
      <w:r w:rsidRPr="00515445">
        <w:rPr>
          <w:lang w:val="vi-VN"/>
        </w:rPr>
        <w:t xml:space="preserve">      "en": "Early in the morning, I like to walk along the beach."</w:t>
      </w:r>
    </w:p>
    <w:p w14:paraId="1696292E" w14:textId="77777777" w:rsidR="00515445" w:rsidRPr="00515445" w:rsidRDefault="00515445" w:rsidP="00515445">
      <w:pPr>
        <w:rPr>
          <w:lang w:val="vi-VN"/>
        </w:rPr>
      </w:pPr>
      <w:r w:rsidRPr="00515445">
        <w:rPr>
          <w:lang w:val="vi-VN"/>
        </w:rPr>
        <w:t xml:space="preserve">    }</w:t>
      </w:r>
    </w:p>
    <w:p w14:paraId="19B67BD7" w14:textId="77777777" w:rsidR="00515445" w:rsidRPr="00515445" w:rsidRDefault="00515445" w:rsidP="00515445">
      <w:pPr>
        <w:rPr>
          <w:lang w:val="vi-VN"/>
        </w:rPr>
      </w:pPr>
      <w:r w:rsidRPr="00515445">
        <w:rPr>
          <w:lang w:val="vi-VN"/>
        </w:rPr>
        <w:t xml:space="preserve">  ]</w:t>
      </w:r>
    </w:p>
    <w:p w14:paraId="08B9AE71" w14:textId="77777777" w:rsidR="00515445" w:rsidRPr="00515445" w:rsidRDefault="00515445" w:rsidP="00515445">
      <w:pPr>
        <w:rPr>
          <w:lang w:val="vi-VN"/>
        </w:rPr>
      </w:pPr>
      <w:r w:rsidRPr="00515445">
        <w:rPr>
          <w:lang w:val="vi-VN"/>
        </w:rPr>
        <w:lastRenderedPageBreak/>
        <w:t>}</w:t>
      </w:r>
    </w:p>
    <w:p w14:paraId="5665D587" w14:textId="77777777" w:rsidR="00515445" w:rsidRPr="00515445" w:rsidRDefault="00515445" w:rsidP="00515445">
      <w:pPr>
        <w:rPr>
          <w:lang w:val="vi-VN"/>
        </w:rPr>
      </w:pPr>
      <w:r w:rsidRPr="00515445">
        <w:rPr>
          <w:lang w:val="vi-VN"/>
        </w:rPr>
        <w:t>-----------------------------</w:t>
      </w:r>
    </w:p>
    <w:p w14:paraId="1BBD89E4" w14:textId="77777777" w:rsidR="00515445" w:rsidRPr="00515445" w:rsidRDefault="00515445" w:rsidP="00515445">
      <w:pPr>
        <w:rPr>
          <w:lang w:val="vi-VN"/>
        </w:rPr>
      </w:pPr>
      <w:r w:rsidRPr="00515445">
        <w:rPr>
          <w:lang w:val="vi-VN"/>
        </w:rPr>
        <w:t xml:space="preserve">keyword: Reduplication 'vội vàng' </w:t>
      </w:r>
    </w:p>
    <w:p w14:paraId="515FAE3E" w14:textId="77777777" w:rsidR="00515445" w:rsidRPr="00515445" w:rsidRDefault="00515445" w:rsidP="00515445">
      <w:pPr>
        <w:rPr>
          <w:lang w:val="vi-VN"/>
        </w:rPr>
      </w:pPr>
      <w:r w:rsidRPr="00515445">
        <w:rPr>
          <w:lang w:val="vi-VN"/>
        </w:rPr>
        <w:t xml:space="preserve">PROMPT: Generate grammar explanation for following Vietnamese grammar point: Reduplication 'vội vàng' </w:t>
      </w:r>
    </w:p>
    <w:p w14:paraId="5EAC6620" w14:textId="77777777" w:rsidR="00515445" w:rsidRPr="00515445" w:rsidRDefault="00515445" w:rsidP="00515445">
      <w:pPr>
        <w:rPr>
          <w:lang w:val="vi-VN"/>
        </w:rPr>
      </w:pPr>
      <w:r w:rsidRPr="00515445">
        <w:rPr>
          <w:lang w:val="vi-VN"/>
        </w:rPr>
        <w:t>RESPONSE: {</w:t>
      </w:r>
    </w:p>
    <w:p w14:paraId="16D6BF28" w14:textId="77777777" w:rsidR="00515445" w:rsidRPr="00515445" w:rsidRDefault="00515445" w:rsidP="00515445">
      <w:pPr>
        <w:rPr>
          <w:lang w:val="vi-VN"/>
        </w:rPr>
      </w:pPr>
      <w:r w:rsidRPr="00515445">
        <w:rPr>
          <w:lang w:val="vi-VN"/>
        </w:rPr>
        <w:t xml:space="preserve">    "title": "Reduplication 'vội vàng'",</w:t>
      </w:r>
    </w:p>
    <w:p w14:paraId="477019BA" w14:textId="77777777" w:rsidR="00515445" w:rsidRPr="00515445" w:rsidRDefault="00515445" w:rsidP="00515445">
      <w:pPr>
        <w:rPr>
          <w:lang w:val="vi-VN"/>
        </w:rPr>
      </w:pPr>
      <w:r w:rsidRPr="00515445">
        <w:rPr>
          <w:lang w:val="vi-VN"/>
        </w:rPr>
        <w:t xml:space="preserve">    "short_explanation": "Used to describe hurried or rushed actions or situations.",</w:t>
      </w:r>
    </w:p>
    <w:p w14:paraId="3297D741" w14:textId="77777777" w:rsidR="00515445" w:rsidRPr="00515445" w:rsidRDefault="00515445" w:rsidP="00515445">
      <w:pPr>
        <w:rPr>
          <w:lang w:val="vi-VN"/>
        </w:rPr>
      </w:pPr>
      <w:r w:rsidRPr="00515445">
        <w:rPr>
          <w:lang w:val="vi-VN"/>
        </w:rPr>
        <w:t xml:space="preserve">    "long_explanation": "The Vietnamese phrase 'vội vàng' is a reduplicated expression used to depict hurried or rushed scenario or activities. In English, it is akin to the phrase 'in a hurry' or 'hastily'. The phrase underscores the urgency or rapidness of an action.",</w:t>
      </w:r>
    </w:p>
    <w:p w14:paraId="0629948F" w14:textId="77777777" w:rsidR="00515445" w:rsidRPr="00515445" w:rsidRDefault="00515445" w:rsidP="00515445">
      <w:pPr>
        <w:rPr>
          <w:lang w:val="vi-VN"/>
        </w:rPr>
      </w:pPr>
      <w:r w:rsidRPr="00515445">
        <w:rPr>
          <w:lang w:val="vi-VN"/>
        </w:rPr>
        <w:t xml:space="preserve">    "formation": "example of grammar formation for given grammar point",</w:t>
      </w:r>
    </w:p>
    <w:p w14:paraId="0434F16B" w14:textId="77777777" w:rsidR="00515445" w:rsidRPr="00515445" w:rsidRDefault="00515445" w:rsidP="00515445">
      <w:pPr>
        <w:rPr>
          <w:lang w:val="vi-VN"/>
        </w:rPr>
      </w:pPr>
      <w:r w:rsidRPr="00515445">
        <w:rPr>
          <w:lang w:val="vi-VN"/>
        </w:rPr>
        <w:t xml:space="preserve">    "examples": [</w:t>
      </w:r>
    </w:p>
    <w:p w14:paraId="7E1E4393" w14:textId="77777777" w:rsidR="00515445" w:rsidRPr="00515445" w:rsidRDefault="00515445" w:rsidP="00515445">
      <w:pPr>
        <w:rPr>
          <w:lang w:val="vi-VN"/>
        </w:rPr>
      </w:pPr>
      <w:r w:rsidRPr="00515445">
        <w:rPr>
          <w:lang w:val="vi-VN"/>
        </w:rPr>
        <w:t xml:space="preserve">      {</w:t>
      </w:r>
    </w:p>
    <w:p w14:paraId="6A1356F6" w14:textId="6F63A45A" w:rsidR="00515445" w:rsidRPr="00515445" w:rsidRDefault="00515445" w:rsidP="00515445">
      <w:pPr>
        <w:rPr>
          <w:lang w:val="vi-VN"/>
        </w:rPr>
      </w:pPr>
      <w:r w:rsidRPr="00515445">
        <w:rPr>
          <w:lang w:val="vi-VN"/>
        </w:rPr>
        <w:t xml:space="preserve">        "vn": "Anh ấy vội vàng rời khỏi nhà</w:t>
      </w:r>
      <w:ins w:id="1830" w:author="Canh Duc Nguyen" w:date="2023-10-15T11:12:00Z">
        <w:r w:rsidR="00E94F25">
          <w:rPr>
            <w:lang w:val="vi-VN"/>
          </w:rPr>
          <w:t xml:space="preserve"> mà</w:t>
        </w:r>
      </w:ins>
      <w:r w:rsidRPr="00515445">
        <w:rPr>
          <w:lang w:val="vi-VN"/>
        </w:rPr>
        <w:t xml:space="preserve"> không chào ai.",</w:t>
      </w:r>
    </w:p>
    <w:p w14:paraId="02FBFF40" w14:textId="77777777" w:rsidR="00515445" w:rsidRPr="00515445" w:rsidRDefault="00515445" w:rsidP="00515445">
      <w:pPr>
        <w:rPr>
          <w:lang w:val="vi-VN"/>
        </w:rPr>
      </w:pPr>
      <w:r w:rsidRPr="00515445">
        <w:rPr>
          <w:lang w:val="vi-VN"/>
        </w:rPr>
        <w:t xml:space="preserve">        "en": "He left the house in a hurry without saying goodbye."</w:t>
      </w:r>
    </w:p>
    <w:p w14:paraId="187BF299" w14:textId="77777777" w:rsidR="00515445" w:rsidRPr="00515445" w:rsidRDefault="00515445" w:rsidP="00515445">
      <w:pPr>
        <w:rPr>
          <w:lang w:val="vi-VN"/>
        </w:rPr>
      </w:pPr>
      <w:r w:rsidRPr="00515445">
        <w:rPr>
          <w:lang w:val="vi-VN"/>
        </w:rPr>
        <w:t xml:space="preserve">      },</w:t>
      </w:r>
    </w:p>
    <w:p w14:paraId="6616A1D6" w14:textId="77777777" w:rsidR="00515445" w:rsidRPr="00515445" w:rsidRDefault="00515445" w:rsidP="00515445">
      <w:pPr>
        <w:rPr>
          <w:lang w:val="vi-VN"/>
        </w:rPr>
      </w:pPr>
      <w:r w:rsidRPr="00515445">
        <w:rPr>
          <w:lang w:val="vi-VN"/>
        </w:rPr>
        <w:t xml:space="preserve">      {</w:t>
      </w:r>
    </w:p>
    <w:p w14:paraId="0D4B7FD0" w14:textId="17223A35" w:rsidR="00515445" w:rsidRPr="00515445" w:rsidRDefault="00515445" w:rsidP="00515445">
      <w:pPr>
        <w:rPr>
          <w:lang w:val="vi-VN"/>
        </w:rPr>
      </w:pPr>
      <w:r w:rsidRPr="00515445">
        <w:rPr>
          <w:lang w:val="vi-VN"/>
        </w:rPr>
        <w:t xml:space="preserve">        "vn": "Cô ấy </w:t>
      </w:r>
      <w:ins w:id="1831" w:author="Canh Duc Nguyen" w:date="2023-10-15T11:12:00Z">
        <w:r w:rsidR="00E94F25">
          <w:rPr>
            <w:lang w:val="vi-VN"/>
          </w:rPr>
          <w:t xml:space="preserve">vội vàng </w:t>
        </w:r>
      </w:ins>
      <w:r w:rsidRPr="00515445">
        <w:rPr>
          <w:lang w:val="vi-VN"/>
        </w:rPr>
        <w:t xml:space="preserve">ăn cơm </w:t>
      </w:r>
      <w:del w:id="1832" w:author="Canh Duc Nguyen" w:date="2023-10-15T11:13:00Z">
        <w:r w:rsidRPr="00515445" w:rsidDel="00E94F25">
          <w:rPr>
            <w:lang w:val="vi-VN"/>
          </w:rPr>
          <w:delText xml:space="preserve">một cách vội vàng </w:delText>
        </w:r>
      </w:del>
      <w:r w:rsidRPr="00515445">
        <w:rPr>
          <w:lang w:val="vi-VN"/>
        </w:rPr>
        <w:t>rồi đi làm.",</w:t>
      </w:r>
    </w:p>
    <w:p w14:paraId="247305B6" w14:textId="77777777" w:rsidR="00515445" w:rsidRPr="00515445" w:rsidRDefault="00515445" w:rsidP="00515445">
      <w:pPr>
        <w:rPr>
          <w:lang w:val="vi-VN"/>
        </w:rPr>
      </w:pPr>
      <w:r w:rsidRPr="00515445">
        <w:rPr>
          <w:lang w:val="vi-VN"/>
        </w:rPr>
        <w:t xml:space="preserve">        "en": "She ate her meal hastily, then went to work."</w:t>
      </w:r>
    </w:p>
    <w:p w14:paraId="6BAEE4F7" w14:textId="77777777" w:rsidR="00515445" w:rsidRPr="00515445" w:rsidRDefault="00515445" w:rsidP="00515445">
      <w:pPr>
        <w:rPr>
          <w:lang w:val="vi-VN"/>
        </w:rPr>
      </w:pPr>
      <w:r w:rsidRPr="00515445">
        <w:rPr>
          <w:lang w:val="vi-VN"/>
        </w:rPr>
        <w:t xml:space="preserve">      },</w:t>
      </w:r>
    </w:p>
    <w:p w14:paraId="2F92CD5F" w14:textId="77777777" w:rsidR="00515445" w:rsidRPr="00515445" w:rsidRDefault="00515445" w:rsidP="00515445">
      <w:pPr>
        <w:rPr>
          <w:lang w:val="vi-VN"/>
        </w:rPr>
      </w:pPr>
      <w:r w:rsidRPr="00515445">
        <w:rPr>
          <w:lang w:val="vi-VN"/>
        </w:rPr>
        <w:t xml:space="preserve">      {</w:t>
      </w:r>
    </w:p>
    <w:p w14:paraId="2DDD6FBC" w14:textId="77777777" w:rsidR="00515445" w:rsidRPr="00515445" w:rsidRDefault="00515445" w:rsidP="00515445">
      <w:pPr>
        <w:rPr>
          <w:lang w:val="vi-VN"/>
        </w:rPr>
      </w:pPr>
      <w:r w:rsidRPr="00515445">
        <w:rPr>
          <w:lang w:val="vi-VN"/>
        </w:rPr>
        <w:t xml:space="preserve">        "vn": "Họ vội vàng chuẩn bị cho cuộc họp sắp tới.",</w:t>
      </w:r>
    </w:p>
    <w:p w14:paraId="231437F2" w14:textId="77777777" w:rsidR="00515445" w:rsidRPr="00515445" w:rsidRDefault="00515445" w:rsidP="00515445">
      <w:pPr>
        <w:rPr>
          <w:lang w:val="vi-VN"/>
        </w:rPr>
      </w:pPr>
      <w:r w:rsidRPr="00515445">
        <w:rPr>
          <w:lang w:val="vi-VN"/>
        </w:rPr>
        <w:t xml:space="preserve">        "en": "They hastily prepare for the upcoming meeting."</w:t>
      </w:r>
    </w:p>
    <w:p w14:paraId="59B2FEAD" w14:textId="77777777" w:rsidR="00515445" w:rsidRPr="00515445" w:rsidRDefault="00515445" w:rsidP="00515445">
      <w:pPr>
        <w:rPr>
          <w:lang w:val="vi-VN"/>
        </w:rPr>
      </w:pPr>
      <w:r w:rsidRPr="00515445">
        <w:rPr>
          <w:lang w:val="vi-VN"/>
        </w:rPr>
        <w:t xml:space="preserve">      },</w:t>
      </w:r>
    </w:p>
    <w:p w14:paraId="42E122CA" w14:textId="77777777" w:rsidR="00515445" w:rsidRPr="00515445" w:rsidRDefault="00515445" w:rsidP="00515445">
      <w:pPr>
        <w:rPr>
          <w:lang w:val="vi-VN"/>
        </w:rPr>
      </w:pPr>
      <w:r w:rsidRPr="00515445">
        <w:rPr>
          <w:lang w:val="vi-VN"/>
        </w:rPr>
        <w:t xml:space="preserve">      {</w:t>
      </w:r>
    </w:p>
    <w:p w14:paraId="52008775" w14:textId="2438DC13" w:rsidR="00515445" w:rsidRPr="00515445" w:rsidRDefault="00515445" w:rsidP="00515445">
      <w:pPr>
        <w:rPr>
          <w:lang w:val="vi-VN"/>
        </w:rPr>
      </w:pPr>
      <w:r w:rsidRPr="00515445">
        <w:rPr>
          <w:lang w:val="vi-VN"/>
        </w:rPr>
        <w:t xml:space="preserve">        "vn": "Chúng tôi </w:t>
      </w:r>
      <w:ins w:id="1833" w:author="Canh Duc Nguyen" w:date="2023-10-15T11:13:00Z">
        <w:r w:rsidR="00E94F25">
          <w:rPr>
            <w:lang w:val="vi-VN"/>
          </w:rPr>
          <w:t xml:space="preserve">đã </w:t>
        </w:r>
      </w:ins>
      <w:r w:rsidRPr="00515445">
        <w:rPr>
          <w:lang w:val="vi-VN"/>
        </w:rPr>
        <w:t>vội vàng đi mua sắm khi biết tin cửa hàng đang giảm giá.",</w:t>
      </w:r>
    </w:p>
    <w:p w14:paraId="795978CE" w14:textId="77777777" w:rsidR="00515445" w:rsidRPr="00515445" w:rsidRDefault="00515445" w:rsidP="00515445">
      <w:pPr>
        <w:rPr>
          <w:lang w:val="vi-VN"/>
        </w:rPr>
      </w:pPr>
      <w:r w:rsidRPr="00515445">
        <w:rPr>
          <w:lang w:val="vi-VN"/>
        </w:rPr>
        <w:t xml:space="preserve">        "en": "We hurriedly went shopping when we heard that the store was on sale."</w:t>
      </w:r>
    </w:p>
    <w:p w14:paraId="787C66DA" w14:textId="77777777" w:rsidR="00515445" w:rsidRPr="00515445" w:rsidRDefault="00515445" w:rsidP="00515445">
      <w:pPr>
        <w:rPr>
          <w:lang w:val="vi-VN"/>
        </w:rPr>
      </w:pPr>
      <w:r w:rsidRPr="00515445">
        <w:rPr>
          <w:lang w:val="vi-VN"/>
        </w:rPr>
        <w:t xml:space="preserve">      }</w:t>
      </w:r>
    </w:p>
    <w:p w14:paraId="5782A850" w14:textId="77777777" w:rsidR="00515445" w:rsidRPr="00515445" w:rsidRDefault="00515445" w:rsidP="00515445">
      <w:pPr>
        <w:rPr>
          <w:lang w:val="vi-VN"/>
        </w:rPr>
      </w:pPr>
      <w:r w:rsidRPr="00515445">
        <w:rPr>
          <w:lang w:val="vi-VN"/>
        </w:rPr>
        <w:t xml:space="preserve">    ]</w:t>
      </w:r>
    </w:p>
    <w:p w14:paraId="4A7FED4A" w14:textId="77777777" w:rsidR="00515445" w:rsidRPr="00515445" w:rsidRDefault="00515445" w:rsidP="00515445">
      <w:pPr>
        <w:rPr>
          <w:lang w:val="vi-VN"/>
        </w:rPr>
      </w:pPr>
      <w:r w:rsidRPr="00515445">
        <w:rPr>
          <w:lang w:val="vi-VN"/>
        </w:rPr>
        <w:t xml:space="preserve">  }</w:t>
      </w:r>
    </w:p>
    <w:p w14:paraId="28BEFCC3" w14:textId="77777777" w:rsidR="00515445" w:rsidRPr="00515445" w:rsidRDefault="00515445" w:rsidP="00515445">
      <w:pPr>
        <w:rPr>
          <w:lang w:val="vi-VN"/>
        </w:rPr>
      </w:pPr>
      <w:r w:rsidRPr="00515445">
        <w:rPr>
          <w:lang w:val="vi-VN"/>
        </w:rPr>
        <w:t>-----------------------------</w:t>
      </w:r>
    </w:p>
    <w:p w14:paraId="41F38641" w14:textId="77777777" w:rsidR="00515445" w:rsidRPr="00515445" w:rsidRDefault="00515445" w:rsidP="00515445">
      <w:pPr>
        <w:rPr>
          <w:lang w:val="vi-VN"/>
        </w:rPr>
      </w:pPr>
      <w:r w:rsidRPr="00515445">
        <w:rPr>
          <w:lang w:val="vi-VN"/>
        </w:rPr>
        <w:t xml:space="preserve">keyword: Reduplicative 'chầm chậm' </w:t>
      </w:r>
    </w:p>
    <w:p w14:paraId="3672350B" w14:textId="77777777" w:rsidR="00515445" w:rsidRPr="00515445" w:rsidRDefault="00515445" w:rsidP="00515445">
      <w:pPr>
        <w:rPr>
          <w:lang w:val="vi-VN"/>
        </w:rPr>
      </w:pPr>
      <w:r w:rsidRPr="00515445">
        <w:rPr>
          <w:lang w:val="vi-VN"/>
        </w:rPr>
        <w:t xml:space="preserve">PROMPT: Generate grammar explanation for following Vietnamese grammar point: Reduplicative 'chầm chậm' </w:t>
      </w:r>
    </w:p>
    <w:p w14:paraId="5669C122" w14:textId="77777777" w:rsidR="00515445" w:rsidRPr="00515445" w:rsidRDefault="00515445" w:rsidP="00515445">
      <w:pPr>
        <w:rPr>
          <w:lang w:val="vi-VN"/>
        </w:rPr>
      </w:pPr>
      <w:r w:rsidRPr="00515445">
        <w:rPr>
          <w:lang w:val="vi-VN"/>
        </w:rPr>
        <w:t xml:space="preserve">RESPONSE: { </w:t>
      </w:r>
    </w:p>
    <w:p w14:paraId="322322E6" w14:textId="77777777" w:rsidR="00515445" w:rsidRPr="00515445" w:rsidRDefault="00515445" w:rsidP="00515445">
      <w:pPr>
        <w:rPr>
          <w:lang w:val="vi-VN"/>
        </w:rPr>
      </w:pPr>
      <w:r w:rsidRPr="00515445">
        <w:rPr>
          <w:lang w:val="vi-VN"/>
        </w:rPr>
        <w:t xml:space="preserve">    "title": "Reduplicative 'chầm chậm'", </w:t>
      </w:r>
    </w:p>
    <w:p w14:paraId="08FE9A77" w14:textId="77777777" w:rsidR="00515445" w:rsidRPr="00515445" w:rsidRDefault="00515445" w:rsidP="00515445">
      <w:pPr>
        <w:rPr>
          <w:lang w:val="vi-VN"/>
        </w:rPr>
      </w:pPr>
      <w:r w:rsidRPr="00515445">
        <w:rPr>
          <w:lang w:val="vi-VN"/>
        </w:rPr>
        <w:t xml:space="preserve">    "short_explanation": "Used to describe a slow and relaxed pace or manner.", </w:t>
      </w:r>
    </w:p>
    <w:p w14:paraId="2A787098" w14:textId="77777777" w:rsidR="00515445" w:rsidRPr="00515445" w:rsidRDefault="00515445" w:rsidP="00515445">
      <w:pPr>
        <w:rPr>
          <w:lang w:val="vi-VN"/>
        </w:rPr>
      </w:pPr>
      <w:r w:rsidRPr="00515445">
        <w:rPr>
          <w:lang w:val="vi-VN"/>
        </w:rPr>
        <w:t xml:space="preserve">    "long_explanation": "The Vietnamese reduplicative phrase 'chầm chậm' is used to describe something that is done in a slow and relaxed manner. Reduplicative words are a common linguistic feature in Vietnamese, serving to intensify or emphasise the meaning of the root word. In this case, 'chầm chậm' could be translated into English as 'slowly' or 'leisurely'.", </w:t>
      </w:r>
    </w:p>
    <w:p w14:paraId="698434E2" w14:textId="77777777" w:rsidR="00515445" w:rsidRPr="00515445" w:rsidRDefault="00515445" w:rsidP="00515445">
      <w:pPr>
        <w:rPr>
          <w:lang w:val="vi-VN"/>
        </w:rPr>
      </w:pPr>
      <w:r w:rsidRPr="00515445">
        <w:rPr>
          <w:lang w:val="vi-VN"/>
        </w:rPr>
        <w:t xml:space="preserve">    "formation": "Example of grammar formation for the given grammar point", </w:t>
      </w:r>
    </w:p>
    <w:p w14:paraId="0FEDAEC0" w14:textId="77777777" w:rsidR="00515445" w:rsidRPr="00515445" w:rsidRDefault="00515445" w:rsidP="00515445">
      <w:pPr>
        <w:rPr>
          <w:lang w:val="vi-VN"/>
        </w:rPr>
      </w:pPr>
      <w:r w:rsidRPr="00515445">
        <w:rPr>
          <w:lang w:val="vi-VN"/>
        </w:rPr>
        <w:t xml:space="preserve">    "examples": [ </w:t>
      </w:r>
    </w:p>
    <w:p w14:paraId="2C55BDC3" w14:textId="77777777" w:rsidR="00515445" w:rsidRPr="00515445" w:rsidRDefault="00515445" w:rsidP="00515445">
      <w:pPr>
        <w:rPr>
          <w:lang w:val="vi-VN"/>
        </w:rPr>
      </w:pPr>
      <w:r w:rsidRPr="00515445">
        <w:rPr>
          <w:lang w:val="vi-VN"/>
        </w:rPr>
        <w:lastRenderedPageBreak/>
        <w:t xml:space="preserve">      { </w:t>
      </w:r>
    </w:p>
    <w:p w14:paraId="705DBCA6" w14:textId="77777777" w:rsidR="00515445" w:rsidRPr="00515445" w:rsidRDefault="00515445" w:rsidP="00515445">
      <w:pPr>
        <w:rPr>
          <w:lang w:val="vi-VN"/>
        </w:rPr>
      </w:pPr>
      <w:r w:rsidRPr="00515445">
        <w:rPr>
          <w:lang w:val="vi-VN"/>
        </w:rPr>
        <w:t xml:space="preserve">        "vn": "Anh ấy chầm chậm bước đi trên con đường.", </w:t>
      </w:r>
    </w:p>
    <w:p w14:paraId="571B3233" w14:textId="77777777" w:rsidR="00515445" w:rsidRPr="00515445" w:rsidRDefault="00515445" w:rsidP="00515445">
      <w:pPr>
        <w:rPr>
          <w:lang w:val="vi-VN"/>
        </w:rPr>
      </w:pPr>
      <w:r w:rsidRPr="00515445">
        <w:rPr>
          <w:lang w:val="vi-VN"/>
        </w:rPr>
        <w:t xml:space="preserve">        "en": "He walked slowly along the road." </w:t>
      </w:r>
    </w:p>
    <w:p w14:paraId="4961BF25" w14:textId="77777777" w:rsidR="00515445" w:rsidRPr="00515445" w:rsidRDefault="00515445" w:rsidP="00515445">
      <w:pPr>
        <w:rPr>
          <w:lang w:val="vi-VN"/>
        </w:rPr>
      </w:pPr>
      <w:r w:rsidRPr="00515445">
        <w:rPr>
          <w:lang w:val="vi-VN"/>
        </w:rPr>
        <w:t xml:space="preserve">      }, </w:t>
      </w:r>
    </w:p>
    <w:p w14:paraId="45EEC881" w14:textId="77777777" w:rsidR="00515445" w:rsidRPr="00515445" w:rsidRDefault="00515445" w:rsidP="00515445">
      <w:pPr>
        <w:rPr>
          <w:lang w:val="vi-VN"/>
        </w:rPr>
      </w:pPr>
      <w:r w:rsidRPr="00515445">
        <w:rPr>
          <w:lang w:val="vi-VN"/>
        </w:rPr>
        <w:t xml:space="preserve">      { </w:t>
      </w:r>
    </w:p>
    <w:p w14:paraId="748EE370" w14:textId="77777777" w:rsidR="00515445" w:rsidRPr="00515445" w:rsidRDefault="00515445" w:rsidP="00515445">
      <w:pPr>
        <w:rPr>
          <w:lang w:val="vi-VN"/>
        </w:rPr>
      </w:pPr>
      <w:r w:rsidRPr="00515445">
        <w:rPr>
          <w:lang w:val="vi-VN"/>
        </w:rPr>
        <w:t xml:space="preserve">        "vn": "Hãy chầm chậm nhìn xung quanh và thưởng thức khung cảnh.", </w:t>
      </w:r>
    </w:p>
    <w:p w14:paraId="28B83314" w14:textId="77777777" w:rsidR="00515445" w:rsidRPr="00515445" w:rsidRDefault="00515445" w:rsidP="00515445">
      <w:pPr>
        <w:rPr>
          <w:lang w:val="vi-VN"/>
        </w:rPr>
      </w:pPr>
      <w:r w:rsidRPr="00515445">
        <w:rPr>
          <w:lang w:val="vi-VN"/>
        </w:rPr>
        <w:t xml:space="preserve">        "en": "Take a slow look around and enjoy the scenery." </w:t>
      </w:r>
    </w:p>
    <w:p w14:paraId="3D8C559D" w14:textId="77777777" w:rsidR="00515445" w:rsidRPr="00515445" w:rsidRDefault="00515445" w:rsidP="00515445">
      <w:pPr>
        <w:rPr>
          <w:lang w:val="vi-VN"/>
        </w:rPr>
      </w:pPr>
      <w:r w:rsidRPr="00515445">
        <w:rPr>
          <w:lang w:val="vi-VN"/>
        </w:rPr>
        <w:t xml:space="preserve">      }, </w:t>
      </w:r>
    </w:p>
    <w:p w14:paraId="4BBD4F96" w14:textId="77777777" w:rsidR="00515445" w:rsidRPr="00515445" w:rsidRDefault="00515445" w:rsidP="00515445">
      <w:pPr>
        <w:rPr>
          <w:lang w:val="vi-VN"/>
        </w:rPr>
      </w:pPr>
      <w:r w:rsidRPr="00515445">
        <w:rPr>
          <w:lang w:val="vi-VN"/>
        </w:rPr>
        <w:t xml:space="preserve">      { </w:t>
      </w:r>
    </w:p>
    <w:p w14:paraId="38A30862" w14:textId="77777777" w:rsidR="00515445" w:rsidRPr="00515445" w:rsidRDefault="00515445" w:rsidP="00515445">
      <w:pPr>
        <w:rPr>
          <w:lang w:val="vi-VN"/>
        </w:rPr>
      </w:pPr>
      <w:r w:rsidRPr="00515445">
        <w:rPr>
          <w:lang w:val="vi-VN"/>
        </w:rPr>
        <w:t xml:space="preserve">        "vn": "Tôi thích cuộc sống chầm chậm ở nông thôn.", </w:t>
      </w:r>
    </w:p>
    <w:p w14:paraId="618557BD" w14:textId="77777777" w:rsidR="00515445" w:rsidRPr="00515445" w:rsidRDefault="00515445" w:rsidP="00515445">
      <w:pPr>
        <w:rPr>
          <w:lang w:val="vi-VN"/>
        </w:rPr>
      </w:pPr>
      <w:r w:rsidRPr="00515445">
        <w:rPr>
          <w:lang w:val="vi-VN"/>
        </w:rPr>
        <w:t xml:space="preserve">        "en": "I like the slow pace of life in the countryside." </w:t>
      </w:r>
    </w:p>
    <w:p w14:paraId="5383DA15" w14:textId="77777777" w:rsidR="00515445" w:rsidRPr="00515445" w:rsidRDefault="00515445" w:rsidP="00515445">
      <w:pPr>
        <w:rPr>
          <w:lang w:val="vi-VN"/>
        </w:rPr>
      </w:pPr>
      <w:r w:rsidRPr="00515445">
        <w:rPr>
          <w:lang w:val="vi-VN"/>
        </w:rPr>
        <w:t xml:space="preserve">      }, </w:t>
      </w:r>
    </w:p>
    <w:p w14:paraId="04522B1A" w14:textId="77777777" w:rsidR="00515445" w:rsidRPr="00515445" w:rsidRDefault="00515445" w:rsidP="00515445">
      <w:pPr>
        <w:rPr>
          <w:lang w:val="vi-VN"/>
        </w:rPr>
      </w:pPr>
      <w:r w:rsidRPr="00515445">
        <w:rPr>
          <w:lang w:val="vi-VN"/>
        </w:rPr>
        <w:t xml:space="preserve">      { </w:t>
      </w:r>
    </w:p>
    <w:p w14:paraId="5F4C4542" w14:textId="77777777" w:rsidR="00515445" w:rsidRPr="00515445" w:rsidRDefault="00515445" w:rsidP="00515445">
      <w:pPr>
        <w:rPr>
          <w:lang w:val="vi-VN"/>
        </w:rPr>
      </w:pPr>
      <w:r w:rsidRPr="00515445">
        <w:rPr>
          <w:lang w:val="vi-VN"/>
        </w:rPr>
        <w:t xml:space="preserve">        "vn": "Chầm chậm, nhưng chắc chắn, tôi đã hoàn thành dự án.", </w:t>
      </w:r>
    </w:p>
    <w:p w14:paraId="0C09D364" w14:textId="77777777" w:rsidR="00515445" w:rsidRPr="00515445" w:rsidRDefault="00515445" w:rsidP="00515445">
      <w:pPr>
        <w:rPr>
          <w:lang w:val="vi-VN"/>
        </w:rPr>
      </w:pPr>
      <w:r w:rsidRPr="00515445">
        <w:rPr>
          <w:lang w:val="vi-VN"/>
        </w:rPr>
        <w:t xml:space="preserve">        "en": "Slowly but surely, I completed the project." </w:t>
      </w:r>
    </w:p>
    <w:p w14:paraId="6FFF51B5" w14:textId="77777777" w:rsidR="00515445" w:rsidRPr="00515445" w:rsidRDefault="00515445" w:rsidP="00515445">
      <w:pPr>
        <w:rPr>
          <w:lang w:val="vi-VN"/>
        </w:rPr>
      </w:pPr>
      <w:r w:rsidRPr="00515445">
        <w:rPr>
          <w:lang w:val="vi-VN"/>
        </w:rPr>
        <w:t xml:space="preserve">      } </w:t>
      </w:r>
    </w:p>
    <w:p w14:paraId="30EE774E" w14:textId="77777777" w:rsidR="00515445" w:rsidRPr="00515445" w:rsidRDefault="00515445" w:rsidP="00515445">
      <w:pPr>
        <w:rPr>
          <w:lang w:val="vi-VN"/>
        </w:rPr>
      </w:pPr>
      <w:r w:rsidRPr="00515445">
        <w:rPr>
          <w:lang w:val="vi-VN"/>
        </w:rPr>
        <w:t xml:space="preserve">    ] </w:t>
      </w:r>
    </w:p>
    <w:p w14:paraId="4763AA0D" w14:textId="77777777" w:rsidR="00515445" w:rsidRPr="00515445" w:rsidRDefault="00515445" w:rsidP="00515445">
      <w:pPr>
        <w:rPr>
          <w:lang w:val="vi-VN"/>
        </w:rPr>
      </w:pPr>
      <w:r w:rsidRPr="00515445">
        <w:rPr>
          <w:lang w:val="vi-VN"/>
        </w:rPr>
        <w:t>}</w:t>
      </w:r>
    </w:p>
    <w:p w14:paraId="557F8FD6" w14:textId="77777777" w:rsidR="00515445" w:rsidRPr="00515445" w:rsidRDefault="00515445" w:rsidP="00515445">
      <w:pPr>
        <w:rPr>
          <w:lang w:val="vi-VN"/>
        </w:rPr>
      </w:pPr>
      <w:r w:rsidRPr="00515445">
        <w:rPr>
          <w:lang w:val="vi-VN"/>
        </w:rPr>
        <w:t>-----------------------------</w:t>
      </w:r>
    </w:p>
    <w:p w14:paraId="19BDD9CA" w14:textId="77777777" w:rsidR="00515445" w:rsidRPr="00515445" w:rsidRDefault="00515445" w:rsidP="00515445">
      <w:pPr>
        <w:rPr>
          <w:lang w:val="vi-VN"/>
        </w:rPr>
      </w:pPr>
      <w:r w:rsidRPr="00515445">
        <w:rPr>
          <w:lang w:val="vi-VN"/>
        </w:rPr>
        <w:t xml:space="preserve">keyword: Reduplicative 'nhè nhẹ' </w:t>
      </w:r>
    </w:p>
    <w:p w14:paraId="2358D414" w14:textId="77777777" w:rsidR="00515445" w:rsidRPr="00515445" w:rsidRDefault="00515445" w:rsidP="00515445">
      <w:pPr>
        <w:rPr>
          <w:lang w:val="vi-VN"/>
        </w:rPr>
      </w:pPr>
      <w:r w:rsidRPr="00515445">
        <w:rPr>
          <w:lang w:val="vi-VN"/>
        </w:rPr>
        <w:t xml:space="preserve">PROMPT: Generate grammar explanation for following Vietnamese grammar point: Reduplicative 'nhè nhẹ' </w:t>
      </w:r>
    </w:p>
    <w:p w14:paraId="21CCD7DD" w14:textId="77777777" w:rsidR="00515445" w:rsidRPr="00515445" w:rsidRDefault="00515445" w:rsidP="00515445">
      <w:pPr>
        <w:rPr>
          <w:lang w:val="vi-VN"/>
        </w:rPr>
      </w:pPr>
      <w:r w:rsidRPr="00515445">
        <w:rPr>
          <w:lang w:val="vi-VN"/>
        </w:rPr>
        <w:t xml:space="preserve">RESPONSE: { </w:t>
      </w:r>
    </w:p>
    <w:p w14:paraId="4A81EF88" w14:textId="77777777" w:rsidR="00515445" w:rsidRPr="00515445" w:rsidRDefault="00515445" w:rsidP="00515445">
      <w:pPr>
        <w:rPr>
          <w:lang w:val="vi-VN"/>
        </w:rPr>
      </w:pPr>
      <w:r w:rsidRPr="00515445">
        <w:rPr>
          <w:lang w:val="vi-VN"/>
        </w:rPr>
        <w:t xml:space="preserve">"title": "Reduplicative 'nhè nhẹ'", </w:t>
      </w:r>
    </w:p>
    <w:p w14:paraId="75CF21B9" w14:textId="77777777" w:rsidR="00515445" w:rsidRPr="00515445" w:rsidRDefault="00515445" w:rsidP="00515445">
      <w:pPr>
        <w:rPr>
          <w:lang w:val="vi-VN"/>
        </w:rPr>
      </w:pPr>
      <w:r w:rsidRPr="00515445">
        <w:rPr>
          <w:lang w:val="vi-VN"/>
        </w:rPr>
        <w:t xml:space="preserve">"short_explanation": "Used to describe an action that is done lightly or subtly.", </w:t>
      </w:r>
    </w:p>
    <w:p w14:paraId="264DB6F0" w14:textId="77777777" w:rsidR="00515445" w:rsidRPr="00515445" w:rsidRDefault="00515445" w:rsidP="00515445">
      <w:pPr>
        <w:rPr>
          <w:lang w:val="vi-VN"/>
        </w:rPr>
      </w:pPr>
      <w:r w:rsidRPr="00515445">
        <w:rPr>
          <w:lang w:val="vi-VN"/>
        </w:rPr>
        <w:t xml:space="preserve">"long_explanation": "The reduplicative 'nhè nhẹ' in Vietnamese is used to describe an action that is executed with a light touch or in a subtle manner. It gives a nuance of understatedness, discretion, or delicacy to the verb it modifies. The reduplicated form often adds an extra layer of description in Vietnamese language, unless the verb itself already implies a subtle action.", </w:t>
      </w:r>
    </w:p>
    <w:p w14:paraId="0E6FCAEA" w14:textId="088F5EAB" w:rsidR="00515445" w:rsidRPr="00515445" w:rsidRDefault="00515445" w:rsidP="00515445">
      <w:pPr>
        <w:rPr>
          <w:lang w:val="vi-VN"/>
        </w:rPr>
      </w:pPr>
      <w:r w:rsidRPr="00515445">
        <w:rPr>
          <w:lang w:val="vi-VN"/>
        </w:rPr>
        <w:t>"formation": "verb + nhè nhẹ</w:t>
      </w:r>
      <w:ins w:id="1834" w:author="Canh Duc Nguyen" w:date="2023-10-15T11:14:00Z">
        <w:r w:rsidR="00E94F25">
          <w:rPr>
            <w:lang w:val="vi-VN"/>
          </w:rPr>
          <w:t xml:space="preserve">  or nhè nhẹ + verb </w:t>
        </w:r>
      </w:ins>
      <w:r w:rsidRPr="00515445">
        <w:rPr>
          <w:lang w:val="vi-VN"/>
        </w:rPr>
        <w:t xml:space="preserve">", </w:t>
      </w:r>
    </w:p>
    <w:p w14:paraId="71C82F8C" w14:textId="77777777" w:rsidR="00515445" w:rsidRPr="00515445" w:rsidRDefault="00515445" w:rsidP="00515445">
      <w:pPr>
        <w:rPr>
          <w:lang w:val="vi-VN"/>
        </w:rPr>
      </w:pPr>
      <w:r w:rsidRPr="00515445">
        <w:rPr>
          <w:lang w:val="vi-VN"/>
        </w:rPr>
        <w:t xml:space="preserve">"examples": [ </w:t>
      </w:r>
    </w:p>
    <w:p w14:paraId="27D50512" w14:textId="77777777" w:rsidR="00515445" w:rsidRPr="00515445" w:rsidRDefault="00515445" w:rsidP="00515445">
      <w:pPr>
        <w:rPr>
          <w:lang w:val="vi-VN"/>
        </w:rPr>
      </w:pPr>
      <w:r w:rsidRPr="00515445">
        <w:rPr>
          <w:lang w:val="vi-VN"/>
        </w:rPr>
        <w:t xml:space="preserve">{ </w:t>
      </w:r>
    </w:p>
    <w:p w14:paraId="32305D14" w14:textId="695BB92B" w:rsidR="00515445" w:rsidRPr="00515445" w:rsidRDefault="00515445" w:rsidP="00515445">
      <w:pPr>
        <w:rPr>
          <w:lang w:val="vi-VN"/>
        </w:rPr>
      </w:pPr>
      <w:r w:rsidRPr="00515445">
        <w:rPr>
          <w:lang w:val="vi-VN"/>
        </w:rPr>
        <w:t xml:space="preserve">"vn": "Anh ấy nhè nhẹ mở cửa ra </w:t>
      </w:r>
      <w:ins w:id="1835" w:author="Canh Duc Nguyen" w:date="2023-10-15T11:14:00Z">
        <w:r w:rsidR="00E94F25">
          <w:rPr>
            <w:lang w:val="vi-VN"/>
          </w:rPr>
          <w:t xml:space="preserve">để </w:t>
        </w:r>
      </w:ins>
      <w:r w:rsidRPr="00515445">
        <w:rPr>
          <w:lang w:val="vi-VN"/>
        </w:rPr>
        <w:t xml:space="preserve">không làm đánh thức mọi người.", </w:t>
      </w:r>
    </w:p>
    <w:p w14:paraId="046FA46E" w14:textId="77777777" w:rsidR="00515445" w:rsidRPr="00515445" w:rsidRDefault="00515445" w:rsidP="00515445">
      <w:pPr>
        <w:rPr>
          <w:lang w:val="vi-VN"/>
        </w:rPr>
      </w:pPr>
      <w:r w:rsidRPr="00515445">
        <w:rPr>
          <w:lang w:val="vi-VN"/>
        </w:rPr>
        <w:t xml:space="preserve">"en": "He lightly opened the door not to wake everyone up.", </w:t>
      </w:r>
    </w:p>
    <w:p w14:paraId="4A03D379" w14:textId="77777777" w:rsidR="00515445" w:rsidRPr="00515445" w:rsidRDefault="00515445" w:rsidP="00515445">
      <w:pPr>
        <w:rPr>
          <w:lang w:val="vi-VN"/>
        </w:rPr>
      </w:pPr>
      <w:r w:rsidRPr="00515445">
        <w:rPr>
          <w:lang w:val="vi-VN"/>
        </w:rPr>
        <w:t xml:space="preserve">}, </w:t>
      </w:r>
    </w:p>
    <w:p w14:paraId="0FD495B0" w14:textId="77777777" w:rsidR="00515445" w:rsidRPr="00515445" w:rsidRDefault="00515445" w:rsidP="00515445">
      <w:pPr>
        <w:rPr>
          <w:lang w:val="vi-VN"/>
        </w:rPr>
      </w:pPr>
      <w:r w:rsidRPr="00515445">
        <w:rPr>
          <w:lang w:val="vi-VN"/>
        </w:rPr>
        <w:t xml:space="preserve">{ </w:t>
      </w:r>
    </w:p>
    <w:p w14:paraId="697F3469" w14:textId="77777777" w:rsidR="00515445" w:rsidRPr="00515445" w:rsidRDefault="00515445" w:rsidP="00515445">
      <w:pPr>
        <w:rPr>
          <w:lang w:val="vi-VN"/>
        </w:rPr>
      </w:pPr>
      <w:r w:rsidRPr="00515445">
        <w:rPr>
          <w:lang w:val="vi-VN"/>
        </w:rPr>
        <w:t xml:space="preserve">"vn": "Cô ấy nhè nhẹ đặt quyển sách xuống bàn.", </w:t>
      </w:r>
    </w:p>
    <w:p w14:paraId="500A982E" w14:textId="77777777" w:rsidR="00515445" w:rsidRPr="00515445" w:rsidRDefault="00515445" w:rsidP="00515445">
      <w:pPr>
        <w:rPr>
          <w:lang w:val="vi-VN"/>
        </w:rPr>
      </w:pPr>
      <w:r w:rsidRPr="00515445">
        <w:rPr>
          <w:lang w:val="vi-VN"/>
        </w:rPr>
        <w:t xml:space="preserve">"en": "She delicately put the book on the table.", </w:t>
      </w:r>
    </w:p>
    <w:p w14:paraId="417CF61A" w14:textId="77777777" w:rsidR="00515445" w:rsidRPr="00515445" w:rsidRDefault="00515445" w:rsidP="00515445">
      <w:pPr>
        <w:rPr>
          <w:lang w:val="vi-VN"/>
        </w:rPr>
      </w:pPr>
      <w:r w:rsidRPr="00515445">
        <w:rPr>
          <w:lang w:val="vi-VN"/>
        </w:rPr>
        <w:t xml:space="preserve">}, </w:t>
      </w:r>
    </w:p>
    <w:p w14:paraId="71FA11AB" w14:textId="77777777" w:rsidR="00515445" w:rsidRPr="00515445" w:rsidRDefault="00515445" w:rsidP="00515445">
      <w:pPr>
        <w:rPr>
          <w:lang w:val="vi-VN"/>
        </w:rPr>
      </w:pPr>
      <w:r w:rsidRPr="00515445">
        <w:rPr>
          <w:lang w:val="vi-VN"/>
        </w:rPr>
        <w:t xml:space="preserve">{ </w:t>
      </w:r>
    </w:p>
    <w:p w14:paraId="2184BF3D" w14:textId="77777777" w:rsidR="00515445" w:rsidRPr="00515445" w:rsidRDefault="00515445" w:rsidP="00515445">
      <w:pPr>
        <w:rPr>
          <w:lang w:val="vi-VN"/>
        </w:rPr>
      </w:pPr>
      <w:r w:rsidRPr="00515445">
        <w:rPr>
          <w:lang w:val="vi-VN"/>
        </w:rPr>
        <w:t xml:space="preserve">"vn": "Tôi nhè nhẹ nhấn nút để không làm hỏng máy.", </w:t>
      </w:r>
    </w:p>
    <w:p w14:paraId="7CA95336" w14:textId="77777777" w:rsidR="00515445" w:rsidRPr="00515445" w:rsidRDefault="00515445" w:rsidP="00515445">
      <w:pPr>
        <w:rPr>
          <w:lang w:val="vi-VN"/>
        </w:rPr>
      </w:pPr>
      <w:r w:rsidRPr="00515445">
        <w:rPr>
          <w:lang w:val="vi-VN"/>
        </w:rPr>
        <w:t xml:space="preserve">"en": "I lightly pressed the button so as not to damage the machine.", </w:t>
      </w:r>
    </w:p>
    <w:p w14:paraId="06EA2679" w14:textId="77777777" w:rsidR="00515445" w:rsidRPr="00515445" w:rsidRDefault="00515445" w:rsidP="00515445">
      <w:pPr>
        <w:rPr>
          <w:lang w:val="vi-VN"/>
        </w:rPr>
      </w:pPr>
      <w:r w:rsidRPr="00515445">
        <w:rPr>
          <w:lang w:val="vi-VN"/>
        </w:rPr>
        <w:t xml:space="preserve">}, </w:t>
      </w:r>
    </w:p>
    <w:p w14:paraId="5FD299FD" w14:textId="77777777" w:rsidR="00515445" w:rsidRPr="00515445" w:rsidRDefault="00515445" w:rsidP="00515445">
      <w:pPr>
        <w:rPr>
          <w:lang w:val="vi-VN"/>
        </w:rPr>
      </w:pPr>
      <w:r w:rsidRPr="00515445">
        <w:rPr>
          <w:lang w:val="vi-VN"/>
        </w:rPr>
        <w:t xml:space="preserve">{ </w:t>
      </w:r>
    </w:p>
    <w:p w14:paraId="2D6A7B4B" w14:textId="1111DB66" w:rsidR="00515445" w:rsidRPr="00515445" w:rsidRDefault="00515445" w:rsidP="00515445">
      <w:pPr>
        <w:rPr>
          <w:lang w:val="vi-VN"/>
        </w:rPr>
      </w:pPr>
      <w:r w:rsidRPr="00515445">
        <w:rPr>
          <w:lang w:val="vi-VN"/>
        </w:rPr>
        <w:lastRenderedPageBreak/>
        <w:t>"vn": "Cô ấy nhè nhẹ chạm vào bức tranh để không làm hỏng nó</w:t>
      </w:r>
      <w:ins w:id="1836" w:author="Canh Duc Nguyen" w:date="2023-10-15T11:15:00Z">
        <w:r w:rsidR="00E94F25">
          <w:rPr>
            <w:lang w:val="vi-VN"/>
          </w:rPr>
          <w:t xml:space="preserve"> mất</w:t>
        </w:r>
      </w:ins>
      <w:r w:rsidRPr="00515445">
        <w:rPr>
          <w:lang w:val="vi-VN"/>
        </w:rPr>
        <w:t xml:space="preserve">.", </w:t>
      </w:r>
    </w:p>
    <w:p w14:paraId="6908B3CD" w14:textId="77777777" w:rsidR="00515445" w:rsidRPr="00515445" w:rsidRDefault="00515445" w:rsidP="00515445">
      <w:pPr>
        <w:rPr>
          <w:lang w:val="vi-VN"/>
        </w:rPr>
      </w:pPr>
      <w:r w:rsidRPr="00515445">
        <w:rPr>
          <w:lang w:val="vi-VN"/>
        </w:rPr>
        <w:t xml:space="preserve">"en": "She lightly touched the painting to avoid damaging it.", </w:t>
      </w:r>
    </w:p>
    <w:p w14:paraId="0DE6AB39" w14:textId="77777777" w:rsidR="00515445" w:rsidRPr="00515445" w:rsidRDefault="00515445" w:rsidP="00515445">
      <w:pPr>
        <w:rPr>
          <w:lang w:val="vi-VN"/>
        </w:rPr>
      </w:pPr>
      <w:r w:rsidRPr="00515445">
        <w:rPr>
          <w:lang w:val="vi-VN"/>
        </w:rPr>
        <w:t xml:space="preserve">} </w:t>
      </w:r>
    </w:p>
    <w:p w14:paraId="654364D3" w14:textId="77777777" w:rsidR="00515445" w:rsidRPr="00515445" w:rsidRDefault="00515445" w:rsidP="00515445">
      <w:pPr>
        <w:rPr>
          <w:lang w:val="vi-VN"/>
        </w:rPr>
      </w:pPr>
      <w:r w:rsidRPr="00515445">
        <w:rPr>
          <w:lang w:val="vi-VN"/>
        </w:rPr>
        <w:t xml:space="preserve">] </w:t>
      </w:r>
    </w:p>
    <w:p w14:paraId="657FD88E" w14:textId="77777777" w:rsidR="00515445" w:rsidRPr="00515445" w:rsidRDefault="00515445" w:rsidP="00515445">
      <w:pPr>
        <w:rPr>
          <w:lang w:val="vi-VN"/>
        </w:rPr>
      </w:pPr>
      <w:r w:rsidRPr="00515445">
        <w:rPr>
          <w:lang w:val="vi-VN"/>
        </w:rPr>
        <w:t>}</w:t>
      </w:r>
    </w:p>
    <w:p w14:paraId="74A39A9F" w14:textId="77777777" w:rsidR="00515445" w:rsidRPr="00515445" w:rsidRDefault="00515445" w:rsidP="00515445">
      <w:pPr>
        <w:rPr>
          <w:lang w:val="vi-VN"/>
        </w:rPr>
      </w:pPr>
      <w:r w:rsidRPr="00515445">
        <w:rPr>
          <w:lang w:val="vi-VN"/>
        </w:rPr>
        <w:t>-----------------------------</w:t>
      </w:r>
    </w:p>
    <w:p w14:paraId="436FBA33" w14:textId="77777777" w:rsidR="00515445" w:rsidRPr="00515445" w:rsidRDefault="00515445" w:rsidP="00515445">
      <w:pPr>
        <w:rPr>
          <w:lang w:val="vi-VN"/>
        </w:rPr>
      </w:pPr>
      <w:r w:rsidRPr="00515445">
        <w:rPr>
          <w:lang w:val="vi-VN"/>
        </w:rPr>
        <w:t xml:space="preserve">keyword: Rejecting structure 'không … đâu' </w:t>
      </w:r>
    </w:p>
    <w:p w14:paraId="30471AB5" w14:textId="77777777" w:rsidR="00515445" w:rsidRPr="00515445" w:rsidRDefault="00515445" w:rsidP="00515445">
      <w:pPr>
        <w:rPr>
          <w:lang w:val="vi-VN"/>
        </w:rPr>
      </w:pPr>
      <w:r w:rsidRPr="00515445">
        <w:rPr>
          <w:lang w:val="vi-VN"/>
        </w:rPr>
        <w:t xml:space="preserve">PROMPT: Generate grammar explanation for following Vietnamese grammar point: Rejecting structure 'không … đâu' </w:t>
      </w:r>
    </w:p>
    <w:p w14:paraId="32D865F9" w14:textId="77777777" w:rsidR="00515445" w:rsidRPr="00515445" w:rsidRDefault="00515445" w:rsidP="00515445">
      <w:pPr>
        <w:rPr>
          <w:lang w:val="vi-VN"/>
        </w:rPr>
      </w:pPr>
      <w:r w:rsidRPr="00515445">
        <w:rPr>
          <w:lang w:val="vi-VN"/>
        </w:rPr>
        <w:t>RESPONSE: {</w:t>
      </w:r>
    </w:p>
    <w:p w14:paraId="32CCE197" w14:textId="77777777" w:rsidR="00515445" w:rsidRPr="00515445" w:rsidRDefault="00515445" w:rsidP="00515445">
      <w:pPr>
        <w:rPr>
          <w:lang w:val="vi-VN"/>
        </w:rPr>
      </w:pPr>
      <w:r w:rsidRPr="00515445">
        <w:rPr>
          <w:lang w:val="vi-VN"/>
        </w:rPr>
        <w:t xml:space="preserve">  "title": "Rejecting structure 'không … đâu'",</w:t>
      </w:r>
    </w:p>
    <w:p w14:paraId="78F7396A" w14:textId="77777777" w:rsidR="00515445" w:rsidRPr="00515445" w:rsidRDefault="00515445" w:rsidP="00515445">
      <w:pPr>
        <w:rPr>
          <w:lang w:val="vi-VN"/>
        </w:rPr>
      </w:pPr>
      <w:r w:rsidRPr="00515445">
        <w:rPr>
          <w:lang w:val="vi-VN"/>
        </w:rPr>
        <w:t xml:space="preserve">  "short_explanation": "Used to negate or reject a statement, clarification or suggestion in Vietnamese.",</w:t>
      </w:r>
    </w:p>
    <w:p w14:paraId="3F62965D" w14:textId="77777777" w:rsidR="00515445" w:rsidRPr="00515445" w:rsidRDefault="00515445" w:rsidP="00515445">
      <w:pPr>
        <w:rPr>
          <w:lang w:val="vi-VN"/>
        </w:rPr>
      </w:pPr>
      <w:r w:rsidRPr="00515445">
        <w:rPr>
          <w:lang w:val="vi-VN"/>
        </w:rPr>
        <w:t xml:space="preserve">  "long_explanation": "The Vietnamese structure 'không … đâu' is a rejection phrase used to negate or reject a statement, clarification or suggestion. It is equivalent to 'not ... at all' or 'no ... anywhere' in English. The word 'đâu' is placed at the end of the sentence to add emphasis to the negation.",</w:t>
      </w:r>
    </w:p>
    <w:p w14:paraId="442F3531" w14:textId="77777777" w:rsidR="00515445" w:rsidRPr="00515445" w:rsidRDefault="00515445" w:rsidP="00515445">
      <w:pPr>
        <w:rPr>
          <w:lang w:val="vi-VN"/>
        </w:rPr>
      </w:pPr>
      <w:r w:rsidRPr="00515445">
        <w:rPr>
          <w:lang w:val="vi-VN"/>
        </w:rPr>
        <w:t xml:space="preserve">  "formation": "'Subject + không + verb/adjective + object (if any) + đâu'",</w:t>
      </w:r>
    </w:p>
    <w:p w14:paraId="6218769C" w14:textId="77777777" w:rsidR="00515445" w:rsidRPr="00515445" w:rsidRDefault="00515445" w:rsidP="00515445">
      <w:pPr>
        <w:rPr>
          <w:lang w:val="vi-VN"/>
        </w:rPr>
      </w:pPr>
      <w:r w:rsidRPr="00515445">
        <w:rPr>
          <w:lang w:val="vi-VN"/>
        </w:rPr>
        <w:t xml:space="preserve">  "examples": [</w:t>
      </w:r>
    </w:p>
    <w:p w14:paraId="5F8B2865" w14:textId="77777777" w:rsidR="00515445" w:rsidRPr="00515445" w:rsidRDefault="00515445" w:rsidP="00515445">
      <w:pPr>
        <w:rPr>
          <w:lang w:val="vi-VN"/>
        </w:rPr>
      </w:pPr>
      <w:r w:rsidRPr="00515445">
        <w:rPr>
          <w:lang w:val="vi-VN"/>
        </w:rPr>
        <w:t xml:space="preserve">    {</w:t>
      </w:r>
    </w:p>
    <w:p w14:paraId="78998FD7" w14:textId="77777777" w:rsidR="00515445" w:rsidRPr="00515445" w:rsidRDefault="00515445" w:rsidP="00515445">
      <w:pPr>
        <w:rPr>
          <w:lang w:val="vi-VN"/>
        </w:rPr>
      </w:pPr>
      <w:r w:rsidRPr="00515445">
        <w:rPr>
          <w:lang w:val="vi-VN"/>
        </w:rPr>
        <w:t xml:space="preserve">      "vn": "Tôi không có tiền đâu.",</w:t>
      </w:r>
    </w:p>
    <w:p w14:paraId="3630338D" w14:textId="77777777" w:rsidR="00515445" w:rsidRPr="00515445" w:rsidRDefault="00515445" w:rsidP="00515445">
      <w:pPr>
        <w:rPr>
          <w:lang w:val="vi-VN"/>
        </w:rPr>
      </w:pPr>
      <w:r w:rsidRPr="00515445">
        <w:rPr>
          <w:lang w:val="vi-VN"/>
        </w:rPr>
        <w:t xml:space="preserve">      "en": "I don't have money at all."</w:t>
      </w:r>
    </w:p>
    <w:p w14:paraId="72367938" w14:textId="77777777" w:rsidR="00515445" w:rsidRPr="00515445" w:rsidRDefault="00515445" w:rsidP="00515445">
      <w:pPr>
        <w:rPr>
          <w:lang w:val="vi-VN"/>
        </w:rPr>
      </w:pPr>
      <w:r w:rsidRPr="00515445">
        <w:rPr>
          <w:lang w:val="vi-VN"/>
        </w:rPr>
        <w:t xml:space="preserve">    },</w:t>
      </w:r>
    </w:p>
    <w:p w14:paraId="2ED540BF" w14:textId="77777777" w:rsidR="00515445" w:rsidRPr="00515445" w:rsidRDefault="00515445" w:rsidP="00515445">
      <w:pPr>
        <w:rPr>
          <w:lang w:val="vi-VN"/>
        </w:rPr>
      </w:pPr>
      <w:r w:rsidRPr="00515445">
        <w:rPr>
          <w:lang w:val="vi-VN"/>
        </w:rPr>
        <w:t xml:space="preserve">    {</w:t>
      </w:r>
    </w:p>
    <w:p w14:paraId="4621AC57" w14:textId="77777777" w:rsidR="00515445" w:rsidRPr="00515445" w:rsidRDefault="00515445" w:rsidP="00515445">
      <w:pPr>
        <w:rPr>
          <w:lang w:val="vi-VN"/>
        </w:rPr>
      </w:pPr>
      <w:r w:rsidRPr="00515445">
        <w:rPr>
          <w:lang w:val="vi-VN"/>
        </w:rPr>
        <w:t xml:space="preserve">      "vn": "Cô ấy không hiểu tiếng Anh đâu.",</w:t>
      </w:r>
    </w:p>
    <w:p w14:paraId="14DD4DFD" w14:textId="77777777" w:rsidR="00515445" w:rsidRPr="00515445" w:rsidRDefault="00515445" w:rsidP="00515445">
      <w:pPr>
        <w:rPr>
          <w:lang w:val="vi-VN"/>
        </w:rPr>
      </w:pPr>
      <w:r w:rsidRPr="00515445">
        <w:rPr>
          <w:lang w:val="vi-VN"/>
        </w:rPr>
        <w:t xml:space="preserve">      "en": "She doesn't understand English at all."</w:t>
      </w:r>
    </w:p>
    <w:p w14:paraId="0905A839" w14:textId="77777777" w:rsidR="00515445" w:rsidRPr="00515445" w:rsidRDefault="00515445" w:rsidP="00515445">
      <w:pPr>
        <w:rPr>
          <w:lang w:val="vi-VN"/>
        </w:rPr>
      </w:pPr>
      <w:r w:rsidRPr="00515445">
        <w:rPr>
          <w:lang w:val="vi-VN"/>
        </w:rPr>
        <w:t xml:space="preserve">    },</w:t>
      </w:r>
    </w:p>
    <w:p w14:paraId="391346DC" w14:textId="77777777" w:rsidR="00515445" w:rsidRPr="00515445" w:rsidRDefault="00515445" w:rsidP="00515445">
      <w:pPr>
        <w:rPr>
          <w:lang w:val="vi-VN"/>
        </w:rPr>
      </w:pPr>
      <w:r w:rsidRPr="00515445">
        <w:rPr>
          <w:lang w:val="vi-VN"/>
        </w:rPr>
        <w:t xml:space="preserve">    {</w:t>
      </w:r>
    </w:p>
    <w:p w14:paraId="33922995" w14:textId="20B34D2A" w:rsidR="00515445" w:rsidRPr="00515445" w:rsidRDefault="00515445" w:rsidP="00515445">
      <w:pPr>
        <w:rPr>
          <w:lang w:val="vi-VN"/>
        </w:rPr>
      </w:pPr>
      <w:r w:rsidRPr="00515445">
        <w:rPr>
          <w:lang w:val="vi-VN"/>
        </w:rPr>
        <w:t xml:space="preserve">      "vn": "</w:t>
      </w:r>
      <w:del w:id="1837" w:author="Canh Duc Nguyen" w:date="2023-10-15T11:18:00Z">
        <w:r w:rsidRPr="00515445" w:rsidDel="00E94F25">
          <w:rPr>
            <w:lang w:val="vi-VN"/>
          </w:rPr>
          <w:delText xml:space="preserve">Anh </w:delText>
        </w:r>
      </w:del>
      <w:ins w:id="1838" w:author="Canh Duc Nguyen" w:date="2023-10-15T11:18:00Z">
        <w:r w:rsidR="00E94F25">
          <w:rPr>
            <w:lang w:val="vi-VN"/>
          </w:rPr>
          <w:t xml:space="preserve">Tôi </w:t>
        </w:r>
      </w:ins>
      <w:r w:rsidRPr="00515445">
        <w:rPr>
          <w:lang w:val="vi-VN"/>
        </w:rPr>
        <w:t>không đi đâu cả, tôi vẫn ở nhà.",</w:t>
      </w:r>
    </w:p>
    <w:p w14:paraId="095213CC" w14:textId="77777777" w:rsidR="00515445" w:rsidRPr="00515445" w:rsidRDefault="00515445" w:rsidP="00515445">
      <w:pPr>
        <w:rPr>
          <w:lang w:val="vi-VN"/>
        </w:rPr>
      </w:pPr>
      <w:r w:rsidRPr="00515445">
        <w:rPr>
          <w:lang w:val="vi-VN"/>
        </w:rPr>
        <w:t xml:space="preserve">      "en": "I'm not going anywhere, I'm still at home."</w:t>
      </w:r>
    </w:p>
    <w:p w14:paraId="2CCE2458" w14:textId="77777777" w:rsidR="00515445" w:rsidRPr="00515445" w:rsidRDefault="00515445" w:rsidP="00515445">
      <w:pPr>
        <w:rPr>
          <w:lang w:val="vi-VN"/>
        </w:rPr>
      </w:pPr>
      <w:r w:rsidRPr="00515445">
        <w:rPr>
          <w:lang w:val="vi-VN"/>
        </w:rPr>
        <w:t xml:space="preserve">    },</w:t>
      </w:r>
    </w:p>
    <w:p w14:paraId="7B551663" w14:textId="77777777" w:rsidR="00515445" w:rsidRPr="00515445" w:rsidRDefault="00515445" w:rsidP="00515445">
      <w:pPr>
        <w:rPr>
          <w:lang w:val="vi-VN"/>
        </w:rPr>
      </w:pPr>
      <w:r w:rsidRPr="00515445">
        <w:rPr>
          <w:lang w:val="vi-VN"/>
        </w:rPr>
        <w:t xml:space="preserve">    {</w:t>
      </w:r>
    </w:p>
    <w:p w14:paraId="0A48CCAE" w14:textId="77777777" w:rsidR="00515445" w:rsidRPr="00515445" w:rsidRDefault="00515445" w:rsidP="00515445">
      <w:pPr>
        <w:rPr>
          <w:lang w:val="vi-VN"/>
        </w:rPr>
      </w:pPr>
      <w:r w:rsidRPr="00515445">
        <w:rPr>
          <w:lang w:val="vi-VN"/>
        </w:rPr>
        <w:t xml:space="preserve">      "vn": "Tôi không ngốc đâu, tôi biết bạn đang nói dối.",</w:t>
      </w:r>
    </w:p>
    <w:p w14:paraId="25E0D44D" w14:textId="77777777" w:rsidR="00515445" w:rsidRPr="00515445" w:rsidRDefault="00515445" w:rsidP="00515445">
      <w:pPr>
        <w:rPr>
          <w:lang w:val="vi-VN"/>
        </w:rPr>
      </w:pPr>
      <w:r w:rsidRPr="00515445">
        <w:rPr>
          <w:lang w:val="vi-VN"/>
        </w:rPr>
        <w:t xml:space="preserve">      "en": "I'm not stupid at all, I know you're lying."</w:t>
      </w:r>
    </w:p>
    <w:p w14:paraId="3D3D6471" w14:textId="77777777" w:rsidR="00515445" w:rsidRPr="00515445" w:rsidRDefault="00515445" w:rsidP="00515445">
      <w:pPr>
        <w:rPr>
          <w:lang w:val="vi-VN"/>
        </w:rPr>
      </w:pPr>
      <w:r w:rsidRPr="00515445">
        <w:rPr>
          <w:lang w:val="vi-VN"/>
        </w:rPr>
        <w:t xml:space="preserve">    }</w:t>
      </w:r>
    </w:p>
    <w:p w14:paraId="77430E0D" w14:textId="77777777" w:rsidR="00515445" w:rsidRPr="00515445" w:rsidRDefault="00515445" w:rsidP="00515445">
      <w:pPr>
        <w:rPr>
          <w:lang w:val="vi-VN"/>
        </w:rPr>
      </w:pPr>
      <w:r w:rsidRPr="00515445">
        <w:rPr>
          <w:lang w:val="vi-VN"/>
        </w:rPr>
        <w:t xml:space="preserve">  ]</w:t>
      </w:r>
    </w:p>
    <w:p w14:paraId="627F021B" w14:textId="77777777" w:rsidR="00515445" w:rsidRPr="00515445" w:rsidRDefault="00515445" w:rsidP="00515445">
      <w:pPr>
        <w:rPr>
          <w:lang w:val="vi-VN"/>
        </w:rPr>
      </w:pPr>
      <w:r w:rsidRPr="00515445">
        <w:rPr>
          <w:lang w:val="vi-VN"/>
        </w:rPr>
        <w:t>}</w:t>
      </w:r>
    </w:p>
    <w:p w14:paraId="3D80A98A" w14:textId="77777777" w:rsidR="00515445" w:rsidRPr="00515445" w:rsidRDefault="00515445" w:rsidP="00515445">
      <w:pPr>
        <w:rPr>
          <w:lang w:val="vi-VN"/>
        </w:rPr>
      </w:pPr>
      <w:r w:rsidRPr="00515445">
        <w:rPr>
          <w:lang w:val="vi-VN"/>
        </w:rPr>
        <w:t>-----------------------------</w:t>
      </w:r>
    </w:p>
    <w:p w14:paraId="0BF4E3E9" w14:textId="77777777" w:rsidR="00515445" w:rsidRPr="00515445" w:rsidRDefault="00515445" w:rsidP="00515445">
      <w:pPr>
        <w:rPr>
          <w:lang w:val="vi-VN"/>
        </w:rPr>
      </w:pPr>
      <w:r w:rsidRPr="00515445">
        <w:rPr>
          <w:lang w:val="vi-VN"/>
        </w:rPr>
        <w:t xml:space="preserve">keyword: Relative adverb 'khi' </w:t>
      </w:r>
    </w:p>
    <w:p w14:paraId="4CD80DC7" w14:textId="77777777" w:rsidR="00515445" w:rsidRPr="00515445" w:rsidRDefault="00515445" w:rsidP="00515445">
      <w:pPr>
        <w:rPr>
          <w:lang w:val="vi-VN"/>
        </w:rPr>
      </w:pPr>
      <w:r w:rsidRPr="00515445">
        <w:rPr>
          <w:lang w:val="vi-VN"/>
        </w:rPr>
        <w:t xml:space="preserve">PROMPT: Generate grammar explanation for following Vietnamese grammar point: Relative adverb 'khi' </w:t>
      </w:r>
    </w:p>
    <w:p w14:paraId="1795649C" w14:textId="77777777" w:rsidR="00515445" w:rsidRPr="00515445" w:rsidRDefault="00515445" w:rsidP="00515445">
      <w:pPr>
        <w:rPr>
          <w:lang w:val="vi-VN"/>
        </w:rPr>
      </w:pPr>
      <w:r w:rsidRPr="00515445">
        <w:rPr>
          <w:lang w:val="vi-VN"/>
        </w:rPr>
        <w:t xml:space="preserve">RESPONSE: {   </w:t>
      </w:r>
    </w:p>
    <w:p w14:paraId="59417BED" w14:textId="77777777" w:rsidR="00515445" w:rsidRPr="00515445" w:rsidRDefault="00515445" w:rsidP="00515445">
      <w:pPr>
        <w:rPr>
          <w:lang w:val="vi-VN"/>
        </w:rPr>
      </w:pPr>
      <w:r w:rsidRPr="00515445">
        <w:rPr>
          <w:lang w:val="vi-VN"/>
        </w:rPr>
        <w:t xml:space="preserve">  "title": "Relative adverb 'khi'",   </w:t>
      </w:r>
    </w:p>
    <w:p w14:paraId="403C2956" w14:textId="77777777" w:rsidR="00515445" w:rsidRPr="00515445" w:rsidRDefault="00515445" w:rsidP="00515445">
      <w:pPr>
        <w:rPr>
          <w:lang w:val="vi-VN"/>
        </w:rPr>
      </w:pPr>
      <w:r w:rsidRPr="00515445">
        <w:rPr>
          <w:lang w:val="vi-VN"/>
        </w:rPr>
        <w:lastRenderedPageBreak/>
        <w:t xml:space="preserve">  "short_explanation": "Used for introducing a subordinate clause, indicating the time when the action occurs.",   </w:t>
      </w:r>
    </w:p>
    <w:p w14:paraId="5F0A93D8" w14:textId="77777777" w:rsidR="00515445" w:rsidRPr="00515445" w:rsidRDefault="00515445" w:rsidP="00515445">
      <w:pPr>
        <w:rPr>
          <w:lang w:val="vi-VN"/>
        </w:rPr>
      </w:pPr>
      <w:r w:rsidRPr="00515445">
        <w:rPr>
          <w:lang w:val="vi-VN"/>
        </w:rPr>
        <w:t xml:space="preserve">  "long_explanation": "The Vietnamese relative adverb 'khi' equates to 'when' in English and is used to introduce a subordinate clause. It primarily describes the time of occurrence of an action or event. In Vietnamese sentences, 'khi' can come at different positions, but it's common to see it at the beginning of the subordinate clause.", </w:t>
      </w:r>
    </w:p>
    <w:p w14:paraId="33D6A9E0" w14:textId="77777777" w:rsidR="00515445" w:rsidRPr="00515445" w:rsidRDefault="00515445" w:rsidP="00515445">
      <w:pPr>
        <w:rPr>
          <w:lang w:val="vi-VN"/>
        </w:rPr>
      </w:pPr>
      <w:r w:rsidRPr="00515445">
        <w:rPr>
          <w:lang w:val="vi-VN"/>
        </w:rPr>
        <w:t xml:space="preserve">  "formation": "Main clause + khi + subordinate clause / Subordinate clause + khi + main clause", </w:t>
      </w:r>
    </w:p>
    <w:p w14:paraId="4D3FB923" w14:textId="77777777" w:rsidR="00515445" w:rsidRPr="00515445" w:rsidRDefault="00515445" w:rsidP="00515445">
      <w:pPr>
        <w:rPr>
          <w:lang w:val="vi-VN"/>
        </w:rPr>
      </w:pPr>
      <w:r w:rsidRPr="00515445">
        <w:rPr>
          <w:lang w:val="vi-VN"/>
        </w:rPr>
        <w:t xml:space="preserve">  "examples": [ </w:t>
      </w:r>
    </w:p>
    <w:p w14:paraId="20AE477D" w14:textId="77777777" w:rsidR="00515445" w:rsidRPr="00515445" w:rsidRDefault="00515445" w:rsidP="00515445">
      <w:pPr>
        <w:rPr>
          <w:lang w:val="vi-VN"/>
        </w:rPr>
      </w:pPr>
      <w:r w:rsidRPr="00515445">
        <w:rPr>
          <w:lang w:val="vi-VN"/>
        </w:rPr>
        <w:t xml:space="preserve">    { </w:t>
      </w:r>
    </w:p>
    <w:p w14:paraId="58F93CBB" w14:textId="63ED747F" w:rsidR="00515445" w:rsidRPr="00515445" w:rsidRDefault="00515445" w:rsidP="00515445">
      <w:pPr>
        <w:rPr>
          <w:lang w:val="vi-VN"/>
        </w:rPr>
      </w:pPr>
      <w:r w:rsidRPr="00515445">
        <w:rPr>
          <w:lang w:val="vi-VN"/>
        </w:rPr>
        <w:t xml:space="preserve">      "vn": "Khi mùa xuân đến, </w:t>
      </w:r>
      <w:del w:id="1839" w:author="Canh Duc Nguyen" w:date="2023-10-15T11:19:00Z">
        <w:r w:rsidRPr="00515445" w:rsidDel="00640A7D">
          <w:rPr>
            <w:lang w:val="vi-VN"/>
          </w:rPr>
          <w:delText xml:space="preserve">đất nước </w:delText>
        </w:r>
      </w:del>
      <w:ins w:id="1840" w:author="Canh Duc Nguyen" w:date="2023-10-15T11:19:00Z">
        <w:r w:rsidR="00640A7D">
          <w:rPr>
            <w:lang w:val="vi-VN"/>
          </w:rPr>
          <w:t xml:space="preserve">quê hương </w:t>
        </w:r>
      </w:ins>
      <w:r w:rsidRPr="00515445">
        <w:rPr>
          <w:lang w:val="vi-VN"/>
        </w:rPr>
        <w:t>sẽ trở nên xanh tươi</w:t>
      </w:r>
      <w:ins w:id="1841" w:author="Canh Duc Nguyen" w:date="2023-10-15T11:19:00Z">
        <w:r w:rsidR="00640A7D">
          <w:rPr>
            <w:lang w:val="vi-VN"/>
          </w:rPr>
          <w:t xml:space="preserve"> hơn</w:t>
        </w:r>
      </w:ins>
      <w:r w:rsidRPr="00515445">
        <w:rPr>
          <w:lang w:val="vi-VN"/>
        </w:rPr>
        <w:t xml:space="preserve"> và đẹp đẽ hơn.", </w:t>
      </w:r>
    </w:p>
    <w:p w14:paraId="6C9BC638" w14:textId="77777777" w:rsidR="00515445" w:rsidRPr="00515445" w:rsidRDefault="00515445" w:rsidP="00515445">
      <w:pPr>
        <w:rPr>
          <w:lang w:val="vi-VN"/>
        </w:rPr>
      </w:pPr>
      <w:r w:rsidRPr="00515445">
        <w:rPr>
          <w:lang w:val="vi-VN"/>
        </w:rPr>
        <w:t xml:space="preserve">      "en": "When spring arrives, the country becomes greener and more beautiful." </w:t>
      </w:r>
    </w:p>
    <w:p w14:paraId="2F104EF3" w14:textId="77777777" w:rsidR="00515445" w:rsidRPr="00515445" w:rsidRDefault="00515445" w:rsidP="00515445">
      <w:pPr>
        <w:rPr>
          <w:lang w:val="vi-VN"/>
        </w:rPr>
      </w:pPr>
      <w:r w:rsidRPr="00515445">
        <w:rPr>
          <w:lang w:val="vi-VN"/>
        </w:rPr>
        <w:t xml:space="preserve">    }, </w:t>
      </w:r>
    </w:p>
    <w:p w14:paraId="1FB19CD1" w14:textId="77777777" w:rsidR="00515445" w:rsidRPr="00515445" w:rsidRDefault="00515445" w:rsidP="00515445">
      <w:pPr>
        <w:rPr>
          <w:lang w:val="vi-VN"/>
        </w:rPr>
      </w:pPr>
      <w:r w:rsidRPr="00515445">
        <w:rPr>
          <w:lang w:val="vi-VN"/>
        </w:rPr>
        <w:t xml:space="preserve">    { </w:t>
      </w:r>
    </w:p>
    <w:p w14:paraId="7BD9BDE9" w14:textId="77777777" w:rsidR="00515445" w:rsidRPr="00515445" w:rsidRDefault="00515445" w:rsidP="00515445">
      <w:pPr>
        <w:rPr>
          <w:lang w:val="vi-VN"/>
        </w:rPr>
      </w:pPr>
      <w:r w:rsidRPr="00515445">
        <w:rPr>
          <w:lang w:val="vi-VN"/>
        </w:rPr>
        <w:t xml:space="preserve">      "vn": "Tôi sẽ gọi cho bạn khi tôi về nhà.", </w:t>
      </w:r>
    </w:p>
    <w:p w14:paraId="6B57987D" w14:textId="77777777" w:rsidR="00515445" w:rsidRPr="00515445" w:rsidRDefault="00515445" w:rsidP="00515445">
      <w:pPr>
        <w:rPr>
          <w:lang w:val="vi-VN"/>
        </w:rPr>
      </w:pPr>
      <w:r w:rsidRPr="00515445">
        <w:rPr>
          <w:lang w:val="vi-VN"/>
        </w:rPr>
        <w:t xml:space="preserve">      "en": "I will call you when I get home.", </w:t>
      </w:r>
    </w:p>
    <w:p w14:paraId="1A81F590" w14:textId="77777777" w:rsidR="00515445" w:rsidRPr="00515445" w:rsidRDefault="00515445" w:rsidP="00515445">
      <w:pPr>
        <w:rPr>
          <w:lang w:val="vi-VN"/>
        </w:rPr>
      </w:pPr>
      <w:r w:rsidRPr="00515445">
        <w:rPr>
          <w:lang w:val="vi-VN"/>
        </w:rPr>
        <w:t xml:space="preserve">    }, </w:t>
      </w:r>
    </w:p>
    <w:p w14:paraId="06B65C6C" w14:textId="77777777" w:rsidR="00515445" w:rsidRPr="00515445" w:rsidRDefault="00515445" w:rsidP="00515445">
      <w:pPr>
        <w:rPr>
          <w:lang w:val="vi-VN"/>
        </w:rPr>
      </w:pPr>
      <w:r w:rsidRPr="00515445">
        <w:rPr>
          <w:lang w:val="vi-VN"/>
        </w:rPr>
        <w:t xml:space="preserve">    { </w:t>
      </w:r>
    </w:p>
    <w:p w14:paraId="1D045D2C" w14:textId="5556398F" w:rsidR="00515445" w:rsidRPr="00515445" w:rsidRDefault="00515445" w:rsidP="00515445">
      <w:pPr>
        <w:rPr>
          <w:lang w:val="vi-VN"/>
        </w:rPr>
      </w:pPr>
      <w:r w:rsidRPr="00515445">
        <w:rPr>
          <w:lang w:val="vi-VN"/>
        </w:rPr>
        <w:t xml:space="preserve">      "vn": "Khi con tôi khóc, tôi sẽ hát cho </w:t>
      </w:r>
      <w:del w:id="1842" w:author="Canh Duc Nguyen" w:date="2023-10-15T11:19:00Z">
        <w:r w:rsidRPr="00515445" w:rsidDel="00640A7D">
          <w:rPr>
            <w:lang w:val="vi-VN"/>
          </w:rPr>
          <w:delText xml:space="preserve">nó </w:delText>
        </w:r>
      </w:del>
      <w:ins w:id="1843" w:author="Canh Duc Nguyen" w:date="2023-10-15T11:19:00Z">
        <w:r w:rsidR="00640A7D">
          <w:rPr>
            <w:lang w:val="vi-VN"/>
          </w:rPr>
          <w:t xml:space="preserve">cậu ấy </w:t>
        </w:r>
      </w:ins>
      <w:r w:rsidRPr="00515445">
        <w:rPr>
          <w:lang w:val="vi-VN"/>
        </w:rPr>
        <w:t xml:space="preserve">nghe.", </w:t>
      </w:r>
    </w:p>
    <w:p w14:paraId="4B7734D4" w14:textId="77777777" w:rsidR="00515445" w:rsidRPr="00515445" w:rsidRDefault="00515445" w:rsidP="00515445">
      <w:pPr>
        <w:rPr>
          <w:lang w:val="vi-VN"/>
        </w:rPr>
      </w:pPr>
      <w:r w:rsidRPr="00515445">
        <w:rPr>
          <w:lang w:val="vi-VN"/>
        </w:rPr>
        <w:t xml:space="preserve">      "en": "When my child cries, I sing to him." </w:t>
      </w:r>
    </w:p>
    <w:p w14:paraId="37328CAC" w14:textId="77777777" w:rsidR="00515445" w:rsidRPr="00515445" w:rsidRDefault="00515445" w:rsidP="00515445">
      <w:pPr>
        <w:rPr>
          <w:lang w:val="vi-VN"/>
        </w:rPr>
      </w:pPr>
      <w:r w:rsidRPr="00515445">
        <w:rPr>
          <w:lang w:val="vi-VN"/>
        </w:rPr>
        <w:t xml:space="preserve">    }, </w:t>
      </w:r>
    </w:p>
    <w:p w14:paraId="294B6C4A" w14:textId="77777777" w:rsidR="00515445" w:rsidRPr="00515445" w:rsidRDefault="00515445" w:rsidP="00515445">
      <w:pPr>
        <w:rPr>
          <w:lang w:val="vi-VN"/>
        </w:rPr>
      </w:pPr>
      <w:r w:rsidRPr="00515445">
        <w:rPr>
          <w:lang w:val="vi-VN"/>
        </w:rPr>
        <w:t xml:space="preserve">    { </w:t>
      </w:r>
    </w:p>
    <w:p w14:paraId="4D862980" w14:textId="7DDAB864" w:rsidR="00515445" w:rsidRPr="00515445" w:rsidRDefault="00515445" w:rsidP="00515445">
      <w:pPr>
        <w:rPr>
          <w:lang w:val="vi-VN"/>
        </w:rPr>
      </w:pPr>
      <w:r w:rsidRPr="00515445">
        <w:rPr>
          <w:lang w:val="vi-VN"/>
        </w:rPr>
        <w:t xml:space="preserve">      "vn": "Hãy </w:t>
      </w:r>
      <w:del w:id="1844" w:author="Canh Duc Nguyen" w:date="2023-10-15T11:24:00Z">
        <w:r w:rsidRPr="00515445" w:rsidDel="00640A7D">
          <w:rPr>
            <w:lang w:val="vi-VN"/>
          </w:rPr>
          <w:delText>tránh</w:delText>
        </w:r>
      </w:del>
      <w:ins w:id="1845" w:author="Canh Duc Nguyen" w:date="2023-10-15T11:24:00Z">
        <w:r w:rsidR="00640A7D">
          <w:rPr>
            <w:lang w:val="vi-VN"/>
          </w:rPr>
          <w:t>trú tránh</w:t>
        </w:r>
      </w:ins>
      <w:r w:rsidRPr="00515445">
        <w:rPr>
          <w:lang w:val="vi-VN"/>
        </w:rPr>
        <w:t xml:space="preserve"> khi mưa bắt đầu rơi, </w:t>
      </w:r>
      <w:ins w:id="1846" w:author="Canh Duc Nguyen" w:date="2023-10-15T11:24:00Z">
        <w:r w:rsidR="00640A7D">
          <w:rPr>
            <w:lang w:val="vi-VN"/>
          </w:rPr>
          <w:t xml:space="preserve">vì </w:t>
        </w:r>
      </w:ins>
      <w:r w:rsidRPr="00515445">
        <w:rPr>
          <w:lang w:val="vi-VN"/>
        </w:rPr>
        <w:t xml:space="preserve">thuỷ triều sẽ </w:t>
      </w:r>
      <w:del w:id="1847" w:author="Canh Duc Nguyen" w:date="2023-10-15T11:19:00Z">
        <w:r w:rsidRPr="00515445" w:rsidDel="00640A7D">
          <w:rPr>
            <w:lang w:val="vi-VN"/>
          </w:rPr>
          <w:delText xml:space="preserve">cao </w:delText>
        </w:r>
      </w:del>
      <w:ins w:id="1848" w:author="Canh Duc Nguyen" w:date="2023-10-15T11:19:00Z">
        <w:r w:rsidR="00640A7D">
          <w:rPr>
            <w:lang w:val="vi-VN"/>
          </w:rPr>
          <w:t xml:space="preserve">dâng </w:t>
        </w:r>
      </w:ins>
      <w:r w:rsidRPr="00515445">
        <w:rPr>
          <w:lang w:val="vi-VN"/>
        </w:rPr>
        <w:t xml:space="preserve">lên nhanh chóng.", </w:t>
      </w:r>
    </w:p>
    <w:p w14:paraId="2EF2EC71" w14:textId="77777777" w:rsidR="00515445" w:rsidRPr="00515445" w:rsidRDefault="00515445" w:rsidP="00515445">
      <w:pPr>
        <w:rPr>
          <w:lang w:val="vi-VN"/>
        </w:rPr>
      </w:pPr>
      <w:r w:rsidRPr="00515445">
        <w:rPr>
          <w:lang w:val="vi-VN"/>
        </w:rPr>
        <w:t xml:space="preserve">      "en": "Avoid when the rain starts to fall, the tide will rise rapidly." </w:t>
      </w:r>
    </w:p>
    <w:p w14:paraId="386575D4" w14:textId="77777777" w:rsidR="00515445" w:rsidRPr="00515445" w:rsidRDefault="00515445" w:rsidP="00515445">
      <w:pPr>
        <w:rPr>
          <w:lang w:val="vi-VN"/>
        </w:rPr>
      </w:pPr>
      <w:r w:rsidRPr="00515445">
        <w:rPr>
          <w:lang w:val="vi-VN"/>
        </w:rPr>
        <w:t xml:space="preserve">    }</w:t>
      </w:r>
    </w:p>
    <w:p w14:paraId="27662A7F" w14:textId="77777777" w:rsidR="00515445" w:rsidRPr="00515445" w:rsidRDefault="00515445" w:rsidP="00515445">
      <w:pPr>
        <w:rPr>
          <w:lang w:val="vi-VN"/>
        </w:rPr>
      </w:pPr>
      <w:r w:rsidRPr="00515445">
        <w:rPr>
          <w:lang w:val="vi-VN"/>
        </w:rPr>
        <w:t xml:space="preserve">  ] </w:t>
      </w:r>
    </w:p>
    <w:p w14:paraId="157913DE" w14:textId="77777777" w:rsidR="00515445" w:rsidRPr="00515445" w:rsidRDefault="00515445" w:rsidP="00515445">
      <w:pPr>
        <w:rPr>
          <w:lang w:val="vi-VN"/>
        </w:rPr>
      </w:pPr>
      <w:r w:rsidRPr="00515445">
        <w:rPr>
          <w:lang w:val="vi-VN"/>
        </w:rPr>
        <w:t>}</w:t>
      </w:r>
    </w:p>
    <w:p w14:paraId="60FBFB4C" w14:textId="77777777" w:rsidR="00515445" w:rsidRPr="00515445" w:rsidRDefault="00515445" w:rsidP="00515445">
      <w:pPr>
        <w:rPr>
          <w:lang w:val="vi-VN"/>
        </w:rPr>
      </w:pPr>
      <w:r w:rsidRPr="00515445">
        <w:rPr>
          <w:lang w:val="vi-VN"/>
        </w:rPr>
        <w:t>-----------------------------</w:t>
      </w:r>
    </w:p>
    <w:p w14:paraId="3DE46FAC" w14:textId="77777777" w:rsidR="00515445" w:rsidRPr="00515445" w:rsidRDefault="00515445" w:rsidP="00515445">
      <w:pPr>
        <w:rPr>
          <w:lang w:val="vi-VN"/>
        </w:rPr>
      </w:pPr>
      <w:r w:rsidRPr="00515445">
        <w:rPr>
          <w:lang w:val="vi-VN"/>
        </w:rPr>
        <w:t xml:space="preserve">keyword: Relative adverb 'nơi' </w:t>
      </w:r>
    </w:p>
    <w:p w14:paraId="7F9CE3E2" w14:textId="77777777" w:rsidR="00515445" w:rsidRPr="00515445" w:rsidRDefault="00515445" w:rsidP="00515445">
      <w:pPr>
        <w:rPr>
          <w:lang w:val="vi-VN"/>
        </w:rPr>
      </w:pPr>
      <w:r w:rsidRPr="00515445">
        <w:rPr>
          <w:lang w:val="vi-VN"/>
        </w:rPr>
        <w:t xml:space="preserve">PROMPT: Generate grammar explanation for following Vietnamese grammar point: Relative adverb 'nơi' </w:t>
      </w:r>
    </w:p>
    <w:p w14:paraId="40DF6377" w14:textId="77777777" w:rsidR="00515445" w:rsidRPr="00515445" w:rsidRDefault="00515445" w:rsidP="00515445">
      <w:pPr>
        <w:rPr>
          <w:lang w:val="vi-VN"/>
        </w:rPr>
      </w:pPr>
      <w:r w:rsidRPr="00515445">
        <w:rPr>
          <w:lang w:val="vi-VN"/>
        </w:rPr>
        <w:t>RESPONSE: {</w:t>
      </w:r>
    </w:p>
    <w:p w14:paraId="54F7AA90" w14:textId="77777777" w:rsidR="00515445" w:rsidRPr="00515445" w:rsidRDefault="00515445" w:rsidP="00515445">
      <w:pPr>
        <w:rPr>
          <w:lang w:val="vi-VN"/>
        </w:rPr>
      </w:pPr>
      <w:r w:rsidRPr="00515445">
        <w:rPr>
          <w:lang w:val="vi-VN"/>
        </w:rPr>
        <w:t xml:space="preserve">  "title": "Relative adverb 'nơi'",</w:t>
      </w:r>
    </w:p>
    <w:p w14:paraId="3C574A74" w14:textId="77777777" w:rsidR="00515445" w:rsidRPr="00515445" w:rsidRDefault="00515445" w:rsidP="00515445">
      <w:pPr>
        <w:rPr>
          <w:lang w:val="vi-VN"/>
        </w:rPr>
      </w:pPr>
      <w:r w:rsidRPr="00515445">
        <w:rPr>
          <w:lang w:val="vi-VN"/>
        </w:rPr>
        <w:t xml:space="preserve">  "short_explanation": "Used to express 'where' or 'the place where' when referring to a location.",</w:t>
      </w:r>
    </w:p>
    <w:p w14:paraId="7BD00C71" w14:textId="77777777" w:rsidR="00515445" w:rsidRPr="00515445" w:rsidRDefault="00515445" w:rsidP="00515445">
      <w:pPr>
        <w:rPr>
          <w:lang w:val="vi-VN"/>
        </w:rPr>
      </w:pPr>
      <w:r w:rsidRPr="00515445">
        <w:rPr>
          <w:lang w:val="vi-VN"/>
        </w:rPr>
        <w:t xml:space="preserve">  "long_explanation": "The Vietnamese relative adverb 'nơi' is used to designate a particular place or location in a sentence. It loosely translates to the English 'where' or 'the place where'. This word is often used to give information about the location of an event or action, or to specify a place for a particular subject.",</w:t>
      </w:r>
    </w:p>
    <w:p w14:paraId="777A561D" w14:textId="77777777" w:rsidR="00515445" w:rsidRPr="00515445" w:rsidRDefault="00515445" w:rsidP="00515445">
      <w:pPr>
        <w:rPr>
          <w:lang w:val="vi-VN"/>
        </w:rPr>
      </w:pPr>
      <w:r w:rsidRPr="00515445">
        <w:rPr>
          <w:lang w:val="vi-VN"/>
        </w:rPr>
        <w:t xml:space="preserve">  "formation": "Subject + nơi + Verb",</w:t>
      </w:r>
    </w:p>
    <w:p w14:paraId="2B469B89" w14:textId="77777777" w:rsidR="00515445" w:rsidRPr="00515445" w:rsidRDefault="00515445" w:rsidP="00515445">
      <w:pPr>
        <w:rPr>
          <w:lang w:val="vi-VN"/>
        </w:rPr>
      </w:pPr>
      <w:r w:rsidRPr="00515445">
        <w:rPr>
          <w:lang w:val="vi-VN"/>
        </w:rPr>
        <w:t xml:space="preserve">  "examples": [</w:t>
      </w:r>
    </w:p>
    <w:p w14:paraId="4EC99A21" w14:textId="77777777" w:rsidR="00515445" w:rsidRPr="00515445" w:rsidRDefault="00515445" w:rsidP="00515445">
      <w:pPr>
        <w:rPr>
          <w:lang w:val="vi-VN"/>
        </w:rPr>
      </w:pPr>
      <w:r w:rsidRPr="00515445">
        <w:rPr>
          <w:lang w:val="vi-VN"/>
        </w:rPr>
        <w:t xml:space="preserve">    {</w:t>
      </w:r>
    </w:p>
    <w:p w14:paraId="272AC925" w14:textId="77777777" w:rsidR="00515445" w:rsidRPr="00515445" w:rsidRDefault="00515445" w:rsidP="00515445">
      <w:pPr>
        <w:rPr>
          <w:lang w:val="vi-VN"/>
        </w:rPr>
      </w:pPr>
      <w:r w:rsidRPr="00515445">
        <w:rPr>
          <w:lang w:val="vi-VN"/>
        </w:rPr>
        <w:t xml:space="preserve">      "vn": "Đây là nơi tôi sinh ra và lớn lên.",</w:t>
      </w:r>
    </w:p>
    <w:p w14:paraId="2F734C29" w14:textId="77777777" w:rsidR="00515445" w:rsidRPr="00515445" w:rsidRDefault="00515445" w:rsidP="00515445">
      <w:pPr>
        <w:rPr>
          <w:lang w:val="vi-VN"/>
        </w:rPr>
      </w:pPr>
      <w:r w:rsidRPr="00515445">
        <w:rPr>
          <w:lang w:val="vi-VN"/>
        </w:rPr>
        <w:t xml:space="preserve">      "en": "This is where I was born and raised."</w:t>
      </w:r>
    </w:p>
    <w:p w14:paraId="753D91D0" w14:textId="77777777" w:rsidR="00515445" w:rsidRPr="00515445" w:rsidRDefault="00515445" w:rsidP="00515445">
      <w:pPr>
        <w:rPr>
          <w:lang w:val="vi-VN"/>
        </w:rPr>
      </w:pPr>
      <w:r w:rsidRPr="00515445">
        <w:rPr>
          <w:lang w:val="vi-VN"/>
        </w:rPr>
        <w:t xml:space="preserve">    },</w:t>
      </w:r>
    </w:p>
    <w:p w14:paraId="560FDF5C" w14:textId="77777777" w:rsidR="00515445" w:rsidRPr="00515445" w:rsidRDefault="00515445" w:rsidP="00515445">
      <w:pPr>
        <w:rPr>
          <w:lang w:val="vi-VN"/>
        </w:rPr>
      </w:pPr>
      <w:r w:rsidRPr="00515445">
        <w:rPr>
          <w:lang w:val="vi-VN"/>
        </w:rPr>
        <w:lastRenderedPageBreak/>
        <w:t xml:space="preserve">    {</w:t>
      </w:r>
    </w:p>
    <w:p w14:paraId="39F89D92" w14:textId="77777777" w:rsidR="00515445" w:rsidRPr="00515445" w:rsidRDefault="00515445" w:rsidP="00515445">
      <w:pPr>
        <w:rPr>
          <w:lang w:val="vi-VN"/>
        </w:rPr>
      </w:pPr>
      <w:r w:rsidRPr="00515445">
        <w:rPr>
          <w:lang w:val="vi-VN"/>
        </w:rPr>
        <w:t xml:space="preserve">      "vn": "Nhà hàng nơi họ gặp nhau lần đầu tiên nằm ở trung tâm thành phố.",</w:t>
      </w:r>
    </w:p>
    <w:p w14:paraId="11C1B904" w14:textId="77777777" w:rsidR="00515445" w:rsidRPr="00515445" w:rsidRDefault="00515445" w:rsidP="00515445">
      <w:pPr>
        <w:rPr>
          <w:lang w:val="vi-VN"/>
        </w:rPr>
      </w:pPr>
      <w:r w:rsidRPr="00515445">
        <w:rPr>
          <w:lang w:val="vi-VN"/>
        </w:rPr>
        <w:t xml:space="preserve">      "en": "The restaurant where they first met is located in the city center."</w:t>
      </w:r>
    </w:p>
    <w:p w14:paraId="4FE39329" w14:textId="77777777" w:rsidR="00515445" w:rsidRPr="00515445" w:rsidRDefault="00515445" w:rsidP="00515445">
      <w:pPr>
        <w:rPr>
          <w:lang w:val="vi-VN"/>
        </w:rPr>
      </w:pPr>
      <w:r w:rsidRPr="00515445">
        <w:rPr>
          <w:lang w:val="vi-VN"/>
        </w:rPr>
        <w:t xml:space="preserve">    },</w:t>
      </w:r>
    </w:p>
    <w:p w14:paraId="68917B63" w14:textId="77777777" w:rsidR="00515445" w:rsidRPr="00515445" w:rsidRDefault="00515445" w:rsidP="00515445">
      <w:pPr>
        <w:rPr>
          <w:lang w:val="vi-VN"/>
        </w:rPr>
      </w:pPr>
      <w:r w:rsidRPr="00515445">
        <w:rPr>
          <w:lang w:val="vi-VN"/>
        </w:rPr>
        <w:t xml:space="preserve">    {</w:t>
      </w:r>
    </w:p>
    <w:p w14:paraId="30376998" w14:textId="4DFCC819" w:rsidR="00515445" w:rsidRPr="00515445" w:rsidRDefault="00515445" w:rsidP="00515445">
      <w:pPr>
        <w:rPr>
          <w:lang w:val="vi-VN"/>
        </w:rPr>
      </w:pPr>
      <w:r w:rsidRPr="00515445">
        <w:rPr>
          <w:lang w:val="vi-VN"/>
        </w:rPr>
        <w:t xml:space="preserve">      "vn": "Việt Nam là nơi tôi muốn </w:t>
      </w:r>
      <w:ins w:id="1849" w:author="Canh Duc Nguyen" w:date="2023-10-15T11:24:00Z">
        <w:r w:rsidR="00640A7D">
          <w:rPr>
            <w:lang w:val="vi-VN"/>
          </w:rPr>
          <w:t xml:space="preserve">đến </w:t>
        </w:r>
      </w:ins>
      <w:r w:rsidRPr="00515445">
        <w:rPr>
          <w:lang w:val="vi-VN"/>
        </w:rPr>
        <w:t xml:space="preserve">du lịch </w:t>
      </w:r>
      <w:del w:id="1850" w:author="Canh Duc Nguyen" w:date="2023-10-15T11:24:00Z">
        <w:r w:rsidRPr="00515445" w:rsidDel="00640A7D">
          <w:rPr>
            <w:lang w:val="vi-VN"/>
          </w:rPr>
          <w:delText xml:space="preserve">đến </w:delText>
        </w:r>
      </w:del>
      <w:r w:rsidRPr="00515445">
        <w:rPr>
          <w:lang w:val="vi-VN"/>
        </w:rPr>
        <w:t>nhất.",</w:t>
      </w:r>
    </w:p>
    <w:p w14:paraId="58DAC3E2" w14:textId="77777777" w:rsidR="00515445" w:rsidRPr="00515445" w:rsidRDefault="00515445" w:rsidP="00515445">
      <w:pPr>
        <w:rPr>
          <w:lang w:val="vi-VN"/>
        </w:rPr>
      </w:pPr>
      <w:r w:rsidRPr="00515445">
        <w:rPr>
          <w:lang w:val="vi-VN"/>
        </w:rPr>
        <w:t xml:space="preserve">      "en": "Vietnam is the place where I most want to travel."</w:t>
      </w:r>
    </w:p>
    <w:p w14:paraId="5B99A2DF" w14:textId="77777777" w:rsidR="00515445" w:rsidRPr="00515445" w:rsidRDefault="00515445" w:rsidP="00515445">
      <w:pPr>
        <w:rPr>
          <w:lang w:val="vi-VN"/>
        </w:rPr>
      </w:pPr>
      <w:r w:rsidRPr="00515445">
        <w:rPr>
          <w:lang w:val="vi-VN"/>
        </w:rPr>
        <w:t xml:space="preserve">    },</w:t>
      </w:r>
    </w:p>
    <w:p w14:paraId="300A22D3" w14:textId="77777777" w:rsidR="00515445" w:rsidRPr="00515445" w:rsidRDefault="00515445" w:rsidP="00515445">
      <w:pPr>
        <w:rPr>
          <w:lang w:val="vi-VN"/>
        </w:rPr>
      </w:pPr>
      <w:r w:rsidRPr="00515445">
        <w:rPr>
          <w:lang w:val="vi-VN"/>
        </w:rPr>
        <w:t xml:space="preserve">    {</w:t>
      </w:r>
    </w:p>
    <w:p w14:paraId="0FE6BC04" w14:textId="77777777" w:rsidR="00515445" w:rsidRPr="00515445" w:rsidRDefault="00515445" w:rsidP="00515445">
      <w:pPr>
        <w:rPr>
          <w:lang w:val="vi-VN"/>
        </w:rPr>
      </w:pPr>
      <w:r w:rsidRPr="00515445">
        <w:rPr>
          <w:lang w:val="vi-VN"/>
        </w:rPr>
        <w:t xml:space="preserve">      "vn": "Nơi bạn học tiếng Việt ở đâu?",</w:t>
      </w:r>
    </w:p>
    <w:p w14:paraId="21C7A43F" w14:textId="77777777" w:rsidR="00515445" w:rsidRPr="00515445" w:rsidRDefault="00515445" w:rsidP="00515445">
      <w:pPr>
        <w:rPr>
          <w:lang w:val="vi-VN"/>
        </w:rPr>
      </w:pPr>
      <w:r w:rsidRPr="00515445">
        <w:rPr>
          <w:lang w:val="vi-VN"/>
        </w:rPr>
        <w:t xml:space="preserve">      "en": "Where do you learn Vietnamese?"</w:t>
      </w:r>
    </w:p>
    <w:p w14:paraId="02F4C09C" w14:textId="77777777" w:rsidR="00515445" w:rsidRPr="00515445" w:rsidRDefault="00515445" w:rsidP="00515445">
      <w:pPr>
        <w:rPr>
          <w:lang w:val="vi-VN"/>
        </w:rPr>
      </w:pPr>
      <w:r w:rsidRPr="00515445">
        <w:rPr>
          <w:lang w:val="vi-VN"/>
        </w:rPr>
        <w:t xml:space="preserve">    }</w:t>
      </w:r>
    </w:p>
    <w:p w14:paraId="028DCB3C" w14:textId="77777777" w:rsidR="00515445" w:rsidRPr="00515445" w:rsidRDefault="00515445" w:rsidP="00515445">
      <w:pPr>
        <w:rPr>
          <w:lang w:val="vi-VN"/>
        </w:rPr>
      </w:pPr>
      <w:r w:rsidRPr="00515445">
        <w:rPr>
          <w:lang w:val="vi-VN"/>
        </w:rPr>
        <w:t xml:space="preserve">  ]</w:t>
      </w:r>
    </w:p>
    <w:p w14:paraId="14BA76DF" w14:textId="77777777" w:rsidR="00515445" w:rsidRPr="00515445" w:rsidRDefault="00515445" w:rsidP="00515445">
      <w:pPr>
        <w:rPr>
          <w:lang w:val="vi-VN"/>
        </w:rPr>
      </w:pPr>
      <w:r w:rsidRPr="00515445">
        <w:rPr>
          <w:lang w:val="vi-VN"/>
        </w:rPr>
        <w:t>}</w:t>
      </w:r>
    </w:p>
    <w:p w14:paraId="506F0AB8" w14:textId="77777777" w:rsidR="00515445" w:rsidRPr="00515445" w:rsidRDefault="00515445" w:rsidP="00515445">
      <w:pPr>
        <w:rPr>
          <w:lang w:val="vi-VN"/>
        </w:rPr>
      </w:pPr>
      <w:r w:rsidRPr="00515445">
        <w:rPr>
          <w:lang w:val="vi-VN"/>
        </w:rPr>
        <w:t>-----------------------------</w:t>
      </w:r>
    </w:p>
    <w:p w14:paraId="4EFB1286" w14:textId="77777777" w:rsidR="00515445" w:rsidRPr="00515445" w:rsidRDefault="00515445" w:rsidP="00515445">
      <w:pPr>
        <w:rPr>
          <w:lang w:val="vi-VN"/>
        </w:rPr>
      </w:pPr>
      <w:r w:rsidRPr="00515445">
        <w:rPr>
          <w:lang w:val="vi-VN"/>
        </w:rPr>
        <w:t xml:space="preserve">keyword: Repetition adverb 'thường' </w:t>
      </w:r>
    </w:p>
    <w:p w14:paraId="1102729A" w14:textId="77777777" w:rsidR="00515445" w:rsidRPr="00515445" w:rsidRDefault="00515445" w:rsidP="00515445">
      <w:pPr>
        <w:rPr>
          <w:lang w:val="vi-VN"/>
        </w:rPr>
      </w:pPr>
      <w:r w:rsidRPr="00515445">
        <w:rPr>
          <w:lang w:val="vi-VN"/>
        </w:rPr>
        <w:t xml:space="preserve">PROMPT: Generate grammar explanation for following Vietnamese grammar point: Repetition adverb 'thường' </w:t>
      </w:r>
    </w:p>
    <w:p w14:paraId="25F34235" w14:textId="77777777" w:rsidR="00515445" w:rsidRPr="00515445" w:rsidRDefault="00515445" w:rsidP="00515445">
      <w:pPr>
        <w:rPr>
          <w:lang w:val="vi-VN"/>
        </w:rPr>
      </w:pPr>
      <w:r w:rsidRPr="00515445">
        <w:rPr>
          <w:lang w:val="vi-VN"/>
        </w:rPr>
        <w:t xml:space="preserve">RESPONSE: { </w:t>
      </w:r>
    </w:p>
    <w:p w14:paraId="003FB0F1" w14:textId="77777777" w:rsidR="00515445" w:rsidRPr="00515445" w:rsidRDefault="00515445" w:rsidP="00515445">
      <w:pPr>
        <w:rPr>
          <w:lang w:val="vi-VN"/>
        </w:rPr>
      </w:pPr>
      <w:r w:rsidRPr="00515445">
        <w:rPr>
          <w:lang w:val="vi-VN"/>
        </w:rPr>
        <w:t xml:space="preserve">  "title": "Repetition adverb 'thường'", </w:t>
      </w:r>
    </w:p>
    <w:p w14:paraId="2673BE2E" w14:textId="77777777" w:rsidR="00515445" w:rsidRPr="00515445" w:rsidRDefault="00515445" w:rsidP="00515445">
      <w:pPr>
        <w:rPr>
          <w:lang w:val="vi-VN"/>
        </w:rPr>
      </w:pPr>
      <w:r w:rsidRPr="00515445">
        <w:rPr>
          <w:lang w:val="vi-VN"/>
        </w:rPr>
        <w:t xml:space="preserve">  "short_explanation": "Used to indicate a regular or usual action.", </w:t>
      </w:r>
    </w:p>
    <w:p w14:paraId="4153C022" w14:textId="77777777" w:rsidR="00515445" w:rsidRPr="00515445" w:rsidRDefault="00515445" w:rsidP="00515445">
      <w:pPr>
        <w:rPr>
          <w:lang w:val="vi-VN"/>
        </w:rPr>
      </w:pPr>
      <w:r w:rsidRPr="00515445">
        <w:rPr>
          <w:lang w:val="vi-VN"/>
        </w:rPr>
        <w:t xml:space="preserve">  "long_explanation": "The Vietnamese word 'thường' is a repetition adverb used to indicate that an action or event is regular or usual. It is similar to the English word 'usually' or 'normally'. This word is placed before the verb in the sentence to show the regularity of the action.", </w:t>
      </w:r>
    </w:p>
    <w:p w14:paraId="44FE9CE9" w14:textId="77777777" w:rsidR="00515445" w:rsidRPr="00515445" w:rsidRDefault="00515445" w:rsidP="00515445">
      <w:pPr>
        <w:rPr>
          <w:lang w:val="vi-VN"/>
        </w:rPr>
      </w:pPr>
      <w:r w:rsidRPr="00515445">
        <w:rPr>
          <w:lang w:val="vi-VN"/>
        </w:rPr>
        <w:t xml:space="preserve">  "formation": "The usual structure is: Subject + 'thường' + action/verb.", </w:t>
      </w:r>
    </w:p>
    <w:p w14:paraId="76D67833" w14:textId="77777777" w:rsidR="00515445" w:rsidRPr="00515445" w:rsidRDefault="00515445" w:rsidP="00515445">
      <w:pPr>
        <w:rPr>
          <w:lang w:val="vi-VN"/>
        </w:rPr>
      </w:pPr>
      <w:r w:rsidRPr="00515445">
        <w:rPr>
          <w:lang w:val="vi-VN"/>
        </w:rPr>
        <w:t xml:space="preserve">  "examples": [ </w:t>
      </w:r>
    </w:p>
    <w:p w14:paraId="1CCE2967" w14:textId="77777777" w:rsidR="00515445" w:rsidRPr="00515445" w:rsidRDefault="00515445" w:rsidP="00515445">
      <w:pPr>
        <w:rPr>
          <w:lang w:val="vi-VN"/>
        </w:rPr>
      </w:pPr>
      <w:r w:rsidRPr="00515445">
        <w:rPr>
          <w:lang w:val="vi-VN"/>
        </w:rPr>
        <w:t xml:space="preserve">    { </w:t>
      </w:r>
    </w:p>
    <w:p w14:paraId="2C17050C" w14:textId="77777777" w:rsidR="00515445" w:rsidRPr="00515445" w:rsidRDefault="00515445" w:rsidP="00515445">
      <w:pPr>
        <w:rPr>
          <w:lang w:val="vi-VN"/>
        </w:rPr>
      </w:pPr>
      <w:r w:rsidRPr="00515445">
        <w:rPr>
          <w:lang w:val="vi-VN"/>
        </w:rPr>
        <w:t xml:space="preserve">      "vn": "Mỗi sáng, tôi thường đi bộ đến công viên.", </w:t>
      </w:r>
    </w:p>
    <w:p w14:paraId="0A2972C8" w14:textId="77777777" w:rsidR="00515445" w:rsidRPr="00515445" w:rsidRDefault="00515445" w:rsidP="00515445">
      <w:pPr>
        <w:rPr>
          <w:lang w:val="vi-VN"/>
        </w:rPr>
      </w:pPr>
      <w:r w:rsidRPr="00515445">
        <w:rPr>
          <w:lang w:val="vi-VN"/>
        </w:rPr>
        <w:t xml:space="preserve">      "en": "Every morning, I usually walk to the park." </w:t>
      </w:r>
    </w:p>
    <w:p w14:paraId="732518D4" w14:textId="77777777" w:rsidR="00515445" w:rsidRPr="00515445" w:rsidRDefault="00515445" w:rsidP="00515445">
      <w:pPr>
        <w:rPr>
          <w:lang w:val="vi-VN"/>
        </w:rPr>
      </w:pPr>
      <w:r w:rsidRPr="00515445">
        <w:rPr>
          <w:lang w:val="vi-VN"/>
        </w:rPr>
        <w:t xml:space="preserve">    }, </w:t>
      </w:r>
    </w:p>
    <w:p w14:paraId="7136635D" w14:textId="77777777" w:rsidR="00515445" w:rsidRPr="00515445" w:rsidRDefault="00515445" w:rsidP="00515445">
      <w:pPr>
        <w:rPr>
          <w:lang w:val="vi-VN"/>
        </w:rPr>
      </w:pPr>
      <w:r w:rsidRPr="00515445">
        <w:rPr>
          <w:lang w:val="vi-VN"/>
        </w:rPr>
        <w:t xml:space="preserve">    { </w:t>
      </w:r>
    </w:p>
    <w:p w14:paraId="4E8EEBA2" w14:textId="77777777" w:rsidR="00515445" w:rsidRPr="00515445" w:rsidRDefault="00515445" w:rsidP="00515445">
      <w:pPr>
        <w:rPr>
          <w:lang w:val="vi-VN"/>
        </w:rPr>
      </w:pPr>
      <w:r w:rsidRPr="00515445">
        <w:rPr>
          <w:lang w:val="vi-VN"/>
        </w:rPr>
        <w:t xml:space="preserve">      "vn": "Trong thời gian rảnh rỗi, anh ấy thường đọc sách hoặc chơi đàn.", </w:t>
      </w:r>
    </w:p>
    <w:p w14:paraId="5BF281A3" w14:textId="77777777" w:rsidR="00515445" w:rsidRPr="00515445" w:rsidRDefault="00515445" w:rsidP="00515445">
      <w:pPr>
        <w:rPr>
          <w:lang w:val="vi-VN"/>
        </w:rPr>
      </w:pPr>
      <w:r w:rsidRPr="00515445">
        <w:rPr>
          <w:lang w:val="vi-VN"/>
        </w:rPr>
        <w:t xml:space="preserve">      "en": "In his free time, he usually reads books or plays the guitar." </w:t>
      </w:r>
    </w:p>
    <w:p w14:paraId="0164379D" w14:textId="77777777" w:rsidR="00515445" w:rsidRPr="00515445" w:rsidRDefault="00515445" w:rsidP="00515445">
      <w:pPr>
        <w:rPr>
          <w:lang w:val="vi-VN"/>
        </w:rPr>
      </w:pPr>
      <w:r w:rsidRPr="00515445">
        <w:rPr>
          <w:lang w:val="vi-VN"/>
        </w:rPr>
        <w:t xml:space="preserve">    }, </w:t>
      </w:r>
    </w:p>
    <w:p w14:paraId="7CB63D00" w14:textId="77777777" w:rsidR="00515445" w:rsidRPr="00515445" w:rsidRDefault="00515445" w:rsidP="00515445">
      <w:pPr>
        <w:rPr>
          <w:lang w:val="vi-VN"/>
        </w:rPr>
      </w:pPr>
      <w:r w:rsidRPr="00515445">
        <w:rPr>
          <w:lang w:val="vi-VN"/>
        </w:rPr>
        <w:t xml:space="preserve">    { </w:t>
      </w:r>
    </w:p>
    <w:p w14:paraId="764F2754" w14:textId="77777777" w:rsidR="00515445" w:rsidRPr="00515445" w:rsidRDefault="00515445" w:rsidP="00515445">
      <w:pPr>
        <w:rPr>
          <w:lang w:val="vi-VN"/>
        </w:rPr>
      </w:pPr>
      <w:r w:rsidRPr="00515445">
        <w:rPr>
          <w:lang w:val="vi-VN"/>
        </w:rPr>
        <w:t xml:space="preserve">      "vn": "Chúng tôi thường đến thăm bà vào cuối tuần.", </w:t>
      </w:r>
    </w:p>
    <w:p w14:paraId="55A4B055" w14:textId="77777777" w:rsidR="00515445" w:rsidRPr="00515445" w:rsidRDefault="00515445" w:rsidP="00515445">
      <w:pPr>
        <w:rPr>
          <w:lang w:val="vi-VN"/>
        </w:rPr>
      </w:pPr>
      <w:r w:rsidRPr="00515445">
        <w:rPr>
          <w:lang w:val="vi-VN"/>
        </w:rPr>
        <w:t xml:space="preserve">      "en": "We usually visit grandma at the weekend." </w:t>
      </w:r>
    </w:p>
    <w:p w14:paraId="2A0D9F99" w14:textId="77777777" w:rsidR="00515445" w:rsidRPr="00515445" w:rsidRDefault="00515445" w:rsidP="00515445">
      <w:pPr>
        <w:rPr>
          <w:lang w:val="vi-VN"/>
        </w:rPr>
      </w:pPr>
      <w:r w:rsidRPr="00515445">
        <w:rPr>
          <w:lang w:val="vi-VN"/>
        </w:rPr>
        <w:t xml:space="preserve">    }, </w:t>
      </w:r>
    </w:p>
    <w:p w14:paraId="67B06794" w14:textId="77777777" w:rsidR="00515445" w:rsidRPr="00515445" w:rsidRDefault="00515445" w:rsidP="00515445">
      <w:pPr>
        <w:rPr>
          <w:lang w:val="vi-VN"/>
        </w:rPr>
      </w:pPr>
      <w:r w:rsidRPr="00515445">
        <w:rPr>
          <w:lang w:val="vi-VN"/>
        </w:rPr>
        <w:t xml:space="preserve">    { </w:t>
      </w:r>
    </w:p>
    <w:p w14:paraId="75827F0A" w14:textId="3A774011" w:rsidR="00515445" w:rsidRPr="00515445" w:rsidRDefault="00515445" w:rsidP="00515445">
      <w:pPr>
        <w:rPr>
          <w:lang w:val="vi-VN"/>
        </w:rPr>
      </w:pPr>
      <w:r w:rsidRPr="00515445">
        <w:rPr>
          <w:lang w:val="vi-VN"/>
        </w:rPr>
        <w:t xml:space="preserve">      "vn": "Họ thường ăn cơm </w:t>
      </w:r>
      <w:del w:id="1851" w:author="Canh Duc Nguyen" w:date="2023-10-15T11:25:00Z">
        <w:r w:rsidRPr="00515445" w:rsidDel="00640A7D">
          <w:rPr>
            <w:lang w:val="vi-VN"/>
          </w:rPr>
          <w:delText xml:space="preserve">vào buổi </w:delText>
        </w:r>
      </w:del>
      <w:r w:rsidRPr="00515445">
        <w:rPr>
          <w:lang w:val="vi-VN"/>
        </w:rPr>
        <w:t xml:space="preserve">tối lúc 7 giờ.", </w:t>
      </w:r>
    </w:p>
    <w:p w14:paraId="2A50A084" w14:textId="77777777" w:rsidR="00515445" w:rsidRPr="00515445" w:rsidRDefault="00515445" w:rsidP="00515445">
      <w:pPr>
        <w:rPr>
          <w:lang w:val="vi-VN"/>
        </w:rPr>
      </w:pPr>
      <w:r w:rsidRPr="00515445">
        <w:rPr>
          <w:lang w:val="vi-VN"/>
        </w:rPr>
        <w:t xml:space="preserve">      "en": "They usually eat dinner at 7 o'clock." </w:t>
      </w:r>
    </w:p>
    <w:p w14:paraId="722AA16C" w14:textId="77777777" w:rsidR="00515445" w:rsidRPr="00515445" w:rsidRDefault="00515445" w:rsidP="00515445">
      <w:pPr>
        <w:rPr>
          <w:lang w:val="vi-VN"/>
        </w:rPr>
      </w:pPr>
      <w:r w:rsidRPr="00515445">
        <w:rPr>
          <w:lang w:val="vi-VN"/>
        </w:rPr>
        <w:t xml:space="preserve">    } </w:t>
      </w:r>
    </w:p>
    <w:p w14:paraId="687F9249" w14:textId="77777777" w:rsidR="00515445" w:rsidRPr="00515445" w:rsidRDefault="00515445" w:rsidP="00515445">
      <w:pPr>
        <w:rPr>
          <w:lang w:val="vi-VN"/>
        </w:rPr>
      </w:pPr>
      <w:r w:rsidRPr="00515445">
        <w:rPr>
          <w:lang w:val="vi-VN"/>
        </w:rPr>
        <w:t xml:space="preserve">  ] </w:t>
      </w:r>
    </w:p>
    <w:p w14:paraId="011BE380" w14:textId="77777777" w:rsidR="00515445" w:rsidRPr="00515445" w:rsidRDefault="00515445" w:rsidP="00515445">
      <w:pPr>
        <w:rPr>
          <w:lang w:val="vi-VN"/>
        </w:rPr>
      </w:pPr>
      <w:r w:rsidRPr="00515445">
        <w:rPr>
          <w:lang w:val="vi-VN"/>
        </w:rPr>
        <w:t>}</w:t>
      </w:r>
    </w:p>
    <w:p w14:paraId="25F344F9" w14:textId="77777777" w:rsidR="00515445" w:rsidRPr="00515445" w:rsidRDefault="00515445" w:rsidP="00515445">
      <w:pPr>
        <w:rPr>
          <w:lang w:val="vi-VN"/>
        </w:rPr>
      </w:pPr>
      <w:r w:rsidRPr="00515445">
        <w:rPr>
          <w:lang w:val="vi-VN"/>
        </w:rPr>
        <w:lastRenderedPageBreak/>
        <w:t>-----------------------------</w:t>
      </w:r>
    </w:p>
    <w:p w14:paraId="00A9C307" w14:textId="77777777" w:rsidR="00515445" w:rsidRPr="00515445" w:rsidRDefault="00515445" w:rsidP="00515445">
      <w:pPr>
        <w:rPr>
          <w:lang w:val="vi-VN"/>
        </w:rPr>
      </w:pPr>
      <w:r w:rsidRPr="00515445">
        <w:rPr>
          <w:lang w:val="vi-VN"/>
        </w:rPr>
        <w:t xml:space="preserve">keyword: Restrictive construction 'chỉ … thôi' </w:t>
      </w:r>
    </w:p>
    <w:p w14:paraId="0BAB95DC" w14:textId="77777777" w:rsidR="00515445" w:rsidRPr="00515445" w:rsidRDefault="00515445" w:rsidP="00515445">
      <w:pPr>
        <w:rPr>
          <w:lang w:val="vi-VN"/>
        </w:rPr>
      </w:pPr>
      <w:r w:rsidRPr="00515445">
        <w:rPr>
          <w:lang w:val="vi-VN"/>
        </w:rPr>
        <w:t xml:space="preserve">PROMPT: Generate grammar explanation for following Vietnamese grammar point: Restrictive construction 'chỉ … thôi' </w:t>
      </w:r>
    </w:p>
    <w:p w14:paraId="50A0DE7E" w14:textId="77777777" w:rsidR="00515445" w:rsidRPr="00515445" w:rsidRDefault="00515445" w:rsidP="00515445">
      <w:pPr>
        <w:rPr>
          <w:lang w:val="vi-VN"/>
        </w:rPr>
      </w:pPr>
      <w:r w:rsidRPr="00515445">
        <w:rPr>
          <w:lang w:val="vi-VN"/>
        </w:rPr>
        <w:t>RESPONSE: {</w:t>
      </w:r>
    </w:p>
    <w:p w14:paraId="468472FF" w14:textId="77777777" w:rsidR="00515445" w:rsidRPr="00515445" w:rsidRDefault="00515445" w:rsidP="00515445">
      <w:pPr>
        <w:rPr>
          <w:lang w:val="vi-VN"/>
        </w:rPr>
      </w:pPr>
      <w:r w:rsidRPr="00515445">
        <w:rPr>
          <w:lang w:val="vi-VN"/>
        </w:rPr>
        <w:t xml:space="preserve">  "title": "Restrictive construction 'chỉ … thôi'",</w:t>
      </w:r>
    </w:p>
    <w:p w14:paraId="623C77B4" w14:textId="77777777" w:rsidR="00515445" w:rsidRPr="00515445" w:rsidRDefault="00515445" w:rsidP="00515445">
      <w:pPr>
        <w:rPr>
          <w:lang w:val="vi-VN"/>
        </w:rPr>
      </w:pPr>
      <w:r w:rsidRPr="00515445">
        <w:rPr>
          <w:lang w:val="vi-VN"/>
        </w:rPr>
        <w:t xml:space="preserve">  "short_explanation": "Used to express the meaning of 'only.'",</w:t>
      </w:r>
    </w:p>
    <w:p w14:paraId="44C910C7" w14:textId="77777777" w:rsidR="00515445" w:rsidRPr="00515445" w:rsidRDefault="00515445" w:rsidP="00515445">
      <w:pPr>
        <w:rPr>
          <w:lang w:val="vi-VN"/>
        </w:rPr>
      </w:pPr>
      <w:r w:rsidRPr="00515445">
        <w:rPr>
          <w:lang w:val="vi-VN"/>
        </w:rPr>
        <w:t xml:space="preserve">  "long_explanation": "The restrictive construction 'chỉ … thôi' in Vietnamese is used to denote exclusivity. 'Chỉ' denotes only or merely and 'thôi' translates to end or stop. When used together, 'chỉ … thôi' expresses the idea of 'only' or 'just', representing exclusiveness.", </w:t>
      </w:r>
    </w:p>
    <w:p w14:paraId="70957AB5" w14:textId="2614A049" w:rsidR="00515445" w:rsidRPr="00515445" w:rsidRDefault="00515445" w:rsidP="00515445">
      <w:pPr>
        <w:rPr>
          <w:lang w:val="vi-VN"/>
        </w:rPr>
      </w:pPr>
      <w:r w:rsidRPr="00515445">
        <w:rPr>
          <w:lang w:val="vi-VN"/>
        </w:rPr>
        <w:t xml:space="preserve">  "formation": "subject + </w:t>
      </w:r>
      <w:del w:id="1852" w:author="Canh Duc Nguyen" w:date="2023-10-15T11:26:00Z">
        <w:r w:rsidRPr="00515445" w:rsidDel="00640A7D">
          <w:rPr>
            <w:lang w:val="vi-VN"/>
          </w:rPr>
          <w:delText>verb +</w:delText>
        </w:r>
      </w:del>
      <w:r w:rsidRPr="00515445">
        <w:rPr>
          <w:lang w:val="vi-VN"/>
        </w:rPr>
        <w:t xml:space="preserve"> chỉ + </w:t>
      </w:r>
      <w:ins w:id="1853" w:author="Canh Duc Nguyen" w:date="2023-10-15T11:26:00Z">
        <w:r w:rsidR="00640A7D" w:rsidRPr="00515445">
          <w:rPr>
            <w:lang w:val="vi-VN"/>
          </w:rPr>
          <w:t xml:space="preserve">verb </w:t>
        </w:r>
        <w:r w:rsidR="00640A7D">
          <w:rPr>
            <w:lang w:val="vi-VN"/>
          </w:rPr>
          <w:t xml:space="preserve">+ </w:t>
        </w:r>
      </w:ins>
      <w:r w:rsidRPr="00515445">
        <w:rPr>
          <w:lang w:val="vi-VN"/>
        </w:rPr>
        <w:t>(object/description) + thôi",</w:t>
      </w:r>
    </w:p>
    <w:p w14:paraId="3191587B" w14:textId="77777777" w:rsidR="00515445" w:rsidRPr="00515445" w:rsidRDefault="00515445" w:rsidP="00515445">
      <w:pPr>
        <w:rPr>
          <w:lang w:val="vi-VN"/>
        </w:rPr>
      </w:pPr>
      <w:r w:rsidRPr="00515445">
        <w:rPr>
          <w:lang w:val="vi-VN"/>
        </w:rPr>
        <w:t xml:space="preserve">  "examples": [</w:t>
      </w:r>
    </w:p>
    <w:p w14:paraId="2FFC41B9" w14:textId="77777777" w:rsidR="00515445" w:rsidRPr="00515445" w:rsidRDefault="00515445" w:rsidP="00515445">
      <w:pPr>
        <w:rPr>
          <w:lang w:val="vi-VN"/>
        </w:rPr>
      </w:pPr>
      <w:r w:rsidRPr="00515445">
        <w:rPr>
          <w:lang w:val="vi-VN"/>
        </w:rPr>
        <w:t xml:space="preserve">    {</w:t>
      </w:r>
    </w:p>
    <w:p w14:paraId="7B722447" w14:textId="77777777" w:rsidR="00515445" w:rsidRPr="00515445" w:rsidRDefault="00515445" w:rsidP="00515445">
      <w:pPr>
        <w:rPr>
          <w:lang w:val="vi-VN"/>
        </w:rPr>
      </w:pPr>
      <w:r w:rsidRPr="00515445">
        <w:rPr>
          <w:lang w:val="vi-VN"/>
        </w:rPr>
        <w:t xml:space="preserve">      "vn": "Tôi chỉ ăn trái cây thôi.",</w:t>
      </w:r>
    </w:p>
    <w:p w14:paraId="64E6C255" w14:textId="77777777" w:rsidR="00515445" w:rsidRPr="00515445" w:rsidRDefault="00515445" w:rsidP="00515445">
      <w:pPr>
        <w:rPr>
          <w:lang w:val="vi-VN"/>
        </w:rPr>
      </w:pPr>
      <w:r w:rsidRPr="00515445">
        <w:rPr>
          <w:lang w:val="vi-VN"/>
        </w:rPr>
        <w:t xml:space="preserve">      "en": "I only eat fruits."</w:t>
      </w:r>
    </w:p>
    <w:p w14:paraId="03BA318A" w14:textId="77777777" w:rsidR="00515445" w:rsidRPr="00515445" w:rsidRDefault="00515445" w:rsidP="00515445">
      <w:pPr>
        <w:rPr>
          <w:lang w:val="vi-VN"/>
        </w:rPr>
      </w:pPr>
      <w:r w:rsidRPr="00515445">
        <w:rPr>
          <w:lang w:val="vi-VN"/>
        </w:rPr>
        <w:t xml:space="preserve">    }, </w:t>
      </w:r>
    </w:p>
    <w:p w14:paraId="190B3BE0" w14:textId="77777777" w:rsidR="00515445" w:rsidRPr="00515445" w:rsidRDefault="00515445" w:rsidP="00515445">
      <w:pPr>
        <w:rPr>
          <w:lang w:val="vi-VN"/>
        </w:rPr>
      </w:pPr>
      <w:r w:rsidRPr="00515445">
        <w:rPr>
          <w:lang w:val="vi-VN"/>
        </w:rPr>
        <w:t xml:space="preserve">    {</w:t>
      </w:r>
    </w:p>
    <w:p w14:paraId="5F04B174" w14:textId="77777777" w:rsidR="00515445" w:rsidRPr="00515445" w:rsidRDefault="00515445" w:rsidP="00515445">
      <w:pPr>
        <w:rPr>
          <w:lang w:val="vi-VN"/>
        </w:rPr>
      </w:pPr>
      <w:r w:rsidRPr="00515445">
        <w:rPr>
          <w:lang w:val="vi-VN"/>
        </w:rPr>
        <w:t xml:space="preserve">      "vn": "Anh ấy chỉ biết nói tiếng Việt thôi.",</w:t>
      </w:r>
    </w:p>
    <w:p w14:paraId="52188801" w14:textId="77777777" w:rsidR="00515445" w:rsidRPr="00515445" w:rsidRDefault="00515445" w:rsidP="00515445">
      <w:pPr>
        <w:rPr>
          <w:lang w:val="vi-VN"/>
        </w:rPr>
      </w:pPr>
      <w:r w:rsidRPr="00515445">
        <w:rPr>
          <w:lang w:val="vi-VN"/>
        </w:rPr>
        <w:t xml:space="preserve">      "en": "He only knows how to speak Vietnamese."</w:t>
      </w:r>
    </w:p>
    <w:p w14:paraId="1226788A" w14:textId="77777777" w:rsidR="00515445" w:rsidRPr="00515445" w:rsidRDefault="00515445" w:rsidP="00515445">
      <w:pPr>
        <w:rPr>
          <w:lang w:val="vi-VN"/>
        </w:rPr>
      </w:pPr>
      <w:r w:rsidRPr="00515445">
        <w:rPr>
          <w:lang w:val="vi-VN"/>
        </w:rPr>
        <w:t xml:space="preserve">    }, </w:t>
      </w:r>
    </w:p>
    <w:p w14:paraId="68EB085E" w14:textId="77777777" w:rsidR="00515445" w:rsidRPr="00515445" w:rsidRDefault="00515445" w:rsidP="00515445">
      <w:pPr>
        <w:rPr>
          <w:lang w:val="vi-VN"/>
        </w:rPr>
      </w:pPr>
      <w:r w:rsidRPr="00515445">
        <w:rPr>
          <w:lang w:val="vi-VN"/>
        </w:rPr>
        <w:t xml:space="preserve">    {</w:t>
      </w:r>
    </w:p>
    <w:p w14:paraId="1BACEDDE" w14:textId="77777777" w:rsidR="00515445" w:rsidRPr="00515445" w:rsidRDefault="00515445" w:rsidP="00515445">
      <w:pPr>
        <w:rPr>
          <w:lang w:val="vi-VN"/>
        </w:rPr>
      </w:pPr>
      <w:r w:rsidRPr="00515445">
        <w:rPr>
          <w:lang w:val="vi-VN"/>
        </w:rPr>
        <w:t xml:space="preserve">      "vn": "Cô ấy chỉ muốn một món quà nhỏ thôi.",</w:t>
      </w:r>
    </w:p>
    <w:p w14:paraId="542E30D1" w14:textId="77777777" w:rsidR="00515445" w:rsidRPr="00515445" w:rsidRDefault="00515445" w:rsidP="00515445">
      <w:pPr>
        <w:rPr>
          <w:lang w:val="vi-VN"/>
        </w:rPr>
      </w:pPr>
      <w:r w:rsidRPr="00515445">
        <w:rPr>
          <w:lang w:val="vi-VN"/>
        </w:rPr>
        <w:t xml:space="preserve">      "en": "She only wants a small gift."</w:t>
      </w:r>
    </w:p>
    <w:p w14:paraId="0B13B398" w14:textId="77777777" w:rsidR="00515445" w:rsidRPr="00515445" w:rsidRDefault="00515445" w:rsidP="00515445">
      <w:pPr>
        <w:rPr>
          <w:lang w:val="vi-VN"/>
        </w:rPr>
      </w:pPr>
      <w:r w:rsidRPr="00515445">
        <w:rPr>
          <w:lang w:val="vi-VN"/>
        </w:rPr>
        <w:t xml:space="preserve">    }, </w:t>
      </w:r>
    </w:p>
    <w:p w14:paraId="0DDD96C1" w14:textId="77777777" w:rsidR="00515445" w:rsidRPr="00515445" w:rsidRDefault="00515445" w:rsidP="00515445">
      <w:pPr>
        <w:rPr>
          <w:lang w:val="vi-VN"/>
        </w:rPr>
      </w:pPr>
      <w:r w:rsidRPr="00515445">
        <w:rPr>
          <w:lang w:val="vi-VN"/>
        </w:rPr>
        <w:t xml:space="preserve">    {</w:t>
      </w:r>
    </w:p>
    <w:p w14:paraId="08ED1700" w14:textId="77777777" w:rsidR="00515445" w:rsidRPr="00515445" w:rsidRDefault="00515445" w:rsidP="00515445">
      <w:pPr>
        <w:rPr>
          <w:lang w:val="vi-VN"/>
        </w:rPr>
      </w:pPr>
      <w:r w:rsidRPr="00515445">
        <w:rPr>
          <w:lang w:val="vi-VN"/>
        </w:rPr>
        <w:t xml:space="preserve">      "vn": "Chúng ta chỉ cần 5 phút nữa thôi để hoàn thành công việc này.",</w:t>
      </w:r>
    </w:p>
    <w:p w14:paraId="0A9806E9" w14:textId="77777777" w:rsidR="00515445" w:rsidRPr="00515445" w:rsidRDefault="00515445" w:rsidP="00515445">
      <w:pPr>
        <w:rPr>
          <w:lang w:val="vi-VN"/>
        </w:rPr>
      </w:pPr>
      <w:r w:rsidRPr="00515445">
        <w:rPr>
          <w:lang w:val="vi-VN"/>
        </w:rPr>
        <w:t xml:space="preserve">      "en": "We only need 5 more minutes to finish this task."</w:t>
      </w:r>
    </w:p>
    <w:p w14:paraId="054DDD0F" w14:textId="77777777" w:rsidR="00515445" w:rsidRPr="00515445" w:rsidRDefault="00515445" w:rsidP="00515445">
      <w:pPr>
        <w:rPr>
          <w:lang w:val="vi-VN"/>
        </w:rPr>
      </w:pPr>
      <w:r w:rsidRPr="00515445">
        <w:rPr>
          <w:lang w:val="vi-VN"/>
        </w:rPr>
        <w:t xml:space="preserve">    }</w:t>
      </w:r>
    </w:p>
    <w:p w14:paraId="172635B5" w14:textId="77777777" w:rsidR="00515445" w:rsidRPr="00515445" w:rsidRDefault="00515445" w:rsidP="00515445">
      <w:pPr>
        <w:rPr>
          <w:lang w:val="vi-VN"/>
        </w:rPr>
      </w:pPr>
      <w:r w:rsidRPr="00515445">
        <w:rPr>
          <w:lang w:val="vi-VN"/>
        </w:rPr>
        <w:t xml:space="preserve">  ]</w:t>
      </w:r>
    </w:p>
    <w:p w14:paraId="2FE72F81" w14:textId="77777777" w:rsidR="00515445" w:rsidRPr="00515445" w:rsidRDefault="00515445" w:rsidP="00515445">
      <w:pPr>
        <w:rPr>
          <w:lang w:val="vi-VN"/>
        </w:rPr>
      </w:pPr>
      <w:r w:rsidRPr="00515445">
        <w:rPr>
          <w:lang w:val="vi-VN"/>
        </w:rPr>
        <w:t>}</w:t>
      </w:r>
    </w:p>
    <w:p w14:paraId="53163E08" w14:textId="77777777" w:rsidR="00515445" w:rsidRPr="00515445" w:rsidRDefault="00515445" w:rsidP="00515445">
      <w:pPr>
        <w:rPr>
          <w:lang w:val="vi-VN"/>
        </w:rPr>
      </w:pPr>
      <w:r w:rsidRPr="00515445">
        <w:rPr>
          <w:lang w:val="vi-VN"/>
        </w:rPr>
        <w:t>-----------------------------</w:t>
      </w:r>
    </w:p>
    <w:p w14:paraId="17568E67" w14:textId="77777777" w:rsidR="00515445" w:rsidRPr="00515445" w:rsidRDefault="00515445" w:rsidP="00515445">
      <w:pPr>
        <w:rPr>
          <w:lang w:val="vi-VN"/>
        </w:rPr>
      </w:pPr>
      <w:r w:rsidRPr="00515445">
        <w:rPr>
          <w:lang w:val="vi-VN"/>
        </w:rPr>
        <w:t xml:space="preserve">keyword: Restrictive 'mới' </w:t>
      </w:r>
    </w:p>
    <w:p w14:paraId="6EA1C28F" w14:textId="77777777" w:rsidR="00515445" w:rsidRPr="00515445" w:rsidRDefault="00515445" w:rsidP="00515445">
      <w:pPr>
        <w:rPr>
          <w:lang w:val="vi-VN"/>
        </w:rPr>
      </w:pPr>
      <w:r w:rsidRPr="00515445">
        <w:rPr>
          <w:lang w:val="vi-VN"/>
        </w:rPr>
        <w:t xml:space="preserve">PROMPT: Generate grammar explanation for following Vietnamese grammar point: Restrictive 'mới' </w:t>
      </w:r>
    </w:p>
    <w:p w14:paraId="4EB1CA2E" w14:textId="77777777" w:rsidR="00515445" w:rsidRPr="00515445" w:rsidRDefault="00515445" w:rsidP="00515445">
      <w:pPr>
        <w:rPr>
          <w:lang w:val="vi-VN"/>
        </w:rPr>
      </w:pPr>
      <w:r w:rsidRPr="00515445">
        <w:rPr>
          <w:lang w:val="vi-VN"/>
        </w:rPr>
        <w:t>RESPONSE: {</w:t>
      </w:r>
    </w:p>
    <w:p w14:paraId="15A625A6" w14:textId="77777777" w:rsidR="00515445" w:rsidRPr="00515445" w:rsidRDefault="00515445" w:rsidP="00515445">
      <w:pPr>
        <w:rPr>
          <w:lang w:val="vi-VN"/>
        </w:rPr>
      </w:pPr>
      <w:r w:rsidRPr="00515445">
        <w:rPr>
          <w:lang w:val="vi-VN"/>
        </w:rPr>
        <w:t xml:space="preserve">  "title": "Restrictive 'mới'",</w:t>
      </w:r>
    </w:p>
    <w:p w14:paraId="21FF0A1A" w14:textId="77777777" w:rsidR="00515445" w:rsidRPr="00515445" w:rsidRDefault="00515445" w:rsidP="00515445">
      <w:pPr>
        <w:rPr>
          <w:lang w:val="vi-VN"/>
        </w:rPr>
      </w:pPr>
      <w:r w:rsidRPr="00515445">
        <w:rPr>
          <w:lang w:val="vi-VN"/>
        </w:rPr>
        <w:t xml:space="preserve">  "short_explanation": "Used to emphasize a point or condition which makes an action or event possible.",</w:t>
      </w:r>
    </w:p>
    <w:p w14:paraId="50335525" w14:textId="77777777" w:rsidR="00515445" w:rsidRPr="00515445" w:rsidRDefault="00515445" w:rsidP="00515445">
      <w:pPr>
        <w:rPr>
          <w:lang w:val="vi-VN"/>
        </w:rPr>
      </w:pPr>
      <w:r w:rsidRPr="00515445">
        <w:rPr>
          <w:lang w:val="vi-VN"/>
        </w:rPr>
        <w:t xml:space="preserve">  "long_explanation": "The Vietnamese word 'mới' acts as a restrictive, emphasizing a condition or point that makes an action or event possible. It is often translated as 'only' in English. This word often follows the subject of the sentence, placing emphasis on the condition needed.",</w:t>
      </w:r>
    </w:p>
    <w:p w14:paraId="5C565424" w14:textId="77777777" w:rsidR="00515445" w:rsidRPr="00515445" w:rsidRDefault="00515445" w:rsidP="00515445">
      <w:pPr>
        <w:rPr>
          <w:lang w:val="vi-VN"/>
        </w:rPr>
      </w:pPr>
      <w:r w:rsidRPr="00515445">
        <w:rPr>
          <w:lang w:val="vi-VN"/>
        </w:rPr>
        <w:t xml:space="preserve">  "formation": "Subject + mới + Verb/Adjective.",</w:t>
      </w:r>
    </w:p>
    <w:p w14:paraId="76E6D1E6" w14:textId="77777777" w:rsidR="00515445" w:rsidRPr="00515445" w:rsidRDefault="00515445" w:rsidP="00515445">
      <w:pPr>
        <w:rPr>
          <w:lang w:val="vi-VN"/>
        </w:rPr>
      </w:pPr>
      <w:r w:rsidRPr="00515445">
        <w:rPr>
          <w:lang w:val="vi-VN"/>
        </w:rPr>
        <w:t xml:space="preserve">  "examples": [</w:t>
      </w:r>
    </w:p>
    <w:p w14:paraId="100F692E" w14:textId="77777777" w:rsidR="00515445" w:rsidRPr="00515445" w:rsidRDefault="00515445" w:rsidP="00515445">
      <w:pPr>
        <w:rPr>
          <w:lang w:val="vi-VN"/>
        </w:rPr>
      </w:pPr>
      <w:r w:rsidRPr="00515445">
        <w:rPr>
          <w:lang w:val="vi-VN"/>
        </w:rPr>
        <w:t xml:space="preserve">    {</w:t>
      </w:r>
    </w:p>
    <w:p w14:paraId="3A42D085" w14:textId="3FF1A92D" w:rsidR="00515445" w:rsidRPr="00515445" w:rsidRDefault="00515445" w:rsidP="00515445">
      <w:pPr>
        <w:rPr>
          <w:lang w:val="vi-VN"/>
        </w:rPr>
      </w:pPr>
      <w:r w:rsidRPr="00515445">
        <w:rPr>
          <w:lang w:val="vi-VN"/>
        </w:rPr>
        <w:lastRenderedPageBreak/>
        <w:t xml:space="preserve">      "vn": "Tôi </w:t>
      </w:r>
      <w:ins w:id="1854" w:author="Canh Duc Nguyen" w:date="2023-10-15T11:27:00Z">
        <w:r w:rsidR="00640A7D">
          <w:rPr>
            <w:lang w:val="vi-VN"/>
          </w:rPr>
          <w:t xml:space="preserve">chỉ </w:t>
        </w:r>
      </w:ins>
      <w:r w:rsidRPr="00515445">
        <w:rPr>
          <w:lang w:val="vi-VN"/>
        </w:rPr>
        <w:t xml:space="preserve">mới biết câu chuyện đó sau khi nghe bạn </w:t>
      </w:r>
      <w:ins w:id="1855" w:author="Canh Duc Nguyen" w:date="2023-10-15T11:27:00Z">
        <w:r w:rsidR="00640A7D">
          <w:rPr>
            <w:lang w:val="vi-VN"/>
          </w:rPr>
          <w:t xml:space="preserve">của </w:t>
        </w:r>
      </w:ins>
      <w:r w:rsidRPr="00515445">
        <w:rPr>
          <w:lang w:val="vi-VN"/>
        </w:rPr>
        <w:t>tôi kể.",</w:t>
      </w:r>
    </w:p>
    <w:p w14:paraId="30464ABF" w14:textId="77777777" w:rsidR="00515445" w:rsidRPr="00515445" w:rsidRDefault="00515445" w:rsidP="00515445">
      <w:pPr>
        <w:rPr>
          <w:lang w:val="vi-VN"/>
        </w:rPr>
      </w:pPr>
      <w:r w:rsidRPr="00515445">
        <w:rPr>
          <w:lang w:val="vi-VN"/>
        </w:rPr>
        <w:t xml:space="preserve">      "en": "I only knew that story after my friend told me."</w:t>
      </w:r>
    </w:p>
    <w:p w14:paraId="13AE3F5B" w14:textId="77777777" w:rsidR="00515445" w:rsidRPr="00515445" w:rsidRDefault="00515445" w:rsidP="00515445">
      <w:pPr>
        <w:rPr>
          <w:lang w:val="vi-VN"/>
        </w:rPr>
      </w:pPr>
      <w:r w:rsidRPr="00515445">
        <w:rPr>
          <w:lang w:val="vi-VN"/>
        </w:rPr>
        <w:t xml:space="preserve">    },</w:t>
      </w:r>
    </w:p>
    <w:p w14:paraId="1EC141DB" w14:textId="77777777" w:rsidR="00515445" w:rsidRPr="00515445" w:rsidRDefault="00515445" w:rsidP="00515445">
      <w:pPr>
        <w:rPr>
          <w:lang w:val="vi-VN"/>
        </w:rPr>
      </w:pPr>
      <w:r w:rsidRPr="00515445">
        <w:rPr>
          <w:lang w:val="vi-VN"/>
        </w:rPr>
        <w:t xml:space="preserve">    {</w:t>
      </w:r>
    </w:p>
    <w:p w14:paraId="77082015" w14:textId="06E743E4" w:rsidR="00515445" w:rsidRPr="00515445" w:rsidRDefault="00515445" w:rsidP="00515445">
      <w:pPr>
        <w:rPr>
          <w:lang w:val="vi-VN"/>
        </w:rPr>
      </w:pPr>
      <w:r w:rsidRPr="00515445">
        <w:rPr>
          <w:lang w:val="vi-VN"/>
        </w:rPr>
        <w:t xml:space="preserve">      "vn": "</w:t>
      </w:r>
      <w:del w:id="1856" w:author="Canh Duc Nguyen" w:date="2023-10-15T11:28:00Z">
        <w:r w:rsidRPr="00515445" w:rsidDel="00640A7D">
          <w:rPr>
            <w:lang w:val="vi-VN"/>
          </w:rPr>
          <w:delText xml:space="preserve">Họ mới </w:delText>
        </w:r>
      </w:del>
      <w:del w:id="1857" w:author="Canh Duc Nguyen" w:date="2023-10-15T11:27:00Z">
        <w:r w:rsidRPr="00515445" w:rsidDel="00640A7D">
          <w:rPr>
            <w:lang w:val="vi-VN"/>
          </w:rPr>
          <w:delText xml:space="preserve">có thể </w:delText>
        </w:r>
      </w:del>
      <w:del w:id="1858" w:author="Canh Duc Nguyen" w:date="2023-10-15T11:28:00Z">
        <w:r w:rsidRPr="00515445" w:rsidDel="00640A7D">
          <w:rPr>
            <w:lang w:val="vi-VN"/>
          </w:rPr>
          <w:delText>mua một cái nhà</w:delText>
        </w:r>
      </w:del>
      <w:ins w:id="1859" w:author="Canh Duc Nguyen" w:date="2023-10-15T11:28:00Z">
        <w:r w:rsidR="00640A7D">
          <w:rPr>
            <w:lang w:val="vi-VN"/>
          </w:rPr>
          <w:t>S</w:t>
        </w:r>
      </w:ins>
      <w:del w:id="1860" w:author="Canh Duc Nguyen" w:date="2023-10-15T11:28:00Z">
        <w:r w:rsidRPr="00515445" w:rsidDel="00640A7D">
          <w:rPr>
            <w:lang w:val="vi-VN"/>
          </w:rPr>
          <w:delText xml:space="preserve"> s</w:delText>
        </w:r>
      </w:del>
      <w:r w:rsidRPr="00515445">
        <w:rPr>
          <w:lang w:val="vi-VN"/>
        </w:rPr>
        <w:t>au khi đã tiết kiệm được đủ tiền</w:t>
      </w:r>
      <w:ins w:id="1861" w:author="Canh Duc Nguyen" w:date="2023-10-15T11:28:00Z">
        <w:r w:rsidR="00640A7D">
          <w:rPr>
            <w:lang w:val="vi-VN"/>
          </w:rPr>
          <w:t>, h</w:t>
        </w:r>
        <w:r w:rsidR="00640A7D" w:rsidRPr="00515445">
          <w:rPr>
            <w:lang w:val="vi-VN"/>
          </w:rPr>
          <w:t xml:space="preserve">ọ mới mua </w:t>
        </w:r>
        <w:r w:rsidR="00640A7D">
          <w:rPr>
            <w:lang w:val="vi-VN"/>
          </w:rPr>
          <w:t xml:space="preserve">được </w:t>
        </w:r>
        <w:r w:rsidR="00640A7D" w:rsidRPr="00515445">
          <w:rPr>
            <w:lang w:val="vi-VN"/>
          </w:rPr>
          <w:t xml:space="preserve">một </w:t>
        </w:r>
        <w:r w:rsidR="00640A7D">
          <w:rPr>
            <w:lang w:val="vi-VN"/>
          </w:rPr>
          <w:t xml:space="preserve">căn </w:t>
        </w:r>
        <w:r w:rsidR="00640A7D" w:rsidRPr="00515445">
          <w:rPr>
            <w:lang w:val="vi-VN"/>
          </w:rPr>
          <w:t>nhà</w:t>
        </w:r>
      </w:ins>
      <w:r w:rsidRPr="00515445">
        <w:rPr>
          <w:lang w:val="vi-VN"/>
        </w:rPr>
        <w:t>.",</w:t>
      </w:r>
    </w:p>
    <w:p w14:paraId="0DC3C84F" w14:textId="77777777" w:rsidR="00515445" w:rsidRPr="00515445" w:rsidRDefault="00515445" w:rsidP="00515445">
      <w:pPr>
        <w:rPr>
          <w:lang w:val="vi-VN"/>
        </w:rPr>
      </w:pPr>
      <w:r w:rsidRPr="00515445">
        <w:rPr>
          <w:lang w:val="vi-VN"/>
        </w:rPr>
        <w:t xml:space="preserve">      "en": "They could only buy a house after they had saved enough money."</w:t>
      </w:r>
    </w:p>
    <w:p w14:paraId="2AE829C9" w14:textId="77777777" w:rsidR="00515445" w:rsidRPr="00515445" w:rsidRDefault="00515445" w:rsidP="00515445">
      <w:pPr>
        <w:rPr>
          <w:lang w:val="vi-VN"/>
        </w:rPr>
      </w:pPr>
      <w:r w:rsidRPr="00515445">
        <w:rPr>
          <w:lang w:val="vi-VN"/>
        </w:rPr>
        <w:t xml:space="preserve">    },</w:t>
      </w:r>
    </w:p>
    <w:p w14:paraId="2797C881" w14:textId="77777777" w:rsidR="00515445" w:rsidRPr="00515445" w:rsidRDefault="00515445" w:rsidP="00515445">
      <w:pPr>
        <w:rPr>
          <w:lang w:val="vi-VN"/>
        </w:rPr>
      </w:pPr>
      <w:r w:rsidRPr="00515445">
        <w:rPr>
          <w:lang w:val="vi-VN"/>
        </w:rPr>
        <w:t xml:space="preserve">    {</w:t>
      </w:r>
    </w:p>
    <w:p w14:paraId="04F3D775" w14:textId="3C5DE218" w:rsidR="00515445" w:rsidRPr="00515445" w:rsidRDefault="00515445" w:rsidP="00515445">
      <w:pPr>
        <w:rPr>
          <w:lang w:val="vi-VN"/>
        </w:rPr>
      </w:pPr>
      <w:r w:rsidRPr="00515445">
        <w:rPr>
          <w:lang w:val="vi-VN"/>
        </w:rPr>
        <w:t xml:space="preserve">      "vn": "</w:t>
      </w:r>
      <w:del w:id="1862" w:author="Canh Duc Nguyen" w:date="2023-10-15T11:28:00Z">
        <w:r w:rsidRPr="00515445" w:rsidDel="00640A7D">
          <w:rPr>
            <w:lang w:val="vi-VN"/>
          </w:rPr>
          <w:delText xml:space="preserve">Bạn mới có thể thấy được cầu vồng </w:delText>
        </w:r>
      </w:del>
      <w:ins w:id="1863" w:author="Canh Duc Nguyen" w:date="2023-10-15T11:28:00Z">
        <w:r w:rsidR="00640A7D">
          <w:rPr>
            <w:lang w:val="vi-VN"/>
          </w:rPr>
          <w:t>S</w:t>
        </w:r>
      </w:ins>
      <w:del w:id="1864" w:author="Canh Duc Nguyen" w:date="2023-10-15T11:28:00Z">
        <w:r w:rsidRPr="00515445" w:rsidDel="00640A7D">
          <w:rPr>
            <w:lang w:val="vi-VN"/>
          </w:rPr>
          <w:delText>s</w:delText>
        </w:r>
      </w:del>
      <w:r w:rsidRPr="00515445">
        <w:rPr>
          <w:lang w:val="vi-VN"/>
        </w:rPr>
        <w:t>au khi mưa tạnh</w:t>
      </w:r>
      <w:ins w:id="1865" w:author="Canh Duc Nguyen" w:date="2023-10-15T11:28:00Z">
        <w:r w:rsidR="00640A7D">
          <w:rPr>
            <w:lang w:val="vi-VN"/>
          </w:rPr>
          <w:t xml:space="preserve"> b</w:t>
        </w:r>
        <w:r w:rsidR="00640A7D" w:rsidRPr="00515445">
          <w:rPr>
            <w:lang w:val="vi-VN"/>
          </w:rPr>
          <w:t>ạn mới có thể thấy được cầu vồng</w:t>
        </w:r>
      </w:ins>
      <w:r w:rsidRPr="00515445">
        <w:rPr>
          <w:lang w:val="vi-VN"/>
        </w:rPr>
        <w:t>.",</w:t>
      </w:r>
    </w:p>
    <w:p w14:paraId="199D47C6" w14:textId="77777777" w:rsidR="00515445" w:rsidRPr="00515445" w:rsidRDefault="00515445" w:rsidP="00515445">
      <w:pPr>
        <w:rPr>
          <w:lang w:val="vi-VN"/>
        </w:rPr>
      </w:pPr>
      <w:r w:rsidRPr="00515445">
        <w:rPr>
          <w:lang w:val="vi-VN"/>
        </w:rPr>
        <w:t xml:space="preserve">      "en": "You can only see a rainbow after the rain stops."</w:t>
      </w:r>
    </w:p>
    <w:p w14:paraId="41D7271C" w14:textId="77777777" w:rsidR="00515445" w:rsidRPr="00515445" w:rsidRDefault="00515445" w:rsidP="00515445">
      <w:pPr>
        <w:rPr>
          <w:lang w:val="vi-VN"/>
        </w:rPr>
      </w:pPr>
      <w:r w:rsidRPr="00515445">
        <w:rPr>
          <w:lang w:val="vi-VN"/>
        </w:rPr>
        <w:t xml:space="preserve">    },</w:t>
      </w:r>
    </w:p>
    <w:p w14:paraId="76042F24" w14:textId="77777777" w:rsidR="00515445" w:rsidRPr="00515445" w:rsidRDefault="00515445" w:rsidP="00515445">
      <w:pPr>
        <w:rPr>
          <w:lang w:val="vi-VN"/>
        </w:rPr>
      </w:pPr>
      <w:r w:rsidRPr="00515445">
        <w:rPr>
          <w:lang w:val="vi-VN"/>
        </w:rPr>
        <w:t xml:space="preserve">    {</w:t>
      </w:r>
    </w:p>
    <w:p w14:paraId="19916D58" w14:textId="1FF82CBD" w:rsidR="00515445" w:rsidRPr="00515445" w:rsidRDefault="00515445" w:rsidP="00515445">
      <w:pPr>
        <w:rPr>
          <w:lang w:val="vi-VN"/>
        </w:rPr>
      </w:pPr>
      <w:r w:rsidRPr="00515445">
        <w:rPr>
          <w:lang w:val="vi-VN"/>
        </w:rPr>
        <w:t xml:space="preserve">      "vn": "</w:t>
      </w:r>
      <w:ins w:id="1866" w:author="Canh Duc Nguyen" w:date="2023-10-15T11:30:00Z">
        <w:r w:rsidR="0082767A">
          <w:rPr>
            <w:lang w:val="vi-VN"/>
          </w:rPr>
          <w:t>S</w:t>
        </w:r>
        <w:r w:rsidR="0082767A" w:rsidRPr="00515445">
          <w:rPr>
            <w:lang w:val="vi-VN"/>
          </w:rPr>
          <w:t>au khi cô ấy bắt đầu thích anh ấy</w:t>
        </w:r>
        <w:r w:rsidR="0082767A">
          <w:rPr>
            <w:lang w:val="vi-VN"/>
          </w:rPr>
          <w:t>,</w:t>
        </w:r>
        <w:r w:rsidR="0082767A" w:rsidRPr="00515445">
          <w:rPr>
            <w:lang w:val="vi-VN"/>
          </w:rPr>
          <w:t xml:space="preserve"> </w:t>
        </w:r>
        <w:r w:rsidR="0082767A">
          <w:rPr>
            <w:lang w:val="vi-VN"/>
          </w:rPr>
          <w:t>a</w:t>
        </w:r>
      </w:ins>
      <w:del w:id="1867" w:author="Canh Duc Nguyen" w:date="2023-10-15T11:30:00Z">
        <w:r w:rsidRPr="00515445" w:rsidDel="0082767A">
          <w:rPr>
            <w:lang w:val="vi-VN"/>
          </w:rPr>
          <w:delText>A</w:delText>
        </w:r>
      </w:del>
      <w:r w:rsidRPr="00515445">
        <w:rPr>
          <w:lang w:val="vi-VN"/>
        </w:rPr>
        <w:t>nh ấy mới thể hiện tình cảm của mình</w:t>
      </w:r>
      <w:del w:id="1868" w:author="Canh Duc Nguyen" w:date="2023-10-15T11:30:00Z">
        <w:r w:rsidRPr="00515445" w:rsidDel="0082767A">
          <w:rPr>
            <w:lang w:val="vi-VN"/>
          </w:rPr>
          <w:delText xml:space="preserve"> sau khi cô ấy bắt đầu thích anh ấy</w:delText>
        </w:r>
      </w:del>
      <w:r w:rsidRPr="00515445">
        <w:rPr>
          <w:lang w:val="vi-VN"/>
        </w:rPr>
        <w:t>.</w:t>
      </w:r>
      <w:del w:id="1869" w:author="Canh Duc Nguyen" w:date="2023-10-15T11:31:00Z">
        <w:r w:rsidRPr="00515445" w:rsidDel="0082767A">
          <w:rPr>
            <w:lang w:val="vi-VN"/>
          </w:rPr>
          <w:delText>"</w:delText>
        </w:r>
      </w:del>
      <w:ins w:id="1870" w:author="Canh Duc Nguyen" w:date="2023-10-15T11:31:00Z">
        <w:r w:rsidR="0082767A">
          <w:rPr>
            <w:lang w:val="vi-VN"/>
          </w:rPr>
          <w:t>”</w:t>
        </w:r>
      </w:ins>
      <w:r w:rsidRPr="00515445">
        <w:rPr>
          <w:lang w:val="vi-VN"/>
        </w:rPr>
        <w:t>,</w:t>
      </w:r>
    </w:p>
    <w:p w14:paraId="7B1C86C8" w14:textId="691408A4" w:rsidR="00515445" w:rsidRPr="00515445" w:rsidRDefault="00515445" w:rsidP="00515445">
      <w:pPr>
        <w:rPr>
          <w:lang w:val="vi-VN"/>
        </w:rPr>
      </w:pPr>
      <w:r w:rsidRPr="00515445">
        <w:rPr>
          <w:lang w:val="vi-VN"/>
        </w:rPr>
        <w:t xml:space="preserve">      </w:t>
      </w:r>
      <w:del w:id="1871" w:author="Canh Duc Nguyen" w:date="2023-10-15T11:31:00Z">
        <w:r w:rsidRPr="00515445" w:rsidDel="0082767A">
          <w:rPr>
            <w:lang w:val="vi-VN"/>
          </w:rPr>
          <w:delText>"</w:delText>
        </w:r>
      </w:del>
      <w:ins w:id="1872" w:author="Canh Duc Nguyen" w:date="2023-10-15T11:31:00Z">
        <w:r w:rsidR="0082767A">
          <w:rPr>
            <w:lang w:val="vi-VN"/>
          </w:rPr>
          <w:t>“</w:t>
        </w:r>
      </w:ins>
      <w:r w:rsidRPr="00515445">
        <w:rPr>
          <w:lang w:val="vi-VN"/>
        </w:rPr>
        <w:t>en</w:t>
      </w:r>
      <w:del w:id="1873" w:author="Canh Duc Nguyen" w:date="2023-10-15T11:31:00Z">
        <w:r w:rsidRPr="00515445" w:rsidDel="0082767A">
          <w:rPr>
            <w:lang w:val="vi-VN"/>
          </w:rPr>
          <w:delText>"</w:delText>
        </w:r>
      </w:del>
      <w:ins w:id="1874" w:author="Canh Duc Nguyen" w:date="2023-10-15T11:31:00Z">
        <w:r w:rsidR="0082767A">
          <w:rPr>
            <w:lang w:val="vi-VN"/>
          </w:rPr>
          <w:t>”</w:t>
        </w:r>
      </w:ins>
      <w:r w:rsidRPr="00515445">
        <w:rPr>
          <w:lang w:val="vi-VN"/>
        </w:rPr>
        <w:t xml:space="preserve">: </w:t>
      </w:r>
      <w:del w:id="1875" w:author="Canh Duc Nguyen" w:date="2023-10-15T11:31:00Z">
        <w:r w:rsidRPr="00515445" w:rsidDel="0082767A">
          <w:rPr>
            <w:lang w:val="vi-VN"/>
          </w:rPr>
          <w:delText>"</w:delText>
        </w:r>
      </w:del>
      <w:ins w:id="1876" w:author="Canh Duc Nguyen" w:date="2023-10-15T11:31:00Z">
        <w:r w:rsidR="0082767A">
          <w:rPr>
            <w:lang w:val="vi-VN"/>
          </w:rPr>
          <w:t>“</w:t>
        </w:r>
      </w:ins>
      <w:r w:rsidRPr="00515445">
        <w:rPr>
          <w:lang w:val="vi-VN"/>
        </w:rPr>
        <w:t>He only expressed his feelings after she started liking him.</w:t>
      </w:r>
      <w:del w:id="1877" w:author="Canh Duc Nguyen" w:date="2023-10-15T11:31:00Z">
        <w:r w:rsidRPr="00515445" w:rsidDel="0082767A">
          <w:rPr>
            <w:lang w:val="vi-VN"/>
          </w:rPr>
          <w:delText>"</w:delText>
        </w:r>
      </w:del>
      <w:ins w:id="1878" w:author="Canh Duc Nguyen" w:date="2023-10-15T11:31:00Z">
        <w:r w:rsidR="0082767A">
          <w:rPr>
            <w:lang w:val="vi-VN"/>
          </w:rPr>
          <w:t>”</w:t>
        </w:r>
      </w:ins>
    </w:p>
    <w:p w14:paraId="106BA13E" w14:textId="77777777" w:rsidR="00515445" w:rsidRPr="00515445" w:rsidRDefault="00515445" w:rsidP="00515445">
      <w:pPr>
        <w:rPr>
          <w:lang w:val="vi-VN"/>
        </w:rPr>
      </w:pPr>
      <w:r w:rsidRPr="00515445">
        <w:rPr>
          <w:lang w:val="vi-VN"/>
        </w:rPr>
        <w:t xml:space="preserve">    }</w:t>
      </w:r>
    </w:p>
    <w:p w14:paraId="0C15814C" w14:textId="77777777" w:rsidR="00515445" w:rsidRPr="00515445" w:rsidRDefault="00515445" w:rsidP="00515445">
      <w:pPr>
        <w:rPr>
          <w:lang w:val="vi-VN"/>
        </w:rPr>
      </w:pPr>
      <w:r w:rsidRPr="00515445">
        <w:rPr>
          <w:lang w:val="vi-VN"/>
        </w:rPr>
        <w:t xml:space="preserve">  ]</w:t>
      </w:r>
    </w:p>
    <w:p w14:paraId="300DF5CF" w14:textId="77777777" w:rsidR="00515445" w:rsidRPr="00515445" w:rsidRDefault="00515445" w:rsidP="00515445">
      <w:pPr>
        <w:pBdr>
          <w:bottom w:val="single" w:sz="6" w:space="1" w:color="auto"/>
        </w:pBdr>
        <w:rPr>
          <w:lang w:val="vi-VN"/>
        </w:rPr>
      </w:pPr>
      <w:r w:rsidRPr="00515445">
        <w:rPr>
          <w:lang w:val="vi-VN"/>
        </w:rPr>
        <w:t>}</w:t>
      </w:r>
    </w:p>
    <w:p w14:paraId="229BDEB1" w14:textId="4DDB1E1D" w:rsidR="00515445" w:rsidRPr="00515445" w:rsidDel="0082767A" w:rsidRDefault="00515445" w:rsidP="00515445">
      <w:pPr>
        <w:rPr>
          <w:del w:id="1879" w:author="Canh Duc Nguyen" w:date="2023-10-15T11:31:00Z"/>
          <w:lang w:val="vi-VN"/>
        </w:rPr>
      </w:pPr>
      <w:del w:id="1880" w:author="Canh Duc Nguyen" w:date="2023-10-15T11:31:00Z">
        <w:r w:rsidRPr="00515445" w:rsidDel="0082767A">
          <w:rPr>
            <w:lang w:val="vi-VN"/>
          </w:rPr>
          <w:delText>-----------------------------</w:delText>
        </w:r>
      </w:del>
    </w:p>
    <w:p w14:paraId="50BAF3A2" w14:textId="4CA05D1F" w:rsidR="00515445" w:rsidRPr="00515445" w:rsidRDefault="00515445" w:rsidP="00515445">
      <w:pPr>
        <w:rPr>
          <w:lang w:val="vi-VN"/>
        </w:rPr>
      </w:pPr>
      <w:r w:rsidRPr="00515445">
        <w:rPr>
          <w:lang w:val="vi-VN"/>
        </w:rPr>
        <w:t xml:space="preserve">keyword: </w:t>
      </w:r>
      <w:del w:id="1881" w:author="Canh Duc Nguyen" w:date="2023-10-15T11:31:00Z">
        <w:r w:rsidRPr="00515445" w:rsidDel="0082767A">
          <w:rPr>
            <w:lang w:val="vi-VN"/>
          </w:rPr>
          <w:delText>'</w:delText>
        </w:r>
      </w:del>
      <w:ins w:id="1882" w:author="Canh Duc Nguyen" w:date="2023-10-15T11:31:00Z">
        <w:r w:rsidR="0082767A">
          <w:rPr>
            <w:lang w:val="vi-VN"/>
          </w:rPr>
          <w:t>‘</w:t>
        </w:r>
      </w:ins>
      <w:r w:rsidRPr="00515445">
        <w:rPr>
          <w:lang w:val="vi-VN"/>
        </w:rPr>
        <w:t>Rồi</w:t>
      </w:r>
      <w:del w:id="1883" w:author="Canh Duc Nguyen" w:date="2023-10-15T11:31:00Z">
        <w:r w:rsidRPr="00515445" w:rsidDel="0082767A">
          <w:rPr>
            <w:lang w:val="vi-VN"/>
          </w:rPr>
          <w:delText>'</w:delText>
        </w:r>
      </w:del>
      <w:ins w:id="1884" w:author="Canh Duc Nguyen" w:date="2023-10-15T11:31:00Z">
        <w:r w:rsidR="0082767A">
          <w:rPr>
            <w:lang w:val="vi-VN"/>
          </w:rPr>
          <w:t>’</w:t>
        </w:r>
      </w:ins>
      <w:r w:rsidRPr="00515445">
        <w:rPr>
          <w:lang w:val="vi-VN"/>
        </w:rPr>
        <w:t xml:space="preserve"> meaning </w:t>
      </w:r>
      <w:del w:id="1885" w:author="Canh Duc Nguyen" w:date="2023-10-15T11:31:00Z">
        <w:r w:rsidRPr="00515445" w:rsidDel="0082767A">
          <w:rPr>
            <w:lang w:val="vi-VN"/>
          </w:rPr>
          <w:delText>'</w:delText>
        </w:r>
      </w:del>
      <w:ins w:id="1886" w:author="Canh Duc Nguyen" w:date="2023-10-15T11:31:00Z">
        <w:r w:rsidR="0082767A">
          <w:rPr>
            <w:lang w:val="vi-VN"/>
          </w:rPr>
          <w:t>‘</w:t>
        </w:r>
      </w:ins>
      <w:r w:rsidRPr="00515445">
        <w:rPr>
          <w:lang w:val="vi-VN"/>
        </w:rPr>
        <w:t>then</w:t>
      </w:r>
      <w:del w:id="1887" w:author="Canh Duc Nguyen" w:date="2023-10-15T11:31:00Z">
        <w:r w:rsidRPr="00515445" w:rsidDel="0082767A">
          <w:rPr>
            <w:lang w:val="vi-VN"/>
          </w:rPr>
          <w:delText>'</w:delText>
        </w:r>
      </w:del>
      <w:ins w:id="1888" w:author="Canh Duc Nguyen" w:date="2023-10-15T11:31:00Z">
        <w:r w:rsidR="0082767A">
          <w:rPr>
            <w:lang w:val="vi-VN"/>
          </w:rPr>
          <w:t>’</w:t>
        </w:r>
      </w:ins>
      <w:r w:rsidRPr="00515445">
        <w:rPr>
          <w:lang w:val="vi-VN"/>
        </w:rPr>
        <w:t xml:space="preserve">, </w:t>
      </w:r>
      <w:del w:id="1889" w:author="Canh Duc Nguyen" w:date="2023-10-15T11:31:00Z">
        <w:r w:rsidRPr="00515445" w:rsidDel="0082767A">
          <w:rPr>
            <w:lang w:val="vi-VN"/>
          </w:rPr>
          <w:delText>'</w:delText>
        </w:r>
      </w:del>
      <w:ins w:id="1890" w:author="Canh Duc Nguyen" w:date="2023-10-15T11:31:00Z">
        <w:r w:rsidR="0082767A">
          <w:rPr>
            <w:lang w:val="vi-VN"/>
          </w:rPr>
          <w:t>‘</w:t>
        </w:r>
      </w:ins>
      <w:r w:rsidRPr="00515445">
        <w:rPr>
          <w:lang w:val="vi-VN"/>
        </w:rPr>
        <w:t>and then</w:t>
      </w:r>
      <w:del w:id="1891" w:author="Canh Duc Nguyen" w:date="2023-10-15T11:31:00Z">
        <w:r w:rsidRPr="00515445" w:rsidDel="0082767A">
          <w:rPr>
            <w:lang w:val="vi-VN"/>
          </w:rPr>
          <w:delText>'</w:delText>
        </w:r>
      </w:del>
      <w:ins w:id="1892" w:author="Canh Duc Nguyen" w:date="2023-10-15T11:31:00Z">
        <w:r w:rsidR="0082767A">
          <w:rPr>
            <w:lang w:val="vi-VN"/>
          </w:rPr>
          <w:t>’</w:t>
        </w:r>
      </w:ins>
      <w:r w:rsidRPr="00515445">
        <w:rPr>
          <w:lang w:val="vi-VN"/>
        </w:rPr>
        <w:t xml:space="preserve"> </w:t>
      </w:r>
    </w:p>
    <w:p w14:paraId="2F2164B2" w14:textId="02D6CBC7" w:rsidR="00515445" w:rsidRPr="00515445" w:rsidRDefault="00515445" w:rsidP="00515445">
      <w:pPr>
        <w:rPr>
          <w:lang w:val="vi-VN"/>
        </w:rPr>
      </w:pPr>
      <w:r w:rsidRPr="00515445">
        <w:rPr>
          <w:lang w:val="vi-VN"/>
        </w:rPr>
        <w:t xml:space="preserve">PROMPT: Generate grammar explanation for following Vietnamese grammar point: </w:t>
      </w:r>
      <w:del w:id="1893" w:author="Canh Duc Nguyen" w:date="2023-10-15T11:31:00Z">
        <w:r w:rsidRPr="00515445" w:rsidDel="0082767A">
          <w:rPr>
            <w:lang w:val="vi-VN"/>
          </w:rPr>
          <w:delText>'</w:delText>
        </w:r>
      </w:del>
      <w:ins w:id="1894" w:author="Canh Duc Nguyen" w:date="2023-10-15T11:31:00Z">
        <w:r w:rsidR="0082767A">
          <w:rPr>
            <w:lang w:val="vi-VN"/>
          </w:rPr>
          <w:t>‘</w:t>
        </w:r>
      </w:ins>
      <w:r w:rsidRPr="00515445">
        <w:rPr>
          <w:lang w:val="vi-VN"/>
        </w:rPr>
        <w:t>Rồi</w:t>
      </w:r>
      <w:del w:id="1895" w:author="Canh Duc Nguyen" w:date="2023-10-15T11:31:00Z">
        <w:r w:rsidRPr="00515445" w:rsidDel="0082767A">
          <w:rPr>
            <w:lang w:val="vi-VN"/>
          </w:rPr>
          <w:delText>'</w:delText>
        </w:r>
      </w:del>
      <w:ins w:id="1896" w:author="Canh Duc Nguyen" w:date="2023-10-15T11:31:00Z">
        <w:r w:rsidR="0082767A">
          <w:rPr>
            <w:lang w:val="vi-VN"/>
          </w:rPr>
          <w:t>’</w:t>
        </w:r>
      </w:ins>
      <w:r w:rsidRPr="00515445">
        <w:rPr>
          <w:lang w:val="vi-VN"/>
        </w:rPr>
        <w:t xml:space="preserve"> meaning </w:t>
      </w:r>
      <w:del w:id="1897" w:author="Canh Duc Nguyen" w:date="2023-10-15T11:31:00Z">
        <w:r w:rsidRPr="00515445" w:rsidDel="0082767A">
          <w:rPr>
            <w:lang w:val="vi-VN"/>
          </w:rPr>
          <w:delText>'</w:delText>
        </w:r>
      </w:del>
      <w:ins w:id="1898" w:author="Canh Duc Nguyen" w:date="2023-10-15T11:31:00Z">
        <w:r w:rsidR="0082767A">
          <w:rPr>
            <w:lang w:val="vi-VN"/>
          </w:rPr>
          <w:t>‘</w:t>
        </w:r>
      </w:ins>
      <w:r w:rsidRPr="00515445">
        <w:rPr>
          <w:lang w:val="vi-VN"/>
        </w:rPr>
        <w:t>then</w:t>
      </w:r>
      <w:del w:id="1899" w:author="Canh Duc Nguyen" w:date="2023-10-15T11:31:00Z">
        <w:r w:rsidRPr="00515445" w:rsidDel="0082767A">
          <w:rPr>
            <w:lang w:val="vi-VN"/>
          </w:rPr>
          <w:delText>'</w:delText>
        </w:r>
      </w:del>
      <w:ins w:id="1900" w:author="Canh Duc Nguyen" w:date="2023-10-15T11:31:00Z">
        <w:r w:rsidR="0082767A">
          <w:rPr>
            <w:lang w:val="vi-VN"/>
          </w:rPr>
          <w:t>’</w:t>
        </w:r>
      </w:ins>
      <w:r w:rsidRPr="00515445">
        <w:rPr>
          <w:lang w:val="vi-VN"/>
        </w:rPr>
        <w:t xml:space="preserve">, </w:t>
      </w:r>
      <w:del w:id="1901" w:author="Canh Duc Nguyen" w:date="2023-10-15T11:31:00Z">
        <w:r w:rsidRPr="00515445" w:rsidDel="0082767A">
          <w:rPr>
            <w:lang w:val="vi-VN"/>
          </w:rPr>
          <w:delText>'</w:delText>
        </w:r>
      </w:del>
      <w:ins w:id="1902" w:author="Canh Duc Nguyen" w:date="2023-10-15T11:31:00Z">
        <w:r w:rsidR="0082767A">
          <w:rPr>
            <w:lang w:val="vi-VN"/>
          </w:rPr>
          <w:t>‘</w:t>
        </w:r>
      </w:ins>
      <w:r w:rsidRPr="00515445">
        <w:rPr>
          <w:lang w:val="vi-VN"/>
        </w:rPr>
        <w:t>and then</w:t>
      </w:r>
      <w:del w:id="1903" w:author="Canh Duc Nguyen" w:date="2023-10-15T11:31:00Z">
        <w:r w:rsidRPr="00515445" w:rsidDel="0082767A">
          <w:rPr>
            <w:lang w:val="vi-VN"/>
          </w:rPr>
          <w:delText>'</w:delText>
        </w:r>
      </w:del>
      <w:ins w:id="1904" w:author="Canh Duc Nguyen" w:date="2023-10-15T11:31:00Z">
        <w:r w:rsidR="0082767A">
          <w:rPr>
            <w:lang w:val="vi-VN"/>
          </w:rPr>
          <w:t>’</w:t>
        </w:r>
      </w:ins>
      <w:r w:rsidRPr="00515445">
        <w:rPr>
          <w:lang w:val="vi-VN"/>
        </w:rPr>
        <w:t xml:space="preserve"> </w:t>
      </w:r>
    </w:p>
    <w:p w14:paraId="2F20C826" w14:textId="77777777" w:rsidR="00515445" w:rsidRPr="00515445" w:rsidRDefault="00515445" w:rsidP="00515445">
      <w:pPr>
        <w:rPr>
          <w:lang w:val="vi-VN"/>
        </w:rPr>
      </w:pPr>
      <w:r w:rsidRPr="00515445">
        <w:rPr>
          <w:lang w:val="vi-VN"/>
        </w:rPr>
        <w:t xml:space="preserve">RESPONSE: { </w:t>
      </w:r>
    </w:p>
    <w:p w14:paraId="17AB1839" w14:textId="78FBB295" w:rsidR="00515445" w:rsidRPr="00515445" w:rsidRDefault="00515445" w:rsidP="00515445">
      <w:pPr>
        <w:rPr>
          <w:lang w:val="vi-VN"/>
        </w:rPr>
      </w:pPr>
      <w:r w:rsidRPr="00515445">
        <w:rPr>
          <w:lang w:val="vi-VN"/>
        </w:rPr>
        <w:t xml:space="preserve">  </w:t>
      </w:r>
      <w:del w:id="1905" w:author="Canh Duc Nguyen" w:date="2023-10-15T11:31:00Z">
        <w:r w:rsidRPr="00515445" w:rsidDel="0082767A">
          <w:rPr>
            <w:lang w:val="vi-VN"/>
          </w:rPr>
          <w:delText>"</w:delText>
        </w:r>
      </w:del>
      <w:ins w:id="1906" w:author="Canh Duc Nguyen" w:date="2023-10-15T11:31:00Z">
        <w:r w:rsidR="0082767A">
          <w:rPr>
            <w:lang w:val="vi-VN"/>
          </w:rPr>
          <w:t>“</w:t>
        </w:r>
      </w:ins>
      <w:r w:rsidRPr="00515445">
        <w:rPr>
          <w:lang w:val="vi-VN"/>
        </w:rPr>
        <w:t>title</w:t>
      </w:r>
      <w:del w:id="1907" w:author="Canh Duc Nguyen" w:date="2023-10-15T11:31:00Z">
        <w:r w:rsidRPr="00515445" w:rsidDel="0082767A">
          <w:rPr>
            <w:lang w:val="vi-VN"/>
          </w:rPr>
          <w:delText>"</w:delText>
        </w:r>
      </w:del>
      <w:ins w:id="1908" w:author="Canh Duc Nguyen" w:date="2023-10-15T11:31:00Z">
        <w:r w:rsidR="0082767A">
          <w:rPr>
            <w:lang w:val="vi-VN"/>
          </w:rPr>
          <w:t>”</w:t>
        </w:r>
      </w:ins>
      <w:r w:rsidRPr="00515445">
        <w:rPr>
          <w:lang w:val="vi-VN"/>
        </w:rPr>
        <w:t xml:space="preserve">: </w:t>
      </w:r>
      <w:del w:id="1909" w:author="Canh Duc Nguyen" w:date="2023-10-15T11:31:00Z">
        <w:r w:rsidRPr="00515445" w:rsidDel="0082767A">
          <w:rPr>
            <w:lang w:val="vi-VN"/>
          </w:rPr>
          <w:delText>"</w:delText>
        </w:r>
      </w:del>
      <w:ins w:id="1910" w:author="Canh Duc Nguyen" w:date="2023-10-15T11:31:00Z">
        <w:r w:rsidR="0082767A">
          <w:rPr>
            <w:lang w:val="vi-VN"/>
          </w:rPr>
          <w:t>“</w:t>
        </w:r>
      </w:ins>
      <w:r w:rsidRPr="00515445">
        <w:rPr>
          <w:lang w:val="vi-VN"/>
        </w:rPr>
        <w:t xml:space="preserve">Vietnamese word </w:t>
      </w:r>
      <w:del w:id="1911" w:author="Canh Duc Nguyen" w:date="2023-10-15T11:31:00Z">
        <w:r w:rsidRPr="00515445" w:rsidDel="0082767A">
          <w:rPr>
            <w:lang w:val="vi-VN"/>
          </w:rPr>
          <w:delText>'</w:delText>
        </w:r>
      </w:del>
      <w:ins w:id="1912" w:author="Canh Duc Nguyen" w:date="2023-10-15T11:31:00Z">
        <w:r w:rsidR="0082767A">
          <w:rPr>
            <w:lang w:val="vi-VN"/>
          </w:rPr>
          <w:t>‘</w:t>
        </w:r>
      </w:ins>
      <w:r w:rsidRPr="00515445">
        <w:rPr>
          <w:lang w:val="vi-VN"/>
        </w:rPr>
        <w:t>rồi</w:t>
      </w:r>
      <w:del w:id="1913" w:author="Canh Duc Nguyen" w:date="2023-10-15T11:31:00Z">
        <w:r w:rsidRPr="00515445" w:rsidDel="0082767A">
          <w:rPr>
            <w:lang w:val="vi-VN"/>
          </w:rPr>
          <w:delText>'</w:delText>
        </w:r>
      </w:del>
      <w:ins w:id="1914" w:author="Canh Duc Nguyen" w:date="2023-10-15T11:31:00Z">
        <w:r w:rsidR="0082767A">
          <w:rPr>
            <w:lang w:val="vi-VN"/>
          </w:rPr>
          <w:t>’</w:t>
        </w:r>
      </w:ins>
      <w:del w:id="1915" w:author="Canh Duc Nguyen" w:date="2023-10-15T11:31:00Z">
        <w:r w:rsidRPr="00515445" w:rsidDel="0082767A">
          <w:rPr>
            <w:lang w:val="vi-VN"/>
          </w:rPr>
          <w:delText>"</w:delText>
        </w:r>
      </w:del>
      <w:ins w:id="1916" w:author="Canh Duc Nguyen" w:date="2023-10-15T11:31:00Z">
        <w:r w:rsidR="0082767A">
          <w:rPr>
            <w:lang w:val="vi-VN"/>
          </w:rPr>
          <w:t>”</w:t>
        </w:r>
      </w:ins>
      <w:r w:rsidRPr="00515445">
        <w:rPr>
          <w:lang w:val="vi-VN"/>
        </w:rPr>
        <w:t xml:space="preserve">, </w:t>
      </w:r>
    </w:p>
    <w:p w14:paraId="19CD01F3" w14:textId="6D5484D2" w:rsidR="00515445" w:rsidRPr="00515445" w:rsidRDefault="00515445" w:rsidP="00515445">
      <w:pPr>
        <w:rPr>
          <w:lang w:val="vi-VN"/>
        </w:rPr>
      </w:pPr>
      <w:r w:rsidRPr="00515445">
        <w:rPr>
          <w:lang w:val="vi-VN"/>
        </w:rPr>
        <w:t xml:space="preserve">  </w:t>
      </w:r>
      <w:del w:id="1917" w:author="Canh Duc Nguyen" w:date="2023-10-15T11:31:00Z">
        <w:r w:rsidRPr="00515445" w:rsidDel="0082767A">
          <w:rPr>
            <w:lang w:val="vi-VN"/>
          </w:rPr>
          <w:delText>"</w:delText>
        </w:r>
      </w:del>
      <w:ins w:id="1918" w:author="Canh Duc Nguyen" w:date="2023-10-15T11:31:00Z">
        <w:r w:rsidR="0082767A">
          <w:rPr>
            <w:lang w:val="vi-VN"/>
          </w:rPr>
          <w:t>“</w:t>
        </w:r>
      </w:ins>
      <w:r w:rsidRPr="00515445">
        <w:rPr>
          <w:lang w:val="vi-VN"/>
        </w:rPr>
        <w:t>short_explanation</w:t>
      </w:r>
      <w:del w:id="1919" w:author="Canh Duc Nguyen" w:date="2023-10-15T11:31:00Z">
        <w:r w:rsidRPr="00515445" w:rsidDel="0082767A">
          <w:rPr>
            <w:lang w:val="vi-VN"/>
          </w:rPr>
          <w:delText>"</w:delText>
        </w:r>
      </w:del>
      <w:ins w:id="1920" w:author="Canh Duc Nguyen" w:date="2023-10-15T11:31:00Z">
        <w:r w:rsidR="0082767A">
          <w:rPr>
            <w:lang w:val="vi-VN"/>
          </w:rPr>
          <w:t>”</w:t>
        </w:r>
      </w:ins>
      <w:r w:rsidRPr="00515445">
        <w:rPr>
          <w:lang w:val="vi-VN"/>
        </w:rPr>
        <w:t xml:space="preserve">: </w:t>
      </w:r>
      <w:del w:id="1921" w:author="Canh Duc Nguyen" w:date="2023-10-15T11:31:00Z">
        <w:r w:rsidRPr="00515445" w:rsidDel="0082767A">
          <w:rPr>
            <w:lang w:val="vi-VN"/>
          </w:rPr>
          <w:delText>"</w:delText>
        </w:r>
      </w:del>
      <w:ins w:id="1922" w:author="Canh Duc Nguyen" w:date="2023-10-15T11:31:00Z">
        <w:r w:rsidR="0082767A">
          <w:rPr>
            <w:lang w:val="vi-VN"/>
          </w:rPr>
          <w:t>“</w:t>
        </w:r>
      </w:ins>
      <w:r w:rsidRPr="00515445">
        <w:rPr>
          <w:lang w:val="vi-VN"/>
        </w:rPr>
        <w:t xml:space="preserve">Used to indicate a sequence of events or actions, comparable to </w:t>
      </w:r>
      <w:del w:id="1923" w:author="Canh Duc Nguyen" w:date="2023-10-15T11:31:00Z">
        <w:r w:rsidRPr="00515445" w:rsidDel="0082767A">
          <w:rPr>
            <w:lang w:val="vi-VN"/>
          </w:rPr>
          <w:delText>'</w:delText>
        </w:r>
      </w:del>
      <w:ins w:id="1924" w:author="Canh Duc Nguyen" w:date="2023-10-15T11:31:00Z">
        <w:r w:rsidR="0082767A">
          <w:rPr>
            <w:lang w:val="vi-VN"/>
          </w:rPr>
          <w:t>‘</w:t>
        </w:r>
      </w:ins>
      <w:r w:rsidRPr="00515445">
        <w:rPr>
          <w:lang w:val="vi-VN"/>
        </w:rPr>
        <w:t>then</w:t>
      </w:r>
      <w:del w:id="1925" w:author="Canh Duc Nguyen" w:date="2023-10-15T11:31:00Z">
        <w:r w:rsidRPr="00515445" w:rsidDel="0082767A">
          <w:rPr>
            <w:lang w:val="vi-VN"/>
          </w:rPr>
          <w:delText>'</w:delText>
        </w:r>
      </w:del>
      <w:ins w:id="1926" w:author="Canh Duc Nguyen" w:date="2023-10-15T11:31:00Z">
        <w:r w:rsidR="0082767A">
          <w:rPr>
            <w:lang w:val="vi-VN"/>
          </w:rPr>
          <w:t>’</w:t>
        </w:r>
      </w:ins>
      <w:r w:rsidRPr="00515445">
        <w:rPr>
          <w:lang w:val="vi-VN"/>
        </w:rPr>
        <w:t xml:space="preserve"> or </w:t>
      </w:r>
      <w:del w:id="1927" w:author="Canh Duc Nguyen" w:date="2023-10-15T11:31:00Z">
        <w:r w:rsidRPr="00515445" w:rsidDel="0082767A">
          <w:rPr>
            <w:lang w:val="vi-VN"/>
          </w:rPr>
          <w:delText>'</w:delText>
        </w:r>
      </w:del>
      <w:ins w:id="1928" w:author="Canh Duc Nguyen" w:date="2023-10-15T11:31:00Z">
        <w:r w:rsidR="0082767A">
          <w:rPr>
            <w:lang w:val="vi-VN"/>
          </w:rPr>
          <w:t>‘</w:t>
        </w:r>
      </w:ins>
      <w:r w:rsidRPr="00515445">
        <w:rPr>
          <w:lang w:val="vi-VN"/>
        </w:rPr>
        <w:t>and then</w:t>
      </w:r>
      <w:del w:id="1929" w:author="Canh Duc Nguyen" w:date="2023-10-15T11:31:00Z">
        <w:r w:rsidRPr="00515445" w:rsidDel="0082767A">
          <w:rPr>
            <w:lang w:val="vi-VN"/>
          </w:rPr>
          <w:delText>'</w:delText>
        </w:r>
      </w:del>
      <w:ins w:id="1930" w:author="Canh Duc Nguyen" w:date="2023-10-15T11:31:00Z">
        <w:r w:rsidR="0082767A">
          <w:rPr>
            <w:lang w:val="vi-VN"/>
          </w:rPr>
          <w:t>’</w:t>
        </w:r>
      </w:ins>
      <w:r w:rsidRPr="00515445">
        <w:rPr>
          <w:lang w:val="vi-VN"/>
        </w:rPr>
        <w:t xml:space="preserve"> in English.</w:t>
      </w:r>
      <w:del w:id="1931" w:author="Canh Duc Nguyen" w:date="2023-10-15T11:31:00Z">
        <w:r w:rsidRPr="00515445" w:rsidDel="0082767A">
          <w:rPr>
            <w:lang w:val="vi-VN"/>
          </w:rPr>
          <w:delText>"</w:delText>
        </w:r>
      </w:del>
      <w:ins w:id="1932" w:author="Canh Duc Nguyen" w:date="2023-10-15T11:31:00Z">
        <w:r w:rsidR="0082767A">
          <w:rPr>
            <w:lang w:val="vi-VN"/>
          </w:rPr>
          <w:t>”</w:t>
        </w:r>
      </w:ins>
      <w:r w:rsidRPr="00515445">
        <w:rPr>
          <w:lang w:val="vi-VN"/>
        </w:rPr>
        <w:t xml:space="preserve">, </w:t>
      </w:r>
    </w:p>
    <w:p w14:paraId="68D08671" w14:textId="09B11D1D" w:rsidR="00515445" w:rsidRPr="00515445" w:rsidRDefault="00515445" w:rsidP="00515445">
      <w:pPr>
        <w:rPr>
          <w:lang w:val="vi-VN"/>
        </w:rPr>
      </w:pPr>
      <w:r w:rsidRPr="00515445">
        <w:rPr>
          <w:lang w:val="vi-VN"/>
        </w:rPr>
        <w:t xml:space="preserve">  </w:t>
      </w:r>
      <w:del w:id="1933" w:author="Canh Duc Nguyen" w:date="2023-10-15T11:31:00Z">
        <w:r w:rsidRPr="00515445" w:rsidDel="0082767A">
          <w:rPr>
            <w:lang w:val="vi-VN"/>
          </w:rPr>
          <w:delText>"</w:delText>
        </w:r>
      </w:del>
      <w:ins w:id="1934" w:author="Canh Duc Nguyen" w:date="2023-10-15T11:31:00Z">
        <w:r w:rsidR="0082767A">
          <w:rPr>
            <w:lang w:val="vi-VN"/>
          </w:rPr>
          <w:t>“</w:t>
        </w:r>
      </w:ins>
      <w:r w:rsidRPr="00515445">
        <w:rPr>
          <w:lang w:val="vi-VN"/>
        </w:rPr>
        <w:t>long_explanation</w:t>
      </w:r>
      <w:del w:id="1935" w:author="Canh Duc Nguyen" w:date="2023-10-15T11:31:00Z">
        <w:r w:rsidRPr="00515445" w:rsidDel="0082767A">
          <w:rPr>
            <w:lang w:val="vi-VN"/>
          </w:rPr>
          <w:delText>"</w:delText>
        </w:r>
      </w:del>
      <w:ins w:id="1936" w:author="Canh Duc Nguyen" w:date="2023-10-15T11:31:00Z">
        <w:r w:rsidR="0082767A">
          <w:rPr>
            <w:lang w:val="vi-VN"/>
          </w:rPr>
          <w:t>”</w:t>
        </w:r>
      </w:ins>
      <w:r w:rsidRPr="00515445">
        <w:rPr>
          <w:lang w:val="vi-VN"/>
        </w:rPr>
        <w:t xml:space="preserve">: </w:t>
      </w:r>
      <w:del w:id="1937" w:author="Canh Duc Nguyen" w:date="2023-10-15T11:31:00Z">
        <w:r w:rsidRPr="00515445" w:rsidDel="0082767A">
          <w:rPr>
            <w:lang w:val="vi-VN"/>
          </w:rPr>
          <w:delText>"</w:delText>
        </w:r>
      </w:del>
      <w:ins w:id="1938" w:author="Canh Duc Nguyen" w:date="2023-10-15T11:31:00Z">
        <w:r w:rsidR="0082767A">
          <w:rPr>
            <w:lang w:val="vi-VN"/>
          </w:rPr>
          <w:t>“</w:t>
        </w:r>
      </w:ins>
      <w:r w:rsidRPr="00515445">
        <w:rPr>
          <w:lang w:val="vi-VN"/>
        </w:rPr>
        <w:t xml:space="preserve">The Vietnamese word </w:t>
      </w:r>
      <w:del w:id="1939" w:author="Canh Duc Nguyen" w:date="2023-10-15T11:31:00Z">
        <w:r w:rsidRPr="00515445" w:rsidDel="0082767A">
          <w:rPr>
            <w:lang w:val="vi-VN"/>
          </w:rPr>
          <w:delText>'</w:delText>
        </w:r>
      </w:del>
      <w:ins w:id="1940" w:author="Canh Duc Nguyen" w:date="2023-10-15T11:31:00Z">
        <w:r w:rsidR="0082767A">
          <w:rPr>
            <w:lang w:val="vi-VN"/>
          </w:rPr>
          <w:t>‘</w:t>
        </w:r>
      </w:ins>
      <w:r w:rsidRPr="00515445">
        <w:rPr>
          <w:lang w:val="vi-VN"/>
        </w:rPr>
        <w:t>rồi</w:t>
      </w:r>
      <w:del w:id="1941" w:author="Canh Duc Nguyen" w:date="2023-10-15T11:31:00Z">
        <w:r w:rsidRPr="00515445" w:rsidDel="0082767A">
          <w:rPr>
            <w:lang w:val="vi-VN"/>
          </w:rPr>
          <w:delText>'</w:delText>
        </w:r>
      </w:del>
      <w:ins w:id="1942" w:author="Canh Duc Nguyen" w:date="2023-10-15T11:31:00Z">
        <w:r w:rsidR="0082767A">
          <w:rPr>
            <w:lang w:val="vi-VN"/>
          </w:rPr>
          <w:t>’</w:t>
        </w:r>
      </w:ins>
      <w:r w:rsidRPr="00515445">
        <w:rPr>
          <w:lang w:val="vi-VN"/>
        </w:rPr>
        <w:t xml:space="preserve"> is used to express a sequence of events or actions. Much like </w:t>
      </w:r>
      <w:del w:id="1943" w:author="Canh Duc Nguyen" w:date="2023-10-15T11:31:00Z">
        <w:r w:rsidRPr="00515445" w:rsidDel="0082767A">
          <w:rPr>
            <w:lang w:val="vi-VN"/>
          </w:rPr>
          <w:delText>'</w:delText>
        </w:r>
      </w:del>
      <w:ins w:id="1944" w:author="Canh Duc Nguyen" w:date="2023-10-15T11:31:00Z">
        <w:r w:rsidR="0082767A">
          <w:rPr>
            <w:lang w:val="vi-VN"/>
          </w:rPr>
          <w:t>‘</w:t>
        </w:r>
      </w:ins>
      <w:r w:rsidRPr="00515445">
        <w:rPr>
          <w:lang w:val="vi-VN"/>
        </w:rPr>
        <w:t>then</w:t>
      </w:r>
      <w:del w:id="1945" w:author="Canh Duc Nguyen" w:date="2023-10-15T11:31:00Z">
        <w:r w:rsidRPr="00515445" w:rsidDel="0082767A">
          <w:rPr>
            <w:lang w:val="vi-VN"/>
          </w:rPr>
          <w:delText>'</w:delText>
        </w:r>
      </w:del>
      <w:ins w:id="1946" w:author="Canh Duc Nguyen" w:date="2023-10-15T11:31:00Z">
        <w:r w:rsidR="0082767A">
          <w:rPr>
            <w:lang w:val="vi-VN"/>
          </w:rPr>
          <w:t>’</w:t>
        </w:r>
      </w:ins>
      <w:r w:rsidRPr="00515445">
        <w:rPr>
          <w:lang w:val="vi-VN"/>
        </w:rPr>
        <w:t xml:space="preserve"> or </w:t>
      </w:r>
      <w:del w:id="1947" w:author="Canh Duc Nguyen" w:date="2023-10-15T11:31:00Z">
        <w:r w:rsidRPr="00515445" w:rsidDel="0082767A">
          <w:rPr>
            <w:lang w:val="vi-VN"/>
          </w:rPr>
          <w:delText>'</w:delText>
        </w:r>
      </w:del>
      <w:ins w:id="1948" w:author="Canh Duc Nguyen" w:date="2023-10-15T11:31:00Z">
        <w:r w:rsidR="0082767A">
          <w:rPr>
            <w:lang w:val="vi-VN"/>
          </w:rPr>
          <w:t>‘</w:t>
        </w:r>
      </w:ins>
      <w:r w:rsidRPr="00515445">
        <w:rPr>
          <w:lang w:val="vi-VN"/>
        </w:rPr>
        <w:t>and then</w:t>
      </w:r>
      <w:del w:id="1949" w:author="Canh Duc Nguyen" w:date="2023-10-15T11:31:00Z">
        <w:r w:rsidRPr="00515445" w:rsidDel="0082767A">
          <w:rPr>
            <w:lang w:val="vi-VN"/>
          </w:rPr>
          <w:delText>'</w:delText>
        </w:r>
      </w:del>
      <w:ins w:id="1950" w:author="Canh Duc Nguyen" w:date="2023-10-15T11:31:00Z">
        <w:r w:rsidR="0082767A">
          <w:rPr>
            <w:lang w:val="vi-VN"/>
          </w:rPr>
          <w:t>’</w:t>
        </w:r>
      </w:ins>
      <w:r w:rsidRPr="00515445">
        <w:rPr>
          <w:lang w:val="vi-VN"/>
        </w:rPr>
        <w:t xml:space="preserve"> in English, </w:t>
      </w:r>
      <w:del w:id="1951" w:author="Canh Duc Nguyen" w:date="2023-10-15T11:31:00Z">
        <w:r w:rsidRPr="00515445" w:rsidDel="0082767A">
          <w:rPr>
            <w:lang w:val="vi-VN"/>
          </w:rPr>
          <w:delText>'</w:delText>
        </w:r>
      </w:del>
      <w:ins w:id="1952" w:author="Canh Duc Nguyen" w:date="2023-10-15T11:31:00Z">
        <w:r w:rsidR="0082767A">
          <w:rPr>
            <w:lang w:val="vi-VN"/>
          </w:rPr>
          <w:t>‘</w:t>
        </w:r>
      </w:ins>
      <w:r w:rsidRPr="00515445">
        <w:rPr>
          <w:lang w:val="vi-VN"/>
        </w:rPr>
        <w:t>rồi</w:t>
      </w:r>
      <w:del w:id="1953" w:author="Canh Duc Nguyen" w:date="2023-10-15T11:31:00Z">
        <w:r w:rsidRPr="00515445" w:rsidDel="0082767A">
          <w:rPr>
            <w:lang w:val="vi-VN"/>
          </w:rPr>
          <w:delText>'</w:delText>
        </w:r>
      </w:del>
      <w:ins w:id="1954" w:author="Canh Duc Nguyen" w:date="2023-10-15T11:31:00Z">
        <w:r w:rsidR="0082767A">
          <w:rPr>
            <w:lang w:val="vi-VN"/>
          </w:rPr>
          <w:t>’</w:t>
        </w:r>
      </w:ins>
      <w:r w:rsidRPr="00515445">
        <w:rPr>
          <w:lang w:val="vi-VN"/>
        </w:rPr>
        <w:t xml:space="preserve"> is quite versatile and can be placed after a verb to denote that the action happened first, before another action or event. It can also show a progression in actions or changes in conditions.</w:t>
      </w:r>
      <w:del w:id="1955" w:author="Canh Duc Nguyen" w:date="2023-10-15T11:31:00Z">
        <w:r w:rsidRPr="00515445" w:rsidDel="0082767A">
          <w:rPr>
            <w:lang w:val="vi-VN"/>
          </w:rPr>
          <w:delText>"</w:delText>
        </w:r>
      </w:del>
      <w:ins w:id="1956" w:author="Canh Duc Nguyen" w:date="2023-10-15T11:31:00Z">
        <w:r w:rsidR="0082767A">
          <w:rPr>
            <w:lang w:val="vi-VN"/>
          </w:rPr>
          <w:t>”</w:t>
        </w:r>
      </w:ins>
      <w:r w:rsidRPr="00515445">
        <w:rPr>
          <w:lang w:val="vi-VN"/>
        </w:rPr>
        <w:t xml:space="preserve">, </w:t>
      </w:r>
    </w:p>
    <w:p w14:paraId="22C27B9D" w14:textId="3F75685F" w:rsidR="00515445" w:rsidRPr="00515445" w:rsidRDefault="00515445" w:rsidP="00515445">
      <w:pPr>
        <w:rPr>
          <w:lang w:val="vi-VN"/>
        </w:rPr>
      </w:pPr>
      <w:r w:rsidRPr="00515445">
        <w:rPr>
          <w:lang w:val="vi-VN"/>
        </w:rPr>
        <w:t xml:space="preserve">  </w:t>
      </w:r>
      <w:del w:id="1957" w:author="Canh Duc Nguyen" w:date="2023-10-15T11:31:00Z">
        <w:r w:rsidRPr="00515445" w:rsidDel="0082767A">
          <w:rPr>
            <w:lang w:val="vi-VN"/>
          </w:rPr>
          <w:delText>"</w:delText>
        </w:r>
      </w:del>
      <w:ins w:id="1958" w:author="Canh Duc Nguyen" w:date="2023-10-15T11:31:00Z">
        <w:r w:rsidR="0082767A">
          <w:rPr>
            <w:lang w:val="vi-VN"/>
          </w:rPr>
          <w:t>“</w:t>
        </w:r>
      </w:ins>
      <w:r w:rsidRPr="00515445">
        <w:rPr>
          <w:lang w:val="vi-VN"/>
        </w:rPr>
        <w:t>formation</w:t>
      </w:r>
      <w:del w:id="1959" w:author="Canh Duc Nguyen" w:date="2023-10-15T11:31:00Z">
        <w:r w:rsidRPr="00515445" w:rsidDel="0082767A">
          <w:rPr>
            <w:lang w:val="vi-VN"/>
          </w:rPr>
          <w:delText>"</w:delText>
        </w:r>
      </w:del>
      <w:ins w:id="1960" w:author="Canh Duc Nguyen" w:date="2023-10-15T11:31:00Z">
        <w:r w:rsidR="0082767A">
          <w:rPr>
            <w:lang w:val="vi-VN"/>
          </w:rPr>
          <w:t>”</w:t>
        </w:r>
      </w:ins>
      <w:r w:rsidRPr="00515445">
        <w:rPr>
          <w:lang w:val="vi-VN"/>
        </w:rPr>
        <w:t xml:space="preserve">: </w:t>
      </w:r>
      <w:del w:id="1961" w:author="Canh Duc Nguyen" w:date="2023-10-15T11:31:00Z">
        <w:r w:rsidRPr="00515445" w:rsidDel="0082767A">
          <w:rPr>
            <w:lang w:val="vi-VN"/>
          </w:rPr>
          <w:delText>"</w:delText>
        </w:r>
      </w:del>
      <w:ins w:id="1962" w:author="Canh Duc Nguyen" w:date="2023-10-15T11:31:00Z">
        <w:r w:rsidR="0082767A">
          <w:rPr>
            <w:lang w:val="vi-VN"/>
          </w:rPr>
          <w:t>“</w:t>
        </w:r>
      </w:ins>
      <w:r w:rsidRPr="00515445">
        <w:rPr>
          <w:lang w:val="vi-VN"/>
        </w:rPr>
        <w:t xml:space="preserve">example of </w:t>
      </w:r>
      <w:del w:id="1963" w:author="Canh Duc Nguyen" w:date="2023-10-15T11:31:00Z">
        <w:r w:rsidRPr="00515445" w:rsidDel="0082767A">
          <w:rPr>
            <w:lang w:val="vi-VN"/>
          </w:rPr>
          <w:delText>'</w:delText>
        </w:r>
      </w:del>
      <w:ins w:id="1964" w:author="Canh Duc Nguyen" w:date="2023-10-15T11:31:00Z">
        <w:r w:rsidR="0082767A">
          <w:rPr>
            <w:lang w:val="vi-VN"/>
          </w:rPr>
          <w:t>‘</w:t>
        </w:r>
      </w:ins>
      <w:r w:rsidRPr="00515445">
        <w:rPr>
          <w:lang w:val="vi-VN"/>
        </w:rPr>
        <w:t>rồi</w:t>
      </w:r>
      <w:del w:id="1965" w:author="Canh Duc Nguyen" w:date="2023-10-15T11:31:00Z">
        <w:r w:rsidRPr="00515445" w:rsidDel="0082767A">
          <w:rPr>
            <w:lang w:val="vi-VN"/>
          </w:rPr>
          <w:delText>'</w:delText>
        </w:r>
      </w:del>
      <w:ins w:id="1966" w:author="Canh Duc Nguyen" w:date="2023-10-15T11:31:00Z">
        <w:r w:rsidR="0082767A">
          <w:rPr>
            <w:lang w:val="vi-VN"/>
          </w:rPr>
          <w:t>’</w:t>
        </w:r>
      </w:ins>
      <w:r w:rsidRPr="00515445">
        <w:rPr>
          <w:lang w:val="vi-VN"/>
        </w:rPr>
        <w:t xml:space="preserve"> in grammar is the action verb in past + </w:t>
      </w:r>
      <w:del w:id="1967" w:author="Canh Duc Nguyen" w:date="2023-10-15T11:31:00Z">
        <w:r w:rsidRPr="00515445" w:rsidDel="0082767A">
          <w:rPr>
            <w:lang w:val="vi-VN"/>
          </w:rPr>
          <w:delText>'</w:delText>
        </w:r>
      </w:del>
      <w:ins w:id="1968" w:author="Canh Duc Nguyen" w:date="2023-10-15T11:31:00Z">
        <w:r w:rsidR="0082767A">
          <w:rPr>
            <w:lang w:val="vi-VN"/>
          </w:rPr>
          <w:t>‘</w:t>
        </w:r>
      </w:ins>
      <w:r w:rsidRPr="00515445">
        <w:rPr>
          <w:lang w:val="vi-VN"/>
        </w:rPr>
        <w:t>rồi</w:t>
      </w:r>
      <w:del w:id="1969" w:author="Canh Duc Nguyen" w:date="2023-10-15T11:31:00Z">
        <w:r w:rsidRPr="00515445" w:rsidDel="0082767A">
          <w:rPr>
            <w:lang w:val="vi-VN"/>
          </w:rPr>
          <w:delText>'</w:delText>
        </w:r>
      </w:del>
      <w:ins w:id="1970" w:author="Canh Duc Nguyen" w:date="2023-10-15T11:31:00Z">
        <w:r w:rsidR="0082767A">
          <w:rPr>
            <w:lang w:val="vi-VN"/>
          </w:rPr>
          <w:t>’</w:t>
        </w:r>
      </w:ins>
      <w:r w:rsidRPr="00515445">
        <w:rPr>
          <w:lang w:val="vi-VN"/>
        </w:rPr>
        <w:t xml:space="preserve"> + rest of the sentence</w:t>
      </w:r>
      <w:del w:id="1971" w:author="Canh Duc Nguyen" w:date="2023-10-15T11:31:00Z">
        <w:r w:rsidRPr="00515445" w:rsidDel="0082767A">
          <w:rPr>
            <w:lang w:val="vi-VN"/>
          </w:rPr>
          <w:delText>"</w:delText>
        </w:r>
      </w:del>
      <w:ins w:id="1972" w:author="Canh Duc Nguyen" w:date="2023-10-15T11:31:00Z">
        <w:r w:rsidR="0082767A">
          <w:rPr>
            <w:lang w:val="vi-VN"/>
          </w:rPr>
          <w:t>”</w:t>
        </w:r>
      </w:ins>
      <w:r w:rsidRPr="00515445">
        <w:rPr>
          <w:lang w:val="vi-VN"/>
        </w:rPr>
        <w:t xml:space="preserve">, </w:t>
      </w:r>
    </w:p>
    <w:p w14:paraId="1A0CF25B" w14:textId="0039FFBB" w:rsidR="00515445" w:rsidRPr="00515445" w:rsidRDefault="00515445" w:rsidP="00515445">
      <w:pPr>
        <w:rPr>
          <w:lang w:val="vi-VN"/>
        </w:rPr>
      </w:pPr>
      <w:r w:rsidRPr="00515445">
        <w:rPr>
          <w:lang w:val="vi-VN"/>
        </w:rPr>
        <w:t xml:space="preserve">  </w:t>
      </w:r>
      <w:del w:id="1973" w:author="Canh Duc Nguyen" w:date="2023-10-15T11:31:00Z">
        <w:r w:rsidRPr="00515445" w:rsidDel="0082767A">
          <w:rPr>
            <w:lang w:val="vi-VN"/>
          </w:rPr>
          <w:delText>"</w:delText>
        </w:r>
      </w:del>
      <w:ins w:id="1974" w:author="Canh Duc Nguyen" w:date="2023-10-15T11:31:00Z">
        <w:r w:rsidR="0082767A">
          <w:rPr>
            <w:lang w:val="vi-VN"/>
          </w:rPr>
          <w:t>“</w:t>
        </w:r>
      </w:ins>
      <w:r w:rsidRPr="00515445">
        <w:rPr>
          <w:lang w:val="vi-VN"/>
        </w:rPr>
        <w:t>examples</w:t>
      </w:r>
      <w:del w:id="1975" w:author="Canh Duc Nguyen" w:date="2023-10-15T11:31:00Z">
        <w:r w:rsidRPr="00515445" w:rsidDel="0082767A">
          <w:rPr>
            <w:lang w:val="vi-VN"/>
          </w:rPr>
          <w:delText>"</w:delText>
        </w:r>
      </w:del>
      <w:ins w:id="1976" w:author="Canh Duc Nguyen" w:date="2023-10-15T11:31:00Z">
        <w:r w:rsidR="0082767A">
          <w:rPr>
            <w:lang w:val="vi-VN"/>
          </w:rPr>
          <w:t>”</w:t>
        </w:r>
      </w:ins>
      <w:r w:rsidRPr="00515445">
        <w:rPr>
          <w:lang w:val="vi-VN"/>
        </w:rPr>
        <w:t xml:space="preserve">: [ </w:t>
      </w:r>
    </w:p>
    <w:p w14:paraId="7DBA48FF" w14:textId="77777777" w:rsidR="00515445" w:rsidRPr="00515445" w:rsidRDefault="00515445" w:rsidP="00515445">
      <w:pPr>
        <w:rPr>
          <w:lang w:val="vi-VN"/>
        </w:rPr>
      </w:pPr>
      <w:r w:rsidRPr="00515445">
        <w:rPr>
          <w:lang w:val="vi-VN"/>
        </w:rPr>
        <w:t xml:space="preserve">    { </w:t>
      </w:r>
    </w:p>
    <w:p w14:paraId="6E8F6AD3" w14:textId="66BFA424" w:rsidR="00515445" w:rsidRPr="00515445" w:rsidRDefault="00515445" w:rsidP="00515445">
      <w:pPr>
        <w:rPr>
          <w:lang w:val="vi-VN"/>
        </w:rPr>
      </w:pPr>
      <w:r w:rsidRPr="00515445">
        <w:rPr>
          <w:lang w:val="vi-VN"/>
        </w:rPr>
        <w:t xml:space="preserve">      </w:t>
      </w:r>
      <w:del w:id="1977" w:author="Canh Duc Nguyen" w:date="2023-10-15T11:31:00Z">
        <w:r w:rsidRPr="00515445" w:rsidDel="0082767A">
          <w:rPr>
            <w:lang w:val="vi-VN"/>
          </w:rPr>
          <w:delText>"</w:delText>
        </w:r>
      </w:del>
      <w:ins w:id="1978" w:author="Canh Duc Nguyen" w:date="2023-10-15T11:31:00Z">
        <w:r w:rsidR="0082767A">
          <w:rPr>
            <w:lang w:val="vi-VN"/>
          </w:rPr>
          <w:t>“</w:t>
        </w:r>
      </w:ins>
      <w:r w:rsidRPr="00515445">
        <w:rPr>
          <w:lang w:val="vi-VN"/>
        </w:rPr>
        <w:t>vn</w:t>
      </w:r>
      <w:del w:id="1979" w:author="Canh Duc Nguyen" w:date="2023-10-15T11:31:00Z">
        <w:r w:rsidRPr="00515445" w:rsidDel="0082767A">
          <w:rPr>
            <w:lang w:val="vi-VN"/>
          </w:rPr>
          <w:delText>"</w:delText>
        </w:r>
      </w:del>
      <w:ins w:id="1980" w:author="Canh Duc Nguyen" w:date="2023-10-15T11:31:00Z">
        <w:r w:rsidR="0082767A">
          <w:rPr>
            <w:lang w:val="vi-VN"/>
          </w:rPr>
          <w:t>”</w:t>
        </w:r>
      </w:ins>
      <w:r w:rsidRPr="00515445">
        <w:rPr>
          <w:lang w:val="vi-VN"/>
        </w:rPr>
        <w:t xml:space="preserve">: </w:t>
      </w:r>
      <w:del w:id="1981" w:author="Canh Duc Nguyen" w:date="2023-10-15T11:31:00Z">
        <w:r w:rsidRPr="00515445" w:rsidDel="0082767A">
          <w:rPr>
            <w:lang w:val="vi-VN"/>
          </w:rPr>
          <w:delText>"</w:delText>
        </w:r>
      </w:del>
      <w:ins w:id="1982" w:author="Canh Duc Nguyen" w:date="2023-10-15T11:31:00Z">
        <w:r w:rsidR="0082767A">
          <w:rPr>
            <w:lang w:val="vi-VN"/>
          </w:rPr>
          <w:t>“</w:t>
        </w:r>
      </w:ins>
      <w:r w:rsidRPr="00515445">
        <w:rPr>
          <w:lang w:val="vi-VN"/>
        </w:rPr>
        <w:t>Tôi ăn tối rồi</w:t>
      </w:r>
      <w:ins w:id="1983" w:author="Canh Duc Nguyen" w:date="2023-10-15T11:31:00Z">
        <w:r w:rsidR="0082767A">
          <w:rPr>
            <w:lang w:val="vi-VN"/>
          </w:rPr>
          <w:t xml:space="preserve"> mới</w:t>
        </w:r>
      </w:ins>
      <w:r w:rsidRPr="00515445">
        <w:rPr>
          <w:lang w:val="vi-VN"/>
        </w:rPr>
        <w:t xml:space="preserve"> đi xem phim.", </w:t>
      </w:r>
    </w:p>
    <w:p w14:paraId="0F021B2A" w14:textId="77777777" w:rsidR="00515445" w:rsidRPr="00515445" w:rsidRDefault="00515445" w:rsidP="00515445">
      <w:pPr>
        <w:rPr>
          <w:lang w:val="vi-VN"/>
        </w:rPr>
      </w:pPr>
      <w:r w:rsidRPr="00515445">
        <w:rPr>
          <w:lang w:val="vi-VN"/>
        </w:rPr>
        <w:t xml:space="preserve">      "en": "I had dinner then went to watch a movie.", </w:t>
      </w:r>
    </w:p>
    <w:p w14:paraId="5ED8CD22" w14:textId="77777777" w:rsidR="00515445" w:rsidRPr="00515445" w:rsidRDefault="00515445" w:rsidP="00515445">
      <w:pPr>
        <w:rPr>
          <w:lang w:val="vi-VN"/>
        </w:rPr>
      </w:pPr>
      <w:r w:rsidRPr="00515445">
        <w:rPr>
          <w:lang w:val="vi-VN"/>
        </w:rPr>
        <w:t xml:space="preserve">    }, </w:t>
      </w:r>
    </w:p>
    <w:p w14:paraId="3E427801" w14:textId="77777777" w:rsidR="00515445" w:rsidRPr="00515445" w:rsidRDefault="00515445" w:rsidP="00515445">
      <w:pPr>
        <w:rPr>
          <w:lang w:val="vi-VN"/>
        </w:rPr>
      </w:pPr>
      <w:r w:rsidRPr="00515445">
        <w:rPr>
          <w:lang w:val="vi-VN"/>
        </w:rPr>
        <w:t xml:space="preserve">    { </w:t>
      </w:r>
    </w:p>
    <w:p w14:paraId="1702925C" w14:textId="77777777" w:rsidR="00515445" w:rsidRPr="00515445" w:rsidRDefault="00515445" w:rsidP="00515445">
      <w:pPr>
        <w:rPr>
          <w:lang w:val="vi-VN"/>
        </w:rPr>
      </w:pPr>
      <w:r w:rsidRPr="00515445">
        <w:rPr>
          <w:lang w:val="vi-VN"/>
        </w:rPr>
        <w:t xml:space="preserve">      "vn": "Cô ấy đọc sách, rồi đi ngủ.", </w:t>
      </w:r>
    </w:p>
    <w:p w14:paraId="58B59EA6" w14:textId="77777777" w:rsidR="00515445" w:rsidRPr="00515445" w:rsidRDefault="00515445" w:rsidP="00515445">
      <w:pPr>
        <w:rPr>
          <w:lang w:val="vi-VN"/>
        </w:rPr>
      </w:pPr>
      <w:r w:rsidRPr="00515445">
        <w:rPr>
          <w:lang w:val="vi-VN"/>
        </w:rPr>
        <w:t xml:space="preserve">      "en": "She read a book, and then went to sleep.", </w:t>
      </w:r>
    </w:p>
    <w:p w14:paraId="4A942E3B" w14:textId="77777777" w:rsidR="00515445" w:rsidRPr="00515445" w:rsidRDefault="00515445" w:rsidP="00515445">
      <w:pPr>
        <w:rPr>
          <w:lang w:val="vi-VN"/>
        </w:rPr>
      </w:pPr>
      <w:r w:rsidRPr="00515445">
        <w:rPr>
          <w:lang w:val="vi-VN"/>
        </w:rPr>
        <w:t xml:space="preserve">    }, </w:t>
      </w:r>
    </w:p>
    <w:p w14:paraId="31BE64CD" w14:textId="77777777" w:rsidR="00515445" w:rsidRPr="00515445" w:rsidRDefault="00515445" w:rsidP="00515445">
      <w:pPr>
        <w:rPr>
          <w:lang w:val="vi-VN"/>
        </w:rPr>
      </w:pPr>
      <w:r w:rsidRPr="00515445">
        <w:rPr>
          <w:lang w:val="vi-VN"/>
        </w:rPr>
        <w:t xml:space="preserve">    { </w:t>
      </w:r>
    </w:p>
    <w:p w14:paraId="702DDE5E" w14:textId="0BECE6F9" w:rsidR="00515445" w:rsidRPr="00515445" w:rsidRDefault="00515445" w:rsidP="00515445">
      <w:pPr>
        <w:rPr>
          <w:lang w:val="vi-VN"/>
        </w:rPr>
      </w:pPr>
      <w:r w:rsidRPr="00515445">
        <w:rPr>
          <w:lang w:val="vi-VN"/>
        </w:rPr>
        <w:t xml:space="preserve">      "vn": "Anh ấy</w:t>
      </w:r>
      <w:ins w:id="1984" w:author="Canh Duc Nguyen" w:date="2023-10-15T11:32:00Z">
        <w:r w:rsidR="0082767A">
          <w:rPr>
            <w:lang w:val="vi-VN"/>
          </w:rPr>
          <w:t xml:space="preserve"> đi làm</w:t>
        </w:r>
      </w:ins>
      <w:del w:id="1985" w:author="Canh Duc Nguyen" w:date="2023-10-15T11:32:00Z">
        <w:r w:rsidRPr="00515445" w:rsidDel="0082767A">
          <w:rPr>
            <w:lang w:val="vi-VN"/>
          </w:rPr>
          <w:delText xml:space="preserve"> làm </w:delText>
        </w:r>
      </w:del>
      <w:ins w:id="1986" w:author="Canh Duc Nguyen" w:date="2023-10-15T11:32:00Z">
        <w:r w:rsidR="0082767A">
          <w:rPr>
            <w:lang w:val="vi-VN"/>
          </w:rPr>
          <w:t xml:space="preserve"> </w:t>
        </w:r>
      </w:ins>
      <w:del w:id="1987" w:author="Canh Duc Nguyen" w:date="2023-10-15T11:32:00Z">
        <w:r w:rsidRPr="00515445" w:rsidDel="0082767A">
          <w:rPr>
            <w:lang w:val="vi-VN"/>
          </w:rPr>
          <w:delText xml:space="preserve">việc </w:delText>
        </w:r>
      </w:del>
      <w:r w:rsidRPr="00515445">
        <w:rPr>
          <w:lang w:val="vi-VN"/>
        </w:rPr>
        <w:t xml:space="preserve">rồi </w:t>
      </w:r>
      <w:ins w:id="1988" w:author="Canh Duc Nguyen" w:date="2023-10-15T11:33:00Z">
        <w:r w:rsidR="0082767A">
          <w:rPr>
            <w:lang w:val="vi-VN"/>
          </w:rPr>
          <w:t xml:space="preserve">sau đó </w:t>
        </w:r>
      </w:ins>
      <w:r w:rsidRPr="00515445">
        <w:rPr>
          <w:lang w:val="vi-VN"/>
        </w:rPr>
        <w:t xml:space="preserve">về nhà.", </w:t>
      </w:r>
    </w:p>
    <w:p w14:paraId="2AB8AA72" w14:textId="77777777" w:rsidR="00515445" w:rsidRPr="00515445" w:rsidRDefault="00515445" w:rsidP="00515445">
      <w:pPr>
        <w:rPr>
          <w:lang w:val="vi-VN"/>
        </w:rPr>
      </w:pPr>
      <w:r w:rsidRPr="00515445">
        <w:rPr>
          <w:lang w:val="vi-VN"/>
        </w:rPr>
        <w:t xml:space="preserve">      "en": "He worked and then went home.", </w:t>
      </w:r>
    </w:p>
    <w:p w14:paraId="096F9948" w14:textId="77777777" w:rsidR="00515445" w:rsidRPr="00515445" w:rsidRDefault="00515445" w:rsidP="00515445">
      <w:pPr>
        <w:rPr>
          <w:lang w:val="vi-VN"/>
        </w:rPr>
      </w:pPr>
      <w:r w:rsidRPr="00515445">
        <w:rPr>
          <w:lang w:val="vi-VN"/>
        </w:rPr>
        <w:t xml:space="preserve">    }, </w:t>
      </w:r>
    </w:p>
    <w:p w14:paraId="195805AC" w14:textId="77777777" w:rsidR="00515445" w:rsidRPr="00515445" w:rsidRDefault="00515445" w:rsidP="00515445">
      <w:pPr>
        <w:rPr>
          <w:lang w:val="vi-VN"/>
        </w:rPr>
      </w:pPr>
      <w:r w:rsidRPr="00515445">
        <w:rPr>
          <w:lang w:val="vi-VN"/>
        </w:rPr>
        <w:t xml:space="preserve">    { </w:t>
      </w:r>
    </w:p>
    <w:p w14:paraId="60DE58E5" w14:textId="600ACD5B" w:rsidR="00515445" w:rsidRPr="00515445" w:rsidRDefault="00515445" w:rsidP="00515445">
      <w:pPr>
        <w:rPr>
          <w:lang w:val="vi-VN"/>
        </w:rPr>
      </w:pPr>
      <w:r w:rsidRPr="00515445">
        <w:rPr>
          <w:lang w:val="vi-VN"/>
        </w:rPr>
        <w:lastRenderedPageBreak/>
        <w:t xml:space="preserve">      "vn": "Họ chơi bóng rổ rồi </w:t>
      </w:r>
      <w:ins w:id="1989" w:author="Canh Duc Nguyen" w:date="2023-10-15T11:32:00Z">
        <w:r w:rsidR="0082767A">
          <w:rPr>
            <w:lang w:val="vi-VN"/>
          </w:rPr>
          <w:t xml:space="preserve">sau đó </w:t>
        </w:r>
      </w:ins>
      <w:r w:rsidRPr="00515445">
        <w:rPr>
          <w:lang w:val="vi-VN"/>
        </w:rPr>
        <w:t xml:space="preserve">đi ăn.", </w:t>
      </w:r>
    </w:p>
    <w:p w14:paraId="4D0538FC" w14:textId="77777777" w:rsidR="00515445" w:rsidRPr="00515445" w:rsidRDefault="00515445" w:rsidP="00515445">
      <w:pPr>
        <w:rPr>
          <w:lang w:val="vi-VN"/>
        </w:rPr>
      </w:pPr>
      <w:r w:rsidRPr="00515445">
        <w:rPr>
          <w:lang w:val="vi-VN"/>
        </w:rPr>
        <w:t xml:space="preserve">      "en": "They played basketball then went to eat.", </w:t>
      </w:r>
    </w:p>
    <w:p w14:paraId="5C67F5AF" w14:textId="77777777" w:rsidR="00515445" w:rsidRPr="00515445" w:rsidRDefault="00515445" w:rsidP="00515445">
      <w:pPr>
        <w:rPr>
          <w:lang w:val="vi-VN"/>
        </w:rPr>
      </w:pPr>
      <w:r w:rsidRPr="00515445">
        <w:rPr>
          <w:lang w:val="vi-VN"/>
        </w:rPr>
        <w:t xml:space="preserve">    }</w:t>
      </w:r>
    </w:p>
    <w:p w14:paraId="1B49281F" w14:textId="77777777" w:rsidR="00515445" w:rsidRPr="00515445" w:rsidRDefault="00515445" w:rsidP="00515445">
      <w:pPr>
        <w:rPr>
          <w:lang w:val="vi-VN"/>
        </w:rPr>
      </w:pPr>
      <w:r w:rsidRPr="00515445">
        <w:rPr>
          <w:lang w:val="vi-VN"/>
        </w:rPr>
        <w:t xml:space="preserve">  ] </w:t>
      </w:r>
    </w:p>
    <w:p w14:paraId="6094F62A" w14:textId="77777777" w:rsidR="00515445" w:rsidRPr="00515445" w:rsidRDefault="00515445" w:rsidP="00515445">
      <w:pPr>
        <w:rPr>
          <w:lang w:val="vi-VN"/>
        </w:rPr>
      </w:pPr>
      <w:r w:rsidRPr="00515445">
        <w:rPr>
          <w:lang w:val="vi-VN"/>
        </w:rPr>
        <w:t>}</w:t>
      </w:r>
    </w:p>
    <w:p w14:paraId="4DB49F58" w14:textId="77777777" w:rsidR="00515445" w:rsidRPr="00515445" w:rsidRDefault="00515445" w:rsidP="00515445">
      <w:pPr>
        <w:rPr>
          <w:lang w:val="vi-VN"/>
        </w:rPr>
      </w:pPr>
      <w:r w:rsidRPr="00515445">
        <w:rPr>
          <w:lang w:val="vi-VN"/>
        </w:rPr>
        <w:t>-----------------------------</w:t>
      </w:r>
    </w:p>
    <w:p w14:paraId="2551D700" w14:textId="77777777" w:rsidR="00515445" w:rsidRPr="00515445" w:rsidRDefault="00515445" w:rsidP="00515445">
      <w:pPr>
        <w:rPr>
          <w:lang w:val="vi-VN"/>
        </w:rPr>
      </w:pPr>
      <w:r w:rsidRPr="00515445">
        <w:rPr>
          <w:lang w:val="vi-VN"/>
        </w:rPr>
        <w:t xml:space="preserve">keyword: Sameness/similarity adverb 'cùng' </w:t>
      </w:r>
    </w:p>
    <w:p w14:paraId="4FB1E148" w14:textId="77777777" w:rsidR="00515445" w:rsidRPr="00515445" w:rsidRDefault="00515445" w:rsidP="00515445">
      <w:pPr>
        <w:rPr>
          <w:lang w:val="vi-VN"/>
        </w:rPr>
      </w:pPr>
      <w:r w:rsidRPr="00515445">
        <w:rPr>
          <w:lang w:val="vi-VN"/>
        </w:rPr>
        <w:t xml:space="preserve">PROMPT: Generate grammar explanation for following Vietnamese grammar point: Sameness/similarity adverb 'cùng' </w:t>
      </w:r>
    </w:p>
    <w:p w14:paraId="761C6F87" w14:textId="77777777" w:rsidR="00515445" w:rsidRPr="00515445" w:rsidRDefault="00515445" w:rsidP="00515445">
      <w:pPr>
        <w:rPr>
          <w:lang w:val="vi-VN"/>
        </w:rPr>
      </w:pPr>
      <w:r w:rsidRPr="00515445">
        <w:rPr>
          <w:lang w:val="vi-VN"/>
        </w:rPr>
        <w:t xml:space="preserve">RESPONSE: {     </w:t>
      </w:r>
    </w:p>
    <w:p w14:paraId="3BEF8F38" w14:textId="77777777" w:rsidR="00515445" w:rsidRPr="00515445" w:rsidRDefault="00515445" w:rsidP="00515445">
      <w:pPr>
        <w:rPr>
          <w:lang w:val="vi-VN"/>
        </w:rPr>
      </w:pPr>
      <w:r w:rsidRPr="00515445">
        <w:rPr>
          <w:lang w:val="vi-VN"/>
        </w:rPr>
        <w:t xml:space="preserve">"title": "Sameness/similarity adverb 'cùng'",     </w:t>
      </w:r>
    </w:p>
    <w:p w14:paraId="705636E0" w14:textId="77777777" w:rsidR="00515445" w:rsidRPr="00515445" w:rsidRDefault="00515445" w:rsidP="00515445">
      <w:pPr>
        <w:rPr>
          <w:lang w:val="vi-VN"/>
        </w:rPr>
      </w:pPr>
      <w:r w:rsidRPr="00515445">
        <w:rPr>
          <w:lang w:val="vi-VN"/>
        </w:rPr>
        <w:t xml:space="preserve">"short_explanation": "Used to express sameness or similarity.",     </w:t>
      </w:r>
    </w:p>
    <w:p w14:paraId="36841FEB" w14:textId="77777777" w:rsidR="00515445" w:rsidRPr="00515445" w:rsidRDefault="00515445" w:rsidP="00515445">
      <w:pPr>
        <w:rPr>
          <w:lang w:val="vi-VN"/>
        </w:rPr>
      </w:pPr>
      <w:r w:rsidRPr="00515445">
        <w:rPr>
          <w:lang w:val="vi-VN"/>
        </w:rPr>
        <w:t xml:space="preserve">"long_explanation": "The Vietnamese word 'cùng' is an adverb which is used to denote sameness or similarity between two or more objects or people. It can mean 'same', 'together', or 'with'. It is often used in constructions that convey a joint action, shared characteristics or collective direction.",     </w:t>
      </w:r>
    </w:p>
    <w:p w14:paraId="05C94D78" w14:textId="77777777" w:rsidR="00515445" w:rsidRPr="00515445" w:rsidRDefault="00515445" w:rsidP="00515445">
      <w:pPr>
        <w:rPr>
          <w:lang w:val="vi-VN"/>
        </w:rPr>
      </w:pPr>
      <w:r w:rsidRPr="00515445">
        <w:rPr>
          <w:lang w:val="vi-VN"/>
        </w:rPr>
        <w:t xml:space="preserve">"formation": "Subject + cùng + Verb/Adjective (for joint action or shared characteristics) or Subject + cùng + Preposition + Location (for collective direction)",     </w:t>
      </w:r>
    </w:p>
    <w:p w14:paraId="16ADB8EE" w14:textId="77777777" w:rsidR="00515445" w:rsidRPr="00515445" w:rsidRDefault="00515445" w:rsidP="00515445">
      <w:pPr>
        <w:rPr>
          <w:lang w:val="vi-VN"/>
        </w:rPr>
      </w:pPr>
      <w:r w:rsidRPr="00515445">
        <w:rPr>
          <w:lang w:val="vi-VN"/>
        </w:rPr>
        <w:t xml:space="preserve">"examples": [       </w:t>
      </w:r>
    </w:p>
    <w:p w14:paraId="219C4F1D" w14:textId="77777777" w:rsidR="00515445" w:rsidRPr="00515445" w:rsidRDefault="00515445" w:rsidP="00515445">
      <w:pPr>
        <w:rPr>
          <w:lang w:val="vi-VN"/>
        </w:rPr>
      </w:pPr>
      <w:r w:rsidRPr="00515445">
        <w:rPr>
          <w:lang w:val="vi-VN"/>
        </w:rPr>
        <w:t xml:space="preserve">{         </w:t>
      </w:r>
    </w:p>
    <w:p w14:paraId="0493DE69" w14:textId="77777777" w:rsidR="00515445" w:rsidRPr="00515445" w:rsidRDefault="00515445" w:rsidP="00515445">
      <w:pPr>
        <w:rPr>
          <w:lang w:val="vi-VN"/>
        </w:rPr>
      </w:pPr>
      <w:r w:rsidRPr="00515445">
        <w:rPr>
          <w:lang w:val="vi-VN"/>
        </w:rPr>
        <w:t xml:space="preserve">"vn": "Họ cùng thích chơi bóng đá.",         </w:t>
      </w:r>
    </w:p>
    <w:p w14:paraId="37C81193" w14:textId="77777777" w:rsidR="00515445" w:rsidRPr="00515445" w:rsidRDefault="00515445" w:rsidP="00515445">
      <w:pPr>
        <w:rPr>
          <w:lang w:val="vi-VN"/>
        </w:rPr>
      </w:pPr>
      <w:r w:rsidRPr="00515445">
        <w:rPr>
          <w:lang w:val="vi-VN"/>
        </w:rPr>
        <w:t xml:space="preserve">"en": "They both like playing football.",       </w:t>
      </w:r>
    </w:p>
    <w:p w14:paraId="11570D6C" w14:textId="77777777" w:rsidR="00515445" w:rsidRPr="00515445" w:rsidRDefault="00515445" w:rsidP="00515445">
      <w:pPr>
        <w:rPr>
          <w:lang w:val="vi-VN"/>
        </w:rPr>
      </w:pPr>
      <w:r w:rsidRPr="00515445">
        <w:rPr>
          <w:lang w:val="vi-VN"/>
        </w:rPr>
        <w:t xml:space="preserve">},       </w:t>
      </w:r>
    </w:p>
    <w:p w14:paraId="53AA939E" w14:textId="77777777" w:rsidR="00515445" w:rsidRPr="00515445" w:rsidRDefault="00515445" w:rsidP="00515445">
      <w:pPr>
        <w:rPr>
          <w:lang w:val="vi-VN"/>
        </w:rPr>
      </w:pPr>
      <w:r w:rsidRPr="00515445">
        <w:rPr>
          <w:lang w:val="vi-VN"/>
        </w:rPr>
        <w:t xml:space="preserve">{         </w:t>
      </w:r>
    </w:p>
    <w:p w14:paraId="51EDF4C1" w14:textId="77777777" w:rsidR="00515445" w:rsidRPr="00515445" w:rsidRDefault="00515445" w:rsidP="00515445">
      <w:pPr>
        <w:rPr>
          <w:lang w:val="vi-VN"/>
        </w:rPr>
      </w:pPr>
      <w:r w:rsidRPr="00515445">
        <w:rPr>
          <w:lang w:val="vi-VN"/>
        </w:rPr>
        <w:t xml:space="preserve">"vn": "Tôi và anh ấy cùng làm việc tại công ty này.",         </w:t>
      </w:r>
    </w:p>
    <w:p w14:paraId="30D38095" w14:textId="77777777" w:rsidR="00515445" w:rsidRPr="00515445" w:rsidRDefault="00515445" w:rsidP="00515445">
      <w:pPr>
        <w:rPr>
          <w:lang w:val="vi-VN"/>
        </w:rPr>
      </w:pPr>
      <w:r w:rsidRPr="00515445">
        <w:rPr>
          <w:lang w:val="vi-VN"/>
        </w:rPr>
        <w:t xml:space="preserve">"en": "He and I work at the same company.",       </w:t>
      </w:r>
    </w:p>
    <w:p w14:paraId="3CF8A042" w14:textId="77777777" w:rsidR="00515445" w:rsidRPr="00515445" w:rsidRDefault="00515445" w:rsidP="00515445">
      <w:pPr>
        <w:rPr>
          <w:lang w:val="vi-VN"/>
        </w:rPr>
      </w:pPr>
      <w:r w:rsidRPr="00515445">
        <w:rPr>
          <w:lang w:val="vi-VN"/>
        </w:rPr>
        <w:t xml:space="preserve">},       </w:t>
      </w:r>
    </w:p>
    <w:p w14:paraId="2928CC6F" w14:textId="77777777" w:rsidR="00515445" w:rsidRPr="00515445" w:rsidRDefault="00515445" w:rsidP="00515445">
      <w:pPr>
        <w:rPr>
          <w:lang w:val="vi-VN"/>
        </w:rPr>
      </w:pPr>
      <w:r w:rsidRPr="00515445">
        <w:rPr>
          <w:lang w:val="vi-VN"/>
        </w:rPr>
        <w:t xml:space="preserve">{         </w:t>
      </w:r>
    </w:p>
    <w:p w14:paraId="1D378A9B" w14:textId="77777777" w:rsidR="00515445" w:rsidRPr="00515445" w:rsidRDefault="00515445" w:rsidP="00515445">
      <w:pPr>
        <w:rPr>
          <w:lang w:val="vi-VN"/>
        </w:rPr>
      </w:pPr>
      <w:r w:rsidRPr="00515445">
        <w:rPr>
          <w:lang w:val="vi-VN"/>
        </w:rPr>
        <w:t xml:space="preserve">"vn": "Chúng tôi cùng đến tiệc với nhau.",         </w:t>
      </w:r>
    </w:p>
    <w:p w14:paraId="76CD0C56" w14:textId="77777777" w:rsidR="00515445" w:rsidRPr="00515445" w:rsidRDefault="00515445" w:rsidP="00515445">
      <w:pPr>
        <w:rPr>
          <w:lang w:val="vi-VN"/>
        </w:rPr>
      </w:pPr>
      <w:r w:rsidRPr="00515445">
        <w:rPr>
          <w:lang w:val="vi-VN"/>
        </w:rPr>
        <w:t xml:space="preserve">"en": "We went to the party together.",       </w:t>
      </w:r>
    </w:p>
    <w:p w14:paraId="335F29A4" w14:textId="77777777" w:rsidR="00515445" w:rsidRPr="00515445" w:rsidRDefault="00515445" w:rsidP="00515445">
      <w:pPr>
        <w:rPr>
          <w:lang w:val="vi-VN"/>
        </w:rPr>
      </w:pPr>
      <w:r w:rsidRPr="00515445">
        <w:rPr>
          <w:lang w:val="vi-VN"/>
        </w:rPr>
        <w:t xml:space="preserve">},       </w:t>
      </w:r>
    </w:p>
    <w:p w14:paraId="64CD4FB8" w14:textId="77777777" w:rsidR="00515445" w:rsidRPr="00515445" w:rsidRDefault="00515445" w:rsidP="00515445">
      <w:pPr>
        <w:rPr>
          <w:lang w:val="vi-VN"/>
        </w:rPr>
      </w:pPr>
      <w:r w:rsidRPr="00515445">
        <w:rPr>
          <w:lang w:val="vi-VN"/>
        </w:rPr>
        <w:t xml:space="preserve">{         </w:t>
      </w:r>
    </w:p>
    <w:p w14:paraId="33782933" w14:textId="77777777" w:rsidR="00515445" w:rsidRPr="00515445" w:rsidRDefault="00515445" w:rsidP="00515445">
      <w:pPr>
        <w:rPr>
          <w:lang w:val="vi-VN"/>
        </w:rPr>
      </w:pPr>
      <w:r w:rsidRPr="00515445">
        <w:rPr>
          <w:lang w:val="vi-VN"/>
        </w:rPr>
        <w:t xml:space="preserve">"vn": "Học sinh cả lớp đều cùng đến viện bảo tàng.",         </w:t>
      </w:r>
    </w:p>
    <w:p w14:paraId="23D15DD3" w14:textId="77777777" w:rsidR="00515445" w:rsidRPr="00515445" w:rsidRDefault="00515445" w:rsidP="00515445">
      <w:pPr>
        <w:rPr>
          <w:lang w:val="vi-VN"/>
        </w:rPr>
      </w:pPr>
      <w:r w:rsidRPr="00515445">
        <w:rPr>
          <w:lang w:val="vi-VN"/>
        </w:rPr>
        <w:t xml:space="preserve">"en": "The entire class went to the museum together.",       </w:t>
      </w:r>
    </w:p>
    <w:p w14:paraId="32092864" w14:textId="77777777" w:rsidR="00515445" w:rsidRPr="00515445" w:rsidRDefault="00515445" w:rsidP="00515445">
      <w:pPr>
        <w:rPr>
          <w:lang w:val="vi-VN"/>
        </w:rPr>
      </w:pPr>
      <w:r w:rsidRPr="00515445">
        <w:rPr>
          <w:lang w:val="vi-VN"/>
        </w:rPr>
        <w:t xml:space="preserve">}     </w:t>
      </w:r>
    </w:p>
    <w:p w14:paraId="245F5BC5" w14:textId="77777777" w:rsidR="00515445" w:rsidRPr="00515445" w:rsidRDefault="00515445" w:rsidP="00515445">
      <w:pPr>
        <w:rPr>
          <w:lang w:val="vi-VN"/>
        </w:rPr>
      </w:pPr>
      <w:r w:rsidRPr="00515445">
        <w:rPr>
          <w:lang w:val="vi-VN"/>
        </w:rPr>
        <w:t xml:space="preserve">]   </w:t>
      </w:r>
    </w:p>
    <w:p w14:paraId="79506D6E" w14:textId="77777777" w:rsidR="00515445" w:rsidRPr="00515445" w:rsidRDefault="00515445" w:rsidP="00515445">
      <w:pPr>
        <w:rPr>
          <w:lang w:val="vi-VN"/>
        </w:rPr>
      </w:pPr>
      <w:r w:rsidRPr="00515445">
        <w:rPr>
          <w:lang w:val="vi-VN"/>
        </w:rPr>
        <w:t>}</w:t>
      </w:r>
    </w:p>
    <w:p w14:paraId="1D82FF23" w14:textId="77777777" w:rsidR="00515445" w:rsidRPr="00515445" w:rsidRDefault="00515445" w:rsidP="00515445">
      <w:pPr>
        <w:rPr>
          <w:lang w:val="vi-VN"/>
        </w:rPr>
      </w:pPr>
      <w:r w:rsidRPr="00515445">
        <w:rPr>
          <w:lang w:val="vi-VN"/>
        </w:rPr>
        <w:t>-----------------------------</w:t>
      </w:r>
    </w:p>
    <w:p w14:paraId="4582A407" w14:textId="77777777" w:rsidR="00515445" w:rsidRPr="00515445" w:rsidRDefault="00515445" w:rsidP="00515445">
      <w:pPr>
        <w:rPr>
          <w:lang w:val="vi-VN"/>
        </w:rPr>
      </w:pPr>
      <w:r w:rsidRPr="00515445">
        <w:rPr>
          <w:lang w:val="vi-VN"/>
        </w:rPr>
        <w:t xml:space="preserve">keyword: Selection interrogative pronoun 'nào' </w:t>
      </w:r>
    </w:p>
    <w:p w14:paraId="3FDB70DE" w14:textId="77777777" w:rsidR="00515445" w:rsidRPr="00515445" w:rsidRDefault="00515445" w:rsidP="00515445">
      <w:pPr>
        <w:rPr>
          <w:lang w:val="vi-VN"/>
        </w:rPr>
      </w:pPr>
      <w:r w:rsidRPr="00515445">
        <w:rPr>
          <w:lang w:val="vi-VN"/>
        </w:rPr>
        <w:t xml:space="preserve">PROMPT: Generate grammar explanation for following Vietnamese grammar point: Selection interrogative pronoun 'nào' </w:t>
      </w:r>
    </w:p>
    <w:p w14:paraId="6085C3B2" w14:textId="77777777" w:rsidR="00515445" w:rsidRPr="00515445" w:rsidRDefault="00515445" w:rsidP="00515445">
      <w:pPr>
        <w:rPr>
          <w:lang w:val="vi-VN"/>
        </w:rPr>
      </w:pPr>
      <w:r w:rsidRPr="00515445">
        <w:rPr>
          <w:lang w:val="vi-VN"/>
        </w:rPr>
        <w:t xml:space="preserve">RESPONSE: { </w:t>
      </w:r>
    </w:p>
    <w:p w14:paraId="06B175B5" w14:textId="77777777" w:rsidR="00515445" w:rsidRPr="00515445" w:rsidRDefault="00515445" w:rsidP="00515445">
      <w:pPr>
        <w:rPr>
          <w:lang w:val="vi-VN"/>
        </w:rPr>
      </w:pPr>
      <w:r w:rsidRPr="00515445">
        <w:rPr>
          <w:lang w:val="vi-VN"/>
        </w:rPr>
        <w:t xml:space="preserve">  "title": "Selection interrogative pronoun 'nào'", </w:t>
      </w:r>
    </w:p>
    <w:p w14:paraId="60FD65C3" w14:textId="77777777" w:rsidR="00515445" w:rsidRPr="00515445" w:rsidRDefault="00515445" w:rsidP="00515445">
      <w:pPr>
        <w:rPr>
          <w:lang w:val="vi-VN"/>
        </w:rPr>
      </w:pPr>
      <w:r w:rsidRPr="00515445">
        <w:rPr>
          <w:lang w:val="vi-VN"/>
        </w:rPr>
        <w:lastRenderedPageBreak/>
        <w:t xml:space="preserve">  "short_explanation": "Used to inquire about a specific person or thing among several options.", </w:t>
      </w:r>
    </w:p>
    <w:p w14:paraId="7435CED7" w14:textId="77777777" w:rsidR="00515445" w:rsidRPr="00515445" w:rsidRDefault="00515445" w:rsidP="00515445">
      <w:pPr>
        <w:rPr>
          <w:lang w:val="vi-VN"/>
        </w:rPr>
      </w:pPr>
      <w:r w:rsidRPr="00515445">
        <w:rPr>
          <w:lang w:val="vi-VN"/>
        </w:rPr>
        <w:t xml:space="preserve">  "long_explanation": "The Vietnamese pronoun 'nào' is an interrogative word used to ask about a specific individual or thing from a range of possibilities. It is equivalent to asking 'which' in English. 'nào' often follows the noun that it refers to.", </w:t>
      </w:r>
    </w:p>
    <w:p w14:paraId="4F4D089D" w14:textId="77777777" w:rsidR="00515445" w:rsidRPr="00515445" w:rsidRDefault="00515445" w:rsidP="00515445">
      <w:pPr>
        <w:rPr>
          <w:lang w:val="vi-VN"/>
        </w:rPr>
      </w:pPr>
      <w:r w:rsidRPr="00515445">
        <w:rPr>
          <w:lang w:val="vi-VN"/>
        </w:rPr>
        <w:t xml:space="preserve">  "formation": "Noun + nào", </w:t>
      </w:r>
    </w:p>
    <w:p w14:paraId="59504846" w14:textId="77777777" w:rsidR="00515445" w:rsidRPr="00515445" w:rsidRDefault="00515445" w:rsidP="00515445">
      <w:pPr>
        <w:rPr>
          <w:lang w:val="vi-VN"/>
        </w:rPr>
      </w:pPr>
      <w:r w:rsidRPr="00515445">
        <w:rPr>
          <w:lang w:val="vi-VN"/>
        </w:rPr>
        <w:t xml:space="preserve">  "examples": [</w:t>
      </w:r>
    </w:p>
    <w:p w14:paraId="77F18C14" w14:textId="77777777" w:rsidR="00515445" w:rsidRPr="00515445" w:rsidRDefault="00515445" w:rsidP="00515445">
      <w:pPr>
        <w:rPr>
          <w:lang w:val="vi-VN"/>
        </w:rPr>
      </w:pPr>
      <w:r w:rsidRPr="00515445">
        <w:rPr>
          <w:lang w:val="vi-VN"/>
        </w:rPr>
        <w:t xml:space="preserve">    { </w:t>
      </w:r>
    </w:p>
    <w:p w14:paraId="0897D5A1" w14:textId="2C6A9A31" w:rsidR="00515445" w:rsidRPr="00515445" w:rsidRDefault="00515445" w:rsidP="00515445">
      <w:pPr>
        <w:rPr>
          <w:lang w:val="vi-VN"/>
        </w:rPr>
      </w:pPr>
      <w:r w:rsidRPr="00515445">
        <w:rPr>
          <w:lang w:val="vi-VN"/>
        </w:rPr>
        <w:t xml:space="preserve">      "vn": "</w:t>
      </w:r>
      <w:del w:id="1990" w:author="Canh Duc Nguyen" w:date="2023-10-15T11:34:00Z">
        <w:r w:rsidRPr="00515445" w:rsidDel="0082767A">
          <w:rPr>
            <w:lang w:val="vi-VN"/>
          </w:rPr>
          <w:delText xml:space="preserve">Sách nào của </w:delText>
        </w:r>
      </w:del>
      <w:ins w:id="1991" w:author="Canh Duc Nguyen" w:date="2023-10-15T11:34:00Z">
        <w:r w:rsidR="0082767A">
          <w:rPr>
            <w:lang w:val="vi-VN"/>
          </w:rPr>
          <w:t>T</w:t>
        </w:r>
      </w:ins>
      <w:del w:id="1992" w:author="Canh Duc Nguyen" w:date="2023-10-15T11:34:00Z">
        <w:r w:rsidRPr="00515445" w:rsidDel="0082767A">
          <w:rPr>
            <w:lang w:val="vi-VN"/>
          </w:rPr>
          <w:delText>t</w:delText>
        </w:r>
      </w:del>
      <w:r w:rsidRPr="00515445">
        <w:rPr>
          <w:lang w:val="vi-VN"/>
        </w:rPr>
        <w:t>ôi bạn muốn mượn</w:t>
      </w:r>
      <w:ins w:id="1993" w:author="Canh Duc Nguyen" w:date="2023-10-15T11:34:00Z">
        <w:r w:rsidR="0082767A">
          <w:rPr>
            <w:lang w:val="vi-VN"/>
          </w:rPr>
          <w:t xml:space="preserve"> quyển sách nào của tớ nhỉ</w:t>
        </w:r>
      </w:ins>
      <w:r w:rsidRPr="00515445">
        <w:rPr>
          <w:lang w:val="vi-VN"/>
        </w:rPr>
        <w:t xml:space="preserve">?", </w:t>
      </w:r>
    </w:p>
    <w:p w14:paraId="43EB266E" w14:textId="77777777" w:rsidR="00515445" w:rsidRPr="00515445" w:rsidRDefault="00515445" w:rsidP="00515445">
      <w:pPr>
        <w:rPr>
          <w:lang w:val="vi-VN"/>
        </w:rPr>
      </w:pPr>
      <w:r w:rsidRPr="00515445">
        <w:rPr>
          <w:lang w:val="vi-VN"/>
        </w:rPr>
        <w:t xml:space="preserve">      "en": "Which of my books do you want to borrow?" </w:t>
      </w:r>
    </w:p>
    <w:p w14:paraId="2F2E127E" w14:textId="77777777" w:rsidR="00515445" w:rsidRPr="00515445" w:rsidRDefault="00515445" w:rsidP="00515445">
      <w:pPr>
        <w:rPr>
          <w:lang w:val="vi-VN"/>
        </w:rPr>
      </w:pPr>
      <w:r w:rsidRPr="00515445">
        <w:rPr>
          <w:lang w:val="vi-VN"/>
        </w:rPr>
        <w:t xml:space="preserve">    }, </w:t>
      </w:r>
    </w:p>
    <w:p w14:paraId="15883F06" w14:textId="77777777" w:rsidR="00515445" w:rsidRPr="00515445" w:rsidRDefault="00515445" w:rsidP="00515445">
      <w:pPr>
        <w:rPr>
          <w:lang w:val="vi-VN"/>
        </w:rPr>
      </w:pPr>
      <w:r w:rsidRPr="00515445">
        <w:rPr>
          <w:lang w:val="vi-VN"/>
        </w:rPr>
        <w:t xml:space="preserve">    { </w:t>
      </w:r>
    </w:p>
    <w:p w14:paraId="26E67517" w14:textId="1F6A0B8B" w:rsidR="00515445" w:rsidRPr="00515445" w:rsidRDefault="00515445" w:rsidP="00515445">
      <w:pPr>
        <w:rPr>
          <w:lang w:val="vi-VN"/>
        </w:rPr>
      </w:pPr>
      <w:r w:rsidRPr="00515445">
        <w:rPr>
          <w:lang w:val="vi-VN"/>
        </w:rPr>
        <w:t xml:space="preserve">      "vn": "Bộ phim nào bạn</w:t>
      </w:r>
      <w:ins w:id="1994" w:author="Canh Duc Nguyen" w:date="2023-10-15T11:35:00Z">
        <w:r w:rsidR="0082767A">
          <w:rPr>
            <w:lang w:val="vi-VN"/>
          </w:rPr>
          <w:t xml:space="preserve"> cảm thấy</w:t>
        </w:r>
      </w:ins>
      <w:r w:rsidRPr="00515445">
        <w:rPr>
          <w:lang w:val="vi-VN"/>
        </w:rPr>
        <w:t xml:space="preserve"> thích nhất?", </w:t>
      </w:r>
    </w:p>
    <w:p w14:paraId="7226B7C3" w14:textId="77777777" w:rsidR="00515445" w:rsidRPr="00515445" w:rsidRDefault="00515445" w:rsidP="00515445">
      <w:pPr>
        <w:rPr>
          <w:lang w:val="vi-VN"/>
        </w:rPr>
      </w:pPr>
      <w:r w:rsidRPr="00515445">
        <w:rPr>
          <w:lang w:val="vi-VN"/>
        </w:rPr>
        <w:t xml:space="preserve">      "en": "Which movie do you like the most?" </w:t>
      </w:r>
    </w:p>
    <w:p w14:paraId="5264ADD3" w14:textId="77777777" w:rsidR="00515445" w:rsidRPr="00515445" w:rsidRDefault="00515445" w:rsidP="00515445">
      <w:pPr>
        <w:rPr>
          <w:lang w:val="vi-VN"/>
        </w:rPr>
      </w:pPr>
      <w:r w:rsidRPr="00515445">
        <w:rPr>
          <w:lang w:val="vi-VN"/>
        </w:rPr>
        <w:t xml:space="preserve">    }, </w:t>
      </w:r>
    </w:p>
    <w:p w14:paraId="7B6D4666" w14:textId="77777777" w:rsidR="00515445" w:rsidRPr="00515445" w:rsidRDefault="00515445" w:rsidP="00515445">
      <w:pPr>
        <w:rPr>
          <w:lang w:val="vi-VN"/>
        </w:rPr>
      </w:pPr>
      <w:r w:rsidRPr="00515445">
        <w:rPr>
          <w:lang w:val="vi-VN"/>
        </w:rPr>
        <w:t xml:space="preserve">    { </w:t>
      </w:r>
    </w:p>
    <w:p w14:paraId="2A32B396" w14:textId="3764D63F" w:rsidR="00515445" w:rsidRPr="00515445" w:rsidRDefault="00515445" w:rsidP="00515445">
      <w:pPr>
        <w:rPr>
          <w:lang w:val="vi-VN"/>
        </w:rPr>
      </w:pPr>
      <w:r w:rsidRPr="00515445">
        <w:rPr>
          <w:lang w:val="vi-VN"/>
        </w:rPr>
        <w:t xml:space="preserve">      "vn": "</w:t>
      </w:r>
      <w:del w:id="1995" w:author="Canh Duc Nguyen" w:date="2023-10-15T11:35:00Z">
        <w:r w:rsidRPr="00515445" w:rsidDel="0082767A">
          <w:rPr>
            <w:lang w:val="vi-VN"/>
          </w:rPr>
          <w:delText xml:space="preserve">Trò chơi nào </w:delText>
        </w:r>
      </w:del>
      <w:ins w:id="1996" w:author="Canh Duc Nguyen" w:date="2023-10-15T11:35:00Z">
        <w:r w:rsidR="0082767A">
          <w:rPr>
            <w:lang w:val="vi-VN"/>
          </w:rPr>
          <w:t>B</w:t>
        </w:r>
      </w:ins>
      <w:del w:id="1997" w:author="Canh Duc Nguyen" w:date="2023-10-15T11:35:00Z">
        <w:r w:rsidRPr="00515445" w:rsidDel="0082767A">
          <w:rPr>
            <w:lang w:val="vi-VN"/>
          </w:rPr>
          <w:delText>b</w:delText>
        </w:r>
      </w:del>
      <w:r w:rsidRPr="00515445">
        <w:rPr>
          <w:lang w:val="vi-VN"/>
        </w:rPr>
        <w:t>ạn muốn chơi</w:t>
      </w:r>
      <w:ins w:id="1998" w:author="Canh Duc Nguyen" w:date="2023-10-15T11:35:00Z">
        <w:r w:rsidR="0082767A">
          <w:rPr>
            <w:lang w:val="vi-VN"/>
          </w:rPr>
          <w:t xml:space="preserve"> t</w:t>
        </w:r>
        <w:r w:rsidR="0082767A" w:rsidRPr="00515445">
          <w:rPr>
            <w:lang w:val="vi-VN"/>
          </w:rPr>
          <w:t>rò chơi nào</w:t>
        </w:r>
      </w:ins>
      <w:r w:rsidRPr="00515445">
        <w:rPr>
          <w:lang w:val="vi-VN"/>
        </w:rPr>
        <w:t xml:space="preserve">?", </w:t>
      </w:r>
    </w:p>
    <w:p w14:paraId="762056FB" w14:textId="77777777" w:rsidR="00515445" w:rsidRPr="00515445" w:rsidRDefault="00515445" w:rsidP="00515445">
      <w:pPr>
        <w:rPr>
          <w:lang w:val="vi-VN"/>
        </w:rPr>
      </w:pPr>
      <w:r w:rsidRPr="00515445">
        <w:rPr>
          <w:lang w:val="vi-VN"/>
        </w:rPr>
        <w:t xml:space="preserve">      "en": "Which game do you want to play?" </w:t>
      </w:r>
    </w:p>
    <w:p w14:paraId="51B5E50D" w14:textId="77777777" w:rsidR="00515445" w:rsidRPr="00515445" w:rsidRDefault="00515445" w:rsidP="00515445">
      <w:pPr>
        <w:rPr>
          <w:lang w:val="vi-VN"/>
        </w:rPr>
      </w:pPr>
      <w:r w:rsidRPr="00515445">
        <w:rPr>
          <w:lang w:val="vi-VN"/>
        </w:rPr>
        <w:t xml:space="preserve">    }, </w:t>
      </w:r>
    </w:p>
    <w:p w14:paraId="4A2105F4" w14:textId="77777777" w:rsidR="00515445" w:rsidRPr="00515445" w:rsidRDefault="00515445" w:rsidP="00515445">
      <w:pPr>
        <w:rPr>
          <w:lang w:val="vi-VN"/>
        </w:rPr>
      </w:pPr>
      <w:r w:rsidRPr="00515445">
        <w:rPr>
          <w:lang w:val="vi-VN"/>
        </w:rPr>
        <w:t xml:space="preserve">    { </w:t>
      </w:r>
    </w:p>
    <w:p w14:paraId="6FEE407F" w14:textId="0F4A799C" w:rsidR="00515445" w:rsidRPr="00515445" w:rsidRDefault="00515445" w:rsidP="00515445">
      <w:pPr>
        <w:rPr>
          <w:lang w:val="vi-VN"/>
        </w:rPr>
      </w:pPr>
      <w:r w:rsidRPr="00515445">
        <w:rPr>
          <w:lang w:val="vi-VN"/>
        </w:rPr>
        <w:t xml:space="preserve">      "vn": "</w:t>
      </w:r>
      <w:del w:id="1999" w:author="Canh Duc Nguyen" w:date="2023-10-15T11:36:00Z">
        <w:r w:rsidRPr="00515445" w:rsidDel="0082767A">
          <w:rPr>
            <w:lang w:val="vi-VN"/>
          </w:rPr>
          <w:delText xml:space="preserve">Món ăn nào </w:delText>
        </w:r>
      </w:del>
      <w:ins w:id="2000" w:author="Canh Duc Nguyen" w:date="2023-10-15T11:36:00Z">
        <w:r w:rsidR="0082767A">
          <w:rPr>
            <w:lang w:val="vi-VN"/>
          </w:rPr>
          <w:t>B</w:t>
        </w:r>
      </w:ins>
      <w:del w:id="2001" w:author="Canh Duc Nguyen" w:date="2023-10-15T11:36:00Z">
        <w:r w:rsidRPr="00515445" w:rsidDel="0082767A">
          <w:rPr>
            <w:lang w:val="vi-VN"/>
          </w:rPr>
          <w:delText>b</w:delText>
        </w:r>
      </w:del>
      <w:r w:rsidRPr="00515445">
        <w:rPr>
          <w:lang w:val="vi-VN"/>
        </w:rPr>
        <w:t>ạn muốn thử</w:t>
      </w:r>
      <w:ins w:id="2002" w:author="Canh Duc Nguyen" w:date="2023-10-15T11:36:00Z">
        <w:r w:rsidR="0082767A">
          <w:rPr>
            <w:lang w:val="vi-VN"/>
          </w:rPr>
          <w:t xml:space="preserve"> m</w:t>
        </w:r>
        <w:r w:rsidR="0082767A" w:rsidRPr="00515445">
          <w:rPr>
            <w:lang w:val="vi-VN"/>
          </w:rPr>
          <w:t>ón ăn nào</w:t>
        </w:r>
      </w:ins>
      <w:r w:rsidRPr="00515445">
        <w:rPr>
          <w:lang w:val="vi-VN"/>
        </w:rPr>
        <w:t xml:space="preserve"> tại nhà hàng này?", </w:t>
      </w:r>
    </w:p>
    <w:p w14:paraId="222D46B1" w14:textId="77777777" w:rsidR="00515445" w:rsidRPr="00515445" w:rsidRDefault="00515445" w:rsidP="00515445">
      <w:pPr>
        <w:rPr>
          <w:lang w:val="vi-VN"/>
        </w:rPr>
      </w:pPr>
      <w:r w:rsidRPr="00515445">
        <w:rPr>
          <w:lang w:val="vi-VN"/>
        </w:rPr>
        <w:t xml:space="preserve">      "en": "Which food dish do you want to try at this restaurant?" </w:t>
      </w:r>
    </w:p>
    <w:p w14:paraId="3DFDC633" w14:textId="77777777" w:rsidR="00515445" w:rsidRPr="00515445" w:rsidRDefault="00515445" w:rsidP="00515445">
      <w:pPr>
        <w:rPr>
          <w:lang w:val="vi-VN"/>
        </w:rPr>
      </w:pPr>
      <w:r w:rsidRPr="00515445">
        <w:rPr>
          <w:lang w:val="vi-VN"/>
        </w:rPr>
        <w:t xml:space="preserve">    }</w:t>
      </w:r>
    </w:p>
    <w:p w14:paraId="4BA95A75" w14:textId="77777777" w:rsidR="00515445" w:rsidRPr="00515445" w:rsidRDefault="00515445" w:rsidP="00515445">
      <w:pPr>
        <w:rPr>
          <w:lang w:val="vi-VN"/>
        </w:rPr>
      </w:pPr>
      <w:r w:rsidRPr="00515445">
        <w:rPr>
          <w:lang w:val="vi-VN"/>
        </w:rPr>
        <w:t xml:space="preserve">  ] </w:t>
      </w:r>
    </w:p>
    <w:p w14:paraId="3B0022BB" w14:textId="77777777" w:rsidR="00515445" w:rsidRPr="00515445" w:rsidRDefault="00515445" w:rsidP="00515445">
      <w:pPr>
        <w:rPr>
          <w:lang w:val="vi-VN"/>
        </w:rPr>
      </w:pPr>
      <w:r w:rsidRPr="00515445">
        <w:rPr>
          <w:lang w:val="vi-VN"/>
        </w:rPr>
        <w:t>}</w:t>
      </w:r>
    </w:p>
    <w:p w14:paraId="0F412CD0" w14:textId="77777777" w:rsidR="00515445" w:rsidRPr="00515445" w:rsidRDefault="00515445" w:rsidP="00515445">
      <w:pPr>
        <w:rPr>
          <w:lang w:val="vi-VN"/>
        </w:rPr>
      </w:pPr>
      <w:r w:rsidRPr="00515445">
        <w:rPr>
          <w:lang w:val="vi-VN"/>
        </w:rPr>
        <w:t>-----------------------------</w:t>
      </w:r>
    </w:p>
    <w:p w14:paraId="5260E8F9" w14:textId="77777777" w:rsidR="00515445" w:rsidRPr="00515445" w:rsidRDefault="00515445" w:rsidP="00515445">
      <w:pPr>
        <w:rPr>
          <w:lang w:val="vi-VN"/>
        </w:rPr>
      </w:pPr>
      <w:r w:rsidRPr="00515445">
        <w:rPr>
          <w:lang w:val="vi-VN"/>
        </w:rPr>
        <w:t xml:space="preserve">keyword: Sentence + 'nhỉ' </w:t>
      </w:r>
    </w:p>
    <w:p w14:paraId="6AD6883F" w14:textId="77777777" w:rsidR="00515445" w:rsidRPr="00515445" w:rsidRDefault="00515445" w:rsidP="00515445">
      <w:pPr>
        <w:rPr>
          <w:lang w:val="vi-VN"/>
        </w:rPr>
      </w:pPr>
      <w:r w:rsidRPr="00515445">
        <w:rPr>
          <w:lang w:val="vi-VN"/>
        </w:rPr>
        <w:t xml:space="preserve">PROMPT: Generate grammar explanation for following Vietnamese grammar point: Sentence + 'nhỉ' </w:t>
      </w:r>
    </w:p>
    <w:p w14:paraId="4335D964" w14:textId="77777777" w:rsidR="00515445" w:rsidRPr="00515445" w:rsidRDefault="00515445" w:rsidP="00515445">
      <w:pPr>
        <w:rPr>
          <w:lang w:val="vi-VN"/>
        </w:rPr>
      </w:pPr>
      <w:r w:rsidRPr="00515445">
        <w:rPr>
          <w:lang w:val="vi-VN"/>
        </w:rPr>
        <w:t>RESPONSE: {</w:t>
      </w:r>
    </w:p>
    <w:p w14:paraId="03E19897" w14:textId="77777777" w:rsidR="00515445" w:rsidRPr="00515445" w:rsidRDefault="00515445" w:rsidP="00515445">
      <w:pPr>
        <w:rPr>
          <w:lang w:val="vi-VN"/>
        </w:rPr>
      </w:pPr>
      <w:r w:rsidRPr="00515445">
        <w:rPr>
          <w:lang w:val="vi-VN"/>
        </w:rPr>
        <w:t xml:space="preserve">  "title": "Sentence + 'nhỉ'",</w:t>
      </w:r>
    </w:p>
    <w:p w14:paraId="00A7825F" w14:textId="77777777" w:rsidR="00515445" w:rsidRPr="00515445" w:rsidRDefault="00515445" w:rsidP="00515445">
      <w:pPr>
        <w:rPr>
          <w:lang w:val="vi-VN"/>
        </w:rPr>
      </w:pPr>
      <w:r w:rsidRPr="00515445">
        <w:rPr>
          <w:lang w:val="vi-VN"/>
        </w:rPr>
        <w:t xml:space="preserve">  "short_explanation": "Used at the end of a sentence to create a rhetorical question or seek agreement.",</w:t>
      </w:r>
    </w:p>
    <w:p w14:paraId="35411BC1" w14:textId="77777777" w:rsidR="00515445" w:rsidRPr="00515445" w:rsidRDefault="00515445" w:rsidP="00515445">
      <w:pPr>
        <w:rPr>
          <w:lang w:val="vi-VN"/>
        </w:rPr>
      </w:pPr>
      <w:r w:rsidRPr="00515445">
        <w:rPr>
          <w:lang w:val="vi-VN"/>
        </w:rPr>
        <w:t xml:space="preserve">  "long_explanation": "In Vietnamese, 'nhỉ' is a particle placed at the end of a sentence to convert the statement into a rhetorical question or to seek agreement. It is similar to the English expressions like 'isn't it?', 'aren't they?', or 'don't you think?'. The use of 'nhỉ' makes the sentence less assertive and more friendly, and is often used in casual conversation.",</w:t>
      </w:r>
    </w:p>
    <w:p w14:paraId="1DD27928" w14:textId="77777777" w:rsidR="00515445" w:rsidRPr="00515445" w:rsidRDefault="00515445" w:rsidP="00515445">
      <w:pPr>
        <w:rPr>
          <w:lang w:val="vi-VN"/>
        </w:rPr>
      </w:pPr>
      <w:r w:rsidRPr="00515445">
        <w:rPr>
          <w:lang w:val="vi-VN"/>
        </w:rPr>
        <w:t xml:space="preserve">  "formation": "Sentence + 'nhỉ'",</w:t>
      </w:r>
    </w:p>
    <w:p w14:paraId="2E7EC1CC" w14:textId="77777777" w:rsidR="00515445" w:rsidRPr="00515445" w:rsidRDefault="00515445" w:rsidP="00515445">
      <w:pPr>
        <w:rPr>
          <w:lang w:val="vi-VN"/>
        </w:rPr>
      </w:pPr>
      <w:r w:rsidRPr="00515445">
        <w:rPr>
          <w:lang w:val="vi-VN"/>
        </w:rPr>
        <w:t xml:space="preserve">  "examples": [</w:t>
      </w:r>
    </w:p>
    <w:p w14:paraId="4FDD6B2A" w14:textId="77777777" w:rsidR="00515445" w:rsidRPr="00515445" w:rsidRDefault="00515445" w:rsidP="00515445">
      <w:pPr>
        <w:rPr>
          <w:lang w:val="vi-VN"/>
        </w:rPr>
      </w:pPr>
      <w:r w:rsidRPr="00515445">
        <w:rPr>
          <w:lang w:val="vi-VN"/>
        </w:rPr>
        <w:t xml:space="preserve">    {</w:t>
      </w:r>
    </w:p>
    <w:p w14:paraId="7C65075A" w14:textId="77777777" w:rsidR="00515445" w:rsidRPr="00515445" w:rsidRDefault="00515445" w:rsidP="00515445">
      <w:pPr>
        <w:rPr>
          <w:lang w:val="vi-VN"/>
        </w:rPr>
      </w:pPr>
      <w:r w:rsidRPr="00515445">
        <w:rPr>
          <w:lang w:val="vi-VN"/>
        </w:rPr>
        <w:t xml:space="preserve">      "vn": "Thời tiết hôm nay đẹp nhỉ?",</w:t>
      </w:r>
    </w:p>
    <w:p w14:paraId="4AD80F2A" w14:textId="77777777" w:rsidR="00515445" w:rsidRPr="00515445" w:rsidRDefault="00515445" w:rsidP="00515445">
      <w:pPr>
        <w:rPr>
          <w:lang w:val="vi-VN"/>
        </w:rPr>
      </w:pPr>
      <w:r w:rsidRPr="00515445">
        <w:rPr>
          <w:lang w:val="vi-VN"/>
        </w:rPr>
        <w:t xml:space="preserve">      "en": "The weather is nice today, isn't it?"</w:t>
      </w:r>
    </w:p>
    <w:p w14:paraId="5DCAA7AE" w14:textId="77777777" w:rsidR="00515445" w:rsidRPr="00515445" w:rsidRDefault="00515445" w:rsidP="00515445">
      <w:pPr>
        <w:rPr>
          <w:lang w:val="vi-VN"/>
        </w:rPr>
      </w:pPr>
      <w:r w:rsidRPr="00515445">
        <w:rPr>
          <w:lang w:val="vi-VN"/>
        </w:rPr>
        <w:t xml:space="preserve">    },</w:t>
      </w:r>
    </w:p>
    <w:p w14:paraId="428FADDB" w14:textId="77777777" w:rsidR="00515445" w:rsidRPr="00515445" w:rsidRDefault="00515445" w:rsidP="00515445">
      <w:pPr>
        <w:rPr>
          <w:lang w:val="vi-VN"/>
        </w:rPr>
      </w:pPr>
      <w:r w:rsidRPr="00515445">
        <w:rPr>
          <w:lang w:val="vi-VN"/>
        </w:rPr>
        <w:t xml:space="preserve">    {</w:t>
      </w:r>
    </w:p>
    <w:p w14:paraId="1D0D76C3" w14:textId="699A5478" w:rsidR="00515445" w:rsidRPr="00515445" w:rsidRDefault="00515445" w:rsidP="00515445">
      <w:pPr>
        <w:rPr>
          <w:lang w:val="vi-VN"/>
        </w:rPr>
      </w:pPr>
      <w:r w:rsidRPr="00515445">
        <w:rPr>
          <w:lang w:val="vi-VN"/>
        </w:rPr>
        <w:lastRenderedPageBreak/>
        <w:t xml:space="preserve">      "vn": "</w:t>
      </w:r>
      <w:ins w:id="2003" w:author="Canh Duc Nguyen" w:date="2023-10-15T11:36:00Z">
        <w:r w:rsidR="0082767A">
          <w:rPr>
            <w:lang w:val="vi-VN"/>
          </w:rPr>
          <w:t>Bộ p</w:t>
        </w:r>
      </w:ins>
      <w:del w:id="2004" w:author="Canh Duc Nguyen" w:date="2023-10-15T11:36:00Z">
        <w:r w:rsidRPr="00515445" w:rsidDel="0082767A">
          <w:rPr>
            <w:lang w:val="vi-VN"/>
          </w:rPr>
          <w:delText>P</w:delText>
        </w:r>
      </w:del>
      <w:r w:rsidRPr="00515445">
        <w:rPr>
          <w:lang w:val="vi-VN"/>
        </w:rPr>
        <w:t>him đó hay nhỉ?",</w:t>
      </w:r>
    </w:p>
    <w:p w14:paraId="2891E644" w14:textId="77777777" w:rsidR="00515445" w:rsidRPr="00515445" w:rsidRDefault="00515445" w:rsidP="00515445">
      <w:pPr>
        <w:rPr>
          <w:lang w:val="vi-VN"/>
        </w:rPr>
      </w:pPr>
      <w:r w:rsidRPr="00515445">
        <w:rPr>
          <w:lang w:val="vi-VN"/>
        </w:rPr>
        <w:t xml:space="preserve">      "en": "That movie is good, isn't it?"</w:t>
      </w:r>
    </w:p>
    <w:p w14:paraId="003B86DD" w14:textId="77777777" w:rsidR="00515445" w:rsidRPr="00515445" w:rsidRDefault="00515445" w:rsidP="00515445">
      <w:pPr>
        <w:rPr>
          <w:lang w:val="vi-VN"/>
        </w:rPr>
      </w:pPr>
      <w:r w:rsidRPr="00515445">
        <w:rPr>
          <w:lang w:val="vi-VN"/>
        </w:rPr>
        <w:t xml:space="preserve">    },</w:t>
      </w:r>
    </w:p>
    <w:p w14:paraId="06B17CB1" w14:textId="77777777" w:rsidR="00515445" w:rsidRPr="00515445" w:rsidRDefault="00515445" w:rsidP="00515445">
      <w:pPr>
        <w:rPr>
          <w:lang w:val="vi-VN"/>
        </w:rPr>
      </w:pPr>
      <w:r w:rsidRPr="00515445">
        <w:rPr>
          <w:lang w:val="vi-VN"/>
        </w:rPr>
        <w:t xml:space="preserve">    {</w:t>
      </w:r>
    </w:p>
    <w:p w14:paraId="620952D0" w14:textId="36EB2A58" w:rsidR="00515445" w:rsidRPr="00515445" w:rsidRDefault="00515445" w:rsidP="00515445">
      <w:pPr>
        <w:rPr>
          <w:lang w:val="vi-VN"/>
        </w:rPr>
      </w:pPr>
      <w:r w:rsidRPr="00515445">
        <w:rPr>
          <w:lang w:val="vi-VN"/>
        </w:rPr>
        <w:t xml:space="preserve">      "vn": "Chúng ta nên đi dạo một chút</w:t>
      </w:r>
      <w:ins w:id="2005" w:author="Canh Duc Nguyen" w:date="2023-10-15T11:36:00Z">
        <w:r w:rsidR="0082767A">
          <w:rPr>
            <w:lang w:val="vi-VN"/>
          </w:rPr>
          <w:t xml:space="preserve"> chứ</w:t>
        </w:r>
      </w:ins>
      <w:del w:id="2006" w:author="Canh Duc Nguyen" w:date="2023-10-15T11:36:00Z">
        <w:r w:rsidRPr="00515445" w:rsidDel="0082767A">
          <w:rPr>
            <w:lang w:val="vi-VN"/>
          </w:rPr>
          <w:delText>,</w:delText>
        </w:r>
      </w:del>
      <w:r w:rsidRPr="00515445">
        <w:rPr>
          <w:lang w:val="vi-VN"/>
        </w:rPr>
        <w:t xml:space="preserve"> nhỉ?",</w:t>
      </w:r>
    </w:p>
    <w:p w14:paraId="1ABAECD7" w14:textId="77777777" w:rsidR="00515445" w:rsidRPr="00515445" w:rsidRDefault="00515445" w:rsidP="00515445">
      <w:pPr>
        <w:rPr>
          <w:lang w:val="vi-VN"/>
        </w:rPr>
      </w:pPr>
      <w:r w:rsidRPr="00515445">
        <w:rPr>
          <w:lang w:val="vi-VN"/>
        </w:rPr>
        <w:t xml:space="preserve">      "en": "We should take a walk, don't you think?"</w:t>
      </w:r>
    </w:p>
    <w:p w14:paraId="101CC542" w14:textId="77777777" w:rsidR="00515445" w:rsidRPr="00515445" w:rsidRDefault="00515445" w:rsidP="00515445">
      <w:pPr>
        <w:rPr>
          <w:lang w:val="vi-VN"/>
        </w:rPr>
      </w:pPr>
      <w:r w:rsidRPr="00515445">
        <w:rPr>
          <w:lang w:val="vi-VN"/>
        </w:rPr>
        <w:t xml:space="preserve">    },</w:t>
      </w:r>
    </w:p>
    <w:p w14:paraId="3AC81D97" w14:textId="77777777" w:rsidR="00515445" w:rsidRPr="00515445" w:rsidRDefault="00515445" w:rsidP="00515445">
      <w:pPr>
        <w:rPr>
          <w:lang w:val="vi-VN"/>
        </w:rPr>
      </w:pPr>
      <w:r w:rsidRPr="00515445">
        <w:rPr>
          <w:lang w:val="vi-VN"/>
        </w:rPr>
        <w:t xml:space="preserve">    {</w:t>
      </w:r>
    </w:p>
    <w:p w14:paraId="2A23EE91" w14:textId="36ED77F5" w:rsidR="00515445" w:rsidRPr="00515445" w:rsidRDefault="00515445" w:rsidP="00515445">
      <w:pPr>
        <w:rPr>
          <w:lang w:val="vi-VN"/>
        </w:rPr>
      </w:pPr>
      <w:r w:rsidRPr="00515445">
        <w:rPr>
          <w:lang w:val="vi-VN"/>
        </w:rPr>
        <w:t xml:space="preserve">      "vn": "Cậu ấy </w:t>
      </w:r>
      <w:del w:id="2007" w:author="Canh Duc Nguyen" w:date="2023-10-15T11:36:00Z">
        <w:r w:rsidRPr="00515445" w:rsidDel="0082767A">
          <w:rPr>
            <w:lang w:val="vi-VN"/>
          </w:rPr>
          <w:delText xml:space="preserve">rất tài </w:delText>
        </w:r>
      </w:del>
      <w:r w:rsidRPr="00515445">
        <w:rPr>
          <w:lang w:val="vi-VN"/>
        </w:rPr>
        <w:t>giỏi</w:t>
      </w:r>
      <w:ins w:id="2008" w:author="Canh Duc Nguyen" w:date="2023-10-15T11:36:00Z">
        <w:r w:rsidR="0082767A">
          <w:rPr>
            <w:lang w:val="vi-VN"/>
          </w:rPr>
          <w:t xml:space="preserve"> quá</w:t>
        </w:r>
      </w:ins>
      <w:r w:rsidRPr="00515445">
        <w:rPr>
          <w:lang w:val="vi-VN"/>
        </w:rPr>
        <w:t xml:space="preserve"> nhỉ?",</w:t>
      </w:r>
    </w:p>
    <w:p w14:paraId="3F83F9CE" w14:textId="77777777" w:rsidR="00515445" w:rsidRPr="00515445" w:rsidRDefault="00515445" w:rsidP="00515445">
      <w:pPr>
        <w:rPr>
          <w:lang w:val="vi-VN"/>
        </w:rPr>
      </w:pPr>
      <w:r w:rsidRPr="00515445">
        <w:rPr>
          <w:lang w:val="vi-VN"/>
        </w:rPr>
        <w:t xml:space="preserve">      "en": "He's quite talented, isn't he?"</w:t>
      </w:r>
    </w:p>
    <w:p w14:paraId="45133877" w14:textId="77777777" w:rsidR="00515445" w:rsidRPr="00515445" w:rsidRDefault="00515445" w:rsidP="00515445">
      <w:pPr>
        <w:rPr>
          <w:lang w:val="vi-VN"/>
        </w:rPr>
      </w:pPr>
      <w:r w:rsidRPr="00515445">
        <w:rPr>
          <w:lang w:val="vi-VN"/>
        </w:rPr>
        <w:t xml:space="preserve">    }</w:t>
      </w:r>
    </w:p>
    <w:p w14:paraId="0D6A04E6" w14:textId="77777777" w:rsidR="00515445" w:rsidRPr="00515445" w:rsidRDefault="00515445" w:rsidP="00515445">
      <w:pPr>
        <w:rPr>
          <w:lang w:val="vi-VN"/>
        </w:rPr>
      </w:pPr>
      <w:r w:rsidRPr="00515445">
        <w:rPr>
          <w:lang w:val="vi-VN"/>
        </w:rPr>
        <w:t xml:space="preserve">  ]</w:t>
      </w:r>
    </w:p>
    <w:p w14:paraId="374AB2F6" w14:textId="77777777" w:rsidR="00515445" w:rsidRPr="00515445" w:rsidRDefault="00515445" w:rsidP="00515445">
      <w:pPr>
        <w:rPr>
          <w:lang w:val="vi-VN"/>
        </w:rPr>
      </w:pPr>
      <w:r w:rsidRPr="00515445">
        <w:rPr>
          <w:lang w:val="vi-VN"/>
        </w:rPr>
        <w:t>}</w:t>
      </w:r>
    </w:p>
    <w:p w14:paraId="47C0652D" w14:textId="77777777" w:rsidR="00515445" w:rsidRPr="00515445" w:rsidRDefault="00515445" w:rsidP="00515445">
      <w:pPr>
        <w:rPr>
          <w:lang w:val="vi-VN"/>
        </w:rPr>
      </w:pPr>
      <w:r w:rsidRPr="00515445">
        <w:rPr>
          <w:lang w:val="vi-VN"/>
        </w:rPr>
        <w:t>-----------------------------</w:t>
      </w:r>
    </w:p>
    <w:p w14:paraId="3AF65912" w14:textId="77777777" w:rsidR="00515445" w:rsidRPr="00515445" w:rsidRDefault="00515445" w:rsidP="00515445">
      <w:pPr>
        <w:rPr>
          <w:lang w:val="vi-VN"/>
        </w:rPr>
      </w:pPr>
      <w:r w:rsidRPr="00515445">
        <w:rPr>
          <w:lang w:val="vi-VN"/>
        </w:rPr>
        <w:t xml:space="preserve">keyword: Sentence + subject + 'mới' + verb </w:t>
      </w:r>
    </w:p>
    <w:p w14:paraId="17C3ECB2" w14:textId="77777777" w:rsidR="00515445" w:rsidRPr="00515445" w:rsidRDefault="00515445" w:rsidP="00515445">
      <w:pPr>
        <w:rPr>
          <w:lang w:val="vi-VN"/>
        </w:rPr>
      </w:pPr>
      <w:r w:rsidRPr="00515445">
        <w:rPr>
          <w:lang w:val="vi-VN"/>
        </w:rPr>
        <w:t xml:space="preserve">PROMPT: Generate grammar explanation for following Vietnamese grammar point: Sentence + subject + 'mới' + verb </w:t>
      </w:r>
    </w:p>
    <w:p w14:paraId="525C2462" w14:textId="77777777" w:rsidR="00515445" w:rsidRPr="00515445" w:rsidRDefault="00515445" w:rsidP="00515445">
      <w:pPr>
        <w:rPr>
          <w:lang w:val="vi-VN"/>
        </w:rPr>
      </w:pPr>
      <w:r w:rsidRPr="00515445">
        <w:rPr>
          <w:lang w:val="vi-VN"/>
        </w:rPr>
        <w:t xml:space="preserve">RESPONSE: { </w:t>
      </w:r>
    </w:p>
    <w:p w14:paraId="33EC9486" w14:textId="77777777" w:rsidR="00515445" w:rsidRPr="00515445" w:rsidRDefault="00515445" w:rsidP="00515445">
      <w:pPr>
        <w:rPr>
          <w:lang w:val="vi-VN"/>
        </w:rPr>
      </w:pPr>
      <w:r w:rsidRPr="00515445">
        <w:rPr>
          <w:lang w:val="vi-VN"/>
        </w:rPr>
        <w:t xml:space="preserve">"title": "Sentence + subject + 'mới' + verb", </w:t>
      </w:r>
    </w:p>
    <w:p w14:paraId="160AB91E" w14:textId="77777777" w:rsidR="00515445" w:rsidRPr="00515445" w:rsidRDefault="00515445" w:rsidP="00515445">
      <w:pPr>
        <w:rPr>
          <w:lang w:val="vi-VN"/>
        </w:rPr>
      </w:pPr>
      <w:r w:rsidRPr="00515445">
        <w:rPr>
          <w:lang w:val="vi-VN"/>
        </w:rPr>
        <w:t xml:space="preserve">"short_explanation": "Used to indicate that the action in the sentence has just happened or will only happen under certain conditions.", </w:t>
      </w:r>
    </w:p>
    <w:p w14:paraId="346C5E9C" w14:textId="77777777" w:rsidR="00515445" w:rsidRPr="00515445" w:rsidRDefault="00515445" w:rsidP="00515445">
      <w:pPr>
        <w:rPr>
          <w:lang w:val="vi-VN"/>
        </w:rPr>
      </w:pPr>
      <w:r w:rsidRPr="00515445">
        <w:rPr>
          <w:lang w:val="vi-VN"/>
        </w:rPr>
        <w:t xml:space="preserve">"long_explanation": "In Vietnamese, the structure 'subject + mới + verb' is used to denote that the action expressed by the verb has just occurred or will occur only under a certain situation. The word 'mới' works as an adverb to put a stress on the recentness or conditionality of the action.", </w:t>
      </w:r>
    </w:p>
    <w:p w14:paraId="3C764EAE" w14:textId="77777777" w:rsidR="00515445" w:rsidRPr="00515445" w:rsidRDefault="00515445" w:rsidP="00515445">
      <w:pPr>
        <w:rPr>
          <w:lang w:val="vi-VN"/>
        </w:rPr>
      </w:pPr>
      <w:r w:rsidRPr="00515445">
        <w:rPr>
          <w:lang w:val="vi-VN"/>
        </w:rPr>
        <w:t>"formation": "'Subject + mới + Verb'",</w:t>
      </w:r>
    </w:p>
    <w:p w14:paraId="21B5320B" w14:textId="77777777" w:rsidR="00515445" w:rsidRPr="00515445" w:rsidRDefault="00515445" w:rsidP="00515445">
      <w:pPr>
        <w:rPr>
          <w:lang w:val="vi-VN"/>
        </w:rPr>
      </w:pPr>
      <w:r w:rsidRPr="00515445">
        <w:rPr>
          <w:lang w:val="vi-VN"/>
        </w:rPr>
        <w:t xml:space="preserve">"examples": [ </w:t>
      </w:r>
    </w:p>
    <w:p w14:paraId="3F4D98C0" w14:textId="77777777" w:rsidR="00515445" w:rsidRPr="00515445" w:rsidRDefault="00515445" w:rsidP="00515445">
      <w:pPr>
        <w:rPr>
          <w:lang w:val="vi-VN"/>
        </w:rPr>
      </w:pPr>
      <w:r w:rsidRPr="00515445">
        <w:rPr>
          <w:lang w:val="vi-VN"/>
        </w:rPr>
        <w:t xml:space="preserve">{ </w:t>
      </w:r>
    </w:p>
    <w:p w14:paraId="1EE9E5E7" w14:textId="46903C87" w:rsidR="00515445" w:rsidRPr="00515445" w:rsidRDefault="00515445" w:rsidP="00515445">
      <w:pPr>
        <w:rPr>
          <w:lang w:val="vi-VN"/>
        </w:rPr>
      </w:pPr>
      <w:r w:rsidRPr="00515445">
        <w:rPr>
          <w:lang w:val="vi-VN"/>
        </w:rPr>
        <w:t xml:space="preserve">"vn": "Anh ấy </w:t>
      </w:r>
      <w:ins w:id="2009" w:author="Canh Duc Nguyen" w:date="2023-10-15T11:39:00Z">
        <w:r w:rsidR="0082767A">
          <w:rPr>
            <w:lang w:val="vi-VN"/>
          </w:rPr>
          <w:t xml:space="preserve">vừa </w:t>
        </w:r>
      </w:ins>
      <w:r w:rsidRPr="00515445">
        <w:rPr>
          <w:lang w:val="vi-VN"/>
        </w:rPr>
        <w:t xml:space="preserve">mới đi làm về.", </w:t>
      </w:r>
    </w:p>
    <w:p w14:paraId="0E2594D4" w14:textId="77777777" w:rsidR="00515445" w:rsidRPr="00515445" w:rsidRDefault="00515445" w:rsidP="00515445">
      <w:pPr>
        <w:rPr>
          <w:lang w:val="vi-VN"/>
        </w:rPr>
      </w:pPr>
      <w:r w:rsidRPr="00515445">
        <w:rPr>
          <w:lang w:val="vi-VN"/>
        </w:rPr>
        <w:t xml:space="preserve">"en": "He has just come back from work.", </w:t>
      </w:r>
    </w:p>
    <w:p w14:paraId="52CB4E8C" w14:textId="77777777" w:rsidR="00515445" w:rsidRPr="00515445" w:rsidRDefault="00515445" w:rsidP="00515445">
      <w:pPr>
        <w:rPr>
          <w:lang w:val="vi-VN"/>
        </w:rPr>
      </w:pPr>
      <w:r w:rsidRPr="00515445">
        <w:rPr>
          <w:lang w:val="vi-VN"/>
        </w:rPr>
        <w:t xml:space="preserve">}, </w:t>
      </w:r>
    </w:p>
    <w:p w14:paraId="5C914047" w14:textId="77777777" w:rsidR="00515445" w:rsidRPr="00515445" w:rsidRDefault="00515445" w:rsidP="00515445">
      <w:pPr>
        <w:rPr>
          <w:lang w:val="vi-VN"/>
        </w:rPr>
      </w:pPr>
      <w:r w:rsidRPr="00515445">
        <w:rPr>
          <w:lang w:val="vi-VN"/>
        </w:rPr>
        <w:t xml:space="preserve">{ </w:t>
      </w:r>
    </w:p>
    <w:p w14:paraId="4B5BC174" w14:textId="15C86F68" w:rsidR="00515445" w:rsidRPr="00515445" w:rsidRDefault="00515445" w:rsidP="00515445">
      <w:pPr>
        <w:rPr>
          <w:lang w:val="vi-VN"/>
        </w:rPr>
      </w:pPr>
      <w:r w:rsidRPr="00515445">
        <w:rPr>
          <w:lang w:val="vi-VN"/>
        </w:rPr>
        <w:t xml:space="preserve">"vn": "Tôi </w:t>
      </w:r>
      <w:ins w:id="2010" w:author="Canh Duc Nguyen" w:date="2023-10-15T11:39:00Z">
        <w:r w:rsidR="0082767A">
          <w:rPr>
            <w:lang w:val="vi-VN"/>
          </w:rPr>
          <w:t xml:space="preserve">vừa </w:t>
        </w:r>
      </w:ins>
      <w:r w:rsidRPr="00515445">
        <w:rPr>
          <w:lang w:val="vi-VN"/>
        </w:rPr>
        <w:t xml:space="preserve">mới hiểu tại sao cô ấy luôn cười khi gặp tôi.", </w:t>
      </w:r>
    </w:p>
    <w:p w14:paraId="1A195AEE" w14:textId="77777777" w:rsidR="00515445" w:rsidRPr="00515445" w:rsidRDefault="00515445" w:rsidP="00515445">
      <w:pPr>
        <w:rPr>
          <w:lang w:val="vi-VN"/>
        </w:rPr>
      </w:pPr>
      <w:r w:rsidRPr="00515445">
        <w:rPr>
          <w:lang w:val="vi-VN"/>
        </w:rPr>
        <w:t xml:space="preserve">"en": "I just understood why she always smiles when she sees me.", </w:t>
      </w:r>
    </w:p>
    <w:p w14:paraId="59C2237E" w14:textId="77777777" w:rsidR="00515445" w:rsidRPr="00515445" w:rsidRDefault="00515445" w:rsidP="00515445">
      <w:pPr>
        <w:rPr>
          <w:lang w:val="vi-VN"/>
        </w:rPr>
      </w:pPr>
      <w:r w:rsidRPr="00515445">
        <w:rPr>
          <w:lang w:val="vi-VN"/>
        </w:rPr>
        <w:t xml:space="preserve">}, </w:t>
      </w:r>
    </w:p>
    <w:p w14:paraId="07D87A1C" w14:textId="77777777" w:rsidR="00515445" w:rsidRPr="00515445" w:rsidRDefault="00515445" w:rsidP="00515445">
      <w:pPr>
        <w:rPr>
          <w:lang w:val="vi-VN"/>
        </w:rPr>
      </w:pPr>
      <w:r w:rsidRPr="00515445">
        <w:rPr>
          <w:lang w:val="vi-VN"/>
        </w:rPr>
        <w:t xml:space="preserve">{ </w:t>
      </w:r>
    </w:p>
    <w:p w14:paraId="16D135C7" w14:textId="5E173F54" w:rsidR="00515445" w:rsidRPr="00515445" w:rsidRDefault="00515445" w:rsidP="00515445">
      <w:pPr>
        <w:rPr>
          <w:lang w:val="vi-VN"/>
        </w:rPr>
      </w:pPr>
      <w:r w:rsidRPr="00515445">
        <w:rPr>
          <w:lang w:val="vi-VN"/>
        </w:rPr>
        <w:t>"vn": "</w:t>
      </w:r>
      <w:del w:id="2011" w:author="Canh Duc Nguyen" w:date="2023-10-15T11:40:00Z">
        <w:r w:rsidRPr="00515445" w:rsidDel="004C7BAB">
          <w:rPr>
            <w:lang w:val="vi-VN"/>
          </w:rPr>
          <w:delText xml:space="preserve">Họ mới cần giúp đỡ </w:delText>
        </w:r>
      </w:del>
      <w:ins w:id="2012" w:author="Canh Duc Nguyen" w:date="2023-10-15T11:40:00Z">
        <w:r w:rsidR="004C7BAB">
          <w:rPr>
            <w:lang w:val="vi-VN"/>
          </w:rPr>
          <w:t>K</w:t>
        </w:r>
      </w:ins>
      <w:del w:id="2013" w:author="Canh Duc Nguyen" w:date="2023-10-15T11:40:00Z">
        <w:r w:rsidRPr="00515445" w:rsidDel="004C7BAB">
          <w:rPr>
            <w:lang w:val="vi-VN"/>
          </w:rPr>
          <w:delText>k</w:delText>
        </w:r>
      </w:del>
      <w:r w:rsidRPr="00515445">
        <w:rPr>
          <w:lang w:val="vi-VN"/>
        </w:rPr>
        <w:t>hi mọi điều đã trở nên quá khó khăn</w:t>
      </w:r>
      <w:ins w:id="2014" w:author="Canh Duc Nguyen" w:date="2023-10-15T11:40:00Z">
        <w:r w:rsidR="004C7BAB">
          <w:rPr>
            <w:lang w:val="vi-VN"/>
          </w:rPr>
          <w:t>, h</w:t>
        </w:r>
        <w:r w:rsidR="004C7BAB" w:rsidRPr="00515445">
          <w:rPr>
            <w:lang w:val="vi-VN"/>
          </w:rPr>
          <w:t xml:space="preserve">ọ mới cần </w:t>
        </w:r>
        <w:r w:rsidR="004C7BAB">
          <w:rPr>
            <w:lang w:val="vi-VN"/>
          </w:rPr>
          <w:t xml:space="preserve">đến sự </w:t>
        </w:r>
        <w:r w:rsidR="004C7BAB" w:rsidRPr="00515445">
          <w:rPr>
            <w:lang w:val="vi-VN"/>
          </w:rPr>
          <w:t>giúp đỡ</w:t>
        </w:r>
      </w:ins>
      <w:r w:rsidRPr="00515445">
        <w:rPr>
          <w:lang w:val="vi-VN"/>
        </w:rPr>
        <w:t xml:space="preserve">.", </w:t>
      </w:r>
    </w:p>
    <w:p w14:paraId="7308D035" w14:textId="77777777" w:rsidR="00515445" w:rsidRPr="00515445" w:rsidRDefault="00515445" w:rsidP="00515445">
      <w:pPr>
        <w:rPr>
          <w:lang w:val="vi-VN"/>
        </w:rPr>
      </w:pPr>
      <w:r w:rsidRPr="00515445">
        <w:rPr>
          <w:lang w:val="vi-VN"/>
        </w:rPr>
        <w:t xml:space="preserve">"en": "They only need help when everything becomes too difficult.", </w:t>
      </w:r>
    </w:p>
    <w:p w14:paraId="342874F2" w14:textId="77777777" w:rsidR="00515445" w:rsidRPr="00515445" w:rsidRDefault="00515445" w:rsidP="00515445">
      <w:pPr>
        <w:rPr>
          <w:lang w:val="vi-VN"/>
        </w:rPr>
      </w:pPr>
      <w:r w:rsidRPr="00515445">
        <w:rPr>
          <w:lang w:val="vi-VN"/>
        </w:rPr>
        <w:t xml:space="preserve">}, </w:t>
      </w:r>
    </w:p>
    <w:p w14:paraId="0F1B2CC7" w14:textId="77777777" w:rsidR="00515445" w:rsidRPr="00515445" w:rsidRDefault="00515445" w:rsidP="00515445">
      <w:pPr>
        <w:rPr>
          <w:lang w:val="vi-VN"/>
        </w:rPr>
      </w:pPr>
      <w:r w:rsidRPr="00515445">
        <w:rPr>
          <w:lang w:val="vi-VN"/>
        </w:rPr>
        <w:t xml:space="preserve">{ </w:t>
      </w:r>
    </w:p>
    <w:p w14:paraId="20917F00" w14:textId="58AFBAF1" w:rsidR="00515445" w:rsidRPr="00515445" w:rsidRDefault="00515445" w:rsidP="00515445">
      <w:pPr>
        <w:rPr>
          <w:lang w:val="vi-VN"/>
        </w:rPr>
      </w:pPr>
      <w:r w:rsidRPr="00515445">
        <w:rPr>
          <w:lang w:val="vi-VN"/>
        </w:rPr>
        <w:t>"vn": "Bạn sẽ chỉ thấy</w:t>
      </w:r>
      <w:ins w:id="2015" w:author="Canh Duc Nguyen" w:date="2023-10-15T11:43:00Z">
        <w:r w:rsidR="004C7BAB">
          <w:rPr>
            <w:lang w:val="vi-VN"/>
          </w:rPr>
          <w:t xml:space="preserve"> được</w:t>
        </w:r>
      </w:ins>
      <w:r w:rsidRPr="00515445">
        <w:rPr>
          <w:lang w:val="vi-VN"/>
        </w:rPr>
        <w:t xml:space="preserve"> cầu vồng sau khi trời </w:t>
      </w:r>
      <w:del w:id="2016" w:author="Canh Duc Nguyen" w:date="2023-10-15T11:43:00Z">
        <w:r w:rsidRPr="00515445" w:rsidDel="004C7BAB">
          <w:rPr>
            <w:lang w:val="vi-VN"/>
          </w:rPr>
          <w:delText xml:space="preserve">mưa </w:delText>
        </w:r>
      </w:del>
      <w:ins w:id="2017" w:author="Canh Duc Nguyen" w:date="2023-10-15T11:43:00Z">
        <w:r w:rsidR="004C7BAB">
          <w:rPr>
            <w:lang w:val="vi-VN"/>
          </w:rPr>
          <w:t xml:space="preserve">vừa </w:t>
        </w:r>
      </w:ins>
      <w:r w:rsidRPr="00515445">
        <w:rPr>
          <w:lang w:val="vi-VN"/>
        </w:rPr>
        <w:t>mới tạnh</w:t>
      </w:r>
      <w:ins w:id="2018" w:author="Canh Duc Nguyen" w:date="2023-10-15T11:43:00Z">
        <w:r w:rsidR="004C7BAB">
          <w:rPr>
            <w:lang w:val="vi-VN"/>
          </w:rPr>
          <w:t xml:space="preserve"> mưa</w:t>
        </w:r>
      </w:ins>
      <w:r w:rsidRPr="00515445">
        <w:rPr>
          <w:lang w:val="vi-VN"/>
        </w:rPr>
        <w:t xml:space="preserve">.", </w:t>
      </w:r>
    </w:p>
    <w:p w14:paraId="08C1D907" w14:textId="77777777" w:rsidR="00515445" w:rsidRPr="00515445" w:rsidRDefault="00515445" w:rsidP="00515445">
      <w:pPr>
        <w:rPr>
          <w:lang w:val="vi-VN"/>
        </w:rPr>
      </w:pPr>
      <w:r w:rsidRPr="00515445">
        <w:rPr>
          <w:lang w:val="vi-VN"/>
        </w:rPr>
        <w:t xml:space="preserve">"en": "You will only see a rainbow after the rain has just stopped.", </w:t>
      </w:r>
    </w:p>
    <w:p w14:paraId="0FAF9399" w14:textId="77777777" w:rsidR="00515445" w:rsidRPr="00515445" w:rsidRDefault="00515445" w:rsidP="00515445">
      <w:pPr>
        <w:rPr>
          <w:lang w:val="vi-VN"/>
        </w:rPr>
      </w:pPr>
      <w:r w:rsidRPr="00515445">
        <w:rPr>
          <w:lang w:val="vi-VN"/>
        </w:rPr>
        <w:t xml:space="preserve">} </w:t>
      </w:r>
    </w:p>
    <w:p w14:paraId="5DBE14F2" w14:textId="77777777" w:rsidR="00515445" w:rsidRPr="00515445" w:rsidRDefault="00515445" w:rsidP="00515445">
      <w:pPr>
        <w:rPr>
          <w:lang w:val="vi-VN"/>
        </w:rPr>
      </w:pPr>
      <w:r w:rsidRPr="00515445">
        <w:rPr>
          <w:lang w:val="vi-VN"/>
        </w:rPr>
        <w:t xml:space="preserve">] </w:t>
      </w:r>
    </w:p>
    <w:p w14:paraId="603662E0" w14:textId="77777777" w:rsidR="00515445" w:rsidRPr="00515445" w:rsidRDefault="00515445" w:rsidP="00515445">
      <w:pPr>
        <w:rPr>
          <w:lang w:val="vi-VN"/>
        </w:rPr>
      </w:pPr>
      <w:r w:rsidRPr="00515445">
        <w:rPr>
          <w:lang w:val="vi-VN"/>
        </w:rPr>
        <w:lastRenderedPageBreak/>
        <w:t>}</w:t>
      </w:r>
    </w:p>
    <w:p w14:paraId="217C18D9" w14:textId="77777777" w:rsidR="00515445" w:rsidRPr="00515445" w:rsidRDefault="00515445" w:rsidP="00515445">
      <w:pPr>
        <w:rPr>
          <w:lang w:val="vi-VN"/>
        </w:rPr>
      </w:pPr>
      <w:r w:rsidRPr="00515445">
        <w:rPr>
          <w:lang w:val="vi-VN"/>
        </w:rPr>
        <w:t>-----------------------------</w:t>
      </w:r>
    </w:p>
    <w:p w14:paraId="30D1FEC5" w14:textId="77777777" w:rsidR="00515445" w:rsidRPr="00515445" w:rsidRDefault="00515445" w:rsidP="00515445">
      <w:pPr>
        <w:rPr>
          <w:lang w:val="vi-VN"/>
        </w:rPr>
      </w:pPr>
      <w:r w:rsidRPr="00515445">
        <w:rPr>
          <w:lang w:val="vi-VN"/>
        </w:rPr>
        <w:t xml:space="preserve">keyword: Set expressions used with 'đồng hồ' </w:t>
      </w:r>
    </w:p>
    <w:p w14:paraId="03279F6A" w14:textId="77777777" w:rsidR="00515445" w:rsidRPr="00515445" w:rsidRDefault="00515445" w:rsidP="00515445">
      <w:pPr>
        <w:rPr>
          <w:lang w:val="vi-VN"/>
        </w:rPr>
      </w:pPr>
      <w:r w:rsidRPr="00515445">
        <w:rPr>
          <w:lang w:val="vi-VN"/>
        </w:rPr>
        <w:t xml:space="preserve">PROMPT: Generate grammar explanation for following Vietnamese grammar point: Set expressions used with 'đồng hồ' </w:t>
      </w:r>
    </w:p>
    <w:p w14:paraId="221B62CD" w14:textId="77777777" w:rsidR="00515445" w:rsidRPr="00515445" w:rsidRDefault="00515445" w:rsidP="00515445">
      <w:pPr>
        <w:rPr>
          <w:lang w:val="vi-VN"/>
        </w:rPr>
      </w:pPr>
      <w:r w:rsidRPr="00515445">
        <w:rPr>
          <w:lang w:val="vi-VN"/>
        </w:rPr>
        <w:t>RESPONSE: {</w:t>
      </w:r>
    </w:p>
    <w:p w14:paraId="0FAA1C48" w14:textId="77777777" w:rsidR="00515445" w:rsidRPr="00515445" w:rsidRDefault="00515445" w:rsidP="00515445">
      <w:pPr>
        <w:rPr>
          <w:lang w:val="vi-VN"/>
        </w:rPr>
      </w:pPr>
      <w:r w:rsidRPr="00515445">
        <w:rPr>
          <w:lang w:val="vi-VN"/>
        </w:rPr>
        <w:t xml:space="preserve">  "title": "Set expressions used with 'đồng hồ'",</w:t>
      </w:r>
    </w:p>
    <w:p w14:paraId="0C0BBD6B" w14:textId="77777777" w:rsidR="00515445" w:rsidRPr="00515445" w:rsidRDefault="00515445" w:rsidP="00515445">
      <w:pPr>
        <w:rPr>
          <w:lang w:val="vi-VN"/>
        </w:rPr>
      </w:pPr>
      <w:r w:rsidRPr="00515445">
        <w:rPr>
          <w:lang w:val="vi-VN"/>
        </w:rPr>
        <w:t xml:space="preserve">  "short_explanation": "Used to express the duration or length of time, typically hours.",</w:t>
      </w:r>
    </w:p>
    <w:p w14:paraId="396E5B62" w14:textId="77777777" w:rsidR="00515445" w:rsidRPr="00515445" w:rsidRDefault="00515445" w:rsidP="00515445">
      <w:pPr>
        <w:rPr>
          <w:lang w:val="vi-VN"/>
        </w:rPr>
      </w:pPr>
      <w:r w:rsidRPr="00515445">
        <w:rPr>
          <w:lang w:val="vi-VN"/>
        </w:rPr>
        <w:t xml:space="preserve">  "long_explanation": "The Vietnamese phrase 'đồng hồ' is a set expression used to denote the length of time, usually in terms of hours. It is often used after a numeral to indicate a specific number of hours. In English, it is equivalent to saying 'for... hours'.",</w:t>
      </w:r>
    </w:p>
    <w:p w14:paraId="59B48A34" w14:textId="03BC783B" w:rsidR="00515445" w:rsidRPr="00515445" w:rsidRDefault="00515445" w:rsidP="00515445">
      <w:pPr>
        <w:rPr>
          <w:lang w:val="vi-VN"/>
        </w:rPr>
      </w:pPr>
      <w:r w:rsidRPr="00515445">
        <w:rPr>
          <w:lang w:val="vi-VN"/>
        </w:rPr>
        <w:t xml:space="preserve">  "formation": "Number_of_hours + </w:t>
      </w:r>
      <w:ins w:id="2019" w:author="Canh Duc Nguyen" w:date="2023-10-15T12:15:00Z">
        <w:r w:rsidR="004C7BAB">
          <w:rPr>
            <w:lang w:val="vi-VN"/>
          </w:rPr>
          <w:t xml:space="preserve">giờ/tiếng + </w:t>
        </w:r>
      </w:ins>
      <w:r w:rsidRPr="00515445">
        <w:rPr>
          <w:lang w:val="vi-VN"/>
        </w:rPr>
        <w:t>'đồng hồ'+ [verb/action]",</w:t>
      </w:r>
    </w:p>
    <w:p w14:paraId="7E26D14B" w14:textId="77777777" w:rsidR="00515445" w:rsidRPr="00515445" w:rsidRDefault="00515445" w:rsidP="00515445">
      <w:pPr>
        <w:rPr>
          <w:lang w:val="vi-VN"/>
        </w:rPr>
      </w:pPr>
      <w:r w:rsidRPr="00515445">
        <w:rPr>
          <w:lang w:val="vi-VN"/>
        </w:rPr>
        <w:t xml:space="preserve">  "examples": [</w:t>
      </w:r>
    </w:p>
    <w:p w14:paraId="3238135F" w14:textId="77777777" w:rsidR="00515445" w:rsidRPr="00515445" w:rsidRDefault="00515445" w:rsidP="00515445">
      <w:pPr>
        <w:rPr>
          <w:lang w:val="vi-VN"/>
        </w:rPr>
      </w:pPr>
      <w:r w:rsidRPr="00515445">
        <w:rPr>
          <w:lang w:val="vi-VN"/>
        </w:rPr>
        <w:t xml:space="preserve">    {</w:t>
      </w:r>
    </w:p>
    <w:p w14:paraId="2C4BF75C" w14:textId="7EDFC2AC" w:rsidR="00515445" w:rsidRPr="00515445" w:rsidRDefault="00515445" w:rsidP="00515445">
      <w:pPr>
        <w:rPr>
          <w:lang w:val="vi-VN"/>
        </w:rPr>
      </w:pPr>
      <w:r w:rsidRPr="00515445">
        <w:rPr>
          <w:lang w:val="vi-VN"/>
        </w:rPr>
        <w:t xml:space="preserve">      "vn": "Tôi đã học bài suốt 5 </w:t>
      </w:r>
      <w:ins w:id="2020" w:author="Canh Duc Nguyen" w:date="2023-10-15T12:15:00Z">
        <w:r w:rsidR="004C7BAB">
          <w:rPr>
            <w:lang w:val="vi-VN"/>
          </w:rPr>
          <w:t xml:space="preserve">tiếng </w:t>
        </w:r>
      </w:ins>
      <w:r w:rsidRPr="00515445">
        <w:rPr>
          <w:lang w:val="vi-VN"/>
        </w:rPr>
        <w:t>đồng hồ.",</w:t>
      </w:r>
    </w:p>
    <w:p w14:paraId="795D41B6" w14:textId="77777777" w:rsidR="00515445" w:rsidRPr="00515445" w:rsidRDefault="00515445" w:rsidP="00515445">
      <w:pPr>
        <w:rPr>
          <w:lang w:val="vi-VN"/>
        </w:rPr>
      </w:pPr>
      <w:r w:rsidRPr="00515445">
        <w:rPr>
          <w:lang w:val="vi-VN"/>
        </w:rPr>
        <w:t xml:space="preserve">      "en": "I've been studying for 5 hours straight."</w:t>
      </w:r>
    </w:p>
    <w:p w14:paraId="09AED34A" w14:textId="77777777" w:rsidR="00515445" w:rsidRPr="00515445" w:rsidRDefault="00515445" w:rsidP="00515445">
      <w:pPr>
        <w:rPr>
          <w:lang w:val="vi-VN"/>
        </w:rPr>
      </w:pPr>
      <w:r w:rsidRPr="00515445">
        <w:rPr>
          <w:lang w:val="vi-VN"/>
        </w:rPr>
        <w:t xml:space="preserve">    },</w:t>
      </w:r>
    </w:p>
    <w:p w14:paraId="12EC6E37" w14:textId="77777777" w:rsidR="00515445" w:rsidRPr="00515445" w:rsidRDefault="00515445" w:rsidP="00515445">
      <w:pPr>
        <w:rPr>
          <w:lang w:val="vi-VN"/>
        </w:rPr>
      </w:pPr>
      <w:r w:rsidRPr="00515445">
        <w:rPr>
          <w:lang w:val="vi-VN"/>
        </w:rPr>
        <w:t xml:space="preserve">    {</w:t>
      </w:r>
    </w:p>
    <w:p w14:paraId="134CED87" w14:textId="371FE377" w:rsidR="00515445" w:rsidRPr="00515445" w:rsidRDefault="00515445" w:rsidP="00515445">
      <w:pPr>
        <w:rPr>
          <w:lang w:val="vi-VN"/>
        </w:rPr>
      </w:pPr>
      <w:r w:rsidRPr="00515445">
        <w:rPr>
          <w:lang w:val="vi-VN"/>
        </w:rPr>
        <w:t xml:space="preserve">      "vn": "Chúng ta đã </w:t>
      </w:r>
      <w:del w:id="2021" w:author="Canh Duc Nguyen" w:date="2023-10-15T12:16:00Z">
        <w:r w:rsidRPr="00515445" w:rsidDel="004C7BAB">
          <w:rPr>
            <w:lang w:val="vi-VN"/>
          </w:rPr>
          <w:delText>đi xem phim mất</w:delText>
        </w:r>
      </w:del>
      <w:ins w:id="2022" w:author="Canh Duc Nguyen" w:date="2023-10-15T12:16:00Z">
        <w:r w:rsidR="004C7BAB">
          <w:rPr>
            <w:lang w:val="vi-VN"/>
          </w:rPr>
          <w:t>dành</w:t>
        </w:r>
      </w:ins>
      <w:r w:rsidRPr="00515445">
        <w:rPr>
          <w:lang w:val="vi-VN"/>
        </w:rPr>
        <w:t xml:space="preserve"> hẳn 3</w:t>
      </w:r>
      <w:ins w:id="2023" w:author="Canh Duc Nguyen" w:date="2023-10-15T12:16:00Z">
        <w:r w:rsidR="004C7BAB">
          <w:rPr>
            <w:lang w:val="vi-VN"/>
          </w:rPr>
          <w:t xml:space="preserve"> tiếng</w:t>
        </w:r>
      </w:ins>
      <w:r w:rsidRPr="00515445">
        <w:rPr>
          <w:lang w:val="vi-VN"/>
        </w:rPr>
        <w:t xml:space="preserve"> đồng hồ</w:t>
      </w:r>
      <w:ins w:id="2024" w:author="Canh Duc Nguyen" w:date="2023-10-15T12:16:00Z">
        <w:r w:rsidR="004C7BAB">
          <w:rPr>
            <w:lang w:val="vi-VN"/>
          </w:rPr>
          <w:t xml:space="preserve"> để xem phim</w:t>
        </w:r>
      </w:ins>
      <w:r w:rsidRPr="00515445">
        <w:rPr>
          <w:lang w:val="vi-VN"/>
        </w:rPr>
        <w:t>.",</w:t>
      </w:r>
    </w:p>
    <w:p w14:paraId="09411AB4" w14:textId="77777777" w:rsidR="00515445" w:rsidRPr="00515445" w:rsidRDefault="00515445" w:rsidP="00515445">
      <w:pPr>
        <w:rPr>
          <w:lang w:val="vi-VN"/>
        </w:rPr>
      </w:pPr>
      <w:r w:rsidRPr="00515445">
        <w:rPr>
          <w:lang w:val="vi-VN"/>
        </w:rPr>
        <w:t xml:space="preserve">      "en": "We spent 3 whole hours watching the movie."</w:t>
      </w:r>
    </w:p>
    <w:p w14:paraId="21AA29E2" w14:textId="77777777" w:rsidR="00515445" w:rsidRPr="00515445" w:rsidRDefault="00515445" w:rsidP="00515445">
      <w:pPr>
        <w:rPr>
          <w:lang w:val="vi-VN"/>
        </w:rPr>
      </w:pPr>
      <w:r w:rsidRPr="00515445">
        <w:rPr>
          <w:lang w:val="vi-VN"/>
        </w:rPr>
        <w:t xml:space="preserve">    },</w:t>
      </w:r>
    </w:p>
    <w:p w14:paraId="18158950" w14:textId="77777777" w:rsidR="00515445" w:rsidRPr="00515445" w:rsidRDefault="00515445" w:rsidP="00515445">
      <w:pPr>
        <w:rPr>
          <w:lang w:val="vi-VN"/>
        </w:rPr>
      </w:pPr>
      <w:r w:rsidRPr="00515445">
        <w:rPr>
          <w:lang w:val="vi-VN"/>
        </w:rPr>
        <w:t xml:space="preserve">    {</w:t>
      </w:r>
    </w:p>
    <w:p w14:paraId="0D417D1C" w14:textId="53C1264E" w:rsidR="00515445" w:rsidRPr="00515445" w:rsidRDefault="00515445" w:rsidP="00515445">
      <w:pPr>
        <w:rPr>
          <w:lang w:val="vi-VN"/>
        </w:rPr>
      </w:pPr>
      <w:r w:rsidRPr="00515445">
        <w:rPr>
          <w:lang w:val="vi-VN"/>
        </w:rPr>
        <w:t xml:space="preserve">      "vn": "Tôi đã chờ bạn suốt 2 </w:t>
      </w:r>
      <w:ins w:id="2025" w:author="Canh Duc Nguyen" w:date="2023-10-15T12:16:00Z">
        <w:r w:rsidR="004C7BAB">
          <w:rPr>
            <w:lang w:val="vi-VN"/>
          </w:rPr>
          <w:t xml:space="preserve">giờ </w:t>
        </w:r>
      </w:ins>
      <w:r w:rsidRPr="00515445">
        <w:rPr>
          <w:lang w:val="vi-VN"/>
        </w:rPr>
        <w:t>đồng hồ ở sân bay.",</w:t>
      </w:r>
    </w:p>
    <w:p w14:paraId="246953BF" w14:textId="77777777" w:rsidR="00515445" w:rsidRPr="00515445" w:rsidRDefault="00515445" w:rsidP="00515445">
      <w:pPr>
        <w:rPr>
          <w:lang w:val="vi-VN"/>
        </w:rPr>
      </w:pPr>
      <w:r w:rsidRPr="00515445">
        <w:rPr>
          <w:lang w:val="vi-VN"/>
        </w:rPr>
        <w:t xml:space="preserve">      "en": "I've been waiting for you for 2 hours at the airport."</w:t>
      </w:r>
    </w:p>
    <w:p w14:paraId="77BE7F2E" w14:textId="77777777" w:rsidR="00515445" w:rsidRPr="00515445" w:rsidRDefault="00515445" w:rsidP="00515445">
      <w:pPr>
        <w:rPr>
          <w:lang w:val="vi-VN"/>
        </w:rPr>
      </w:pPr>
      <w:r w:rsidRPr="00515445">
        <w:rPr>
          <w:lang w:val="vi-VN"/>
        </w:rPr>
        <w:t xml:space="preserve">    },</w:t>
      </w:r>
    </w:p>
    <w:p w14:paraId="6221FBC6" w14:textId="77777777" w:rsidR="00515445" w:rsidRPr="00515445" w:rsidRDefault="00515445" w:rsidP="00515445">
      <w:pPr>
        <w:rPr>
          <w:lang w:val="vi-VN"/>
        </w:rPr>
      </w:pPr>
      <w:r w:rsidRPr="00515445">
        <w:rPr>
          <w:lang w:val="vi-VN"/>
        </w:rPr>
        <w:t xml:space="preserve">    {</w:t>
      </w:r>
    </w:p>
    <w:p w14:paraId="4CC4C2B4" w14:textId="5ABA18CF" w:rsidR="00515445" w:rsidRPr="00515445" w:rsidRDefault="00515445" w:rsidP="00515445">
      <w:pPr>
        <w:rPr>
          <w:lang w:val="vi-VN"/>
        </w:rPr>
      </w:pPr>
      <w:r w:rsidRPr="00515445">
        <w:rPr>
          <w:lang w:val="vi-VN"/>
        </w:rPr>
        <w:t xml:space="preserve">      "vn": "Mẹ tôi đã nấu ăn suốt 4 </w:t>
      </w:r>
      <w:ins w:id="2026" w:author="Canh Duc Nguyen" w:date="2023-10-15T12:16:00Z">
        <w:r w:rsidR="004C7BAB">
          <w:rPr>
            <w:lang w:val="vi-VN"/>
          </w:rPr>
          <w:t>giờ</w:t>
        </w:r>
      </w:ins>
      <w:ins w:id="2027" w:author="Canh Duc Nguyen" w:date="2023-10-15T12:20:00Z">
        <w:r w:rsidR="00264FB9">
          <w:rPr>
            <w:lang w:val="vi-VN"/>
          </w:rPr>
          <w:t xml:space="preserve"> </w:t>
        </w:r>
      </w:ins>
      <w:r w:rsidRPr="00515445">
        <w:rPr>
          <w:lang w:val="vi-VN"/>
        </w:rPr>
        <w:t>đồng hồ cho bữa tối này.",</w:t>
      </w:r>
    </w:p>
    <w:p w14:paraId="336E632F" w14:textId="77777777" w:rsidR="00515445" w:rsidRPr="00515445" w:rsidRDefault="00515445" w:rsidP="00515445">
      <w:pPr>
        <w:rPr>
          <w:lang w:val="vi-VN"/>
        </w:rPr>
      </w:pPr>
      <w:r w:rsidRPr="00515445">
        <w:rPr>
          <w:lang w:val="vi-VN"/>
        </w:rPr>
        <w:t xml:space="preserve">      "en": "My mother cooked for 4 hours for this dinner."</w:t>
      </w:r>
    </w:p>
    <w:p w14:paraId="2CDFDC37" w14:textId="77777777" w:rsidR="00515445" w:rsidRPr="00515445" w:rsidRDefault="00515445" w:rsidP="00515445">
      <w:pPr>
        <w:rPr>
          <w:lang w:val="vi-VN"/>
        </w:rPr>
      </w:pPr>
      <w:r w:rsidRPr="00515445">
        <w:rPr>
          <w:lang w:val="vi-VN"/>
        </w:rPr>
        <w:t xml:space="preserve">    }</w:t>
      </w:r>
    </w:p>
    <w:p w14:paraId="230FF12A" w14:textId="77777777" w:rsidR="00515445" w:rsidRPr="00515445" w:rsidRDefault="00515445" w:rsidP="00515445">
      <w:pPr>
        <w:rPr>
          <w:lang w:val="vi-VN"/>
        </w:rPr>
      </w:pPr>
      <w:r w:rsidRPr="00515445">
        <w:rPr>
          <w:lang w:val="vi-VN"/>
        </w:rPr>
        <w:t xml:space="preserve">  ]</w:t>
      </w:r>
    </w:p>
    <w:p w14:paraId="35A3A12A" w14:textId="77777777" w:rsidR="00515445" w:rsidRPr="00515445" w:rsidRDefault="00515445" w:rsidP="00515445">
      <w:pPr>
        <w:rPr>
          <w:lang w:val="vi-VN"/>
        </w:rPr>
      </w:pPr>
      <w:r w:rsidRPr="00515445">
        <w:rPr>
          <w:lang w:val="vi-VN"/>
        </w:rPr>
        <w:t>}</w:t>
      </w:r>
    </w:p>
    <w:p w14:paraId="616A97FB" w14:textId="77777777" w:rsidR="00515445" w:rsidRPr="00515445" w:rsidRDefault="00515445" w:rsidP="00515445">
      <w:pPr>
        <w:rPr>
          <w:lang w:val="vi-VN"/>
        </w:rPr>
      </w:pPr>
      <w:r w:rsidRPr="00515445">
        <w:rPr>
          <w:lang w:val="vi-VN"/>
        </w:rPr>
        <w:t>-----------------------------</w:t>
      </w:r>
    </w:p>
    <w:p w14:paraId="51555C36" w14:textId="77777777" w:rsidR="00515445" w:rsidRPr="00515445" w:rsidRDefault="00515445" w:rsidP="00515445">
      <w:pPr>
        <w:rPr>
          <w:lang w:val="vi-VN"/>
        </w:rPr>
      </w:pPr>
      <w:r w:rsidRPr="00515445">
        <w:rPr>
          <w:lang w:val="vi-VN"/>
        </w:rPr>
        <w:t xml:space="preserve">keyword: Similarity structure 'nào … cũng' </w:t>
      </w:r>
    </w:p>
    <w:p w14:paraId="52BF7043" w14:textId="77777777" w:rsidR="00515445" w:rsidRPr="00515445" w:rsidRDefault="00515445" w:rsidP="00515445">
      <w:pPr>
        <w:rPr>
          <w:lang w:val="vi-VN"/>
        </w:rPr>
      </w:pPr>
      <w:r w:rsidRPr="00515445">
        <w:rPr>
          <w:lang w:val="vi-VN"/>
        </w:rPr>
        <w:t xml:space="preserve">PROMPT: Generate grammar explanation for following Vietnamese grammar point: Similarity structure 'nào … cũng' </w:t>
      </w:r>
    </w:p>
    <w:p w14:paraId="1542A2B8" w14:textId="77777777" w:rsidR="00515445" w:rsidRPr="00515445" w:rsidRDefault="00515445" w:rsidP="00515445">
      <w:pPr>
        <w:rPr>
          <w:lang w:val="vi-VN"/>
        </w:rPr>
      </w:pPr>
      <w:r w:rsidRPr="00515445">
        <w:rPr>
          <w:lang w:val="vi-VN"/>
        </w:rPr>
        <w:t xml:space="preserve">RESPONSE: { </w:t>
      </w:r>
    </w:p>
    <w:p w14:paraId="3869214B" w14:textId="77777777" w:rsidR="00515445" w:rsidRPr="00515445" w:rsidRDefault="00515445" w:rsidP="00515445">
      <w:pPr>
        <w:rPr>
          <w:lang w:val="vi-VN"/>
        </w:rPr>
      </w:pPr>
      <w:r w:rsidRPr="00515445">
        <w:rPr>
          <w:lang w:val="vi-VN"/>
        </w:rPr>
        <w:t xml:space="preserve">  "title": "Similarity structure 'nào … cũng'", </w:t>
      </w:r>
    </w:p>
    <w:p w14:paraId="342F19C8" w14:textId="77777777" w:rsidR="00515445" w:rsidRPr="00515445" w:rsidRDefault="00515445" w:rsidP="00515445">
      <w:pPr>
        <w:rPr>
          <w:lang w:val="vi-VN"/>
        </w:rPr>
      </w:pPr>
      <w:r w:rsidRPr="00515445">
        <w:rPr>
          <w:lang w:val="vi-VN"/>
        </w:rPr>
        <w:t xml:space="preserve">  "short_explanation": "Used to express the idea of 'all' or 'every' in English.", </w:t>
      </w:r>
    </w:p>
    <w:p w14:paraId="0DFCD7D7" w14:textId="77777777" w:rsidR="00515445" w:rsidRPr="00515445" w:rsidRDefault="00515445" w:rsidP="00515445">
      <w:pPr>
        <w:rPr>
          <w:lang w:val="vi-VN"/>
        </w:rPr>
      </w:pPr>
      <w:r w:rsidRPr="00515445">
        <w:rPr>
          <w:lang w:val="vi-VN"/>
        </w:rPr>
        <w:t xml:space="preserve">  "long_explanation": "The Vietnamese structure 'nào … cũng' is used to indicate the concept of 'all' or 'every'. It is used when the same action or state applies to every individual or item in a group, similar to 'each and every' in English. Typically, the structure takes the form of 'subject + nào + verb + cũng'.", </w:t>
      </w:r>
    </w:p>
    <w:p w14:paraId="37F0FFD7" w14:textId="77777777" w:rsidR="00515445" w:rsidRPr="00515445" w:rsidRDefault="00515445" w:rsidP="00515445">
      <w:pPr>
        <w:rPr>
          <w:lang w:val="vi-VN"/>
        </w:rPr>
      </w:pPr>
      <w:r w:rsidRPr="00515445">
        <w:rPr>
          <w:lang w:val="vi-VN"/>
        </w:rPr>
        <w:t xml:space="preserve">  "formation": "[Subject] + nào + [verb] + cũng + [rest of sentence]", </w:t>
      </w:r>
    </w:p>
    <w:p w14:paraId="33939F71" w14:textId="77777777" w:rsidR="00515445" w:rsidRPr="00515445" w:rsidRDefault="00515445" w:rsidP="00515445">
      <w:pPr>
        <w:rPr>
          <w:lang w:val="vi-VN"/>
        </w:rPr>
      </w:pPr>
      <w:r w:rsidRPr="00515445">
        <w:rPr>
          <w:lang w:val="vi-VN"/>
        </w:rPr>
        <w:t xml:space="preserve">  "examples": [ </w:t>
      </w:r>
    </w:p>
    <w:p w14:paraId="41587EB4" w14:textId="77777777" w:rsidR="00515445" w:rsidRPr="00515445" w:rsidRDefault="00515445" w:rsidP="00515445">
      <w:pPr>
        <w:rPr>
          <w:lang w:val="vi-VN"/>
        </w:rPr>
      </w:pPr>
      <w:r w:rsidRPr="00515445">
        <w:rPr>
          <w:lang w:val="vi-VN"/>
        </w:rPr>
        <w:lastRenderedPageBreak/>
        <w:t xml:space="preserve">    { </w:t>
      </w:r>
    </w:p>
    <w:p w14:paraId="7B019242" w14:textId="66D0E4B0" w:rsidR="00515445" w:rsidRPr="00515445" w:rsidRDefault="00515445" w:rsidP="00515445">
      <w:pPr>
        <w:rPr>
          <w:lang w:val="vi-VN"/>
        </w:rPr>
      </w:pPr>
      <w:r w:rsidRPr="00515445">
        <w:rPr>
          <w:lang w:val="vi-VN"/>
        </w:rPr>
        <w:t xml:space="preserve">      "vn": "</w:t>
      </w:r>
      <w:del w:id="2028" w:author="Canh Duc Nguyen" w:date="2023-10-15T12:20:00Z">
        <w:r w:rsidRPr="00515445" w:rsidDel="00264FB9">
          <w:rPr>
            <w:lang w:val="vi-VN"/>
          </w:rPr>
          <w:delText xml:space="preserve">Con nào </w:delText>
        </w:r>
      </w:del>
      <w:ins w:id="2029" w:author="Canh Duc Nguyen" w:date="2023-10-15T12:20:00Z">
        <w:r w:rsidR="00264FB9">
          <w:rPr>
            <w:lang w:val="vi-VN"/>
          </w:rPr>
          <w:t xml:space="preserve">Người mẹ nào </w:t>
        </w:r>
      </w:ins>
      <w:del w:id="2030" w:author="Canh Duc Nguyen" w:date="2023-10-15T12:21:00Z">
        <w:r w:rsidRPr="00515445" w:rsidDel="00264FB9">
          <w:rPr>
            <w:lang w:val="vi-VN"/>
          </w:rPr>
          <w:delText>mà mẹ đẻ ra cũng yêu</w:delText>
        </w:r>
      </w:del>
      <w:ins w:id="2031" w:author="Canh Duc Nguyen" w:date="2023-10-15T12:21:00Z">
        <w:r w:rsidR="00264FB9">
          <w:rPr>
            <w:lang w:val="vi-VN"/>
          </w:rPr>
          <w:t>cũng yêu con của mình</w:t>
        </w:r>
      </w:ins>
      <w:r w:rsidRPr="00515445">
        <w:rPr>
          <w:lang w:val="vi-VN"/>
        </w:rPr>
        <w:t xml:space="preserve">.", </w:t>
      </w:r>
    </w:p>
    <w:p w14:paraId="0654EA23" w14:textId="77777777" w:rsidR="00515445" w:rsidRPr="00515445" w:rsidRDefault="00515445" w:rsidP="00515445">
      <w:pPr>
        <w:rPr>
          <w:lang w:val="vi-VN"/>
        </w:rPr>
      </w:pPr>
      <w:r w:rsidRPr="00515445">
        <w:rPr>
          <w:lang w:val="vi-VN"/>
        </w:rPr>
        <w:t xml:space="preserve">      "en": "A mother loves every child that she gives birth to." </w:t>
      </w:r>
    </w:p>
    <w:p w14:paraId="02A6F372" w14:textId="77777777" w:rsidR="00515445" w:rsidRPr="00515445" w:rsidRDefault="00515445" w:rsidP="00515445">
      <w:pPr>
        <w:rPr>
          <w:lang w:val="vi-VN"/>
        </w:rPr>
      </w:pPr>
      <w:r w:rsidRPr="00515445">
        <w:rPr>
          <w:lang w:val="vi-VN"/>
        </w:rPr>
        <w:t xml:space="preserve">    }, </w:t>
      </w:r>
    </w:p>
    <w:p w14:paraId="59D60EC4" w14:textId="77777777" w:rsidR="00515445" w:rsidRPr="00515445" w:rsidRDefault="00515445" w:rsidP="00515445">
      <w:pPr>
        <w:rPr>
          <w:lang w:val="vi-VN"/>
        </w:rPr>
      </w:pPr>
      <w:r w:rsidRPr="00515445">
        <w:rPr>
          <w:lang w:val="vi-VN"/>
        </w:rPr>
        <w:t xml:space="preserve">    { </w:t>
      </w:r>
    </w:p>
    <w:p w14:paraId="04015172" w14:textId="77777777" w:rsidR="00515445" w:rsidRPr="00515445" w:rsidRDefault="00515445" w:rsidP="00515445">
      <w:pPr>
        <w:rPr>
          <w:lang w:val="vi-VN"/>
        </w:rPr>
      </w:pPr>
      <w:r w:rsidRPr="00515445">
        <w:rPr>
          <w:lang w:val="vi-VN"/>
        </w:rPr>
        <w:t xml:space="preserve">      "vn": "Ngày nào tôi cũng phải đặt báo thức để dậy sớm.", </w:t>
      </w:r>
    </w:p>
    <w:p w14:paraId="419E3D88" w14:textId="77777777" w:rsidR="00515445" w:rsidRPr="00515445" w:rsidRDefault="00515445" w:rsidP="00515445">
      <w:pPr>
        <w:rPr>
          <w:lang w:val="vi-VN"/>
        </w:rPr>
      </w:pPr>
      <w:r w:rsidRPr="00515445">
        <w:rPr>
          <w:lang w:val="vi-VN"/>
        </w:rPr>
        <w:t xml:space="preserve">      "en": "Every day I have to set an alarm to wake up early." </w:t>
      </w:r>
    </w:p>
    <w:p w14:paraId="6EAB704E" w14:textId="77777777" w:rsidR="00515445" w:rsidRPr="00515445" w:rsidRDefault="00515445" w:rsidP="00515445">
      <w:pPr>
        <w:rPr>
          <w:lang w:val="vi-VN"/>
        </w:rPr>
      </w:pPr>
      <w:r w:rsidRPr="00515445">
        <w:rPr>
          <w:lang w:val="vi-VN"/>
        </w:rPr>
        <w:t xml:space="preserve">    }, </w:t>
      </w:r>
    </w:p>
    <w:p w14:paraId="420061BD" w14:textId="77777777" w:rsidR="00515445" w:rsidRPr="00515445" w:rsidRDefault="00515445" w:rsidP="00515445">
      <w:pPr>
        <w:rPr>
          <w:lang w:val="vi-VN"/>
        </w:rPr>
      </w:pPr>
      <w:r w:rsidRPr="00515445">
        <w:rPr>
          <w:lang w:val="vi-VN"/>
        </w:rPr>
        <w:t xml:space="preserve">    { </w:t>
      </w:r>
    </w:p>
    <w:p w14:paraId="23B25DD0" w14:textId="721DF965" w:rsidR="00515445" w:rsidRPr="00515445" w:rsidRDefault="00515445" w:rsidP="00515445">
      <w:pPr>
        <w:rPr>
          <w:lang w:val="vi-VN"/>
        </w:rPr>
      </w:pPr>
      <w:r w:rsidRPr="00515445">
        <w:rPr>
          <w:lang w:val="vi-VN"/>
        </w:rPr>
        <w:t xml:space="preserve">      "vn": "Cây nào </w:t>
      </w:r>
      <w:del w:id="2032" w:author="Canh Duc Nguyen" w:date="2023-10-15T12:21:00Z">
        <w:r w:rsidRPr="00515445" w:rsidDel="00264FB9">
          <w:rPr>
            <w:lang w:val="vi-VN"/>
          </w:rPr>
          <w:delText xml:space="preserve">tôi </w:delText>
        </w:r>
      </w:del>
      <w:r w:rsidRPr="00515445">
        <w:rPr>
          <w:lang w:val="vi-VN"/>
        </w:rPr>
        <w:t xml:space="preserve">cũng đã </w:t>
      </w:r>
      <w:ins w:id="2033" w:author="Canh Duc Nguyen" w:date="2023-10-15T12:21:00Z">
        <w:r w:rsidR="00264FB9">
          <w:rPr>
            <w:lang w:val="vi-VN"/>
          </w:rPr>
          <w:t xml:space="preserve">được tôi </w:t>
        </w:r>
      </w:ins>
      <w:r w:rsidRPr="00515445">
        <w:rPr>
          <w:lang w:val="vi-VN"/>
        </w:rPr>
        <w:t xml:space="preserve">tưới nước.", </w:t>
      </w:r>
    </w:p>
    <w:p w14:paraId="0CC5B95A" w14:textId="77777777" w:rsidR="00515445" w:rsidRPr="00515445" w:rsidRDefault="00515445" w:rsidP="00515445">
      <w:pPr>
        <w:rPr>
          <w:lang w:val="vi-VN"/>
        </w:rPr>
      </w:pPr>
      <w:r w:rsidRPr="00515445">
        <w:rPr>
          <w:lang w:val="vi-VN"/>
        </w:rPr>
        <w:t xml:space="preserve">      "en": "I have watered every single tree." </w:t>
      </w:r>
    </w:p>
    <w:p w14:paraId="18645B6F" w14:textId="77777777" w:rsidR="00515445" w:rsidRPr="00515445" w:rsidRDefault="00515445" w:rsidP="00515445">
      <w:pPr>
        <w:rPr>
          <w:lang w:val="vi-VN"/>
        </w:rPr>
      </w:pPr>
      <w:r w:rsidRPr="00515445">
        <w:rPr>
          <w:lang w:val="vi-VN"/>
        </w:rPr>
        <w:t xml:space="preserve">    }, </w:t>
      </w:r>
    </w:p>
    <w:p w14:paraId="5D146B78" w14:textId="77777777" w:rsidR="00515445" w:rsidRPr="00515445" w:rsidRDefault="00515445" w:rsidP="00515445">
      <w:pPr>
        <w:rPr>
          <w:lang w:val="vi-VN"/>
        </w:rPr>
      </w:pPr>
      <w:r w:rsidRPr="00515445">
        <w:rPr>
          <w:lang w:val="vi-VN"/>
        </w:rPr>
        <w:t xml:space="preserve">    { </w:t>
      </w:r>
    </w:p>
    <w:p w14:paraId="736BB2A2" w14:textId="77777777" w:rsidR="00515445" w:rsidRPr="00515445" w:rsidRDefault="00515445" w:rsidP="00515445">
      <w:pPr>
        <w:rPr>
          <w:lang w:val="vi-VN"/>
        </w:rPr>
      </w:pPr>
      <w:r w:rsidRPr="00515445">
        <w:rPr>
          <w:lang w:val="vi-VN"/>
        </w:rPr>
        <w:t xml:space="preserve">      "vn": "Bài tập nào cũng khó đối với tôi.", </w:t>
      </w:r>
    </w:p>
    <w:p w14:paraId="05B0DB1B" w14:textId="77777777" w:rsidR="00515445" w:rsidRPr="00515445" w:rsidRDefault="00515445" w:rsidP="00515445">
      <w:pPr>
        <w:rPr>
          <w:lang w:val="vi-VN"/>
        </w:rPr>
      </w:pPr>
      <w:r w:rsidRPr="00515445">
        <w:rPr>
          <w:lang w:val="vi-VN"/>
        </w:rPr>
        <w:t xml:space="preserve">      "en": "Every exercise is difficult for me." </w:t>
      </w:r>
    </w:p>
    <w:p w14:paraId="6CD23DA6" w14:textId="77777777" w:rsidR="00515445" w:rsidRPr="00515445" w:rsidRDefault="00515445" w:rsidP="00515445">
      <w:pPr>
        <w:rPr>
          <w:lang w:val="vi-VN"/>
        </w:rPr>
      </w:pPr>
      <w:r w:rsidRPr="00515445">
        <w:rPr>
          <w:lang w:val="vi-VN"/>
        </w:rPr>
        <w:t xml:space="preserve">    } </w:t>
      </w:r>
    </w:p>
    <w:p w14:paraId="5893F4E7" w14:textId="77777777" w:rsidR="00515445" w:rsidRPr="00515445" w:rsidRDefault="00515445" w:rsidP="00515445">
      <w:pPr>
        <w:rPr>
          <w:lang w:val="vi-VN"/>
        </w:rPr>
      </w:pPr>
      <w:r w:rsidRPr="00515445">
        <w:rPr>
          <w:lang w:val="vi-VN"/>
        </w:rPr>
        <w:t xml:space="preserve">  ] </w:t>
      </w:r>
    </w:p>
    <w:p w14:paraId="3F271577" w14:textId="77777777" w:rsidR="00515445" w:rsidRPr="00515445" w:rsidRDefault="00515445" w:rsidP="00515445">
      <w:pPr>
        <w:rPr>
          <w:lang w:val="vi-VN"/>
        </w:rPr>
      </w:pPr>
      <w:r w:rsidRPr="00515445">
        <w:rPr>
          <w:lang w:val="vi-VN"/>
        </w:rPr>
        <w:t>}</w:t>
      </w:r>
    </w:p>
    <w:p w14:paraId="596F3E03" w14:textId="77777777" w:rsidR="00515445" w:rsidRPr="00515445" w:rsidRDefault="00515445" w:rsidP="00515445">
      <w:pPr>
        <w:rPr>
          <w:lang w:val="vi-VN"/>
        </w:rPr>
      </w:pPr>
      <w:r w:rsidRPr="00515445">
        <w:rPr>
          <w:lang w:val="vi-VN"/>
        </w:rPr>
        <w:t>-----------------------------</w:t>
      </w:r>
    </w:p>
    <w:p w14:paraId="1BAAD362" w14:textId="77777777" w:rsidR="00515445" w:rsidRPr="00515445" w:rsidRDefault="00515445" w:rsidP="00515445">
      <w:pPr>
        <w:rPr>
          <w:lang w:val="vi-VN"/>
        </w:rPr>
      </w:pPr>
      <w:r w:rsidRPr="00515445">
        <w:rPr>
          <w:lang w:val="vi-VN"/>
        </w:rPr>
        <w:t xml:space="preserve">keyword: Similarity structure: '... nào cũng …' </w:t>
      </w:r>
    </w:p>
    <w:p w14:paraId="037C055C" w14:textId="77777777" w:rsidR="00515445" w:rsidRPr="00515445" w:rsidRDefault="00515445" w:rsidP="00515445">
      <w:pPr>
        <w:rPr>
          <w:lang w:val="vi-VN"/>
        </w:rPr>
      </w:pPr>
      <w:r w:rsidRPr="00515445">
        <w:rPr>
          <w:lang w:val="vi-VN"/>
        </w:rPr>
        <w:t xml:space="preserve">PROMPT: Generate grammar explanation for following Vietnamese grammar point: Similarity structure: '... nào cũng …' </w:t>
      </w:r>
    </w:p>
    <w:p w14:paraId="47E65B16" w14:textId="77777777" w:rsidR="00515445" w:rsidRPr="00515445" w:rsidRDefault="00515445" w:rsidP="00515445">
      <w:pPr>
        <w:rPr>
          <w:lang w:val="vi-VN"/>
        </w:rPr>
      </w:pPr>
      <w:r w:rsidRPr="00515445">
        <w:rPr>
          <w:lang w:val="vi-VN"/>
        </w:rPr>
        <w:t>RESPONSE: {</w:t>
      </w:r>
    </w:p>
    <w:p w14:paraId="6B412B76" w14:textId="77777777" w:rsidR="00515445" w:rsidRPr="00515445" w:rsidRDefault="00515445" w:rsidP="00515445">
      <w:pPr>
        <w:rPr>
          <w:lang w:val="vi-VN"/>
        </w:rPr>
      </w:pPr>
      <w:r w:rsidRPr="00515445">
        <w:rPr>
          <w:lang w:val="vi-VN"/>
        </w:rPr>
        <w:t xml:space="preserve">  "title": "Similarity structure: '... nào cũng …'",</w:t>
      </w:r>
    </w:p>
    <w:p w14:paraId="3E2D5138" w14:textId="77777777" w:rsidR="00515445" w:rsidRPr="00515445" w:rsidRDefault="00515445" w:rsidP="00515445">
      <w:pPr>
        <w:rPr>
          <w:lang w:val="vi-VN"/>
        </w:rPr>
      </w:pPr>
      <w:r w:rsidRPr="00515445">
        <w:rPr>
          <w:lang w:val="vi-VN"/>
        </w:rPr>
        <w:t xml:space="preserve">  "short_explanation": "This structure is used to express the idea that 'every...' or 'all...' do something or are in a certain state.",</w:t>
      </w:r>
    </w:p>
    <w:p w14:paraId="6B9194DA" w14:textId="77777777" w:rsidR="00515445" w:rsidRPr="00515445" w:rsidRDefault="00515445" w:rsidP="00515445">
      <w:pPr>
        <w:rPr>
          <w:lang w:val="vi-VN"/>
        </w:rPr>
      </w:pPr>
      <w:r w:rsidRPr="00515445">
        <w:rPr>
          <w:lang w:val="vi-VN"/>
        </w:rPr>
        <w:t xml:space="preserve">  "long_explanation": "The Vietnamese structure '... nào cũng …' is used to convey the similarity or consistent quality within a certain group or range, which is similar to saying 'every...' or 'all...' in English. It is often used to show that without any exception, every individual or object within a certain group shares the same action or state.",</w:t>
      </w:r>
    </w:p>
    <w:p w14:paraId="4B086249" w14:textId="77777777" w:rsidR="00515445" w:rsidRPr="00515445" w:rsidRDefault="00515445" w:rsidP="00515445">
      <w:pPr>
        <w:rPr>
          <w:lang w:val="vi-VN"/>
        </w:rPr>
      </w:pPr>
      <w:r w:rsidRPr="00515445">
        <w:rPr>
          <w:lang w:val="vi-VN"/>
        </w:rPr>
        <w:t xml:space="preserve">  "formation": "Object + nào cũng + Description",</w:t>
      </w:r>
    </w:p>
    <w:p w14:paraId="1BAF645C" w14:textId="77777777" w:rsidR="00515445" w:rsidRPr="00515445" w:rsidRDefault="00515445" w:rsidP="00515445">
      <w:pPr>
        <w:rPr>
          <w:lang w:val="vi-VN"/>
        </w:rPr>
      </w:pPr>
      <w:r w:rsidRPr="00515445">
        <w:rPr>
          <w:lang w:val="vi-VN"/>
        </w:rPr>
        <w:t xml:space="preserve">  "examples": [</w:t>
      </w:r>
    </w:p>
    <w:p w14:paraId="32A9EF18" w14:textId="77777777" w:rsidR="00515445" w:rsidRPr="00515445" w:rsidRDefault="00515445" w:rsidP="00515445">
      <w:pPr>
        <w:rPr>
          <w:lang w:val="vi-VN"/>
        </w:rPr>
      </w:pPr>
      <w:r w:rsidRPr="00515445">
        <w:rPr>
          <w:lang w:val="vi-VN"/>
        </w:rPr>
        <w:t xml:space="preserve">    {</w:t>
      </w:r>
    </w:p>
    <w:p w14:paraId="3C46451C" w14:textId="77777777" w:rsidR="00515445" w:rsidRPr="00515445" w:rsidRDefault="00515445" w:rsidP="00515445">
      <w:pPr>
        <w:rPr>
          <w:lang w:val="vi-VN"/>
        </w:rPr>
      </w:pPr>
      <w:r w:rsidRPr="00515445">
        <w:rPr>
          <w:lang w:val="vi-VN"/>
        </w:rPr>
        <w:t xml:space="preserve">      "vn": "Học sinh nào cũng thích giáo viên này vì ông ấy rất nhiệt tình.",</w:t>
      </w:r>
    </w:p>
    <w:p w14:paraId="6ED61165" w14:textId="77777777" w:rsidR="00515445" w:rsidRPr="00515445" w:rsidRDefault="00515445" w:rsidP="00515445">
      <w:pPr>
        <w:rPr>
          <w:lang w:val="vi-VN"/>
        </w:rPr>
      </w:pPr>
      <w:r w:rsidRPr="00515445">
        <w:rPr>
          <w:lang w:val="vi-VN"/>
        </w:rPr>
        <w:t xml:space="preserve">      "en": "Every student likes this teacher because he is very enthusiastic."</w:t>
      </w:r>
    </w:p>
    <w:p w14:paraId="256641CF" w14:textId="77777777" w:rsidR="00515445" w:rsidRPr="00515445" w:rsidRDefault="00515445" w:rsidP="00515445">
      <w:pPr>
        <w:rPr>
          <w:lang w:val="vi-VN"/>
        </w:rPr>
      </w:pPr>
      <w:r w:rsidRPr="00515445">
        <w:rPr>
          <w:lang w:val="vi-VN"/>
        </w:rPr>
        <w:t xml:space="preserve">    },</w:t>
      </w:r>
    </w:p>
    <w:p w14:paraId="5EF76E40" w14:textId="77777777" w:rsidR="00515445" w:rsidRPr="00515445" w:rsidRDefault="00515445" w:rsidP="00515445">
      <w:pPr>
        <w:rPr>
          <w:lang w:val="vi-VN"/>
        </w:rPr>
      </w:pPr>
      <w:r w:rsidRPr="00515445">
        <w:rPr>
          <w:lang w:val="vi-VN"/>
        </w:rPr>
        <w:t xml:space="preserve">    {</w:t>
      </w:r>
    </w:p>
    <w:p w14:paraId="554D751A" w14:textId="77777777" w:rsidR="00515445" w:rsidRPr="00515445" w:rsidRDefault="00515445" w:rsidP="00515445">
      <w:pPr>
        <w:rPr>
          <w:lang w:val="vi-VN"/>
        </w:rPr>
      </w:pPr>
      <w:r w:rsidRPr="00515445">
        <w:rPr>
          <w:lang w:val="vi-VN"/>
        </w:rPr>
        <w:t xml:space="preserve">      "vn": "Công việc nào cũng cần sự kiên nhẫn.",</w:t>
      </w:r>
    </w:p>
    <w:p w14:paraId="179236D9" w14:textId="77777777" w:rsidR="00515445" w:rsidRPr="00515445" w:rsidRDefault="00515445" w:rsidP="00515445">
      <w:pPr>
        <w:rPr>
          <w:lang w:val="vi-VN"/>
        </w:rPr>
      </w:pPr>
      <w:r w:rsidRPr="00515445">
        <w:rPr>
          <w:lang w:val="vi-VN"/>
        </w:rPr>
        <w:t xml:space="preserve">      "en": "Every job requires patience."</w:t>
      </w:r>
    </w:p>
    <w:p w14:paraId="5F4ED27C" w14:textId="77777777" w:rsidR="00515445" w:rsidRPr="00515445" w:rsidRDefault="00515445" w:rsidP="00515445">
      <w:pPr>
        <w:rPr>
          <w:lang w:val="vi-VN"/>
        </w:rPr>
      </w:pPr>
      <w:r w:rsidRPr="00515445">
        <w:rPr>
          <w:lang w:val="vi-VN"/>
        </w:rPr>
        <w:t xml:space="preserve">    },</w:t>
      </w:r>
    </w:p>
    <w:p w14:paraId="6DEDCCF7" w14:textId="77777777" w:rsidR="00515445" w:rsidRPr="00515445" w:rsidRDefault="00515445" w:rsidP="00515445">
      <w:pPr>
        <w:rPr>
          <w:lang w:val="vi-VN"/>
        </w:rPr>
      </w:pPr>
      <w:r w:rsidRPr="00515445">
        <w:rPr>
          <w:lang w:val="vi-VN"/>
        </w:rPr>
        <w:t xml:space="preserve">    {</w:t>
      </w:r>
    </w:p>
    <w:p w14:paraId="56DD0B7A" w14:textId="77777777" w:rsidR="00515445" w:rsidRPr="00515445" w:rsidRDefault="00515445" w:rsidP="00515445">
      <w:pPr>
        <w:rPr>
          <w:lang w:val="vi-VN"/>
        </w:rPr>
      </w:pPr>
      <w:r w:rsidRPr="00515445">
        <w:rPr>
          <w:lang w:val="vi-VN"/>
        </w:rPr>
        <w:t xml:space="preserve">      "vn": "Ngày nào cũng cần trở thành một ngày học.",</w:t>
      </w:r>
    </w:p>
    <w:p w14:paraId="790E28CD" w14:textId="77777777" w:rsidR="00515445" w:rsidRPr="00515445" w:rsidRDefault="00515445" w:rsidP="00515445">
      <w:pPr>
        <w:rPr>
          <w:lang w:val="vi-VN"/>
        </w:rPr>
      </w:pPr>
      <w:r w:rsidRPr="00515445">
        <w:rPr>
          <w:lang w:val="vi-VN"/>
        </w:rPr>
        <w:t xml:space="preserve">      "en": "Everyday should be a learning day."</w:t>
      </w:r>
    </w:p>
    <w:p w14:paraId="2F402660" w14:textId="77777777" w:rsidR="00515445" w:rsidRPr="00515445" w:rsidRDefault="00515445" w:rsidP="00515445">
      <w:pPr>
        <w:rPr>
          <w:lang w:val="vi-VN"/>
        </w:rPr>
      </w:pPr>
      <w:r w:rsidRPr="00515445">
        <w:rPr>
          <w:lang w:val="vi-VN"/>
        </w:rPr>
        <w:t xml:space="preserve">    },</w:t>
      </w:r>
    </w:p>
    <w:p w14:paraId="4B0D0BEA" w14:textId="77777777" w:rsidR="00515445" w:rsidRPr="00515445" w:rsidRDefault="00515445" w:rsidP="00515445">
      <w:pPr>
        <w:rPr>
          <w:lang w:val="vi-VN"/>
        </w:rPr>
      </w:pPr>
      <w:r w:rsidRPr="00515445">
        <w:rPr>
          <w:lang w:val="vi-VN"/>
        </w:rPr>
        <w:lastRenderedPageBreak/>
        <w:t xml:space="preserve">    {</w:t>
      </w:r>
    </w:p>
    <w:p w14:paraId="4E8EDE15" w14:textId="3AA1CEAF" w:rsidR="00515445" w:rsidRPr="00515445" w:rsidRDefault="00515445" w:rsidP="00515445">
      <w:pPr>
        <w:rPr>
          <w:lang w:val="vi-VN"/>
        </w:rPr>
      </w:pPr>
      <w:r w:rsidRPr="00515445">
        <w:rPr>
          <w:lang w:val="vi-VN"/>
        </w:rPr>
        <w:t xml:space="preserve">      "vn": "Món ăn nào cũng ngon nếu bạn ăn</w:t>
      </w:r>
      <w:ins w:id="2034" w:author="Canh Duc Nguyen" w:date="2023-10-15T12:27:00Z">
        <w:r w:rsidR="00264FB9">
          <w:rPr>
            <w:lang w:val="vi-VN"/>
          </w:rPr>
          <w:t xml:space="preserve"> cùng</w:t>
        </w:r>
      </w:ins>
      <w:r w:rsidRPr="00515445">
        <w:rPr>
          <w:lang w:val="vi-VN"/>
        </w:rPr>
        <w:t xml:space="preserve"> với những người </w:t>
      </w:r>
      <w:del w:id="2035" w:author="Canh Duc Nguyen" w:date="2023-10-15T12:27:00Z">
        <w:r w:rsidRPr="00515445" w:rsidDel="00264FB9">
          <w:rPr>
            <w:lang w:val="vi-VN"/>
          </w:rPr>
          <w:delText>mình</w:delText>
        </w:r>
      </w:del>
      <w:ins w:id="2036" w:author="Canh Duc Nguyen" w:date="2023-10-15T12:27:00Z">
        <w:r w:rsidR="00264FB9">
          <w:rPr>
            <w:lang w:val="vi-VN"/>
          </w:rPr>
          <w:t>mà bạn</w:t>
        </w:r>
      </w:ins>
      <w:r w:rsidRPr="00515445">
        <w:rPr>
          <w:lang w:val="vi-VN"/>
        </w:rPr>
        <w:t xml:space="preserve"> yêu quý.",</w:t>
      </w:r>
    </w:p>
    <w:p w14:paraId="59EAAFCF" w14:textId="77777777" w:rsidR="00515445" w:rsidRPr="00515445" w:rsidRDefault="00515445" w:rsidP="00515445">
      <w:pPr>
        <w:rPr>
          <w:lang w:val="vi-VN"/>
        </w:rPr>
      </w:pPr>
      <w:r w:rsidRPr="00515445">
        <w:rPr>
          <w:lang w:val="vi-VN"/>
        </w:rPr>
        <w:t xml:space="preserve">      "en": "Every dish is delicious when you eat it with the ones you love."</w:t>
      </w:r>
    </w:p>
    <w:p w14:paraId="1B676C6C" w14:textId="77777777" w:rsidR="00515445" w:rsidRPr="00515445" w:rsidRDefault="00515445" w:rsidP="00515445">
      <w:pPr>
        <w:rPr>
          <w:lang w:val="vi-VN"/>
        </w:rPr>
      </w:pPr>
      <w:r w:rsidRPr="00515445">
        <w:rPr>
          <w:lang w:val="vi-VN"/>
        </w:rPr>
        <w:t xml:space="preserve">    }</w:t>
      </w:r>
    </w:p>
    <w:p w14:paraId="69B72500" w14:textId="77777777" w:rsidR="00515445" w:rsidRPr="00515445" w:rsidRDefault="00515445" w:rsidP="00515445">
      <w:pPr>
        <w:rPr>
          <w:lang w:val="vi-VN"/>
        </w:rPr>
      </w:pPr>
      <w:r w:rsidRPr="00515445">
        <w:rPr>
          <w:lang w:val="vi-VN"/>
        </w:rPr>
        <w:t xml:space="preserve">  ]</w:t>
      </w:r>
    </w:p>
    <w:p w14:paraId="321372ED" w14:textId="77777777" w:rsidR="00515445" w:rsidRPr="00515445" w:rsidRDefault="00515445" w:rsidP="00515445">
      <w:pPr>
        <w:rPr>
          <w:lang w:val="vi-VN"/>
        </w:rPr>
      </w:pPr>
      <w:r w:rsidRPr="00515445">
        <w:rPr>
          <w:lang w:val="vi-VN"/>
        </w:rPr>
        <w:t>}</w:t>
      </w:r>
    </w:p>
    <w:p w14:paraId="2F2CC697" w14:textId="77777777" w:rsidR="00515445" w:rsidRPr="00515445" w:rsidRDefault="00515445" w:rsidP="00515445">
      <w:pPr>
        <w:rPr>
          <w:lang w:val="vi-VN"/>
        </w:rPr>
      </w:pPr>
      <w:r w:rsidRPr="00515445">
        <w:rPr>
          <w:lang w:val="vi-VN"/>
        </w:rPr>
        <w:t>-----------------------------</w:t>
      </w:r>
    </w:p>
    <w:p w14:paraId="63CB562F" w14:textId="77777777" w:rsidR="00515445" w:rsidRPr="00515445" w:rsidRDefault="00515445" w:rsidP="00515445">
      <w:pPr>
        <w:rPr>
          <w:lang w:val="vi-VN"/>
        </w:rPr>
      </w:pPr>
      <w:r w:rsidRPr="00515445">
        <w:rPr>
          <w:lang w:val="vi-VN"/>
        </w:rPr>
        <w:t xml:space="preserve">keyword: Similarity structure: 'nào … cũng …' </w:t>
      </w:r>
    </w:p>
    <w:p w14:paraId="0AB64648" w14:textId="77777777" w:rsidR="00515445" w:rsidRPr="00515445" w:rsidRDefault="00515445" w:rsidP="00515445">
      <w:pPr>
        <w:rPr>
          <w:lang w:val="vi-VN"/>
        </w:rPr>
      </w:pPr>
      <w:r w:rsidRPr="00515445">
        <w:rPr>
          <w:lang w:val="vi-VN"/>
        </w:rPr>
        <w:t xml:space="preserve">PROMPT: Generate grammar explanation for following Vietnamese grammar point: Similarity structure: 'nào … cũng …' </w:t>
      </w:r>
    </w:p>
    <w:p w14:paraId="0DB2FFA4" w14:textId="77777777" w:rsidR="00515445" w:rsidRPr="00515445" w:rsidRDefault="00515445" w:rsidP="00515445">
      <w:pPr>
        <w:rPr>
          <w:lang w:val="vi-VN"/>
        </w:rPr>
      </w:pPr>
      <w:r w:rsidRPr="00515445">
        <w:rPr>
          <w:lang w:val="vi-VN"/>
        </w:rPr>
        <w:t>RESPONSE: {</w:t>
      </w:r>
    </w:p>
    <w:p w14:paraId="2705F4FF" w14:textId="77777777" w:rsidR="00515445" w:rsidRPr="00515445" w:rsidRDefault="00515445" w:rsidP="00515445">
      <w:pPr>
        <w:rPr>
          <w:lang w:val="vi-VN"/>
        </w:rPr>
      </w:pPr>
      <w:r w:rsidRPr="00515445">
        <w:rPr>
          <w:lang w:val="vi-VN"/>
        </w:rPr>
        <w:t xml:space="preserve">  "title": "Similarity structure: 'nào … cũng …'",</w:t>
      </w:r>
    </w:p>
    <w:p w14:paraId="2A9499E1" w14:textId="77777777" w:rsidR="00515445" w:rsidRPr="00515445" w:rsidRDefault="00515445" w:rsidP="00515445">
      <w:pPr>
        <w:rPr>
          <w:lang w:val="vi-VN"/>
        </w:rPr>
      </w:pPr>
      <w:r w:rsidRPr="00515445">
        <w:rPr>
          <w:lang w:val="vi-VN"/>
        </w:rPr>
        <w:t xml:space="preserve">  "short_explanation": "Used to express the meaning of 'all' or 'every' in English.",</w:t>
      </w:r>
    </w:p>
    <w:p w14:paraId="21E00BE8" w14:textId="77777777" w:rsidR="00515445" w:rsidRPr="00515445" w:rsidRDefault="00515445" w:rsidP="00515445">
      <w:pPr>
        <w:rPr>
          <w:lang w:val="vi-VN"/>
        </w:rPr>
      </w:pPr>
      <w:r w:rsidRPr="00515445">
        <w:rPr>
          <w:lang w:val="vi-VN"/>
        </w:rPr>
        <w:t xml:space="preserve">  "long_explanation": "The Vietnamese structure 'nào … cũng …' is used when you want to generalize a statement about all elements in a group or category. The word 'nào' is usually placed after the subject, and 'cũng' precedes the verb. This structure roughly translates to 'all' or 'every' in English.",</w:t>
      </w:r>
    </w:p>
    <w:p w14:paraId="2B357B7B" w14:textId="77777777" w:rsidR="00515445" w:rsidRPr="00515445" w:rsidRDefault="00515445" w:rsidP="00515445">
      <w:pPr>
        <w:rPr>
          <w:lang w:val="vi-VN"/>
        </w:rPr>
      </w:pPr>
      <w:r w:rsidRPr="00515445">
        <w:rPr>
          <w:lang w:val="vi-VN"/>
        </w:rPr>
        <w:t xml:space="preserve">  "formation": "subject + nào + cũng + verb",</w:t>
      </w:r>
    </w:p>
    <w:p w14:paraId="3DCEDA00" w14:textId="77777777" w:rsidR="00515445" w:rsidRPr="00515445" w:rsidRDefault="00515445" w:rsidP="00515445">
      <w:pPr>
        <w:rPr>
          <w:lang w:val="vi-VN"/>
        </w:rPr>
      </w:pPr>
      <w:r w:rsidRPr="00515445">
        <w:rPr>
          <w:lang w:val="vi-VN"/>
        </w:rPr>
        <w:t xml:space="preserve">  "examples": [</w:t>
      </w:r>
    </w:p>
    <w:p w14:paraId="438E144E" w14:textId="77777777" w:rsidR="00515445" w:rsidRPr="00515445" w:rsidRDefault="00515445" w:rsidP="00515445">
      <w:pPr>
        <w:rPr>
          <w:lang w:val="vi-VN"/>
        </w:rPr>
      </w:pPr>
      <w:r w:rsidRPr="00515445">
        <w:rPr>
          <w:lang w:val="vi-VN"/>
        </w:rPr>
        <w:t xml:space="preserve">    {</w:t>
      </w:r>
    </w:p>
    <w:p w14:paraId="3CADDA2A" w14:textId="77777777" w:rsidR="00515445" w:rsidRPr="00515445" w:rsidRDefault="00515445" w:rsidP="00515445">
      <w:pPr>
        <w:rPr>
          <w:lang w:val="vi-VN"/>
        </w:rPr>
      </w:pPr>
      <w:r w:rsidRPr="00515445">
        <w:rPr>
          <w:lang w:val="vi-VN"/>
        </w:rPr>
        <w:t xml:space="preserve">      "vn": "Ngày nào tôi cũng dậy sớm để học tiếng Anh.",</w:t>
      </w:r>
    </w:p>
    <w:p w14:paraId="74975153" w14:textId="77777777" w:rsidR="00515445" w:rsidRPr="00515445" w:rsidRDefault="00515445" w:rsidP="00515445">
      <w:pPr>
        <w:rPr>
          <w:lang w:val="vi-VN"/>
        </w:rPr>
      </w:pPr>
      <w:r w:rsidRPr="00515445">
        <w:rPr>
          <w:lang w:val="vi-VN"/>
        </w:rPr>
        <w:t xml:space="preserve">      "en": "Every day I wake up early to study English."</w:t>
      </w:r>
    </w:p>
    <w:p w14:paraId="6C17D5B6" w14:textId="77777777" w:rsidR="00515445" w:rsidRPr="00515445" w:rsidRDefault="00515445" w:rsidP="00515445">
      <w:pPr>
        <w:rPr>
          <w:lang w:val="vi-VN"/>
        </w:rPr>
      </w:pPr>
      <w:r w:rsidRPr="00515445">
        <w:rPr>
          <w:lang w:val="vi-VN"/>
        </w:rPr>
        <w:t xml:space="preserve">    },</w:t>
      </w:r>
    </w:p>
    <w:p w14:paraId="696E8AFF" w14:textId="77777777" w:rsidR="00515445" w:rsidRPr="00515445" w:rsidRDefault="00515445" w:rsidP="00515445">
      <w:pPr>
        <w:rPr>
          <w:lang w:val="vi-VN"/>
        </w:rPr>
      </w:pPr>
      <w:r w:rsidRPr="00515445">
        <w:rPr>
          <w:lang w:val="vi-VN"/>
        </w:rPr>
        <w:t xml:space="preserve">    {</w:t>
      </w:r>
    </w:p>
    <w:p w14:paraId="50D7376C" w14:textId="77777777" w:rsidR="00515445" w:rsidRPr="00515445" w:rsidRDefault="00515445" w:rsidP="00515445">
      <w:pPr>
        <w:rPr>
          <w:lang w:val="vi-VN"/>
        </w:rPr>
      </w:pPr>
      <w:r w:rsidRPr="00515445">
        <w:rPr>
          <w:lang w:val="vi-VN"/>
        </w:rPr>
        <w:t xml:space="preserve">      "vn": "Ai cũng có quyền tự do ngôn luận.",</w:t>
      </w:r>
    </w:p>
    <w:p w14:paraId="6B75FB74" w14:textId="77777777" w:rsidR="00515445" w:rsidRPr="00515445" w:rsidRDefault="00515445" w:rsidP="00515445">
      <w:pPr>
        <w:rPr>
          <w:lang w:val="vi-VN"/>
        </w:rPr>
      </w:pPr>
      <w:r w:rsidRPr="00515445">
        <w:rPr>
          <w:lang w:val="vi-VN"/>
        </w:rPr>
        <w:t xml:space="preserve">      "en": "Everyone has the right to freedom of speech."</w:t>
      </w:r>
    </w:p>
    <w:p w14:paraId="283C8D73" w14:textId="77777777" w:rsidR="00515445" w:rsidRPr="00515445" w:rsidRDefault="00515445" w:rsidP="00515445">
      <w:pPr>
        <w:rPr>
          <w:lang w:val="vi-VN"/>
        </w:rPr>
      </w:pPr>
      <w:r w:rsidRPr="00515445">
        <w:rPr>
          <w:lang w:val="vi-VN"/>
        </w:rPr>
        <w:t xml:space="preserve">    },</w:t>
      </w:r>
    </w:p>
    <w:p w14:paraId="360B3571" w14:textId="77777777" w:rsidR="00515445" w:rsidRPr="00515445" w:rsidRDefault="00515445" w:rsidP="00515445">
      <w:pPr>
        <w:rPr>
          <w:lang w:val="vi-VN"/>
        </w:rPr>
      </w:pPr>
      <w:r w:rsidRPr="00515445">
        <w:rPr>
          <w:lang w:val="vi-VN"/>
        </w:rPr>
        <w:t xml:space="preserve">    {</w:t>
      </w:r>
    </w:p>
    <w:p w14:paraId="670E0086" w14:textId="77777777" w:rsidR="00515445" w:rsidRPr="00515445" w:rsidRDefault="00515445" w:rsidP="00515445">
      <w:pPr>
        <w:rPr>
          <w:lang w:val="vi-VN"/>
        </w:rPr>
      </w:pPr>
      <w:r w:rsidRPr="00515445">
        <w:rPr>
          <w:lang w:val="vi-VN"/>
        </w:rPr>
        <w:t xml:space="preserve">      "vn": "Bài tập nào cô giáo cũng kiểm tra rất kỹ.",</w:t>
      </w:r>
    </w:p>
    <w:p w14:paraId="1F36F1AB" w14:textId="77777777" w:rsidR="00515445" w:rsidRPr="00515445" w:rsidRDefault="00515445" w:rsidP="00515445">
      <w:pPr>
        <w:rPr>
          <w:lang w:val="vi-VN"/>
        </w:rPr>
      </w:pPr>
      <w:r w:rsidRPr="00515445">
        <w:rPr>
          <w:lang w:val="vi-VN"/>
        </w:rPr>
        <w:t xml:space="preserve">      "en": "The teacher checks every exercise very carefully."</w:t>
      </w:r>
    </w:p>
    <w:p w14:paraId="19E1F08F" w14:textId="77777777" w:rsidR="00515445" w:rsidRPr="00515445" w:rsidRDefault="00515445" w:rsidP="00515445">
      <w:pPr>
        <w:rPr>
          <w:lang w:val="vi-VN"/>
        </w:rPr>
      </w:pPr>
      <w:r w:rsidRPr="00515445">
        <w:rPr>
          <w:lang w:val="vi-VN"/>
        </w:rPr>
        <w:t xml:space="preserve">    },</w:t>
      </w:r>
    </w:p>
    <w:p w14:paraId="0BD663B6" w14:textId="77777777" w:rsidR="00515445" w:rsidRPr="00515445" w:rsidRDefault="00515445" w:rsidP="00515445">
      <w:pPr>
        <w:rPr>
          <w:lang w:val="vi-VN"/>
        </w:rPr>
      </w:pPr>
      <w:r w:rsidRPr="00515445">
        <w:rPr>
          <w:lang w:val="vi-VN"/>
        </w:rPr>
        <w:t xml:space="preserve">    {</w:t>
      </w:r>
    </w:p>
    <w:p w14:paraId="3ABBF4B7" w14:textId="2409AD2F" w:rsidR="00515445" w:rsidRPr="00515445" w:rsidRDefault="00515445" w:rsidP="00515445">
      <w:pPr>
        <w:rPr>
          <w:lang w:val="vi-VN"/>
        </w:rPr>
      </w:pPr>
      <w:r w:rsidRPr="00515445">
        <w:rPr>
          <w:lang w:val="vi-VN"/>
        </w:rPr>
        <w:t xml:space="preserve">      "vn": "Địa điểm nào tôi cũng muốn ghé thăm khi du lịch</w:t>
      </w:r>
      <w:ins w:id="2037" w:author="Canh Duc Nguyen" w:date="2023-10-15T12:28:00Z">
        <w:r w:rsidR="00264FB9">
          <w:rPr>
            <w:lang w:val="vi-VN"/>
          </w:rPr>
          <w:t xml:space="preserve"> ở</w:t>
        </w:r>
      </w:ins>
      <w:r w:rsidRPr="00515445">
        <w:rPr>
          <w:lang w:val="vi-VN"/>
        </w:rPr>
        <w:t xml:space="preserve"> Đà Lạt.",</w:t>
      </w:r>
    </w:p>
    <w:p w14:paraId="57A7E1C7" w14:textId="77777777" w:rsidR="00515445" w:rsidRPr="00515445" w:rsidRDefault="00515445" w:rsidP="00515445">
      <w:pPr>
        <w:rPr>
          <w:lang w:val="vi-VN"/>
        </w:rPr>
      </w:pPr>
      <w:r w:rsidRPr="00515445">
        <w:rPr>
          <w:lang w:val="vi-VN"/>
        </w:rPr>
        <w:t xml:space="preserve">      "en": "I want to visit every place when travelling in Da Lat."</w:t>
      </w:r>
    </w:p>
    <w:p w14:paraId="5E8D6C34" w14:textId="77777777" w:rsidR="00515445" w:rsidRPr="00515445" w:rsidRDefault="00515445" w:rsidP="00515445">
      <w:pPr>
        <w:rPr>
          <w:lang w:val="vi-VN"/>
        </w:rPr>
      </w:pPr>
      <w:r w:rsidRPr="00515445">
        <w:rPr>
          <w:lang w:val="vi-VN"/>
        </w:rPr>
        <w:t xml:space="preserve">    }</w:t>
      </w:r>
    </w:p>
    <w:p w14:paraId="727CE9B8" w14:textId="77777777" w:rsidR="00515445" w:rsidRPr="00515445" w:rsidRDefault="00515445" w:rsidP="00515445">
      <w:pPr>
        <w:rPr>
          <w:lang w:val="vi-VN"/>
        </w:rPr>
      </w:pPr>
      <w:r w:rsidRPr="00515445">
        <w:rPr>
          <w:lang w:val="vi-VN"/>
        </w:rPr>
        <w:t xml:space="preserve">  ]</w:t>
      </w:r>
    </w:p>
    <w:p w14:paraId="3D1F2816" w14:textId="77777777" w:rsidR="00515445" w:rsidRPr="00515445" w:rsidRDefault="00515445" w:rsidP="00515445">
      <w:pPr>
        <w:rPr>
          <w:lang w:val="vi-VN"/>
        </w:rPr>
      </w:pPr>
      <w:r w:rsidRPr="00515445">
        <w:rPr>
          <w:lang w:val="vi-VN"/>
        </w:rPr>
        <w:t>}</w:t>
      </w:r>
    </w:p>
    <w:p w14:paraId="6F51B193" w14:textId="77777777" w:rsidR="00515445" w:rsidRPr="00515445" w:rsidRDefault="00515445" w:rsidP="00515445">
      <w:pPr>
        <w:rPr>
          <w:lang w:val="vi-VN"/>
        </w:rPr>
      </w:pPr>
      <w:r w:rsidRPr="00515445">
        <w:rPr>
          <w:lang w:val="vi-VN"/>
        </w:rPr>
        <w:t>-----------------------------</w:t>
      </w:r>
    </w:p>
    <w:p w14:paraId="2C164F96" w14:textId="77777777" w:rsidR="00515445" w:rsidRPr="00515445" w:rsidRDefault="00515445" w:rsidP="00515445">
      <w:pPr>
        <w:rPr>
          <w:lang w:val="vi-VN"/>
        </w:rPr>
      </w:pPr>
      <w:r w:rsidRPr="00515445">
        <w:rPr>
          <w:lang w:val="vi-VN"/>
        </w:rPr>
        <w:t xml:space="preserve">keyword: Structure 'không … đâu' </w:t>
      </w:r>
    </w:p>
    <w:p w14:paraId="6EF7F8A5" w14:textId="77777777" w:rsidR="00515445" w:rsidRPr="00515445" w:rsidRDefault="00515445" w:rsidP="00515445">
      <w:pPr>
        <w:rPr>
          <w:lang w:val="vi-VN"/>
        </w:rPr>
      </w:pPr>
      <w:r w:rsidRPr="00515445">
        <w:rPr>
          <w:lang w:val="vi-VN"/>
        </w:rPr>
        <w:t xml:space="preserve">PROMPT: Generate grammar explanation for following Vietnamese grammar point: Structure 'không … đâu' </w:t>
      </w:r>
    </w:p>
    <w:p w14:paraId="3A0AB2E6" w14:textId="77777777" w:rsidR="00515445" w:rsidRPr="00515445" w:rsidRDefault="00515445" w:rsidP="00515445">
      <w:pPr>
        <w:rPr>
          <w:lang w:val="vi-VN"/>
        </w:rPr>
      </w:pPr>
      <w:r w:rsidRPr="00515445">
        <w:rPr>
          <w:lang w:val="vi-VN"/>
        </w:rPr>
        <w:t xml:space="preserve">RESPONSE: {  </w:t>
      </w:r>
    </w:p>
    <w:p w14:paraId="477DFD0B" w14:textId="77777777" w:rsidR="00515445" w:rsidRPr="00515445" w:rsidRDefault="00515445" w:rsidP="00515445">
      <w:pPr>
        <w:rPr>
          <w:lang w:val="vi-VN"/>
        </w:rPr>
      </w:pPr>
      <w:r w:rsidRPr="00515445">
        <w:rPr>
          <w:lang w:val="vi-VN"/>
        </w:rPr>
        <w:t xml:space="preserve">   "title":"Structure 'không … đâu'",</w:t>
      </w:r>
    </w:p>
    <w:p w14:paraId="47616085" w14:textId="77777777" w:rsidR="00515445" w:rsidRPr="00515445" w:rsidRDefault="00515445" w:rsidP="00515445">
      <w:pPr>
        <w:rPr>
          <w:lang w:val="vi-VN"/>
        </w:rPr>
      </w:pPr>
      <w:r w:rsidRPr="00515445">
        <w:rPr>
          <w:lang w:val="vi-VN"/>
        </w:rPr>
        <w:t xml:space="preserve">   "short_explanation":"Used to negate statements in a friendly emphatic manner.",</w:t>
      </w:r>
    </w:p>
    <w:p w14:paraId="7DC099C4" w14:textId="77777777" w:rsidR="00515445" w:rsidRPr="00515445" w:rsidRDefault="00515445" w:rsidP="00515445">
      <w:pPr>
        <w:rPr>
          <w:lang w:val="vi-VN"/>
        </w:rPr>
      </w:pPr>
      <w:r w:rsidRPr="00515445">
        <w:rPr>
          <w:lang w:val="vi-VN"/>
        </w:rPr>
        <w:lastRenderedPageBreak/>
        <w:t xml:space="preserve">   "long_explanation":"The Vietnamese grammar structure 'không … đâu' is used to negate statements or deny predictions or assumptions firmly but in a gentle, friendly and empathetic way. Generally, it translates to 'no… at all' or 'definitely not' in English.",</w:t>
      </w:r>
    </w:p>
    <w:p w14:paraId="60D7F108" w14:textId="77777777" w:rsidR="00515445" w:rsidRPr="00515445" w:rsidRDefault="00515445" w:rsidP="00515445">
      <w:pPr>
        <w:rPr>
          <w:lang w:val="vi-VN"/>
        </w:rPr>
      </w:pPr>
      <w:r w:rsidRPr="00515445">
        <w:rPr>
          <w:lang w:val="vi-VN"/>
        </w:rPr>
        <w:t xml:space="preserve">   "formation":"'không' + (verb/adjective/noun) + 'đâu'",</w:t>
      </w:r>
    </w:p>
    <w:p w14:paraId="5746B146" w14:textId="77777777" w:rsidR="00515445" w:rsidRPr="00515445" w:rsidRDefault="00515445" w:rsidP="00515445">
      <w:pPr>
        <w:rPr>
          <w:lang w:val="vi-VN"/>
        </w:rPr>
      </w:pPr>
      <w:r w:rsidRPr="00515445">
        <w:rPr>
          <w:lang w:val="vi-VN"/>
        </w:rPr>
        <w:t xml:space="preserve">   "examples":[  </w:t>
      </w:r>
    </w:p>
    <w:p w14:paraId="4E0B9D73" w14:textId="77777777" w:rsidR="00515445" w:rsidRPr="00515445" w:rsidRDefault="00515445" w:rsidP="00515445">
      <w:pPr>
        <w:rPr>
          <w:lang w:val="vi-VN"/>
        </w:rPr>
      </w:pPr>
      <w:r w:rsidRPr="00515445">
        <w:rPr>
          <w:lang w:val="vi-VN"/>
        </w:rPr>
        <w:t xml:space="preserve">      {  </w:t>
      </w:r>
    </w:p>
    <w:p w14:paraId="2EA42882" w14:textId="1E2C3F60" w:rsidR="00515445" w:rsidRPr="00515445" w:rsidRDefault="00515445" w:rsidP="00515445">
      <w:pPr>
        <w:rPr>
          <w:lang w:val="vi-VN"/>
        </w:rPr>
      </w:pPr>
      <w:r w:rsidRPr="00515445">
        <w:rPr>
          <w:lang w:val="vi-VN"/>
        </w:rPr>
        <w:t xml:space="preserve">         "vn":"</w:t>
      </w:r>
      <w:del w:id="2038" w:author="Canh Duc Nguyen" w:date="2023-10-15T12:29:00Z">
        <w:r w:rsidRPr="00515445" w:rsidDel="00264FB9">
          <w:rPr>
            <w:lang w:val="vi-VN"/>
          </w:rPr>
          <w:delText xml:space="preserve">Tôi </w:delText>
        </w:r>
      </w:del>
      <w:ins w:id="2039" w:author="Canh Duc Nguyen" w:date="2023-10-15T12:29:00Z">
        <w:r w:rsidR="00264FB9">
          <w:rPr>
            <w:lang w:val="vi-VN"/>
          </w:rPr>
          <w:t xml:space="preserve">Bố </w:t>
        </w:r>
      </w:ins>
      <w:r w:rsidRPr="00515445">
        <w:rPr>
          <w:lang w:val="vi-VN"/>
        </w:rPr>
        <w:t xml:space="preserve">không đi công viên đâu. </w:t>
      </w:r>
      <w:del w:id="2040" w:author="Canh Duc Nguyen" w:date="2023-10-15T12:29:00Z">
        <w:r w:rsidRPr="00515445" w:rsidDel="00264FB9">
          <w:rPr>
            <w:lang w:val="vi-VN"/>
          </w:rPr>
          <w:delText xml:space="preserve">Tôi </w:delText>
        </w:r>
      </w:del>
      <w:ins w:id="2041" w:author="Canh Duc Nguyen" w:date="2023-10-15T12:29:00Z">
        <w:r w:rsidR="00264FB9">
          <w:rPr>
            <w:lang w:val="vi-VN"/>
          </w:rPr>
          <w:t xml:space="preserve">Bố </w:t>
        </w:r>
      </w:ins>
      <w:r w:rsidRPr="00515445">
        <w:rPr>
          <w:lang w:val="vi-VN"/>
        </w:rPr>
        <w:t>quá bận rộn với công việc.",</w:t>
      </w:r>
    </w:p>
    <w:p w14:paraId="6AB2D3FF" w14:textId="77777777" w:rsidR="00515445" w:rsidRPr="00515445" w:rsidRDefault="00515445" w:rsidP="00515445">
      <w:pPr>
        <w:rPr>
          <w:lang w:val="vi-VN"/>
        </w:rPr>
      </w:pPr>
      <w:r w:rsidRPr="00515445">
        <w:rPr>
          <w:lang w:val="vi-VN"/>
        </w:rPr>
        <w:t xml:space="preserve">         "en":"I'm definitely not going to the park. I'm too busy with work."</w:t>
      </w:r>
    </w:p>
    <w:p w14:paraId="697BD67E" w14:textId="77777777" w:rsidR="00515445" w:rsidRPr="00515445" w:rsidRDefault="00515445" w:rsidP="00515445">
      <w:pPr>
        <w:rPr>
          <w:lang w:val="vi-VN"/>
        </w:rPr>
      </w:pPr>
      <w:r w:rsidRPr="00515445">
        <w:rPr>
          <w:lang w:val="vi-VN"/>
        </w:rPr>
        <w:t xml:space="preserve">      },</w:t>
      </w:r>
    </w:p>
    <w:p w14:paraId="4EE09F73" w14:textId="77777777" w:rsidR="00515445" w:rsidRPr="00515445" w:rsidRDefault="00515445" w:rsidP="00515445">
      <w:pPr>
        <w:rPr>
          <w:lang w:val="vi-VN"/>
        </w:rPr>
      </w:pPr>
      <w:r w:rsidRPr="00515445">
        <w:rPr>
          <w:lang w:val="vi-VN"/>
        </w:rPr>
        <w:t xml:space="preserve">      {  </w:t>
      </w:r>
    </w:p>
    <w:p w14:paraId="1A51EC66" w14:textId="32DEC5F1" w:rsidR="00515445" w:rsidRPr="00515445" w:rsidRDefault="00515445" w:rsidP="00515445">
      <w:pPr>
        <w:rPr>
          <w:lang w:val="vi-VN"/>
        </w:rPr>
      </w:pPr>
      <w:r w:rsidRPr="00515445">
        <w:rPr>
          <w:lang w:val="vi-VN"/>
        </w:rPr>
        <w:t xml:space="preserve">         "vn":"</w:t>
      </w:r>
      <w:del w:id="2042" w:author="Canh Duc Nguyen" w:date="2023-10-15T12:29:00Z">
        <w:r w:rsidRPr="00515445" w:rsidDel="00264FB9">
          <w:rPr>
            <w:lang w:val="vi-VN"/>
          </w:rPr>
          <w:delText xml:space="preserve">Anh </w:delText>
        </w:r>
      </w:del>
      <w:ins w:id="2043" w:author="Canh Duc Nguyen" w:date="2023-10-15T12:29:00Z">
        <w:r w:rsidR="00264FB9">
          <w:rPr>
            <w:lang w:val="vi-VN"/>
          </w:rPr>
          <w:t xml:space="preserve">Cậu </w:t>
        </w:r>
      </w:ins>
      <w:r w:rsidRPr="00515445">
        <w:rPr>
          <w:lang w:val="vi-VN"/>
        </w:rPr>
        <w:t>ấy không</w:t>
      </w:r>
      <w:ins w:id="2044" w:author="Canh Duc Nguyen" w:date="2023-10-15T12:29:00Z">
        <w:r w:rsidR="00264FB9">
          <w:rPr>
            <w:lang w:val="vi-VN"/>
          </w:rPr>
          <w:t xml:space="preserve"> phải là</w:t>
        </w:r>
      </w:ins>
      <w:r w:rsidRPr="00515445">
        <w:rPr>
          <w:lang w:val="vi-VN"/>
        </w:rPr>
        <w:t xml:space="preserve"> học sinh giỏi đâu, nhưng </w:t>
      </w:r>
      <w:del w:id="2045" w:author="Canh Duc Nguyen" w:date="2023-10-15T12:29:00Z">
        <w:r w:rsidRPr="00515445" w:rsidDel="00264FB9">
          <w:rPr>
            <w:lang w:val="vi-VN"/>
          </w:rPr>
          <w:delText xml:space="preserve">anh </w:delText>
        </w:r>
      </w:del>
      <w:ins w:id="2046" w:author="Canh Duc Nguyen" w:date="2023-10-15T12:29:00Z">
        <w:r w:rsidR="00264FB9">
          <w:rPr>
            <w:lang w:val="vi-VN"/>
          </w:rPr>
          <w:t xml:space="preserve">cậu </w:t>
        </w:r>
      </w:ins>
      <w:r w:rsidRPr="00515445">
        <w:rPr>
          <w:lang w:val="vi-VN"/>
        </w:rPr>
        <w:t>ấy rất cố gắng.",</w:t>
      </w:r>
    </w:p>
    <w:p w14:paraId="53E6D4ED" w14:textId="77777777" w:rsidR="00515445" w:rsidRPr="00515445" w:rsidRDefault="00515445" w:rsidP="00515445">
      <w:pPr>
        <w:rPr>
          <w:lang w:val="vi-VN"/>
        </w:rPr>
      </w:pPr>
      <w:r w:rsidRPr="00515445">
        <w:rPr>
          <w:lang w:val="vi-VN"/>
        </w:rPr>
        <w:t xml:space="preserve">         "en":"He's not a good student at all, but he tries very hard."</w:t>
      </w:r>
    </w:p>
    <w:p w14:paraId="59837A10" w14:textId="77777777" w:rsidR="00515445" w:rsidRPr="00515445" w:rsidRDefault="00515445" w:rsidP="00515445">
      <w:pPr>
        <w:rPr>
          <w:lang w:val="vi-VN"/>
        </w:rPr>
      </w:pPr>
      <w:r w:rsidRPr="00515445">
        <w:rPr>
          <w:lang w:val="vi-VN"/>
        </w:rPr>
        <w:t xml:space="preserve">      },</w:t>
      </w:r>
    </w:p>
    <w:p w14:paraId="23EE9C38" w14:textId="77777777" w:rsidR="00515445" w:rsidRPr="00515445" w:rsidRDefault="00515445" w:rsidP="00515445">
      <w:pPr>
        <w:rPr>
          <w:lang w:val="vi-VN"/>
        </w:rPr>
      </w:pPr>
      <w:r w:rsidRPr="00515445">
        <w:rPr>
          <w:lang w:val="vi-VN"/>
        </w:rPr>
        <w:t xml:space="preserve">      {  </w:t>
      </w:r>
    </w:p>
    <w:p w14:paraId="13EBD31C" w14:textId="69022D82" w:rsidR="00515445" w:rsidRPr="00515445" w:rsidRDefault="00515445" w:rsidP="00515445">
      <w:pPr>
        <w:rPr>
          <w:lang w:val="vi-VN"/>
        </w:rPr>
      </w:pPr>
      <w:r w:rsidRPr="00515445">
        <w:rPr>
          <w:lang w:val="vi-VN"/>
        </w:rPr>
        <w:t xml:space="preserve">         "vn":"Cô ấy không già đâu, cô ấy chỉ trông có vẻ như thế thôi.",</w:t>
      </w:r>
    </w:p>
    <w:p w14:paraId="590E8694" w14:textId="77777777" w:rsidR="00515445" w:rsidRPr="00515445" w:rsidRDefault="00515445" w:rsidP="00515445">
      <w:pPr>
        <w:rPr>
          <w:lang w:val="vi-VN"/>
        </w:rPr>
      </w:pPr>
      <w:r w:rsidRPr="00515445">
        <w:rPr>
          <w:lang w:val="vi-VN"/>
        </w:rPr>
        <w:t xml:space="preserve">         "en":"She's not old at all, she just looks that way."</w:t>
      </w:r>
    </w:p>
    <w:p w14:paraId="1D4DB874" w14:textId="77777777" w:rsidR="00515445" w:rsidRPr="00515445" w:rsidRDefault="00515445" w:rsidP="00515445">
      <w:pPr>
        <w:rPr>
          <w:lang w:val="vi-VN"/>
        </w:rPr>
      </w:pPr>
      <w:r w:rsidRPr="00515445">
        <w:rPr>
          <w:lang w:val="vi-VN"/>
        </w:rPr>
        <w:t xml:space="preserve">      },</w:t>
      </w:r>
    </w:p>
    <w:p w14:paraId="49AA0811" w14:textId="77777777" w:rsidR="00515445" w:rsidRPr="00515445" w:rsidRDefault="00515445" w:rsidP="00515445">
      <w:pPr>
        <w:rPr>
          <w:lang w:val="vi-VN"/>
        </w:rPr>
      </w:pPr>
      <w:r w:rsidRPr="00515445">
        <w:rPr>
          <w:lang w:val="vi-VN"/>
        </w:rPr>
        <w:t xml:space="preserve">      {  </w:t>
      </w:r>
    </w:p>
    <w:p w14:paraId="1B044A6C" w14:textId="77777777" w:rsidR="00515445" w:rsidRPr="00515445" w:rsidRDefault="00515445" w:rsidP="00515445">
      <w:pPr>
        <w:rPr>
          <w:lang w:val="vi-VN"/>
        </w:rPr>
      </w:pPr>
      <w:r w:rsidRPr="00515445">
        <w:rPr>
          <w:lang w:val="vi-VN"/>
        </w:rPr>
        <w:t xml:space="preserve">         "vn":"Tôi không thích xem phim kinh dị đâu. Tôi sợ lắm.",</w:t>
      </w:r>
    </w:p>
    <w:p w14:paraId="0EA7C756" w14:textId="77777777" w:rsidR="00515445" w:rsidRPr="00515445" w:rsidRDefault="00515445" w:rsidP="00515445">
      <w:pPr>
        <w:rPr>
          <w:lang w:val="vi-VN"/>
        </w:rPr>
      </w:pPr>
      <w:r w:rsidRPr="00515445">
        <w:rPr>
          <w:lang w:val="vi-VN"/>
        </w:rPr>
        <w:t xml:space="preserve">         "en":"I definitely don't like watching horror movies. I'm scared."</w:t>
      </w:r>
    </w:p>
    <w:p w14:paraId="5596E743" w14:textId="77777777" w:rsidR="00515445" w:rsidRPr="00515445" w:rsidRDefault="00515445" w:rsidP="00515445">
      <w:pPr>
        <w:rPr>
          <w:lang w:val="vi-VN"/>
        </w:rPr>
      </w:pPr>
      <w:r w:rsidRPr="00515445">
        <w:rPr>
          <w:lang w:val="vi-VN"/>
        </w:rPr>
        <w:t xml:space="preserve">      }</w:t>
      </w:r>
    </w:p>
    <w:p w14:paraId="1932D7F3" w14:textId="77777777" w:rsidR="00515445" w:rsidRPr="00515445" w:rsidRDefault="00515445" w:rsidP="00515445">
      <w:pPr>
        <w:rPr>
          <w:lang w:val="vi-VN"/>
        </w:rPr>
      </w:pPr>
      <w:r w:rsidRPr="00515445">
        <w:rPr>
          <w:lang w:val="vi-VN"/>
        </w:rPr>
        <w:t xml:space="preserve">   ]</w:t>
      </w:r>
    </w:p>
    <w:p w14:paraId="4E933A40" w14:textId="77777777" w:rsidR="00515445" w:rsidRPr="00515445" w:rsidRDefault="00515445" w:rsidP="00515445">
      <w:pPr>
        <w:rPr>
          <w:lang w:val="vi-VN"/>
        </w:rPr>
      </w:pPr>
      <w:r w:rsidRPr="00515445">
        <w:rPr>
          <w:lang w:val="vi-VN"/>
        </w:rPr>
        <w:t>}</w:t>
      </w:r>
    </w:p>
    <w:p w14:paraId="012E9334" w14:textId="77777777" w:rsidR="00515445" w:rsidRPr="00515445" w:rsidRDefault="00515445" w:rsidP="00515445">
      <w:pPr>
        <w:rPr>
          <w:lang w:val="vi-VN"/>
        </w:rPr>
      </w:pPr>
      <w:r w:rsidRPr="00515445">
        <w:rPr>
          <w:lang w:val="vi-VN"/>
        </w:rPr>
        <w:t>-----------------------------</w:t>
      </w:r>
    </w:p>
    <w:p w14:paraId="72D1DF38" w14:textId="77777777" w:rsidR="00515445" w:rsidRPr="00515445" w:rsidRDefault="00515445" w:rsidP="00515445">
      <w:pPr>
        <w:rPr>
          <w:lang w:val="vi-VN"/>
        </w:rPr>
      </w:pPr>
      <w:r w:rsidRPr="00515445">
        <w:rPr>
          <w:lang w:val="vi-VN"/>
        </w:rPr>
        <w:t xml:space="preserve">keyword: Structure 'nếu … thì …' </w:t>
      </w:r>
    </w:p>
    <w:p w14:paraId="786D636C" w14:textId="77777777" w:rsidR="00515445" w:rsidRPr="00515445" w:rsidRDefault="00515445" w:rsidP="00515445">
      <w:pPr>
        <w:rPr>
          <w:lang w:val="vi-VN"/>
        </w:rPr>
      </w:pPr>
      <w:r w:rsidRPr="00515445">
        <w:rPr>
          <w:lang w:val="vi-VN"/>
        </w:rPr>
        <w:t xml:space="preserve">PROMPT: Generate grammar explanation for following Vietnamese grammar point: Structure 'nếu … thì …' </w:t>
      </w:r>
    </w:p>
    <w:p w14:paraId="178C2A30" w14:textId="77777777" w:rsidR="00515445" w:rsidRPr="00515445" w:rsidRDefault="00515445" w:rsidP="00515445">
      <w:pPr>
        <w:rPr>
          <w:lang w:val="vi-VN"/>
        </w:rPr>
      </w:pPr>
      <w:r w:rsidRPr="00515445">
        <w:rPr>
          <w:lang w:val="vi-VN"/>
        </w:rPr>
        <w:t xml:space="preserve">RESPONSE: { </w:t>
      </w:r>
    </w:p>
    <w:p w14:paraId="773B21F7" w14:textId="77777777" w:rsidR="00515445" w:rsidRPr="00515445" w:rsidRDefault="00515445" w:rsidP="00515445">
      <w:pPr>
        <w:rPr>
          <w:lang w:val="vi-VN"/>
        </w:rPr>
      </w:pPr>
      <w:r w:rsidRPr="00515445">
        <w:rPr>
          <w:lang w:val="vi-VN"/>
        </w:rPr>
        <w:t xml:space="preserve">  "title": "Structure 'nếu … thì …'", </w:t>
      </w:r>
    </w:p>
    <w:p w14:paraId="3292F937" w14:textId="77777777" w:rsidR="00515445" w:rsidRPr="00515445" w:rsidRDefault="00515445" w:rsidP="00515445">
      <w:pPr>
        <w:rPr>
          <w:lang w:val="vi-VN"/>
        </w:rPr>
      </w:pPr>
      <w:r w:rsidRPr="00515445">
        <w:rPr>
          <w:lang w:val="vi-VN"/>
        </w:rPr>
        <w:t xml:space="preserve">  "short_explanation": "Used to express conditions or hypothetical situations.", </w:t>
      </w:r>
    </w:p>
    <w:p w14:paraId="4B6F8FD1" w14:textId="77777777" w:rsidR="00515445" w:rsidRPr="00515445" w:rsidRDefault="00515445" w:rsidP="00515445">
      <w:pPr>
        <w:rPr>
          <w:lang w:val="vi-VN"/>
        </w:rPr>
      </w:pPr>
      <w:r w:rsidRPr="00515445">
        <w:rPr>
          <w:lang w:val="vi-VN"/>
        </w:rPr>
        <w:t xml:space="preserve">  "long_explanation": "The Vietnamese structure 'nếu … thì …' is used to express conditions or hypothetical situations. In English, we can translate this structure to 'if … then …'. 'Nếu' introduces the condition or hypothetical situation, and 'thì' introduces the result or consequence of that condition.", </w:t>
      </w:r>
    </w:p>
    <w:p w14:paraId="11ED20CA" w14:textId="77777777" w:rsidR="00515445" w:rsidRPr="00515445" w:rsidRDefault="00515445" w:rsidP="00515445">
      <w:pPr>
        <w:rPr>
          <w:lang w:val="vi-VN"/>
        </w:rPr>
      </w:pPr>
      <w:r w:rsidRPr="00515445">
        <w:rPr>
          <w:lang w:val="vi-VN"/>
        </w:rPr>
        <w:t xml:space="preserve">  "formation": "Nếu + Hypothetical situation/ Condition (clause 1) + Thì + Result/ consequence (clause 2)", </w:t>
      </w:r>
    </w:p>
    <w:p w14:paraId="510FB362" w14:textId="77777777" w:rsidR="00515445" w:rsidRPr="00515445" w:rsidRDefault="00515445" w:rsidP="00515445">
      <w:pPr>
        <w:rPr>
          <w:lang w:val="vi-VN"/>
        </w:rPr>
      </w:pPr>
      <w:r w:rsidRPr="00515445">
        <w:rPr>
          <w:lang w:val="vi-VN"/>
        </w:rPr>
        <w:t xml:space="preserve">  "examples": [</w:t>
      </w:r>
    </w:p>
    <w:p w14:paraId="626193D0" w14:textId="77777777" w:rsidR="00515445" w:rsidRPr="00515445" w:rsidRDefault="00515445" w:rsidP="00515445">
      <w:pPr>
        <w:rPr>
          <w:lang w:val="vi-VN"/>
        </w:rPr>
      </w:pPr>
      <w:r w:rsidRPr="00515445">
        <w:rPr>
          <w:lang w:val="vi-VN"/>
        </w:rPr>
        <w:t xml:space="preserve">    { </w:t>
      </w:r>
    </w:p>
    <w:p w14:paraId="54706AE7" w14:textId="14CB9A53" w:rsidR="00515445" w:rsidRPr="00515445" w:rsidRDefault="00515445" w:rsidP="00515445">
      <w:pPr>
        <w:rPr>
          <w:lang w:val="vi-VN"/>
        </w:rPr>
      </w:pPr>
      <w:r w:rsidRPr="00515445">
        <w:rPr>
          <w:lang w:val="vi-VN"/>
        </w:rPr>
        <w:t xml:space="preserve">      "vn": "Nếu</w:t>
      </w:r>
      <w:ins w:id="2047" w:author="Canh Duc Nguyen" w:date="2023-10-15T12:30:00Z">
        <w:r w:rsidR="00264FB9">
          <w:rPr>
            <w:lang w:val="vi-VN"/>
          </w:rPr>
          <w:t xml:space="preserve"> trời</w:t>
        </w:r>
      </w:ins>
      <w:r w:rsidRPr="00515445">
        <w:rPr>
          <w:lang w:val="vi-VN"/>
        </w:rPr>
        <w:t xml:space="preserve"> mưa, thì chúng ta cần mang theo ô.", </w:t>
      </w:r>
    </w:p>
    <w:p w14:paraId="77C1FFAC" w14:textId="77777777" w:rsidR="00515445" w:rsidRPr="00515445" w:rsidRDefault="00515445" w:rsidP="00515445">
      <w:pPr>
        <w:rPr>
          <w:lang w:val="vi-VN"/>
        </w:rPr>
      </w:pPr>
      <w:r w:rsidRPr="00515445">
        <w:rPr>
          <w:lang w:val="vi-VN"/>
        </w:rPr>
        <w:t xml:space="preserve">      "en": "If it rains, then we will need to bring an umbrella."</w:t>
      </w:r>
    </w:p>
    <w:p w14:paraId="687A6EEE" w14:textId="77777777" w:rsidR="00515445" w:rsidRPr="00515445" w:rsidRDefault="00515445" w:rsidP="00515445">
      <w:pPr>
        <w:rPr>
          <w:lang w:val="vi-VN"/>
        </w:rPr>
      </w:pPr>
      <w:r w:rsidRPr="00515445">
        <w:rPr>
          <w:lang w:val="vi-VN"/>
        </w:rPr>
        <w:t xml:space="preserve">    }, </w:t>
      </w:r>
    </w:p>
    <w:p w14:paraId="3BFE8DA2" w14:textId="77777777" w:rsidR="00515445" w:rsidRPr="00515445" w:rsidRDefault="00515445" w:rsidP="00515445">
      <w:pPr>
        <w:rPr>
          <w:lang w:val="vi-VN"/>
        </w:rPr>
      </w:pPr>
      <w:r w:rsidRPr="00515445">
        <w:rPr>
          <w:lang w:val="vi-VN"/>
        </w:rPr>
        <w:t xml:space="preserve">    { </w:t>
      </w:r>
    </w:p>
    <w:p w14:paraId="2F8C4C48" w14:textId="77777777" w:rsidR="00515445" w:rsidRPr="00515445" w:rsidRDefault="00515445" w:rsidP="00515445">
      <w:pPr>
        <w:rPr>
          <w:lang w:val="vi-VN"/>
        </w:rPr>
      </w:pPr>
      <w:r w:rsidRPr="00515445">
        <w:rPr>
          <w:lang w:val="vi-VN"/>
        </w:rPr>
        <w:t xml:space="preserve">      "vn": "Nếu tôi đậu kỳ thi, thì mẹ tôi sẽ mua cho tôi một chiếc xe đạp mới.", </w:t>
      </w:r>
    </w:p>
    <w:p w14:paraId="3457241F" w14:textId="77777777" w:rsidR="00515445" w:rsidRPr="00515445" w:rsidRDefault="00515445" w:rsidP="00515445">
      <w:pPr>
        <w:rPr>
          <w:lang w:val="vi-VN"/>
        </w:rPr>
      </w:pPr>
      <w:r w:rsidRPr="00515445">
        <w:rPr>
          <w:lang w:val="vi-VN"/>
        </w:rPr>
        <w:t xml:space="preserve">      "en": "If I pass the test, then my mom will buy me a new bicycle."</w:t>
      </w:r>
    </w:p>
    <w:p w14:paraId="0E119B6C" w14:textId="77777777" w:rsidR="00515445" w:rsidRPr="00515445" w:rsidRDefault="00515445" w:rsidP="00515445">
      <w:pPr>
        <w:rPr>
          <w:lang w:val="vi-VN"/>
        </w:rPr>
      </w:pPr>
      <w:r w:rsidRPr="00515445">
        <w:rPr>
          <w:lang w:val="vi-VN"/>
        </w:rPr>
        <w:lastRenderedPageBreak/>
        <w:t xml:space="preserve">    },</w:t>
      </w:r>
    </w:p>
    <w:p w14:paraId="54842FC3" w14:textId="77777777" w:rsidR="00515445" w:rsidRPr="00515445" w:rsidRDefault="00515445" w:rsidP="00515445">
      <w:pPr>
        <w:rPr>
          <w:lang w:val="vi-VN"/>
        </w:rPr>
      </w:pPr>
      <w:r w:rsidRPr="00515445">
        <w:rPr>
          <w:lang w:val="vi-VN"/>
        </w:rPr>
        <w:t xml:space="preserve">    { </w:t>
      </w:r>
    </w:p>
    <w:p w14:paraId="6E292826" w14:textId="52A2D835" w:rsidR="00515445" w:rsidRPr="00515445" w:rsidRDefault="00515445" w:rsidP="00515445">
      <w:pPr>
        <w:rPr>
          <w:lang w:val="vi-VN"/>
        </w:rPr>
      </w:pPr>
      <w:r w:rsidRPr="00515445">
        <w:rPr>
          <w:lang w:val="vi-VN"/>
        </w:rPr>
        <w:t xml:space="preserve">      "vn": "Nếu bạn học bài hằng ngày, thì bạn sẽ không gặp khó khăn </w:t>
      </w:r>
      <w:del w:id="2048" w:author="Canh Duc Nguyen" w:date="2023-10-15T12:30:00Z">
        <w:r w:rsidRPr="00515445" w:rsidDel="00F145FC">
          <w:rPr>
            <w:lang w:val="vi-VN"/>
          </w:rPr>
          <w:delText>khi thi</w:delText>
        </w:r>
      </w:del>
      <w:ins w:id="2049" w:author="Canh Duc Nguyen" w:date="2023-10-15T12:30:00Z">
        <w:r w:rsidR="00F145FC">
          <w:rPr>
            <w:lang w:val="vi-VN"/>
          </w:rPr>
          <w:t>trong các bài kiểm tra</w:t>
        </w:r>
      </w:ins>
      <w:r w:rsidRPr="00515445">
        <w:rPr>
          <w:lang w:val="vi-VN"/>
        </w:rPr>
        <w:t xml:space="preserve">.", </w:t>
      </w:r>
    </w:p>
    <w:p w14:paraId="3BF6319E" w14:textId="77777777" w:rsidR="00515445" w:rsidRPr="00515445" w:rsidRDefault="00515445" w:rsidP="00515445">
      <w:pPr>
        <w:rPr>
          <w:lang w:val="vi-VN"/>
        </w:rPr>
      </w:pPr>
      <w:r w:rsidRPr="00515445">
        <w:rPr>
          <w:lang w:val="vi-VN"/>
        </w:rPr>
        <w:t xml:space="preserve">      "en": "If you study everyday, then you will have no problem in the exam."</w:t>
      </w:r>
    </w:p>
    <w:p w14:paraId="6EDA3EF5" w14:textId="77777777" w:rsidR="00515445" w:rsidRPr="00515445" w:rsidRDefault="00515445" w:rsidP="00515445">
      <w:pPr>
        <w:rPr>
          <w:lang w:val="vi-VN"/>
        </w:rPr>
      </w:pPr>
      <w:r w:rsidRPr="00515445">
        <w:rPr>
          <w:lang w:val="vi-VN"/>
        </w:rPr>
        <w:t xml:space="preserve">    },</w:t>
      </w:r>
    </w:p>
    <w:p w14:paraId="45AE1E8F" w14:textId="77777777" w:rsidR="00515445" w:rsidRPr="00515445" w:rsidRDefault="00515445" w:rsidP="00515445">
      <w:pPr>
        <w:rPr>
          <w:lang w:val="vi-VN"/>
        </w:rPr>
      </w:pPr>
      <w:r w:rsidRPr="00515445">
        <w:rPr>
          <w:lang w:val="vi-VN"/>
        </w:rPr>
        <w:t xml:space="preserve">    { </w:t>
      </w:r>
    </w:p>
    <w:p w14:paraId="43D740D2" w14:textId="77777777" w:rsidR="00515445" w:rsidRPr="00515445" w:rsidRDefault="00515445" w:rsidP="00515445">
      <w:pPr>
        <w:rPr>
          <w:lang w:val="vi-VN"/>
        </w:rPr>
      </w:pPr>
      <w:r w:rsidRPr="00515445">
        <w:rPr>
          <w:lang w:val="vi-VN"/>
        </w:rPr>
        <w:t xml:space="preserve">      "vn": "Nếu anh không đến, thì em sẽ đi một mình.", </w:t>
      </w:r>
    </w:p>
    <w:p w14:paraId="33DE8F35" w14:textId="77777777" w:rsidR="00515445" w:rsidRPr="00515445" w:rsidRDefault="00515445" w:rsidP="00515445">
      <w:pPr>
        <w:rPr>
          <w:lang w:val="vi-VN"/>
        </w:rPr>
      </w:pPr>
      <w:r w:rsidRPr="00515445">
        <w:rPr>
          <w:lang w:val="vi-VN"/>
        </w:rPr>
        <w:t xml:space="preserve">      "en": "If you don't come, then I will go alone.", </w:t>
      </w:r>
    </w:p>
    <w:p w14:paraId="7C28B2B3" w14:textId="77777777" w:rsidR="00515445" w:rsidRPr="00515445" w:rsidRDefault="00515445" w:rsidP="00515445">
      <w:pPr>
        <w:rPr>
          <w:lang w:val="vi-VN"/>
        </w:rPr>
      </w:pPr>
      <w:r w:rsidRPr="00515445">
        <w:rPr>
          <w:lang w:val="vi-VN"/>
        </w:rPr>
        <w:t xml:space="preserve">    } </w:t>
      </w:r>
    </w:p>
    <w:p w14:paraId="405C840C" w14:textId="77777777" w:rsidR="00515445" w:rsidRPr="00515445" w:rsidRDefault="00515445" w:rsidP="00515445">
      <w:pPr>
        <w:rPr>
          <w:lang w:val="vi-VN"/>
        </w:rPr>
      </w:pPr>
      <w:r w:rsidRPr="00515445">
        <w:rPr>
          <w:lang w:val="vi-VN"/>
        </w:rPr>
        <w:t xml:space="preserve">  ]</w:t>
      </w:r>
    </w:p>
    <w:p w14:paraId="3842A656" w14:textId="77777777" w:rsidR="00515445" w:rsidRPr="00515445" w:rsidRDefault="00515445" w:rsidP="00515445">
      <w:pPr>
        <w:rPr>
          <w:lang w:val="vi-VN"/>
        </w:rPr>
      </w:pPr>
      <w:r w:rsidRPr="00515445">
        <w:rPr>
          <w:lang w:val="vi-VN"/>
        </w:rPr>
        <w:t>}</w:t>
      </w:r>
    </w:p>
    <w:p w14:paraId="6FF4133F" w14:textId="77777777" w:rsidR="00515445" w:rsidRPr="00515445" w:rsidRDefault="00515445" w:rsidP="00515445">
      <w:pPr>
        <w:rPr>
          <w:lang w:val="vi-VN"/>
        </w:rPr>
      </w:pPr>
      <w:r w:rsidRPr="00515445">
        <w:rPr>
          <w:lang w:val="vi-VN"/>
        </w:rPr>
        <w:t>-----------------------------</w:t>
      </w:r>
    </w:p>
    <w:p w14:paraId="01934835" w14:textId="77777777" w:rsidR="00515445" w:rsidRPr="00515445" w:rsidRDefault="00515445" w:rsidP="00515445">
      <w:pPr>
        <w:rPr>
          <w:lang w:val="vi-VN"/>
        </w:rPr>
      </w:pPr>
      <w:r w:rsidRPr="00515445">
        <w:rPr>
          <w:lang w:val="vi-VN"/>
        </w:rPr>
        <w:t xml:space="preserve">keyword: Temporal preposition 'đến' </w:t>
      </w:r>
    </w:p>
    <w:p w14:paraId="0A45D786" w14:textId="77777777" w:rsidR="00515445" w:rsidRPr="00515445" w:rsidRDefault="00515445" w:rsidP="00515445">
      <w:pPr>
        <w:rPr>
          <w:lang w:val="vi-VN"/>
        </w:rPr>
      </w:pPr>
      <w:r w:rsidRPr="00515445">
        <w:rPr>
          <w:lang w:val="vi-VN"/>
        </w:rPr>
        <w:t xml:space="preserve">PROMPT: Generate grammar explanation for following Vietnamese grammar point: Temporal preposition 'đến' </w:t>
      </w:r>
    </w:p>
    <w:p w14:paraId="3469E0FC" w14:textId="77777777" w:rsidR="00515445" w:rsidRPr="00515445" w:rsidRDefault="00515445" w:rsidP="00515445">
      <w:pPr>
        <w:rPr>
          <w:lang w:val="vi-VN"/>
        </w:rPr>
      </w:pPr>
      <w:r w:rsidRPr="00515445">
        <w:rPr>
          <w:lang w:val="vi-VN"/>
        </w:rPr>
        <w:t xml:space="preserve">RESPONSE: { </w:t>
      </w:r>
    </w:p>
    <w:p w14:paraId="5CE8F674" w14:textId="77777777" w:rsidR="00515445" w:rsidRPr="00515445" w:rsidRDefault="00515445" w:rsidP="00515445">
      <w:pPr>
        <w:rPr>
          <w:lang w:val="vi-VN"/>
        </w:rPr>
      </w:pPr>
      <w:r w:rsidRPr="00515445">
        <w:rPr>
          <w:lang w:val="vi-VN"/>
        </w:rPr>
        <w:t xml:space="preserve">  "title": "Temporal preposition 'đến'", </w:t>
      </w:r>
    </w:p>
    <w:p w14:paraId="7043AC99" w14:textId="77777777" w:rsidR="00515445" w:rsidRPr="00515445" w:rsidRDefault="00515445" w:rsidP="00515445">
      <w:pPr>
        <w:rPr>
          <w:lang w:val="vi-VN"/>
        </w:rPr>
      </w:pPr>
      <w:r w:rsidRPr="00515445">
        <w:rPr>
          <w:lang w:val="vi-VN"/>
        </w:rPr>
        <w:t xml:space="preserve">  "short_explanation": "Used to denote the span of time from one point to another.", </w:t>
      </w:r>
    </w:p>
    <w:p w14:paraId="6F4153C1" w14:textId="77777777" w:rsidR="00515445" w:rsidRPr="00515445" w:rsidRDefault="00515445" w:rsidP="00515445">
      <w:pPr>
        <w:rPr>
          <w:lang w:val="vi-VN"/>
        </w:rPr>
      </w:pPr>
      <w:r w:rsidRPr="00515445">
        <w:rPr>
          <w:lang w:val="vi-VN"/>
        </w:rPr>
        <w:t xml:space="preserve">  "long_explanation": "The Vietnamese preposition 'đến' is a temporal expression used to designate the span of time from the beginning point until the end point. It's equivalent to 'until' or 'to' in English. This preposition depicts the duration of an action or event, showing the end time.", </w:t>
      </w:r>
    </w:p>
    <w:p w14:paraId="3836FBCA" w14:textId="77777777" w:rsidR="00515445" w:rsidRPr="00515445" w:rsidRDefault="00515445" w:rsidP="00515445">
      <w:pPr>
        <w:rPr>
          <w:lang w:val="vi-VN"/>
        </w:rPr>
      </w:pPr>
      <w:r w:rsidRPr="00515445">
        <w:rPr>
          <w:lang w:val="vi-VN"/>
        </w:rPr>
        <w:t xml:space="preserve">  "formation": "Action/Event + 'đến' + End Time", </w:t>
      </w:r>
    </w:p>
    <w:p w14:paraId="306644C8" w14:textId="77777777" w:rsidR="00515445" w:rsidRPr="00515445" w:rsidRDefault="00515445" w:rsidP="00515445">
      <w:pPr>
        <w:rPr>
          <w:lang w:val="vi-VN"/>
        </w:rPr>
      </w:pPr>
      <w:r w:rsidRPr="00515445">
        <w:rPr>
          <w:lang w:val="vi-VN"/>
        </w:rPr>
        <w:t xml:space="preserve">  "examples": [ </w:t>
      </w:r>
    </w:p>
    <w:p w14:paraId="5E6982AC" w14:textId="77777777" w:rsidR="00515445" w:rsidRPr="00515445" w:rsidRDefault="00515445" w:rsidP="00515445">
      <w:pPr>
        <w:rPr>
          <w:lang w:val="vi-VN"/>
        </w:rPr>
      </w:pPr>
      <w:r w:rsidRPr="00515445">
        <w:rPr>
          <w:lang w:val="vi-VN"/>
        </w:rPr>
        <w:t xml:space="preserve">    { </w:t>
      </w:r>
    </w:p>
    <w:p w14:paraId="10C6EE68" w14:textId="77777777" w:rsidR="00515445" w:rsidRPr="00515445" w:rsidRDefault="00515445" w:rsidP="00515445">
      <w:pPr>
        <w:rPr>
          <w:lang w:val="vi-VN"/>
        </w:rPr>
      </w:pPr>
      <w:r w:rsidRPr="00515445">
        <w:rPr>
          <w:lang w:val="vi-VN"/>
        </w:rPr>
        <w:t xml:space="preserve">      "vn": "Tôi thức từ 6 giờ sáng đến 11 giờ tối mỗi ngày.", </w:t>
      </w:r>
    </w:p>
    <w:p w14:paraId="3AB4D12A" w14:textId="77777777" w:rsidR="00515445" w:rsidRPr="00515445" w:rsidRDefault="00515445" w:rsidP="00515445">
      <w:pPr>
        <w:rPr>
          <w:lang w:val="vi-VN"/>
        </w:rPr>
      </w:pPr>
      <w:r w:rsidRPr="00515445">
        <w:rPr>
          <w:lang w:val="vi-VN"/>
        </w:rPr>
        <w:t xml:space="preserve">      "en": "I stay awake from 6 a.m. until 11 p.m. every day." </w:t>
      </w:r>
    </w:p>
    <w:p w14:paraId="45C919BD" w14:textId="77777777" w:rsidR="00515445" w:rsidRPr="00515445" w:rsidRDefault="00515445" w:rsidP="00515445">
      <w:pPr>
        <w:rPr>
          <w:lang w:val="vi-VN"/>
        </w:rPr>
      </w:pPr>
      <w:r w:rsidRPr="00515445">
        <w:rPr>
          <w:lang w:val="vi-VN"/>
        </w:rPr>
        <w:t xml:space="preserve">    }, </w:t>
      </w:r>
    </w:p>
    <w:p w14:paraId="4EED4D90" w14:textId="77777777" w:rsidR="00515445" w:rsidRPr="00515445" w:rsidRDefault="00515445" w:rsidP="00515445">
      <w:pPr>
        <w:rPr>
          <w:lang w:val="vi-VN"/>
        </w:rPr>
      </w:pPr>
      <w:r w:rsidRPr="00515445">
        <w:rPr>
          <w:lang w:val="vi-VN"/>
        </w:rPr>
        <w:t xml:space="preserve">    { </w:t>
      </w:r>
    </w:p>
    <w:p w14:paraId="00C5685B" w14:textId="77777777" w:rsidR="00515445" w:rsidRPr="00515445" w:rsidRDefault="00515445" w:rsidP="00515445">
      <w:pPr>
        <w:rPr>
          <w:lang w:val="vi-VN"/>
        </w:rPr>
      </w:pPr>
      <w:r w:rsidRPr="00515445">
        <w:rPr>
          <w:lang w:val="vi-VN"/>
        </w:rPr>
        <w:t xml:space="preserve">      "vn": "Chúng tôi đã làm việc từ sáng sớm đến tối muộn để hoàn thành dự án.", </w:t>
      </w:r>
    </w:p>
    <w:p w14:paraId="304112C6" w14:textId="77777777" w:rsidR="00515445" w:rsidRPr="00515445" w:rsidRDefault="00515445" w:rsidP="00515445">
      <w:pPr>
        <w:rPr>
          <w:lang w:val="vi-VN"/>
        </w:rPr>
      </w:pPr>
      <w:r w:rsidRPr="00515445">
        <w:rPr>
          <w:lang w:val="vi-VN"/>
        </w:rPr>
        <w:t xml:space="preserve">      "en": "We worked from early morning to late night to complete the project." </w:t>
      </w:r>
    </w:p>
    <w:p w14:paraId="4B79F3BF" w14:textId="77777777" w:rsidR="00515445" w:rsidRPr="00515445" w:rsidRDefault="00515445" w:rsidP="00515445">
      <w:pPr>
        <w:rPr>
          <w:lang w:val="vi-VN"/>
        </w:rPr>
      </w:pPr>
      <w:r w:rsidRPr="00515445">
        <w:rPr>
          <w:lang w:val="vi-VN"/>
        </w:rPr>
        <w:t xml:space="preserve">    }, </w:t>
      </w:r>
    </w:p>
    <w:p w14:paraId="2088C61C" w14:textId="77777777" w:rsidR="00515445" w:rsidRPr="00515445" w:rsidRDefault="00515445" w:rsidP="00515445">
      <w:pPr>
        <w:rPr>
          <w:lang w:val="vi-VN"/>
        </w:rPr>
      </w:pPr>
      <w:r w:rsidRPr="00515445">
        <w:rPr>
          <w:lang w:val="vi-VN"/>
        </w:rPr>
        <w:t xml:space="preserve">    { </w:t>
      </w:r>
    </w:p>
    <w:p w14:paraId="3A24E8A1" w14:textId="77777777" w:rsidR="00515445" w:rsidRPr="00515445" w:rsidRDefault="00515445" w:rsidP="00515445">
      <w:pPr>
        <w:rPr>
          <w:lang w:val="vi-VN"/>
        </w:rPr>
      </w:pPr>
      <w:r w:rsidRPr="00515445">
        <w:rPr>
          <w:lang w:val="vi-VN"/>
        </w:rPr>
        <w:t xml:space="preserve">      "vn": "Trung tâm thương mại mở cửa từ 8 giờ sáng đến 10 giờ tối.", </w:t>
      </w:r>
    </w:p>
    <w:p w14:paraId="34FD34C4" w14:textId="77777777" w:rsidR="00515445" w:rsidRPr="00515445" w:rsidRDefault="00515445" w:rsidP="00515445">
      <w:pPr>
        <w:rPr>
          <w:lang w:val="vi-VN"/>
        </w:rPr>
      </w:pPr>
      <w:r w:rsidRPr="00515445">
        <w:rPr>
          <w:lang w:val="vi-VN"/>
        </w:rPr>
        <w:t xml:space="preserve">      "en": "The mall is open from 8 a.m. to 10 p.m." </w:t>
      </w:r>
    </w:p>
    <w:p w14:paraId="70DE1998" w14:textId="77777777" w:rsidR="00515445" w:rsidRPr="00515445" w:rsidRDefault="00515445" w:rsidP="00515445">
      <w:pPr>
        <w:rPr>
          <w:lang w:val="vi-VN"/>
        </w:rPr>
      </w:pPr>
      <w:r w:rsidRPr="00515445">
        <w:rPr>
          <w:lang w:val="vi-VN"/>
        </w:rPr>
        <w:t xml:space="preserve">    }, </w:t>
      </w:r>
    </w:p>
    <w:p w14:paraId="1388C69F" w14:textId="77777777" w:rsidR="00515445" w:rsidRPr="00515445" w:rsidRDefault="00515445" w:rsidP="00515445">
      <w:pPr>
        <w:rPr>
          <w:lang w:val="vi-VN"/>
        </w:rPr>
      </w:pPr>
      <w:r w:rsidRPr="00515445">
        <w:rPr>
          <w:lang w:val="vi-VN"/>
        </w:rPr>
        <w:t xml:space="preserve">    { </w:t>
      </w:r>
    </w:p>
    <w:p w14:paraId="0138728B" w14:textId="77777777" w:rsidR="00515445" w:rsidRPr="00515445" w:rsidRDefault="00515445" w:rsidP="00515445">
      <w:pPr>
        <w:rPr>
          <w:lang w:val="vi-VN"/>
        </w:rPr>
      </w:pPr>
      <w:r w:rsidRPr="00515445">
        <w:rPr>
          <w:lang w:val="vi-VN"/>
        </w:rPr>
        <w:t xml:space="preserve">      "vn": "Tôi sẽ ở nhà từ thứ Hai đến thứ Sáu.", </w:t>
      </w:r>
    </w:p>
    <w:p w14:paraId="6D8EFB7C" w14:textId="77777777" w:rsidR="00515445" w:rsidRPr="00515445" w:rsidRDefault="00515445" w:rsidP="00515445">
      <w:pPr>
        <w:rPr>
          <w:lang w:val="vi-VN"/>
        </w:rPr>
      </w:pPr>
      <w:r w:rsidRPr="00515445">
        <w:rPr>
          <w:lang w:val="vi-VN"/>
        </w:rPr>
        <w:t xml:space="preserve">      "en": "I will be at home from Monday to Friday." </w:t>
      </w:r>
    </w:p>
    <w:p w14:paraId="2152BEB5" w14:textId="77777777" w:rsidR="00515445" w:rsidRPr="00515445" w:rsidRDefault="00515445" w:rsidP="00515445">
      <w:pPr>
        <w:rPr>
          <w:lang w:val="vi-VN"/>
        </w:rPr>
      </w:pPr>
      <w:r w:rsidRPr="00515445">
        <w:rPr>
          <w:lang w:val="vi-VN"/>
        </w:rPr>
        <w:t xml:space="preserve">    } </w:t>
      </w:r>
    </w:p>
    <w:p w14:paraId="7E6AF1F4" w14:textId="77777777" w:rsidR="00515445" w:rsidRPr="00515445" w:rsidRDefault="00515445" w:rsidP="00515445">
      <w:pPr>
        <w:rPr>
          <w:lang w:val="vi-VN"/>
        </w:rPr>
      </w:pPr>
      <w:r w:rsidRPr="00515445">
        <w:rPr>
          <w:lang w:val="vi-VN"/>
        </w:rPr>
        <w:t xml:space="preserve">  ] </w:t>
      </w:r>
    </w:p>
    <w:p w14:paraId="67D1136D" w14:textId="77777777" w:rsidR="00515445" w:rsidRPr="00515445" w:rsidRDefault="00515445" w:rsidP="00515445">
      <w:pPr>
        <w:rPr>
          <w:lang w:val="vi-VN"/>
        </w:rPr>
      </w:pPr>
      <w:r w:rsidRPr="00515445">
        <w:rPr>
          <w:lang w:val="vi-VN"/>
        </w:rPr>
        <w:t>}</w:t>
      </w:r>
    </w:p>
    <w:p w14:paraId="5AE32B1E" w14:textId="77777777" w:rsidR="00515445" w:rsidRPr="00515445" w:rsidRDefault="00515445" w:rsidP="00515445">
      <w:pPr>
        <w:rPr>
          <w:lang w:val="vi-VN"/>
        </w:rPr>
      </w:pPr>
      <w:r w:rsidRPr="00515445">
        <w:rPr>
          <w:lang w:val="vi-VN"/>
        </w:rPr>
        <w:t>-----------------------------</w:t>
      </w:r>
    </w:p>
    <w:p w14:paraId="57F9F4AA" w14:textId="77777777" w:rsidR="00515445" w:rsidRPr="00515445" w:rsidRDefault="00515445" w:rsidP="00515445">
      <w:pPr>
        <w:rPr>
          <w:lang w:val="vi-VN"/>
        </w:rPr>
      </w:pPr>
      <w:r w:rsidRPr="00515445">
        <w:rPr>
          <w:lang w:val="vi-VN"/>
        </w:rPr>
        <w:t xml:space="preserve">keyword: Temporal preposition 'lúc' </w:t>
      </w:r>
    </w:p>
    <w:p w14:paraId="2B2C04A3" w14:textId="77777777" w:rsidR="00515445" w:rsidRPr="00515445" w:rsidRDefault="00515445" w:rsidP="00515445">
      <w:pPr>
        <w:rPr>
          <w:lang w:val="vi-VN"/>
        </w:rPr>
      </w:pPr>
      <w:r w:rsidRPr="00515445">
        <w:rPr>
          <w:lang w:val="vi-VN"/>
        </w:rPr>
        <w:lastRenderedPageBreak/>
        <w:t xml:space="preserve">PROMPT: Generate grammar explanation for following Vietnamese grammar point: Temporal preposition 'lúc' </w:t>
      </w:r>
    </w:p>
    <w:p w14:paraId="52BAA3C0" w14:textId="77777777" w:rsidR="00515445" w:rsidRPr="00515445" w:rsidRDefault="00515445" w:rsidP="00515445">
      <w:pPr>
        <w:rPr>
          <w:lang w:val="vi-VN"/>
        </w:rPr>
      </w:pPr>
      <w:r w:rsidRPr="00515445">
        <w:rPr>
          <w:lang w:val="vi-VN"/>
        </w:rPr>
        <w:t xml:space="preserve">RESPONSE: { </w:t>
      </w:r>
    </w:p>
    <w:p w14:paraId="5D28E1FA" w14:textId="77777777" w:rsidR="00515445" w:rsidRPr="00515445" w:rsidRDefault="00515445" w:rsidP="00515445">
      <w:pPr>
        <w:rPr>
          <w:lang w:val="vi-VN"/>
        </w:rPr>
      </w:pPr>
      <w:r w:rsidRPr="00515445">
        <w:rPr>
          <w:lang w:val="vi-VN"/>
        </w:rPr>
        <w:t xml:space="preserve">  "title": "Temporal preposition 'lúc'", </w:t>
      </w:r>
    </w:p>
    <w:p w14:paraId="04721CE0" w14:textId="77777777" w:rsidR="00515445" w:rsidRPr="00515445" w:rsidRDefault="00515445" w:rsidP="00515445">
      <w:pPr>
        <w:rPr>
          <w:lang w:val="vi-VN"/>
        </w:rPr>
      </w:pPr>
      <w:r w:rsidRPr="00515445">
        <w:rPr>
          <w:lang w:val="vi-VN"/>
        </w:rPr>
        <w:t xml:space="preserve">  "short_explanation": "Used to refer to a specific time or moment.", </w:t>
      </w:r>
    </w:p>
    <w:p w14:paraId="28CA63D1" w14:textId="77777777" w:rsidR="00515445" w:rsidRPr="00515445" w:rsidRDefault="00515445" w:rsidP="00515445">
      <w:pPr>
        <w:rPr>
          <w:lang w:val="vi-VN"/>
        </w:rPr>
      </w:pPr>
      <w:r w:rsidRPr="00515445">
        <w:rPr>
          <w:lang w:val="vi-VN"/>
        </w:rPr>
        <w:t xml:space="preserve">  "long_explanation": "The Vietnamese preposition 'lúc' is used to denote a specific time or moment. It can indicate an event or action that happened at a specific time in the past, present, or future. In English, this is similar to the use of 'when' or 'at the time of'.",</w:t>
      </w:r>
    </w:p>
    <w:p w14:paraId="7764035E" w14:textId="77777777" w:rsidR="00515445" w:rsidRPr="00515445" w:rsidRDefault="00515445" w:rsidP="00515445">
      <w:pPr>
        <w:rPr>
          <w:lang w:val="vi-VN"/>
        </w:rPr>
      </w:pPr>
      <w:r w:rsidRPr="00515445">
        <w:rPr>
          <w:lang w:val="vi-VN"/>
        </w:rPr>
        <w:t xml:space="preserve">  "formation": "example of grammar formation for given grammar point", </w:t>
      </w:r>
    </w:p>
    <w:p w14:paraId="52E22110" w14:textId="77777777" w:rsidR="00515445" w:rsidRPr="00515445" w:rsidRDefault="00515445" w:rsidP="00515445">
      <w:pPr>
        <w:rPr>
          <w:lang w:val="vi-VN"/>
        </w:rPr>
      </w:pPr>
      <w:r w:rsidRPr="00515445">
        <w:rPr>
          <w:lang w:val="vi-VN"/>
        </w:rPr>
        <w:t xml:space="preserve">  "examples": [</w:t>
      </w:r>
    </w:p>
    <w:p w14:paraId="481B3CA7" w14:textId="77777777" w:rsidR="00515445" w:rsidRPr="00515445" w:rsidRDefault="00515445" w:rsidP="00515445">
      <w:pPr>
        <w:rPr>
          <w:lang w:val="vi-VN"/>
        </w:rPr>
      </w:pPr>
      <w:r w:rsidRPr="00515445">
        <w:rPr>
          <w:lang w:val="vi-VN"/>
        </w:rPr>
        <w:t xml:space="preserve">    { </w:t>
      </w:r>
    </w:p>
    <w:p w14:paraId="57F2A457" w14:textId="77C83C2E" w:rsidR="00515445" w:rsidRPr="00515445" w:rsidRDefault="00515445" w:rsidP="00515445">
      <w:pPr>
        <w:rPr>
          <w:lang w:val="vi-VN"/>
        </w:rPr>
      </w:pPr>
      <w:r w:rsidRPr="00515445">
        <w:rPr>
          <w:lang w:val="vi-VN"/>
        </w:rPr>
        <w:t xml:space="preserve">      "vn": "Lúc tôi đến nơi làm việc, tôi đã thấy mọi người đã sẵn sàng</w:t>
      </w:r>
      <w:del w:id="2050" w:author="Canh Duc Nguyen" w:date="2023-10-15T12:33:00Z">
        <w:r w:rsidRPr="00515445" w:rsidDel="00F145FC">
          <w:rPr>
            <w:lang w:val="vi-VN"/>
          </w:rPr>
          <w:delText xml:space="preserve"> để bắt đầu</w:delText>
        </w:r>
      </w:del>
      <w:r w:rsidRPr="00515445">
        <w:rPr>
          <w:lang w:val="vi-VN"/>
        </w:rPr>
        <w:t xml:space="preserve">.", </w:t>
      </w:r>
    </w:p>
    <w:p w14:paraId="129776FF" w14:textId="77777777" w:rsidR="00515445" w:rsidRPr="00515445" w:rsidRDefault="00515445" w:rsidP="00515445">
      <w:pPr>
        <w:rPr>
          <w:lang w:val="vi-VN"/>
        </w:rPr>
      </w:pPr>
      <w:r w:rsidRPr="00515445">
        <w:rPr>
          <w:lang w:val="vi-VN"/>
        </w:rPr>
        <w:t xml:space="preserve">      "en": "When I arrived at work, I saw that everyone was ready to start." </w:t>
      </w:r>
    </w:p>
    <w:p w14:paraId="57BCE2DC" w14:textId="77777777" w:rsidR="00515445" w:rsidRPr="00515445" w:rsidRDefault="00515445" w:rsidP="00515445">
      <w:pPr>
        <w:rPr>
          <w:lang w:val="vi-VN"/>
        </w:rPr>
      </w:pPr>
      <w:r w:rsidRPr="00515445">
        <w:rPr>
          <w:lang w:val="vi-VN"/>
        </w:rPr>
        <w:t xml:space="preserve">    }, </w:t>
      </w:r>
    </w:p>
    <w:p w14:paraId="0458040B" w14:textId="77777777" w:rsidR="00515445" w:rsidRPr="00515445" w:rsidRDefault="00515445" w:rsidP="00515445">
      <w:pPr>
        <w:rPr>
          <w:lang w:val="vi-VN"/>
        </w:rPr>
      </w:pPr>
      <w:r w:rsidRPr="00515445">
        <w:rPr>
          <w:lang w:val="vi-VN"/>
        </w:rPr>
        <w:t xml:space="preserve">    {</w:t>
      </w:r>
    </w:p>
    <w:p w14:paraId="3F9FBF9C" w14:textId="4DB0B413" w:rsidR="00515445" w:rsidRPr="00515445" w:rsidRDefault="00515445" w:rsidP="00515445">
      <w:pPr>
        <w:rPr>
          <w:lang w:val="vi-VN"/>
        </w:rPr>
      </w:pPr>
      <w:r w:rsidRPr="00515445">
        <w:rPr>
          <w:lang w:val="vi-VN"/>
        </w:rPr>
        <w:t xml:space="preserve">      "vn": "Lúc cô ấy cười, mọi người xung quanh đều cảm thấy </w:t>
      </w:r>
      <w:del w:id="2051" w:author="Canh Duc Nguyen" w:date="2023-10-15T12:33:00Z">
        <w:r w:rsidRPr="00515445" w:rsidDel="00F145FC">
          <w:rPr>
            <w:lang w:val="vi-VN"/>
          </w:rPr>
          <w:delText>hạnh phúc</w:delText>
        </w:r>
      </w:del>
      <w:ins w:id="2052" w:author="Canh Duc Nguyen" w:date="2023-10-15T12:34:00Z">
        <w:r w:rsidR="00F145FC">
          <w:rPr>
            <w:lang w:val="vi-VN"/>
          </w:rPr>
          <w:t>vui mừng</w:t>
        </w:r>
      </w:ins>
      <w:r w:rsidRPr="00515445">
        <w:rPr>
          <w:lang w:val="vi-VN"/>
        </w:rPr>
        <w:t xml:space="preserve">.", </w:t>
      </w:r>
    </w:p>
    <w:p w14:paraId="6E86A48D" w14:textId="77777777" w:rsidR="00515445" w:rsidRPr="00515445" w:rsidRDefault="00515445" w:rsidP="00515445">
      <w:pPr>
        <w:rPr>
          <w:lang w:val="vi-VN"/>
        </w:rPr>
      </w:pPr>
      <w:r w:rsidRPr="00515445">
        <w:rPr>
          <w:lang w:val="vi-VN"/>
        </w:rPr>
        <w:t xml:space="preserve">      "en": "When she smiles, everyone around feels happy."</w:t>
      </w:r>
    </w:p>
    <w:p w14:paraId="3E63B01B" w14:textId="77777777" w:rsidR="00515445" w:rsidRPr="00515445" w:rsidRDefault="00515445" w:rsidP="00515445">
      <w:pPr>
        <w:rPr>
          <w:lang w:val="vi-VN"/>
        </w:rPr>
      </w:pPr>
      <w:r w:rsidRPr="00515445">
        <w:rPr>
          <w:lang w:val="vi-VN"/>
        </w:rPr>
        <w:t xml:space="preserve">    }, </w:t>
      </w:r>
    </w:p>
    <w:p w14:paraId="1167D174" w14:textId="77777777" w:rsidR="00515445" w:rsidRPr="00515445" w:rsidRDefault="00515445" w:rsidP="00515445">
      <w:pPr>
        <w:rPr>
          <w:lang w:val="vi-VN"/>
        </w:rPr>
      </w:pPr>
      <w:r w:rsidRPr="00515445">
        <w:rPr>
          <w:lang w:val="vi-VN"/>
        </w:rPr>
        <w:t xml:space="preserve">    {</w:t>
      </w:r>
    </w:p>
    <w:p w14:paraId="56DB1A38" w14:textId="77777777" w:rsidR="00515445" w:rsidRPr="00515445" w:rsidRDefault="00515445" w:rsidP="00515445">
      <w:pPr>
        <w:rPr>
          <w:lang w:val="vi-VN"/>
        </w:rPr>
      </w:pPr>
      <w:r w:rsidRPr="00515445">
        <w:rPr>
          <w:lang w:val="vi-VN"/>
        </w:rPr>
        <w:t xml:space="preserve">      "vn": "Lúc mùa xuân về, tất cả mọi thứ đều trở nên tươi mới và đầy sức sống.", </w:t>
      </w:r>
    </w:p>
    <w:p w14:paraId="2E89B056" w14:textId="77777777" w:rsidR="00515445" w:rsidRPr="00515445" w:rsidRDefault="00515445" w:rsidP="00515445">
      <w:pPr>
        <w:rPr>
          <w:lang w:val="vi-VN"/>
        </w:rPr>
      </w:pPr>
      <w:r w:rsidRPr="00515445">
        <w:rPr>
          <w:lang w:val="vi-VN"/>
        </w:rPr>
        <w:t xml:space="preserve">      "en": "When spring comes, everything becomes fresh and full of life."</w:t>
      </w:r>
    </w:p>
    <w:p w14:paraId="733E8C7C" w14:textId="77777777" w:rsidR="00515445" w:rsidRPr="00515445" w:rsidRDefault="00515445" w:rsidP="00515445">
      <w:pPr>
        <w:rPr>
          <w:lang w:val="vi-VN"/>
        </w:rPr>
      </w:pPr>
      <w:r w:rsidRPr="00515445">
        <w:rPr>
          <w:lang w:val="vi-VN"/>
        </w:rPr>
        <w:t xml:space="preserve">    }, </w:t>
      </w:r>
    </w:p>
    <w:p w14:paraId="41A0688F" w14:textId="77777777" w:rsidR="00515445" w:rsidRPr="00515445" w:rsidRDefault="00515445" w:rsidP="00515445">
      <w:pPr>
        <w:rPr>
          <w:lang w:val="vi-VN"/>
        </w:rPr>
      </w:pPr>
      <w:r w:rsidRPr="00515445">
        <w:rPr>
          <w:lang w:val="vi-VN"/>
        </w:rPr>
        <w:t xml:space="preserve">    {</w:t>
      </w:r>
    </w:p>
    <w:p w14:paraId="41D80500" w14:textId="6866C92E" w:rsidR="00515445" w:rsidRPr="00515445" w:rsidRDefault="00515445" w:rsidP="00515445">
      <w:pPr>
        <w:rPr>
          <w:lang w:val="vi-VN"/>
        </w:rPr>
      </w:pPr>
      <w:r w:rsidRPr="00515445">
        <w:rPr>
          <w:lang w:val="vi-VN"/>
        </w:rPr>
        <w:t xml:space="preserve">      "vn": "Lúc </w:t>
      </w:r>
      <w:del w:id="2053" w:author="Canh Duc Nguyen" w:date="2023-10-15T12:35:00Z">
        <w:r w:rsidRPr="00515445" w:rsidDel="00F145FC">
          <w:rPr>
            <w:lang w:val="vi-VN"/>
          </w:rPr>
          <w:delText xml:space="preserve">mắt </w:delText>
        </w:r>
      </w:del>
      <w:ins w:id="2054" w:author="Canh Duc Nguyen" w:date="2023-10-15T12:35:00Z">
        <w:r w:rsidR="00F145FC">
          <w:rPr>
            <w:lang w:val="vi-VN"/>
          </w:rPr>
          <w:t xml:space="preserve">mặt </w:t>
        </w:r>
      </w:ins>
      <w:r w:rsidRPr="00515445">
        <w:rPr>
          <w:lang w:val="vi-VN"/>
        </w:rPr>
        <w:t xml:space="preserve">trời mọc, tôi thường thức dậy và bắt đầu một ngày mới.", </w:t>
      </w:r>
    </w:p>
    <w:p w14:paraId="17449CAE" w14:textId="77777777" w:rsidR="00515445" w:rsidRPr="00515445" w:rsidRDefault="00515445" w:rsidP="00515445">
      <w:pPr>
        <w:rPr>
          <w:lang w:val="vi-VN"/>
        </w:rPr>
      </w:pPr>
      <w:r w:rsidRPr="00515445">
        <w:rPr>
          <w:lang w:val="vi-VN"/>
        </w:rPr>
        <w:t xml:space="preserve">      "en": "At sunrise, I usually wake up and start a new day."</w:t>
      </w:r>
    </w:p>
    <w:p w14:paraId="3E3B8438" w14:textId="77777777" w:rsidR="00515445" w:rsidRPr="00515445" w:rsidRDefault="00515445" w:rsidP="00515445">
      <w:pPr>
        <w:rPr>
          <w:lang w:val="vi-VN"/>
        </w:rPr>
      </w:pPr>
      <w:r w:rsidRPr="00515445">
        <w:rPr>
          <w:lang w:val="vi-VN"/>
        </w:rPr>
        <w:t xml:space="preserve">    }</w:t>
      </w:r>
    </w:p>
    <w:p w14:paraId="0C4C3D5A" w14:textId="77777777" w:rsidR="00515445" w:rsidRPr="00515445" w:rsidRDefault="00515445" w:rsidP="00515445">
      <w:pPr>
        <w:rPr>
          <w:lang w:val="vi-VN"/>
        </w:rPr>
      </w:pPr>
      <w:r w:rsidRPr="00515445">
        <w:rPr>
          <w:lang w:val="vi-VN"/>
        </w:rPr>
        <w:t xml:space="preserve">  ] </w:t>
      </w:r>
    </w:p>
    <w:p w14:paraId="63DA537A" w14:textId="77777777" w:rsidR="00515445" w:rsidRPr="00515445" w:rsidRDefault="00515445" w:rsidP="00515445">
      <w:pPr>
        <w:rPr>
          <w:lang w:val="vi-VN"/>
        </w:rPr>
      </w:pPr>
      <w:r w:rsidRPr="00515445">
        <w:rPr>
          <w:lang w:val="vi-VN"/>
        </w:rPr>
        <w:t>}</w:t>
      </w:r>
    </w:p>
    <w:p w14:paraId="49C1487C" w14:textId="77777777" w:rsidR="00515445" w:rsidRPr="00515445" w:rsidRDefault="00515445" w:rsidP="00515445">
      <w:pPr>
        <w:rPr>
          <w:lang w:val="vi-VN"/>
        </w:rPr>
      </w:pPr>
      <w:r w:rsidRPr="00515445">
        <w:rPr>
          <w:lang w:val="vi-VN"/>
        </w:rPr>
        <w:t>-----------------------------</w:t>
      </w:r>
    </w:p>
    <w:p w14:paraId="17069CBC" w14:textId="77777777" w:rsidR="00515445" w:rsidRPr="00515445" w:rsidRDefault="00515445" w:rsidP="00515445">
      <w:pPr>
        <w:rPr>
          <w:lang w:val="vi-VN"/>
        </w:rPr>
      </w:pPr>
      <w:r w:rsidRPr="00515445">
        <w:rPr>
          <w:lang w:val="vi-VN"/>
        </w:rPr>
        <w:t xml:space="preserve">keyword: Temporal preposition 'từ' </w:t>
      </w:r>
    </w:p>
    <w:p w14:paraId="73B78A0C" w14:textId="77777777" w:rsidR="00515445" w:rsidRPr="00515445" w:rsidRDefault="00515445" w:rsidP="00515445">
      <w:pPr>
        <w:rPr>
          <w:lang w:val="vi-VN"/>
        </w:rPr>
      </w:pPr>
      <w:r w:rsidRPr="00515445">
        <w:rPr>
          <w:lang w:val="vi-VN"/>
        </w:rPr>
        <w:t xml:space="preserve">PROMPT: Generate grammar explanation for following Vietnamese grammar point: Temporal preposition 'từ' </w:t>
      </w:r>
    </w:p>
    <w:p w14:paraId="6337DF93" w14:textId="77777777" w:rsidR="00515445" w:rsidRPr="00515445" w:rsidRDefault="00515445" w:rsidP="00515445">
      <w:pPr>
        <w:rPr>
          <w:lang w:val="vi-VN"/>
        </w:rPr>
      </w:pPr>
      <w:r w:rsidRPr="00515445">
        <w:rPr>
          <w:lang w:val="vi-VN"/>
        </w:rPr>
        <w:t>RESPONSE: {</w:t>
      </w:r>
    </w:p>
    <w:p w14:paraId="7188F5EC" w14:textId="77777777" w:rsidR="00515445" w:rsidRPr="00515445" w:rsidRDefault="00515445" w:rsidP="00515445">
      <w:pPr>
        <w:rPr>
          <w:lang w:val="vi-VN"/>
        </w:rPr>
      </w:pPr>
      <w:r w:rsidRPr="00515445">
        <w:rPr>
          <w:lang w:val="vi-VN"/>
        </w:rPr>
        <w:t xml:space="preserve">    "title": "Temporal preposition 'từ'",</w:t>
      </w:r>
    </w:p>
    <w:p w14:paraId="2E4F51AD" w14:textId="77777777" w:rsidR="00515445" w:rsidRPr="00515445" w:rsidRDefault="00515445" w:rsidP="00515445">
      <w:pPr>
        <w:rPr>
          <w:lang w:val="vi-VN"/>
        </w:rPr>
      </w:pPr>
      <w:r w:rsidRPr="00515445">
        <w:rPr>
          <w:lang w:val="vi-VN"/>
        </w:rPr>
        <w:t xml:space="preserve">    "short_explanation": "Used to indicate the starting point of an action or event.",</w:t>
      </w:r>
    </w:p>
    <w:p w14:paraId="33FD25C0" w14:textId="77777777" w:rsidR="00515445" w:rsidRPr="00515445" w:rsidRDefault="00515445" w:rsidP="00515445">
      <w:pPr>
        <w:rPr>
          <w:lang w:val="vi-VN"/>
        </w:rPr>
      </w:pPr>
      <w:r w:rsidRPr="00515445">
        <w:rPr>
          <w:lang w:val="vi-VN"/>
        </w:rPr>
        <w:t xml:space="preserve">    "long_explanation": "The Vietnamese preposition 'từ' is used to express the starting point of a period of time or an action in a sentence. It translates directly to the preposition 'from' in English. This preposition helps to specify when or where an action or event starts, providing clear context to the receiver.",</w:t>
      </w:r>
    </w:p>
    <w:p w14:paraId="119E10AB" w14:textId="77777777" w:rsidR="00515445" w:rsidRPr="00515445" w:rsidRDefault="00515445" w:rsidP="00515445">
      <w:pPr>
        <w:rPr>
          <w:lang w:val="vi-VN"/>
        </w:rPr>
      </w:pPr>
      <w:r w:rsidRPr="00515445">
        <w:rPr>
          <w:lang w:val="vi-VN"/>
        </w:rPr>
        <w:t xml:space="preserve">    "formation": "example of grammar formation for given grammar point",</w:t>
      </w:r>
    </w:p>
    <w:p w14:paraId="77F22265" w14:textId="77777777" w:rsidR="00515445" w:rsidRPr="00515445" w:rsidRDefault="00515445" w:rsidP="00515445">
      <w:pPr>
        <w:rPr>
          <w:lang w:val="vi-VN"/>
        </w:rPr>
      </w:pPr>
      <w:r w:rsidRPr="00515445">
        <w:rPr>
          <w:lang w:val="vi-VN"/>
        </w:rPr>
        <w:t xml:space="preserve">    "examples": [</w:t>
      </w:r>
    </w:p>
    <w:p w14:paraId="1F1E7853" w14:textId="77777777" w:rsidR="00515445" w:rsidRPr="00515445" w:rsidRDefault="00515445" w:rsidP="00515445">
      <w:pPr>
        <w:rPr>
          <w:lang w:val="vi-VN"/>
        </w:rPr>
      </w:pPr>
      <w:r w:rsidRPr="00515445">
        <w:rPr>
          <w:lang w:val="vi-VN"/>
        </w:rPr>
        <w:t xml:space="preserve">      {</w:t>
      </w:r>
    </w:p>
    <w:p w14:paraId="6EFAD6C0" w14:textId="77777777" w:rsidR="00515445" w:rsidRPr="00515445" w:rsidRDefault="00515445" w:rsidP="00515445">
      <w:pPr>
        <w:rPr>
          <w:lang w:val="vi-VN"/>
        </w:rPr>
      </w:pPr>
      <w:r w:rsidRPr="00515445">
        <w:rPr>
          <w:lang w:val="vi-VN"/>
        </w:rPr>
        <w:t xml:space="preserve">        "vn": "Tôi đã bắt đầu làm việc từ sáng sớm.",</w:t>
      </w:r>
    </w:p>
    <w:p w14:paraId="280D7259" w14:textId="77777777" w:rsidR="00515445" w:rsidRPr="00515445" w:rsidRDefault="00515445" w:rsidP="00515445">
      <w:pPr>
        <w:rPr>
          <w:lang w:val="vi-VN"/>
        </w:rPr>
      </w:pPr>
      <w:r w:rsidRPr="00515445">
        <w:rPr>
          <w:lang w:val="vi-VN"/>
        </w:rPr>
        <w:t xml:space="preserve">        "en": "I started working from early morning."</w:t>
      </w:r>
    </w:p>
    <w:p w14:paraId="26E877B5" w14:textId="77777777" w:rsidR="00515445" w:rsidRPr="00515445" w:rsidRDefault="00515445" w:rsidP="00515445">
      <w:pPr>
        <w:rPr>
          <w:lang w:val="vi-VN"/>
        </w:rPr>
      </w:pPr>
      <w:r w:rsidRPr="00515445">
        <w:rPr>
          <w:lang w:val="vi-VN"/>
        </w:rPr>
        <w:lastRenderedPageBreak/>
        <w:t xml:space="preserve">      },</w:t>
      </w:r>
    </w:p>
    <w:p w14:paraId="3F451725" w14:textId="77777777" w:rsidR="00515445" w:rsidRPr="00515445" w:rsidRDefault="00515445" w:rsidP="00515445">
      <w:pPr>
        <w:rPr>
          <w:lang w:val="vi-VN"/>
        </w:rPr>
      </w:pPr>
      <w:r w:rsidRPr="00515445">
        <w:rPr>
          <w:lang w:val="vi-VN"/>
        </w:rPr>
        <w:t xml:space="preserve">      {</w:t>
      </w:r>
    </w:p>
    <w:p w14:paraId="5895CFB7" w14:textId="77777777" w:rsidR="00515445" w:rsidRPr="00515445" w:rsidRDefault="00515445" w:rsidP="00515445">
      <w:pPr>
        <w:rPr>
          <w:lang w:val="vi-VN"/>
        </w:rPr>
      </w:pPr>
      <w:r w:rsidRPr="00515445">
        <w:rPr>
          <w:lang w:val="vi-VN"/>
        </w:rPr>
        <w:t xml:space="preserve">        "vn": "Anh ấy đã học tiếng Nhật từ cấp 3.",</w:t>
      </w:r>
    </w:p>
    <w:p w14:paraId="064E8131" w14:textId="77777777" w:rsidR="00515445" w:rsidRPr="00515445" w:rsidRDefault="00515445" w:rsidP="00515445">
      <w:pPr>
        <w:rPr>
          <w:lang w:val="vi-VN"/>
        </w:rPr>
      </w:pPr>
      <w:r w:rsidRPr="00515445">
        <w:rPr>
          <w:lang w:val="vi-VN"/>
        </w:rPr>
        <w:t xml:space="preserve">        "en": "He has been learning Japanese from high school."</w:t>
      </w:r>
    </w:p>
    <w:p w14:paraId="0CBEE2E3" w14:textId="77777777" w:rsidR="00515445" w:rsidRPr="00515445" w:rsidRDefault="00515445" w:rsidP="00515445">
      <w:pPr>
        <w:rPr>
          <w:lang w:val="vi-VN"/>
        </w:rPr>
      </w:pPr>
      <w:r w:rsidRPr="00515445">
        <w:rPr>
          <w:lang w:val="vi-VN"/>
        </w:rPr>
        <w:t xml:space="preserve">      },</w:t>
      </w:r>
    </w:p>
    <w:p w14:paraId="1212C6C8" w14:textId="77777777" w:rsidR="00515445" w:rsidRPr="00515445" w:rsidRDefault="00515445" w:rsidP="00515445">
      <w:pPr>
        <w:rPr>
          <w:lang w:val="vi-VN"/>
        </w:rPr>
      </w:pPr>
      <w:r w:rsidRPr="00515445">
        <w:rPr>
          <w:lang w:val="vi-VN"/>
        </w:rPr>
        <w:t xml:space="preserve">      {</w:t>
      </w:r>
    </w:p>
    <w:p w14:paraId="75608F7D" w14:textId="77777777" w:rsidR="00515445" w:rsidRPr="00515445" w:rsidRDefault="00515445" w:rsidP="00515445">
      <w:pPr>
        <w:rPr>
          <w:lang w:val="vi-VN"/>
        </w:rPr>
      </w:pPr>
      <w:r w:rsidRPr="00515445">
        <w:rPr>
          <w:lang w:val="vi-VN"/>
        </w:rPr>
        <w:t xml:space="preserve">        "vn": "Chúng tôi đã chờ từ lúc 6 giờ chiều.",</w:t>
      </w:r>
    </w:p>
    <w:p w14:paraId="146DAE64" w14:textId="77777777" w:rsidR="00515445" w:rsidRPr="00515445" w:rsidRDefault="00515445" w:rsidP="00515445">
      <w:pPr>
        <w:rPr>
          <w:lang w:val="vi-VN"/>
        </w:rPr>
      </w:pPr>
      <w:r w:rsidRPr="00515445">
        <w:rPr>
          <w:lang w:val="vi-VN"/>
        </w:rPr>
        <w:t xml:space="preserve">        "en": "We have been waiting from 6 o'clock in the evening."</w:t>
      </w:r>
    </w:p>
    <w:p w14:paraId="4EC7EF18" w14:textId="77777777" w:rsidR="00515445" w:rsidRPr="00515445" w:rsidRDefault="00515445" w:rsidP="00515445">
      <w:pPr>
        <w:rPr>
          <w:lang w:val="vi-VN"/>
        </w:rPr>
      </w:pPr>
      <w:r w:rsidRPr="00515445">
        <w:rPr>
          <w:lang w:val="vi-VN"/>
        </w:rPr>
        <w:t xml:space="preserve">      },</w:t>
      </w:r>
    </w:p>
    <w:p w14:paraId="672C5178" w14:textId="77777777" w:rsidR="00515445" w:rsidRPr="00515445" w:rsidRDefault="00515445" w:rsidP="00515445">
      <w:pPr>
        <w:rPr>
          <w:lang w:val="vi-VN"/>
        </w:rPr>
      </w:pPr>
      <w:r w:rsidRPr="00515445">
        <w:rPr>
          <w:lang w:val="vi-VN"/>
        </w:rPr>
        <w:t xml:space="preserve">      {</w:t>
      </w:r>
    </w:p>
    <w:p w14:paraId="2A3E5C0F" w14:textId="77777777" w:rsidR="00515445" w:rsidRPr="00515445" w:rsidRDefault="00515445" w:rsidP="00515445">
      <w:pPr>
        <w:rPr>
          <w:lang w:val="vi-VN"/>
        </w:rPr>
      </w:pPr>
      <w:r w:rsidRPr="00515445">
        <w:rPr>
          <w:lang w:val="vi-VN"/>
        </w:rPr>
        <w:t xml:space="preserve">        "vn": "Cuộc họp sẽ bắt đầu từ 8 giờ sáng.",</w:t>
      </w:r>
    </w:p>
    <w:p w14:paraId="355E81C5" w14:textId="77777777" w:rsidR="00515445" w:rsidRPr="00515445" w:rsidRDefault="00515445" w:rsidP="00515445">
      <w:pPr>
        <w:rPr>
          <w:lang w:val="vi-VN"/>
        </w:rPr>
      </w:pPr>
      <w:r w:rsidRPr="00515445">
        <w:rPr>
          <w:lang w:val="vi-VN"/>
        </w:rPr>
        <w:t xml:space="preserve">        "en": "The meeting will start from 8 in the morning."</w:t>
      </w:r>
    </w:p>
    <w:p w14:paraId="05A51FA3" w14:textId="77777777" w:rsidR="00515445" w:rsidRPr="00515445" w:rsidRDefault="00515445" w:rsidP="00515445">
      <w:pPr>
        <w:rPr>
          <w:lang w:val="vi-VN"/>
        </w:rPr>
      </w:pPr>
      <w:r w:rsidRPr="00515445">
        <w:rPr>
          <w:lang w:val="vi-VN"/>
        </w:rPr>
        <w:t xml:space="preserve">      }</w:t>
      </w:r>
    </w:p>
    <w:p w14:paraId="2ABB651E" w14:textId="77777777" w:rsidR="00515445" w:rsidRPr="00515445" w:rsidRDefault="00515445" w:rsidP="00515445">
      <w:pPr>
        <w:rPr>
          <w:lang w:val="vi-VN"/>
        </w:rPr>
      </w:pPr>
      <w:r w:rsidRPr="00515445">
        <w:rPr>
          <w:lang w:val="vi-VN"/>
        </w:rPr>
        <w:t xml:space="preserve">    ]</w:t>
      </w:r>
    </w:p>
    <w:p w14:paraId="7222EC83" w14:textId="77777777" w:rsidR="00515445" w:rsidRPr="00515445" w:rsidRDefault="00515445" w:rsidP="00515445">
      <w:pPr>
        <w:rPr>
          <w:lang w:val="vi-VN"/>
        </w:rPr>
      </w:pPr>
      <w:r w:rsidRPr="00515445">
        <w:rPr>
          <w:lang w:val="vi-VN"/>
        </w:rPr>
        <w:t xml:space="preserve">  }</w:t>
      </w:r>
    </w:p>
    <w:p w14:paraId="40D85BC5" w14:textId="77777777" w:rsidR="00515445" w:rsidRPr="00515445" w:rsidRDefault="00515445" w:rsidP="00515445">
      <w:pPr>
        <w:rPr>
          <w:lang w:val="vi-VN"/>
        </w:rPr>
      </w:pPr>
      <w:r w:rsidRPr="00515445">
        <w:rPr>
          <w:lang w:val="vi-VN"/>
        </w:rPr>
        <w:t>-----------------------------</w:t>
      </w:r>
    </w:p>
    <w:p w14:paraId="474569E9" w14:textId="77777777" w:rsidR="00515445" w:rsidRPr="00515445" w:rsidRDefault="00515445" w:rsidP="00515445">
      <w:pPr>
        <w:rPr>
          <w:lang w:val="vi-VN"/>
        </w:rPr>
      </w:pPr>
      <w:r w:rsidRPr="00515445">
        <w:rPr>
          <w:lang w:val="vi-VN"/>
        </w:rPr>
        <w:t xml:space="preserve">keyword: Temporal preposition 'vào' </w:t>
      </w:r>
    </w:p>
    <w:p w14:paraId="4CFCE536" w14:textId="77777777" w:rsidR="00515445" w:rsidRPr="00515445" w:rsidRDefault="00515445" w:rsidP="00515445">
      <w:pPr>
        <w:rPr>
          <w:lang w:val="vi-VN"/>
        </w:rPr>
      </w:pPr>
      <w:r w:rsidRPr="00515445">
        <w:rPr>
          <w:lang w:val="vi-VN"/>
        </w:rPr>
        <w:t xml:space="preserve">PROMPT: Generate grammar explanation for following Vietnamese grammar point: Temporal preposition 'vào' </w:t>
      </w:r>
    </w:p>
    <w:p w14:paraId="1CF23318" w14:textId="77777777" w:rsidR="00515445" w:rsidRPr="00515445" w:rsidRDefault="00515445" w:rsidP="00515445">
      <w:pPr>
        <w:rPr>
          <w:lang w:val="vi-VN"/>
        </w:rPr>
      </w:pPr>
      <w:r w:rsidRPr="00515445">
        <w:rPr>
          <w:lang w:val="vi-VN"/>
        </w:rPr>
        <w:t xml:space="preserve">RESPONSE: { </w:t>
      </w:r>
    </w:p>
    <w:p w14:paraId="129ED778" w14:textId="77777777" w:rsidR="00515445" w:rsidRPr="00515445" w:rsidRDefault="00515445" w:rsidP="00515445">
      <w:pPr>
        <w:rPr>
          <w:lang w:val="vi-VN"/>
        </w:rPr>
      </w:pPr>
      <w:r w:rsidRPr="00515445">
        <w:rPr>
          <w:lang w:val="vi-VN"/>
        </w:rPr>
        <w:t xml:space="preserve">  "title": "Temporal preposition 'vào'", </w:t>
      </w:r>
    </w:p>
    <w:p w14:paraId="72BCCF76" w14:textId="77777777" w:rsidR="00515445" w:rsidRPr="00515445" w:rsidRDefault="00515445" w:rsidP="00515445">
      <w:pPr>
        <w:rPr>
          <w:lang w:val="vi-VN"/>
        </w:rPr>
      </w:pPr>
      <w:r w:rsidRPr="00515445">
        <w:rPr>
          <w:lang w:val="vi-VN"/>
        </w:rPr>
        <w:t xml:space="preserve">  "short_explanation": "Used to specify a certain point in time.", </w:t>
      </w:r>
    </w:p>
    <w:p w14:paraId="506FDCE6" w14:textId="77777777" w:rsidR="00515445" w:rsidRPr="00515445" w:rsidRDefault="00515445" w:rsidP="00515445">
      <w:pPr>
        <w:rPr>
          <w:lang w:val="vi-VN"/>
        </w:rPr>
      </w:pPr>
      <w:r w:rsidRPr="00515445">
        <w:rPr>
          <w:lang w:val="vi-VN"/>
        </w:rPr>
        <w:t xml:space="preserve">  "long_explanation": "The Vietnamese preposition 'vào' is used to point out a specific moment in time. It is equivalent to 'in', 'on' or 'at' in English when used in time contexts. 'vào' goes before the time phrase to indicate the point in time.", </w:t>
      </w:r>
    </w:p>
    <w:p w14:paraId="6E7A4722" w14:textId="77777777" w:rsidR="00515445" w:rsidRPr="00515445" w:rsidRDefault="00515445" w:rsidP="00515445">
      <w:pPr>
        <w:rPr>
          <w:lang w:val="vi-VN"/>
        </w:rPr>
      </w:pPr>
      <w:r w:rsidRPr="00515445">
        <w:rPr>
          <w:lang w:val="vi-VN"/>
        </w:rPr>
        <w:t xml:space="preserve">  "formation": "vào + time phrase", </w:t>
      </w:r>
    </w:p>
    <w:p w14:paraId="6407CC8D" w14:textId="77777777" w:rsidR="00515445" w:rsidRPr="00515445" w:rsidRDefault="00515445" w:rsidP="00515445">
      <w:pPr>
        <w:rPr>
          <w:lang w:val="vi-VN"/>
        </w:rPr>
      </w:pPr>
      <w:r w:rsidRPr="00515445">
        <w:rPr>
          <w:lang w:val="vi-VN"/>
        </w:rPr>
        <w:t xml:space="preserve">  "examples": [ </w:t>
      </w:r>
    </w:p>
    <w:p w14:paraId="1A3F17F7" w14:textId="77777777" w:rsidR="00515445" w:rsidRPr="00515445" w:rsidRDefault="00515445" w:rsidP="00515445">
      <w:pPr>
        <w:rPr>
          <w:lang w:val="vi-VN"/>
        </w:rPr>
      </w:pPr>
      <w:r w:rsidRPr="00515445">
        <w:rPr>
          <w:lang w:val="vi-VN"/>
        </w:rPr>
        <w:t xml:space="preserve">    { </w:t>
      </w:r>
    </w:p>
    <w:p w14:paraId="018710F0" w14:textId="77777777" w:rsidR="00515445" w:rsidRPr="00515445" w:rsidRDefault="00515445" w:rsidP="00515445">
      <w:pPr>
        <w:rPr>
          <w:lang w:val="vi-VN"/>
        </w:rPr>
      </w:pPr>
      <w:r w:rsidRPr="00515445">
        <w:rPr>
          <w:lang w:val="vi-VN"/>
        </w:rPr>
        <w:t xml:space="preserve">      "vn": "Tôi thức dậy vào lúc 6 giờ sáng mỗi ngày.", </w:t>
      </w:r>
    </w:p>
    <w:p w14:paraId="35A16F20" w14:textId="77777777" w:rsidR="00515445" w:rsidRPr="00515445" w:rsidRDefault="00515445" w:rsidP="00515445">
      <w:pPr>
        <w:rPr>
          <w:lang w:val="vi-VN"/>
        </w:rPr>
      </w:pPr>
      <w:r w:rsidRPr="00515445">
        <w:rPr>
          <w:lang w:val="vi-VN"/>
        </w:rPr>
        <w:t xml:space="preserve">      "en": "I wake up at 6 a.m. every day." </w:t>
      </w:r>
    </w:p>
    <w:p w14:paraId="0D30F15A" w14:textId="77777777" w:rsidR="00515445" w:rsidRPr="00515445" w:rsidRDefault="00515445" w:rsidP="00515445">
      <w:pPr>
        <w:rPr>
          <w:lang w:val="vi-VN"/>
        </w:rPr>
      </w:pPr>
      <w:r w:rsidRPr="00515445">
        <w:rPr>
          <w:lang w:val="vi-VN"/>
        </w:rPr>
        <w:t xml:space="preserve">    }, </w:t>
      </w:r>
    </w:p>
    <w:p w14:paraId="29A7B6A7" w14:textId="77777777" w:rsidR="00515445" w:rsidRPr="00515445" w:rsidRDefault="00515445" w:rsidP="00515445">
      <w:pPr>
        <w:rPr>
          <w:lang w:val="vi-VN"/>
        </w:rPr>
      </w:pPr>
      <w:r w:rsidRPr="00515445">
        <w:rPr>
          <w:lang w:val="vi-VN"/>
        </w:rPr>
        <w:t xml:space="preserve">    { </w:t>
      </w:r>
    </w:p>
    <w:p w14:paraId="2216FDE9" w14:textId="45127532" w:rsidR="00515445" w:rsidRPr="00515445" w:rsidRDefault="00515445" w:rsidP="00515445">
      <w:pPr>
        <w:rPr>
          <w:lang w:val="vi-VN"/>
        </w:rPr>
      </w:pPr>
      <w:r w:rsidRPr="00515445">
        <w:rPr>
          <w:lang w:val="vi-VN"/>
        </w:rPr>
        <w:t xml:space="preserve">      "vn": "Chúng tôi</w:t>
      </w:r>
      <w:ins w:id="2055" w:author="Canh Duc Nguyen" w:date="2023-10-15T12:36:00Z">
        <w:r w:rsidR="00F145FC">
          <w:rPr>
            <w:lang w:val="vi-VN"/>
          </w:rPr>
          <w:t xml:space="preserve"> sẽ</w:t>
        </w:r>
      </w:ins>
      <w:r w:rsidRPr="00515445">
        <w:rPr>
          <w:lang w:val="vi-VN"/>
        </w:rPr>
        <w:t xml:space="preserve"> đi du lịch vào mùa hè này.", </w:t>
      </w:r>
    </w:p>
    <w:p w14:paraId="671793EE" w14:textId="77777777" w:rsidR="00515445" w:rsidRPr="00515445" w:rsidRDefault="00515445" w:rsidP="00515445">
      <w:pPr>
        <w:rPr>
          <w:lang w:val="vi-VN"/>
        </w:rPr>
      </w:pPr>
      <w:r w:rsidRPr="00515445">
        <w:rPr>
          <w:lang w:val="vi-VN"/>
        </w:rPr>
        <w:t xml:space="preserve">      "en": "We are going on a trip this summer." </w:t>
      </w:r>
    </w:p>
    <w:p w14:paraId="0E930BD2" w14:textId="77777777" w:rsidR="00515445" w:rsidRPr="00515445" w:rsidRDefault="00515445" w:rsidP="00515445">
      <w:pPr>
        <w:rPr>
          <w:lang w:val="vi-VN"/>
        </w:rPr>
      </w:pPr>
      <w:r w:rsidRPr="00515445">
        <w:rPr>
          <w:lang w:val="vi-VN"/>
        </w:rPr>
        <w:t xml:space="preserve">    }, </w:t>
      </w:r>
    </w:p>
    <w:p w14:paraId="3A394285" w14:textId="77777777" w:rsidR="00515445" w:rsidRPr="00515445" w:rsidRDefault="00515445" w:rsidP="00515445">
      <w:pPr>
        <w:rPr>
          <w:lang w:val="vi-VN"/>
        </w:rPr>
      </w:pPr>
      <w:r w:rsidRPr="00515445">
        <w:rPr>
          <w:lang w:val="vi-VN"/>
        </w:rPr>
        <w:t xml:space="preserve">    { </w:t>
      </w:r>
    </w:p>
    <w:p w14:paraId="41B9A9E1" w14:textId="77777777" w:rsidR="00515445" w:rsidRPr="00515445" w:rsidRDefault="00515445" w:rsidP="00515445">
      <w:pPr>
        <w:rPr>
          <w:lang w:val="vi-VN"/>
        </w:rPr>
      </w:pPr>
      <w:r w:rsidRPr="00515445">
        <w:rPr>
          <w:lang w:val="vi-VN"/>
        </w:rPr>
        <w:t xml:space="preserve">      "vn": "Các siêu thị ở đây mở cửa vào 8 giờ sáng.", </w:t>
      </w:r>
    </w:p>
    <w:p w14:paraId="0AB6F41C" w14:textId="77777777" w:rsidR="00515445" w:rsidRPr="00515445" w:rsidRDefault="00515445" w:rsidP="00515445">
      <w:pPr>
        <w:rPr>
          <w:lang w:val="vi-VN"/>
        </w:rPr>
      </w:pPr>
      <w:r w:rsidRPr="00515445">
        <w:rPr>
          <w:lang w:val="vi-VN"/>
        </w:rPr>
        <w:t xml:space="preserve">      "en": "The supermarkets here open at 8 a.m." </w:t>
      </w:r>
    </w:p>
    <w:p w14:paraId="27BF81B5" w14:textId="77777777" w:rsidR="00515445" w:rsidRPr="00515445" w:rsidRDefault="00515445" w:rsidP="00515445">
      <w:pPr>
        <w:rPr>
          <w:lang w:val="vi-VN"/>
        </w:rPr>
      </w:pPr>
      <w:r w:rsidRPr="00515445">
        <w:rPr>
          <w:lang w:val="vi-VN"/>
        </w:rPr>
        <w:t xml:space="preserve">    }, </w:t>
      </w:r>
    </w:p>
    <w:p w14:paraId="78DFC4AF" w14:textId="77777777" w:rsidR="00515445" w:rsidRPr="00515445" w:rsidRDefault="00515445" w:rsidP="00515445">
      <w:pPr>
        <w:rPr>
          <w:lang w:val="vi-VN"/>
        </w:rPr>
      </w:pPr>
      <w:r w:rsidRPr="00515445">
        <w:rPr>
          <w:lang w:val="vi-VN"/>
        </w:rPr>
        <w:t xml:space="preserve">    { </w:t>
      </w:r>
    </w:p>
    <w:p w14:paraId="3B8955CD" w14:textId="77777777" w:rsidR="00515445" w:rsidRPr="00515445" w:rsidRDefault="00515445" w:rsidP="00515445">
      <w:pPr>
        <w:rPr>
          <w:lang w:val="vi-VN"/>
        </w:rPr>
      </w:pPr>
      <w:r w:rsidRPr="00515445">
        <w:rPr>
          <w:lang w:val="vi-VN"/>
        </w:rPr>
        <w:t xml:space="preserve">      "vn": "Họ sẽ tổ chức đám cưới vào tháng 12.", </w:t>
      </w:r>
    </w:p>
    <w:p w14:paraId="1EAD666D" w14:textId="77777777" w:rsidR="00515445" w:rsidRPr="00515445" w:rsidRDefault="00515445" w:rsidP="00515445">
      <w:pPr>
        <w:rPr>
          <w:lang w:val="vi-VN"/>
        </w:rPr>
      </w:pPr>
      <w:r w:rsidRPr="00515445">
        <w:rPr>
          <w:lang w:val="vi-VN"/>
        </w:rPr>
        <w:t xml:space="preserve">      "en": "They will hold their wedding in December." </w:t>
      </w:r>
    </w:p>
    <w:p w14:paraId="7D3F2BFA" w14:textId="77777777" w:rsidR="00515445" w:rsidRPr="00515445" w:rsidRDefault="00515445" w:rsidP="00515445">
      <w:pPr>
        <w:rPr>
          <w:lang w:val="vi-VN"/>
        </w:rPr>
      </w:pPr>
      <w:r w:rsidRPr="00515445">
        <w:rPr>
          <w:lang w:val="vi-VN"/>
        </w:rPr>
        <w:t xml:space="preserve">    }</w:t>
      </w:r>
    </w:p>
    <w:p w14:paraId="7B87017D" w14:textId="77777777" w:rsidR="00515445" w:rsidRPr="00515445" w:rsidRDefault="00515445" w:rsidP="00515445">
      <w:pPr>
        <w:rPr>
          <w:lang w:val="vi-VN"/>
        </w:rPr>
      </w:pPr>
      <w:r w:rsidRPr="00515445">
        <w:rPr>
          <w:lang w:val="vi-VN"/>
        </w:rPr>
        <w:t xml:space="preserve">  ] </w:t>
      </w:r>
    </w:p>
    <w:p w14:paraId="0551195E" w14:textId="77777777" w:rsidR="00515445" w:rsidRPr="00515445" w:rsidRDefault="00515445" w:rsidP="00515445">
      <w:pPr>
        <w:rPr>
          <w:lang w:val="vi-VN"/>
        </w:rPr>
      </w:pPr>
      <w:r w:rsidRPr="00515445">
        <w:rPr>
          <w:lang w:val="vi-VN"/>
        </w:rPr>
        <w:lastRenderedPageBreak/>
        <w:t>}</w:t>
      </w:r>
    </w:p>
    <w:p w14:paraId="1346CF7E" w14:textId="77777777" w:rsidR="00515445" w:rsidRPr="00515445" w:rsidRDefault="00515445" w:rsidP="00515445">
      <w:pPr>
        <w:rPr>
          <w:lang w:val="vi-VN"/>
        </w:rPr>
      </w:pPr>
      <w:r w:rsidRPr="00515445">
        <w:rPr>
          <w:lang w:val="vi-VN"/>
        </w:rPr>
        <w:t>-----------------------------</w:t>
      </w:r>
    </w:p>
    <w:p w14:paraId="1E92CBEC" w14:textId="77777777" w:rsidR="00515445" w:rsidRPr="00515445" w:rsidRDefault="00515445" w:rsidP="00515445">
      <w:pPr>
        <w:rPr>
          <w:lang w:val="vi-VN"/>
        </w:rPr>
      </w:pPr>
      <w:r w:rsidRPr="00515445">
        <w:rPr>
          <w:lang w:val="vi-VN"/>
        </w:rPr>
        <w:t xml:space="preserve">keyword: Temporal preposition 'vào lúc' </w:t>
      </w:r>
    </w:p>
    <w:p w14:paraId="00A5EA97" w14:textId="77777777" w:rsidR="00515445" w:rsidRPr="00515445" w:rsidRDefault="00515445" w:rsidP="00515445">
      <w:pPr>
        <w:rPr>
          <w:lang w:val="vi-VN"/>
        </w:rPr>
      </w:pPr>
      <w:r w:rsidRPr="00515445">
        <w:rPr>
          <w:lang w:val="vi-VN"/>
        </w:rPr>
        <w:t xml:space="preserve">PROMPT: Generate grammar explanation for following Vietnamese grammar point: Temporal preposition 'vào lúc' </w:t>
      </w:r>
    </w:p>
    <w:p w14:paraId="78254BC3" w14:textId="77777777" w:rsidR="00515445" w:rsidRPr="00515445" w:rsidRDefault="00515445" w:rsidP="00515445">
      <w:pPr>
        <w:rPr>
          <w:lang w:val="vi-VN"/>
        </w:rPr>
      </w:pPr>
      <w:r w:rsidRPr="00515445">
        <w:rPr>
          <w:lang w:val="vi-VN"/>
        </w:rPr>
        <w:t>RESPONSE: {</w:t>
      </w:r>
    </w:p>
    <w:p w14:paraId="49D87EC9" w14:textId="77777777" w:rsidR="00515445" w:rsidRPr="00515445" w:rsidRDefault="00515445" w:rsidP="00515445">
      <w:pPr>
        <w:rPr>
          <w:lang w:val="vi-VN"/>
        </w:rPr>
      </w:pPr>
      <w:r w:rsidRPr="00515445">
        <w:rPr>
          <w:lang w:val="vi-VN"/>
        </w:rPr>
        <w:t xml:space="preserve">  "title": "Temporal preposition 'vào lúc'",</w:t>
      </w:r>
    </w:p>
    <w:p w14:paraId="1184CF7F" w14:textId="77777777" w:rsidR="00515445" w:rsidRPr="00515445" w:rsidRDefault="00515445" w:rsidP="00515445">
      <w:pPr>
        <w:rPr>
          <w:lang w:val="vi-VN"/>
        </w:rPr>
      </w:pPr>
      <w:r w:rsidRPr="00515445">
        <w:rPr>
          <w:lang w:val="vi-VN"/>
        </w:rPr>
        <w:t xml:space="preserve">  "short_explanation": "Used to refer to the specific time when an event occurs.",</w:t>
      </w:r>
    </w:p>
    <w:p w14:paraId="2F18F2E2" w14:textId="77777777" w:rsidR="00515445" w:rsidRPr="00515445" w:rsidRDefault="00515445" w:rsidP="00515445">
      <w:pPr>
        <w:rPr>
          <w:lang w:val="vi-VN"/>
        </w:rPr>
      </w:pPr>
      <w:r w:rsidRPr="00515445">
        <w:rPr>
          <w:lang w:val="vi-VN"/>
        </w:rPr>
        <w:t xml:space="preserve">  "long_explanation": "The Vietnamese preposition 'vào lúc' is a time-based locution used to point out the specific time when an event took place. It's the equivalent of saying 'at the time of' or 'at' in English. This preposition is mostly applied when stating a certain action that occurred or will occur at a specific moment in time.",</w:t>
      </w:r>
    </w:p>
    <w:p w14:paraId="6B2AA755" w14:textId="77777777" w:rsidR="00515445" w:rsidRPr="00515445" w:rsidRDefault="00515445" w:rsidP="00515445">
      <w:pPr>
        <w:rPr>
          <w:lang w:val="vi-VN"/>
        </w:rPr>
      </w:pPr>
      <w:r w:rsidRPr="00515445">
        <w:rPr>
          <w:lang w:val="vi-VN"/>
        </w:rPr>
        <w:t xml:space="preserve">  "formation": "example of grammar formation for given grammar point",</w:t>
      </w:r>
    </w:p>
    <w:p w14:paraId="5E6262E9" w14:textId="77777777" w:rsidR="00515445" w:rsidRPr="00515445" w:rsidRDefault="00515445" w:rsidP="00515445">
      <w:pPr>
        <w:rPr>
          <w:lang w:val="vi-VN"/>
        </w:rPr>
      </w:pPr>
      <w:r w:rsidRPr="00515445">
        <w:rPr>
          <w:lang w:val="vi-VN"/>
        </w:rPr>
        <w:t xml:space="preserve">  "examples": [</w:t>
      </w:r>
    </w:p>
    <w:p w14:paraId="7F796838" w14:textId="77777777" w:rsidR="00515445" w:rsidRPr="00515445" w:rsidRDefault="00515445" w:rsidP="00515445">
      <w:pPr>
        <w:rPr>
          <w:lang w:val="vi-VN"/>
        </w:rPr>
      </w:pPr>
      <w:r w:rsidRPr="00515445">
        <w:rPr>
          <w:lang w:val="vi-VN"/>
        </w:rPr>
        <w:t xml:space="preserve">    {</w:t>
      </w:r>
    </w:p>
    <w:p w14:paraId="6FA03BE7" w14:textId="77777777" w:rsidR="00515445" w:rsidRPr="00515445" w:rsidRDefault="00515445" w:rsidP="00515445">
      <w:pPr>
        <w:rPr>
          <w:lang w:val="vi-VN"/>
        </w:rPr>
      </w:pPr>
      <w:r w:rsidRPr="00515445">
        <w:rPr>
          <w:lang w:val="vi-VN"/>
        </w:rPr>
        <w:t xml:space="preserve">      "vn": "Vào lúc 7 giờ tối nay, tôi sẽ đi xem phim.",</w:t>
      </w:r>
    </w:p>
    <w:p w14:paraId="71270E04" w14:textId="77777777" w:rsidR="00515445" w:rsidRPr="00515445" w:rsidRDefault="00515445" w:rsidP="00515445">
      <w:pPr>
        <w:rPr>
          <w:lang w:val="vi-VN"/>
        </w:rPr>
      </w:pPr>
      <w:r w:rsidRPr="00515445">
        <w:rPr>
          <w:lang w:val="vi-VN"/>
        </w:rPr>
        <w:t xml:space="preserve">      "en": "At 7 pm tonight, I'm going to watch a movie."</w:t>
      </w:r>
    </w:p>
    <w:p w14:paraId="0251AE76" w14:textId="77777777" w:rsidR="00515445" w:rsidRPr="00515445" w:rsidRDefault="00515445" w:rsidP="00515445">
      <w:pPr>
        <w:rPr>
          <w:lang w:val="vi-VN"/>
        </w:rPr>
      </w:pPr>
      <w:r w:rsidRPr="00515445">
        <w:rPr>
          <w:lang w:val="vi-VN"/>
        </w:rPr>
        <w:t xml:space="preserve">    },</w:t>
      </w:r>
    </w:p>
    <w:p w14:paraId="129E93DA" w14:textId="77777777" w:rsidR="00515445" w:rsidRPr="00515445" w:rsidRDefault="00515445" w:rsidP="00515445">
      <w:pPr>
        <w:rPr>
          <w:lang w:val="vi-VN"/>
        </w:rPr>
      </w:pPr>
      <w:r w:rsidRPr="00515445">
        <w:rPr>
          <w:lang w:val="vi-VN"/>
        </w:rPr>
        <w:t xml:space="preserve">    {</w:t>
      </w:r>
    </w:p>
    <w:p w14:paraId="689AC166" w14:textId="1CFFAA7A" w:rsidR="00515445" w:rsidRPr="00515445" w:rsidRDefault="00515445" w:rsidP="00515445">
      <w:pPr>
        <w:rPr>
          <w:lang w:val="vi-VN"/>
        </w:rPr>
      </w:pPr>
      <w:r w:rsidRPr="00515445">
        <w:rPr>
          <w:lang w:val="vi-VN"/>
        </w:rPr>
        <w:t xml:space="preserve">      "vn": "</w:t>
      </w:r>
      <w:del w:id="2056" w:author="Canh Duc Nguyen" w:date="2023-10-15T12:38:00Z">
        <w:r w:rsidRPr="00515445" w:rsidDel="00F145FC">
          <w:rPr>
            <w:lang w:val="vi-VN"/>
          </w:rPr>
          <w:delText>Vào</w:delText>
        </w:r>
      </w:del>
      <w:ins w:id="2057" w:author="Canh Duc Nguyen" w:date="2023-10-15T12:38:00Z">
        <w:r w:rsidR="00F145FC">
          <w:rPr>
            <w:lang w:val="vi-VN"/>
          </w:rPr>
          <w:t>L</w:t>
        </w:r>
      </w:ins>
      <w:del w:id="2058" w:author="Canh Duc Nguyen" w:date="2023-10-15T12:38:00Z">
        <w:r w:rsidRPr="00515445" w:rsidDel="00F145FC">
          <w:rPr>
            <w:lang w:val="vi-VN"/>
          </w:rPr>
          <w:delText xml:space="preserve"> l</w:delText>
        </w:r>
      </w:del>
      <w:r w:rsidRPr="00515445">
        <w:rPr>
          <w:lang w:val="vi-VN"/>
        </w:rPr>
        <w:t>úc anh ấy còn nhỏ, anh ấy đã muốn trở thành một kỹ sư.",</w:t>
      </w:r>
    </w:p>
    <w:p w14:paraId="13FA6789" w14:textId="77777777" w:rsidR="00515445" w:rsidRPr="00515445" w:rsidRDefault="00515445" w:rsidP="00515445">
      <w:pPr>
        <w:rPr>
          <w:lang w:val="vi-VN"/>
        </w:rPr>
      </w:pPr>
      <w:r w:rsidRPr="00515445">
        <w:rPr>
          <w:lang w:val="vi-VN"/>
        </w:rPr>
        <w:t xml:space="preserve">      "en": "At the time when he was young, he wanted to become an engineer."</w:t>
      </w:r>
    </w:p>
    <w:p w14:paraId="0862A174" w14:textId="77777777" w:rsidR="00515445" w:rsidRPr="00515445" w:rsidRDefault="00515445" w:rsidP="00515445">
      <w:pPr>
        <w:rPr>
          <w:lang w:val="vi-VN"/>
        </w:rPr>
      </w:pPr>
      <w:r w:rsidRPr="00515445">
        <w:rPr>
          <w:lang w:val="vi-VN"/>
        </w:rPr>
        <w:t xml:space="preserve">    },</w:t>
      </w:r>
    </w:p>
    <w:p w14:paraId="4AD898D6" w14:textId="77777777" w:rsidR="00515445" w:rsidRPr="00515445" w:rsidRDefault="00515445" w:rsidP="00515445">
      <w:pPr>
        <w:rPr>
          <w:lang w:val="vi-VN"/>
        </w:rPr>
      </w:pPr>
      <w:r w:rsidRPr="00515445">
        <w:rPr>
          <w:lang w:val="vi-VN"/>
        </w:rPr>
        <w:t xml:space="preserve">    {</w:t>
      </w:r>
    </w:p>
    <w:p w14:paraId="726C1E55" w14:textId="44F4602E" w:rsidR="00515445" w:rsidRPr="00515445" w:rsidRDefault="00515445" w:rsidP="00515445">
      <w:pPr>
        <w:rPr>
          <w:lang w:val="vi-VN"/>
        </w:rPr>
      </w:pPr>
      <w:r w:rsidRPr="00515445">
        <w:rPr>
          <w:lang w:val="vi-VN"/>
        </w:rPr>
        <w:t xml:space="preserve">      "vn": "Vào lúc 4 giờ chiều, trời bắt đầu </w:t>
      </w:r>
      <w:ins w:id="2059" w:author="Canh Duc Nguyen" w:date="2023-10-15T12:39:00Z">
        <w:r w:rsidR="00F145FC">
          <w:rPr>
            <w:lang w:val="vi-VN"/>
          </w:rPr>
          <w:t xml:space="preserve">đổ </w:t>
        </w:r>
      </w:ins>
      <w:r w:rsidRPr="00515445">
        <w:rPr>
          <w:lang w:val="vi-VN"/>
        </w:rPr>
        <w:t>mưa.",</w:t>
      </w:r>
    </w:p>
    <w:p w14:paraId="38D4A5DB" w14:textId="77777777" w:rsidR="00515445" w:rsidRPr="00515445" w:rsidRDefault="00515445" w:rsidP="00515445">
      <w:pPr>
        <w:rPr>
          <w:lang w:val="vi-VN"/>
        </w:rPr>
      </w:pPr>
      <w:r w:rsidRPr="00515445">
        <w:rPr>
          <w:lang w:val="vi-VN"/>
        </w:rPr>
        <w:t xml:space="preserve">      "en": "At 4 pm, it started to rain."</w:t>
      </w:r>
    </w:p>
    <w:p w14:paraId="50EB8984" w14:textId="77777777" w:rsidR="00515445" w:rsidRPr="00515445" w:rsidRDefault="00515445" w:rsidP="00515445">
      <w:pPr>
        <w:rPr>
          <w:lang w:val="vi-VN"/>
        </w:rPr>
      </w:pPr>
      <w:r w:rsidRPr="00515445">
        <w:rPr>
          <w:lang w:val="vi-VN"/>
        </w:rPr>
        <w:t xml:space="preserve">    },</w:t>
      </w:r>
    </w:p>
    <w:p w14:paraId="77076750" w14:textId="77777777" w:rsidR="00515445" w:rsidRPr="00515445" w:rsidRDefault="00515445" w:rsidP="00515445">
      <w:pPr>
        <w:rPr>
          <w:lang w:val="vi-VN"/>
        </w:rPr>
      </w:pPr>
      <w:r w:rsidRPr="00515445">
        <w:rPr>
          <w:lang w:val="vi-VN"/>
        </w:rPr>
        <w:t xml:space="preserve">    {</w:t>
      </w:r>
    </w:p>
    <w:p w14:paraId="72136A83" w14:textId="1EE3B01C" w:rsidR="00515445" w:rsidRPr="00515445" w:rsidRDefault="00515445" w:rsidP="00515445">
      <w:pPr>
        <w:rPr>
          <w:lang w:val="vi-VN"/>
        </w:rPr>
      </w:pPr>
      <w:r w:rsidRPr="00515445">
        <w:rPr>
          <w:lang w:val="vi-VN"/>
        </w:rPr>
        <w:t xml:space="preserve">      "vn": "Vào lúc </w:t>
      </w:r>
      <w:del w:id="2060" w:author="Canh Duc Nguyen" w:date="2023-10-15T12:39:00Z">
        <w:r w:rsidRPr="00515445" w:rsidDel="00F145FC">
          <w:rPr>
            <w:lang w:val="vi-VN"/>
          </w:rPr>
          <w:delText xml:space="preserve">bạn </w:delText>
        </w:r>
      </w:del>
      <w:ins w:id="2061" w:author="Canh Duc Nguyen" w:date="2023-10-15T12:39:00Z">
        <w:r w:rsidR="00F145FC">
          <w:rPr>
            <w:lang w:val="vi-VN"/>
          </w:rPr>
          <w:t xml:space="preserve">anh </w:t>
        </w:r>
      </w:ins>
      <w:del w:id="2062" w:author="Canh Duc Nguyen" w:date="2023-10-15T12:39:00Z">
        <w:r w:rsidRPr="00515445" w:rsidDel="00F145FC">
          <w:rPr>
            <w:lang w:val="vi-VN"/>
          </w:rPr>
          <w:delText>ra</w:delText>
        </w:r>
      </w:del>
      <w:ins w:id="2063" w:author="Canh Duc Nguyen" w:date="2023-10-15T12:39:00Z">
        <w:r w:rsidR="00F145FC">
          <w:rPr>
            <w:lang w:val="vi-VN"/>
          </w:rPr>
          <w:t>rời</w:t>
        </w:r>
      </w:ins>
      <w:r w:rsidRPr="00515445">
        <w:rPr>
          <w:lang w:val="vi-VN"/>
        </w:rPr>
        <w:t xml:space="preserve"> đi, </w:t>
      </w:r>
      <w:del w:id="2064" w:author="Canh Duc Nguyen" w:date="2023-10-15T12:39:00Z">
        <w:r w:rsidRPr="00515445" w:rsidDel="00F145FC">
          <w:rPr>
            <w:lang w:val="vi-VN"/>
          </w:rPr>
          <w:delText>tôi</w:delText>
        </w:r>
      </w:del>
      <w:ins w:id="2065" w:author="Canh Duc Nguyen" w:date="2023-10-15T12:39:00Z">
        <w:r w:rsidR="00F145FC">
          <w:rPr>
            <w:lang w:val="vi-VN"/>
          </w:rPr>
          <w:t>em</w:t>
        </w:r>
      </w:ins>
      <w:r w:rsidRPr="00515445">
        <w:rPr>
          <w:lang w:val="vi-VN"/>
        </w:rPr>
        <w:t xml:space="preserve"> </w:t>
      </w:r>
      <w:ins w:id="2066" w:author="Canh Duc Nguyen" w:date="2023-10-15T12:39:00Z">
        <w:r w:rsidR="00F145FC">
          <w:rPr>
            <w:lang w:val="vi-VN"/>
          </w:rPr>
          <w:t xml:space="preserve">đã </w:t>
        </w:r>
      </w:ins>
      <w:r w:rsidRPr="00515445">
        <w:rPr>
          <w:lang w:val="vi-VN"/>
        </w:rPr>
        <w:t>khóc nhiều.",</w:t>
      </w:r>
    </w:p>
    <w:p w14:paraId="6DEA0691" w14:textId="77777777" w:rsidR="00515445" w:rsidRPr="00515445" w:rsidRDefault="00515445" w:rsidP="00515445">
      <w:pPr>
        <w:rPr>
          <w:lang w:val="vi-VN"/>
        </w:rPr>
      </w:pPr>
      <w:r w:rsidRPr="00515445">
        <w:rPr>
          <w:lang w:val="vi-VN"/>
        </w:rPr>
        <w:t xml:space="preserve">      "en": "At the time when you left, I cried a lot."</w:t>
      </w:r>
    </w:p>
    <w:p w14:paraId="460AE6EE" w14:textId="77777777" w:rsidR="00515445" w:rsidRPr="00515445" w:rsidRDefault="00515445" w:rsidP="00515445">
      <w:pPr>
        <w:rPr>
          <w:lang w:val="vi-VN"/>
        </w:rPr>
      </w:pPr>
      <w:r w:rsidRPr="00515445">
        <w:rPr>
          <w:lang w:val="vi-VN"/>
        </w:rPr>
        <w:t xml:space="preserve">    }</w:t>
      </w:r>
    </w:p>
    <w:p w14:paraId="2B4A14D9" w14:textId="77777777" w:rsidR="00515445" w:rsidRPr="00515445" w:rsidRDefault="00515445" w:rsidP="00515445">
      <w:pPr>
        <w:rPr>
          <w:lang w:val="vi-VN"/>
        </w:rPr>
      </w:pPr>
      <w:r w:rsidRPr="00515445">
        <w:rPr>
          <w:lang w:val="vi-VN"/>
        </w:rPr>
        <w:t xml:space="preserve">  ]</w:t>
      </w:r>
    </w:p>
    <w:p w14:paraId="540EA13F" w14:textId="77777777" w:rsidR="00515445" w:rsidRPr="00515445" w:rsidRDefault="00515445" w:rsidP="00515445">
      <w:pPr>
        <w:rPr>
          <w:lang w:val="vi-VN"/>
        </w:rPr>
      </w:pPr>
      <w:r w:rsidRPr="00515445">
        <w:rPr>
          <w:lang w:val="vi-VN"/>
        </w:rPr>
        <w:t>}</w:t>
      </w:r>
    </w:p>
    <w:p w14:paraId="504CD49D" w14:textId="77777777" w:rsidR="00515445" w:rsidRPr="00515445" w:rsidRDefault="00515445" w:rsidP="00515445">
      <w:pPr>
        <w:rPr>
          <w:lang w:val="vi-VN"/>
        </w:rPr>
      </w:pPr>
      <w:r w:rsidRPr="00515445">
        <w:rPr>
          <w:lang w:val="vi-VN"/>
        </w:rPr>
        <w:t>-----------------------------</w:t>
      </w:r>
    </w:p>
    <w:p w14:paraId="2E856600" w14:textId="77777777" w:rsidR="00515445" w:rsidRPr="00515445" w:rsidRDefault="00515445" w:rsidP="00515445">
      <w:pPr>
        <w:rPr>
          <w:lang w:val="vi-VN"/>
        </w:rPr>
      </w:pPr>
      <w:r w:rsidRPr="00515445">
        <w:rPr>
          <w:lang w:val="vi-VN"/>
        </w:rPr>
        <w:t xml:space="preserve">keyword: Tense marker 'chưa' </w:t>
      </w:r>
    </w:p>
    <w:p w14:paraId="4EA6D51B" w14:textId="77777777" w:rsidR="00515445" w:rsidRPr="00515445" w:rsidRDefault="00515445" w:rsidP="00515445">
      <w:pPr>
        <w:rPr>
          <w:lang w:val="vi-VN"/>
        </w:rPr>
      </w:pPr>
      <w:r w:rsidRPr="00515445">
        <w:rPr>
          <w:lang w:val="vi-VN"/>
        </w:rPr>
        <w:t xml:space="preserve">PROMPT: Generate grammar explanation for following Vietnamese grammar point: Tense marker 'chưa' </w:t>
      </w:r>
    </w:p>
    <w:p w14:paraId="714A551B" w14:textId="77777777" w:rsidR="00515445" w:rsidRPr="00515445" w:rsidRDefault="00515445" w:rsidP="00515445">
      <w:pPr>
        <w:rPr>
          <w:lang w:val="vi-VN"/>
        </w:rPr>
      </w:pPr>
      <w:r w:rsidRPr="00515445">
        <w:rPr>
          <w:lang w:val="vi-VN"/>
        </w:rPr>
        <w:t>RESPONSE: {</w:t>
      </w:r>
    </w:p>
    <w:p w14:paraId="4BAFE704" w14:textId="77777777" w:rsidR="00515445" w:rsidRPr="00515445" w:rsidRDefault="00515445" w:rsidP="00515445">
      <w:pPr>
        <w:rPr>
          <w:lang w:val="vi-VN"/>
        </w:rPr>
      </w:pPr>
      <w:r w:rsidRPr="00515445">
        <w:rPr>
          <w:lang w:val="vi-VN"/>
        </w:rPr>
        <w:t xml:space="preserve">    "title": "Tense marker 'chưa'",</w:t>
      </w:r>
    </w:p>
    <w:p w14:paraId="363E682F" w14:textId="77777777" w:rsidR="00515445" w:rsidRPr="00515445" w:rsidRDefault="00515445" w:rsidP="00515445">
      <w:pPr>
        <w:rPr>
          <w:lang w:val="vi-VN"/>
        </w:rPr>
      </w:pPr>
      <w:r w:rsidRPr="00515445">
        <w:rPr>
          <w:lang w:val="vi-VN"/>
        </w:rPr>
        <w:t xml:space="preserve">    "short_explanation": "Used to denote an action that has not yet been realized or completed.",</w:t>
      </w:r>
    </w:p>
    <w:p w14:paraId="132FA3DA" w14:textId="77777777" w:rsidR="00515445" w:rsidRPr="00515445" w:rsidRDefault="00515445" w:rsidP="00515445">
      <w:pPr>
        <w:rPr>
          <w:lang w:val="vi-VN"/>
        </w:rPr>
      </w:pPr>
      <w:r w:rsidRPr="00515445">
        <w:rPr>
          <w:lang w:val="vi-VN"/>
        </w:rPr>
        <w:t xml:space="preserve">    "long_explanation": "The Vietnamese grammar marker 'chưa' is used to indicate an action or event that has not yet happened or been completed. It resembles the English concept of 'not yet'. The marker 'chưa' usually placed before a verb to indicate the unrealized action.",</w:t>
      </w:r>
    </w:p>
    <w:p w14:paraId="25AD8E54" w14:textId="77777777" w:rsidR="00515445" w:rsidRPr="00515445" w:rsidRDefault="00515445" w:rsidP="00515445">
      <w:pPr>
        <w:rPr>
          <w:lang w:val="vi-VN"/>
        </w:rPr>
      </w:pPr>
      <w:r w:rsidRPr="00515445">
        <w:rPr>
          <w:lang w:val="vi-VN"/>
        </w:rPr>
        <w:t xml:space="preserve">    "formation": "subject + chưa + verb",</w:t>
      </w:r>
    </w:p>
    <w:p w14:paraId="0E3A05D5" w14:textId="77777777" w:rsidR="00515445" w:rsidRPr="00515445" w:rsidRDefault="00515445" w:rsidP="00515445">
      <w:pPr>
        <w:rPr>
          <w:lang w:val="vi-VN"/>
        </w:rPr>
      </w:pPr>
      <w:r w:rsidRPr="00515445">
        <w:rPr>
          <w:lang w:val="vi-VN"/>
        </w:rPr>
        <w:lastRenderedPageBreak/>
        <w:t xml:space="preserve">    "examples": [</w:t>
      </w:r>
    </w:p>
    <w:p w14:paraId="62FE83A2" w14:textId="77777777" w:rsidR="00515445" w:rsidRPr="00515445" w:rsidRDefault="00515445" w:rsidP="00515445">
      <w:pPr>
        <w:rPr>
          <w:lang w:val="vi-VN"/>
        </w:rPr>
      </w:pPr>
      <w:r w:rsidRPr="00515445">
        <w:rPr>
          <w:lang w:val="vi-VN"/>
        </w:rPr>
        <w:t xml:space="preserve">      {</w:t>
      </w:r>
    </w:p>
    <w:p w14:paraId="590CD416" w14:textId="77777777" w:rsidR="00515445" w:rsidRPr="00515445" w:rsidRDefault="00515445" w:rsidP="00515445">
      <w:pPr>
        <w:rPr>
          <w:lang w:val="vi-VN"/>
        </w:rPr>
      </w:pPr>
      <w:r w:rsidRPr="00515445">
        <w:rPr>
          <w:lang w:val="vi-VN"/>
        </w:rPr>
        <w:t xml:space="preserve">        "vn": "Bạn chưa ăn sáng à?",</w:t>
      </w:r>
    </w:p>
    <w:p w14:paraId="5C3141F5" w14:textId="77777777" w:rsidR="00515445" w:rsidRPr="00515445" w:rsidRDefault="00515445" w:rsidP="00515445">
      <w:pPr>
        <w:rPr>
          <w:lang w:val="vi-VN"/>
        </w:rPr>
      </w:pPr>
      <w:r w:rsidRPr="00515445">
        <w:rPr>
          <w:lang w:val="vi-VN"/>
        </w:rPr>
        <w:t xml:space="preserve">        "en": "Have you not had breakfast yet?"</w:t>
      </w:r>
    </w:p>
    <w:p w14:paraId="68BC3868" w14:textId="77777777" w:rsidR="00515445" w:rsidRPr="00515445" w:rsidRDefault="00515445" w:rsidP="00515445">
      <w:pPr>
        <w:rPr>
          <w:lang w:val="vi-VN"/>
        </w:rPr>
      </w:pPr>
      <w:r w:rsidRPr="00515445">
        <w:rPr>
          <w:lang w:val="vi-VN"/>
        </w:rPr>
        <w:t xml:space="preserve">      },</w:t>
      </w:r>
    </w:p>
    <w:p w14:paraId="17CCD6E9" w14:textId="77777777" w:rsidR="00515445" w:rsidRPr="00515445" w:rsidRDefault="00515445" w:rsidP="00515445">
      <w:pPr>
        <w:rPr>
          <w:lang w:val="vi-VN"/>
        </w:rPr>
      </w:pPr>
      <w:r w:rsidRPr="00515445">
        <w:rPr>
          <w:lang w:val="vi-VN"/>
        </w:rPr>
        <w:t xml:space="preserve">      {</w:t>
      </w:r>
    </w:p>
    <w:p w14:paraId="285D560E" w14:textId="77777777" w:rsidR="00515445" w:rsidRPr="00515445" w:rsidRDefault="00515445" w:rsidP="00515445">
      <w:pPr>
        <w:rPr>
          <w:lang w:val="vi-VN"/>
        </w:rPr>
      </w:pPr>
      <w:r w:rsidRPr="00515445">
        <w:rPr>
          <w:lang w:val="vi-VN"/>
        </w:rPr>
        <w:t xml:space="preserve">        "vn": "Mình chưa đi du lịch ở Việt Nam bao giờ.",</w:t>
      </w:r>
    </w:p>
    <w:p w14:paraId="1FBB0D69" w14:textId="77777777" w:rsidR="00515445" w:rsidRPr="00515445" w:rsidRDefault="00515445" w:rsidP="00515445">
      <w:pPr>
        <w:rPr>
          <w:lang w:val="vi-VN"/>
        </w:rPr>
      </w:pPr>
      <w:r w:rsidRPr="00515445">
        <w:rPr>
          <w:lang w:val="vi-VN"/>
        </w:rPr>
        <w:t xml:space="preserve">        "en": "I have never traveled in Vietnam."</w:t>
      </w:r>
    </w:p>
    <w:p w14:paraId="65FE4311" w14:textId="77777777" w:rsidR="00515445" w:rsidRPr="00515445" w:rsidRDefault="00515445" w:rsidP="00515445">
      <w:pPr>
        <w:rPr>
          <w:lang w:val="vi-VN"/>
        </w:rPr>
      </w:pPr>
      <w:r w:rsidRPr="00515445">
        <w:rPr>
          <w:lang w:val="vi-VN"/>
        </w:rPr>
        <w:t xml:space="preserve">      },</w:t>
      </w:r>
    </w:p>
    <w:p w14:paraId="665FDFC8" w14:textId="77777777" w:rsidR="00515445" w:rsidRPr="00515445" w:rsidRDefault="00515445" w:rsidP="00515445">
      <w:pPr>
        <w:rPr>
          <w:lang w:val="vi-VN"/>
        </w:rPr>
      </w:pPr>
      <w:r w:rsidRPr="00515445">
        <w:rPr>
          <w:lang w:val="vi-VN"/>
        </w:rPr>
        <w:t xml:space="preserve">      {</w:t>
      </w:r>
    </w:p>
    <w:p w14:paraId="0718D81F" w14:textId="77777777" w:rsidR="00515445" w:rsidRPr="00515445" w:rsidRDefault="00515445" w:rsidP="00515445">
      <w:pPr>
        <w:rPr>
          <w:lang w:val="vi-VN"/>
        </w:rPr>
      </w:pPr>
      <w:r w:rsidRPr="00515445">
        <w:rPr>
          <w:lang w:val="vi-VN"/>
        </w:rPr>
        <w:t xml:space="preserve">        "vn": "Chị ấy chưa về nhà.",</w:t>
      </w:r>
    </w:p>
    <w:p w14:paraId="5F27D648" w14:textId="77777777" w:rsidR="00515445" w:rsidRPr="00515445" w:rsidRDefault="00515445" w:rsidP="00515445">
      <w:pPr>
        <w:rPr>
          <w:lang w:val="vi-VN"/>
        </w:rPr>
      </w:pPr>
      <w:r w:rsidRPr="00515445">
        <w:rPr>
          <w:lang w:val="vi-VN"/>
        </w:rPr>
        <w:t xml:space="preserve">        "en": "She has not come home yet."</w:t>
      </w:r>
    </w:p>
    <w:p w14:paraId="16546AC4" w14:textId="77777777" w:rsidR="00515445" w:rsidRPr="00515445" w:rsidRDefault="00515445" w:rsidP="00515445">
      <w:pPr>
        <w:rPr>
          <w:lang w:val="vi-VN"/>
        </w:rPr>
      </w:pPr>
      <w:r w:rsidRPr="00515445">
        <w:rPr>
          <w:lang w:val="vi-VN"/>
        </w:rPr>
        <w:t xml:space="preserve">      },</w:t>
      </w:r>
    </w:p>
    <w:p w14:paraId="3F90962E" w14:textId="77777777" w:rsidR="00515445" w:rsidRPr="00515445" w:rsidRDefault="00515445" w:rsidP="00515445">
      <w:pPr>
        <w:rPr>
          <w:lang w:val="vi-VN"/>
        </w:rPr>
      </w:pPr>
      <w:r w:rsidRPr="00515445">
        <w:rPr>
          <w:lang w:val="vi-VN"/>
        </w:rPr>
        <w:t xml:space="preserve">      {</w:t>
      </w:r>
    </w:p>
    <w:p w14:paraId="28DE264C" w14:textId="70C7633D" w:rsidR="00515445" w:rsidRPr="00515445" w:rsidRDefault="00515445" w:rsidP="00515445">
      <w:pPr>
        <w:rPr>
          <w:lang w:val="vi-VN"/>
        </w:rPr>
      </w:pPr>
      <w:r w:rsidRPr="00515445">
        <w:rPr>
          <w:lang w:val="vi-VN"/>
        </w:rPr>
        <w:t xml:space="preserve">        "vn": "Tôi chưa </w:t>
      </w:r>
      <w:del w:id="2067" w:author="Canh Duc Nguyen" w:date="2023-10-15T12:40:00Z">
        <w:r w:rsidRPr="00515445" w:rsidDel="00F145FC">
          <w:rPr>
            <w:lang w:val="vi-VN"/>
          </w:rPr>
          <w:delText xml:space="preserve">bao giờ </w:delText>
        </w:r>
      </w:del>
      <w:ins w:id="2068" w:author="Canh Duc Nguyen" w:date="2023-10-15T12:40:00Z">
        <w:r w:rsidR="00F145FC">
          <w:rPr>
            <w:lang w:val="vi-VN"/>
          </w:rPr>
          <w:t xml:space="preserve">từng </w:t>
        </w:r>
      </w:ins>
      <w:r w:rsidRPr="00515445">
        <w:rPr>
          <w:lang w:val="vi-VN"/>
        </w:rPr>
        <w:t>thấy cái gì đẹp như vậy.",</w:t>
      </w:r>
    </w:p>
    <w:p w14:paraId="6D70054D" w14:textId="77777777" w:rsidR="00515445" w:rsidRPr="00515445" w:rsidRDefault="00515445" w:rsidP="00515445">
      <w:pPr>
        <w:rPr>
          <w:lang w:val="vi-VN"/>
        </w:rPr>
      </w:pPr>
      <w:r w:rsidRPr="00515445">
        <w:rPr>
          <w:lang w:val="vi-VN"/>
        </w:rPr>
        <w:t xml:space="preserve">        "en": "I have never seen anything as beautiful as this."</w:t>
      </w:r>
    </w:p>
    <w:p w14:paraId="7D88570D" w14:textId="77777777" w:rsidR="00515445" w:rsidRPr="00515445" w:rsidRDefault="00515445" w:rsidP="00515445">
      <w:pPr>
        <w:rPr>
          <w:lang w:val="vi-VN"/>
        </w:rPr>
      </w:pPr>
      <w:r w:rsidRPr="00515445">
        <w:rPr>
          <w:lang w:val="vi-VN"/>
        </w:rPr>
        <w:t xml:space="preserve">      }</w:t>
      </w:r>
    </w:p>
    <w:p w14:paraId="72808621" w14:textId="77777777" w:rsidR="00515445" w:rsidRPr="00515445" w:rsidRDefault="00515445" w:rsidP="00515445">
      <w:pPr>
        <w:rPr>
          <w:lang w:val="vi-VN"/>
        </w:rPr>
      </w:pPr>
      <w:r w:rsidRPr="00515445">
        <w:rPr>
          <w:lang w:val="vi-VN"/>
        </w:rPr>
        <w:t xml:space="preserve">    ]</w:t>
      </w:r>
    </w:p>
    <w:p w14:paraId="47A69C4B" w14:textId="77777777" w:rsidR="00515445" w:rsidRPr="00515445" w:rsidRDefault="00515445" w:rsidP="00515445">
      <w:pPr>
        <w:rPr>
          <w:lang w:val="vi-VN"/>
        </w:rPr>
      </w:pPr>
      <w:r w:rsidRPr="00515445">
        <w:rPr>
          <w:lang w:val="vi-VN"/>
        </w:rPr>
        <w:t xml:space="preserve">  }</w:t>
      </w:r>
    </w:p>
    <w:p w14:paraId="5DC6D045" w14:textId="77777777" w:rsidR="00515445" w:rsidRPr="00515445" w:rsidRDefault="00515445" w:rsidP="00515445">
      <w:pPr>
        <w:rPr>
          <w:lang w:val="vi-VN"/>
        </w:rPr>
      </w:pPr>
      <w:r w:rsidRPr="00515445">
        <w:rPr>
          <w:lang w:val="vi-VN"/>
        </w:rPr>
        <w:t>-----------------------------</w:t>
      </w:r>
    </w:p>
    <w:p w14:paraId="2F30DDE7" w14:textId="77777777" w:rsidR="00515445" w:rsidRPr="00515445" w:rsidRDefault="00515445" w:rsidP="00515445">
      <w:pPr>
        <w:rPr>
          <w:lang w:val="vi-VN"/>
        </w:rPr>
      </w:pPr>
      <w:r w:rsidRPr="00515445">
        <w:rPr>
          <w:lang w:val="vi-VN"/>
        </w:rPr>
        <w:t xml:space="preserve">keyword: Tense marker 'đã'  </w:t>
      </w:r>
    </w:p>
    <w:p w14:paraId="00BDC3E8" w14:textId="77777777" w:rsidR="00515445" w:rsidRPr="00515445" w:rsidRDefault="00515445" w:rsidP="00515445">
      <w:pPr>
        <w:rPr>
          <w:lang w:val="vi-VN"/>
        </w:rPr>
      </w:pPr>
      <w:r w:rsidRPr="00515445">
        <w:rPr>
          <w:lang w:val="vi-VN"/>
        </w:rPr>
        <w:t xml:space="preserve">PROMPT: Generate grammar explanation for following Vietnamese grammar point: Tense marker 'đã'  </w:t>
      </w:r>
    </w:p>
    <w:p w14:paraId="0B115EB8" w14:textId="77777777" w:rsidR="00515445" w:rsidRPr="00515445" w:rsidRDefault="00515445" w:rsidP="00515445">
      <w:pPr>
        <w:rPr>
          <w:lang w:val="vi-VN"/>
        </w:rPr>
      </w:pPr>
      <w:r w:rsidRPr="00515445">
        <w:rPr>
          <w:lang w:val="vi-VN"/>
        </w:rPr>
        <w:t>RESPONSE: {</w:t>
      </w:r>
    </w:p>
    <w:p w14:paraId="346B7E9B" w14:textId="77777777" w:rsidR="00515445" w:rsidRPr="00515445" w:rsidRDefault="00515445" w:rsidP="00515445">
      <w:pPr>
        <w:rPr>
          <w:lang w:val="vi-VN"/>
        </w:rPr>
      </w:pPr>
      <w:r w:rsidRPr="00515445">
        <w:rPr>
          <w:lang w:val="vi-VN"/>
        </w:rPr>
        <w:t xml:space="preserve">    "title": "Tense marker 'đã'",</w:t>
      </w:r>
    </w:p>
    <w:p w14:paraId="1AE4C369" w14:textId="77777777" w:rsidR="00515445" w:rsidRPr="00515445" w:rsidRDefault="00515445" w:rsidP="00515445">
      <w:pPr>
        <w:rPr>
          <w:lang w:val="vi-VN"/>
        </w:rPr>
      </w:pPr>
      <w:r w:rsidRPr="00515445">
        <w:rPr>
          <w:lang w:val="vi-VN"/>
        </w:rPr>
        <w:t xml:space="preserve">    "short_explanation": "Used to express past tense in Vietnamese.",</w:t>
      </w:r>
    </w:p>
    <w:p w14:paraId="55294CBA" w14:textId="77777777" w:rsidR="00515445" w:rsidRPr="00515445" w:rsidRDefault="00515445" w:rsidP="00515445">
      <w:pPr>
        <w:rPr>
          <w:lang w:val="vi-VN"/>
        </w:rPr>
      </w:pPr>
      <w:r w:rsidRPr="00515445">
        <w:rPr>
          <w:lang w:val="vi-VN"/>
        </w:rPr>
        <w:t xml:space="preserve">    "long_explanation": "The term 'đã' is a aspect marker used to express past actions or events in Vietnamese grammar. This tense marker usually combines with action verbs to form the past tense. It corresponds to the past tense in English and is used to describe events that have already happened.",</w:t>
      </w:r>
    </w:p>
    <w:p w14:paraId="2C7158E5" w14:textId="77777777" w:rsidR="00515445" w:rsidRPr="00515445" w:rsidRDefault="00515445" w:rsidP="00515445">
      <w:pPr>
        <w:rPr>
          <w:lang w:val="vi-VN"/>
        </w:rPr>
      </w:pPr>
      <w:r w:rsidRPr="00515445">
        <w:rPr>
          <w:lang w:val="vi-VN"/>
        </w:rPr>
        <w:t xml:space="preserve">    "formation": "Subject + 'đã' + Verb",</w:t>
      </w:r>
    </w:p>
    <w:p w14:paraId="136C18D8" w14:textId="77777777" w:rsidR="00515445" w:rsidRPr="00515445" w:rsidRDefault="00515445" w:rsidP="00515445">
      <w:pPr>
        <w:rPr>
          <w:lang w:val="vi-VN"/>
        </w:rPr>
      </w:pPr>
      <w:r w:rsidRPr="00515445">
        <w:rPr>
          <w:lang w:val="vi-VN"/>
        </w:rPr>
        <w:t xml:space="preserve">    "examples": [</w:t>
      </w:r>
    </w:p>
    <w:p w14:paraId="3501CD2B" w14:textId="77777777" w:rsidR="00515445" w:rsidRPr="00515445" w:rsidRDefault="00515445" w:rsidP="00515445">
      <w:pPr>
        <w:rPr>
          <w:lang w:val="vi-VN"/>
        </w:rPr>
      </w:pPr>
      <w:r w:rsidRPr="00515445">
        <w:rPr>
          <w:lang w:val="vi-VN"/>
        </w:rPr>
        <w:t xml:space="preserve">      {</w:t>
      </w:r>
    </w:p>
    <w:p w14:paraId="2128B507" w14:textId="2718AE11" w:rsidR="00515445" w:rsidRPr="00515445" w:rsidRDefault="00515445" w:rsidP="00515445">
      <w:pPr>
        <w:rPr>
          <w:lang w:val="vi-VN"/>
        </w:rPr>
      </w:pPr>
      <w:r w:rsidRPr="00515445">
        <w:rPr>
          <w:lang w:val="vi-VN"/>
        </w:rPr>
        <w:t xml:space="preserve">        "vn": "Tôi đã ăn sáng</w:t>
      </w:r>
      <w:ins w:id="2069" w:author="Canh Duc Nguyen" w:date="2023-10-15T12:50:00Z">
        <w:r w:rsidR="00841194">
          <w:rPr>
            <w:lang w:val="vi-VN"/>
          </w:rPr>
          <w:t xml:space="preserve"> rồi</w:t>
        </w:r>
      </w:ins>
      <w:r w:rsidRPr="00515445">
        <w:rPr>
          <w:lang w:val="vi-VN"/>
        </w:rPr>
        <w:t>.",</w:t>
      </w:r>
    </w:p>
    <w:p w14:paraId="31B58F2E" w14:textId="77777777" w:rsidR="00515445" w:rsidRPr="00515445" w:rsidRDefault="00515445" w:rsidP="00515445">
      <w:pPr>
        <w:rPr>
          <w:lang w:val="vi-VN"/>
        </w:rPr>
      </w:pPr>
      <w:r w:rsidRPr="00515445">
        <w:rPr>
          <w:lang w:val="vi-VN"/>
        </w:rPr>
        <w:t xml:space="preserve">        "en": "I've eaten breakfast."</w:t>
      </w:r>
    </w:p>
    <w:p w14:paraId="1D42B60C" w14:textId="77777777" w:rsidR="00515445" w:rsidRPr="00515445" w:rsidRDefault="00515445" w:rsidP="00515445">
      <w:pPr>
        <w:rPr>
          <w:lang w:val="vi-VN"/>
        </w:rPr>
      </w:pPr>
      <w:r w:rsidRPr="00515445">
        <w:rPr>
          <w:lang w:val="vi-VN"/>
        </w:rPr>
        <w:t xml:space="preserve">      },</w:t>
      </w:r>
    </w:p>
    <w:p w14:paraId="234EB823" w14:textId="77777777" w:rsidR="00515445" w:rsidRPr="00515445" w:rsidRDefault="00515445" w:rsidP="00515445">
      <w:pPr>
        <w:rPr>
          <w:lang w:val="vi-VN"/>
        </w:rPr>
      </w:pPr>
      <w:r w:rsidRPr="00515445">
        <w:rPr>
          <w:lang w:val="vi-VN"/>
        </w:rPr>
        <w:t xml:space="preserve">      {</w:t>
      </w:r>
    </w:p>
    <w:p w14:paraId="1DFADF06" w14:textId="0635E0A2" w:rsidR="00515445" w:rsidRPr="00515445" w:rsidRDefault="00515445" w:rsidP="00515445">
      <w:pPr>
        <w:rPr>
          <w:lang w:val="vi-VN"/>
        </w:rPr>
      </w:pPr>
      <w:r w:rsidRPr="00515445">
        <w:rPr>
          <w:lang w:val="vi-VN"/>
        </w:rPr>
        <w:t xml:space="preserve">        "vn": "Họ đã đi đến phòng khám</w:t>
      </w:r>
      <w:ins w:id="2070" w:author="Canh Duc Nguyen" w:date="2023-10-15T12:50:00Z">
        <w:r w:rsidR="00841194">
          <w:rPr>
            <w:lang w:val="vi-VN"/>
          </w:rPr>
          <w:t xml:space="preserve"> rồi</w:t>
        </w:r>
      </w:ins>
      <w:r w:rsidRPr="00515445">
        <w:rPr>
          <w:lang w:val="vi-VN"/>
        </w:rPr>
        <w:t>.",</w:t>
      </w:r>
    </w:p>
    <w:p w14:paraId="3C4AA785" w14:textId="77777777" w:rsidR="00515445" w:rsidRPr="00515445" w:rsidRDefault="00515445" w:rsidP="00515445">
      <w:pPr>
        <w:rPr>
          <w:lang w:val="vi-VN"/>
        </w:rPr>
      </w:pPr>
      <w:r w:rsidRPr="00515445">
        <w:rPr>
          <w:lang w:val="vi-VN"/>
        </w:rPr>
        <w:t xml:space="preserve">        "en": "They went to the clinic."</w:t>
      </w:r>
    </w:p>
    <w:p w14:paraId="170977F4" w14:textId="77777777" w:rsidR="00515445" w:rsidRPr="00515445" w:rsidRDefault="00515445" w:rsidP="00515445">
      <w:pPr>
        <w:rPr>
          <w:lang w:val="vi-VN"/>
        </w:rPr>
      </w:pPr>
      <w:r w:rsidRPr="00515445">
        <w:rPr>
          <w:lang w:val="vi-VN"/>
        </w:rPr>
        <w:t xml:space="preserve">      },</w:t>
      </w:r>
    </w:p>
    <w:p w14:paraId="614B8EED" w14:textId="77777777" w:rsidR="00515445" w:rsidRPr="00515445" w:rsidRDefault="00515445" w:rsidP="00515445">
      <w:pPr>
        <w:rPr>
          <w:lang w:val="vi-VN"/>
        </w:rPr>
      </w:pPr>
      <w:r w:rsidRPr="00515445">
        <w:rPr>
          <w:lang w:val="vi-VN"/>
        </w:rPr>
        <w:t xml:space="preserve">      {</w:t>
      </w:r>
    </w:p>
    <w:p w14:paraId="2AB6F849" w14:textId="0ADC13F7" w:rsidR="00515445" w:rsidRPr="00515445" w:rsidRDefault="00515445" w:rsidP="00515445">
      <w:pPr>
        <w:rPr>
          <w:lang w:val="vi-VN"/>
        </w:rPr>
      </w:pPr>
      <w:r w:rsidRPr="00515445">
        <w:rPr>
          <w:lang w:val="vi-VN"/>
        </w:rPr>
        <w:t xml:space="preserve">        "vn": "Cô ấy đã mua nhà mới</w:t>
      </w:r>
      <w:ins w:id="2071" w:author="Canh Duc Nguyen" w:date="2023-10-15T12:50:00Z">
        <w:r w:rsidR="00841194">
          <w:rPr>
            <w:lang w:val="vi-VN"/>
          </w:rPr>
          <w:t xml:space="preserve"> rồi</w:t>
        </w:r>
      </w:ins>
      <w:r w:rsidRPr="00515445">
        <w:rPr>
          <w:lang w:val="vi-VN"/>
        </w:rPr>
        <w:t>.",</w:t>
      </w:r>
    </w:p>
    <w:p w14:paraId="485FC85C" w14:textId="77777777" w:rsidR="00515445" w:rsidRPr="00515445" w:rsidRDefault="00515445" w:rsidP="00515445">
      <w:pPr>
        <w:rPr>
          <w:lang w:val="vi-VN"/>
        </w:rPr>
      </w:pPr>
      <w:r w:rsidRPr="00515445">
        <w:rPr>
          <w:lang w:val="vi-VN"/>
        </w:rPr>
        <w:t xml:space="preserve">        "en": "She bought a new house."</w:t>
      </w:r>
    </w:p>
    <w:p w14:paraId="1D9641F9" w14:textId="77777777" w:rsidR="00515445" w:rsidRPr="00515445" w:rsidRDefault="00515445" w:rsidP="00515445">
      <w:pPr>
        <w:rPr>
          <w:lang w:val="vi-VN"/>
        </w:rPr>
      </w:pPr>
      <w:r w:rsidRPr="00515445">
        <w:rPr>
          <w:lang w:val="vi-VN"/>
        </w:rPr>
        <w:t xml:space="preserve">      },</w:t>
      </w:r>
    </w:p>
    <w:p w14:paraId="286DAB0D" w14:textId="77777777" w:rsidR="00515445" w:rsidRPr="00515445" w:rsidRDefault="00515445" w:rsidP="00515445">
      <w:pPr>
        <w:rPr>
          <w:lang w:val="vi-VN"/>
        </w:rPr>
      </w:pPr>
      <w:r w:rsidRPr="00515445">
        <w:rPr>
          <w:lang w:val="vi-VN"/>
        </w:rPr>
        <w:lastRenderedPageBreak/>
        <w:t xml:space="preserve">      {</w:t>
      </w:r>
    </w:p>
    <w:p w14:paraId="1247D10A" w14:textId="74FA7D5A" w:rsidR="00515445" w:rsidRPr="00515445" w:rsidRDefault="00515445" w:rsidP="00515445">
      <w:pPr>
        <w:rPr>
          <w:lang w:val="vi-VN"/>
        </w:rPr>
      </w:pPr>
      <w:r w:rsidRPr="00515445">
        <w:rPr>
          <w:lang w:val="vi-VN"/>
        </w:rPr>
        <w:t xml:space="preserve">        "vn": "Chúng tôi đã đi du lịch ở Đà Nẵng</w:t>
      </w:r>
      <w:ins w:id="2072" w:author="Canh Duc Nguyen" w:date="2023-10-15T12:50:00Z">
        <w:r w:rsidR="00841194">
          <w:rPr>
            <w:lang w:val="vi-VN"/>
          </w:rPr>
          <w:t xml:space="preserve"> rồi</w:t>
        </w:r>
      </w:ins>
      <w:r w:rsidRPr="00515445">
        <w:rPr>
          <w:lang w:val="vi-VN"/>
        </w:rPr>
        <w:t>.",</w:t>
      </w:r>
    </w:p>
    <w:p w14:paraId="682B32C3" w14:textId="77777777" w:rsidR="00515445" w:rsidRPr="00515445" w:rsidRDefault="00515445" w:rsidP="00515445">
      <w:pPr>
        <w:rPr>
          <w:lang w:val="vi-VN"/>
        </w:rPr>
      </w:pPr>
      <w:r w:rsidRPr="00515445">
        <w:rPr>
          <w:lang w:val="vi-VN"/>
        </w:rPr>
        <w:t xml:space="preserve">        "en": "We have traveled in Da Nang."</w:t>
      </w:r>
    </w:p>
    <w:p w14:paraId="5C4763A4" w14:textId="77777777" w:rsidR="00515445" w:rsidRPr="00515445" w:rsidRDefault="00515445" w:rsidP="00515445">
      <w:pPr>
        <w:rPr>
          <w:lang w:val="vi-VN"/>
        </w:rPr>
      </w:pPr>
      <w:r w:rsidRPr="00515445">
        <w:rPr>
          <w:lang w:val="vi-VN"/>
        </w:rPr>
        <w:t xml:space="preserve">      }</w:t>
      </w:r>
    </w:p>
    <w:p w14:paraId="39C66DA2" w14:textId="77777777" w:rsidR="00515445" w:rsidRPr="00515445" w:rsidRDefault="00515445" w:rsidP="00515445">
      <w:pPr>
        <w:rPr>
          <w:lang w:val="vi-VN"/>
        </w:rPr>
      </w:pPr>
      <w:r w:rsidRPr="00515445">
        <w:rPr>
          <w:lang w:val="vi-VN"/>
        </w:rPr>
        <w:t xml:space="preserve">    ]</w:t>
      </w:r>
    </w:p>
    <w:p w14:paraId="0C68BEA4" w14:textId="77777777" w:rsidR="00515445" w:rsidRPr="00515445" w:rsidRDefault="00515445" w:rsidP="00515445">
      <w:pPr>
        <w:rPr>
          <w:lang w:val="vi-VN"/>
        </w:rPr>
      </w:pPr>
      <w:r w:rsidRPr="00515445">
        <w:rPr>
          <w:lang w:val="vi-VN"/>
        </w:rPr>
        <w:t>}</w:t>
      </w:r>
    </w:p>
    <w:p w14:paraId="29664470" w14:textId="77777777" w:rsidR="00515445" w:rsidRPr="00515445" w:rsidRDefault="00515445" w:rsidP="00515445">
      <w:pPr>
        <w:rPr>
          <w:lang w:val="vi-VN"/>
        </w:rPr>
      </w:pPr>
      <w:r w:rsidRPr="00515445">
        <w:rPr>
          <w:lang w:val="vi-VN"/>
        </w:rPr>
        <w:t>-----------------------------</w:t>
      </w:r>
    </w:p>
    <w:p w14:paraId="535C52A1" w14:textId="77777777" w:rsidR="00515445" w:rsidRPr="00515445" w:rsidRDefault="00515445" w:rsidP="00515445">
      <w:pPr>
        <w:rPr>
          <w:lang w:val="vi-VN"/>
        </w:rPr>
      </w:pPr>
      <w:r w:rsidRPr="00515445">
        <w:rPr>
          <w:lang w:val="vi-VN"/>
        </w:rPr>
        <w:t xml:space="preserve">keyword: Tense marker 'đang' </w:t>
      </w:r>
    </w:p>
    <w:p w14:paraId="17DAD171" w14:textId="77777777" w:rsidR="00515445" w:rsidRPr="00515445" w:rsidRDefault="00515445" w:rsidP="00515445">
      <w:pPr>
        <w:rPr>
          <w:lang w:val="vi-VN"/>
        </w:rPr>
      </w:pPr>
      <w:r w:rsidRPr="00515445">
        <w:rPr>
          <w:lang w:val="vi-VN"/>
        </w:rPr>
        <w:t xml:space="preserve">PROMPT: Generate grammar explanation for following Vietnamese grammar point: Tense marker 'đang' </w:t>
      </w:r>
    </w:p>
    <w:p w14:paraId="40A1A58E" w14:textId="77777777" w:rsidR="00515445" w:rsidRPr="00515445" w:rsidRDefault="00515445" w:rsidP="00515445">
      <w:pPr>
        <w:rPr>
          <w:lang w:val="vi-VN"/>
        </w:rPr>
      </w:pPr>
      <w:r w:rsidRPr="00515445">
        <w:rPr>
          <w:lang w:val="vi-VN"/>
        </w:rPr>
        <w:t xml:space="preserve">RESPONSE: { </w:t>
      </w:r>
    </w:p>
    <w:p w14:paraId="145919B2" w14:textId="77777777" w:rsidR="00515445" w:rsidRPr="00515445" w:rsidRDefault="00515445" w:rsidP="00515445">
      <w:pPr>
        <w:rPr>
          <w:lang w:val="vi-VN"/>
        </w:rPr>
      </w:pPr>
      <w:r w:rsidRPr="00515445">
        <w:rPr>
          <w:lang w:val="vi-VN"/>
        </w:rPr>
        <w:t xml:space="preserve">"title": "Tense marker 'đang'", </w:t>
      </w:r>
    </w:p>
    <w:p w14:paraId="393B84BA" w14:textId="77777777" w:rsidR="00515445" w:rsidRPr="00515445" w:rsidRDefault="00515445" w:rsidP="00515445">
      <w:pPr>
        <w:rPr>
          <w:lang w:val="vi-VN"/>
        </w:rPr>
      </w:pPr>
      <w:r w:rsidRPr="00515445">
        <w:rPr>
          <w:lang w:val="vi-VN"/>
        </w:rPr>
        <w:t xml:space="preserve">"short_explanation": "Used to indicate an action that is currently happening or in progress.", </w:t>
      </w:r>
    </w:p>
    <w:p w14:paraId="3B5F9CDA" w14:textId="77777777" w:rsidR="00515445" w:rsidRPr="00515445" w:rsidRDefault="00515445" w:rsidP="00515445">
      <w:pPr>
        <w:rPr>
          <w:lang w:val="vi-VN"/>
        </w:rPr>
      </w:pPr>
      <w:r w:rsidRPr="00515445">
        <w:rPr>
          <w:lang w:val="vi-VN"/>
        </w:rPr>
        <w:t xml:space="preserve">"long_explanation": "The Vietnamese word 'đang' is used as a tense marker to indicate an action or event that is currently happening or in progress. Comparable to 'is' or 'are' in English when used with a verb to describe ongoing action. It is usually placed before the main verb in a sentence.",  </w:t>
      </w:r>
    </w:p>
    <w:p w14:paraId="5E112365" w14:textId="77777777" w:rsidR="00515445" w:rsidRPr="00515445" w:rsidRDefault="00515445" w:rsidP="00515445">
      <w:pPr>
        <w:rPr>
          <w:lang w:val="vi-VN"/>
        </w:rPr>
      </w:pPr>
      <w:r w:rsidRPr="00515445">
        <w:rPr>
          <w:lang w:val="vi-VN"/>
        </w:rPr>
        <w:t xml:space="preserve">"formation": "Subject + đang + Verb", </w:t>
      </w:r>
    </w:p>
    <w:p w14:paraId="5287CF7A" w14:textId="77777777" w:rsidR="00515445" w:rsidRPr="00515445" w:rsidRDefault="00515445" w:rsidP="00515445">
      <w:pPr>
        <w:rPr>
          <w:lang w:val="vi-VN"/>
        </w:rPr>
      </w:pPr>
      <w:r w:rsidRPr="00515445">
        <w:rPr>
          <w:lang w:val="vi-VN"/>
        </w:rPr>
        <w:t xml:space="preserve">"examples": [ </w:t>
      </w:r>
    </w:p>
    <w:p w14:paraId="3F2F69D7" w14:textId="77777777" w:rsidR="00515445" w:rsidRPr="00515445" w:rsidRDefault="00515445" w:rsidP="00515445">
      <w:pPr>
        <w:rPr>
          <w:lang w:val="vi-VN"/>
        </w:rPr>
      </w:pPr>
      <w:r w:rsidRPr="00515445">
        <w:rPr>
          <w:lang w:val="vi-VN"/>
        </w:rPr>
        <w:t xml:space="preserve">{ </w:t>
      </w:r>
    </w:p>
    <w:p w14:paraId="18FC33E0" w14:textId="48E6EABD" w:rsidR="00515445" w:rsidRPr="00515445" w:rsidRDefault="00515445" w:rsidP="00515445">
      <w:pPr>
        <w:rPr>
          <w:lang w:val="vi-VN"/>
        </w:rPr>
      </w:pPr>
      <w:r w:rsidRPr="00515445">
        <w:rPr>
          <w:lang w:val="vi-VN"/>
        </w:rPr>
        <w:t xml:space="preserve">"vn": "Tôi đang ăn tối. Bạn </w:t>
      </w:r>
      <w:ins w:id="2073" w:author="Canh Duc Nguyen" w:date="2023-10-15T12:51:00Z">
        <w:r w:rsidR="00841194">
          <w:rPr>
            <w:lang w:val="vi-VN"/>
          </w:rPr>
          <w:t xml:space="preserve">có </w:t>
        </w:r>
      </w:ins>
      <w:r w:rsidRPr="00515445">
        <w:rPr>
          <w:lang w:val="vi-VN"/>
        </w:rPr>
        <w:t xml:space="preserve">muốn </w:t>
      </w:r>
      <w:del w:id="2074" w:author="Canh Duc Nguyen" w:date="2023-10-15T12:51:00Z">
        <w:r w:rsidRPr="00515445" w:rsidDel="00841194">
          <w:rPr>
            <w:lang w:val="vi-VN"/>
          </w:rPr>
          <w:delText>tham gia</w:delText>
        </w:r>
      </w:del>
      <w:ins w:id="2075" w:author="Canh Duc Nguyen" w:date="2023-10-15T12:51:00Z">
        <w:r w:rsidR="00841194">
          <w:rPr>
            <w:lang w:val="vi-VN"/>
          </w:rPr>
          <w:t xml:space="preserve">ăn cùng </w:t>
        </w:r>
      </w:ins>
      <w:r w:rsidRPr="00515445">
        <w:rPr>
          <w:lang w:val="vi-VN"/>
        </w:rPr>
        <w:t xml:space="preserve"> không?", </w:t>
      </w:r>
    </w:p>
    <w:p w14:paraId="1E5ED8E4" w14:textId="77777777" w:rsidR="00515445" w:rsidRPr="00515445" w:rsidRDefault="00515445" w:rsidP="00515445">
      <w:pPr>
        <w:rPr>
          <w:lang w:val="vi-VN"/>
        </w:rPr>
      </w:pPr>
      <w:r w:rsidRPr="00515445">
        <w:rPr>
          <w:lang w:val="vi-VN"/>
        </w:rPr>
        <w:t xml:space="preserve">"en": "I am having dinner. Would you like to join?" </w:t>
      </w:r>
    </w:p>
    <w:p w14:paraId="37B3655E" w14:textId="77777777" w:rsidR="00515445" w:rsidRPr="00515445" w:rsidRDefault="00515445" w:rsidP="00515445">
      <w:pPr>
        <w:rPr>
          <w:lang w:val="vi-VN"/>
        </w:rPr>
      </w:pPr>
      <w:r w:rsidRPr="00515445">
        <w:rPr>
          <w:lang w:val="vi-VN"/>
        </w:rPr>
        <w:t xml:space="preserve">}, </w:t>
      </w:r>
    </w:p>
    <w:p w14:paraId="78448603" w14:textId="77777777" w:rsidR="00515445" w:rsidRPr="00515445" w:rsidRDefault="00515445" w:rsidP="00515445">
      <w:pPr>
        <w:rPr>
          <w:lang w:val="vi-VN"/>
        </w:rPr>
      </w:pPr>
      <w:r w:rsidRPr="00515445">
        <w:rPr>
          <w:lang w:val="vi-VN"/>
        </w:rPr>
        <w:t xml:space="preserve">{ </w:t>
      </w:r>
    </w:p>
    <w:p w14:paraId="77D60A23" w14:textId="77777777" w:rsidR="00515445" w:rsidRPr="00515445" w:rsidRDefault="00515445" w:rsidP="00515445">
      <w:pPr>
        <w:rPr>
          <w:lang w:val="vi-VN"/>
        </w:rPr>
      </w:pPr>
      <w:r w:rsidRPr="00515445">
        <w:rPr>
          <w:lang w:val="vi-VN"/>
        </w:rPr>
        <w:t xml:space="preserve">"vn": "Họ đang làm việc ở công ty.", </w:t>
      </w:r>
    </w:p>
    <w:p w14:paraId="694FD3E1" w14:textId="77777777" w:rsidR="00515445" w:rsidRPr="00515445" w:rsidRDefault="00515445" w:rsidP="00515445">
      <w:pPr>
        <w:rPr>
          <w:lang w:val="vi-VN"/>
        </w:rPr>
      </w:pPr>
      <w:r w:rsidRPr="00515445">
        <w:rPr>
          <w:lang w:val="vi-VN"/>
        </w:rPr>
        <w:t xml:space="preserve">"en": "They are working at the company." </w:t>
      </w:r>
    </w:p>
    <w:p w14:paraId="36803F9F" w14:textId="77777777" w:rsidR="00515445" w:rsidRPr="00515445" w:rsidRDefault="00515445" w:rsidP="00515445">
      <w:pPr>
        <w:rPr>
          <w:lang w:val="vi-VN"/>
        </w:rPr>
      </w:pPr>
      <w:r w:rsidRPr="00515445">
        <w:rPr>
          <w:lang w:val="vi-VN"/>
        </w:rPr>
        <w:t xml:space="preserve">}, </w:t>
      </w:r>
    </w:p>
    <w:p w14:paraId="71158B47" w14:textId="77777777" w:rsidR="00515445" w:rsidRPr="00515445" w:rsidRDefault="00515445" w:rsidP="00515445">
      <w:pPr>
        <w:rPr>
          <w:lang w:val="vi-VN"/>
        </w:rPr>
      </w:pPr>
      <w:r w:rsidRPr="00515445">
        <w:rPr>
          <w:lang w:val="vi-VN"/>
        </w:rPr>
        <w:t xml:space="preserve">{ </w:t>
      </w:r>
    </w:p>
    <w:p w14:paraId="628D1ECC" w14:textId="252D3150" w:rsidR="00515445" w:rsidRPr="00515445" w:rsidRDefault="00515445" w:rsidP="00515445">
      <w:pPr>
        <w:rPr>
          <w:lang w:val="vi-VN"/>
        </w:rPr>
      </w:pPr>
      <w:r w:rsidRPr="00515445">
        <w:rPr>
          <w:lang w:val="vi-VN"/>
        </w:rPr>
        <w:t xml:space="preserve">"vn": "Cô ấy đang nấu một bữa tối </w:t>
      </w:r>
      <w:del w:id="2076" w:author="Canh Duc Nguyen" w:date="2023-10-15T12:51:00Z">
        <w:r w:rsidRPr="00515445" w:rsidDel="00841194">
          <w:rPr>
            <w:lang w:val="vi-VN"/>
          </w:rPr>
          <w:delText xml:space="preserve">thật </w:delText>
        </w:r>
      </w:del>
      <w:r w:rsidRPr="00515445">
        <w:rPr>
          <w:lang w:val="vi-VN"/>
        </w:rPr>
        <w:t>ngon</w:t>
      </w:r>
      <w:ins w:id="2077" w:author="Canh Duc Nguyen" w:date="2023-10-15T12:51:00Z">
        <w:r w:rsidR="00A37DF3">
          <w:rPr>
            <w:lang w:val="vi-VN"/>
          </w:rPr>
          <w:t xml:space="preserve"> tuyệt</w:t>
        </w:r>
      </w:ins>
      <w:r w:rsidRPr="00515445">
        <w:rPr>
          <w:lang w:val="vi-VN"/>
        </w:rPr>
        <w:t xml:space="preserve">.", </w:t>
      </w:r>
    </w:p>
    <w:p w14:paraId="5AE369A0" w14:textId="77777777" w:rsidR="00515445" w:rsidRPr="00515445" w:rsidRDefault="00515445" w:rsidP="00515445">
      <w:pPr>
        <w:rPr>
          <w:lang w:val="vi-VN"/>
        </w:rPr>
      </w:pPr>
      <w:r w:rsidRPr="00515445">
        <w:rPr>
          <w:lang w:val="vi-VN"/>
        </w:rPr>
        <w:t xml:space="preserve">"en": "She is cooking a delicious dinner." </w:t>
      </w:r>
    </w:p>
    <w:p w14:paraId="61580015" w14:textId="77777777" w:rsidR="00515445" w:rsidRPr="00515445" w:rsidRDefault="00515445" w:rsidP="00515445">
      <w:pPr>
        <w:rPr>
          <w:lang w:val="vi-VN"/>
        </w:rPr>
      </w:pPr>
      <w:r w:rsidRPr="00515445">
        <w:rPr>
          <w:lang w:val="vi-VN"/>
        </w:rPr>
        <w:t xml:space="preserve">}, </w:t>
      </w:r>
    </w:p>
    <w:p w14:paraId="0808011F" w14:textId="77777777" w:rsidR="00515445" w:rsidRPr="00515445" w:rsidRDefault="00515445" w:rsidP="00515445">
      <w:pPr>
        <w:rPr>
          <w:lang w:val="vi-VN"/>
        </w:rPr>
      </w:pPr>
      <w:r w:rsidRPr="00515445">
        <w:rPr>
          <w:lang w:val="vi-VN"/>
        </w:rPr>
        <w:t xml:space="preserve">{ </w:t>
      </w:r>
    </w:p>
    <w:p w14:paraId="361FAD6C" w14:textId="5C56ED47" w:rsidR="00515445" w:rsidRPr="00515445" w:rsidRDefault="00515445" w:rsidP="00515445">
      <w:pPr>
        <w:rPr>
          <w:lang w:val="vi-VN"/>
        </w:rPr>
      </w:pPr>
      <w:r w:rsidRPr="00515445">
        <w:rPr>
          <w:lang w:val="vi-VN"/>
        </w:rPr>
        <w:t xml:space="preserve">"vn": "Ông ấy đang đọc một cuốn sách </w:t>
      </w:r>
      <w:ins w:id="2078" w:author="Canh Duc Nguyen" w:date="2023-10-15T12:51:00Z">
        <w:r w:rsidR="00A37DF3">
          <w:rPr>
            <w:lang w:val="vi-VN"/>
          </w:rPr>
          <w:t xml:space="preserve">rất </w:t>
        </w:r>
      </w:ins>
      <w:r w:rsidRPr="00515445">
        <w:rPr>
          <w:lang w:val="vi-VN"/>
        </w:rPr>
        <w:t xml:space="preserve">thú vị.", </w:t>
      </w:r>
    </w:p>
    <w:p w14:paraId="784CD3AF" w14:textId="77777777" w:rsidR="00515445" w:rsidRPr="00515445" w:rsidRDefault="00515445" w:rsidP="00515445">
      <w:pPr>
        <w:rPr>
          <w:lang w:val="vi-VN"/>
        </w:rPr>
      </w:pPr>
      <w:r w:rsidRPr="00515445">
        <w:rPr>
          <w:lang w:val="vi-VN"/>
        </w:rPr>
        <w:t xml:space="preserve">"en": "He is reading an interesting book." </w:t>
      </w:r>
    </w:p>
    <w:p w14:paraId="3661DD68" w14:textId="77777777" w:rsidR="00515445" w:rsidRPr="00515445" w:rsidRDefault="00515445" w:rsidP="00515445">
      <w:pPr>
        <w:rPr>
          <w:lang w:val="vi-VN"/>
        </w:rPr>
      </w:pPr>
      <w:r w:rsidRPr="00515445">
        <w:rPr>
          <w:lang w:val="vi-VN"/>
        </w:rPr>
        <w:t xml:space="preserve">} </w:t>
      </w:r>
    </w:p>
    <w:p w14:paraId="6377A9C8" w14:textId="77777777" w:rsidR="00515445" w:rsidRPr="00515445" w:rsidRDefault="00515445" w:rsidP="00515445">
      <w:pPr>
        <w:rPr>
          <w:lang w:val="vi-VN"/>
        </w:rPr>
      </w:pPr>
      <w:r w:rsidRPr="00515445">
        <w:rPr>
          <w:lang w:val="vi-VN"/>
        </w:rPr>
        <w:t xml:space="preserve">] </w:t>
      </w:r>
    </w:p>
    <w:p w14:paraId="00B9570B" w14:textId="77777777" w:rsidR="00515445" w:rsidRPr="00515445" w:rsidRDefault="00515445" w:rsidP="00515445">
      <w:pPr>
        <w:rPr>
          <w:lang w:val="vi-VN"/>
        </w:rPr>
      </w:pPr>
      <w:r w:rsidRPr="00515445">
        <w:rPr>
          <w:lang w:val="vi-VN"/>
        </w:rPr>
        <w:t>}</w:t>
      </w:r>
    </w:p>
    <w:p w14:paraId="614CFE5C" w14:textId="77777777" w:rsidR="00515445" w:rsidRPr="00515445" w:rsidRDefault="00515445" w:rsidP="00515445">
      <w:pPr>
        <w:rPr>
          <w:lang w:val="vi-VN"/>
        </w:rPr>
      </w:pPr>
      <w:r w:rsidRPr="00515445">
        <w:rPr>
          <w:lang w:val="vi-VN"/>
        </w:rPr>
        <w:t>-----------------------------</w:t>
      </w:r>
    </w:p>
    <w:p w14:paraId="61C7068F" w14:textId="77777777" w:rsidR="00515445" w:rsidRPr="00515445" w:rsidRDefault="00515445" w:rsidP="00515445">
      <w:pPr>
        <w:rPr>
          <w:lang w:val="vi-VN"/>
        </w:rPr>
      </w:pPr>
      <w:r w:rsidRPr="00515445">
        <w:rPr>
          <w:lang w:val="vi-VN"/>
        </w:rPr>
        <w:t xml:space="preserve">keyword: Tense marker 'sắp' </w:t>
      </w:r>
    </w:p>
    <w:p w14:paraId="2B5379E9" w14:textId="77777777" w:rsidR="00515445" w:rsidRPr="00515445" w:rsidRDefault="00515445" w:rsidP="00515445">
      <w:pPr>
        <w:rPr>
          <w:lang w:val="vi-VN"/>
        </w:rPr>
      </w:pPr>
      <w:r w:rsidRPr="00515445">
        <w:rPr>
          <w:lang w:val="vi-VN"/>
        </w:rPr>
        <w:t xml:space="preserve">PROMPT: Generate grammar explanation for following Vietnamese grammar point: Tense marker 'sắp' </w:t>
      </w:r>
    </w:p>
    <w:p w14:paraId="3C78B0F1" w14:textId="77777777" w:rsidR="00515445" w:rsidRPr="00515445" w:rsidRDefault="00515445" w:rsidP="00515445">
      <w:pPr>
        <w:rPr>
          <w:lang w:val="vi-VN"/>
        </w:rPr>
      </w:pPr>
      <w:r w:rsidRPr="00515445">
        <w:rPr>
          <w:lang w:val="vi-VN"/>
        </w:rPr>
        <w:t xml:space="preserve">RESPONSE: { </w:t>
      </w:r>
    </w:p>
    <w:p w14:paraId="7D28EA75" w14:textId="77777777" w:rsidR="00515445" w:rsidRPr="00515445" w:rsidRDefault="00515445" w:rsidP="00515445">
      <w:pPr>
        <w:rPr>
          <w:lang w:val="vi-VN"/>
        </w:rPr>
      </w:pPr>
      <w:r w:rsidRPr="00515445">
        <w:rPr>
          <w:lang w:val="vi-VN"/>
        </w:rPr>
        <w:t xml:space="preserve">  "title": "Tense marker 'sắp'", </w:t>
      </w:r>
    </w:p>
    <w:p w14:paraId="25B793B3" w14:textId="77777777" w:rsidR="00515445" w:rsidRPr="00515445" w:rsidRDefault="00515445" w:rsidP="00515445">
      <w:pPr>
        <w:rPr>
          <w:lang w:val="vi-VN"/>
        </w:rPr>
      </w:pPr>
      <w:r w:rsidRPr="00515445">
        <w:rPr>
          <w:lang w:val="vi-VN"/>
        </w:rPr>
        <w:lastRenderedPageBreak/>
        <w:t xml:space="preserve">  "short_explanation": "Used to denote something that is about to happen or occur in the near future.", </w:t>
      </w:r>
    </w:p>
    <w:p w14:paraId="0EAA03FC" w14:textId="77777777" w:rsidR="00515445" w:rsidRPr="00515445" w:rsidRDefault="00515445" w:rsidP="00515445">
      <w:pPr>
        <w:rPr>
          <w:lang w:val="vi-VN"/>
        </w:rPr>
      </w:pPr>
      <w:r w:rsidRPr="00515445">
        <w:rPr>
          <w:lang w:val="vi-VN"/>
        </w:rPr>
        <w:t xml:space="preserve">  "long_explanation": "The Vietnamese tense marker 'sắp' represents an action or event that is on the verge of happening, synonymous to the English 'about to' or 'almost'. It generally precedes the verb it modifies and is used to express the near future tense in Vietnamese.", </w:t>
      </w:r>
    </w:p>
    <w:p w14:paraId="2B6798BD" w14:textId="77777777" w:rsidR="00515445" w:rsidRPr="00515445" w:rsidRDefault="00515445" w:rsidP="00515445">
      <w:pPr>
        <w:rPr>
          <w:lang w:val="vi-VN"/>
        </w:rPr>
      </w:pPr>
      <w:r w:rsidRPr="00515445">
        <w:rPr>
          <w:lang w:val="vi-VN"/>
        </w:rPr>
        <w:t xml:space="preserve">  "formation": "sắp + verb",</w:t>
      </w:r>
    </w:p>
    <w:p w14:paraId="405B5B5C" w14:textId="77777777" w:rsidR="00515445" w:rsidRPr="00515445" w:rsidRDefault="00515445" w:rsidP="00515445">
      <w:pPr>
        <w:rPr>
          <w:lang w:val="vi-VN"/>
        </w:rPr>
      </w:pPr>
      <w:r w:rsidRPr="00515445">
        <w:rPr>
          <w:lang w:val="vi-VN"/>
        </w:rPr>
        <w:t xml:space="preserve">  "examples": [ </w:t>
      </w:r>
    </w:p>
    <w:p w14:paraId="0BCCA3F4" w14:textId="77777777" w:rsidR="00515445" w:rsidRPr="00515445" w:rsidRDefault="00515445" w:rsidP="00515445">
      <w:pPr>
        <w:rPr>
          <w:lang w:val="vi-VN"/>
        </w:rPr>
      </w:pPr>
      <w:r w:rsidRPr="00515445">
        <w:rPr>
          <w:lang w:val="vi-VN"/>
        </w:rPr>
        <w:t xml:space="preserve">    { </w:t>
      </w:r>
    </w:p>
    <w:p w14:paraId="44BA7EB7" w14:textId="77777777" w:rsidR="00515445" w:rsidRPr="00515445" w:rsidRDefault="00515445" w:rsidP="00515445">
      <w:pPr>
        <w:rPr>
          <w:lang w:val="vi-VN"/>
        </w:rPr>
      </w:pPr>
      <w:r w:rsidRPr="00515445">
        <w:rPr>
          <w:lang w:val="vi-VN"/>
        </w:rPr>
        <w:t xml:space="preserve">      "vn": "Tôi sắp tốt nghiệp trường đại học.", </w:t>
      </w:r>
    </w:p>
    <w:p w14:paraId="419BF95D" w14:textId="77777777" w:rsidR="00515445" w:rsidRPr="00515445" w:rsidRDefault="00515445" w:rsidP="00515445">
      <w:pPr>
        <w:rPr>
          <w:lang w:val="vi-VN"/>
        </w:rPr>
      </w:pPr>
      <w:r w:rsidRPr="00515445">
        <w:rPr>
          <w:lang w:val="vi-VN"/>
        </w:rPr>
        <w:t xml:space="preserve">      "en": "I am about to graduate from university.", </w:t>
      </w:r>
    </w:p>
    <w:p w14:paraId="17BA382F" w14:textId="77777777" w:rsidR="00515445" w:rsidRPr="00515445" w:rsidRDefault="00515445" w:rsidP="00515445">
      <w:pPr>
        <w:rPr>
          <w:lang w:val="vi-VN"/>
        </w:rPr>
      </w:pPr>
      <w:r w:rsidRPr="00515445">
        <w:rPr>
          <w:lang w:val="vi-VN"/>
        </w:rPr>
        <w:t xml:space="preserve">    }, </w:t>
      </w:r>
    </w:p>
    <w:p w14:paraId="5E0A1CEB" w14:textId="77777777" w:rsidR="00515445" w:rsidRPr="00515445" w:rsidRDefault="00515445" w:rsidP="00515445">
      <w:pPr>
        <w:rPr>
          <w:lang w:val="vi-VN"/>
        </w:rPr>
      </w:pPr>
      <w:r w:rsidRPr="00515445">
        <w:rPr>
          <w:lang w:val="vi-VN"/>
        </w:rPr>
        <w:t xml:space="preserve">    { </w:t>
      </w:r>
    </w:p>
    <w:p w14:paraId="450445E7" w14:textId="40C2BBDE" w:rsidR="00515445" w:rsidRPr="00515445" w:rsidRDefault="00515445" w:rsidP="00515445">
      <w:pPr>
        <w:rPr>
          <w:lang w:val="vi-VN"/>
        </w:rPr>
      </w:pPr>
      <w:r w:rsidRPr="00515445">
        <w:rPr>
          <w:lang w:val="vi-VN"/>
        </w:rPr>
        <w:t xml:space="preserve">      "vn": "Bóng tối sắp bao phủ </w:t>
      </w:r>
      <w:del w:id="2079" w:author="Canh Duc Nguyen" w:date="2023-10-15T12:52:00Z">
        <w:r w:rsidRPr="00515445" w:rsidDel="00A37DF3">
          <w:rPr>
            <w:lang w:val="vi-VN"/>
          </w:rPr>
          <w:delText xml:space="preserve">cả </w:delText>
        </w:r>
      </w:del>
      <w:ins w:id="2080" w:author="Canh Duc Nguyen" w:date="2023-10-15T12:52:00Z">
        <w:r w:rsidR="00A37DF3">
          <w:rPr>
            <w:lang w:val="vi-VN"/>
          </w:rPr>
          <w:t xml:space="preserve">toàn bộ </w:t>
        </w:r>
      </w:ins>
      <w:r w:rsidRPr="00515445">
        <w:rPr>
          <w:lang w:val="vi-VN"/>
        </w:rPr>
        <w:t>vùng</w:t>
      </w:r>
      <w:ins w:id="2081" w:author="Canh Duc Nguyen" w:date="2023-10-15T12:52:00Z">
        <w:r w:rsidR="00A37DF3">
          <w:rPr>
            <w:lang w:val="vi-VN"/>
          </w:rPr>
          <w:t xml:space="preserve"> này</w:t>
        </w:r>
      </w:ins>
      <w:r w:rsidRPr="00515445">
        <w:rPr>
          <w:lang w:val="vi-VN"/>
        </w:rPr>
        <w:t xml:space="preserve">.", </w:t>
      </w:r>
    </w:p>
    <w:p w14:paraId="4FFA8349" w14:textId="77777777" w:rsidR="00515445" w:rsidRPr="00515445" w:rsidRDefault="00515445" w:rsidP="00515445">
      <w:pPr>
        <w:rPr>
          <w:lang w:val="vi-VN"/>
        </w:rPr>
      </w:pPr>
      <w:r w:rsidRPr="00515445">
        <w:rPr>
          <w:lang w:val="vi-VN"/>
        </w:rPr>
        <w:t xml:space="preserve">      "en": "The darkness is about to cover the entire area.", </w:t>
      </w:r>
    </w:p>
    <w:p w14:paraId="588B7597" w14:textId="77777777" w:rsidR="00515445" w:rsidRPr="00515445" w:rsidRDefault="00515445" w:rsidP="00515445">
      <w:pPr>
        <w:rPr>
          <w:lang w:val="vi-VN"/>
        </w:rPr>
      </w:pPr>
      <w:r w:rsidRPr="00515445">
        <w:rPr>
          <w:lang w:val="vi-VN"/>
        </w:rPr>
        <w:t xml:space="preserve">    }, </w:t>
      </w:r>
    </w:p>
    <w:p w14:paraId="792AF52C" w14:textId="77777777" w:rsidR="00515445" w:rsidRPr="00515445" w:rsidRDefault="00515445" w:rsidP="00515445">
      <w:pPr>
        <w:rPr>
          <w:lang w:val="vi-VN"/>
        </w:rPr>
      </w:pPr>
      <w:r w:rsidRPr="00515445">
        <w:rPr>
          <w:lang w:val="vi-VN"/>
        </w:rPr>
        <w:t xml:space="preserve">    { </w:t>
      </w:r>
    </w:p>
    <w:p w14:paraId="000C9897" w14:textId="77777777" w:rsidR="00515445" w:rsidRPr="00515445" w:rsidRDefault="00515445" w:rsidP="00515445">
      <w:pPr>
        <w:rPr>
          <w:lang w:val="vi-VN"/>
        </w:rPr>
      </w:pPr>
      <w:r w:rsidRPr="00515445">
        <w:rPr>
          <w:lang w:val="vi-VN"/>
        </w:rPr>
        <w:t xml:space="preserve">      "vn": "Chúng tôi sắp đi du lịch Đà Lạt.", </w:t>
      </w:r>
    </w:p>
    <w:p w14:paraId="7E469937" w14:textId="77777777" w:rsidR="00515445" w:rsidRPr="00515445" w:rsidRDefault="00515445" w:rsidP="00515445">
      <w:pPr>
        <w:rPr>
          <w:lang w:val="vi-VN"/>
        </w:rPr>
      </w:pPr>
      <w:r w:rsidRPr="00515445">
        <w:rPr>
          <w:lang w:val="vi-VN"/>
        </w:rPr>
        <w:t xml:space="preserve">      "en": "We are almost going on a trip to Da Lat.", </w:t>
      </w:r>
    </w:p>
    <w:p w14:paraId="7570D44E" w14:textId="77777777" w:rsidR="00515445" w:rsidRPr="00515445" w:rsidRDefault="00515445" w:rsidP="00515445">
      <w:pPr>
        <w:rPr>
          <w:lang w:val="vi-VN"/>
        </w:rPr>
      </w:pPr>
      <w:r w:rsidRPr="00515445">
        <w:rPr>
          <w:lang w:val="vi-VN"/>
        </w:rPr>
        <w:t xml:space="preserve">    }, </w:t>
      </w:r>
    </w:p>
    <w:p w14:paraId="048DAF72" w14:textId="77777777" w:rsidR="00515445" w:rsidRPr="00515445" w:rsidRDefault="00515445" w:rsidP="00515445">
      <w:pPr>
        <w:rPr>
          <w:lang w:val="vi-VN"/>
        </w:rPr>
      </w:pPr>
      <w:r w:rsidRPr="00515445">
        <w:rPr>
          <w:lang w:val="vi-VN"/>
        </w:rPr>
        <w:t xml:space="preserve">    { </w:t>
      </w:r>
    </w:p>
    <w:p w14:paraId="4A906CAC" w14:textId="7626AD45" w:rsidR="00515445" w:rsidRPr="00515445" w:rsidRDefault="00515445" w:rsidP="00515445">
      <w:pPr>
        <w:rPr>
          <w:lang w:val="vi-VN"/>
        </w:rPr>
      </w:pPr>
      <w:r w:rsidRPr="00515445">
        <w:rPr>
          <w:lang w:val="vi-VN"/>
        </w:rPr>
        <w:t xml:space="preserve">      "vn": "Cô ấy sắp tới </w:t>
      </w:r>
      <w:del w:id="2082" w:author="Canh Duc Nguyen" w:date="2023-10-15T12:53:00Z">
        <w:r w:rsidRPr="00515445" w:rsidDel="00A37DF3">
          <w:rPr>
            <w:lang w:val="vi-VN"/>
          </w:rPr>
          <w:delText xml:space="preserve">nơi </w:delText>
        </w:r>
      </w:del>
      <w:ins w:id="2083" w:author="Canh Duc Nguyen" w:date="2023-10-15T12:53:00Z">
        <w:r w:rsidR="00A37DF3">
          <w:rPr>
            <w:lang w:val="vi-VN"/>
          </w:rPr>
          <w:t xml:space="preserve">chỗ </w:t>
        </w:r>
      </w:ins>
      <w:r w:rsidRPr="00515445">
        <w:rPr>
          <w:lang w:val="vi-VN"/>
        </w:rPr>
        <w:t xml:space="preserve">hẹn.", </w:t>
      </w:r>
    </w:p>
    <w:p w14:paraId="21A5EE88" w14:textId="77777777" w:rsidR="00515445" w:rsidRPr="00515445" w:rsidRDefault="00515445" w:rsidP="00515445">
      <w:pPr>
        <w:rPr>
          <w:lang w:val="vi-VN"/>
        </w:rPr>
      </w:pPr>
      <w:r w:rsidRPr="00515445">
        <w:rPr>
          <w:lang w:val="vi-VN"/>
        </w:rPr>
        <w:t xml:space="preserve">      "en": "She is about to arrive at the meeting place.", </w:t>
      </w:r>
    </w:p>
    <w:p w14:paraId="75BCAE65" w14:textId="77777777" w:rsidR="00515445" w:rsidRPr="00515445" w:rsidRDefault="00515445" w:rsidP="00515445">
      <w:pPr>
        <w:rPr>
          <w:lang w:val="vi-VN"/>
        </w:rPr>
      </w:pPr>
      <w:r w:rsidRPr="00515445">
        <w:rPr>
          <w:lang w:val="vi-VN"/>
        </w:rPr>
        <w:t xml:space="preserve">    } </w:t>
      </w:r>
    </w:p>
    <w:p w14:paraId="627B5479" w14:textId="77777777" w:rsidR="00515445" w:rsidRPr="00515445" w:rsidRDefault="00515445" w:rsidP="00515445">
      <w:pPr>
        <w:rPr>
          <w:lang w:val="vi-VN"/>
        </w:rPr>
      </w:pPr>
      <w:r w:rsidRPr="00515445">
        <w:rPr>
          <w:lang w:val="vi-VN"/>
        </w:rPr>
        <w:t xml:space="preserve">  ] </w:t>
      </w:r>
    </w:p>
    <w:p w14:paraId="3064827F" w14:textId="77777777" w:rsidR="00515445" w:rsidRPr="00515445" w:rsidRDefault="00515445" w:rsidP="00515445">
      <w:pPr>
        <w:rPr>
          <w:lang w:val="vi-VN"/>
        </w:rPr>
      </w:pPr>
      <w:r w:rsidRPr="00515445">
        <w:rPr>
          <w:lang w:val="vi-VN"/>
        </w:rPr>
        <w:t>}</w:t>
      </w:r>
    </w:p>
    <w:p w14:paraId="1AEF0221" w14:textId="77777777" w:rsidR="00515445" w:rsidRPr="00515445" w:rsidRDefault="00515445" w:rsidP="00515445">
      <w:pPr>
        <w:rPr>
          <w:lang w:val="vi-VN"/>
        </w:rPr>
      </w:pPr>
      <w:r w:rsidRPr="00515445">
        <w:rPr>
          <w:lang w:val="vi-VN"/>
        </w:rPr>
        <w:t>-----------------------------</w:t>
      </w:r>
    </w:p>
    <w:p w14:paraId="5E31641C" w14:textId="77777777" w:rsidR="00515445" w:rsidRPr="00515445" w:rsidRDefault="00515445" w:rsidP="00515445">
      <w:pPr>
        <w:rPr>
          <w:lang w:val="vi-VN"/>
        </w:rPr>
      </w:pPr>
      <w:r w:rsidRPr="00515445">
        <w:rPr>
          <w:lang w:val="vi-VN"/>
        </w:rPr>
        <w:t xml:space="preserve">keyword: Tense marker 'sẽ' </w:t>
      </w:r>
    </w:p>
    <w:p w14:paraId="27DA61E3" w14:textId="77777777" w:rsidR="00515445" w:rsidRPr="00515445" w:rsidRDefault="00515445" w:rsidP="00515445">
      <w:pPr>
        <w:rPr>
          <w:lang w:val="vi-VN"/>
        </w:rPr>
      </w:pPr>
      <w:r w:rsidRPr="00515445">
        <w:rPr>
          <w:lang w:val="vi-VN"/>
        </w:rPr>
        <w:t xml:space="preserve">PROMPT: Generate grammar explanation for following Vietnamese grammar point: Tense marker 'sẽ' </w:t>
      </w:r>
    </w:p>
    <w:p w14:paraId="7FEA0186" w14:textId="77777777" w:rsidR="00515445" w:rsidRPr="00515445" w:rsidRDefault="00515445" w:rsidP="00515445">
      <w:pPr>
        <w:rPr>
          <w:lang w:val="vi-VN"/>
        </w:rPr>
      </w:pPr>
      <w:r w:rsidRPr="00515445">
        <w:rPr>
          <w:lang w:val="vi-VN"/>
        </w:rPr>
        <w:t>RESPONSE: {</w:t>
      </w:r>
    </w:p>
    <w:p w14:paraId="4F497D7F" w14:textId="77777777" w:rsidR="00515445" w:rsidRPr="00515445" w:rsidRDefault="00515445" w:rsidP="00515445">
      <w:pPr>
        <w:rPr>
          <w:lang w:val="vi-VN"/>
        </w:rPr>
      </w:pPr>
      <w:r w:rsidRPr="00515445">
        <w:rPr>
          <w:lang w:val="vi-VN"/>
        </w:rPr>
        <w:t xml:space="preserve">    "title": "Tense marker 'sẽ'",</w:t>
      </w:r>
    </w:p>
    <w:p w14:paraId="516048BA" w14:textId="77777777" w:rsidR="00515445" w:rsidRPr="00515445" w:rsidRDefault="00515445" w:rsidP="00515445">
      <w:pPr>
        <w:rPr>
          <w:lang w:val="vi-VN"/>
        </w:rPr>
      </w:pPr>
      <w:r w:rsidRPr="00515445">
        <w:rPr>
          <w:lang w:val="vi-VN"/>
        </w:rPr>
        <w:t xml:space="preserve">    "short_explanation": "Used to indicate a future action or event.",</w:t>
      </w:r>
    </w:p>
    <w:p w14:paraId="75D2EE5E" w14:textId="77777777" w:rsidR="00515445" w:rsidRPr="00515445" w:rsidRDefault="00515445" w:rsidP="00515445">
      <w:pPr>
        <w:rPr>
          <w:lang w:val="vi-VN"/>
        </w:rPr>
      </w:pPr>
      <w:r w:rsidRPr="00515445">
        <w:rPr>
          <w:lang w:val="vi-VN"/>
        </w:rPr>
        <w:t xml:space="preserve">    "long_explanation": "The Vietnamese marker 'sẽ' is used to indicate an action or event that will happen in the future. It is similar in function to the future tense in English, often translated as 'will' or 'going to'. This signal word is positioned before the verb in a sentence.",</w:t>
      </w:r>
    </w:p>
    <w:p w14:paraId="380F9472" w14:textId="77777777" w:rsidR="00515445" w:rsidRPr="00515445" w:rsidRDefault="00515445" w:rsidP="00515445">
      <w:pPr>
        <w:rPr>
          <w:lang w:val="vi-VN"/>
        </w:rPr>
      </w:pPr>
      <w:r w:rsidRPr="00515445">
        <w:rPr>
          <w:lang w:val="vi-VN"/>
        </w:rPr>
        <w:t xml:space="preserve">    "formation": "",</w:t>
      </w:r>
    </w:p>
    <w:p w14:paraId="48BE9C7A" w14:textId="77777777" w:rsidR="00515445" w:rsidRPr="00515445" w:rsidRDefault="00515445" w:rsidP="00515445">
      <w:pPr>
        <w:rPr>
          <w:lang w:val="vi-VN"/>
        </w:rPr>
      </w:pPr>
      <w:r w:rsidRPr="00515445">
        <w:rPr>
          <w:lang w:val="vi-VN"/>
        </w:rPr>
        <w:t xml:space="preserve">    "examples": [</w:t>
      </w:r>
    </w:p>
    <w:p w14:paraId="5385BD99" w14:textId="77777777" w:rsidR="00515445" w:rsidRPr="00515445" w:rsidRDefault="00515445" w:rsidP="00515445">
      <w:pPr>
        <w:rPr>
          <w:lang w:val="vi-VN"/>
        </w:rPr>
      </w:pPr>
      <w:r w:rsidRPr="00515445">
        <w:rPr>
          <w:lang w:val="vi-VN"/>
        </w:rPr>
        <w:t xml:space="preserve">       {</w:t>
      </w:r>
    </w:p>
    <w:p w14:paraId="4CC78926" w14:textId="77777777" w:rsidR="00515445" w:rsidRPr="00515445" w:rsidRDefault="00515445" w:rsidP="00515445">
      <w:pPr>
        <w:rPr>
          <w:lang w:val="vi-VN"/>
        </w:rPr>
      </w:pPr>
      <w:r w:rsidRPr="00515445">
        <w:rPr>
          <w:lang w:val="vi-VN"/>
        </w:rPr>
        <w:t xml:space="preserve">         "vn": "Tôi sẽ đi xem phim vào cuối tuần này.",</w:t>
      </w:r>
    </w:p>
    <w:p w14:paraId="1DE5463B" w14:textId="77777777" w:rsidR="00515445" w:rsidRPr="00515445" w:rsidRDefault="00515445" w:rsidP="00515445">
      <w:pPr>
        <w:rPr>
          <w:lang w:val="vi-VN"/>
        </w:rPr>
      </w:pPr>
      <w:r w:rsidRPr="00515445">
        <w:rPr>
          <w:lang w:val="vi-VN"/>
        </w:rPr>
        <w:t xml:space="preserve">         "en": "I will go to watch a movie this weekend."</w:t>
      </w:r>
    </w:p>
    <w:p w14:paraId="7FC40D96" w14:textId="77777777" w:rsidR="00515445" w:rsidRPr="00515445" w:rsidRDefault="00515445" w:rsidP="00515445">
      <w:pPr>
        <w:rPr>
          <w:lang w:val="vi-VN"/>
        </w:rPr>
      </w:pPr>
      <w:r w:rsidRPr="00515445">
        <w:rPr>
          <w:lang w:val="vi-VN"/>
        </w:rPr>
        <w:t xml:space="preserve">       },</w:t>
      </w:r>
    </w:p>
    <w:p w14:paraId="1F4A30A0" w14:textId="77777777" w:rsidR="00515445" w:rsidRPr="00515445" w:rsidRDefault="00515445" w:rsidP="00515445">
      <w:pPr>
        <w:rPr>
          <w:lang w:val="vi-VN"/>
        </w:rPr>
      </w:pPr>
      <w:r w:rsidRPr="00515445">
        <w:rPr>
          <w:lang w:val="vi-VN"/>
        </w:rPr>
        <w:t xml:space="preserve">       {</w:t>
      </w:r>
    </w:p>
    <w:p w14:paraId="7C382AA3" w14:textId="77777777" w:rsidR="00515445" w:rsidRPr="00515445" w:rsidRDefault="00515445" w:rsidP="00515445">
      <w:pPr>
        <w:rPr>
          <w:lang w:val="vi-VN"/>
        </w:rPr>
      </w:pPr>
      <w:r w:rsidRPr="00515445">
        <w:rPr>
          <w:lang w:val="vi-VN"/>
        </w:rPr>
        <w:t xml:space="preserve">         "vn": "Chúng ta sẽ gặp nhau ở đây vào lúc 6 giờ chiều.",</w:t>
      </w:r>
    </w:p>
    <w:p w14:paraId="11C8981E" w14:textId="77777777" w:rsidR="00515445" w:rsidRPr="00515445" w:rsidRDefault="00515445" w:rsidP="00515445">
      <w:pPr>
        <w:rPr>
          <w:lang w:val="vi-VN"/>
        </w:rPr>
      </w:pPr>
      <w:r w:rsidRPr="00515445">
        <w:rPr>
          <w:lang w:val="vi-VN"/>
        </w:rPr>
        <w:t xml:space="preserve">         "en": "We will meet each other here at 6 in the evening."</w:t>
      </w:r>
    </w:p>
    <w:p w14:paraId="578075C3" w14:textId="77777777" w:rsidR="00515445" w:rsidRPr="00515445" w:rsidRDefault="00515445" w:rsidP="00515445">
      <w:pPr>
        <w:rPr>
          <w:lang w:val="vi-VN"/>
        </w:rPr>
      </w:pPr>
      <w:r w:rsidRPr="00515445">
        <w:rPr>
          <w:lang w:val="vi-VN"/>
        </w:rPr>
        <w:lastRenderedPageBreak/>
        <w:t xml:space="preserve">       },</w:t>
      </w:r>
    </w:p>
    <w:p w14:paraId="7632A2E3" w14:textId="77777777" w:rsidR="00515445" w:rsidRPr="00515445" w:rsidRDefault="00515445" w:rsidP="00515445">
      <w:pPr>
        <w:rPr>
          <w:lang w:val="vi-VN"/>
        </w:rPr>
      </w:pPr>
      <w:r w:rsidRPr="00515445">
        <w:rPr>
          <w:lang w:val="vi-VN"/>
        </w:rPr>
        <w:t xml:space="preserve">       {</w:t>
      </w:r>
    </w:p>
    <w:p w14:paraId="0F9FD1A2" w14:textId="258E0A5E" w:rsidR="00515445" w:rsidRPr="00515445" w:rsidRDefault="00515445" w:rsidP="00515445">
      <w:pPr>
        <w:rPr>
          <w:lang w:val="vi-VN"/>
        </w:rPr>
      </w:pPr>
      <w:r w:rsidRPr="00515445">
        <w:rPr>
          <w:lang w:val="vi-VN"/>
        </w:rPr>
        <w:t xml:space="preserve">         "vn": "Tôi sẽ học tiếng Anh </w:t>
      </w:r>
      <w:del w:id="2084" w:author="Canh Duc Nguyen" w:date="2023-10-15T12:53:00Z">
        <w:r w:rsidRPr="00515445" w:rsidDel="00A37DF3">
          <w:rPr>
            <w:lang w:val="vi-VN"/>
          </w:rPr>
          <w:delText xml:space="preserve">mỗi </w:delText>
        </w:r>
      </w:del>
      <w:ins w:id="2085" w:author="Canh Duc Nguyen" w:date="2023-10-15T12:53:00Z">
        <w:r w:rsidR="00A37DF3">
          <w:rPr>
            <w:lang w:val="vi-VN"/>
          </w:rPr>
          <w:t xml:space="preserve">hàng </w:t>
        </w:r>
      </w:ins>
      <w:r w:rsidRPr="00515445">
        <w:rPr>
          <w:lang w:val="vi-VN"/>
        </w:rPr>
        <w:t>ngày để cải thiện kỹ năng của mình.",</w:t>
      </w:r>
    </w:p>
    <w:p w14:paraId="0139EE60" w14:textId="77777777" w:rsidR="00515445" w:rsidRPr="00515445" w:rsidRDefault="00515445" w:rsidP="00515445">
      <w:pPr>
        <w:rPr>
          <w:lang w:val="vi-VN"/>
        </w:rPr>
      </w:pPr>
      <w:r w:rsidRPr="00515445">
        <w:rPr>
          <w:lang w:val="vi-VN"/>
        </w:rPr>
        <w:t xml:space="preserve">         "en": "I will study English every day to improve my skills."</w:t>
      </w:r>
    </w:p>
    <w:p w14:paraId="267A8708" w14:textId="77777777" w:rsidR="00515445" w:rsidRPr="00515445" w:rsidRDefault="00515445" w:rsidP="00515445">
      <w:pPr>
        <w:rPr>
          <w:lang w:val="vi-VN"/>
        </w:rPr>
      </w:pPr>
      <w:r w:rsidRPr="00515445">
        <w:rPr>
          <w:lang w:val="vi-VN"/>
        </w:rPr>
        <w:t xml:space="preserve">       },</w:t>
      </w:r>
    </w:p>
    <w:p w14:paraId="459B138D" w14:textId="77777777" w:rsidR="00515445" w:rsidRPr="00515445" w:rsidRDefault="00515445" w:rsidP="00515445">
      <w:pPr>
        <w:rPr>
          <w:lang w:val="vi-VN"/>
        </w:rPr>
      </w:pPr>
      <w:r w:rsidRPr="00515445">
        <w:rPr>
          <w:lang w:val="vi-VN"/>
        </w:rPr>
        <w:t xml:space="preserve">       {</w:t>
      </w:r>
    </w:p>
    <w:p w14:paraId="6949DECD" w14:textId="77777777" w:rsidR="00515445" w:rsidRPr="00515445" w:rsidRDefault="00515445" w:rsidP="00515445">
      <w:pPr>
        <w:rPr>
          <w:lang w:val="vi-VN"/>
        </w:rPr>
      </w:pPr>
      <w:r w:rsidRPr="00515445">
        <w:rPr>
          <w:lang w:val="vi-VN"/>
        </w:rPr>
        <w:t xml:space="preserve">         "vn": "Nếu trời không mưa, chúng tôi sẽ đi picnic vào ngày mai.",</w:t>
      </w:r>
    </w:p>
    <w:p w14:paraId="51F54726" w14:textId="77777777" w:rsidR="00515445" w:rsidRPr="00515445" w:rsidRDefault="00515445" w:rsidP="00515445">
      <w:pPr>
        <w:rPr>
          <w:lang w:val="vi-VN"/>
        </w:rPr>
      </w:pPr>
      <w:r w:rsidRPr="00515445">
        <w:rPr>
          <w:lang w:val="vi-VN"/>
        </w:rPr>
        <w:t xml:space="preserve">         "en": "If it's not raining, we will go for a picnic tomorrow."</w:t>
      </w:r>
    </w:p>
    <w:p w14:paraId="49B74D21" w14:textId="77777777" w:rsidR="00515445" w:rsidRPr="00515445" w:rsidRDefault="00515445" w:rsidP="00515445">
      <w:pPr>
        <w:rPr>
          <w:lang w:val="vi-VN"/>
        </w:rPr>
      </w:pPr>
      <w:r w:rsidRPr="00515445">
        <w:rPr>
          <w:lang w:val="vi-VN"/>
        </w:rPr>
        <w:t xml:space="preserve">       }</w:t>
      </w:r>
    </w:p>
    <w:p w14:paraId="1816BA0A" w14:textId="77777777" w:rsidR="00515445" w:rsidRPr="00515445" w:rsidRDefault="00515445" w:rsidP="00515445">
      <w:pPr>
        <w:rPr>
          <w:lang w:val="vi-VN"/>
        </w:rPr>
      </w:pPr>
      <w:r w:rsidRPr="00515445">
        <w:rPr>
          <w:lang w:val="vi-VN"/>
        </w:rPr>
        <w:t xml:space="preserve">    ]</w:t>
      </w:r>
    </w:p>
    <w:p w14:paraId="3AEBDD50" w14:textId="77777777" w:rsidR="00515445" w:rsidRPr="00515445" w:rsidRDefault="00515445" w:rsidP="00515445">
      <w:pPr>
        <w:rPr>
          <w:lang w:val="vi-VN"/>
        </w:rPr>
      </w:pPr>
      <w:r w:rsidRPr="00515445">
        <w:rPr>
          <w:lang w:val="vi-VN"/>
        </w:rPr>
        <w:t>}</w:t>
      </w:r>
    </w:p>
    <w:p w14:paraId="05960B13" w14:textId="77777777" w:rsidR="00515445" w:rsidRPr="00515445" w:rsidRDefault="00515445" w:rsidP="00515445">
      <w:pPr>
        <w:rPr>
          <w:lang w:val="vi-VN"/>
        </w:rPr>
      </w:pPr>
      <w:r w:rsidRPr="00515445">
        <w:rPr>
          <w:lang w:val="vi-VN"/>
        </w:rPr>
        <w:t>-----------------------------</w:t>
      </w:r>
    </w:p>
    <w:p w14:paraId="6833968A" w14:textId="77777777" w:rsidR="00515445" w:rsidRPr="00515445" w:rsidRDefault="00515445" w:rsidP="00515445">
      <w:pPr>
        <w:rPr>
          <w:lang w:val="vi-VN"/>
        </w:rPr>
      </w:pPr>
      <w:r w:rsidRPr="00515445">
        <w:rPr>
          <w:lang w:val="vi-VN"/>
        </w:rPr>
        <w:t xml:space="preserve">keyword: Tense marker 'vẫn/còn/vẫn còn' </w:t>
      </w:r>
    </w:p>
    <w:p w14:paraId="1E2326A5" w14:textId="77777777" w:rsidR="00515445" w:rsidRPr="00515445" w:rsidRDefault="00515445" w:rsidP="00515445">
      <w:pPr>
        <w:rPr>
          <w:lang w:val="vi-VN"/>
        </w:rPr>
      </w:pPr>
      <w:r w:rsidRPr="00515445">
        <w:rPr>
          <w:lang w:val="vi-VN"/>
        </w:rPr>
        <w:t xml:space="preserve">PROMPT: Generate grammar explanation for following Vietnamese grammar point: Tense marker 'vẫn/còn/vẫn còn' </w:t>
      </w:r>
    </w:p>
    <w:p w14:paraId="458E3ABE" w14:textId="77777777" w:rsidR="00515445" w:rsidRPr="00515445" w:rsidRDefault="00515445" w:rsidP="00515445">
      <w:pPr>
        <w:rPr>
          <w:lang w:val="vi-VN"/>
        </w:rPr>
      </w:pPr>
      <w:r w:rsidRPr="00515445">
        <w:rPr>
          <w:lang w:val="vi-VN"/>
        </w:rPr>
        <w:t>RESPONSE: {</w:t>
      </w:r>
    </w:p>
    <w:p w14:paraId="7C706AB4" w14:textId="77777777" w:rsidR="00515445" w:rsidRPr="00515445" w:rsidRDefault="00515445" w:rsidP="00515445">
      <w:pPr>
        <w:rPr>
          <w:lang w:val="vi-VN"/>
        </w:rPr>
      </w:pPr>
      <w:r w:rsidRPr="00515445">
        <w:rPr>
          <w:lang w:val="vi-VN"/>
        </w:rPr>
        <w:t xml:space="preserve">  "title": "Tense marker 'vẫn/còn/vẫn còn'",</w:t>
      </w:r>
    </w:p>
    <w:p w14:paraId="7FBA79DE" w14:textId="77777777" w:rsidR="00515445" w:rsidRPr="00515445" w:rsidRDefault="00515445" w:rsidP="00515445">
      <w:pPr>
        <w:rPr>
          <w:lang w:val="vi-VN"/>
        </w:rPr>
      </w:pPr>
      <w:r w:rsidRPr="00515445">
        <w:rPr>
          <w:lang w:val="vi-VN"/>
        </w:rPr>
        <w:t xml:space="preserve">  "short_explanation": "These are used to refer to a situation or action that continues or still occurs.",</w:t>
      </w:r>
    </w:p>
    <w:p w14:paraId="2FE22ADE" w14:textId="77777777" w:rsidR="00515445" w:rsidRPr="00515445" w:rsidRDefault="00515445" w:rsidP="00515445">
      <w:pPr>
        <w:rPr>
          <w:lang w:val="vi-VN"/>
        </w:rPr>
      </w:pPr>
      <w:r w:rsidRPr="00515445">
        <w:rPr>
          <w:lang w:val="vi-VN"/>
        </w:rPr>
        <w:t xml:space="preserve">  "long_explanation": "In Vietnamese, 'vẫn', 'còn', and 'vẫn còn' are markers used to express that a situation is continuing or an action still takes place. 'Vẫn' and 'còn' are used to show that something is continuing in the same state, similar to 'still' in English, while 'vẫn còn' adds emphasis, implying the action or condition has been sustained for a long time and is still in progress.",</w:t>
      </w:r>
    </w:p>
    <w:p w14:paraId="12934BCF" w14:textId="77777777" w:rsidR="00515445" w:rsidRPr="00515445" w:rsidRDefault="00515445" w:rsidP="00515445">
      <w:pPr>
        <w:rPr>
          <w:lang w:val="vi-VN"/>
        </w:rPr>
      </w:pPr>
      <w:r w:rsidRPr="00515445">
        <w:rPr>
          <w:lang w:val="vi-VN"/>
        </w:rPr>
        <w:t xml:space="preserve">  "formation": "Subject + vẫn/còn/vẫn còn + Verb",</w:t>
      </w:r>
    </w:p>
    <w:p w14:paraId="37D010C7" w14:textId="77777777" w:rsidR="00515445" w:rsidRPr="00515445" w:rsidRDefault="00515445" w:rsidP="00515445">
      <w:pPr>
        <w:rPr>
          <w:lang w:val="vi-VN"/>
        </w:rPr>
      </w:pPr>
      <w:r w:rsidRPr="00515445">
        <w:rPr>
          <w:lang w:val="vi-VN"/>
        </w:rPr>
        <w:t xml:space="preserve">  "examples": [</w:t>
      </w:r>
    </w:p>
    <w:p w14:paraId="44206E32" w14:textId="77777777" w:rsidR="00515445" w:rsidRPr="00515445" w:rsidRDefault="00515445" w:rsidP="00515445">
      <w:pPr>
        <w:rPr>
          <w:lang w:val="vi-VN"/>
        </w:rPr>
      </w:pPr>
      <w:r w:rsidRPr="00515445">
        <w:rPr>
          <w:lang w:val="vi-VN"/>
        </w:rPr>
        <w:t xml:space="preserve">    {</w:t>
      </w:r>
    </w:p>
    <w:p w14:paraId="2B304E14" w14:textId="7E397511" w:rsidR="00515445" w:rsidRPr="00515445" w:rsidRDefault="00515445" w:rsidP="00515445">
      <w:pPr>
        <w:rPr>
          <w:lang w:val="vi-VN"/>
        </w:rPr>
      </w:pPr>
      <w:r w:rsidRPr="00515445">
        <w:rPr>
          <w:lang w:val="vi-VN"/>
        </w:rPr>
        <w:t xml:space="preserve">      "vn": "Tôi vẫn </w:t>
      </w:r>
      <w:del w:id="2086" w:author="Canh Duc Nguyen" w:date="2023-10-15T13:00:00Z">
        <w:r w:rsidRPr="00515445" w:rsidDel="00A37DF3">
          <w:rPr>
            <w:lang w:val="vi-VN"/>
          </w:rPr>
          <w:delText xml:space="preserve">thắp sáng </w:delText>
        </w:r>
      </w:del>
      <w:ins w:id="2087" w:author="Canh Duc Nguyen" w:date="2023-10-15T13:00:00Z">
        <w:r w:rsidR="00A37DF3">
          <w:rPr>
            <w:lang w:val="vi-VN"/>
          </w:rPr>
          <w:t xml:space="preserve">dõi đèn </w:t>
        </w:r>
      </w:ins>
      <w:r w:rsidRPr="00515445">
        <w:rPr>
          <w:lang w:val="vi-VN"/>
        </w:rPr>
        <w:t xml:space="preserve">cho bạn, dù bạn </w:t>
      </w:r>
      <w:del w:id="2088" w:author="Canh Duc Nguyen" w:date="2023-10-15T13:00:00Z">
        <w:r w:rsidRPr="00515445" w:rsidDel="00A37DF3">
          <w:rPr>
            <w:lang w:val="vi-VN"/>
          </w:rPr>
          <w:delText xml:space="preserve">có </w:delText>
        </w:r>
      </w:del>
      <w:r w:rsidRPr="00515445">
        <w:rPr>
          <w:lang w:val="vi-VN"/>
        </w:rPr>
        <w:t>không nhìn thấy tôi.",</w:t>
      </w:r>
    </w:p>
    <w:p w14:paraId="77302DE7" w14:textId="77777777" w:rsidR="00515445" w:rsidRPr="00515445" w:rsidRDefault="00515445" w:rsidP="00515445">
      <w:pPr>
        <w:rPr>
          <w:lang w:val="vi-VN"/>
        </w:rPr>
      </w:pPr>
      <w:r w:rsidRPr="00515445">
        <w:rPr>
          <w:lang w:val="vi-VN"/>
        </w:rPr>
        <w:t xml:space="preserve">      "en": "I am still shining for you, even if you do not see me."</w:t>
      </w:r>
    </w:p>
    <w:p w14:paraId="0E5DF28E" w14:textId="77777777" w:rsidR="00515445" w:rsidRPr="00515445" w:rsidRDefault="00515445" w:rsidP="00515445">
      <w:pPr>
        <w:rPr>
          <w:lang w:val="vi-VN"/>
        </w:rPr>
      </w:pPr>
      <w:r w:rsidRPr="00515445">
        <w:rPr>
          <w:lang w:val="vi-VN"/>
        </w:rPr>
        <w:t xml:space="preserve">    },</w:t>
      </w:r>
    </w:p>
    <w:p w14:paraId="452ED9D3" w14:textId="77777777" w:rsidR="00515445" w:rsidRPr="00515445" w:rsidRDefault="00515445" w:rsidP="00515445">
      <w:pPr>
        <w:rPr>
          <w:lang w:val="vi-VN"/>
        </w:rPr>
      </w:pPr>
      <w:r w:rsidRPr="00515445">
        <w:rPr>
          <w:lang w:val="vi-VN"/>
        </w:rPr>
        <w:t xml:space="preserve">    {</w:t>
      </w:r>
    </w:p>
    <w:p w14:paraId="31673BE2" w14:textId="0B553769" w:rsidR="00515445" w:rsidRPr="00515445" w:rsidRDefault="00515445" w:rsidP="00515445">
      <w:pPr>
        <w:rPr>
          <w:lang w:val="vi-VN"/>
        </w:rPr>
      </w:pPr>
      <w:r w:rsidRPr="00515445">
        <w:rPr>
          <w:lang w:val="vi-VN"/>
        </w:rPr>
        <w:t xml:space="preserve">      "vn": "Cô ấy </w:t>
      </w:r>
      <w:ins w:id="2089" w:author="Canh Duc Nguyen" w:date="2023-10-15T13:00:00Z">
        <w:r w:rsidR="00A37DF3">
          <w:rPr>
            <w:lang w:val="vi-VN"/>
          </w:rPr>
          <w:t xml:space="preserve">vẫn </w:t>
        </w:r>
      </w:ins>
      <w:r w:rsidRPr="00515445">
        <w:rPr>
          <w:lang w:val="vi-VN"/>
        </w:rPr>
        <w:t>còn đang học ở trường đại học.",</w:t>
      </w:r>
    </w:p>
    <w:p w14:paraId="60712AD6" w14:textId="77777777" w:rsidR="00515445" w:rsidRPr="00515445" w:rsidRDefault="00515445" w:rsidP="00515445">
      <w:pPr>
        <w:rPr>
          <w:lang w:val="vi-VN"/>
        </w:rPr>
      </w:pPr>
      <w:r w:rsidRPr="00515445">
        <w:rPr>
          <w:lang w:val="vi-VN"/>
        </w:rPr>
        <w:t xml:space="preserve">      "en": "She is still studying at the university."</w:t>
      </w:r>
    </w:p>
    <w:p w14:paraId="7085367F" w14:textId="77777777" w:rsidR="00515445" w:rsidRPr="00515445" w:rsidRDefault="00515445" w:rsidP="00515445">
      <w:pPr>
        <w:rPr>
          <w:lang w:val="vi-VN"/>
        </w:rPr>
      </w:pPr>
      <w:r w:rsidRPr="00515445">
        <w:rPr>
          <w:lang w:val="vi-VN"/>
        </w:rPr>
        <w:t xml:space="preserve">    },</w:t>
      </w:r>
    </w:p>
    <w:p w14:paraId="41888F69" w14:textId="77777777" w:rsidR="00515445" w:rsidRPr="00515445" w:rsidRDefault="00515445" w:rsidP="00515445">
      <w:pPr>
        <w:rPr>
          <w:lang w:val="vi-VN"/>
        </w:rPr>
      </w:pPr>
      <w:r w:rsidRPr="00515445">
        <w:rPr>
          <w:lang w:val="vi-VN"/>
        </w:rPr>
        <w:t xml:space="preserve">    {</w:t>
      </w:r>
    </w:p>
    <w:p w14:paraId="2EF290ED" w14:textId="3B135D89" w:rsidR="00515445" w:rsidRPr="00515445" w:rsidRDefault="00515445" w:rsidP="00515445">
      <w:pPr>
        <w:rPr>
          <w:lang w:val="vi-VN"/>
        </w:rPr>
      </w:pPr>
      <w:r w:rsidRPr="00515445">
        <w:rPr>
          <w:lang w:val="vi-VN"/>
        </w:rPr>
        <w:t xml:space="preserve">      "vn": "Khi tôi quay lại, mọi thứ vẫn còn ở đó, không thay đổi chút nào.",</w:t>
      </w:r>
    </w:p>
    <w:p w14:paraId="2AAEAF83" w14:textId="77777777" w:rsidR="00515445" w:rsidRPr="00515445" w:rsidRDefault="00515445" w:rsidP="00515445">
      <w:pPr>
        <w:rPr>
          <w:lang w:val="vi-VN"/>
        </w:rPr>
      </w:pPr>
      <w:r w:rsidRPr="00515445">
        <w:rPr>
          <w:lang w:val="vi-VN"/>
        </w:rPr>
        <w:t xml:space="preserve">      "en": "When I returned, everything was still there, completely unchanged."</w:t>
      </w:r>
    </w:p>
    <w:p w14:paraId="0A8FFF26" w14:textId="77777777" w:rsidR="00515445" w:rsidRPr="00515445" w:rsidRDefault="00515445" w:rsidP="00515445">
      <w:pPr>
        <w:rPr>
          <w:lang w:val="vi-VN"/>
        </w:rPr>
      </w:pPr>
      <w:r w:rsidRPr="00515445">
        <w:rPr>
          <w:lang w:val="vi-VN"/>
        </w:rPr>
        <w:t xml:space="preserve">    },</w:t>
      </w:r>
    </w:p>
    <w:p w14:paraId="513BFE04" w14:textId="77777777" w:rsidR="00515445" w:rsidRPr="00515445" w:rsidRDefault="00515445" w:rsidP="00515445">
      <w:pPr>
        <w:rPr>
          <w:lang w:val="vi-VN"/>
        </w:rPr>
      </w:pPr>
      <w:r w:rsidRPr="00515445">
        <w:rPr>
          <w:lang w:val="vi-VN"/>
        </w:rPr>
        <w:t xml:space="preserve">    {</w:t>
      </w:r>
    </w:p>
    <w:p w14:paraId="058CB58D" w14:textId="70F82596" w:rsidR="00515445" w:rsidRPr="00515445" w:rsidRDefault="00515445" w:rsidP="00515445">
      <w:pPr>
        <w:rPr>
          <w:lang w:val="vi-VN"/>
        </w:rPr>
      </w:pPr>
      <w:r w:rsidRPr="00515445">
        <w:rPr>
          <w:lang w:val="vi-VN"/>
        </w:rPr>
        <w:t xml:space="preserve">      "vn": "Họ vẫn còn nhớ câu chuyện mà ông bà họ đã kể</w:t>
      </w:r>
      <w:del w:id="2090" w:author="Canh Duc Nguyen" w:date="2023-10-15T13:01:00Z">
        <w:r w:rsidRPr="00515445" w:rsidDel="00A37DF3">
          <w:rPr>
            <w:lang w:val="vi-VN"/>
          </w:rPr>
          <w:delText xml:space="preserve"> cho</w:delText>
        </w:r>
      </w:del>
      <w:r w:rsidRPr="00515445">
        <w:rPr>
          <w:lang w:val="vi-VN"/>
        </w:rPr>
        <w:t>.",</w:t>
      </w:r>
    </w:p>
    <w:p w14:paraId="021D8A63" w14:textId="77777777" w:rsidR="00515445" w:rsidRPr="00515445" w:rsidRDefault="00515445" w:rsidP="00515445">
      <w:pPr>
        <w:rPr>
          <w:lang w:val="vi-VN"/>
        </w:rPr>
      </w:pPr>
      <w:r w:rsidRPr="00515445">
        <w:rPr>
          <w:lang w:val="vi-VN"/>
        </w:rPr>
        <w:t xml:space="preserve">      "en": "They still remember the story their grandparents told them."</w:t>
      </w:r>
    </w:p>
    <w:p w14:paraId="4252B93A" w14:textId="77777777" w:rsidR="00515445" w:rsidRPr="00515445" w:rsidRDefault="00515445" w:rsidP="00515445">
      <w:pPr>
        <w:rPr>
          <w:lang w:val="vi-VN"/>
        </w:rPr>
      </w:pPr>
      <w:r w:rsidRPr="00515445">
        <w:rPr>
          <w:lang w:val="vi-VN"/>
        </w:rPr>
        <w:t xml:space="preserve">    }</w:t>
      </w:r>
    </w:p>
    <w:p w14:paraId="7A98C7ED" w14:textId="77777777" w:rsidR="00515445" w:rsidRPr="00515445" w:rsidRDefault="00515445" w:rsidP="00515445">
      <w:pPr>
        <w:rPr>
          <w:lang w:val="vi-VN"/>
        </w:rPr>
      </w:pPr>
      <w:r w:rsidRPr="00515445">
        <w:rPr>
          <w:lang w:val="vi-VN"/>
        </w:rPr>
        <w:t xml:space="preserve">  ]</w:t>
      </w:r>
    </w:p>
    <w:p w14:paraId="523AC87B" w14:textId="77777777" w:rsidR="00515445" w:rsidRPr="00515445" w:rsidRDefault="00515445" w:rsidP="00515445">
      <w:pPr>
        <w:rPr>
          <w:lang w:val="vi-VN"/>
        </w:rPr>
      </w:pPr>
      <w:r w:rsidRPr="00515445">
        <w:rPr>
          <w:lang w:val="vi-VN"/>
        </w:rPr>
        <w:t>}</w:t>
      </w:r>
    </w:p>
    <w:p w14:paraId="3429FA6A" w14:textId="77777777" w:rsidR="00515445" w:rsidRPr="00515445" w:rsidRDefault="00515445" w:rsidP="00515445">
      <w:pPr>
        <w:rPr>
          <w:lang w:val="vi-VN"/>
        </w:rPr>
      </w:pPr>
      <w:r w:rsidRPr="00515445">
        <w:rPr>
          <w:lang w:val="vi-VN"/>
        </w:rPr>
        <w:lastRenderedPageBreak/>
        <w:t>-----------------------------</w:t>
      </w:r>
    </w:p>
    <w:p w14:paraId="49788548" w14:textId="77777777" w:rsidR="00515445" w:rsidRPr="00515445" w:rsidRDefault="00515445" w:rsidP="00515445">
      <w:pPr>
        <w:rPr>
          <w:lang w:val="vi-VN"/>
        </w:rPr>
      </w:pPr>
      <w:r w:rsidRPr="00515445">
        <w:rPr>
          <w:lang w:val="vi-VN"/>
        </w:rPr>
        <w:t xml:space="preserve">keyword: Tense marker 'vừa/mới/vừa mới' </w:t>
      </w:r>
    </w:p>
    <w:p w14:paraId="2F9DEDA7" w14:textId="77777777" w:rsidR="00515445" w:rsidRPr="00515445" w:rsidRDefault="00515445" w:rsidP="00515445">
      <w:pPr>
        <w:rPr>
          <w:lang w:val="vi-VN"/>
        </w:rPr>
      </w:pPr>
      <w:r w:rsidRPr="00515445">
        <w:rPr>
          <w:lang w:val="vi-VN"/>
        </w:rPr>
        <w:t xml:space="preserve">PROMPT: Generate grammar explanation for following Vietnamese grammar point: Tense marker 'vừa/mới/vừa mới' </w:t>
      </w:r>
    </w:p>
    <w:p w14:paraId="58B2F8FB" w14:textId="77777777" w:rsidR="00515445" w:rsidRPr="00515445" w:rsidRDefault="00515445" w:rsidP="00515445">
      <w:pPr>
        <w:rPr>
          <w:lang w:val="vi-VN"/>
        </w:rPr>
      </w:pPr>
      <w:r w:rsidRPr="00515445">
        <w:rPr>
          <w:lang w:val="vi-VN"/>
        </w:rPr>
        <w:t xml:space="preserve">RESPONSE: { </w:t>
      </w:r>
    </w:p>
    <w:p w14:paraId="6506A2CD" w14:textId="77777777" w:rsidR="00515445" w:rsidRPr="00515445" w:rsidRDefault="00515445" w:rsidP="00515445">
      <w:pPr>
        <w:rPr>
          <w:lang w:val="vi-VN"/>
        </w:rPr>
      </w:pPr>
      <w:r w:rsidRPr="00515445">
        <w:rPr>
          <w:lang w:val="vi-VN"/>
        </w:rPr>
        <w:t xml:space="preserve">  "title": "Tense marker 'vừa/mới/vừa mới'", </w:t>
      </w:r>
    </w:p>
    <w:p w14:paraId="4AA088B6" w14:textId="77777777" w:rsidR="00515445" w:rsidRPr="00515445" w:rsidRDefault="00515445" w:rsidP="00515445">
      <w:pPr>
        <w:rPr>
          <w:lang w:val="vi-VN"/>
        </w:rPr>
      </w:pPr>
      <w:r w:rsidRPr="00515445">
        <w:rPr>
          <w:lang w:val="vi-VN"/>
        </w:rPr>
        <w:t xml:space="preserve">  "short_explanation": "Used to indicate that an action has just been completed a short time ago.", </w:t>
      </w:r>
    </w:p>
    <w:p w14:paraId="0BA979B9" w14:textId="77777777" w:rsidR="00515445" w:rsidRPr="00515445" w:rsidRDefault="00515445" w:rsidP="00515445">
      <w:pPr>
        <w:rPr>
          <w:lang w:val="vi-VN"/>
        </w:rPr>
      </w:pPr>
      <w:r w:rsidRPr="00515445">
        <w:rPr>
          <w:lang w:val="vi-VN"/>
        </w:rPr>
        <w:t xml:space="preserve">  "long_explanation": "The Vietnamese tense markers 'vừa', 'mới', and 'vừa mới' are used to express that an action or event has just occurred in the very recent past. Quite similar to the English equivalent 'just', these markers precede the main verb of the sentence to show the immediacy of the action.", </w:t>
      </w:r>
    </w:p>
    <w:p w14:paraId="7FAF6C3E" w14:textId="77777777" w:rsidR="00515445" w:rsidRPr="00515445" w:rsidRDefault="00515445" w:rsidP="00515445">
      <w:pPr>
        <w:rPr>
          <w:lang w:val="vi-VN"/>
        </w:rPr>
      </w:pPr>
      <w:r w:rsidRPr="00515445">
        <w:rPr>
          <w:lang w:val="vi-VN"/>
        </w:rPr>
        <w:t xml:space="preserve">  "formation": "example of grammar formation for given grammar point", </w:t>
      </w:r>
    </w:p>
    <w:p w14:paraId="07D89604" w14:textId="77777777" w:rsidR="00515445" w:rsidRPr="00515445" w:rsidRDefault="00515445" w:rsidP="00515445">
      <w:pPr>
        <w:rPr>
          <w:lang w:val="vi-VN"/>
        </w:rPr>
      </w:pPr>
      <w:r w:rsidRPr="00515445">
        <w:rPr>
          <w:lang w:val="vi-VN"/>
        </w:rPr>
        <w:t xml:space="preserve">  "examples": [ </w:t>
      </w:r>
    </w:p>
    <w:p w14:paraId="1AFFC4F0" w14:textId="77777777" w:rsidR="00515445" w:rsidRPr="00515445" w:rsidRDefault="00515445" w:rsidP="00515445">
      <w:pPr>
        <w:rPr>
          <w:lang w:val="vi-VN"/>
        </w:rPr>
      </w:pPr>
      <w:r w:rsidRPr="00515445">
        <w:rPr>
          <w:lang w:val="vi-VN"/>
        </w:rPr>
        <w:t xml:space="preserve">    { </w:t>
      </w:r>
    </w:p>
    <w:p w14:paraId="6132E87A" w14:textId="77777777" w:rsidR="00515445" w:rsidRPr="00515445" w:rsidRDefault="00515445" w:rsidP="00515445">
      <w:pPr>
        <w:rPr>
          <w:lang w:val="vi-VN"/>
        </w:rPr>
      </w:pPr>
      <w:r w:rsidRPr="00515445">
        <w:rPr>
          <w:lang w:val="vi-VN"/>
        </w:rPr>
        <w:t xml:space="preserve">      "vn": "Tôi vừa mới nói chuyện với anh ấy.", </w:t>
      </w:r>
    </w:p>
    <w:p w14:paraId="790D807C" w14:textId="77777777" w:rsidR="00515445" w:rsidRPr="00515445" w:rsidRDefault="00515445" w:rsidP="00515445">
      <w:pPr>
        <w:rPr>
          <w:lang w:val="vi-VN"/>
        </w:rPr>
      </w:pPr>
      <w:r w:rsidRPr="00515445">
        <w:rPr>
          <w:lang w:val="vi-VN"/>
        </w:rPr>
        <w:t xml:space="preserve">      "en": "I just talked to him." </w:t>
      </w:r>
    </w:p>
    <w:p w14:paraId="16071208" w14:textId="77777777" w:rsidR="00515445" w:rsidRPr="00515445" w:rsidRDefault="00515445" w:rsidP="00515445">
      <w:pPr>
        <w:rPr>
          <w:lang w:val="vi-VN"/>
        </w:rPr>
      </w:pPr>
      <w:r w:rsidRPr="00515445">
        <w:rPr>
          <w:lang w:val="vi-VN"/>
        </w:rPr>
        <w:t xml:space="preserve">    }, </w:t>
      </w:r>
    </w:p>
    <w:p w14:paraId="284B6F7C" w14:textId="77777777" w:rsidR="00515445" w:rsidRPr="00515445" w:rsidRDefault="00515445" w:rsidP="00515445">
      <w:pPr>
        <w:rPr>
          <w:lang w:val="vi-VN"/>
        </w:rPr>
      </w:pPr>
      <w:r w:rsidRPr="00515445">
        <w:rPr>
          <w:lang w:val="vi-VN"/>
        </w:rPr>
        <w:t xml:space="preserve">    { </w:t>
      </w:r>
    </w:p>
    <w:p w14:paraId="7100B2D3" w14:textId="41FDC6A2" w:rsidR="00515445" w:rsidRPr="00515445" w:rsidRDefault="00515445" w:rsidP="00515445">
      <w:pPr>
        <w:rPr>
          <w:lang w:val="vi-VN"/>
        </w:rPr>
      </w:pPr>
      <w:r w:rsidRPr="00515445">
        <w:rPr>
          <w:lang w:val="vi-VN"/>
        </w:rPr>
        <w:t xml:space="preserve">      "vn": "Cô ấy </w:t>
      </w:r>
      <w:ins w:id="2091" w:author="Canh Duc Nguyen" w:date="2023-10-15T13:01:00Z">
        <w:r w:rsidR="00A37DF3">
          <w:rPr>
            <w:lang w:val="vi-VN"/>
          </w:rPr>
          <w:t xml:space="preserve">vừa </w:t>
        </w:r>
      </w:ins>
      <w:r w:rsidRPr="00515445">
        <w:rPr>
          <w:lang w:val="vi-VN"/>
        </w:rPr>
        <w:t xml:space="preserve">mới về nhà.", </w:t>
      </w:r>
    </w:p>
    <w:p w14:paraId="42D92D22" w14:textId="77777777" w:rsidR="00515445" w:rsidRPr="00515445" w:rsidRDefault="00515445" w:rsidP="00515445">
      <w:pPr>
        <w:rPr>
          <w:lang w:val="vi-VN"/>
        </w:rPr>
      </w:pPr>
      <w:r w:rsidRPr="00515445">
        <w:rPr>
          <w:lang w:val="vi-VN"/>
        </w:rPr>
        <w:t xml:space="preserve">      "en": "She just got home." </w:t>
      </w:r>
    </w:p>
    <w:p w14:paraId="20A53B28" w14:textId="77777777" w:rsidR="00515445" w:rsidRPr="00515445" w:rsidRDefault="00515445" w:rsidP="00515445">
      <w:pPr>
        <w:rPr>
          <w:lang w:val="vi-VN"/>
        </w:rPr>
      </w:pPr>
      <w:r w:rsidRPr="00515445">
        <w:rPr>
          <w:lang w:val="vi-VN"/>
        </w:rPr>
        <w:t xml:space="preserve">    }, </w:t>
      </w:r>
    </w:p>
    <w:p w14:paraId="7DDB4425" w14:textId="77777777" w:rsidR="00515445" w:rsidRPr="00515445" w:rsidRDefault="00515445" w:rsidP="00515445">
      <w:pPr>
        <w:rPr>
          <w:lang w:val="vi-VN"/>
        </w:rPr>
      </w:pPr>
      <w:r w:rsidRPr="00515445">
        <w:rPr>
          <w:lang w:val="vi-VN"/>
        </w:rPr>
        <w:t xml:space="preserve">    { </w:t>
      </w:r>
    </w:p>
    <w:p w14:paraId="5FD23EBE" w14:textId="77777777" w:rsidR="00515445" w:rsidRPr="00515445" w:rsidRDefault="00515445" w:rsidP="00515445">
      <w:pPr>
        <w:rPr>
          <w:lang w:val="vi-VN"/>
        </w:rPr>
      </w:pPr>
      <w:r w:rsidRPr="00515445">
        <w:rPr>
          <w:lang w:val="vi-VN"/>
        </w:rPr>
        <w:t xml:space="preserve">      "vn": "Anh ấy vừa mới mua một chiếc xe mới.", </w:t>
      </w:r>
    </w:p>
    <w:p w14:paraId="1FBDF03E" w14:textId="77777777" w:rsidR="00515445" w:rsidRPr="00515445" w:rsidRDefault="00515445" w:rsidP="00515445">
      <w:pPr>
        <w:rPr>
          <w:lang w:val="vi-VN"/>
        </w:rPr>
      </w:pPr>
      <w:r w:rsidRPr="00515445">
        <w:rPr>
          <w:lang w:val="vi-VN"/>
        </w:rPr>
        <w:t xml:space="preserve">      "en": "He just bought a new car." </w:t>
      </w:r>
    </w:p>
    <w:p w14:paraId="54B63F9B" w14:textId="77777777" w:rsidR="00515445" w:rsidRPr="00515445" w:rsidRDefault="00515445" w:rsidP="00515445">
      <w:pPr>
        <w:rPr>
          <w:lang w:val="vi-VN"/>
        </w:rPr>
      </w:pPr>
      <w:r w:rsidRPr="00515445">
        <w:rPr>
          <w:lang w:val="vi-VN"/>
        </w:rPr>
        <w:t xml:space="preserve">    }, </w:t>
      </w:r>
    </w:p>
    <w:p w14:paraId="6EB30947" w14:textId="77777777" w:rsidR="00515445" w:rsidRPr="00515445" w:rsidRDefault="00515445" w:rsidP="00515445">
      <w:pPr>
        <w:rPr>
          <w:lang w:val="vi-VN"/>
        </w:rPr>
      </w:pPr>
      <w:r w:rsidRPr="00515445">
        <w:rPr>
          <w:lang w:val="vi-VN"/>
        </w:rPr>
        <w:t xml:space="preserve">    { </w:t>
      </w:r>
    </w:p>
    <w:p w14:paraId="6577DF2D" w14:textId="77777777" w:rsidR="00515445" w:rsidRPr="00515445" w:rsidRDefault="00515445" w:rsidP="00515445">
      <w:pPr>
        <w:rPr>
          <w:lang w:val="vi-VN"/>
        </w:rPr>
      </w:pPr>
      <w:r w:rsidRPr="00515445">
        <w:rPr>
          <w:lang w:val="vi-VN"/>
        </w:rPr>
        <w:t xml:space="preserve">      "vn": "Chúng tôi vừa xem xong bộ phim đó.", </w:t>
      </w:r>
    </w:p>
    <w:p w14:paraId="42B9C140" w14:textId="77777777" w:rsidR="00515445" w:rsidRPr="00515445" w:rsidRDefault="00515445" w:rsidP="00515445">
      <w:pPr>
        <w:rPr>
          <w:lang w:val="vi-VN"/>
        </w:rPr>
      </w:pPr>
      <w:r w:rsidRPr="00515445">
        <w:rPr>
          <w:lang w:val="vi-VN"/>
        </w:rPr>
        <w:t xml:space="preserve">      "en": "We just finished watching that movie." </w:t>
      </w:r>
    </w:p>
    <w:p w14:paraId="6B379069" w14:textId="77777777" w:rsidR="00515445" w:rsidRPr="00515445" w:rsidRDefault="00515445" w:rsidP="00515445">
      <w:pPr>
        <w:rPr>
          <w:lang w:val="vi-VN"/>
        </w:rPr>
      </w:pPr>
      <w:r w:rsidRPr="00515445">
        <w:rPr>
          <w:lang w:val="vi-VN"/>
        </w:rPr>
        <w:t xml:space="preserve">    } </w:t>
      </w:r>
    </w:p>
    <w:p w14:paraId="4DABF605" w14:textId="77777777" w:rsidR="00515445" w:rsidRPr="00515445" w:rsidRDefault="00515445" w:rsidP="00515445">
      <w:pPr>
        <w:rPr>
          <w:lang w:val="vi-VN"/>
        </w:rPr>
      </w:pPr>
      <w:r w:rsidRPr="00515445">
        <w:rPr>
          <w:lang w:val="vi-VN"/>
        </w:rPr>
        <w:t xml:space="preserve">  ] </w:t>
      </w:r>
    </w:p>
    <w:p w14:paraId="5909EA9E" w14:textId="77777777" w:rsidR="00515445" w:rsidRPr="00515445" w:rsidRDefault="00515445" w:rsidP="00515445">
      <w:pPr>
        <w:rPr>
          <w:lang w:val="vi-VN"/>
        </w:rPr>
      </w:pPr>
      <w:r w:rsidRPr="00515445">
        <w:rPr>
          <w:lang w:val="vi-VN"/>
        </w:rPr>
        <w:t>}</w:t>
      </w:r>
    </w:p>
    <w:p w14:paraId="6C7A9034" w14:textId="77777777" w:rsidR="00515445" w:rsidRPr="00515445" w:rsidRDefault="00515445" w:rsidP="00515445">
      <w:pPr>
        <w:rPr>
          <w:lang w:val="vi-VN"/>
        </w:rPr>
      </w:pPr>
      <w:r w:rsidRPr="00515445">
        <w:rPr>
          <w:lang w:val="vi-VN"/>
        </w:rPr>
        <w:t>-----------------------------</w:t>
      </w:r>
    </w:p>
    <w:p w14:paraId="34FB0ECE" w14:textId="77777777" w:rsidR="00515445" w:rsidRPr="00515445" w:rsidRDefault="00515445" w:rsidP="00515445">
      <w:pPr>
        <w:rPr>
          <w:lang w:val="vi-VN"/>
        </w:rPr>
      </w:pPr>
      <w:r w:rsidRPr="00515445">
        <w:rPr>
          <w:lang w:val="vi-VN"/>
        </w:rPr>
        <w:t xml:space="preserve">keyword: The construction 'có … không' </w:t>
      </w:r>
    </w:p>
    <w:p w14:paraId="1E73CEAD" w14:textId="77777777" w:rsidR="00515445" w:rsidRPr="00515445" w:rsidRDefault="00515445" w:rsidP="00515445">
      <w:pPr>
        <w:rPr>
          <w:lang w:val="vi-VN"/>
        </w:rPr>
      </w:pPr>
      <w:r w:rsidRPr="00515445">
        <w:rPr>
          <w:lang w:val="vi-VN"/>
        </w:rPr>
        <w:t xml:space="preserve">PROMPT: Generate grammar explanation for following Vietnamese grammar point: The construction 'có … không' </w:t>
      </w:r>
    </w:p>
    <w:p w14:paraId="5BCC9485" w14:textId="77777777" w:rsidR="00515445" w:rsidRPr="00515445" w:rsidRDefault="00515445" w:rsidP="00515445">
      <w:pPr>
        <w:rPr>
          <w:lang w:val="vi-VN"/>
        </w:rPr>
      </w:pPr>
      <w:r w:rsidRPr="00515445">
        <w:rPr>
          <w:lang w:val="vi-VN"/>
        </w:rPr>
        <w:t xml:space="preserve">RESPONSE: { </w:t>
      </w:r>
    </w:p>
    <w:p w14:paraId="526A8BB4" w14:textId="77777777" w:rsidR="00515445" w:rsidRPr="00515445" w:rsidRDefault="00515445" w:rsidP="00515445">
      <w:pPr>
        <w:rPr>
          <w:lang w:val="vi-VN"/>
        </w:rPr>
      </w:pPr>
      <w:r w:rsidRPr="00515445">
        <w:rPr>
          <w:lang w:val="vi-VN"/>
        </w:rPr>
        <w:t xml:space="preserve">"title": "The construction 'có … không'", </w:t>
      </w:r>
    </w:p>
    <w:p w14:paraId="5C7E6CFA" w14:textId="77777777" w:rsidR="00515445" w:rsidRPr="00515445" w:rsidRDefault="00515445" w:rsidP="00515445">
      <w:pPr>
        <w:rPr>
          <w:lang w:val="vi-VN"/>
        </w:rPr>
      </w:pPr>
      <w:r w:rsidRPr="00515445">
        <w:rPr>
          <w:lang w:val="vi-VN"/>
        </w:rPr>
        <w:t xml:space="preserve">"short_explanation": "A construction used to make yes/no questions in Vietnamese.", </w:t>
      </w:r>
    </w:p>
    <w:p w14:paraId="7927A4EF" w14:textId="77777777" w:rsidR="00515445" w:rsidRPr="00515445" w:rsidRDefault="00515445" w:rsidP="00515445">
      <w:pPr>
        <w:rPr>
          <w:lang w:val="vi-VN"/>
        </w:rPr>
      </w:pPr>
      <w:r w:rsidRPr="00515445">
        <w:rPr>
          <w:lang w:val="vi-VN"/>
        </w:rPr>
        <w:t xml:space="preserve">"long_explanation": "This construction 'có … không' is a common way of forming yes/no questions in Vietnamese. The overall form essentially translates to 'Is there … or not?' or 'Do you have … or not?'. Remember, the response should answer whether there is, or there is not, the thing or situation in question.", </w:t>
      </w:r>
    </w:p>
    <w:p w14:paraId="00EF572B" w14:textId="77777777" w:rsidR="00515445" w:rsidRPr="00515445" w:rsidRDefault="00515445" w:rsidP="00515445">
      <w:pPr>
        <w:rPr>
          <w:lang w:val="vi-VN"/>
        </w:rPr>
      </w:pPr>
      <w:r w:rsidRPr="00515445">
        <w:rPr>
          <w:lang w:val="vi-VN"/>
        </w:rPr>
        <w:t>"formation": "subject + có … không",</w:t>
      </w:r>
    </w:p>
    <w:p w14:paraId="78EFC723" w14:textId="77777777" w:rsidR="00515445" w:rsidRPr="00515445" w:rsidRDefault="00515445" w:rsidP="00515445">
      <w:pPr>
        <w:rPr>
          <w:lang w:val="vi-VN"/>
        </w:rPr>
      </w:pPr>
      <w:r w:rsidRPr="00515445">
        <w:rPr>
          <w:lang w:val="vi-VN"/>
        </w:rPr>
        <w:lastRenderedPageBreak/>
        <w:t xml:space="preserve">"examples": [ </w:t>
      </w:r>
    </w:p>
    <w:p w14:paraId="21B7849A" w14:textId="77777777" w:rsidR="00515445" w:rsidRPr="00515445" w:rsidRDefault="00515445" w:rsidP="00515445">
      <w:pPr>
        <w:rPr>
          <w:lang w:val="vi-VN"/>
        </w:rPr>
      </w:pPr>
      <w:r w:rsidRPr="00515445">
        <w:rPr>
          <w:lang w:val="vi-VN"/>
        </w:rPr>
        <w:t xml:space="preserve">{ </w:t>
      </w:r>
    </w:p>
    <w:p w14:paraId="1866C2C4" w14:textId="77777777" w:rsidR="00515445" w:rsidRPr="00515445" w:rsidRDefault="00515445" w:rsidP="00515445">
      <w:pPr>
        <w:rPr>
          <w:lang w:val="vi-VN"/>
        </w:rPr>
      </w:pPr>
      <w:r w:rsidRPr="00515445">
        <w:rPr>
          <w:lang w:val="vi-VN"/>
        </w:rPr>
        <w:t xml:space="preserve">"vn": "Bạn có đang ở nhà không?", </w:t>
      </w:r>
    </w:p>
    <w:p w14:paraId="394AA33C" w14:textId="77777777" w:rsidR="00515445" w:rsidRPr="00515445" w:rsidRDefault="00515445" w:rsidP="00515445">
      <w:pPr>
        <w:rPr>
          <w:lang w:val="vi-VN"/>
        </w:rPr>
      </w:pPr>
      <w:r w:rsidRPr="00515445">
        <w:rPr>
          <w:lang w:val="vi-VN"/>
        </w:rPr>
        <w:t xml:space="preserve">"en": "Are you at home?" </w:t>
      </w:r>
    </w:p>
    <w:p w14:paraId="7F64F9F4" w14:textId="77777777" w:rsidR="00515445" w:rsidRPr="00515445" w:rsidRDefault="00515445" w:rsidP="00515445">
      <w:pPr>
        <w:rPr>
          <w:lang w:val="vi-VN"/>
        </w:rPr>
      </w:pPr>
      <w:r w:rsidRPr="00515445">
        <w:rPr>
          <w:lang w:val="vi-VN"/>
        </w:rPr>
        <w:t xml:space="preserve">}, </w:t>
      </w:r>
    </w:p>
    <w:p w14:paraId="5FD5F894" w14:textId="77777777" w:rsidR="00515445" w:rsidRPr="00515445" w:rsidRDefault="00515445" w:rsidP="00515445">
      <w:pPr>
        <w:rPr>
          <w:lang w:val="vi-VN"/>
        </w:rPr>
      </w:pPr>
      <w:r w:rsidRPr="00515445">
        <w:rPr>
          <w:lang w:val="vi-VN"/>
        </w:rPr>
        <w:t xml:space="preserve">{ </w:t>
      </w:r>
    </w:p>
    <w:p w14:paraId="2EAE3808" w14:textId="77777777" w:rsidR="00515445" w:rsidRPr="00515445" w:rsidRDefault="00515445" w:rsidP="00515445">
      <w:pPr>
        <w:rPr>
          <w:lang w:val="vi-VN"/>
        </w:rPr>
      </w:pPr>
      <w:r w:rsidRPr="00515445">
        <w:rPr>
          <w:lang w:val="vi-VN"/>
        </w:rPr>
        <w:t xml:space="preserve">"vn": "Bạn có muốn tham gia cuộc họp không?", </w:t>
      </w:r>
    </w:p>
    <w:p w14:paraId="6CA864D1" w14:textId="77777777" w:rsidR="00515445" w:rsidRPr="00515445" w:rsidRDefault="00515445" w:rsidP="00515445">
      <w:pPr>
        <w:rPr>
          <w:lang w:val="vi-VN"/>
        </w:rPr>
      </w:pPr>
      <w:r w:rsidRPr="00515445">
        <w:rPr>
          <w:lang w:val="vi-VN"/>
        </w:rPr>
        <w:t xml:space="preserve">"en": "Do you want to participate in the meeting?" </w:t>
      </w:r>
    </w:p>
    <w:p w14:paraId="1330A4EF" w14:textId="77777777" w:rsidR="00515445" w:rsidRPr="00515445" w:rsidRDefault="00515445" w:rsidP="00515445">
      <w:pPr>
        <w:rPr>
          <w:lang w:val="vi-VN"/>
        </w:rPr>
      </w:pPr>
      <w:r w:rsidRPr="00515445">
        <w:rPr>
          <w:lang w:val="vi-VN"/>
        </w:rPr>
        <w:t xml:space="preserve">}, </w:t>
      </w:r>
    </w:p>
    <w:p w14:paraId="4C3413CE" w14:textId="77777777" w:rsidR="00515445" w:rsidRPr="00515445" w:rsidRDefault="00515445" w:rsidP="00515445">
      <w:pPr>
        <w:rPr>
          <w:lang w:val="vi-VN"/>
        </w:rPr>
      </w:pPr>
      <w:r w:rsidRPr="00515445">
        <w:rPr>
          <w:lang w:val="vi-VN"/>
        </w:rPr>
        <w:t xml:space="preserve">{ </w:t>
      </w:r>
    </w:p>
    <w:p w14:paraId="04E89B68" w14:textId="001E2394" w:rsidR="00515445" w:rsidRPr="00515445" w:rsidRDefault="00515445" w:rsidP="00515445">
      <w:pPr>
        <w:rPr>
          <w:lang w:val="vi-VN"/>
        </w:rPr>
      </w:pPr>
      <w:r w:rsidRPr="00515445">
        <w:rPr>
          <w:lang w:val="vi-VN"/>
        </w:rPr>
        <w:t xml:space="preserve">"vn": "Có cái gì đó không ổn ở đây </w:t>
      </w:r>
      <w:ins w:id="2092" w:author="Canh Duc Nguyen" w:date="2023-10-15T13:02:00Z">
        <w:r w:rsidR="00B47810">
          <w:rPr>
            <w:lang w:val="vi-VN"/>
          </w:rPr>
          <w:t xml:space="preserve">phải </w:t>
        </w:r>
      </w:ins>
      <w:r w:rsidRPr="00515445">
        <w:rPr>
          <w:lang w:val="vi-VN"/>
        </w:rPr>
        <w:t xml:space="preserve">không?", </w:t>
      </w:r>
    </w:p>
    <w:p w14:paraId="6A9EA8E4" w14:textId="77777777" w:rsidR="00515445" w:rsidRPr="00515445" w:rsidRDefault="00515445" w:rsidP="00515445">
      <w:pPr>
        <w:rPr>
          <w:lang w:val="vi-VN"/>
        </w:rPr>
      </w:pPr>
      <w:r w:rsidRPr="00515445">
        <w:rPr>
          <w:lang w:val="vi-VN"/>
        </w:rPr>
        <w:t xml:space="preserve">"en": "Is there something wrong here?" </w:t>
      </w:r>
    </w:p>
    <w:p w14:paraId="63C210F0" w14:textId="77777777" w:rsidR="00515445" w:rsidRPr="00515445" w:rsidRDefault="00515445" w:rsidP="00515445">
      <w:pPr>
        <w:rPr>
          <w:lang w:val="vi-VN"/>
        </w:rPr>
      </w:pPr>
      <w:r w:rsidRPr="00515445">
        <w:rPr>
          <w:lang w:val="vi-VN"/>
        </w:rPr>
        <w:t xml:space="preserve">}, </w:t>
      </w:r>
    </w:p>
    <w:p w14:paraId="2710A66C" w14:textId="77777777" w:rsidR="00515445" w:rsidRPr="00515445" w:rsidRDefault="00515445" w:rsidP="00515445">
      <w:pPr>
        <w:rPr>
          <w:lang w:val="vi-VN"/>
        </w:rPr>
      </w:pPr>
      <w:r w:rsidRPr="00515445">
        <w:rPr>
          <w:lang w:val="vi-VN"/>
        </w:rPr>
        <w:t xml:space="preserve">{ </w:t>
      </w:r>
    </w:p>
    <w:p w14:paraId="44CD51E7" w14:textId="77777777" w:rsidR="00515445" w:rsidRPr="00515445" w:rsidRDefault="00515445" w:rsidP="00515445">
      <w:pPr>
        <w:rPr>
          <w:lang w:val="vi-VN"/>
        </w:rPr>
      </w:pPr>
      <w:r w:rsidRPr="00515445">
        <w:rPr>
          <w:lang w:val="vi-VN"/>
        </w:rPr>
        <w:t xml:space="preserve">"vn": "Cô ấy có phải là giáo viên của bạn không?", </w:t>
      </w:r>
    </w:p>
    <w:p w14:paraId="13CBEE80" w14:textId="77777777" w:rsidR="00515445" w:rsidRPr="00515445" w:rsidRDefault="00515445" w:rsidP="00515445">
      <w:pPr>
        <w:rPr>
          <w:lang w:val="vi-VN"/>
        </w:rPr>
      </w:pPr>
      <w:r w:rsidRPr="00515445">
        <w:rPr>
          <w:lang w:val="vi-VN"/>
        </w:rPr>
        <w:t xml:space="preserve">"en": "Is she your teacher?" </w:t>
      </w:r>
    </w:p>
    <w:p w14:paraId="11896757" w14:textId="77777777" w:rsidR="00515445" w:rsidRPr="00515445" w:rsidRDefault="00515445" w:rsidP="00515445">
      <w:pPr>
        <w:rPr>
          <w:lang w:val="vi-VN"/>
        </w:rPr>
      </w:pPr>
      <w:r w:rsidRPr="00515445">
        <w:rPr>
          <w:lang w:val="vi-VN"/>
        </w:rPr>
        <w:t>}</w:t>
      </w:r>
    </w:p>
    <w:p w14:paraId="5F4E28FB" w14:textId="77777777" w:rsidR="00515445" w:rsidRPr="00515445" w:rsidRDefault="00515445" w:rsidP="00515445">
      <w:pPr>
        <w:rPr>
          <w:lang w:val="vi-VN"/>
        </w:rPr>
      </w:pPr>
      <w:r w:rsidRPr="00515445">
        <w:rPr>
          <w:lang w:val="vi-VN"/>
        </w:rPr>
        <w:t xml:space="preserve">] </w:t>
      </w:r>
    </w:p>
    <w:p w14:paraId="5486FDBF" w14:textId="77777777" w:rsidR="00515445" w:rsidRPr="00515445" w:rsidRDefault="00515445" w:rsidP="00515445">
      <w:pPr>
        <w:rPr>
          <w:lang w:val="vi-VN"/>
        </w:rPr>
      </w:pPr>
      <w:r w:rsidRPr="00515445">
        <w:rPr>
          <w:lang w:val="vi-VN"/>
        </w:rPr>
        <w:t>}</w:t>
      </w:r>
    </w:p>
    <w:p w14:paraId="59C17D0C" w14:textId="77777777" w:rsidR="00515445" w:rsidRPr="00515445" w:rsidRDefault="00515445" w:rsidP="00515445">
      <w:pPr>
        <w:rPr>
          <w:lang w:val="vi-VN"/>
        </w:rPr>
      </w:pPr>
      <w:r w:rsidRPr="00515445">
        <w:rPr>
          <w:lang w:val="vi-VN"/>
        </w:rPr>
        <w:t>-----------------------------</w:t>
      </w:r>
    </w:p>
    <w:p w14:paraId="6EE72E71" w14:textId="77777777" w:rsidR="00515445" w:rsidRPr="00515445" w:rsidRDefault="00515445" w:rsidP="00515445">
      <w:pPr>
        <w:rPr>
          <w:lang w:val="vi-VN"/>
        </w:rPr>
      </w:pPr>
      <w:r w:rsidRPr="00515445">
        <w:rPr>
          <w:lang w:val="vi-VN"/>
        </w:rPr>
        <w:t xml:space="preserve">keyword: The copula 'là' </w:t>
      </w:r>
    </w:p>
    <w:p w14:paraId="35ED9345" w14:textId="77777777" w:rsidR="00515445" w:rsidRPr="00515445" w:rsidRDefault="00515445" w:rsidP="00515445">
      <w:pPr>
        <w:rPr>
          <w:lang w:val="vi-VN"/>
        </w:rPr>
      </w:pPr>
      <w:r w:rsidRPr="00515445">
        <w:rPr>
          <w:lang w:val="vi-VN"/>
        </w:rPr>
        <w:t xml:space="preserve">PROMPT: Generate grammar explanation for following Vietnamese grammar point: The copula 'là' </w:t>
      </w:r>
    </w:p>
    <w:p w14:paraId="76379F65" w14:textId="77777777" w:rsidR="00515445" w:rsidRPr="00515445" w:rsidRDefault="00515445" w:rsidP="00515445">
      <w:pPr>
        <w:rPr>
          <w:lang w:val="vi-VN"/>
        </w:rPr>
      </w:pPr>
      <w:r w:rsidRPr="00515445">
        <w:rPr>
          <w:lang w:val="vi-VN"/>
        </w:rPr>
        <w:t>RESPONSE: {</w:t>
      </w:r>
    </w:p>
    <w:p w14:paraId="4EEAE405" w14:textId="77777777" w:rsidR="00515445" w:rsidRPr="00515445" w:rsidRDefault="00515445" w:rsidP="00515445">
      <w:pPr>
        <w:rPr>
          <w:lang w:val="vi-VN"/>
        </w:rPr>
      </w:pPr>
      <w:r w:rsidRPr="00515445">
        <w:rPr>
          <w:lang w:val="vi-VN"/>
        </w:rPr>
        <w:t xml:space="preserve">  "title": "The copula 'là'",</w:t>
      </w:r>
    </w:p>
    <w:p w14:paraId="243A7719" w14:textId="77777777" w:rsidR="00515445" w:rsidRPr="00515445" w:rsidRDefault="00515445" w:rsidP="00515445">
      <w:pPr>
        <w:rPr>
          <w:lang w:val="vi-VN"/>
        </w:rPr>
      </w:pPr>
      <w:r w:rsidRPr="00515445">
        <w:rPr>
          <w:lang w:val="vi-VN"/>
        </w:rPr>
        <w:t xml:space="preserve">  "short_explanation": "Used to link the subject to a predicate, equivalent to 'is', 'are' or 'am' in English.",</w:t>
      </w:r>
    </w:p>
    <w:p w14:paraId="71F7C768" w14:textId="77777777" w:rsidR="00515445" w:rsidRPr="00515445" w:rsidRDefault="00515445" w:rsidP="00515445">
      <w:pPr>
        <w:rPr>
          <w:lang w:val="vi-VN"/>
        </w:rPr>
      </w:pPr>
      <w:r w:rsidRPr="00515445">
        <w:rPr>
          <w:lang w:val="vi-VN"/>
        </w:rPr>
        <w:t xml:space="preserve">  "long_explanation": "The Vietnamese word 'là' functions as a linking word in a sentence. It is used to join the subject of the sentence with a predicate. This is similar to the function of words like 'is', 'are', and 'am' in English. However, 'là' is static, which means it doesn't change with the tense or form of the subject.",</w:t>
      </w:r>
    </w:p>
    <w:p w14:paraId="49A9CC01" w14:textId="77777777" w:rsidR="00515445" w:rsidRPr="00515445" w:rsidRDefault="00515445" w:rsidP="00515445">
      <w:pPr>
        <w:rPr>
          <w:lang w:val="vi-VN"/>
        </w:rPr>
      </w:pPr>
      <w:r w:rsidRPr="00515445">
        <w:rPr>
          <w:lang w:val="vi-VN"/>
        </w:rPr>
        <w:t xml:space="preserve">  "formation": "Subject + là + Predicate",</w:t>
      </w:r>
    </w:p>
    <w:p w14:paraId="12041982" w14:textId="77777777" w:rsidR="00515445" w:rsidRPr="00515445" w:rsidRDefault="00515445" w:rsidP="00515445">
      <w:pPr>
        <w:rPr>
          <w:lang w:val="vi-VN"/>
        </w:rPr>
      </w:pPr>
      <w:r w:rsidRPr="00515445">
        <w:rPr>
          <w:lang w:val="vi-VN"/>
        </w:rPr>
        <w:t xml:space="preserve">  "examples": [</w:t>
      </w:r>
    </w:p>
    <w:p w14:paraId="42534D38" w14:textId="77777777" w:rsidR="00515445" w:rsidRPr="00515445" w:rsidRDefault="00515445" w:rsidP="00515445">
      <w:pPr>
        <w:rPr>
          <w:lang w:val="vi-VN"/>
        </w:rPr>
      </w:pPr>
      <w:r w:rsidRPr="00515445">
        <w:rPr>
          <w:lang w:val="vi-VN"/>
        </w:rPr>
        <w:t xml:space="preserve">    {</w:t>
      </w:r>
    </w:p>
    <w:p w14:paraId="10C631A4" w14:textId="77777777" w:rsidR="00515445" w:rsidRPr="00515445" w:rsidRDefault="00515445" w:rsidP="00515445">
      <w:pPr>
        <w:rPr>
          <w:lang w:val="vi-VN"/>
        </w:rPr>
      </w:pPr>
      <w:r w:rsidRPr="00515445">
        <w:rPr>
          <w:lang w:val="vi-VN"/>
        </w:rPr>
        <w:t xml:space="preserve">      "vn": "Tôi là giáo viên. Con của tôi cũng là giáo viên.",</w:t>
      </w:r>
    </w:p>
    <w:p w14:paraId="1E6B2152" w14:textId="77777777" w:rsidR="00515445" w:rsidRPr="00515445" w:rsidRDefault="00515445" w:rsidP="00515445">
      <w:pPr>
        <w:rPr>
          <w:lang w:val="vi-VN"/>
        </w:rPr>
      </w:pPr>
      <w:r w:rsidRPr="00515445">
        <w:rPr>
          <w:lang w:val="vi-VN"/>
        </w:rPr>
        <w:t xml:space="preserve">      "en": "I am a teacher. My child is also a teacher."</w:t>
      </w:r>
    </w:p>
    <w:p w14:paraId="0EE9F7DF" w14:textId="77777777" w:rsidR="00515445" w:rsidRPr="00515445" w:rsidRDefault="00515445" w:rsidP="00515445">
      <w:pPr>
        <w:rPr>
          <w:lang w:val="vi-VN"/>
        </w:rPr>
      </w:pPr>
      <w:r w:rsidRPr="00515445">
        <w:rPr>
          <w:lang w:val="vi-VN"/>
        </w:rPr>
        <w:t xml:space="preserve">    },</w:t>
      </w:r>
    </w:p>
    <w:p w14:paraId="40D6D883" w14:textId="77777777" w:rsidR="00515445" w:rsidRPr="00515445" w:rsidRDefault="00515445" w:rsidP="00515445">
      <w:pPr>
        <w:rPr>
          <w:lang w:val="vi-VN"/>
        </w:rPr>
      </w:pPr>
      <w:r w:rsidRPr="00515445">
        <w:rPr>
          <w:lang w:val="vi-VN"/>
        </w:rPr>
        <w:t xml:space="preserve">    {</w:t>
      </w:r>
    </w:p>
    <w:p w14:paraId="0D3D03C4" w14:textId="77777777" w:rsidR="00515445" w:rsidRPr="00515445" w:rsidRDefault="00515445" w:rsidP="00515445">
      <w:pPr>
        <w:rPr>
          <w:lang w:val="vi-VN"/>
        </w:rPr>
      </w:pPr>
      <w:r w:rsidRPr="00515445">
        <w:rPr>
          <w:lang w:val="vi-VN"/>
        </w:rPr>
        <w:t xml:space="preserve">      "vn": "Họ là học sinh của trường Phổ thông Trung học Quốc tế.",</w:t>
      </w:r>
    </w:p>
    <w:p w14:paraId="78C63870" w14:textId="77777777" w:rsidR="00515445" w:rsidRPr="00515445" w:rsidRDefault="00515445" w:rsidP="00515445">
      <w:pPr>
        <w:rPr>
          <w:lang w:val="vi-VN"/>
        </w:rPr>
      </w:pPr>
      <w:r w:rsidRPr="00515445">
        <w:rPr>
          <w:lang w:val="vi-VN"/>
        </w:rPr>
        <w:t xml:space="preserve">      "en": "They are students of the International High School."</w:t>
      </w:r>
    </w:p>
    <w:p w14:paraId="67701067" w14:textId="77777777" w:rsidR="00515445" w:rsidRPr="00515445" w:rsidRDefault="00515445" w:rsidP="00515445">
      <w:pPr>
        <w:rPr>
          <w:lang w:val="vi-VN"/>
        </w:rPr>
      </w:pPr>
      <w:r w:rsidRPr="00515445">
        <w:rPr>
          <w:lang w:val="vi-VN"/>
        </w:rPr>
        <w:t xml:space="preserve">    },</w:t>
      </w:r>
    </w:p>
    <w:p w14:paraId="51323907" w14:textId="77777777" w:rsidR="00515445" w:rsidRPr="00515445" w:rsidRDefault="00515445" w:rsidP="00515445">
      <w:pPr>
        <w:rPr>
          <w:lang w:val="vi-VN"/>
        </w:rPr>
      </w:pPr>
      <w:r w:rsidRPr="00515445">
        <w:rPr>
          <w:lang w:val="vi-VN"/>
        </w:rPr>
        <w:t xml:space="preserve">    {</w:t>
      </w:r>
    </w:p>
    <w:p w14:paraId="0EC293D1" w14:textId="77777777" w:rsidR="00515445" w:rsidRPr="00515445" w:rsidRDefault="00515445" w:rsidP="00515445">
      <w:pPr>
        <w:rPr>
          <w:lang w:val="vi-VN"/>
        </w:rPr>
      </w:pPr>
      <w:r w:rsidRPr="00515445">
        <w:rPr>
          <w:lang w:val="vi-VN"/>
        </w:rPr>
        <w:t xml:space="preserve">      "vn": "Đây là cây bút của tôi.",</w:t>
      </w:r>
    </w:p>
    <w:p w14:paraId="59AD7D56" w14:textId="77777777" w:rsidR="00515445" w:rsidRPr="00515445" w:rsidRDefault="00515445" w:rsidP="00515445">
      <w:pPr>
        <w:rPr>
          <w:lang w:val="vi-VN"/>
        </w:rPr>
      </w:pPr>
      <w:r w:rsidRPr="00515445">
        <w:rPr>
          <w:lang w:val="vi-VN"/>
        </w:rPr>
        <w:t xml:space="preserve">      "en": "This is my pen."</w:t>
      </w:r>
    </w:p>
    <w:p w14:paraId="6FAE1FDC" w14:textId="77777777" w:rsidR="00515445" w:rsidRPr="00515445" w:rsidRDefault="00515445" w:rsidP="00515445">
      <w:pPr>
        <w:rPr>
          <w:lang w:val="vi-VN"/>
        </w:rPr>
      </w:pPr>
      <w:r w:rsidRPr="00515445">
        <w:rPr>
          <w:lang w:val="vi-VN"/>
        </w:rPr>
        <w:lastRenderedPageBreak/>
        <w:t xml:space="preserve">    },</w:t>
      </w:r>
    </w:p>
    <w:p w14:paraId="0609300A" w14:textId="77777777" w:rsidR="00515445" w:rsidRPr="00515445" w:rsidRDefault="00515445" w:rsidP="00515445">
      <w:pPr>
        <w:rPr>
          <w:lang w:val="vi-VN"/>
        </w:rPr>
      </w:pPr>
      <w:r w:rsidRPr="00515445">
        <w:rPr>
          <w:lang w:val="vi-VN"/>
        </w:rPr>
        <w:t xml:space="preserve">    {</w:t>
      </w:r>
    </w:p>
    <w:p w14:paraId="29849F84" w14:textId="77777777" w:rsidR="00515445" w:rsidRPr="00515445" w:rsidRDefault="00515445" w:rsidP="00515445">
      <w:pPr>
        <w:rPr>
          <w:lang w:val="vi-VN"/>
        </w:rPr>
      </w:pPr>
      <w:r w:rsidRPr="00515445">
        <w:rPr>
          <w:lang w:val="vi-VN"/>
        </w:rPr>
        <w:t xml:space="preserve">      "vn": "Tôi là người Việt Nam.",</w:t>
      </w:r>
    </w:p>
    <w:p w14:paraId="5FE8410D" w14:textId="77777777" w:rsidR="00515445" w:rsidRPr="00515445" w:rsidRDefault="00515445" w:rsidP="00515445">
      <w:pPr>
        <w:rPr>
          <w:lang w:val="vi-VN"/>
        </w:rPr>
      </w:pPr>
      <w:r w:rsidRPr="00515445">
        <w:rPr>
          <w:lang w:val="vi-VN"/>
        </w:rPr>
        <w:t xml:space="preserve">      "en": "I am Vietnamese."</w:t>
      </w:r>
    </w:p>
    <w:p w14:paraId="6C146F1B" w14:textId="77777777" w:rsidR="00515445" w:rsidRPr="00515445" w:rsidRDefault="00515445" w:rsidP="00515445">
      <w:pPr>
        <w:rPr>
          <w:lang w:val="vi-VN"/>
        </w:rPr>
      </w:pPr>
      <w:r w:rsidRPr="00515445">
        <w:rPr>
          <w:lang w:val="vi-VN"/>
        </w:rPr>
        <w:t xml:space="preserve">    }</w:t>
      </w:r>
    </w:p>
    <w:p w14:paraId="66F7416A" w14:textId="77777777" w:rsidR="00515445" w:rsidRPr="00515445" w:rsidRDefault="00515445" w:rsidP="00515445">
      <w:pPr>
        <w:rPr>
          <w:lang w:val="vi-VN"/>
        </w:rPr>
      </w:pPr>
      <w:r w:rsidRPr="00515445">
        <w:rPr>
          <w:lang w:val="vi-VN"/>
        </w:rPr>
        <w:t xml:space="preserve">  ]</w:t>
      </w:r>
    </w:p>
    <w:p w14:paraId="36955AD9" w14:textId="77777777" w:rsidR="00515445" w:rsidRPr="00515445" w:rsidRDefault="00515445" w:rsidP="00515445">
      <w:pPr>
        <w:rPr>
          <w:lang w:val="vi-VN"/>
        </w:rPr>
      </w:pPr>
      <w:r w:rsidRPr="00515445">
        <w:rPr>
          <w:lang w:val="vi-VN"/>
        </w:rPr>
        <w:t>}</w:t>
      </w:r>
    </w:p>
    <w:p w14:paraId="1ACAFA6C" w14:textId="77777777" w:rsidR="00515445" w:rsidRPr="00515445" w:rsidRDefault="00515445" w:rsidP="00515445">
      <w:pPr>
        <w:rPr>
          <w:lang w:val="vi-VN"/>
        </w:rPr>
      </w:pPr>
      <w:r w:rsidRPr="00515445">
        <w:rPr>
          <w:lang w:val="vi-VN"/>
        </w:rPr>
        <w:t>-----------------------------</w:t>
      </w:r>
    </w:p>
    <w:p w14:paraId="77F5AE90" w14:textId="77777777" w:rsidR="00515445" w:rsidRPr="00515445" w:rsidRDefault="00515445" w:rsidP="00515445">
      <w:pPr>
        <w:rPr>
          <w:lang w:val="vi-VN"/>
        </w:rPr>
      </w:pPr>
      <w:r w:rsidRPr="00515445">
        <w:rPr>
          <w:lang w:val="vi-VN"/>
        </w:rPr>
        <w:t xml:space="preserve">keyword: The expressing-the-hope final particle 'nhé' </w:t>
      </w:r>
    </w:p>
    <w:p w14:paraId="2736C665" w14:textId="77777777" w:rsidR="00515445" w:rsidRPr="00515445" w:rsidRDefault="00515445" w:rsidP="00515445">
      <w:pPr>
        <w:rPr>
          <w:lang w:val="vi-VN"/>
        </w:rPr>
      </w:pPr>
      <w:r w:rsidRPr="00515445">
        <w:rPr>
          <w:lang w:val="vi-VN"/>
        </w:rPr>
        <w:t xml:space="preserve">PROMPT: Generate grammar explanation for following Vietnamese grammar point: The expressing-the-hope final particle 'nhé' </w:t>
      </w:r>
    </w:p>
    <w:p w14:paraId="7B65E2BC" w14:textId="77777777" w:rsidR="00515445" w:rsidRPr="00515445" w:rsidRDefault="00515445" w:rsidP="00515445">
      <w:pPr>
        <w:rPr>
          <w:lang w:val="vi-VN"/>
        </w:rPr>
      </w:pPr>
      <w:r w:rsidRPr="00515445">
        <w:rPr>
          <w:lang w:val="vi-VN"/>
        </w:rPr>
        <w:t xml:space="preserve">RESPONSE: { </w:t>
      </w:r>
    </w:p>
    <w:p w14:paraId="0EB84288" w14:textId="77777777" w:rsidR="00515445" w:rsidRPr="00515445" w:rsidRDefault="00515445" w:rsidP="00515445">
      <w:pPr>
        <w:rPr>
          <w:lang w:val="vi-VN"/>
        </w:rPr>
      </w:pPr>
      <w:r w:rsidRPr="00515445">
        <w:rPr>
          <w:lang w:val="vi-VN"/>
        </w:rPr>
        <w:t xml:space="preserve">  "title": "Expressing-the-hope final particle 'nhé'", </w:t>
      </w:r>
    </w:p>
    <w:p w14:paraId="4DDD1507" w14:textId="77777777" w:rsidR="00515445" w:rsidRPr="00515445" w:rsidRDefault="00515445" w:rsidP="00515445">
      <w:pPr>
        <w:rPr>
          <w:lang w:val="vi-VN"/>
        </w:rPr>
      </w:pPr>
      <w:r w:rsidRPr="00515445">
        <w:rPr>
          <w:lang w:val="vi-VN"/>
        </w:rPr>
        <w:t xml:space="preserve">  "short_explanation": "Used to express a hope, request, or suggest something.", </w:t>
      </w:r>
    </w:p>
    <w:p w14:paraId="357C7B2B" w14:textId="77777777" w:rsidR="00515445" w:rsidRPr="00515445" w:rsidRDefault="00515445" w:rsidP="00515445">
      <w:pPr>
        <w:rPr>
          <w:lang w:val="vi-VN"/>
        </w:rPr>
      </w:pPr>
      <w:r w:rsidRPr="00515445">
        <w:rPr>
          <w:lang w:val="vi-VN"/>
        </w:rPr>
        <w:t xml:space="preserve">  "long_explanation": "The Vietnamese word 'nhé' is often used at the end of a sentence to express a hope, make a polite request, or suggest an action to be taken by the listener. It mirrors the usage of 'let's' in English or can give a soft imperative tone to the sentence. While there's no literal translation, 'nhé' helps to frame a statement as a suggestion, a plea or a piece of friendly advice.", </w:t>
      </w:r>
    </w:p>
    <w:p w14:paraId="038E015C" w14:textId="77777777" w:rsidR="00515445" w:rsidRPr="00515445" w:rsidRDefault="00515445" w:rsidP="00515445">
      <w:pPr>
        <w:rPr>
          <w:lang w:val="vi-VN"/>
        </w:rPr>
      </w:pPr>
      <w:r w:rsidRPr="00515445">
        <w:rPr>
          <w:lang w:val="vi-VN"/>
        </w:rPr>
        <w:t xml:space="preserve">  "formation": "example of grammar formation for given grammar point", </w:t>
      </w:r>
    </w:p>
    <w:p w14:paraId="79D6C6A3" w14:textId="77777777" w:rsidR="00515445" w:rsidRPr="00515445" w:rsidRDefault="00515445" w:rsidP="00515445">
      <w:pPr>
        <w:rPr>
          <w:lang w:val="vi-VN"/>
        </w:rPr>
      </w:pPr>
      <w:r w:rsidRPr="00515445">
        <w:rPr>
          <w:lang w:val="vi-VN"/>
        </w:rPr>
        <w:t xml:space="preserve">  "examples": [</w:t>
      </w:r>
    </w:p>
    <w:p w14:paraId="3F8F5F77" w14:textId="77777777" w:rsidR="00515445" w:rsidRPr="00515445" w:rsidRDefault="00515445" w:rsidP="00515445">
      <w:pPr>
        <w:rPr>
          <w:lang w:val="vi-VN"/>
        </w:rPr>
      </w:pPr>
      <w:r w:rsidRPr="00515445">
        <w:rPr>
          <w:lang w:val="vi-VN"/>
        </w:rPr>
        <w:t xml:space="preserve">    { </w:t>
      </w:r>
    </w:p>
    <w:p w14:paraId="7A4E22A2" w14:textId="77777777" w:rsidR="00515445" w:rsidRPr="00515445" w:rsidRDefault="00515445" w:rsidP="00515445">
      <w:pPr>
        <w:rPr>
          <w:lang w:val="vi-VN"/>
        </w:rPr>
      </w:pPr>
      <w:r w:rsidRPr="00515445">
        <w:rPr>
          <w:lang w:val="vi-VN"/>
        </w:rPr>
        <w:t xml:space="preserve">      "vn": "Hẹn gặp bạn vào buổi sáng</w:t>
      </w:r>
      <w:del w:id="2093" w:author="Canh Duc Nguyen" w:date="2023-10-15T13:02:00Z">
        <w:r w:rsidRPr="00515445" w:rsidDel="00B47810">
          <w:rPr>
            <w:lang w:val="vi-VN"/>
          </w:rPr>
          <w:delText>,</w:delText>
        </w:r>
      </w:del>
      <w:r w:rsidRPr="00515445">
        <w:rPr>
          <w:lang w:val="vi-VN"/>
        </w:rPr>
        <w:t xml:space="preserve"> nhé?", </w:t>
      </w:r>
    </w:p>
    <w:p w14:paraId="229388DB" w14:textId="77777777" w:rsidR="00515445" w:rsidRPr="00515445" w:rsidRDefault="00515445" w:rsidP="00515445">
      <w:pPr>
        <w:rPr>
          <w:lang w:val="vi-VN"/>
        </w:rPr>
      </w:pPr>
      <w:r w:rsidRPr="00515445">
        <w:rPr>
          <w:lang w:val="vi-VN"/>
        </w:rPr>
        <w:t xml:space="preserve">      "en": "Let's meet in the morning, okay?", </w:t>
      </w:r>
    </w:p>
    <w:p w14:paraId="10F5F189" w14:textId="77777777" w:rsidR="00515445" w:rsidRPr="00515445" w:rsidRDefault="00515445" w:rsidP="00515445">
      <w:pPr>
        <w:rPr>
          <w:lang w:val="vi-VN"/>
        </w:rPr>
      </w:pPr>
      <w:r w:rsidRPr="00515445">
        <w:rPr>
          <w:lang w:val="vi-VN"/>
        </w:rPr>
        <w:t xml:space="preserve">    }, </w:t>
      </w:r>
    </w:p>
    <w:p w14:paraId="463FBC2F" w14:textId="77777777" w:rsidR="00515445" w:rsidRPr="00515445" w:rsidRDefault="00515445" w:rsidP="00515445">
      <w:pPr>
        <w:rPr>
          <w:lang w:val="vi-VN"/>
        </w:rPr>
      </w:pPr>
      <w:r w:rsidRPr="00515445">
        <w:rPr>
          <w:lang w:val="vi-VN"/>
        </w:rPr>
        <w:t xml:space="preserve">    { </w:t>
      </w:r>
    </w:p>
    <w:p w14:paraId="16231F62" w14:textId="3D075E10" w:rsidR="00515445" w:rsidRPr="00515445" w:rsidRDefault="00515445" w:rsidP="00515445">
      <w:pPr>
        <w:rPr>
          <w:lang w:val="vi-VN"/>
        </w:rPr>
      </w:pPr>
      <w:r w:rsidRPr="00515445">
        <w:rPr>
          <w:lang w:val="vi-VN"/>
        </w:rPr>
        <w:t xml:space="preserve">      "vn": "</w:t>
      </w:r>
      <w:del w:id="2094" w:author="Canh Duc Nguyen" w:date="2023-10-15T13:02:00Z">
        <w:r w:rsidRPr="00515445" w:rsidDel="00B47810">
          <w:rPr>
            <w:lang w:val="vi-VN"/>
          </w:rPr>
          <w:delText xml:space="preserve">Anh </w:delText>
        </w:r>
      </w:del>
      <w:ins w:id="2095" w:author="Canh Duc Nguyen" w:date="2023-10-15T13:02:00Z">
        <w:r w:rsidR="00B47810">
          <w:rPr>
            <w:lang w:val="vi-VN"/>
          </w:rPr>
          <w:t xml:space="preserve">Hãy </w:t>
        </w:r>
      </w:ins>
      <w:r w:rsidRPr="00515445">
        <w:rPr>
          <w:lang w:val="vi-VN"/>
        </w:rPr>
        <w:t>ở nhà</w:t>
      </w:r>
      <w:del w:id="2096" w:author="Canh Duc Nguyen" w:date="2023-10-15T13:02:00Z">
        <w:r w:rsidRPr="00515445" w:rsidDel="00B47810">
          <w:rPr>
            <w:lang w:val="vi-VN"/>
          </w:rPr>
          <w:delText>,</w:delText>
        </w:r>
      </w:del>
      <w:r w:rsidRPr="00515445">
        <w:rPr>
          <w:lang w:val="vi-VN"/>
        </w:rPr>
        <w:t xml:space="preserve"> nhé?", </w:t>
      </w:r>
    </w:p>
    <w:p w14:paraId="5C77B0F1" w14:textId="77777777" w:rsidR="00515445" w:rsidRPr="00515445" w:rsidRDefault="00515445" w:rsidP="00515445">
      <w:pPr>
        <w:rPr>
          <w:lang w:val="vi-VN"/>
        </w:rPr>
      </w:pPr>
      <w:r w:rsidRPr="00515445">
        <w:rPr>
          <w:lang w:val="vi-VN"/>
        </w:rPr>
        <w:t xml:space="preserve">      "en": "Stay at home, okay?", </w:t>
      </w:r>
    </w:p>
    <w:p w14:paraId="76CBEC2F" w14:textId="77777777" w:rsidR="00515445" w:rsidRPr="00515445" w:rsidRDefault="00515445" w:rsidP="00515445">
      <w:pPr>
        <w:rPr>
          <w:lang w:val="vi-VN"/>
        </w:rPr>
      </w:pPr>
      <w:r w:rsidRPr="00515445">
        <w:rPr>
          <w:lang w:val="vi-VN"/>
        </w:rPr>
        <w:t xml:space="preserve">    }, </w:t>
      </w:r>
    </w:p>
    <w:p w14:paraId="0830B0BA" w14:textId="77777777" w:rsidR="00515445" w:rsidRPr="00515445" w:rsidRDefault="00515445" w:rsidP="00515445">
      <w:pPr>
        <w:rPr>
          <w:lang w:val="vi-VN"/>
        </w:rPr>
      </w:pPr>
      <w:r w:rsidRPr="00515445">
        <w:rPr>
          <w:lang w:val="vi-VN"/>
        </w:rPr>
        <w:t xml:space="preserve">    { </w:t>
      </w:r>
    </w:p>
    <w:p w14:paraId="4EF88764" w14:textId="77777777" w:rsidR="00515445" w:rsidRPr="00515445" w:rsidRDefault="00515445" w:rsidP="00515445">
      <w:pPr>
        <w:rPr>
          <w:lang w:val="vi-VN"/>
        </w:rPr>
      </w:pPr>
      <w:r w:rsidRPr="00515445">
        <w:rPr>
          <w:lang w:val="vi-VN"/>
        </w:rPr>
        <w:t xml:space="preserve">      "vn": "Hãy nhớ gọi cho tôi</w:t>
      </w:r>
      <w:del w:id="2097" w:author="Canh Duc Nguyen" w:date="2023-10-15T13:03:00Z">
        <w:r w:rsidRPr="00515445" w:rsidDel="00B47810">
          <w:rPr>
            <w:lang w:val="vi-VN"/>
          </w:rPr>
          <w:delText>,</w:delText>
        </w:r>
      </w:del>
      <w:r w:rsidRPr="00515445">
        <w:rPr>
          <w:lang w:val="vi-VN"/>
        </w:rPr>
        <w:t xml:space="preserve"> nhé?", </w:t>
      </w:r>
    </w:p>
    <w:p w14:paraId="2F6EED88" w14:textId="77777777" w:rsidR="00515445" w:rsidRPr="00515445" w:rsidRDefault="00515445" w:rsidP="00515445">
      <w:pPr>
        <w:rPr>
          <w:lang w:val="vi-VN"/>
        </w:rPr>
      </w:pPr>
      <w:r w:rsidRPr="00515445">
        <w:rPr>
          <w:lang w:val="vi-VN"/>
        </w:rPr>
        <w:t xml:space="preserve">      "en": "Remember to call me, alright?", </w:t>
      </w:r>
    </w:p>
    <w:p w14:paraId="4D9B4AF4" w14:textId="77777777" w:rsidR="00515445" w:rsidRPr="00515445" w:rsidRDefault="00515445" w:rsidP="00515445">
      <w:pPr>
        <w:rPr>
          <w:lang w:val="vi-VN"/>
        </w:rPr>
      </w:pPr>
      <w:r w:rsidRPr="00515445">
        <w:rPr>
          <w:lang w:val="vi-VN"/>
        </w:rPr>
        <w:t xml:space="preserve">    },</w:t>
      </w:r>
    </w:p>
    <w:p w14:paraId="59975698" w14:textId="77777777" w:rsidR="00515445" w:rsidRPr="00515445" w:rsidRDefault="00515445" w:rsidP="00515445">
      <w:pPr>
        <w:rPr>
          <w:lang w:val="vi-VN"/>
        </w:rPr>
      </w:pPr>
      <w:r w:rsidRPr="00515445">
        <w:rPr>
          <w:lang w:val="vi-VN"/>
        </w:rPr>
        <w:t xml:space="preserve">    {</w:t>
      </w:r>
    </w:p>
    <w:p w14:paraId="1DE1EAE6" w14:textId="77777777" w:rsidR="00515445" w:rsidRPr="00515445" w:rsidRDefault="00515445" w:rsidP="00515445">
      <w:pPr>
        <w:rPr>
          <w:lang w:val="vi-VN"/>
        </w:rPr>
      </w:pPr>
      <w:r w:rsidRPr="00515445">
        <w:rPr>
          <w:lang w:val="vi-VN"/>
        </w:rPr>
        <w:t xml:space="preserve">      "vn": "Chúng ta sẽ tiếp tục làm việc vào ngày mai</w:t>
      </w:r>
      <w:del w:id="2098" w:author="Canh Duc Nguyen" w:date="2023-10-15T13:03:00Z">
        <w:r w:rsidRPr="00515445" w:rsidDel="00B47810">
          <w:rPr>
            <w:lang w:val="vi-VN"/>
          </w:rPr>
          <w:delText>,</w:delText>
        </w:r>
      </w:del>
      <w:r w:rsidRPr="00515445">
        <w:rPr>
          <w:lang w:val="vi-VN"/>
        </w:rPr>
        <w:t xml:space="preserve"> nhé?", </w:t>
      </w:r>
    </w:p>
    <w:p w14:paraId="7EFD3FAF" w14:textId="77777777" w:rsidR="00515445" w:rsidRPr="00515445" w:rsidRDefault="00515445" w:rsidP="00515445">
      <w:pPr>
        <w:rPr>
          <w:lang w:val="vi-VN"/>
        </w:rPr>
      </w:pPr>
      <w:r w:rsidRPr="00515445">
        <w:rPr>
          <w:lang w:val="vi-VN"/>
        </w:rPr>
        <w:t xml:space="preserve">      "en": "We will continue working tomorrow, okay?", </w:t>
      </w:r>
    </w:p>
    <w:p w14:paraId="54811D60" w14:textId="77777777" w:rsidR="00515445" w:rsidRPr="00515445" w:rsidRDefault="00515445" w:rsidP="00515445">
      <w:pPr>
        <w:rPr>
          <w:lang w:val="vi-VN"/>
        </w:rPr>
      </w:pPr>
      <w:r w:rsidRPr="00515445">
        <w:rPr>
          <w:lang w:val="vi-VN"/>
        </w:rPr>
        <w:t xml:space="preserve">    }</w:t>
      </w:r>
    </w:p>
    <w:p w14:paraId="7850CF01" w14:textId="77777777" w:rsidR="00515445" w:rsidRPr="00515445" w:rsidRDefault="00515445" w:rsidP="00515445">
      <w:pPr>
        <w:rPr>
          <w:lang w:val="vi-VN"/>
        </w:rPr>
      </w:pPr>
      <w:r w:rsidRPr="00515445">
        <w:rPr>
          <w:lang w:val="vi-VN"/>
        </w:rPr>
        <w:t xml:space="preserve">  ] </w:t>
      </w:r>
    </w:p>
    <w:p w14:paraId="4F223F1E" w14:textId="77777777" w:rsidR="00515445" w:rsidRPr="00515445" w:rsidRDefault="00515445" w:rsidP="00515445">
      <w:pPr>
        <w:rPr>
          <w:lang w:val="vi-VN"/>
        </w:rPr>
      </w:pPr>
      <w:r w:rsidRPr="00515445">
        <w:rPr>
          <w:lang w:val="vi-VN"/>
        </w:rPr>
        <w:t>}</w:t>
      </w:r>
    </w:p>
    <w:p w14:paraId="6FDC2EFF" w14:textId="77777777" w:rsidR="00515445" w:rsidRPr="00515445" w:rsidRDefault="00515445" w:rsidP="00515445">
      <w:pPr>
        <w:rPr>
          <w:lang w:val="vi-VN"/>
        </w:rPr>
      </w:pPr>
      <w:r w:rsidRPr="00515445">
        <w:rPr>
          <w:lang w:val="vi-VN"/>
        </w:rPr>
        <w:t>-----------------------------</w:t>
      </w:r>
    </w:p>
    <w:p w14:paraId="6D03E951" w14:textId="77777777" w:rsidR="00515445" w:rsidRPr="00515445" w:rsidRDefault="00515445" w:rsidP="00515445">
      <w:pPr>
        <w:rPr>
          <w:lang w:val="vi-VN"/>
        </w:rPr>
      </w:pPr>
      <w:r w:rsidRPr="00515445">
        <w:rPr>
          <w:lang w:val="vi-VN"/>
        </w:rPr>
        <w:t xml:space="preserve">keyword: The future words 'sắp' and 'sẽ' </w:t>
      </w:r>
    </w:p>
    <w:p w14:paraId="4A1AABDB" w14:textId="77777777" w:rsidR="00515445" w:rsidRPr="00515445" w:rsidRDefault="00515445" w:rsidP="00515445">
      <w:pPr>
        <w:rPr>
          <w:lang w:val="vi-VN"/>
        </w:rPr>
      </w:pPr>
      <w:r w:rsidRPr="00515445">
        <w:rPr>
          <w:lang w:val="vi-VN"/>
        </w:rPr>
        <w:t xml:space="preserve">PROMPT: Generate grammar explanation for following Vietnamese grammar point: The future words 'sắp' and 'sẽ' </w:t>
      </w:r>
    </w:p>
    <w:p w14:paraId="7C3FCBE5" w14:textId="77777777" w:rsidR="00515445" w:rsidRPr="00515445" w:rsidRDefault="00515445" w:rsidP="00515445">
      <w:pPr>
        <w:rPr>
          <w:lang w:val="vi-VN"/>
        </w:rPr>
      </w:pPr>
      <w:r w:rsidRPr="00515445">
        <w:rPr>
          <w:lang w:val="vi-VN"/>
        </w:rPr>
        <w:t xml:space="preserve">RESPONSE: {  </w:t>
      </w:r>
    </w:p>
    <w:p w14:paraId="367DFA24" w14:textId="77777777" w:rsidR="00515445" w:rsidRPr="00515445" w:rsidRDefault="00515445" w:rsidP="00515445">
      <w:pPr>
        <w:rPr>
          <w:lang w:val="vi-VN"/>
        </w:rPr>
      </w:pPr>
      <w:r w:rsidRPr="00515445">
        <w:rPr>
          <w:lang w:val="vi-VN"/>
        </w:rPr>
        <w:lastRenderedPageBreak/>
        <w:t xml:space="preserve">   "title":"The future words 'sắp' and 'sẽ'",</w:t>
      </w:r>
    </w:p>
    <w:p w14:paraId="19F20AC7" w14:textId="77777777" w:rsidR="00515445" w:rsidRPr="00515445" w:rsidRDefault="00515445" w:rsidP="00515445">
      <w:pPr>
        <w:rPr>
          <w:lang w:val="vi-VN"/>
        </w:rPr>
      </w:pPr>
      <w:r w:rsidRPr="00515445">
        <w:rPr>
          <w:lang w:val="vi-VN"/>
        </w:rPr>
        <w:t xml:space="preserve">   "short_explanation":"The words 'sắp' and 'sẽ' are used to indicate future actions.",</w:t>
      </w:r>
    </w:p>
    <w:p w14:paraId="759423A5" w14:textId="77777777" w:rsidR="00515445" w:rsidRPr="00515445" w:rsidRDefault="00515445" w:rsidP="00515445">
      <w:pPr>
        <w:rPr>
          <w:lang w:val="vi-VN"/>
        </w:rPr>
      </w:pPr>
      <w:r w:rsidRPr="00515445">
        <w:rPr>
          <w:lang w:val="vi-VN"/>
        </w:rPr>
        <w:t xml:space="preserve">   "long_explanation":"'Sắp' and 'sẽ' are words used in Vietnamese language to talk about future actions. 'Sẽ' can be translated as 'will' and is used more generally for actions that will occur in the future. 'Sắp', on the other hand, translates to 'about to', and is typically used for actions that are going to happen very soon or are on the verge of happening. Both are placed before the verb in a sentence.",</w:t>
      </w:r>
    </w:p>
    <w:p w14:paraId="4F28695A" w14:textId="77777777" w:rsidR="00515445" w:rsidRPr="00515445" w:rsidRDefault="00515445" w:rsidP="00515445">
      <w:pPr>
        <w:rPr>
          <w:lang w:val="vi-VN"/>
        </w:rPr>
      </w:pPr>
      <w:r w:rsidRPr="00515445">
        <w:rPr>
          <w:lang w:val="vi-VN"/>
        </w:rPr>
        <w:t xml:space="preserve">   "formation":"Subject + sẽ/sắp + Verb",</w:t>
      </w:r>
    </w:p>
    <w:p w14:paraId="5C5E77A3" w14:textId="77777777" w:rsidR="00515445" w:rsidRPr="00515445" w:rsidRDefault="00515445" w:rsidP="00515445">
      <w:pPr>
        <w:rPr>
          <w:lang w:val="vi-VN"/>
        </w:rPr>
      </w:pPr>
      <w:r w:rsidRPr="00515445">
        <w:rPr>
          <w:lang w:val="vi-VN"/>
        </w:rPr>
        <w:t xml:space="preserve">   "examples":[  </w:t>
      </w:r>
    </w:p>
    <w:p w14:paraId="2F208F2B" w14:textId="77777777" w:rsidR="00515445" w:rsidRPr="00515445" w:rsidRDefault="00515445" w:rsidP="00515445">
      <w:pPr>
        <w:rPr>
          <w:lang w:val="vi-VN"/>
        </w:rPr>
      </w:pPr>
      <w:r w:rsidRPr="00515445">
        <w:rPr>
          <w:lang w:val="vi-VN"/>
        </w:rPr>
        <w:t xml:space="preserve">      {  </w:t>
      </w:r>
    </w:p>
    <w:p w14:paraId="0F212E21" w14:textId="77777777" w:rsidR="00515445" w:rsidRPr="00515445" w:rsidRDefault="00515445" w:rsidP="00515445">
      <w:pPr>
        <w:rPr>
          <w:lang w:val="vi-VN"/>
        </w:rPr>
      </w:pPr>
      <w:r w:rsidRPr="00515445">
        <w:rPr>
          <w:lang w:val="vi-VN"/>
        </w:rPr>
        <w:t xml:space="preserve">         "vn":"Tôi sẽ học tiếng Việt.",</w:t>
      </w:r>
    </w:p>
    <w:p w14:paraId="06F362BC" w14:textId="77777777" w:rsidR="00515445" w:rsidRPr="00515445" w:rsidRDefault="00515445" w:rsidP="00515445">
      <w:pPr>
        <w:rPr>
          <w:lang w:val="vi-VN"/>
        </w:rPr>
      </w:pPr>
      <w:r w:rsidRPr="00515445">
        <w:rPr>
          <w:lang w:val="vi-VN"/>
        </w:rPr>
        <w:t xml:space="preserve">         "en":"I will learn Vietnamese."</w:t>
      </w:r>
    </w:p>
    <w:p w14:paraId="421F895C" w14:textId="77777777" w:rsidR="00515445" w:rsidRPr="00515445" w:rsidRDefault="00515445" w:rsidP="00515445">
      <w:pPr>
        <w:rPr>
          <w:lang w:val="vi-VN"/>
        </w:rPr>
      </w:pPr>
      <w:r w:rsidRPr="00515445">
        <w:rPr>
          <w:lang w:val="vi-VN"/>
        </w:rPr>
        <w:t xml:space="preserve">      },</w:t>
      </w:r>
    </w:p>
    <w:p w14:paraId="4EE557B3" w14:textId="77777777" w:rsidR="00515445" w:rsidRPr="00515445" w:rsidRDefault="00515445" w:rsidP="00515445">
      <w:pPr>
        <w:rPr>
          <w:lang w:val="vi-VN"/>
        </w:rPr>
      </w:pPr>
      <w:r w:rsidRPr="00515445">
        <w:rPr>
          <w:lang w:val="vi-VN"/>
        </w:rPr>
        <w:t xml:space="preserve">      {  </w:t>
      </w:r>
    </w:p>
    <w:p w14:paraId="4F626098" w14:textId="3A283AB4" w:rsidR="00515445" w:rsidRPr="00515445" w:rsidRDefault="00515445" w:rsidP="00515445">
      <w:pPr>
        <w:rPr>
          <w:lang w:val="vi-VN"/>
        </w:rPr>
      </w:pPr>
      <w:r w:rsidRPr="00515445">
        <w:rPr>
          <w:lang w:val="vi-VN"/>
        </w:rPr>
        <w:t xml:space="preserve">         "vn":"Mặt trời sắp lên</w:t>
      </w:r>
      <w:ins w:id="2099" w:author="Canh Duc Nguyen" w:date="2023-10-15T13:03:00Z">
        <w:r w:rsidR="00B47810">
          <w:rPr>
            <w:lang w:val="vi-VN"/>
          </w:rPr>
          <w:t xml:space="preserve"> rồi</w:t>
        </w:r>
      </w:ins>
      <w:r w:rsidRPr="00515445">
        <w:rPr>
          <w:lang w:val="vi-VN"/>
        </w:rPr>
        <w:t>.",</w:t>
      </w:r>
    </w:p>
    <w:p w14:paraId="0C2076A5" w14:textId="77777777" w:rsidR="00515445" w:rsidRPr="00515445" w:rsidRDefault="00515445" w:rsidP="00515445">
      <w:pPr>
        <w:rPr>
          <w:lang w:val="vi-VN"/>
        </w:rPr>
      </w:pPr>
      <w:r w:rsidRPr="00515445">
        <w:rPr>
          <w:lang w:val="vi-VN"/>
        </w:rPr>
        <w:t xml:space="preserve">         "en":"The sun is about to rise."</w:t>
      </w:r>
    </w:p>
    <w:p w14:paraId="54746019" w14:textId="77777777" w:rsidR="00515445" w:rsidRPr="00515445" w:rsidRDefault="00515445" w:rsidP="00515445">
      <w:pPr>
        <w:rPr>
          <w:lang w:val="vi-VN"/>
        </w:rPr>
      </w:pPr>
      <w:r w:rsidRPr="00515445">
        <w:rPr>
          <w:lang w:val="vi-VN"/>
        </w:rPr>
        <w:t xml:space="preserve">      },</w:t>
      </w:r>
    </w:p>
    <w:p w14:paraId="0F9775DA" w14:textId="77777777" w:rsidR="00515445" w:rsidRPr="00515445" w:rsidRDefault="00515445" w:rsidP="00515445">
      <w:pPr>
        <w:rPr>
          <w:lang w:val="vi-VN"/>
        </w:rPr>
      </w:pPr>
      <w:r w:rsidRPr="00515445">
        <w:rPr>
          <w:lang w:val="vi-VN"/>
        </w:rPr>
        <w:t xml:space="preserve">      {  </w:t>
      </w:r>
    </w:p>
    <w:p w14:paraId="4090ECB5" w14:textId="77777777" w:rsidR="00515445" w:rsidRPr="00515445" w:rsidRDefault="00515445" w:rsidP="00515445">
      <w:pPr>
        <w:rPr>
          <w:lang w:val="vi-VN"/>
        </w:rPr>
      </w:pPr>
      <w:r w:rsidRPr="00515445">
        <w:rPr>
          <w:lang w:val="vi-VN"/>
        </w:rPr>
        <w:t xml:space="preserve">         "vn":"Chúng tôi sẽ đi du lịch đến Đà Nẵng vào tháng sau.",</w:t>
      </w:r>
    </w:p>
    <w:p w14:paraId="12D5C4A8" w14:textId="77777777" w:rsidR="00515445" w:rsidRPr="00515445" w:rsidRDefault="00515445" w:rsidP="00515445">
      <w:pPr>
        <w:rPr>
          <w:lang w:val="vi-VN"/>
        </w:rPr>
      </w:pPr>
      <w:r w:rsidRPr="00515445">
        <w:rPr>
          <w:lang w:val="vi-VN"/>
        </w:rPr>
        <w:t xml:space="preserve">         "en":"We will travel to Da Nang next month."</w:t>
      </w:r>
    </w:p>
    <w:p w14:paraId="2DE61FE6" w14:textId="77777777" w:rsidR="00515445" w:rsidRPr="00515445" w:rsidRDefault="00515445" w:rsidP="00515445">
      <w:pPr>
        <w:rPr>
          <w:lang w:val="vi-VN"/>
        </w:rPr>
      </w:pPr>
      <w:r w:rsidRPr="00515445">
        <w:rPr>
          <w:lang w:val="vi-VN"/>
        </w:rPr>
        <w:t xml:space="preserve">      },</w:t>
      </w:r>
    </w:p>
    <w:p w14:paraId="70627D3D" w14:textId="77777777" w:rsidR="00515445" w:rsidRPr="00515445" w:rsidRDefault="00515445" w:rsidP="00515445">
      <w:pPr>
        <w:rPr>
          <w:lang w:val="vi-VN"/>
        </w:rPr>
      </w:pPr>
      <w:r w:rsidRPr="00515445">
        <w:rPr>
          <w:lang w:val="vi-VN"/>
        </w:rPr>
        <w:t xml:space="preserve">      {  </w:t>
      </w:r>
    </w:p>
    <w:p w14:paraId="0D6B8054" w14:textId="6C7C9C77" w:rsidR="00515445" w:rsidRPr="00515445" w:rsidRDefault="00515445" w:rsidP="00515445">
      <w:pPr>
        <w:rPr>
          <w:lang w:val="vi-VN"/>
        </w:rPr>
      </w:pPr>
      <w:r w:rsidRPr="00515445">
        <w:rPr>
          <w:lang w:val="vi-VN"/>
        </w:rPr>
        <w:t xml:space="preserve">         "vn":"Cô ấy sắp kết hôn</w:t>
      </w:r>
      <w:ins w:id="2100" w:author="Canh Duc Nguyen" w:date="2023-10-15T13:03:00Z">
        <w:r w:rsidR="00B47810">
          <w:rPr>
            <w:lang w:val="vi-VN"/>
          </w:rPr>
          <w:t xml:space="preserve"> đấy</w:t>
        </w:r>
      </w:ins>
      <w:r w:rsidRPr="00515445">
        <w:rPr>
          <w:lang w:val="vi-VN"/>
        </w:rPr>
        <w:t>.",</w:t>
      </w:r>
    </w:p>
    <w:p w14:paraId="7026D108" w14:textId="77777777" w:rsidR="00515445" w:rsidRPr="00515445" w:rsidRDefault="00515445" w:rsidP="00515445">
      <w:pPr>
        <w:rPr>
          <w:lang w:val="vi-VN"/>
        </w:rPr>
      </w:pPr>
      <w:r w:rsidRPr="00515445">
        <w:rPr>
          <w:lang w:val="vi-VN"/>
        </w:rPr>
        <w:t xml:space="preserve">         "en":"She is about to get married."</w:t>
      </w:r>
    </w:p>
    <w:p w14:paraId="1C2E1ACB" w14:textId="77777777" w:rsidR="00515445" w:rsidRPr="00515445" w:rsidRDefault="00515445" w:rsidP="00515445">
      <w:pPr>
        <w:rPr>
          <w:lang w:val="vi-VN"/>
        </w:rPr>
      </w:pPr>
      <w:r w:rsidRPr="00515445">
        <w:rPr>
          <w:lang w:val="vi-VN"/>
        </w:rPr>
        <w:t xml:space="preserve">      }</w:t>
      </w:r>
    </w:p>
    <w:p w14:paraId="2FC68D07" w14:textId="77777777" w:rsidR="00515445" w:rsidRPr="00515445" w:rsidRDefault="00515445" w:rsidP="00515445">
      <w:pPr>
        <w:rPr>
          <w:lang w:val="vi-VN"/>
        </w:rPr>
      </w:pPr>
      <w:r w:rsidRPr="00515445">
        <w:rPr>
          <w:lang w:val="vi-VN"/>
        </w:rPr>
        <w:t xml:space="preserve">   ]</w:t>
      </w:r>
    </w:p>
    <w:p w14:paraId="6F1D109E" w14:textId="77777777" w:rsidR="00515445" w:rsidRPr="00515445" w:rsidRDefault="00515445" w:rsidP="00515445">
      <w:pPr>
        <w:rPr>
          <w:lang w:val="vi-VN"/>
        </w:rPr>
      </w:pPr>
      <w:r w:rsidRPr="00515445">
        <w:rPr>
          <w:lang w:val="vi-VN"/>
        </w:rPr>
        <w:t>}</w:t>
      </w:r>
    </w:p>
    <w:p w14:paraId="49137DC0" w14:textId="77777777" w:rsidR="00515445" w:rsidRPr="00515445" w:rsidRDefault="00515445" w:rsidP="00515445">
      <w:pPr>
        <w:rPr>
          <w:lang w:val="vi-VN"/>
        </w:rPr>
      </w:pPr>
      <w:r w:rsidRPr="00515445">
        <w:rPr>
          <w:lang w:val="vi-VN"/>
        </w:rPr>
        <w:t>-----------------------------</w:t>
      </w:r>
    </w:p>
    <w:p w14:paraId="0BCC0E70" w14:textId="77777777" w:rsidR="00515445" w:rsidRPr="00515445" w:rsidRDefault="00515445" w:rsidP="00515445">
      <w:pPr>
        <w:rPr>
          <w:lang w:val="vi-VN"/>
        </w:rPr>
      </w:pPr>
      <w:r w:rsidRPr="00515445">
        <w:rPr>
          <w:lang w:val="vi-VN"/>
        </w:rPr>
        <w:t xml:space="preserve">keyword: The polite word 'dạ' </w:t>
      </w:r>
    </w:p>
    <w:p w14:paraId="2E529071" w14:textId="77777777" w:rsidR="00515445" w:rsidRPr="00515445" w:rsidRDefault="00515445" w:rsidP="00515445">
      <w:pPr>
        <w:rPr>
          <w:lang w:val="vi-VN"/>
        </w:rPr>
      </w:pPr>
      <w:r w:rsidRPr="00515445">
        <w:rPr>
          <w:lang w:val="vi-VN"/>
        </w:rPr>
        <w:t xml:space="preserve">PROMPT: Generate grammar explanation for following Vietnamese grammar point: The polite word 'dạ' </w:t>
      </w:r>
    </w:p>
    <w:p w14:paraId="307C09E8" w14:textId="77777777" w:rsidR="00515445" w:rsidRPr="00515445" w:rsidRDefault="00515445" w:rsidP="00515445">
      <w:pPr>
        <w:rPr>
          <w:lang w:val="vi-VN"/>
        </w:rPr>
      </w:pPr>
      <w:r w:rsidRPr="00515445">
        <w:rPr>
          <w:lang w:val="vi-VN"/>
        </w:rPr>
        <w:t xml:space="preserve">RESPONSE: { </w:t>
      </w:r>
    </w:p>
    <w:p w14:paraId="2194CE5E" w14:textId="77777777" w:rsidR="00515445" w:rsidRPr="00515445" w:rsidRDefault="00515445" w:rsidP="00515445">
      <w:pPr>
        <w:rPr>
          <w:lang w:val="vi-VN"/>
        </w:rPr>
      </w:pPr>
      <w:r w:rsidRPr="00515445">
        <w:rPr>
          <w:lang w:val="vi-VN"/>
        </w:rPr>
        <w:t xml:space="preserve">  "title": "The polite word 'dạ'", </w:t>
      </w:r>
    </w:p>
    <w:p w14:paraId="64BDB1C1" w14:textId="77777777" w:rsidR="00515445" w:rsidRPr="00515445" w:rsidRDefault="00515445" w:rsidP="00515445">
      <w:pPr>
        <w:rPr>
          <w:lang w:val="vi-VN"/>
        </w:rPr>
      </w:pPr>
      <w:r w:rsidRPr="00515445">
        <w:rPr>
          <w:lang w:val="vi-VN"/>
        </w:rPr>
        <w:t xml:space="preserve">  "short_explanation": "Used to show respect and politeness when addressing or responding to others.", </w:t>
      </w:r>
    </w:p>
    <w:p w14:paraId="5C592F80" w14:textId="77777777" w:rsidR="00515445" w:rsidRPr="00515445" w:rsidRDefault="00515445" w:rsidP="00515445">
      <w:pPr>
        <w:rPr>
          <w:lang w:val="vi-VN"/>
        </w:rPr>
      </w:pPr>
      <w:r w:rsidRPr="00515445">
        <w:rPr>
          <w:lang w:val="vi-VN"/>
        </w:rPr>
        <w:t xml:space="preserve">  "long_explanation": "In Vietnamese language, 'dạ' is a polite word used to show respect and agreement when addressing or responding to others, especially to older people or those with higher social ranks. It is similar to the use of 'yes' in English, but carries more respectful connotations.", </w:t>
      </w:r>
    </w:p>
    <w:p w14:paraId="64801B0A" w14:textId="77777777" w:rsidR="00515445" w:rsidRPr="00515445" w:rsidRDefault="00515445" w:rsidP="00515445">
      <w:pPr>
        <w:rPr>
          <w:lang w:val="vi-VN"/>
        </w:rPr>
      </w:pPr>
      <w:r w:rsidRPr="00515445">
        <w:rPr>
          <w:lang w:val="vi-VN"/>
        </w:rPr>
        <w:t xml:space="preserve">  "formation": "The word 'dạ' can stand alone as a response or be used at the beginning of a sentence.", </w:t>
      </w:r>
    </w:p>
    <w:p w14:paraId="219A2ACC" w14:textId="77777777" w:rsidR="00515445" w:rsidRPr="00515445" w:rsidRDefault="00515445" w:rsidP="00515445">
      <w:pPr>
        <w:rPr>
          <w:lang w:val="vi-VN"/>
        </w:rPr>
      </w:pPr>
      <w:r w:rsidRPr="00515445">
        <w:rPr>
          <w:lang w:val="vi-VN"/>
        </w:rPr>
        <w:t xml:space="preserve">  "examples": [ </w:t>
      </w:r>
    </w:p>
    <w:p w14:paraId="3268979F" w14:textId="77777777" w:rsidR="00515445" w:rsidRPr="00515445" w:rsidRDefault="00515445" w:rsidP="00515445">
      <w:pPr>
        <w:rPr>
          <w:lang w:val="vi-VN"/>
        </w:rPr>
      </w:pPr>
      <w:r w:rsidRPr="00515445">
        <w:rPr>
          <w:lang w:val="vi-VN"/>
        </w:rPr>
        <w:t xml:space="preserve">    { </w:t>
      </w:r>
    </w:p>
    <w:p w14:paraId="718D7B7C" w14:textId="77777777" w:rsidR="00515445" w:rsidRPr="00515445" w:rsidRDefault="00515445" w:rsidP="00515445">
      <w:pPr>
        <w:rPr>
          <w:lang w:val="vi-VN"/>
        </w:rPr>
      </w:pPr>
      <w:r w:rsidRPr="00515445">
        <w:rPr>
          <w:lang w:val="vi-VN"/>
        </w:rPr>
        <w:t xml:space="preserve">      "vn": "Dạ, tôi hiểu.", </w:t>
      </w:r>
    </w:p>
    <w:p w14:paraId="5BC7443F" w14:textId="77777777" w:rsidR="00515445" w:rsidRPr="00515445" w:rsidRDefault="00515445" w:rsidP="00515445">
      <w:pPr>
        <w:rPr>
          <w:lang w:val="vi-VN"/>
        </w:rPr>
      </w:pPr>
      <w:r w:rsidRPr="00515445">
        <w:rPr>
          <w:lang w:val="vi-VN"/>
        </w:rPr>
        <w:lastRenderedPageBreak/>
        <w:t xml:space="preserve">      "en": "Yes, I understand." </w:t>
      </w:r>
    </w:p>
    <w:p w14:paraId="06921D00" w14:textId="77777777" w:rsidR="00515445" w:rsidRPr="00515445" w:rsidRDefault="00515445" w:rsidP="00515445">
      <w:pPr>
        <w:rPr>
          <w:lang w:val="vi-VN"/>
        </w:rPr>
      </w:pPr>
      <w:r w:rsidRPr="00515445">
        <w:rPr>
          <w:lang w:val="vi-VN"/>
        </w:rPr>
        <w:t xml:space="preserve">    }, </w:t>
      </w:r>
    </w:p>
    <w:p w14:paraId="2E6F42FF" w14:textId="77777777" w:rsidR="00515445" w:rsidRPr="00515445" w:rsidRDefault="00515445" w:rsidP="00515445">
      <w:pPr>
        <w:rPr>
          <w:lang w:val="vi-VN"/>
        </w:rPr>
      </w:pPr>
      <w:r w:rsidRPr="00515445">
        <w:rPr>
          <w:lang w:val="vi-VN"/>
        </w:rPr>
        <w:t xml:space="preserve">    { </w:t>
      </w:r>
    </w:p>
    <w:p w14:paraId="7D69FABD" w14:textId="77777777" w:rsidR="00515445" w:rsidRPr="00515445" w:rsidRDefault="00515445" w:rsidP="00515445">
      <w:pPr>
        <w:rPr>
          <w:lang w:val="vi-VN"/>
        </w:rPr>
      </w:pPr>
      <w:r w:rsidRPr="00515445">
        <w:rPr>
          <w:lang w:val="vi-VN"/>
        </w:rPr>
        <w:t xml:space="preserve">      "vn": "Dạ, thưa cô, tôi đã hoàn thành bài tập.", </w:t>
      </w:r>
    </w:p>
    <w:p w14:paraId="65C51726" w14:textId="77777777" w:rsidR="00515445" w:rsidRPr="00515445" w:rsidRDefault="00515445" w:rsidP="00515445">
      <w:pPr>
        <w:rPr>
          <w:lang w:val="vi-VN"/>
        </w:rPr>
      </w:pPr>
      <w:r w:rsidRPr="00515445">
        <w:rPr>
          <w:lang w:val="vi-VN"/>
        </w:rPr>
        <w:t xml:space="preserve">      "en": "Yes, ma'am, I have completed the assignment." </w:t>
      </w:r>
    </w:p>
    <w:p w14:paraId="5515FB9F" w14:textId="77777777" w:rsidR="00515445" w:rsidRPr="00515445" w:rsidRDefault="00515445" w:rsidP="00515445">
      <w:pPr>
        <w:rPr>
          <w:lang w:val="vi-VN"/>
        </w:rPr>
      </w:pPr>
      <w:r w:rsidRPr="00515445">
        <w:rPr>
          <w:lang w:val="vi-VN"/>
        </w:rPr>
        <w:t xml:space="preserve">    }, </w:t>
      </w:r>
    </w:p>
    <w:p w14:paraId="4762F567" w14:textId="77777777" w:rsidR="00515445" w:rsidRPr="00515445" w:rsidRDefault="00515445" w:rsidP="00515445">
      <w:pPr>
        <w:rPr>
          <w:lang w:val="vi-VN"/>
        </w:rPr>
      </w:pPr>
      <w:r w:rsidRPr="00515445">
        <w:rPr>
          <w:lang w:val="vi-VN"/>
        </w:rPr>
        <w:t xml:space="preserve">    { </w:t>
      </w:r>
    </w:p>
    <w:p w14:paraId="3A6D46D0" w14:textId="77777777" w:rsidR="00515445" w:rsidRPr="00515445" w:rsidRDefault="00515445" w:rsidP="00515445">
      <w:pPr>
        <w:rPr>
          <w:lang w:val="vi-VN"/>
        </w:rPr>
      </w:pPr>
      <w:r w:rsidRPr="00515445">
        <w:rPr>
          <w:lang w:val="vi-VN"/>
        </w:rPr>
        <w:t xml:space="preserve">      "vn": "Dạ, tôi đồng ý.", </w:t>
      </w:r>
    </w:p>
    <w:p w14:paraId="0D425D9A" w14:textId="77777777" w:rsidR="00515445" w:rsidRPr="00515445" w:rsidRDefault="00515445" w:rsidP="00515445">
      <w:pPr>
        <w:rPr>
          <w:lang w:val="vi-VN"/>
        </w:rPr>
      </w:pPr>
      <w:r w:rsidRPr="00515445">
        <w:rPr>
          <w:lang w:val="vi-VN"/>
        </w:rPr>
        <w:t xml:space="preserve">      "en": "Yes, I agree." </w:t>
      </w:r>
    </w:p>
    <w:p w14:paraId="460D8DB9" w14:textId="77777777" w:rsidR="00515445" w:rsidRPr="00515445" w:rsidRDefault="00515445" w:rsidP="00515445">
      <w:pPr>
        <w:rPr>
          <w:lang w:val="vi-VN"/>
        </w:rPr>
      </w:pPr>
      <w:r w:rsidRPr="00515445">
        <w:rPr>
          <w:lang w:val="vi-VN"/>
        </w:rPr>
        <w:t xml:space="preserve">    }, </w:t>
      </w:r>
    </w:p>
    <w:p w14:paraId="1102D591" w14:textId="77777777" w:rsidR="00515445" w:rsidRPr="00515445" w:rsidRDefault="00515445" w:rsidP="00515445">
      <w:pPr>
        <w:rPr>
          <w:lang w:val="vi-VN"/>
        </w:rPr>
      </w:pPr>
      <w:r w:rsidRPr="00515445">
        <w:rPr>
          <w:lang w:val="vi-VN"/>
        </w:rPr>
        <w:t xml:space="preserve">    { </w:t>
      </w:r>
    </w:p>
    <w:p w14:paraId="34C7C99C" w14:textId="1CEBE958" w:rsidR="00515445" w:rsidRPr="00515445" w:rsidRDefault="00515445" w:rsidP="00515445">
      <w:pPr>
        <w:rPr>
          <w:lang w:val="vi-VN"/>
        </w:rPr>
      </w:pPr>
      <w:r w:rsidRPr="00515445">
        <w:rPr>
          <w:lang w:val="vi-VN"/>
        </w:rPr>
        <w:t xml:space="preserve">      "vn": "Dạ, tôi sẽ gọi</w:t>
      </w:r>
      <w:ins w:id="2101" w:author="Canh Duc Nguyen" w:date="2023-10-15T13:06:00Z">
        <w:r w:rsidR="00B47810">
          <w:rPr>
            <w:lang w:val="vi-VN"/>
          </w:rPr>
          <w:t xml:space="preserve"> lại cho</w:t>
        </w:r>
      </w:ins>
      <w:r w:rsidRPr="00515445">
        <w:rPr>
          <w:lang w:val="vi-VN"/>
        </w:rPr>
        <w:t xml:space="preserve"> cô</w:t>
      </w:r>
      <w:del w:id="2102" w:author="Canh Duc Nguyen" w:date="2023-10-15T13:06:00Z">
        <w:r w:rsidRPr="00515445" w:rsidDel="00B47810">
          <w:rPr>
            <w:lang w:val="vi-VN"/>
          </w:rPr>
          <w:delText xml:space="preserve"> lại sao</w:delText>
        </w:r>
      </w:del>
      <w:r w:rsidRPr="00515445">
        <w:rPr>
          <w:lang w:val="vi-VN"/>
        </w:rPr>
        <w:t xml:space="preserve">.", </w:t>
      </w:r>
    </w:p>
    <w:p w14:paraId="6F8E2668" w14:textId="77777777" w:rsidR="00515445" w:rsidRPr="00515445" w:rsidRDefault="00515445" w:rsidP="00515445">
      <w:pPr>
        <w:rPr>
          <w:lang w:val="vi-VN"/>
        </w:rPr>
      </w:pPr>
      <w:r w:rsidRPr="00515445">
        <w:rPr>
          <w:lang w:val="vi-VN"/>
        </w:rPr>
        <w:t xml:space="preserve">      "en": "Yes, I will call you back later." </w:t>
      </w:r>
    </w:p>
    <w:p w14:paraId="3B646196" w14:textId="77777777" w:rsidR="00515445" w:rsidRPr="00515445" w:rsidRDefault="00515445" w:rsidP="00515445">
      <w:pPr>
        <w:rPr>
          <w:lang w:val="vi-VN"/>
        </w:rPr>
      </w:pPr>
      <w:r w:rsidRPr="00515445">
        <w:rPr>
          <w:lang w:val="vi-VN"/>
        </w:rPr>
        <w:t xml:space="preserve">    } </w:t>
      </w:r>
    </w:p>
    <w:p w14:paraId="1500906F" w14:textId="77777777" w:rsidR="00515445" w:rsidRPr="00515445" w:rsidRDefault="00515445" w:rsidP="00515445">
      <w:pPr>
        <w:rPr>
          <w:lang w:val="vi-VN"/>
        </w:rPr>
      </w:pPr>
      <w:r w:rsidRPr="00515445">
        <w:rPr>
          <w:lang w:val="vi-VN"/>
        </w:rPr>
        <w:t xml:space="preserve">  ] </w:t>
      </w:r>
    </w:p>
    <w:p w14:paraId="51B1BD1A" w14:textId="77777777" w:rsidR="00515445" w:rsidRPr="00515445" w:rsidRDefault="00515445" w:rsidP="00515445">
      <w:pPr>
        <w:rPr>
          <w:lang w:val="vi-VN"/>
        </w:rPr>
      </w:pPr>
      <w:r w:rsidRPr="00515445">
        <w:rPr>
          <w:lang w:val="vi-VN"/>
        </w:rPr>
        <w:t>}</w:t>
      </w:r>
    </w:p>
    <w:p w14:paraId="2AB072ED" w14:textId="77777777" w:rsidR="00515445" w:rsidRPr="00515445" w:rsidRDefault="00515445" w:rsidP="00515445">
      <w:pPr>
        <w:rPr>
          <w:lang w:val="vi-VN"/>
        </w:rPr>
      </w:pPr>
      <w:r w:rsidRPr="00515445">
        <w:rPr>
          <w:lang w:val="vi-VN"/>
        </w:rPr>
        <w:t>-----------------------------</w:t>
      </w:r>
    </w:p>
    <w:p w14:paraId="4E35B7D4" w14:textId="77777777" w:rsidR="00515445" w:rsidRPr="00515445" w:rsidRDefault="00515445" w:rsidP="00515445">
      <w:pPr>
        <w:rPr>
          <w:lang w:val="vi-VN"/>
        </w:rPr>
      </w:pPr>
      <w:r w:rsidRPr="00515445">
        <w:rPr>
          <w:lang w:val="vi-VN"/>
        </w:rPr>
        <w:t xml:space="preserve">keyword: The question word 'gì' </w:t>
      </w:r>
    </w:p>
    <w:p w14:paraId="7DDA0FA9" w14:textId="77777777" w:rsidR="00515445" w:rsidRPr="00515445" w:rsidRDefault="00515445" w:rsidP="00515445">
      <w:pPr>
        <w:rPr>
          <w:lang w:val="vi-VN"/>
        </w:rPr>
      </w:pPr>
      <w:r w:rsidRPr="00515445">
        <w:rPr>
          <w:lang w:val="vi-VN"/>
        </w:rPr>
        <w:t xml:space="preserve">PROMPT: Generate grammar explanation for following Vietnamese grammar point: The question word 'gì' </w:t>
      </w:r>
    </w:p>
    <w:p w14:paraId="3197C9D2" w14:textId="77777777" w:rsidR="00515445" w:rsidRPr="00515445" w:rsidRDefault="00515445" w:rsidP="00515445">
      <w:pPr>
        <w:rPr>
          <w:lang w:val="vi-VN"/>
        </w:rPr>
      </w:pPr>
      <w:r w:rsidRPr="00515445">
        <w:rPr>
          <w:lang w:val="vi-VN"/>
        </w:rPr>
        <w:t xml:space="preserve">RESPONSE: {     </w:t>
      </w:r>
    </w:p>
    <w:p w14:paraId="272647B2" w14:textId="77777777" w:rsidR="00515445" w:rsidRPr="00515445" w:rsidRDefault="00515445" w:rsidP="00515445">
      <w:pPr>
        <w:rPr>
          <w:lang w:val="vi-VN"/>
        </w:rPr>
      </w:pPr>
      <w:r w:rsidRPr="00515445">
        <w:rPr>
          <w:lang w:val="vi-VN"/>
        </w:rPr>
        <w:t xml:space="preserve">"title": "The question word 'gì'",     </w:t>
      </w:r>
    </w:p>
    <w:p w14:paraId="0299394E" w14:textId="77777777" w:rsidR="00515445" w:rsidRPr="00515445" w:rsidRDefault="00515445" w:rsidP="00515445">
      <w:pPr>
        <w:rPr>
          <w:lang w:val="vi-VN"/>
        </w:rPr>
      </w:pPr>
      <w:r w:rsidRPr="00515445">
        <w:rPr>
          <w:lang w:val="vi-VN"/>
        </w:rPr>
        <w:t xml:space="preserve">"short_explanation": "Used to ask about objects, ideas, actions, or details that the speaker does not know.",     </w:t>
      </w:r>
    </w:p>
    <w:p w14:paraId="4B381D4F" w14:textId="77777777" w:rsidR="00515445" w:rsidRPr="00515445" w:rsidRDefault="00515445" w:rsidP="00515445">
      <w:pPr>
        <w:rPr>
          <w:lang w:val="vi-VN"/>
        </w:rPr>
      </w:pPr>
      <w:r w:rsidRPr="00515445">
        <w:rPr>
          <w:lang w:val="vi-VN"/>
        </w:rPr>
        <w:t xml:space="preserve">"long_explanation": "The Vietnamese question word 'gì' is used when we want to find out some information about something that we do not know. It’s equivalent to 'what' in English. It can be used to ask about both tangible objects and intangible ideas or actions. The question word 'gì' is used at the end of the sentence in Vietnamese.",     </w:t>
      </w:r>
    </w:p>
    <w:p w14:paraId="42C92D7A" w14:textId="77777777" w:rsidR="00515445" w:rsidRPr="00515445" w:rsidRDefault="00515445" w:rsidP="00515445">
      <w:pPr>
        <w:rPr>
          <w:lang w:val="vi-VN"/>
        </w:rPr>
      </w:pPr>
      <w:r w:rsidRPr="00515445">
        <w:rPr>
          <w:lang w:val="vi-VN"/>
        </w:rPr>
        <w:t xml:space="preserve">"formation": "subject + verb + 'gì'",     </w:t>
      </w:r>
    </w:p>
    <w:p w14:paraId="3AE280A1" w14:textId="77777777" w:rsidR="00515445" w:rsidRPr="00515445" w:rsidRDefault="00515445" w:rsidP="00515445">
      <w:pPr>
        <w:rPr>
          <w:lang w:val="vi-VN"/>
        </w:rPr>
      </w:pPr>
      <w:r w:rsidRPr="00515445">
        <w:rPr>
          <w:lang w:val="vi-VN"/>
        </w:rPr>
        <w:t xml:space="preserve">"examples": [       </w:t>
      </w:r>
    </w:p>
    <w:p w14:paraId="1E6D7C21" w14:textId="77777777" w:rsidR="00515445" w:rsidRPr="00515445" w:rsidRDefault="00515445" w:rsidP="00515445">
      <w:pPr>
        <w:rPr>
          <w:lang w:val="vi-VN"/>
        </w:rPr>
      </w:pPr>
      <w:r w:rsidRPr="00515445">
        <w:rPr>
          <w:lang w:val="vi-VN"/>
        </w:rPr>
        <w:t xml:space="preserve">{         </w:t>
      </w:r>
    </w:p>
    <w:p w14:paraId="693FB715" w14:textId="2E946F0A" w:rsidR="00515445" w:rsidRPr="00515445" w:rsidRDefault="00515445" w:rsidP="00515445">
      <w:pPr>
        <w:rPr>
          <w:lang w:val="vi-VN"/>
        </w:rPr>
      </w:pPr>
      <w:r w:rsidRPr="00515445">
        <w:rPr>
          <w:lang w:val="vi-VN"/>
        </w:rPr>
        <w:t>"vn": "Bạn đang làm gì</w:t>
      </w:r>
      <w:ins w:id="2103" w:author="Canh Duc Nguyen" w:date="2023-10-15T13:06:00Z">
        <w:r w:rsidR="00B47810">
          <w:rPr>
            <w:lang w:val="vi-VN"/>
          </w:rPr>
          <w:t xml:space="preserve"> vậy</w:t>
        </w:r>
      </w:ins>
      <w:r w:rsidRPr="00515445">
        <w:rPr>
          <w:lang w:val="vi-VN"/>
        </w:rPr>
        <w:t xml:space="preserve">? Tôi đang đọc sách.",         </w:t>
      </w:r>
    </w:p>
    <w:p w14:paraId="4C5F8A34" w14:textId="77777777" w:rsidR="00515445" w:rsidRPr="00515445" w:rsidRDefault="00515445" w:rsidP="00515445">
      <w:pPr>
        <w:rPr>
          <w:lang w:val="vi-VN"/>
        </w:rPr>
      </w:pPr>
      <w:r w:rsidRPr="00515445">
        <w:rPr>
          <w:lang w:val="vi-VN"/>
        </w:rPr>
        <w:t xml:space="preserve">"en": "What are you doing? I’m reading a book.",       </w:t>
      </w:r>
    </w:p>
    <w:p w14:paraId="0845C41C" w14:textId="77777777" w:rsidR="00515445" w:rsidRPr="00515445" w:rsidRDefault="00515445" w:rsidP="00515445">
      <w:pPr>
        <w:rPr>
          <w:lang w:val="vi-VN"/>
        </w:rPr>
      </w:pPr>
      <w:r w:rsidRPr="00515445">
        <w:rPr>
          <w:lang w:val="vi-VN"/>
        </w:rPr>
        <w:t xml:space="preserve">},       </w:t>
      </w:r>
    </w:p>
    <w:p w14:paraId="77812A21" w14:textId="77777777" w:rsidR="00515445" w:rsidRPr="00515445" w:rsidRDefault="00515445" w:rsidP="00515445">
      <w:pPr>
        <w:rPr>
          <w:lang w:val="vi-VN"/>
        </w:rPr>
      </w:pPr>
      <w:r w:rsidRPr="00515445">
        <w:rPr>
          <w:lang w:val="vi-VN"/>
        </w:rPr>
        <w:t xml:space="preserve">{         </w:t>
      </w:r>
    </w:p>
    <w:p w14:paraId="313A2A87" w14:textId="66BFE740" w:rsidR="00515445" w:rsidRPr="00515445" w:rsidRDefault="00515445" w:rsidP="00515445">
      <w:pPr>
        <w:rPr>
          <w:lang w:val="vi-VN"/>
        </w:rPr>
      </w:pPr>
      <w:r w:rsidRPr="00515445">
        <w:rPr>
          <w:lang w:val="vi-VN"/>
        </w:rPr>
        <w:t xml:space="preserve">"vn": "Anh ấy </w:t>
      </w:r>
      <w:del w:id="2104" w:author="Canh Duc Nguyen" w:date="2023-10-15T13:07:00Z">
        <w:r w:rsidRPr="00515445" w:rsidDel="00B47810">
          <w:rPr>
            <w:lang w:val="vi-VN"/>
          </w:rPr>
          <w:delText>là ai</w:delText>
        </w:r>
      </w:del>
      <w:ins w:id="2105" w:author="Canh Duc Nguyen" w:date="2023-10-15T13:07:00Z">
        <w:r w:rsidR="00B47810">
          <w:rPr>
            <w:lang w:val="vi-VN"/>
          </w:rPr>
          <w:t>làm nghề gì vậy</w:t>
        </w:r>
      </w:ins>
      <w:r w:rsidRPr="00515445">
        <w:rPr>
          <w:lang w:val="vi-VN"/>
        </w:rPr>
        <w:t xml:space="preserve">? Anh ấy là giáo viên chúng tôi.",         </w:t>
      </w:r>
    </w:p>
    <w:p w14:paraId="1F7E3E28" w14:textId="77777777" w:rsidR="00515445" w:rsidRPr="00515445" w:rsidRDefault="00515445" w:rsidP="00515445">
      <w:pPr>
        <w:rPr>
          <w:lang w:val="vi-VN"/>
        </w:rPr>
      </w:pPr>
      <w:r w:rsidRPr="00515445">
        <w:rPr>
          <w:lang w:val="vi-VN"/>
        </w:rPr>
        <w:t xml:space="preserve">"en": "Who is he? He is our teacher.",       </w:t>
      </w:r>
    </w:p>
    <w:p w14:paraId="49235873" w14:textId="77777777" w:rsidR="00515445" w:rsidRPr="00515445" w:rsidRDefault="00515445" w:rsidP="00515445">
      <w:pPr>
        <w:rPr>
          <w:lang w:val="vi-VN"/>
        </w:rPr>
      </w:pPr>
      <w:r w:rsidRPr="00515445">
        <w:rPr>
          <w:lang w:val="vi-VN"/>
        </w:rPr>
        <w:t xml:space="preserve">},       </w:t>
      </w:r>
    </w:p>
    <w:p w14:paraId="6C051E66" w14:textId="77777777" w:rsidR="00515445" w:rsidRPr="00515445" w:rsidRDefault="00515445" w:rsidP="00515445">
      <w:pPr>
        <w:rPr>
          <w:lang w:val="vi-VN"/>
        </w:rPr>
      </w:pPr>
      <w:r w:rsidRPr="00515445">
        <w:rPr>
          <w:lang w:val="vi-VN"/>
        </w:rPr>
        <w:t xml:space="preserve">{         </w:t>
      </w:r>
    </w:p>
    <w:p w14:paraId="1B6C1B1B" w14:textId="77777777" w:rsidR="00515445" w:rsidRPr="00515445" w:rsidRDefault="00515445" w:rsidP="00515445">
      <w:pPr>
        <w:rPr>
          <w:lang w:val="vi-VN"/>
        </w:rPr>
      </w:pPr>
      <w:r w:rsidRPr="00515445">
        <w:rPr>
          <w:lang w:val="vi-VN"/>
        </w:rPr>
        <w:t xml:space="preserve">"vn": "Đây là gì? Đây là một quyển sách.",         </w:t>
      </w:r>
    </w:p>
    <w:p w14:paraId="1D588B71" w14:textId="77777777" w:rsidR="00515445" w:rsidRPr="00515445" w:rsidRDefault="00515445" w:rsidP="00515445">
      <w:pPr>
        <w:rPr>
          <w:lang w:val="vi-VN"/>
        </w:rPr>
      </w:pPr>
      <w:r w:rsidRPr="00515445">
        <w:rPr>
          <w:lang w:val="vi-VN"/>
        </w:rPr>
        <w:t xml:space="preserve">"en": "What is this? This is a book.",       </w:t>
      </w:r>
    </w:p>
    <w:p w14:paraId="68EA1D1B" w14:textId="77777777" w:rsidR="00515445" w:rsidRPr="00515445" w:rsidRDefault="00515445" w:rsidP="00515445">
      <w:pPr>
        <w:rPr>
          <w:lang w:val="vi-VN"/>
        </w:rPr>
      </w:pPr>
      <w:r w:rsidRPr="00515445">
        <w:rPr>
          <w:lang w:val="vi-VN"/>
        </w:rPr>
        <w:t xml:space="preserve">},       </w:t>
      </w:r>
    </w:p>
    <w:p w14:paraId="786B7158" w14:textId="77777777" w:rsidR="00515445" w:rsidRPr="00515445" w:rsidRDefault="00515445" w:rsidP="00515445">
      <w:pPr>
        <w:rPr>
          <w:lang w:val="vi-VN"/>
        </w:rPr>
      </w:pPr>
      <w:r w:rsidRPr="00515445">
        <w:rPr>
          <w:lang w:val="vi-VN"/>
        </w:rPr>
        <w:t xml:space="preserve">{         </w:t>
      </w:r>
    </w:p>
    <w:p w14:paraId="4CE82352" w14:textId="150D1ECF" w:rsidR="00515445" w:rsidRPr="00515445" w:rsidRDefault="00515445" w:rsidP="00515445">
      <w:pPr>
        <w:rPr>
          <w:lang w:val="vi-VN"/>
        </w:rPr>
      </w:pPr>
      <w:r w:rsidRPr="00515445">
        <w:rPr>
          <w:lang w:val="vi-VN"/>
        </w:rPr>
        <w:t>"vn": "</w:t>
      </w:r>
      <w:del w:id="2106" w:author="Canh Duc Nguyen" w:date="2023-10-15T13:08:00Z">
        <w:r w:rsidRPr="00515445" w:rsidDel="00B47810">
          <w:rPr>
            <w:lang w:val="vi-VN"/>
          </w:rPr>
          <w:delText xml:space="preserve">Bạn </w:delText>
        </w:r>
      </w:del>
      <w:ins w:id="2107" w:author="Canh Duc Nguyen" w:date="2023-10-15T13:08:00Z">
        <w:r w:rsidR="00B47810">
          <w:rPr>
            <w:lang w:val="vi-VN"/>
          </w:rPr>
          <w:t xml:space="preserve">Con </w:t>
        </w:r>
      </w:ins>
      <w:r w:rsidRPr="00515445">
        <w:rPr>
          <w:lang w:val="vi-VN"/>
        </w:rPr>
        <w:t>muốn gì</w:t>
      </w:r>
      <w:ins w:id="2108" w:author="Canh Duc Nguyen" w:date="2023-10-15T13:08:00Z">
        <w:r w:rsidR="00B47810">
          <w:rPr>
            <w:lang w:val="vi-VN"/>
          </w:rPr>
          <w:t xml:space="preserve"> nào</w:t>
        </w:r>
      </w:ins>
      <w:r w:rsidRPr="00515445">
        <w:rPr>
          <w:lang w:val="vi-VN"/>
        </w:rPr>
        <w:t xml:space="preserve">? </w:t>
      </w:r>
      <w:del w:id="2109" w:author="Canh Duc Nguyen" w:date="2023-10-15T13:08:00Z">
        <w:r w:rsidRPr="00515445" w:rsidDel="00B47810">
          <w:rPr>
            <w:lang w:val="vi-VN"/>
          </w:rPr>
          <w:delText xml:space="preserve">Tôi </w:delText>
        </w:r>
      </w:del>
      <w:ins w:id="2110" w:author="Canh Duc Nguyen" w:date="2023-10-15T13:08:00Z">
        <w:r w:rsidR="00B47810">
          <w:rPr>
            <w:lang w:val="vi-VN"/>
          </w:rPr>
          <w:t xml:space="preserve">Con </w:t>
        </w:r>
      </w:ins>
      <w:r w:rsidRPr="00515445">
        <w:rPr>
          <w:lang w:val="vi-VN"/>
        </w:rPr>
        <w:t xml:space="preserve">muốn uống nước.",         </w:t>
      </w:r>
    </w:p>
    <w:p w14:paraId="009FDF47" w14:textId="77777777" w:rsidR="00515445" w:rsidRPr="00515445" w:rsidRDefault="00515445" w:rsidP="00515445">
      <w:pPr>
        <w:rPr>
          <w:lang w:val="vi-VN"/>
        </w:rPr>
      </w:pPr>
      <w:r w:rsidRPr="00515445">
        <w:rPr>
          <w:lang w:val="vi-VN"/>
        </w:rPr>
        <w:lastRenderedPageBreak/>
        <w:t xml:space="preserve">"en": "What do you want? I want to drink water.",       </w:t>
      </w:r>
    </w:p>
    <w:p w14:paraId="10455C25" w14:textId="77777777" w:rsidR="00515445" w:rsidRPr="00515445" w:rsidRDefault="00515445" w:rsidP="00515445">
      <w:pPr>
        <w:rPr>
          <w:lang w:val="vi-VN"/>
        </w:rPr>
      </w:pPr>
      <w:r w:rsidRPr="00515445">
        <w:rPr>
          <w:lang w:val="vi-VN"/>
        </w:rPr>
        <w:t>}</w:t>
      </w:r>
    </w:p>
    <w:p w14:paraId="4FECB781" w14:textId="77777777" w:rsidR="00515445" w:rsidRPr="00515445" w:rsidRDefault="00515445" w:rsidP="00515445">
      <w:pPr>
        <w:rPr>
          <w:lang w:val="vi-VN"/>
        </w:rPr>
      </w:pPr>
      <w:r w:rsidRPr="00515445">
        <w:rPr>
          <w:lang w:val="vi-VN"/>
        </w:rPr>
        <w:t xml:space="preserve">]   </w:t>
      </w:r>
    </w:p>
    <w:p w14:paraId="4748C0D1" w14:textId="77777777" w:rsidR="00515445" w:rsidRPr="00515445" w:rsidRDefault="00515445" w:rsidP="00515445">
      <w:pPr>
        <w:rPr>
          <w:lang w:val="vi-VN"/>
        </w:rPr>
      </w:pPr>
      <w:r w:rsidRPr="00515445">
        <w:rPr>
          <w:lang w:val="vi-VN"/>
        </w:rPr>
        <w:t>}</w:t>
      </w:r>
    </w:p>
    <w:p w14:paraId="4D19F834" w14:textId="77777777" w:rsidR="00515445" w:rsidRPr="00515445" w:rsidRDefault="00515445" w:rsidP="00515445">
      <w:pPr>
        <w:rPr>
          <w:lang w:val="vi-VN"/>
        </w:rPr>
      </w:pPr>
      <w:r w:rsidRPr="00515445">
        <w:rPr>
          <w:lang w:val="vi-VN"/>
        </w:rPr>
        <w:t>-----------------------------</w:t>
      </w:r>
    </w:p>
    <w:p w14:paraId="7853BA67" w14:textId="77777777" w:rsidR="00515445" w:rsidRPr="00515445" w:rsidRDefault="00515445" w:rsidP="00515445">
      <w:pPr>
        <w:rPr>
          <w:lang w:val="vi-VN"/>
        </w:rPr>
      </w:pPr>
      <w:r w:rsidRPr="00515445">
        <w:rPr>
          <w:lang w:val="vi-VN"/>
        </w:rPr>
        <w:t xml:space="preserve">keyword: The tag question phrase 'phải không' </w:t>
      </w:r>
    </w:p>
    <w:p w14:paraId="3F23079D" w14:textId="77777777" w:rsidR="00515445" w:rsidRPr="00515445" w:rsidRDefault="00515445" w:rsidP="00515445">
      <w:pPr>
        <w:rPr>
          <w:lang w:val="vi-VN"/>
        </w:rPr>
      </w:pPr>
      <w:r w:rsidRPr="00515445">
        <w:rPr>
          <w:lang w:val="vi-VN"/>
        </w:rPr>
        <w:t xml:space="preserve">PROMPT: Generate grammar explanation for following Vietnamese grammar point: The tag question phrase 'phải không' </w:t>
      </w:r>
    </w:p>
    <w:p w14:paraId="3DE7F82A" w14:textId="77777777" w:rsidR="00515445" w:rsidRPr="00515445" w:rsidRDefault="00515445" w:rsidP="00515445">
      <w:pPr>
        <w:rPr>
          <w:lang w:val="vi-VN"/>
        </w:rPr>
      </w:pPr>
      <w:r w:rsidRPr="00515445">
        <w:rPr>
          <w:lang w:val="vi-VN"/>
        </w:rPr>
        <w:t xml:space="preserve">RESPONSE: { </w:t>
      </w:r>
    </w:p>
    <w:p w14:paraId="07282CD7" w14:textId="77777777" w:rsidR="00515445" w:rsidRPr="00515445" w:rsidRDefault="00515445" w:rsidP="00515445">
      <w:pPr>
        <w:rPr>
          <w:lang w:val="vi-VN"/>
        </w:rPr>
      </w:pPr>
      <w:r w:rsidRPr="00515445">
        <w:rPr>
          <w:lang w:val="vi-VN"/>
        </w:rPr>
        <w:t xml:space="preserve">  "title": "The tag question phrase 'phải không'", </w:t>
      </w:r>
    </w:p>
    <w:p w14:paraId="2B4CF5D2" w14:textId="77777777" w:rsidR="00515445" w:rsidRPr="00515445" w:rsidRDefault="00515445" w:rsidP="00515445">
      <w:pPr>
        <w:rPr>
          <w:lang w:val="vi-VN"/>
        </w:rPr>
      </w:pPr>
      <w:r w:rsidRPr="00515445">
        <w:rPr>
          <w:lang w:val="vi-VN"/>
        </w:rPr>
        <w:t xml:space="preserve">  "short_explanation": "Used as a confirmation or disconfirmation of the previous statement.", </w:t>
      </w:r>
    </w:p>
    <w:p w14:paraId="427F383B" w14:textId="77777777" w:rsidR="00515445" w:rsidRPr="00515445" w:rsidRDefault="00515445" w:rsidP="00515445">
      <w:pPr>
        <w:rPr>
          <w:lang w:val="vi-VN"/>
        </w:rPr>
      </w:pPr>
      <w:r w:rsidRPr="00515445">
        <w:rPr>
          <w:lang w:val="vi-VN"/>
        </w:rPr>
        <w:t xml:space="preserve">  "long_explanation": "The Vietnamese phrase 'phải không' is typically used at the end of a sentence to transform it into a question. It is similar to the English tag questions such as 'isn't it?,' 'right?,' or 'aren't you?.' It is used to ask for confirmation or verification about the preceding statement, generally expressed as a fact or strong belief.", </w:t>
      </w:r>
    </w:p>
    <w:p w14:paraId="259CF917" w14:textId="77777777" w:rsidR="00515445" w:rsidRPr="00515445" w:rsidRDefault="00515445" w:rsidP="00515445">
      <w:pPr>
        <w:rPr>
          <w:lang w:val="vi-VN"/>
        </w:rPr>
      </w:pPr>
      <w:r w:rsidRPr="00515445">
        <w:rPr>
          <w:lang w:val="vi-VN"/>
        </w:rPr>
        <w:t xml:space="preserve">  "formation": "statement + phải không", </w:t>
      </w:r>
    </w:p>
    <w:p w14:paraId="120CB00A" w14:textId="77777777" w:rsidR="00515445" w:rsidRPr="00515445" w:rsidRDefault="00515445" w:rsidP="00515445">
      <w:pPr>
        <w:rPr>
          <w:lang w:val="vi-VN"/>
        </w:rPr>
      </w:pPr>
      <w:r w:rsidRPr="00515445">
        <w:rPr>
          <w:lang w:val="vi-VN"/>
        </w:rPr>
        <w:t xml:space="preserve">  "examples": [</w:t>
      </w:r>
    </w:p>
    <w:p w14:paraId="0BCA2A74" w14:textId="77777777" w:rsidR="00515445" w:rsidRPr="00515445" w:rsidRDefault="00515445" w:rsidP="00515445">
      <w:pPr>
        <w:rPr>
          <w:lang w:val="vi-VN"/>
        </w:rPr>
      </w:pPr>
      <w:r w:rsidRPr="00515445">
        <w:rPr>
          <w:lang w:val="vi-VN"/>
        </w:rPr>
        <w:t xml:space="preserve">    { </w:t>
      </w:r>
    </w:p>
    <w:p w14:paraId="65CB6E2B" w14:textId="77777777" w:rsidR="00515445" w:rsidRPr="00515445" w:rsidRDefault="00515445" w:rsidP="00515445">
      <w:pPr>
        <w:rPr>
          <w:lang w:val="vi-VN"/>
        </w:rPr>
      </w:pPr>
      <w:r w:rsidRPr="00515445">
        <w:rPr>
          <w:lang w:val="vi-VN"/>
        </w:rPr>
        <w:t xml:space="preserve">      "vn": "Hôm nay là thứ sáu</w:t>
      </w:r>
      <w:del w:id="2111" w:author="Canh Duc Nguyen" w:date="2023-10-15T13:08:00Z">
        <w:r w:rsidRPr="00515445" w:rsidDel="00B47810">
          <w:rPr>
            <w:lang w:val="vi-VN"/>
          </w:rPr>
          <w:delText>,</w:delText>
        </w:r>
      </w:del>
      <w:r w:rsidRPr="00515445">
        <w:rPr>
          <w:lang w:val="vi-VN"/>
        </w:rPr>
        <w:t xml:space="preserve"> phải không?", </w:t>
      </w:r>
    </w:p>
    <w:p w14:paraId="484E5325" w14:textId="77777777" w:rsidR="00515445" w:rsidRPr="00515445" w:rsidRDefault="00515445" w:rsidP="00515445">
      <w:pPr>
        <w:rPr>
          <w:lang w:val="vi-VN"/>
        </w:rPr>
      </w:pPr>
      <w:r w:rsidRPr="00515445">
        <w:rPr>
          <w:lang w:val="vi-VN"/>
        </w:rPr>
        <w:t xml:space="preserve">      "en": "Today is Friday, isn't it?" </w:t>
      </w:r>
    </w:p>
    <w:p w14:paraId="7FD87F04" w14:textId="77777777" w:rsidR="00515445" w:rsidRPr="00515445" w:rsidRDefault="00515445" w:rsidP="00515445">
      <w:pPr>
        <w:rPr>
          <w:lang w:val="vi-VN"/>
        </w:rPr>
      </w:pPr>
      <w:r w:rsidRPr="00515445">
        <w:rPr>
          <w:lang w:val="vi-VN"/>
        </w:rPr>
        <w:t xml:space="preserve">    }, </w:t>
      </w:r>
    </w:p>
    <w:p w14:paraId="2F8DAEB8" w14:textId="77777777" w:rsidR="00515445" w:rsidRPr="00515445" w:rsidRDefault="00515445" w:rsidP="00515445">
      <w:pPr>
        <w:rPr>
          <w:lang w:val="vi-VN"/>
        </w:rPr>
      </w:pPr>
      <w:r w:rsidRPr="00515445">
        <w:rPr>
          <w:lang w:val="vi-VN"/>
        </w:rPr>
        <w:t xml:space="preserve">    { </w:t>
      </w:r>
    </w:p>
    <w:p w14:paraId="6974A2D5" w14:textId="77777777" w:rsidR="00515445" w:rsidRPr="00515445" w:rsidRDefault="00515445" w:rsidP="00515445">
      <w:pPr>
        <w:rPr>
          <w:lang w:val="vi-VN"/>
        </w:rPr>
      </w:pPr>
      <w:r w:rsidRPr="00515445">
        <w:rPr>
          <w:lang w:val="vi-VN"/>
        </w:rPr>
        <w:t xml:space="preserve">      "vn": "Anh đang đọc sách</w:t>
      </w:r>
      <w:del w:id="2112" w:author="Canh Duc Nguyen" w:date="2023-10-15T13:08:00Z">
        <w:r w:rsidRPr="00515445" w:rsidDel="00B47810">
          <w:rPr>
            <w:lang w:val="vi-VN"/>
          </w:rPr>
          <w:delText>,</w:delText>
        </w:r>
      </w:del>
      <w:r w:rsidRPr="00515445">
        <w:rPr>
          <w:lang w:val="vi-VN"/>
        </w:rPr>
        <w:t xml:space="preserve"> phải không?", </w:t>
      </w:r>
    </w:p>
    <w:p w14:paraId="3A97A4FD" w14:textId="77777777" w:rsidR="00515445" w:rsidRPr="00515445" w:rsidRDefault="00515445" w:rsidP="00515445">
      <w:pPr>
        <w:rPr>
          <w:lang w:val="vi-VN"/>
        </w:rPr>
      </w:pPr>
      <w:r w:rsidRPr="00515445">
        <w:rPr>
          <w:lang w:val="vi-VN"/>
        </w:rPr>
        <w:t xml:space="preserve">      "en": "You are reading a book, aren't you?" </w:t>
      </w:r>
    </w:p>
    <w:p w14:paraId="66A14F0E" w14:textId="77777777" w:rsidR="00515445" w:rsidRPr="00515445" w:rsidRDefault="00515445" w:rsidP="00515445">
      <w:pPr>
        <w:rPr>
          <w:lang w:val="vi-VN"/>
        </w:rPr>
      </w:pPr>
      <w:r w:rsidRPr="00515445">
        <w:rPr>
          <w:lang w:val="vi-VN"/>
        </w:rPr>
        <w:t xml:space="preserve">    }, </w:t>
      </w:r>
    </w:p>
    <w:p w14:paraId="5562C16C" w14:textId="77777777" w:rsidR="00515445" w:rsidRPr="00515445" w:rsidRDefault="00515445" w:rsidP="00515445">
      <w:pPr>
        <w:rPr>
          <w:lang w:val="vi-VN"/>
        </w:rPr>
      </w:pPr>
      <w:r w:rsidRPr="00515445">
        <w:rPr>
          <w:lang w:val="vi-VN"/>
        </w:rPr>
        <w:t xml:space="preserve">    { </w:t>
      </w:r>
    </w:p>
    <w:p w14:paraId="48A3374F" w14:textId="77777777" w:rsidR="00515445" w:rsidRPr="00515445" w:rsidRDefault="00515445" w:rsidP="00515445">
      <w:pPr>
        <w:rPr>
          <w:lang w:val="vi-VN"/>
        </w:rPr>
      </w:pPr>
      <w:r w:rsidRPr="00515445">
        <w:rPr>
          <w:lang w:val="vi-VN"/>
        </w:rPr>
        <w:t xml:space="preserve">      "vn": "Cô ấy là giáo viên của bạn</w:t>
      </w:r>
      <w:del w:id="2113" w:author="Canh Duc Nguyen" w:date="2023-10-15T13:08:00Z">
        <w:r w:rsidRPr="00515445" w:rsidDel="00B47810">
          <w:rPr>
            <w:lang w:val="vi-VN"/>
          </w:rPr>
          <w:delText>,</w:delText>
        </w:r>
      </w:del>
      <w:r w:rsidRPr="00515445">
        <w:rPr>
          <w:lang w:val="vi-VN"/>
        </w:rPr>
        <w:t xml:space="preserve"> phải không?", </w:t>
      </w:r>
    </w:p>
    <w:p w14:paraId="388D9AD4" w14:textId="77777777" w:rsidR="00515445" w:rsidRPr="00515445" w:rsidRDefault="00515445" w:rsidP="00515445">
      <w:pPr>
        <w:rPr>
          <w:lang w:val="vi-VN"/>
        </w:rPr>
      </w:pPr>
      <w:r w:rsidRPr="00515445">
        <w:rPr>
          <w:lang w:val="vi-VN"/>
        </w:rPr>
        <w:t xml:space="preserve">      "en": "She is your teacher, isn't she?" </w:t>
      </w:r>
    </w:p>
    <w:p w14:paraId="2B799BA5" w14:textId="77777777" w:rsidR="00515445" w:rsidRPr="00515445" w:rsidRDefault="00515445" w:rsidP="00515445">
      <w:pPr>
        <w:rPr>
          <w:lang w:val="vi-VN"/>
        </w:rPr>
      </w:pPr>
      <w:r w:rsidRPr="00515445">
        <w:rPr>
          <w:lang w:val="vi-VN"/>
        </w:rPr>
        <w:t xml:space="preserve">    }, </w:t>
      </w:r>
    </w:p>
    <w:p w14:paraId="7354E09B" w14:textId="77777777" w:rsidR="00515445" w:rsidRPr="00515445" w:rsidRDefault="00515445" w:rsidP="00515445">
      <w:pPr>
        <w:rPr>
          <w:lang w:val="vi-VN"/>
        </w:rPr>
      </w:pPr>
      <w:r w:rsidRPr="00515445">
        <w:rPr>
          <w:lang w:val="vi-VN"/>
        </w:rPr>
        <w:t xml:space="preserve">    { </w:t>
      </w:r>
    </w:p>
    <w:p w14:paraId="1A398815" w14:textId="77777777" w:rsidR="00515445" w:rsidRPr="00515445" w:rsidRDefault="00515445" w:rsidP="00515445">
      <w:pPr>
        <w:rPr>
          <w:lang w:val="vi-VN"/>
        </w:rPr>
      </w:pPr>
      <w:r w:rsidRPr="00515445">
        <w:rPr>
          <w:lang w:val="vi-VN"/>
        </w:rPr>
        <w:t xml:space="preserve">      "vn": "Chúng ta sẽ gặp nhau lúc 10 giờ</w:t>
      </w:r>
      <w:del w:id="2114" w:author="Canh Duc Nguyen" w:date="2023-10-15T13:08:00Z">
        <w:r w:rsidRPr="00515445" w:rsidDel="00B47810">
          <w:rPr>
            <w:lang w:val="vi-VN"/>
          </w:rPr>
          <w:delText>,</w:delText>
        </w:r>
      </w:del>
      <w:r w:rsidRPr="00515445">
        <w:rPr>
          <w:lang w:val="vi-VN"/>
        </w:rPr>
        <w:t xml:space="preserve"> phải không?", </w:t>
      </w:r>
    </w:p>
    <w:p w14:paraId="2C264527" w14:textId="77777777" w:rsidR="00515445" w:rsidRPr="00515445" w:rsidRDefault="00515445" w:rsidP="00515445">
      <w:pPr>
        <w:rPr>
          <w:lang w:val="vi-VN"/>
        </w:rPr>
      </w:pPr>
      <w:r w:rsidRPr="00515445">
        <w:rPr>
          <w:lang w:val="vi-VN"/>
        </w:rPr>
        <w:t xml:space="preserve">      "en": "We are meeting at 10 o'clock, aren't we?" </w:t>
      </w:r>
    </w:p>
    <w:p w14:paraId="5337B37F" w14:textId="77777777" w:rsidR="00515445" w:rsidRPr="00515445" w:rsidRDefault="00515445" w:rsidP="00515445">
      <w:pPr>
        <w:rPr>
          <w:lang w:val="vi-VN"/>
        </w:rPr>
      </w:pPr>
      <w:r w:rsidRPr="00515445">
        <w:rPr>
          <w:lang w:val="vi-VN"/>
        </w:rPr>
        <w:t xml:space="preserve">    } </w:t>
      </w:r>
    </w:p>
    <w:p w14:paraId="1AEDF02C" w14:textId="77777777" w:rsidR="00515445" w:rsidRPr="00515445" w:rsidRDefault="00515445" w:rsidP="00515445">
      <w:pPr>
        <w:rPr>
          <w:lang w:val="vi-VN"/>
        </w:rPr>
      </w:pPr>
      <w:r w:rsidRPr="00515445">
        <w:rPr>
          <w:lang w:val="vi-VN"/>
        </w:rPr>
        <w:t xml:space="preserve">  ] </w:t>
      </w:r>
    </w:p>
    <w:p w14:paraId="35238414" w14:textId="77777777" w:rsidR="00515445" w:rsidRPr="00515445" w:rsidRDefault="00515445" w:rsidP="00515445">
      <w:pPr>
        <w:rPr>
          <w:lang w:val="vi-VN"/>
        </w:rPr>
      </w:pPr>
      <w:r w:rsidRPr="00515445">
        <w:rPr>
          <w:lang w:val="vi-VN"/>
        </w:rPr>
        <w:t>}</w:t>
      </w:r>
    </w:p>
    <w:p w14:paraId="2E8EC0AB" w14:textId="77777777" w:rsidR="00515445" w:rsidRPr="00515445" w:rsidRDefault="00515445" w:rsidP="00515445">
      <w:pPr>
        <w:rPr>
          <w:lang w:val="vi-VN"/>
        </w:rPr>
      </w:pPr>
      <w:r w:rsidRPr="00515445">
        <w:rPr>
          <w:lang w:val="vi-VN"/>
        </w:rPr>
        <w:t>-----------------------------</w:t>
      </w:r>
    </w:p>
    <w:p w14:paraId="35822BF3" w14:textId="77777777" w:rsidR="00515445" w:rsidRPr="00515445" w:rsidRDefault="00515445" w:rsidP="00515445">
      <w:pPr>
        <w:rPr>
          <w:lang w:val="vi-VN"/>
        </w:rPr>
      </w:pPr>
      <w:r w:rsidRPr="00515445">
        <w:rPr>
          <w:lang w:val="vi-VN"/>
        </w:rPr>
        <w:t xml:space="preserve">keyword: The verb 'sinh' </w:t>
      </w:r>
    </w:p>
    <w:p w14:paraId="5DDCDC39" w14:textId="77777777" w:rsidR="00515445" w:rsidRPr="00515445" w:rsidRDefault="00515445" w:rsidP="00515445">
      <w:pPr>
        <w:rPr>
          <w:lang w:val="vi-VN"/>
        </w:rPr>
      </w:pPr>
      <w:r w:rsidRPr="00515445">
        <w:rPr>
          <w:lang w:val="vi-VN"/>
        </w:rPr>
        <w:t xml:space="preserve">PROMPT: Generate grammar explanation for following Vietnamese grammar point: The verb 'sinh' </w:t>
      </w:r>
    </w:p>
    <w:p w14:paraId="7CF95377" w14:textId="77777777" w:rsidR="00515445" w:rsidRPr="00515445" w:rsidRDefault="00515445" w:rsidP="00515445">
      <w:pPr>
        <w:rPr>
          <w:lang w:val="vi-VN"/>
        </w:rPr>
      </w:pPr>
      <w:r w:rsidRPr="00515445">
        <w:rPr>
          <w:lang w:val="vi-VN"/>
        </w:rPr>
        <w:t xml:space="preserve">RESPONSE: { </w:t>
      </w:r>
    </w:p>
    <w:p w14:paraId="0403F77E" w14:textId="77777777" w:rsidR="00515445" w:rsidRPr="00515445" w:rsidRDefault="00515445" w:rsidP="00515445">
      <w:pPr>
        <w:rPr>
          <w:lang w:val="vi-VN"/>
        </w:rPr>
      </w:pPr>
      <w:r w:rsidRPr="00515445">
        <w:rPr>
          <w:lang w:val="vi-VN"/>
        </w:rPr>
        <w:t>"title": "The verb 'sinh'",</w:t>
      </w:r>
    </w:p>
    <w:p w14:paraId="273A489C" w14:textId="77777777" w:rsidR="00515445" w:rsidRPr="00515445" w:rsidRDefault="00515445" w:rsidP="00515445">
      <w:pPr>
        <w:rPr>
          <w:lang w:val="vi-VN"/>
        </w:rPr>
      </w:pPr>
      <w:r w:rsidRPr="00515445">
        <w:rPr>
          <w:lang w:val="vi-VN"/>
        </w:rPr>
        <w:t>"short_explanation": "Used to indicate the act of 'giving birth', 'producing', or 'creating'.",</w:t>
      </w:r>
    </w:p>
    <w:p w14:paraId="0200461E" w14:textId="77777777" w:rsidR="00515445" w:rsidRPr="00515445" w:rsidRDefault="00515445" w:rsidP="00515445">
      <w:pPr>
        <w:rPr>
          <w:lang w:val="vi-VN"/>
        </w:rPr>
      </w:pPr>
      <w:r w:rsidRPr="00515445">
        <w:rPr>
          <w:lang w:val="vi-VN"/>
        </w:rPr>
        <w:t xml:space="preserve">"long_explanation": "The Vietnamese verb 'sinh' plays a paramount role in describing the act of giving birth or producing something. In English, it can be translated as 'give birth', 'produce', or </w:t>
      </w:r>
      <w:r w:rsidRPr="00515445">
        <w:rPr>
          <w:lang w:val="vi-VN"/>
        </w:rPr>
        <w:lastRenderedPageBreak/>
        <w:t xml:space="preserve">'create', depending on the context. It is often followed by nouns to denote what was given birth to, created or produced.", </w:t>
      </w:r>
    </w:p>
    <w:p w14:paraId="5F8E9E46" w14:textId="77777777" w:rsidR="00515445" w:rsidRPr="00515445" w:rsidRDefault="00515445" w:rsidP="00515445">
      <w:pPr>
        <w:rPr>
          <w:lang w:val="vi-VN"/>
        </w:rPr>
      </w:pPr>
      <w:r w:rsidRPr="00515445">
        <w:rPr>
          <w:lang w:val="vi-VN"/>
        </w:rPr>
        <w:t>"formation": "subject + sinh + Noun",</w:t>
      </w:r>
    </w:p>
    <w:p w14:paraId="7D5AD82B" w14:textId="77777777" w:rsidR="00515445" w:rsidRPr="00515445" w:rsidRDefault="00515445" w:rsidP="00515445">
      <w:pPr>
        <w:rPr>
          <w:lang w:val="vi-VN"/>
        </w:rPr>
      </w:pPr>
      <w:r w:rsidRPr="00515445">
        <w:rPr>
          <w:lang w:val="vi-VN"/>
        </w:rPr>
        <w:t>"examples": [</w:t>
      </w:r>
    </w:p>
    <w:p w14:paraId="2123DA51" w14:textId="77777777" w:rsidR="00515445" w:rsidRPr="00515445" w:rsidRDefault="00515445" w:rsidP="00515445">
      <w:pPr>
        <w:rPr>
          <w:lang w:val="vi-VN"/>
        </w:rPr>
      </w:pPr>
      <w:r w:rsidRPr="00515445">
        <w:rPr>
          <w:lang w:val="vi-VN"/>
        </w:rPr>
        <w:t xml:space="preserve">      { </w:t>
      </w:r>
    </w:p>
    <w:p w14:paraId="777B1017" w14:textId="142340D6" w:rsidR="00515445" w:rsidRPr="00515445" w:rsidRDefault="00515445" w:rsidP="00515445">
      <w:pPr>
        <w:rPr>
          <w:lang w:val="vi-VN"/>
        </w:rPr>
      </w:pPr>
      <w:r w:rsidRPr="00515445">
        <w:rPr>
          <w:lang w:val="vi-VN"/>
        </w:rPr>
        <w:t xml:space="preserve">        "vn": "Chị ấy đã sinh một </w:t>
      </w:r>
      <w:del w:id="2115" w:author="Canh Duc Nguyen" w:date="2023-10-15T13:08:00Z">
        <w:r w:rsidRPr="00515445" w:rsidDel="00B47810">
          <w:rPr>
            <w:lang w:val="vi-VN"/>
          </w:rPr>
          <w:delText xml:space="preserve">đứa con </w:delText>
        </w:r>
      </w:del>
      <w:ins w:id="2116" w:author="Canh Duc Nguyen" w:date="2023-10-15T13:08:00Z">
        <w:r w:rsidR="00B47810">
          <w:rPr>
            <w:lang w:val="vi-VN"/>
          </w:rPr>
          <w:t xml:space="preserve">bé </w:t>
        </w:r>
      </w:ins>
      <w:r w:rsidRPr="00515445">
        <w:rPr>
          <w:lang w:val="vi-VN"/>
        </w:rPr>
        <w:t xml:space="preserve">gái.", </w:t>
      </w:r>
    </w:p>
    <w:p w14:paraId="47254B2D" w14:textId="77777777" w:rsidR="00515445" w:rsidRPr="00515445" w:rsidRDefault="00515445" w:rsidP="00515445">
      <w:pPr>
        <w:rPr>
          <w:lang w:val="vi-VN"/>
        </w:rPr>
      </w:pPr>
      <w:r w:rsidRPr="00515445">
        <w:rPr>
          <w:lang w:val="vi-VN"/>
        </w:rPr>
        <w:t xml:space="preserve">        "en": "She gave birth to a girl." </w:t>
      </w:r>
    </w:p>
    <w:p w14:paraId="7CC1CABF" w14:textId="77777777" w:rsidR="00515445" w:rsidRPr="00515445" w:rsidRDefault="00515445" w:rsidP="00515445">
      <w:pPr>
        <w:rPr>
          <w:lang w:val="vi-VN"/>
        </w:rPr>
      </w:pPr>
      <w:r w:rsidRPr="00515445">
        <w:rPr>
          <w:lang w:val="vi-VN"/>
        </w:rPr>
        <w:t xml:space="preserve">      }, </w:t>
      </w:r>
    </w:p>
    <w:p w14:paraId="318BF394" w14:textId="77777777" w:rsidR="00515445" w:rsidRPr="00515445" w:rsidRDefault="00515445" w:rsidP="00515445">
      <w:pPr>
        <w:rPr>
          <w:lang w:val="vi-VN"/>
        </w:rPr>
      </w:pPr>
      <w:r w:rsidRPr="00515445">
        <w:rPr>
          <w:lang w:val="vi-VN"/>
        </w:rPr>
        <w:t xml:space="preserve">      { </w:t>
      </w:r>
    </w:p>
    <w:p w14:paraId="610C47B6" w14:textId="77777777" w:rsidR="00515445" w:rsidRPr="00515445" w:rsidRDefault="00515445" w:rsidP="00515445">
      <w:pPr>
        <w:rPr>
          <w:lang w:val="vi-VN"/>
        </w:rPr>
      </w:pPr>
      <w:r w:rsidRPr="00515445">
        <w:rPr>
          <w:lang w:val="vi-VN"/>
        </w:rPr>
        <w:t xml:space="preserve">        "vn": "Công việc này sinh ra rất nhiều lợi nhuận.", </w:t>
      </w:r>
    </w:p>
    <w:p w14:paraId="2F27EDE1" w14:textId="77777777" w:rsidR="00515445" w:rsidRPr="00515445" w:rsidRDefault="00515445" w:rsidP="00515445">
      <w:pPr>
        <w:rPr>
          <w:lang w:val="vi-VN"/>
        </w:rPr>
      </w:pPr>
      <w:r w:rsidRPr="00515445">
        <w:rPr>
          <w:lang w:val="vi-VN"/>
        </w:rPr>
        <w:t xml:space="preserve">        "en": "This job produces a lot of profit.", </w:t>
      </w:r>
    </w:p>
    <w:p w14:paraId="29DDA5A2" w14:textId="77777777" w:rsidR="00515445" w:rsidRPr="00515445" w:rsidRDefault="00515445" w:rsidP="00515445">
      <w:pPr>
        <w:rPr>
          <w:lang w:val="vi-VN"/>
        </w:rPr>
      </w:pPr>
      <w:r w:rsidRPr="00515445">
        <w:rPr>
          <w:lang w:val="vi-VN"/>
        </w:rPr>
        <w:t xml:space="preserve">      }, </w:t>
      </w:r>
    </w:p>
    <w:p w14:paraId="372809F9" w14:textId="77777777" w:rsidR="00515445" w:rsidRPr="00515445" w:rsidRDefault="00515445" w:rsidP="00515445">
      <w:pPr>
        <w:rPr>
          <w:lang w:val="vi-VN"/>
        </w:rPr>
      </w:pPr>
      <w:r w:rsidRPr="00515445">
        <w:rPr>
          <w:lang w:val="vi-VN"/>
        </w:rPr>
        <w:t xml:space="preserve">      { </w:t>
      </w:r>
    </w:p>
    <w:p w14:paraId="1613724C" w14:textId="77777777" w:rsidR="00515445" w:rsidRPr="00515445" w:rsidRDefault="00515445" w:rsidP="00515445">
      <w:pPr>
        <w:rPr>
          <w:lang w:val="vi-VN"/>
        </w:rPr>
      </w:pPr>
      <w:r w:rsidRPr="00515445">
        <w:rPr>
          <w:lang w:val="vi-VN"/>
        </w:rPr>
        <w:t xml:space="preserve">        "vn": "Việc học hỏi không ngừng sẽ sinh ra kiến thức sâu rộng.", </w:t>
      </w:r>
    </w:p>
    <w:p w14:paraId="0314831D" w14:textId="77777777" w:rsidR="00515445" w:rsidRPr="00515445" w:rsidRDefault="00515445" w:rsidP="00515445">
      <w:pPr>
        <w:rPr>
          <w:lang w:val="vi-VN"/>
        </w:rPr>
      </w:pPr>
      <w:r w:rsidRPr="00515445">
        <w:rPr>
          <w:lang w:val="vi-VN"/>
        </w:rPr>
        <w:t xml:space="preserve">        "en": "Continuous learning produces deep knowledge.", </w:t>
      </w:r>
    </w:p>
    <w:p w14:paraId="44F6972C" w14:textId="77777777" w:rsidR="00515445" w:rsidRPr="00515445" w:rsidRDefault="00515445" w:rsidP="00515445">
      <w:pPr>
        <w:rPr>
          <w:lang w:val="vi-VN"/>
        </w:rPr>
      </w:pPr>
      <w:r w:rsidRPr="00515445">
        <w:rPr>
          <w:lang w:val="vi-VN"/>
        </w:rPr>
        <w:t xml:space="preserve">      }, </w:t>
      </w:r>
    </w:p>
    <w:p w14:paraId="43125033" w14:textId="77777777" w:rsidR="00515445" w:rsidRPr="00515445" w:rsidRDefault="00515445" w:rsidP="00515445">
      <w:pPr>
        <w:rPr>
          <w:lang w:val="vi-VN"/>
        </w:rPr>
      </w:pPr>
      <w:r w:rsidRPr="00515445">
        <w:rPr>
          <w:lang w:val="vi-VN"/>
        </w:rPr>
        <w:t xml:space="preserve">      { </w:t>
      </w:r>
    </w:p>
    <w:p w14:paraId="309B7D82" w14:textId="4F85DDCE" w:rsidR="00515445" w:rsidRPr="00515445" w:rsidRDefault="00515445" w:rsidP="00515445">
      <w:pPr>
        <w:rPr>
          <w:lang w:val="vi-VN"/>
        </w:rPr>
      </w:pPr>
      <w:r w:rsidRPr="00515445">
        <w:rPr>
          <w:lang w:val="vi-VN"/>
        </w:rPr>
        <w:t xml:space="preserve">        "vn": "Sự nghiệp âm nhạc của cô ấy đã sinh ra nhiều ca khúc </w:t>
      </w:r>
      <w:del w:id="2117" w:author="Canh Duc Nguyen" w:date="2023-10-15T13:09:00Z">
        <w:r w:rsidRPr="00515445" w:rsidDel="00B47810">
          <w:rPr>
            <w:lang w:val="vi-VN"/>
          </w:rPr>
          <w:delText>hit</w:delText>
        </w:r>
      </w:del>
      <w:ins w:id="2118" w:author="Canh Duc Nguyen" w:date="2023-10-15T13:09:00Z">
        <w:r w:rsidR="00B47810">
          <w:rPr>
            <w:lang w:val="vi-VN"/>
          </w:rPr>
          <w:t>nổi tiếng</w:t>
        </w:r>
      </w:ins>
      <w:r w:rsidRPr="00515445">
        <w:rPr>
          <w:lang w:val="vi-VN"/>
        </w:rPr>
        <w:t xml:space="preserve">.", </w:t>
      </w:r>
    </w:p>
    <w:p w14:paraId="582ABAEB" w14:textId="77777777" w:rsidR="00515445" w:rsidRPr="00515445" w:rsidRDefault="00515445" w:rsidP="00515445">
      <w:pPr>
        <w:rPr>
          <w:lang w:val="vi-VN"/>
        </w:rPr>
      </w:pPr>
      <w:r w:rsidRPr="00515445">
        <w:rPr>
          <w:lang w:val="vi-VN"/>
        </w:rPr>
        <w:t xml:space="preserve">        "en": "Her music career has produced many hit songs.", </w:t>
      </w:r>
    </w:p>
    <w:p w14:paraId="7A51A947" w14:textId="77777777" w:rsidR="00515445" w:rsidRPr="00515445" w:rsidRDefault="00515445" w:rsidP="00515445">
      <w:pPr>
        <w:rPr>
          <w:lang w:val="vi-VN"/>
        </w:rPr>
      </w:pPr>
      <w:r w:rsidRPr="00515445">
        <w:rPr>
          <w:lang w:val="vi-VN"/>
        </w:rPr>
        <w:t xml:space="preserve">      } </w:t>
      </w:r>
    </w:p>
    <w:p w14:paraId="29D7F5D1" w14:textId="77777777" w:rsidR="00515445" w:rsidRPr="00515445" w:rsidRDefault="00515445" w:rsidP="00515445">
      <w:pPr>
        <w:rPr>
          <w:lang w:val="vi-VN"/>
        </w:rPr>
      </w:pPr>
      <w:r w:rsidRPr="00515445">
        <w:rPr>
          <w:lang w:val="vi-VN"/>
        </w:rPr>
        <w:t xml:space="preserve">    ] </w:t>
      </w:r>
    </w:p>
    <w:p w14:paraId="5CFE117D" w14:textId="77777777" w:rsidR="00515445" w:rsidRPr="00515445" w:rsidRDefault="00515445" w:rsidP="00515445">
      <w:pPr>
        <w:rPr>
          <w:lang w:val="vi-VN"/>
        </w:rPr>
      </w:pPr>
      <w:r w:rsidRPr="00515445">
        <w:rPr>
          <w:lang w:val="vi-VN"/>
        </w:rPr>
        <w:t>}</w:t>
      </w:r>
    </w:p>
    <w:p w14:paraId="19F1DBF4" w14:textId="77777777" w:rsidR="00515445" w:rsidRPr="00515445" w:rsidRDefault="00515445" w:rsidP="00515445">
      <w:pPr>
        <w:rPr>
          <w:lang w:val="vi-VN"/>
        </w:rPr>
      </w:pPr>
      <w:r w:rsidRPr="00515445">
        <w:rPr>
          <w:lang w:val="vi-VN"/>
        </w:rPr>
        <w:t>-----------------------------</w:t>
      </w:r>
    </w:p>
    <w:p w14:paraId="6E8FD690" w14:textId="77777777" w:rsidR="00515445" w:rsidRPr="00515445" w:rsidRDefault="00515445" w:rsidP="00515445">
      <w:pPr>
        <w:rPr>
          <w:lang w:val="vi-VN"/>
        </w:rPr>
      </w:pPr>
      <w:r w:rsidRPr="00515445">
        <w:rPr>
          <w:lang w:val="vi-VN"/>
        </w:rPr>
        <w:t xml:space="preserve">keyword: The word 'có' in the sense of yes </w:t>
      </w:r>
    </w:p>
    <w:p w14:paraId="1F2731A0" w14:textId="77777777" w:rsidR="00515445" w:rsidRPr="00515445" w:rsidRDefault="00515445" w:rsidP="00515445">
      <w:pPr>
        <w:rPr>
          <w:lang w:val="vi-VN"/>
        </w:rPr>
      </w:pPr>
      <w:r w:rsidRPr="00515445">
        <w:rPr>
          <w:lang w:val="vi-VN"/>
        </w:rPr>
        <w:t xml:space="preserve">PROMPT: Generate grammar explanation for following Vietnamese grammar point: The word 'có' in the sense of yes </w:t>
      </w:r>
    </w:p>
    <w:p w14:paraId="3DA77C66" w14:textId="77777777" w:rsidR="00515445" w:rsidRPr="00515445" w:rsidRDefault="00515445" w:rsidP="00515445">
      <w:pPr>
        <w:rPr>
          <w:lang w:val="vi-VN"/>
        </w:rPr>
      </w:pPr>
      <w:r w:rsidRPr="00515445">
        <w:rPr>
          <w:lang w:val="vi-VN"/>
        </w:rPr>
        <w:t xml:space="preserve">RESPONSE: { </w:t>
      </w:r>
    </w:p>
    <w:p w14:paraId="5D5C3483" w14:textId="77777777" w:rsidR="00515445" w:rsidRPr="00515445" w:rsidRDefault="00515445" w:rsidP="00515445">
      <w:pPr>
        <w:rPr>
          <w:lang w:val="vi-VN"/>
        </w:rPr>
      </w:pPr>
      <w:r w:rsidRPr="00515445">
        <w:rPr>
          <w:lang w:val="vi-VN"/>
        </w:rPr>
        <w:t xml:space="preserve">"title": "The word 'có' in the sense of yes", </w:t>
      </w:r>
    </w:p>
    <w:p w14:paraId="35576F2A" w14:textId="77777777" w:rsidR="00515445" w:rsidRPr="00515445" w:rsidRDefault="00515445" w:rsidP="00515445">
      <w:pPr>
        <w:rPr>
          <w:lang w:val="vi-VN"/>
        </w:rPr>
      </w:pPr>
      <w:r w:rsidRPr="00515445">
        <w:rPr>
          <w:lang w:val="vi-VN"/>
        </w:rPr>
        <w:t xml:space="preserve">"short_explanation": "Used as an affirmation or to indicate the existence of something.", </w:t>
      </w:r>
    </w:p>
    <w:p w14:paraId="76507579" w14:textId="77777777" w:rsidR="00515445" w:rsidRPr="00515445" w:rsidRDefault="00515445" w:rsidP="00515445">
      <w:pPr>
        <w:rPr>
          <w:lang w:val="vi-VN"/>
        </w:rPr>
      </w:pPr>
      <w:r w:rsidRPr="00515445">
        <w:rPr>
          <w:lang w:val="vi-VN"/>
        </w:rPr>
        <w:t xml:space="preserve">"long_explanation": "In Vietnamese, the word 'có' is used in various contexts. One of its primary uses is to affirm something or to respond 'yes' to a question. It's also used to imply that something or someone exists or is present. In addition, 'có' can be used in a sentence to indicate possession.", </w:t>
      </w:r>
    </w:p>
    <w:p w14:paraId="07B78D49" w14:textId="77777777" w:rsidR="00515445" w:rsidRPr="00515445" w:rsidRDefault="00515445" w:rsidP="00515445">
      <w:pPr>
        <w:rPr>
          <w:lang w:val="vi-VN"/>
        </w:rPr>
      </w:pPr>
      <w:r w:rsidRPr="00515445">
        <w:rPr>
          <w:lang w:val="vi-VN"/>
        </w:rPr>
        <w:t xml:space="preserve">"formation": "nếu được hỏi = if asked, [câu hỏi] + có không? = [question] + yes or no?, [câu trả lời] + có = [answer] + yes", </w:t>
      </w:r>
    </w:p>
    <w:p w14:paraId="27B3D368" w14:textId="77777777" w:rsidR="00515445" w:rsidRPr="00515445" w:rsidRDefault="00515445" w:rsidP="00515445">
      <w:pPr>
        <w:rPr>
          <w:lang w:val="vi-VN"/>
        </w:rPr>
      </w:pPr>
      <w:r w:rsidRPr="00515445">
        <w:rPr>
          <w:lang w:val="vi-VN"/>
        </w:rPr>
        <w:t xml:space="preserve">"examples": [ </w:t>
      </w:r>
    </w:p>
    <w:p w14:paraId="38C204DD" w14:textId="77777777" w:rsidR="00515445" w:rsidRPr="00515445" w:rsidRDefault="00515445" w:rsidP="00515445">
      <w:pPr>
        <w:rPr>
          <w:lang w:val="vi-VN"/>
        </w:rPr>
      </w:pPr>
      <w:r w:rsidRPr="00515445">
        <w:rPr>
          <w:lang w:val="vi-VN"/>
        </w:rPr>
        <w:t xml:space="preserve">  { </w:t>
      </w:r>
    </w:p>
    <w:p w14:paraId="06416216" w14:textId="6C8760FE" w:rsidR="00515445" w:rsidRPr="00515445" w:rsidRDefault="00515445" w:rsidP="00515445">
      <w:pPr>
        <w:rPr>
          <w:lang w:val="vi-VN"/>
        </w:rPr>
      </w:pPr>
      <w:r w:rsidRPr="00515445">
        <w:rPr>
          <w:lang w:val="vi-VN"/>
        </w:rPr>
        <w:t xml:space="preserve">    "vn": "Bạn có đi đến </w:t>
      </w:r>
      <w:ins w:id="2119" w:author="Canh Duc Nguyen" w:date="2023-10-15T13:11:00Z">
        <w:r w:rsidR="00B47810">
          <w:rPr>
            <w:lang w:val="vi-VN"/>
          </w:rPr>
          <w:t xml:space="preserve">buổi </w:t>
        </w:r>
      </w:ins>
      <w:r w:rsidRPr="00515445">
        <w:rPr>
          <w:lang w:val="vi-VN"/>
        </w:rPr>
        <w:t xml:space="preserve">tiệc không? Có, tôi sẽ đi.", </w:t>
      </w:r>
    </w:p>
    <w:p w14:paraId="155CAAA1" w14:textId="77777777" w:rsidR="00515445" w:rsidRPr="00515445" w:rsidRDefault="00515445" w:rsidP="00515445">
      <w:pPr>
        <w:rPr>
          <w:lang w:val="vi-VN"/>
        </w:rPr>
      </w:pPr>
      <w:r w:rsidRPr="00515445">
        <w:rPr>
          <w:lang w:val="vi-VN"/>
        </w:rPr>
        <w:t xml:space="preserve">    "en": "Are you going to the party? Yes, I am going." </w:t>
      </w:r>
    </w:p>
    <w:p w14:paraId="1F0AA4A7" w14:textId="77777777" w:rsidR="00515445" w:rsidRPr="00515445" w:rsidRDefault="00515445" w:rsidP="00515445">
      <w:pPr>
        <w:rPr>
          <w:lang w:val="vi-VN"/>
        </w:rPr>
      </w:pPr>
      <w:r w:rsidRPr="00515445">
        <w:rPr>
          <w:lang w:val="vi-VN"/>
        </w:rPr>
        <w:t xml:space="preserve">  }, </w:t>
      </w:r>
    </w:p>
    <w:p w14:paraId="765B5D0D" w14:textId="77777777" w:rsidR="00515445" w:rsidRPr="00515445" w:rsidRDefault="00515445" w:rsidP="00515445">
      <w:pPr>
        <w:rPr>
          <w:lang w:val="vi-VN"/>
        </w:rPr>
      </w:pPr>
      <w:r w:rsidRPr="00515445">
        <w:rPr>
          <w:lang w:val="vi-VN"/>
        </w:rPr>
        <w:t xml:space="preserve">  { </w:t>
      </w:r>
    </w:p>
    <w:p w14:paraId="2A0DB961" w14:textId="77777777" w:rsidR="00515445" w:rsidRPr="00515445" w:rsidRDefault="00515445" w:rsidP="00515445">
      <w:pPr>
        <w:rPr>
          <w:lang w:val="vi-VN"/>
        </w:rPr>
      </w:pPr>
      <w:r w:rsidRPr="00515445">
        <w:rPr>
          <w:lang w:val="vi-VN"/>
        </w:rPr>
        <w:t xml:space="preserve">    "vn": "Cô ấy có biết bạn không? Có, cô ấy biết tôi.", </w:t>
      </w:r>
    </w:p>
    <w:p w14:paraId="6B8D893D" w14:textId="77777777" w:rsidR="00515445" w:rsidRPr="00515445" w:rsidRDefault="00515445" w:rsidP="00515445">
      <w:pPr>
        <w:rPr>
          <w:lang w:val="vi-VN"/>
        </w:rPr>
      </w:pPr>
      <w:r w:rsidRPr="00515445">
        <w:rPr>
          <w:lang w:val="vi-VN"/>
        </w:rPr>
        <w:t xml:space="preserve">    "en": "Does she know you? Yes, she knows me." </w:t>
      </w:r>
    </w:p>
    <w:p w14:paraId="2FD6E28C" w14:textId="77777777" w:rsidR="00515445" w:rsidRPr="00515445" w:rsidRDefault="00515445" w:rsidP="00515445">
      <w:pPr>
        <w:rPr>
          <w:lang w:val="vi-VN"/>
        </w:rPr>
      </w:pPr>
      <w:r w:rsidRPr="00515445">
        <w:rPr>
          <w:lang w:val="vi-VN"/>
        </w:rPr>
        <w:t xml:space="preserve">  }, </w:t>
      </w:r>
    </w:p>
    <w:p w14:paraId="61BDD239" w14:textId="77777777" w:rsidR="00515445" w:rsidRPr="00515445" w:rsidRDefault="00515445" w:rsidP="00515445">
      <w:pPr>
        <w:rPr>
          <w:lang w:val="vi-VN"/>
        </w:rPr>
      </w:pPr>
      <w:r w:rsidRPr="00515445">
        <w:rPr>
          <w:lang w:val="vi-VN"/>
        </w:rPr>
        <w:lastRenderedPageBreak/>
        <w:t xml:space="preserve">  { </w:t>
      </w:r>
    </w:p>
    <w:p w14:paraId="4A36CBD8" w14:textId="77777777" w:rsidR="00515445" w:rsidRPr="00515445" w:rsidRDefault="00515445" w:rsidP="00515445">
      <w:pPr>
        <w:rPr>
          <w:lang w:val="vi-VN"/>
        </w:rPr>
      </w:pPr>
      <w:r w:rsidRPr="00515445">
        <w:rPr>
          <w:lang w:val="vi-VN"/>
        </w:rPr>
        <w:t xml:space="preserve">    "vn": "Có ai ở nhà không? Có, bố tôi đang ở nhà.", </w:t>
      </w:r>
    </w:p>
    <w:p w14:paraId="3336EFF7" w14:textId="77777777" w:rsidR="00515445" w:rsidRPr="00515445" w:rsidRDefault="00515445" w:rsidP="00515445">
      <w:pPr>
        <w:rPr>
          <w:lang w:val="vi-VN"/>
        </w:rPr>
      </w:pPr>
      <w:r w:rsidRPr="00515445">
        <w:rPr>
          <w:lang w:val="vi-VN"/>
        </w:rPr>
        <w:t xml:space="preserve">    "en": "Is anyone at home? Yes, my father is at home." </w:t>
      </w:r>
    </w:p>
    <w:p w14:paraId="5DA0B00B" w14:textId="77777777" w:rsidR="00515445" w:rsidRPr="00515445" w:rsidRDefault="00515445" w:rsidP="00515445">
      <w:pPr>
        <w:rPr>
          <w:lang w:val="vi-VN"/>
        </w:rPr>
      </w:pPr>
      <w:r w:rsidRPr="00515445">
        <w:rPr>
          <w:lang w:val="vi-VN"/>
        </w:rPr>
        <w:t xml:space="preserve">  }, </w:t>
      </w:r>
    </w:p>
    <w:p w14:paraId="788E839D" w14:textId="77777777" w:rsidR="00515445" w:rsidRPr="00515445" w:rsidRDefault="00515445" w:rsidP="00515445">
      <w:pPr>
        <w:rPr>
          <w:lang w:val="vi-VN"/>
        </w:rPr>
      </w:pPr>
      <w:r w:rsidRPr="00515445">
        <w:rPr>
          <w:lang w:val="vi-VN"/>
        </w:rPr>
        <w:t xml:space="preserve">  { </w:t>
      </w:r>
    </w:p>
    <w:p w14:paraId="0E5C1446" w14:textId="24071106" w:rsidR="00515445" w:rsidRPr="00515445" w:rsidRDefault="00515445" w:rsidP="00515445">
      <w:pPr>
        <w:rPr>
          <w:lang w:val="vi-VN"/>
        </w:rPr>
      </w:pPr>
      <w:r w:rsidRPr="00515445">
        <w:rPr>
          <w:lang w:val="vi-VN"/>
        </w:rPr>
        <w:t xml:space="preserve">    "vn": "Bạn có xe đạp không? Có, tôi có </w:t>
      </w:r>
      <w:ins w:id="2120" w:author="Canh Duc Nguyen" w:date="2023-10-15T13:11:00Z">
        <w:r w:rsidR="00B47810">
          <w:rPr>
            <w:lang w:val="vi-VN"/>
          </w:rPr>
          <w:t xml:space="preserve">một chiếc </w:t>
        </w:r>
      </w:ins>
      <w:r w:rsidRPr="00515445">
        <w:rPr>
          <w:lang w:val="vi-VN"/>
        </w:rPr>
        <w:t xml:space="preserve">xe đạp.", </w:t>
      </w:r>
    </w:p>
    <w:p w14:paraId="7D828D07" w14:textId="77777777" w:rsidR="00515445" w:rsidRPr="00515445" w:rsidRDefault="00515445" w:rsidP="00515445">
      <w:pPr>
        <w:rPr>
          <w:lang w:val="vi-VN"/>
        </w:rPr>
      </w:pPr>
      <w:r w:rsidRPr="00515445">
        <w:rPr>
          <w:lang w:val="vi-VN"/>
        </w:rPr>
        <w:t xml:space="preserve">    "en": "Do you have a bicycle? Yes, I have a bicycle." </w:t>
      </w:r>
    </w:p>
    <w:p w14:paraId="14695050" w14:textId="77777777" w:rsidR="00515445" w:rsidRPr="00515445" w:rsidRDefault="00515445" w:rsidP="00515445">
      <w:pPr>
        <w:rPr>
          <w:lang w:val="vi-VN"/>
        </w:rPr>
      </w:pPr>
      <w:r w:rsidRPr="00515445">
        <w:rPr>
          <w:lang w:val="vi-VN"/>
        </w:rPr>
        <w:t xml:space="preserve">  } </w:t>
      </w:r>
    </w:p>
    <w:p w14:paraId="273ACFD3" w14:textId="77777777" w:rsidR="00515445" w:rsidRPr="00515445" w:rsidRDefault="00515445" w:rsidP="00515445">
      <w:pPr>
        <w:rPr>
          <w:lang w:val="vi-VN"/>
        </w:rPr>
      </w:pPr>
      <w:r w:rsidRPr="00515445">
        <w:rPr>
          <w:lang w:val="vi-VN"/>
        </w:rPr>
        <w:t xml:space="preserve">] </w:t>
      </w:r>
    </w:p>
    <w:p w14:paraId="1643A56D" w14:textId="77777777" w:rsidR="00515445" w:rsidRPr="00515445" w:rsidRDefault="00515445" w:rsidP="00515445">
      <w:pPr>
        <w:rPr>
          <w:lang w:val="vi-VN"/>
        </w:rPr>
      </w:pPr>
      <w:r w:rsidRPr="00515445">
        <w:rPr>
          <w:lang w:val="vi-VN"/>
        </w:rPr>
        <w:t>}</w:t>
      </w:r>
    </w:p>
    <w:p w14:paraId="3C2DFCEC" w14:textId="77777777" w:rsidR="00515445" w:rsidRPr="00515445" w:rsidRDefault="00515445" w:rsidP="00515445">
      <w:pPr>
        <w:rPr>
          <w:lang w:val="vi-VN"/>
        </w:rPr>
      </w:pPr>
      <w:r w:rsidRPr="00515445">
        <w:rPr>
          <w:lang w:val="vi-VN"/>
        </w:rPr>
        <w:t>-----------------------------</w:t>
      </w:r>
    </w:p>
    <w:p w14:paraId="4B4CB7A9" w14:textId="77777777" w:rsidR="00515445" w:rsidRPr="00515445" w:rsidRDefault="00515445" w:rsidP="00515445">
      <w:pPr>
        <w:rPr>
          <w:lang w:val="vi-VN"/>
        </w:rPr>
      </w:pPr>
      <w:r w:rsidRPr="00515445">
        <w:rPr>
          <w:lang w:val="vi-VN"/>
        </w:rPr>
        <w:t xml:space="preserve">keyword: The word 'hay' meaning 'often' </w:t>
      </w:r>
    </w:p>
    <w:p w14:paraId="592EA4A3" w14:textId="77777777" w:rsidR="00515445" w:rsidRPr="00515445" w:rsidRDefault="00515445" w:rsidP="00515445">
      <w:pPr>
        <w:rPr>
          <w:lang w:val="vi-VN"/>
        </w:rPr>
      </w:pPr>
      <w:r w:rsidRPr="00515445">
        <w:rPr>
          <w:lang w:val="vi-VN"/>
        </w:rPr>
        <w:t xml:space="preserve">PROMPT: Generate grammar explanation for following Vietnamese grammar point: The word 'hay' meaning 'often' </w:t>
      </w:r>
    </w:p>
    <w:p w14:paraId="6D6EDDAD" w14:textId="77777777" w:rsidR="00515445" w:rsidRPr="00515445" w:rsidRDefault="00515445" w:rsidP="00515445">
      <w:pPr>
        <w:rPr>
          <w:lang w:val="vi-VN"/>
        </w:rPr>
      </w:pPr>
      <w:r w:rsidRPr="00515445">
        <w:rPr>
          <w:lang w:val="vi-VN"/>
        </w:rPr>
        <w:t xml:space="preserve">RESPONSE: { </w:t>
      </w:r>
    </w:p>
    <w:p w14:paraId="513B153B" w14:textId="77777777" w:rsidR="00515445" w:rsidRPr="00515445" w:rsidRDefault="00515445" w:rsidP="00515445">
      <w:pPr>
        <w:rPr>
          <w:lang w:val="vi-VN"/>
        </w:rPr>
      </w:pPr>
      <w:r w:rsidRPr="00515445">
        <w:rPr>
          <w:lang w:val="vi-VN"/>
        </w:rPr>
        <w:t xml:space="preserve">  "title": "The word 'hay' meaning 'often'", </w:t>
      </w:r>
    </w:p>
    <w:p w14:paraId="62AA5B1D" w14:textId="77777777" w:rsidR="00515445" w:rsidRPr="00515445" w:rsidRDefault="00515445" w:rsidP="00515445">
      <w:pPr>
        <w:rPr>
          <w:lang w:val="vi-VN"/>
        </w:rPr>
      </w:pPr>
      <w:r w:rsidRPr="00515445">
        <w:rPr>
          <w:lang w:val="vi-VN"/>
        </w:rPr>
        <w:t xml:space="preserve">  "short_explanation": "Used to indicate the frequency of an event or action that occurs regularly.", </w:t>
      </w:r>
    </w:p>
    <w:p w14:paraId="3C7649D7" w14:textId="77777777" w:rsidR="00515445" w:rsidRPr="00515445" w:rsidRDefault="00515445" w:rsidP="00515445">
      <w:pPr>
        <w:rPr>
          <w:lang w:val="vi-VN"/>
        </w:rPr>
      </w:pPr>
      <w:r w:rsidRPr="00515445">
        <w:rPr>
          <w:lang w:val="vi-VN"/>
        </w:rPr>
        <w:t xml:space="preserve">  "long_explanation": "In Vietnamese, 'hay' is a word used to express the frequency of an event or action. It basically denotes that something occurs regularly or 'often'. 'Hay' is commonly placed before the verb of the sentence to indicate the habitual nature of the action.", </w:t>
      </w:r>
    </w:p>
    <w:p w14:paraId="20FBA2EF" w14:textId="77777777" w:rsidR="00515445" w:rsidRPr="00515445" w:rsidRDefault="00515445" w:rsidP="00515445">
      <w:pPr>
        <w:rPr>
          <w:lang w:val="vi-VN"/>
        </w:rPr>
      </w:pPr>
      <w:r w:rsidRPr="00515445">
        <w:rPr>
          <w:lang w:val="vi-VN"/>
        </w:rPr>
        <w:t xml:space="preserve">  "formation": "subject + hay + action verb",</w:t>
      </w:r>
    </w:p>
    <w:p w14:paraId="70A67EE4" w14:textId="77777777" w:rsidR="00515445" w:rsidRPr="00515445" w:rsidRDefault="00515445" w:rsidP="00515445">
      <w:pPr>
        <w:rPr>
          <w:lang w:val="vi-VN"/>
        </w:rPr>
      </w:pPr>
      <w:r w:rsidRPr="00515445">
        <w:rPr>
          <w:lang w:val="vi-VN"/>
        </w:rPr>
        <w:t xml:space="preserve">  "examples": [ </w:t>
      </w:r>
    </w:p>
    <w:p w14:paraId="3E5EE963" w14:textId="77777777" w:rsidR="00515445" w:rsidRPr="00515445" w:rsidRDefault="00515445" w:rsidP="00515445">
      <w:pPr>
        <w:rPr>
          <w:lang w:val="vi-VN"/>
        </w:rPr>
      </w:pPr>
      <w:r w:rsidRPr="00515445">
        <w:rPr>
          <w:lang w:val="vi-VN"/>
        </w:rPr>
        <w:t xml:space="preserve">    { </w:t>
      </w:r>
    </w:p>
    <w:p w14:paraId="5A2C5ED8" w14:textId="77777777" w:rsidR="00515445" w:rsidRPr="00515445" w:rsidRDefault="00515445" w:rsidP="00515445">
      <w:pPr>
        <w:rPr>
          <w:lang w:val="vi-VN"/>
        </w:rPr>
      </w:pPr>
      <w:r w:rsidRPr="00515445">
        <w:rPr>
          <w:lang w:val="vi-VN"/>
        </w:rPr>
        <w:t xml:space="preserve">      "vn": "Anh ấy hay đến thư viện để đọc sách vào mỗi buổi chiều.", </w:t>
      </w:r>
    </w:p>
    <w:p w14:paraId="733F632D" w14:textId="77777777" w:rsidR="00515445" w:rsidRPr="00515445" w:rsidRDefault="00515445" w:rsidP="00515445">
      <w:pPr>
        <w:rPr>
          <w:lang w:val="vi-VN"/>
        </w:rPr>
      </w:pPr>
      <w:r w:rsidRPr="00515445">
        <w:rPr>
          <w:lang w:val="vi-VN"/>
        </w:rPr>
        <w:t xml:space="preserve">      "en": "He often comes to the library to read books every afternoon." </w:t>
      </w:r>
    </w:p>
    <w:p w14:paraId="61CCA5F7" w14:textId="77777777" w:rsidR="00515445" w:rsidRPr="00515445" w:rsidRDefault="00515445" w:rsidP="00515445">
      <w:pPr>
        <w:rPr>
          <w:lang w:val="vi-VN"/>
        </w:rPr>
      </w:pPr>
      <w:r w:rsidRPr="00515445">
        <w:rPr>
          <w:lang w:val="vi-VN"/>
        </w:rPr>
        <w:t xml:space="preserve">    }, </w:t>
      </w:r>
    </w:p>
    <w:p w14:paraId="0307CEE0" w14:textId="77777777" w:rsidR="00515445" w:rsidRPr="00515445" w:rsidRDefault="00515445" w:rsidP="00515445">
      <w:pPr>
        <w:rPr>
          <w:lang w:val="vi-VN"/>
        </w:rPr>
      </w:pPr>
      <w:r w:rsidRPr="00515445">
        <w:rPr>
          <w:lang w:val="vi-VN"/>
        </w:rPr>
        <w:t xml:space="preserve">    { </w:t>
      </w:r>
    </w:p>
    <w:p w14:paraId="5D980831" w14:textId="77777777" w:rsidR="00515445" w:rsidRPr="00515445" w:rsidRDefault="00515445" w:rsidP="00515445">
      <w:pPr>
        <w:rPr>
          <w:lang w:val="vi-VN"/>
        </w:rPr>
      </w:pPr>
      <w:r w:rsidRPr="00515445">
        <w:rPr>
          <w:lang w:val="vi-VN"/>
        </w:rPr>
        <w:t xml:space="preserve">      "vn": "Tôi hay uống cà phê vào mỗi buổi sáng.", </w:t>
      </w:r>
    </w:p>
    <w:p w14:paraId="2C7F2F13" w14:textId="77777777" w:rsidR="00515445" w:rsidRPr="00515445" w:rsidRDefault="00515445" w:rsidP="00515445">
      <w:pPr>
        <w:rPr>
          <w:lang w:val="vi-VN"/>
        </w:rPr>
      </w:pPr>
      <w:r w:rsidRPr="00515445">
        <w:rPr>
          <w:lang w:val="vi-VN"/>
        </w:rPr>
        <w:t xml:space="preserve">      "en": "I often drink coffee every morning." </w:t>
      </w:r>
    </w:p>
    <w:p w14:paraId="263DAC45" w14:textId="77777777" w:rsidR="00515445" w:rsidRPr="00515445" w:rsidRDefault="00515445" w:rsidP="00515445">
      <w:pPr>
        <w:rPr>
          <w:lang w:val="vi-VN"/>
        </w:rPr>
      </w:pPr>
      <w:r w:rsidRPr="00515445">
        <w:rPr>
          <w:lang w:val="vi-VN"/>
        </w:rPr>
        <w:t xml:space="preserve">    }, </w:t>
      </w:r>
    </w:p>
    <w:p w14:paraId="270687AB" w14:textId="77777777" w:rsidR="00515445" w:rsidRPr="00515445" w:rsidRDefault="00515445" w:rsidP="00515445">
      <w:pPr>
        <w:rPr>
          <w:lang w:val="vi-VN"/>
        </w:rPr>
      </w:pPr>
      <w:r w:rsidRPr="00515445">
        <w:rPr>
          <w:lang w:val="vi-VN"/>
        </w:rPr>
        <w:t xml:space="preserve">    { </w:t>
      </w:r>
    </w:p>
    <w:p w14:paraId="408F723A" w14:textId="29BA6B58" w:rsidR="00515445" w:rsidRPr="00515445" w:rsidRDefault="00515445" w:rsidP="00515445">
      <w:pPr>
        <w:rPr>
          <w:lang w:val="vi-VN"/>
        </w:rPr>
      </w:pPr>
      <w:r w:rsidRPr="00515445">
        <w:rPr>
          <w:lang w:val="vi-VN"/>
        </w:rPr>
        <w:t xml:space="preserve">      "vn": "Chúng </w:t>
      </w:r>
      <w:del w:id="2121" w:author="Canh Duc Nguyen" w:date="2023-10-15T13:12:00Z">
        <w:r w:rsidRPr="00515445" w:rsidDel="00B47810">
          <w:rPr>
            <w:lang w:val="vi-VN"/>
          </w:rPr>
          <w:delText xml:space="preserve">ta </w:delText>
        </w:r>
      </w:del>
      <w:ins w:id="2122" w:author="Canh Duc Nguyen" w:date="2023-10-15T13:12:00Z">
        <w:r w:rsidR="00B47810">
          <w:rPr>
            <w:lang w:val="vi-VN"/>
          </w:rPr>
          <w:t xml:space="preserve">tôi </w:t>
        </w:r>
      </w:ins>
      <w:r w:rsidRPr="00515445">
        <w:rPr>
          <w:lang w:val="vi-VN"/>
        </w:rPr>
        <w:t xml:space="preserve">hay đá bóng vào mỗi cuối tuần.", </w:t>
      </w:r>
    </w:p>
    <w:p w14:paraId="5A1E035F" w14:textId="77777777" w:rsidR="00515445" w:rsidRPr="00515445" w:rsidRDefault="00515445" w:rsidP="00515445">
      <w:pPr>
        <w:rPr>
          <w:lang w:val="vi-VN"/>
        </w:rPr>
      </w:pPr>
      <w:r w:rsidRPr="00515445">
        <w:rPr>
          <w:lang w:val="vi-VN"/>
        </w:rPr>
        <w:t xml:space="preserve">      "en": "We often play soccer every weekend." </w:t>
      </w:r>
    </w:p>
    <w:p w14:paraId="4C74275B" w14:textId="77777777" w:rsidR="00515445" w:rsidRPr="00515445" w:rsidRDefault="00515445" w:rsidP="00515445">
      <w:pPr>
        <w:rPr>
          <w:lang w:val="vi-VN"/>
        </w:rPr>
      </w:pPr>
      <w:r w:rsidRPr="00515445">
        <w:rPr>
          <w:lang w:val="vi-VN"/>
        </w:rPr>
        <w:t xml:space="preserve">    }, </w:t>
      </w:r>
    </w:p>
    <w:p w14:paraId="1F16B1B7" w14:textId="77777777" w:rsidR="00515445" w:rsidRPr="00515445" w:rsidRDefault="00515445" w:rsidP="00515445">
      <w:pPr>
        <w:rPr>
          <w:lang w:val="vi-VN"/>
        </w:rPr>
      </w:pPr>
      <w:r w:rsidRPr="00515445">
        <w:rPr>
          <w:lang w:val="vi-VN"/>
        </w:rPr>
        <w:t xml:space="preserve">    { </w:t>
      </w:r>
    </w:p>
    <w:p w14:paraId="44AC8349" w14:textId="24FFF69E" w:rsidR="00515445" w:rsidRPr="00515445" w:rsidRDefault="00515445" w:rsidP="00515445">
      <w:pPr>
        <w:rPr>
          <w:lang w:val="vi-VN"/>
        </w:rPr>
      </w:pPr>
      <w:r w:rsidRPr="00515445">
        <w:rPr>
          <w:lang w:val="vi-VN"/>
        </w:rPr>
        <w:t xml:space="preserve">      "vn": "Cô ấy hay nấu </w:t>
      </w:r>
      <w:ins w:id="2123" w:author="Canh Duc Nguyen" w:date="2023-10-15T13:12:00Z">
        <w:r w:rsidR="00B47810">
          <w:rPr>
            <w:lang w:val="vi-VN"/>
          </w:rPr>
          <w:t xml:space="preserve">đồ </w:t>
        </w:r>
      </w:ins>
      <w:r w:rsidRPr="00515445">
        <w:rPr>
          <w:lang w:val="vi-VN"/>
        </w:rPr>
        <w:t xml:space="preserve">ăn ngon cho gia đình.", </w:t>
      </w:r>
    </w:p>
    <w:p w14:paraId="29355E23" w14:textId="77777777" w:rsidR="00515445" w:rsidRPr="00515445" w:rsidRDefault="00515445" w:rsidP="00515445">
      <w:pPr>
        <w:rPr>
          <w:lang w:val="vi-VN"/>
        </w:rPr>
      </w:pPr>
      <w:r w:rsidRPr="00515445">
        <w:rPr>
          <w:lang w:val="vi-VN"/>
        </w:rPr>
        <w:t xml:space="preserve">      "en": "She often cooks delicious food for the family." </w:t>
      </w:r>
    </w:p>
    <w:p w14:paraId="7F693DA7" w14:textId="77777777" w:rsidR="00515445" w:rsidRPr="00515445" w:rsidRDefault="00515445" w:rsidP="00515445">
      <w:pPr>
        <w:rPr>
          <w:lang w:val="vi-VN"/>
        </w:rPr>
      </w:pPr>
      <w:r w:rsidRPr="00515445">
        <w:rPr>
          <w:lang w:val="vi-VN"/>
        </w:rPr>
        <w:t xml:space="preserve">    } </w:t>
      </w:r>
    </w:p>
    <w:p w14:paraId="036F20D0" w14:textId="77777777" w:rsidR="00515445" w:rsidRPr="00515445" w:rsidRDefault="00515445" w:rsidP="00515445">
      <w:pPr>
        <w:rPr>
          <w:lang w:val="vi-VN"/>
        </w:rPr>
      </w:pPr>
      <w:r w:rsidRPr="00515445">
        <w:rPr>
          <w:lang w:val="vi-VN"/>
        </w:rPr>
        <w:t xml:space="preserve">  ] </w:t>
      </w:r>
    </w:p>
    <w:p w14:paraId="594A89AD" w14:textId="77777777" w:rsidR="00515445" w:rsidRPr="00515445" w:rsidRDefault="00515445" w:rsidP="00515445">
      <w:pPr>
        <w:rPr>
          <w:lang w:val="vi-VN"/>
        </w:rPr>
      </w:pPr>
      <w:r w:rsidRPr="00515445">
        <w:rPr>
          <w:lang w:val="vi-VN"/>
        </w:rPr>
        <w:t>}</w:t>
      </w:r>
    </w:p>
    <w:p w14:paraId="1B90A1F1" w14:textId="77777777" w:rsidR="00515445" w:rsidRPr="00515445" w:rsidRDefault="00515445" w:rsidP="00515445">
      <w:pPr>
        <w:rPr>
          <w:lang w:val="vi-VN"/>
        </w:rPr>
      </w:pPr>
      <w:r w:rsidRPr="00515445">
        <w:rPr>
          <w:lang w:val="vi-VN"/>
        </w:rPr>
        <w:t>-----------------------------</w:t>
      </w:r>
    </w:p>
    <w:p w14:paraId="16A16A34" w14:textId="77777777" w:rsidR="00515445" w:rsidRPr="00515445" w:rsidRDefault="00515445" w:rsidP="00515445">
      <w:pPr>
        <w:rPr>
          <w:lang w:val="vi-VN"/>
        </w:rPr>
      </w:pPr>
      <w:r w:rsidRPr="00515445">
        <w:rPr>
          <w:lang w:val="vi-VN"/>
        </w:rPr>
        <w:t xml:space="preserve">keyword: 'Thôi' as a separate sentence </w:t>
      </w:r>
    </w:p>
    <w:p w14:paraId="49740397" w14:textId="77777777" w:rsidR="00515445" w:rsidRPr="00515445" w:rsidRDefault="00515445" w:rsidP="00515445">
      <w:pPr>
        <w:rPr>
          <w:lang w:val="vi-VN"/>
        </w:rPr>
      </w:pPr>
      <w:r w:rsidRPr="00515445">
        <w:rPr>
          <w:lang w:val="vi-VN"/>
        </w:rPr>
        <w:lastRenderedPageBreak/>
        <w:t xml:space="preserve">PROMPT: Generate grammar explanation for following Vietnamese grammar point: 'Thôi' as a separate sentence </w:t>
      </w:r>
    </w:p>
    <w:p w14:paraId="02BA8243" w14:textId="77777777" w:rsidR="00515445" w:rsidRPr="00515445" w:rsidRDefault="00515445" w:rsidP="00515445">
      <w:pPr>
        <w:rPr>
          <w:lang w:val="vi-VN"/>
        </w:rPr>
      </w:pPr>
      <w:r w:rsidRPr="00515445">
        <w:rPr>
          <w:lang w:val="vi-VN"/>
        </w:rPr>
        <w:t>RESPONSE: {</w:t>
      </w:r>
    </w:p>
    <w:p w14:paraId="482405FA" w14:textId="77777777" w:rsidR="00515445" w:rsidRPr="00515445" w:rsidRDefault="00515445" w:rsidP="00515445">
      <w:pPr>
        <w:rPr>
          <w:lang w:val="vi-VN"/>
        </w:rPr>
      </w:pPr>
      <w:r w:rsidRPr="00515445">
        <w:rPr>
          <w:lang w:val="vi-VN"/>
        </w:rPr>
        <w:t xml:space="preserve">    "title": "The use of 'Thôi' as a separate sentence",</w:t>
      </w:r>
    </w:p>
    <w:p w14:paraId="29062629" w14:textId="77777777" w:rsidR="00515445" w:rsidRPr="00515445" w:rsidRDefault="00515445" w:rsidP="00515445">
      <w:pPr>
        <w:rPr>
          <w:lang w:val="vi-VN"/>
        </w:rPr>
      </w:pPr>
      <w:r w:rsidRPr="00515445">
        <w:rPr>
          <w:lang w:val="vi-VN"/>
        </w:rPr>
        <w:t xml:space="preserve">    "short_explanation": "'Thôi' is used as a separate sentence to indicate stopping or giving up something.",</w:t>
      </w:r>
    </w:p>
    <w:p w14:paraId="6BF2B14F" w14:textId="77777777" w:rsidR="00515445" w:rsidRPr="00515445" w:rsidRDefault="00515445" w:rsidP="00515445">
      <w:pPr>
        <w:rPr>
          <w:lang w:val="vi-VN"/>
        </w:rPr>
      </w:pPr>
      <w:r w:rsidRPr="00515445">
        <w:rPr>
          <w:lang w:val="vi-VN"/>
        </w:rPr>
        <w:t xml:space="preserve">    "long_explanation": "In Vietnamese, 'Thôi' is a versatile word often used in conversations. When used as a separate sentence, it carries the meaning of 'stop it', 'enough', 'let it be', or 'give it up'. It can also suggest a change of mind or an intention not to proceed further with a certain action or argument.",</w:t>
      </w:r>
    </w:p>
    <w:p w14:paraId="5889094D" w14:textId="77777777" w:rsidR="00515445" w:rsidRPr="00515445" w:rsidRDefault="00515445" w:rsidP="00515445">
      <w:pPr>
        <w:rPr>
          <w:lang w:val="vi-VN"/>
        </w:rPr>
      </w:pPr>
      <w:r w:rsidRPr="00515445">
        <w:rPr>
          <w:lang w:val="vi-VN"/>
        </w:rPr>
        <w:t xml:space="preserve">    "formation": "'Thôi' is used alone as a complete sentence, independent of any other phrases or clauses.",</w:t>
      </w:r>
    </w:p>
    <w:p w14:paraId="1C36B481" w14:textId="77777777" w:rsidR="00515445" w:rsidRPr="00515445" w:rsidRDefault="00515445" w:rsidP="00515445">
      <w:pPr>
        <w:rPr>
          <w:lang w:val="vi-VN"/>
        </w:rPr>
      </w:pPr>
      <w:r w:rsidRPr="00515445">
        <w:rPr>
          <w:lang w:val="vi-VN"/>
        </w:rPr>
        <w:t xml:space="preserve">    "examples": [</w:t>
      </w:r>
    </w:p>
    <w:p w14:paraId="79B7710E" w14:textId="77777777" w:rsidR="00515445" w:rsidRPr="00515445" w:rsidRDefault="00515445" w:rsidP="00515445">
      <w:pPr>
        <w:rPr>
          <w:lang w:val="vi-VN"/>
        </w:rPr>
      </w:pPr>
      <w:r w:rsidRPr="00515445">
        <w:rPr>
          <w:lang w:val="vi-VN"/>
        </w:rPr>
        <w:t xml:space="preserve">        {</w:t>
      </w:r>
    </w:p>
    <w:p w14:paraId="0D792F22" w14:textId="77777777" w:rsidR="00515445" w:rsidRPr="00515445" w:rsidRDefault="00515445" w:rsidP="00515445">
      <w:pPr>
        <w:rPr>
          <w:lang w:val="vi-VN"/>
        </w:rPr>
      </w:pPr>
      <w:r w:rsidRPr="00515445">
        <w:rPr>
          <w:lang w:val="vi-VN"/>
        </w:rPr>
        <w:t xml:space="preserve">            "vn": "Thôi, chúng ta không nên tranh luận thêm nữa.",</w:t>
      </w:r>
    </w:p>
    <w:p w14:paraId="7D11E75E" w14:textId="77777777" w:rsidR="00515445" w:rsidRPr="00515445" w:rsidRDefault="00515445" w:rsidP="00515445">
      <w:pPr>
        <w:rPr>
          <w:lang w:val="vi-VN"/>
        </w:rPr>
      </w:pPr>
      <w:r w:rsidRPr="00515445">
        <w:rPr>
          <w:lang w:val="vi-VN"/>
        </w:rPr>
        <w:t xml:space="preserve">            "en": "Enough, we should not argue any further."</w:t>
      </w:r>
    </w:p>
    <w:p w14:paraId="32E5EDF2" w14:textId="77777777" w:rsidR="00515445" w:rsidRPr="00515445" w:rsidRDefault="00515445" w:rsidP="00515445">
      <w:pPr>
        <w:rPr>
          <w:lang w:val="vi-VN"/>
        </w:rPr>
      </w:pPr>
      <w:r w:rsidRPr="00515445">
        <w:rPr>
          <w:lang w:val="vi-VN"/>
        </w:rPr>
        <w:t xml:space="preserve">        },</w:t>
      </w:r>
    </w:p>
    <w:p w14:paraId="39E62CDD" w14:textId="77777777" w:rsidR="00515445" w:rsidRPr="00515445" w:rsidRDefault="00515445" w:rsidP="00515445">
      <w:pPr>
        <w:rPr>
          <w:lang w:val="vi-VN"/>
        </w:rPr>
      </w:pPr>
      <w:r w:rsidRPr="00515445">
        <w:rPr>
          <w:lang w:val="vi-VN"/>
        </w:rPr>
        <w:t xml:space="preserve">        {</w:t>
      </w:r>
    </w:p>
    <w:p w14:paraId="4E53ECDB" w14:textId="77777777" w:rsidR="00515445" w:rsidRPr="00515445" w:rsidRDefault="00515445" w:rsidP="00515445">
      <w:pPr>
        <w:rPr>
          <w:lang w:val="vi-VN"/>
        </w:rPr>
      </w:pPr>
      <w:r w:rsidRPr="00515445">
        <w:rPr>
          <w:lang w:val="vi-VN"/>
        </w:rPr>
        <w:t xml:space="preserve">            "vn": "Thôi, anh không phải lo lắng về tôi.",</w:t>
      </w:r>
    </w:p>
    <w:p w14:paraId="04B26DD8" w14:textId="77777777" w:rsidR="00515445" w:rsidRPr="00515445" w:rsidRDefault="00515445" w:rsidP="00515445">
      <w:pPr>
        <w:rPr>
          <w:lang w:val="vi-VN"/>
        </w:rPr>
      </w:pPr>
      <w:r w:rsidRPr="00515445">
        <w:rPr>
          <w:lang w:val="vi-VN"/>
        </w:rPr>
        <w:t xml:space="preserve">            "en": "Let it be, you don't have to worry about me."</w:t>
      </w:r>
    </w:p>
    <w:p w14:paraId="4C2CBA9B" w14:textId="77777777" w:rsidR="00515445" w:rsidRPr="00515445" w:rsidRDefault="00515445" w:rsidP="00515445">
      <w:pPr>
        <w:rPr>
          <w:lang w:val="vi-VN"/>
        </w:rPr>
      </w:pPr>
      <w:r w:rsidRPr="00515445">
        <w:rPr>
          <w:lang w:val="vi-VN"/>
        </w:rPr>
        <w:t xml:space="preserve">        },</w:t>
      </w:r>
    </w:p>
    <w:p w14:paraId="6AFF9C8E" w14:textId="77777777" w:rsidR="00515445" w:rsidRPr="00515445" w:rsidRDefault="00515445" w:rsidP="00515445">
      <w:pPr>
        <w:rPr>
          <w:lang w:val="vi-VN"/>
        </w:rPr>
      </w:pPr>
      <w:r w:rsidRPr="00515445">
        <w:rPr>
          <w:lang w:val="vi-VN"/>
        </w:rPr>
        <w:t xml:space="preserve">        {</w:t>
      </w:r>
    </w:p>
    <w:p w14:paraId="6B25E207" w14:textId="6A46456C" w:rsidR="00515445" w:rsidRPr="00515445" w:rsidRDefault="00515445" w:rsidP="00515445">
      <w:pPr>
        <w:rPr>
          <w:lang w:val="vi-VN"/>
        </w:rPr>
      </w:pPr>
      <w:r w:rsidRPr="00515445">
        <w:rPr>
          <w:lang w:val="vi-VN"/>
        </w:rPr>
        <w:t xml:space="preserve">            "vn": "Thôi, tôi đã quyết định không đi du lịch năm nay</w:t>
      </w:r>
      <w:ins w:id="2124" w:author="Canh Duc Nguyen" w:date="2023-10-15T13:55:00Z">
        <w:r w:rsidR="009615E2">
          <w:rPr>
            <w:lang w:val="vi-VN"/>
          </w:rPr>
          <w:t xml:space="preserve"> nữa</w:t>
        </w:r>
      </w:ins>
      <w:r w:rsidRPr="00515445">
        <w:rPr>
          <w:lang w:val="vi-VN"/>
        </w:rPr>
        <w:t>.",</w:t>
      </w:r>
    </w:p>
    <w:p w14:paraId="275D1CB5" w14:textId="77777777" w:rsidR="00515445" w:rsidRPr="00515445" w:rsidRDefault="00515445" w:rsidP="00515445">
      <w:pPr>
        <w:rPr>
          <w:lang w:val="vi-VN"/>
        </w:rPr>
      </w:pPr>
      <w:r w:rsidRPr="00515445">
        <w:rPr>
          <w:lang w:val="vi-VN"/>
        </w:rPr>
        <w:t xml:space="preserve">            "en": "I've decided to give up on traveling this year."</w:t>
      </w:r>
    </w:p>
    <w:p w14:paraId="3A231077" w14:textId="77777777" w:rsidR="00515445" w:rsidRPr="00515445" w:rsidRDefault="00515445" w:rsidP="00515445">
      <w:pPr>
        <w:rPr>
          <w:lang w:val="vi-VN"/>
        </w:rPr>
      </w:pPr>
      <w:r w:rsidRPr="00515445">
        <w:rPr>
          <w:lang w:val="vi-VN"/>
        </w:rPr>
        <w:t xml:space="preserve">        },</w:t>
      </w:r>
    </w:p>
    <w:p w14:paraId="6E3B6E5C" w14:textId="77777777" w:rsidR="00515445" w:rsidRPr="00515445" w:rsidRDefault="00515445" w:rsidP="00515445">
      <w:pPr>
        <w:rPr>
          <w:lang w:val="vi-VN"/>
        </w:rPr>
      </w:pPr>
      <w:r w:rsidRPr="00515445">
        <w:rPr>
          <w:lang w:val="vi-VN"/>
        </w:rPr>
        <w:t xml:space="preserve">        {</w:t>
      </w:r>
    </w:p>
    <w:p w14:paraId="7905A40C" w14:textId="5046E6A3" w:rsidR="00515445" w:rsidRPr="00515445" w:rsidRDefault="00515445" w:rsidP="00515445">
      <w:pPr>
        <w:rPr>
          <w:lang w:val="vi-VN"/>
        </w:rPr>
      </w:pPr>
      <w:r w:rsidRPr="00515445">
        <w:rPr>
          <w:lang w:val="vi-VN"/>
        </w:rPr>
        <w:t xml:space="preserve">            "vn": "Thôi, tôi không </w:t>
      </w:r>
      <w:del w:id="2125" w:author="Canh Duc Nguyen" w:date="2023-10-15T14:01:00Z">
        <w:r w:rsidRPr="00515445" w:rsidDel="009615E2">
          <w:rPr>
            <w:lang w:val="vi-VN"/>
          </w:rPr>
          <w:delText xml:space="preserve">định </w:delText>
        </w:r>
      </w:del>
      <w:r w:rsidRPr="00515445">
        <w:rPr>
          <w:lang w:val="vi-VN"/>
        </w:rPr>
        <w:t>mua chiếc áo này nữa.",</w:t>
      </w:r>
    </w:p>
    <w:p w14:paraId="68735E76" w14:textId="77777777" w:rsidR="00515445" w:rsidRPr="00515445" w:rsidRDefault="00515445" w:rsidP="00515445">
      <w:pPr>
        <w:rPr>
          <w:lang w:val="vi-VN"/>
        </w:rPr>
      </w:pPr>
      <w:r w:rsidRPr="00515445">
        <w:rPr>
          <w:lang w:val="vi-VN"/>
        </w:rPr>
        <w:t xml:space="preserve">            "en": "I've changed my mind, I no longer intend to buy this shirt."</w:t>
      </w:r>
    </w:p>
    <w:p w14:paraId="2CFBC9AF" w14:textId="77777777" w:rsidR="00515445" w:rsidRPr="00515445" w:rsidRDefault="00515445" w:rsidP="00515445">
      <w:pPr>
        <w:rPr>
          <w:lang w:val="vi-VN"/>
        </w:rPr>
      </w:pPr>
      <w:r w:rsidRPr="00515445">
        <w:rPr>
          <w:lang w:val="vi-VN"/>
        </w:rPr>
        <w:t xml:space="preserve">        }</w:t>
      </w:r>
    </w:p>
    <w:p w14:paraId="5274F8DE" w14:textId="77777777" w:rsidR="00515445" w:rsidRPr="00515445" w:rsidRDefault="00515445" w:rsidP="00515445">
      <w:pPr>
        <w:rPr>
          <w:lang w:val="vi-VN"/>
        </w:rPr>
      </w:pPr>
      <w:r w:rsidRPr="00515445">
        <w:rPr>
          <w:lang w:val="vi-VN"/>
        </w:rPr>
        <w:t xml:space="preserve">    ]</w:t>
      </w:r>
    </w:p>
    <w:p w14:paraId="6C7C42A0" w14:textId="77777777" w:rsidR="00515445" w:rsidRPr="00515445" w:rsidRDefault="00515445" w:rsidP="00515445">
      <w:pPr>
        <w:rPr>
          <w:lang w:val="vi-VN"/>
        </w:rPr>
      </w:pPr>
      <w:r w:rsidRPr="00515445">
        <w:rPr>
          <w:lang w:val="vi-VN"/>
        </w:rPr>
        <w:t>}</w:t>
      </w:r>
    </w:p>
    <w:p w14:paraId="7614D621" w14:textId="77777777" w:rsidR="00515445" w:rsidRPr="00515445" w:rsidRDefault="00515445" w:rsidP="00515445">
      <w:pPr>
        <w:rPr>
          <w:lang w:val="vi-VN"/>
        </w:rPr>
      </w:pPr>
      <w:r w:rsidRPr="00515445">
        <w:rPr>
          <w:lang w:val="vi-VN"/>
        </w:rPr>
        <w:t>-----------------------------</w:t>
      </w:r>
    </w:p>
    <w:p w14:paraId="28BA610F" w14:textId="1EB6F39C" w:rsidR="00C24FFE" w:rsidRPr="001F22E0" w:rsidRDefault="00C24FFE" w:rsidP="00515445">
      <w:pPr>
        <w:rPr>
          <w:lang w:val="vi-VN"/>
        </w:rPr>
      </w:pPr>
    </w:p>
    <w:sectPr w:rsidR="00C24FFE" w:rsidRPr="001F2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nh Duc Nguyen">
    <w15:presenceInfo w15:providerId="Windows Live" w15:userId="f16c9d40ceb38b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05D"/>
    <w:rsid w:val="0002105D"/>
    <w:rsid w:val="00034706"/>
    <w:rsid w:val="00046243"/>
    <w:rsid w:val="00047330"/>
    <w:rsid w:val="00091CF7"/>
    <w:rsid w:val="000B7D16"/>
    <w:rsid w:val="000C3228"/>
    <w:rsid w:val="000C49A7"/>
    <w:rsid w:val="000D2156"/>
    <w:rsid w:val="000D6848"/>
    <w:rsid w:val="000E1E00"/>
    <w:rsid w:val="000E5756"/>
    <w:rsid w:val="00104367"/>
    <w:rsid w:val="00113BF6"/>
    <w:rsid w:val="001204CB"/>
    <w:rsid w:val="001526E5"/>
    <w:rsid w:val="00167DDA"/>
    <w:rsid w:val="00170264"/>
    <w:rsid w:val="00192AE4"/>
    <w:rsid w:val="001A6F5D"/>
    <w:rsid w:val="001D0949"/>
    <w:rsid w:val="001D78C0"/>
    <w:rsid w:val="001E437D"/>
    <w:rsid w:val="001F22E0"/>
    <w:rsid w:val="001F7BBF"/>
    <w:rsid w:val="00264FB9"/>
    <w:rsid w:val="002653E6"/>
    <w:rsid w:val="00266681"/>
    <w:rsid w:val="00275543"/>
    <w:rsid w:val="002F48A8"/>
    <w:rsid w:val="0030242F"/>
    <w:rsid w:val="00316C69"/>
    <w:rsid w:val="003559E7"/>
    <w:rsid w:val="00360E44"/>
    <w:rsid w:val="00393F4D"/>
    <w:rsid w:val="003C0979"/>
    <w:rsid w:val="003C5FC2"/>
    <w:rsid w:val="003E6E74"/>
    <w:rsid w:val="003F4C22"/>
    <w:rsid w:val="0040423B"/>
    <w:rsid w:val="004130C7"/>
    <w:rsid w:val="004264DE"/>
    <w:rsid w:val="00447FB6"/>
    <w:rsid w:val="00463214"/>
    <w:rsid w:val="0047352F"/>
    <w:rsid w:val="004C42C3"/>
    <w:rsid w:val="004C7BAB"/>
    <w:rsid w:val="00515445"/>
    <w:rsid w:val="005235F4"/>
    <w:rsid w:val="00527FF6"/>
    <w:rsid w:val="00531846"/>
    <w:rsid w:val="00533C6D"/>
    <w:rsid w:val="00591DB8"/>
    <w:rsid w:val="00592357"/>
    <w:rsid w:val="005A2099"/>
    <w:rsid w:val="005A3C13"/>
    <w:rsid w:val="005B61AF"/>
    <w:rsid w:val="005C5121"/>
    <w:rsid w:val="005D032F"/>
    <w:rsid w:val="005E0DE6"/>
    <w:rsid w:val="005E1ACF"/>
    <w:rsid w:val="0063344F"/>
    <w:rsid w:val="00640A7D"/>
    <w:rsid w:val="00673091"/>
    <w:rsid w:val="00691031"/>
    <w:rsid w:val="0069285D"/>
    <w:rsid w:val="00696693"/>
    <w:rsid w:val="006B2A61"/>
    <w:rsid w:val="006E31B1"/>
    <w:rsid w:val="006E703E"/>
    <w:rsid w:val="006F3F16"/>
    <w:rsid w:val="00704032"/>
    <w:rsid w:val="0071176A"/>
    <w:rsid w:val="00740994"/>
    <w:rsid w:val="00745B66"/>
    <w:rsid w:val="00755BE0"/>
    <w:rsid w:val="00760713"/>
    <w:rsid w:val="007770EE"/>
    <w:rsid w:val="00784235"/>
    <w:rsid w:val="007B76AD"/>
    <w:rsid w:val="007B7712"/>
    <w:rsid w:val="007C45B7"/>
    <w:rsid w:val="00804518"/>
    <w:rsid w:val="008142BE"/>
    <w:rsid w:val="0082767A"/>
    <w:rsid w:val="00836CAA"/>
    <w:rsid w:val="00841194"/>
    <w:rsid w:val="00883FA1"/>
    <w:rsid w:val="008847AC"/>
    <w:rsid w:val="008A239A"/>
    <w:rsid w:val="008B18B7"/>
    <w:rsid w:val="008B31D7"/>
    <w:rsid w:val="008C1B5B"/>
    <w:rsid w:val="008D012E"/>
    <w:rsid w:val="008E108F"/>
    <w:rsid w:val="008F361A"/>
    <w:rsid w:val="009070B4"/>
    <w:rsid w:val="009110D9"/>
    <w:rsid w:val="009164D7"/>
    <w:rsid w:val="00917291"/>
    <w:rsid w:val="00954B21"/>
    <w:rsid w:val="00957BF2"/>
    <w:rsid w:val="009615E2"/>
    <w:rsid w:val="00990DE2"/>
    <w:rsid w:val="009A016F"/>
    <w:rsid w:val="009A7F60"/>
    <w:rsid w:val="009C57A3"/>
    <w:rsid w:val="009F6F5B"/>
    <w:rsid w:val="00A130EC"/>
    <w:rsid w:val="00A34805"/>
    <w:rsid w:val="00A37DF3"/>
    <w:rsid w:val="00A8503C"/>
    <w:rsid w:val="00A856EF"/>
    <w:rsid w:val="00A969BF"/>
    <w:rsid w:val="00AA579C"/>
    <w:rsid w:val="00B372FA"/>
    <w:rsid w:val="00B47810"/>
    <w:rsid w:val="00B86A16"/>
    <w:rsid w:val="00B876C9"/>
    <w:rsid w:val="00BE46AB"/>
    <w:rsid w:val="00BF07AE"/>
    <w:rsid w:val="00C0182E"/>
    <w:rsid w:val="00C12B16"/>
    <w:rsid w:val="00C13B4C"/>
    <w:rsid w:val="00C1710A"/>
    <w:rsid w:val="00C24FFE"/>
    <w:rsid w:val="00C47C93"/>
    <w:rsid w:val="00C51EF6"/>
    <w:rsid w:val="00C7385B"/>
    <w:rsid w:val="00CA748C"/>
    <w:rsid w:val="00CC3E35"/>
    <w:rsid w:val="00D33096"/>
    <w:rsid w:val="00D33485"/>
    <w:rsid w:val="00D462D0"/>
    <w:rsid w:val="00D55169"/>
    <w:rsid w:val="00D76197"/>
    <w:rsid w:val="00D97A3B"/>
    <w:rsid w:val="00DD0395"/>
    <w:rsid w:val="00DE42E2"/>
    <w:rsid w:val="00E13228"/>
    <w:rsid w:val="00E207AD"/>
    <w:rsid w:val="00E81708"/>
    <w:rsid w:val="00E94F25"/>
    <w:rsid w:val="00EA5EB6"/>
    <w:rsid w:val="00EA6170"/>
    <w:rsid w:val="00EC128B"/>
    <w:rsid w:val="00F06F79"/>
    <w:rsid w:val="00F145FC"/>
    <w:rsid w:val="00F21980"/>
    <w:rsid w:val="00F45F63"/>
    <w:rsid w:val="00F509FE"/>
    <w:rsid w:val="00F57075"/>
    <w:rsid w:val="00F74F27"/>
    <w:rsid w:val="00FC4479"/>
    <w:rsid w:val="00FD0A7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F90AE51"/>
  <w15:chartTrackingRefBased/>
  <w15:docId w15:val="{C0777CDF-F03B-6345-B4DE-07AC1B87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15445"/>
  </w:style>
  <w:style w:type="paragraph" w:styleId="BalloonText">
    <w:name w:val="Balloon Text"/>
    <w:basedOn w:val="Normal"/>
    <w:link w:val="BalloonTextChar"/>
    <w:uiPriority w:val="99"/>
    <w:semiHidden/>
    <w:unhideWhenUsed/>
    <w:rsid w:val="000B7D16"/>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0B7D1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3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75EC2-36A9-8B42-BF19-F222A10B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243</Pages>
  <Words>66662</Words>
  <Characters>379975</Characters>
  <Application>Microsoft Office Word</Application>
  <DocSecurity>0</DocSecurity>
  <Lines>3166</Lines>
  <Paragraphs>891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Duc Nguyen</dc:creator>
  <cp:keywords/>
  <dc:description/>
  <cp:lastModifiedBy>Canh Duc Nguyen</cp:lastModifiedBy>
  <cp:revision>6</cp:revision>
  <dcterms:created xsi:type="dcterms:W3CDTF">2023-10-15T07:33:00Z</dcterms:created>
  <dcterms:modified xsi:type="dcterms:W3CDTF">2023-10-15T08:28:00Z</dcterms:modified>
</cp:coreProperties>
</file>