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4D621" w14:textId="77777777" w:rsidR="00515445" w:rsidRPr="00515445" w:rsidRDefault="00515445" w:rsidP="00515445">
      <w:pPr>
        <w:rPr>
          <w:lang w:val="vi-VN"/>
        </w:rPr>
      </w:pPr>
      <w:r w:rsidRPr="00515445">
        <w:rPr>
          <w:lang w:val="vi-VN"/>
        </w:rPr>
        <w:t>-----------------------------</w:t>
      </w:r>
    </w:p>
    <w:p w14:paraId="1867A04F" w14:textId="77777777" w:rsidR="00515445" w:rsidRPr="00515445" w:rsidRDefault="00515445" w:rsidP="00515445">
      <w:pPr>
        <w:rPr>
          <w:lang w:val="vi-VN"/>
        </w:rPr>
      </w:pPr>
      <w:r w:rsidRPr="00515445">
        <w:rPr>
          <w:lang w:val="vi-VN"/>
        </w:rPr>
        <w:t xml:space="preserve">keyword: 'tiến sĩ' as second personal pronoun </w:t>
      </w:r>
    </w:p>
    <w:p w14:paraId="5A7DB4F7" w14:textId="77777777" w:rsidR="00515445" w:rsidRPr="00515445" w:rsidRDefault="00515445" w:rsidP="00515445">
      <w:pPr>
        <w:rPr>
          <w:lang w:val="vi-VN"/>
        </w:rPr>
      </w:pPr>
      <w:r w:rsidRPr="00515445">
        <w:rPr>
          <w:lang w:val="vi-VN"/>
        </w:rPr>
        <w:t xml:space="preserve">PROMPT: Generate grammar explanation for following Vietnamese grammar point: 'tiến sĩ' as second personal pronoun </w:t>
      </w:r>
    </w:p>
    <w:p w14:paraId="23943F66" w14:textId="77777777" w:rsidR="00515445" w:rsidRPr="00515445" w:rsidRDefault="00515445" w:rsidP="00515445">
      <w:pPr>
        <w:rPr>
          <w:lang w:val="vi-VN"/>
        </w:rPr>
      </w:pPr>
      <w:r w:rsidRPr="00515445">
        <w:rPr>
          <w:lang w:val="vi-VN"/>
        </w:rPr>
        <w:t xml:space="preserve">RESPONSE: {   </w:t>
      </w:r>
    </w:p>
    <w:p w14:paraId="0950F377" w14:textId="77777777" w:rsidR="00515445" w:rsidRPr="00515445" w:rsidRDefault="00515445" w:rsidP="00515445">
      <w:pPr>
        <w:rPr>
          <w:lang w:val="vi-VN"/>
        </w:rPr>
      </w:pPr>
      <w:r w:rsidRPr="00515445">
        <w:rPr>
          <w:lang w:val="vi-VN"/>
        </w:rPr>
        <w:t xml:space="preserve">"title": "Second personal pronoun 'tiến sĩ'",   </w:t>
      </w:r>
    </w:p>
    <w:p w14:paraId="0198D3AE" w14:textId="77777777" w:rsidR="00515445" w:rsidRPr="00515445" w:rsidRDefault="00515445" w:rsidP="00515445">
      <w:pPr>
        <w:rPr>
          <w:lang w:val="vi-VN"/>
        </w:rPr>
      </w:pPr>
      <w:r w:rsidRPr="00515445">
        <w:rPr>
          <w:lang w:val="vi-VN"/>
        </w:rPr>
        <w:t xml:space="preserve">"short_explanation": "Used as a term of address for a person who has a doctoral degree.",   </w:t>
      </w:r>
    </w:p>
    <w:p w14:paraId="5EFD7D92" w14:textId="77777777" w:rsidR="00515445" w:rsidRPr="00515445" w:rsidRDefault="00515445" w:rsidP="00515445">
      <w:pPr>
        <w:rPr>
          <w:lang w:val="vi-VN"/>
        </w:rPr>
      </w:pPr>
      <w:r w:rsidRPr="00515445">
        <w:rPr>
          <w:lang w:val="vi-VN"/>
        </w:rPr>
        <w:t xml:space="preserve">"long_explanation": "The Vietnamese term 'tiến sĩ' is a second personal pronoun used to address or refer to a person who has attained a doctoral degree. It is a respectful term that shows acknowledgment of a person's academic achievements. It's equivalent to the term 'Doctor' used in English.",  </w:t>
      </w:r>
    </w:p>
    <w:p w14:paraId="3DC72F32" w14:textId="77777777" w:rsidR="00515445" w:rsidRPr="00515445" w:rsidRDefault="00515445" w:rsidP="00515445">
      <w:pPr>
        <w:rPr>
          <w:lang w:val="vi-VN"/>
        </w:rPr>
      </w:pPr>
      <w:r w:rsidRPr="00515445">
        <w:rPr>
          <w:lang w:val="vi-VN"/>
        </w:rPr>
        <w:t xml:space="preserve">"formation": "example of grammar formation for given grammar point",   </w:t>
      </w:r>
    </w:p>
    <w:p w14:paraId="1D6A5859" w14:textId="77777777" w:rsidR="00515445" w:rsidRPr="00515445" w:rsidRDefault="00515445" w:rsidP="00515445">
      <w:pPr>
        <w:rPr>
          <w:lang w:val="vi-VN"/>
        </w:rPr>
      </w:pPr>
      <w:r w:rsidRPr="00515445">
        <w:rPr>
          <w:lang w:val="vi-VN"/>
        </w:rPr>
        <w:t xml:space="preserve">"examples": [     </w:t>
      </w:r>
    </w:p>
    <w:p w14:paraId="13CC173E" w14:textId="77777777" w:rsidR="00515445" w:rsidRPr="00515445" w:rsidRDefault="00515445" w:rsidP="00515445">
      <w:pPr>
        <w:rPr>
          <w:lang w:val="vi-VN"/>
        </w:rPr>
      </w:pPr>
      <w:r w:rsidRPr="00515445">
        <w:rPr>
          <w:lang w:val="vi-VN"/>
        </w:rPr>
        <w:t xml:space="preserve">{       </w:t>
      </w:r>
    </w:p>
    <w:p w14:paraId="17A44EE3" w14:textId="77777777" w:rsidR="00515445" w:rsidRPr="00515445" w:rsidRDefault="00515445" w:rsidP="00515445">
      <w:pPr>
        <w:rPr>
          <w:lang w:val="vi-VN"/>
        </w:rPr>
      </w:pPr>
      <w:r w:rsidRPr="00515445">
        <w:rPr>
          <w:lang w:val="vi-VN"/>
        </w:rPr>
        <w:t xml:space="preserve">"vn": "Tiến sĩ Nguyễn có thể giúp tôi giải quyết vấn đề này được không?",       </w:t>
      </w:r>
    </w:p>
    <w:p w14:paraId="15731822" w14:textId="77777777" w:rsidR="00515445" w:rsidRPr="00515445" w:rsidRDefault="00515445" w:rsidP="00515445">
      <w:pPr>
        <w:rPr>
          <w:lang w:val="vi-VN"/>
        </w:rPr>
      </w:pPr>
      <w:r w:rsidRPr="00515445">
        <w:rPr>
          <w:lang w:val="vi-VN"/>
        </w:rPr>
        <w:t xml:space="preserve">"en": "Can Doctor Nguyen help me solve this problem?",      </w:t>
      </w:r>
    </w:p>
    <w:p w14:paraId="7B7196A2" w14:textId="77777777" w:rsidR="00515445" w:rsidRPr="00515445" w:rsidRDefault="00515445" w:rsidP="00515445">
      <w:pPr>
        <w:rPr>
          <w:lang w:val="vi-VN"/>
        </w:rPr>
      </w:pPr>
      <w:r w:rsidRPr="00515445">
        <w:rPr>
          <w:lang w:val="vi-VN"/>
        </w:rPr>
        <w:t xml:space="preserve">},      </w:t>
      </w:r>
    </w:p>
    <w:p w14:paraId="4FACAD3A" w14:textId="77777777" w:rsidR="00515445" w:rsidRPr="00515445" w:rsidRDefault="00515445" w:rsidP="00515445">
      <w:pPr>
        <w:rPr>
          <w:lang w:val="vi-VN"/>
        </w:rPr>
      </w:pPr>
      <w:r w:rsidRPr="00515445">
        <w:rPr>
          <w:lang w:val="vi-VN"/>
        </w:rPr>
        <w:t xml:space="preserve">{       </w:t>
      </w:r>
    </w:p>
    <w:p w14:paraId="2E7E64F6" w14:textId="77777777" w:rsidR="00515445" w:rsidRPr="00515445" w:rsidRDefault="00515445" w:rsidP="00515445">
      <w:pPr>
        <w:rPr>
          <w:lang w:val="vi-VN"/>
        </w:rPr>
      </w:pPr>
      <w:r w:rsidRPr="00515445">
        <w:rPr>
          <w:lang w:val="vi-VN"/>
        </w:rPr>
        <w:t xml:space="preserve">"vn": "Tiến sĩ Trần đã nghiên cứu về lĩnh vực này trong hơn mười năm.",       </w:t>
      </w:r>
    </w:p>
    <w:p w14:paraId="41F3F182" w14:textId="77777777" w:rsidR="00515445" w:rsidRPr="00515445" w:rsidRDefault="00515445" w:rsidP="00515445">
      <w:pPr>
        <w:rPr>
          <w:lang w:val="vi-VN"/>
        </w:rPr>
      </w:pPr>
      <w:r w:rsidRPr="00515445">
        <w:rPr>
          <w:lang w:val="vi-VN"/>
        </w:rPr>
        <w:t xml:space="preserve">"en": "Doctor Tran has been researching in this field for over ten years.",      </w:t>
      </w:r>
    </w:p>
    <w:p w14:paraId="4684CE49" w14:textId="77777777" w:rsidR="00515445" w:rsidRPr="00515445" w:rsidRDefault="00515445" w:rsidP="00515445">
      <w:pPr>
        <w:rPr>
          <w:lang w:val="vi-VN"/>
        </w:rPr>
      </w:pPr>
      <w:r w:rsidRPr="00515445">
        <w:rPr>
          <w:lang w:val="vi-VN"/>
        </w:rPr>
        <w:t xml:space="preserve">},      </w:t>
      </w:r>
    </w:p>
    <w:p w14:paraId="6FEA99FD" w14:textId="77777777" w:rsidR="00515445" w:rsidRPr="00515445" w:rsidRDefault="00515445" w:rsidP="00515445">
      <w:pPr>
        <w:rPr>
          <w:lang w:val="vi-VN"/>
        </w:rPr>
      </w:pPr>
      <w:r w:rsidRPr="00515445">
        <w:rPr>
          <w:lang w:val="vi-VN"/>
        </w:rPr>
        <w:t xml:space="preserve">{       </w:t>
      </w:r>
    </w:p>
    <w:p w14:paraId="16226617" w14:textId="77777777" w:rsidR="00515445" w:rsidRPr="00515445" w:rsidRDefault="00515445" w:rsidP="00515445">
      <w:pPr>
        <w:rPr>
          <w:lang w:val="vi-VN"/>
        </w:rPr>
      </w:pPr>
      <w:r w:rsidRPr="00515445">
        <w:rPr>
          <w:lang w:val="vi-VN"/>
        </w:rPr>
        <w:t xml:space="preserve">"vn": "Tôi đã có cuộc họp với tiến sĩ Phạm để thảo luận về dự án.",       </w:t>
      </w:r>
    </w:p>
    <w:p w14:paraId="40B3387A" w14:textId="77777777" w:rsidR="00515445" w:rsidRPr="00515445" w:rsidRDefault="00515445" w:rsidP="00515445">
      <w:pPr>
        <w:rPr>
          <w:lang w:val="vi-VN"/>
        </w:rPr>
      </w:pPr>
      <w:r w:rsidRPr="00515445">
        <w:rPr>
          <w:lang w:val="vi-VN"/>
        </w:rPr>
        <w:t xml:space="preserve">"en": "I had a meeting with Doctor Pham to discuss the project.",      </w:t>
      </w:r>
    </w:p>
    <w:p w14:paraId="368A7C09" w14:textId="77777777" w:rsidR="00515445" w:rsidRPr="00515445" w:rsidRDefault="00515445" w:rsidP="00515445">
      <w:pPr>
        <w:rPr>
          <w:lang w:val="vi-VN"/>
        </w:rPr>
      </w:pPr>
      <w:r w:rsidRPr="00515445">
        <w:rPr>
          <w:lang w:val="vi-VN"/>
        </w:rPr>
        <w:t xml:space="preserve">},      </w:t>
      </w:r>
    </w:p>
    <w:p w14:paraId="79C52554" w14:textId="77777777" w:rsidR="00515445" w:rsidRPr="00515445" w:rsidRDefault="00515445" w:rsidP="00515445">
      <w:pPr>
        <w:rPr>
          <w:lang w:val="vi-VN"/>
        </w:rPr>
      </w:pPr>
      <w:r w:rsidRPr="00515445">
        <w:rPr>
          <w:lang w:val="vi-VN"/>
        </w:rPr>
        <w:t xml:space="preserve">{       </w:t>
      </w:r>
    </w:p>
    <w:p w14:paraId="1B361356" w14:textId="77777777" w:rsidR="00515445" w:rsidRPr="00515445" w:rsidRDefault="00515445" w:rsidP="00515445">
      <w:pPr>
        <w:rPr>
          <w:lang w:val="vi-VN"/>
        </w:rPr>
      </w:pPr>
      <w:r w:rsidRPr="00515445">
        <w:rPr>
          <w:lang w:val="vi-VN"/>
        </w:rPr>
        <w:t xml:space="preserve">"vn": "Tiến sĩ Lê là một chuyên gia hàng đầu trong lĩnh vực hóa học.",       </w:t>
      </w:r>
    </w:p>
    <w:p w14:paraId="04907B79" w14:textId="77777777" w:rsidR="00515445" w:rsidRPr="00515445" w:rsidRDefault="00515445" w:rsidP="00515445">
      <w:pPr>
        <w:rPr>
          <w:lang w:val="vi-VN"/>
        </w:rPr>
      </w:pPr>
      <w:r w:rsidRPr="00515445">
        <w:rPr>
          <w:lang w:val="vi-VN"/>
        </w:rPr>
        <w:t xml:space="preserve">"en": "Doctor Le is a leading expert in the field of chemistry.",      </w:t>
      </w:r>
    </w:p>
    <w:p w14:paraId="35DD9165" w14:textId="77777777" w:rsidR="00515445" w:rsidRPr="00515445" w:rsidRDefault="00515445" w:rsidP="00515445">
      <w:pPr>
        <w:rPr>
          <w:lang w:val="vi-VN"/>
        </w:rPr>
      </w:pPr>
      <w:r w:rsidRPr="00515445">
        <w:rPr>
          <w:lang w:val="vi-VN"/>
        </w:rPr>
        <w:t xml:space="preserve">}  </w:t>
      </w:r>
    </w:p>
    <w:p w14:paraId="101FB1A0" w14:textId="77777777" w:rsidR="00515445" w:rsidRPr="00515445" w:rsidRDefault="00515445" w:rsidP="00515445">
      <w:pPr>
        <w:rPr>
          <w:lang w:val="vi-VN"/>
        </w:rPr>
      </w:pPr>
      <w:r w:rsidRPr="00515445">
        <w:rPr>
          <w:lang w:val="vi-VN"/>
        </w:rPr>
        <w:t xml:space="preserve">] </w:t>
      </w:r>
    </w:p>
    <w:p w14:paraId="2AEE0A1D" w14:textId="77777777" w:rsidR="00515445" w:rsidRPr="00515445" w:rsidRDefault="00515445" w:rsidP="00515445">
      <w:pPr>
        <w:rPr>
          <w:lang w:val="vi-VN"/>
        </w:rPr>
      </w:pPr>
      <w:r w:rsidRPr="00515445">
        <w:rPr>
          <w:lang w:val="vi-VN"/>
        </w:rPr>
        <w:t>}</w:t>
      </w:r>
    </w:p>
    <w:p w14:paraId="0906BCDA" w14:textId="77777777" w:rsidR="00515445" w:rsidRPr="00515445" w:rsidRDefault="00515445" w:rsidP="00515445">
      <w:pPr>
        <w:rPr>
          <w:lang w:val="vi-VN"/>
        </w:rPr>
      </w:pPr>
      <w:r w:rsidRPr="00515445">
        <w:rPr>
          <w:lang w:val="vi-VN"/>
        </w:rPr>
        <w:t>-----------------------------</w:t>
      </w:r>
    </w:p>
    <w:p w14:paraId="6287A127" w14:textId="77777777" w:rsidR="00515445" w:rsidRPr="00515445" w:rsidRDefault="00515445" w:rsidP="00515445">
      <w:pPr>
        <w:rPr>
          <w:lang w:val="vi-VN"/>
        </w:rPr>
      </w:pPr>
      <w:r w:rsidRPr="00515445">
        <w:rPr>
          <w:lang w:val="vi-VN"/>
        </w:rPr>
        <w:t xml:space="preserve">keyword: Time adverb 'mới' </w:t>
      </w:r>
    </w:p>
    <w:p w14:paraId="083E4A96" w14:textId="77777777" w:rsidR="00515445" w:rsidRPr="00515445" w:rsidRDefault="00515445" w:rsidP="00515445">
      <w:pPr>
        <w:rPr>
          <w:lang w:val="vi-VN"/>
        </w:rPr>
      </w:pPr>
      <w:r w:rsidRPr="00515445">
        <w:rPr>
          <w:lang w:val="vi-VN"/>
        </w:rPr>
        <w:t xml:space="preserve">PROMPT: Generate grammar explanation for following Vietnamese grammar point: Time adverb 'mới' </w:t>
      </w:r>
    </w:p>
    <w:p w14:paraId="58C001CE" w14:textId="77777777" w:rsidR="00515445" w:rsidRPr="00515445" w:rsidRDefault="00515445" w:rsidP="00515445">
      <w:pPr>
        <w:rPr>
          <w:lang w:val="vi-VN"/>
        </w:rPr>
      </w:pPr>
      <w:r w:rsidRPr="00515445">
        <w:rPr>
          <w:lang w:val="vi-VN"/>
        </w:rPr>
        <w:t>RESPONSE: {</w:t>
      </w:r>
    </w:p>
    <w:p w14:paraId="59122735" w14:textId="77777777" w:rsidR="00515445" w:rsidRPr="00515445" w:rsidRDefault="00515445" w:rsidP="00515445">
      <w:pPr>
        <w:rPr>
          <w:lang w:val="vi-VN"/>
        </w:rPr>
      </w:pPr>
      <w:r w:rsidRPr="00515445">
        <w:rPr>
          <w:lang w:val="vi-VN"/>
        </w:rPr>
        <w:t xml:space="preserve">    "title": "Time adverb 'mới'",</w:t>
      </w:r>
    </w:p>
    <w:p w14:paraId="28770142" w14:textId="77777777" w:rsidR="00515445" w:rsidRPr="00515445" w:rsidRDefault="00515445" w:rsidP="00515445">
      <w:pPr>
        <w:rPr>
          <w:lang w:val="vi-VN"/>
        </w:rPr>
      </w:pPr>
      <w:r w:rsidRPr="00515445">
        <w:rPr>
          <w:lang w:val="vi-VN"/>
        </w:rPr>
        <w:t xml:space="preserve">    "short_explanation": "'Mới' is used to specify that something happened in the recent past or just occurred.",</w:t>
      </w:r>
    </w:p>
    <w:p w14:paraId="7878151E" w14:textId="77777777" w:rsidR="00515445" w:rsidRPr="00515445" w:rsidRDefault="00515445" w:rsidP="00515445">
      <w:pPr>
        <w:rPr>
          <w:lang w:val="vi-VN"/>
        </w:rPr>
      </w:pPr>
      <w:r w:rsidRPr="00515445">
        <w:rPr>
          <w:lang w:val="vi-VN"/>
        </w:rPr>
        <w:t xml:space="preserve">    "long_explanation": "The Vietnamese word 'mới' is a time adverb that is often used to indicate that an event or action took place in the immediate past or just happened. It's similar to the English word 'just'. It can also be used to emphasise that something is only now true or possible.",</w:t>
      </w:r>
    </w:p>
    <w:p w14:paraId="31CF1F6D" w14:textId="77777777" w:rsidR="00515445" w:rsidRPr="00515445" w:rsidRDefault="00515445" w:rsidP="00515445">
      <w:pPr>
        <w:rPr>
          <w:lang w:val="vi-VN"/>
        </w:rPr>
      </w:pPr>
      <w:r w:rsidRPr="00515445">
        <w:rPr>
          <w:lang w:val="vi-VN"/>
        </w:rPr>
        <w:t xml:space="preserve">    "formation": "example of grammar formation for given grammar point",</w:t>
      </w:r>
    </w:p>
    <w:p w14:paraId="71F57847" w14:textId="77777777" w:rsidR="00515445" w:rsidRPr="00515445" w:rsidRDefault="00515445" w:rsidP="00515445">
      <w:pPr>
        <w:rPr>
          <w:lang w:val="vi-VN"/>
        </w:rPr>
      </w:pPr>
      <w:r w:rsidRPr="00515445">
        <w:rPr>
          <w:lang w:val="vi-VN"/>
        </w:rPr>
        <w:lastRenderedPageBreak/>
        <w:t xml:space="preserve">    "examples": [</w:t>
      </w:r>
    </w:p>
    <w:p w14:paraId="71143A45" w14:textId="77777777" w:rsidR="00515445" w:rsidRPr="00515445" w:rsidRDefault="00515445" w:rsidP="00515445">
      <w:pPr>
        <w:rPr>
          <w:lang w:val="vi-VN"/>
        </w:rPr>
      </w:pPr>
      <w:r w:rsidRPr="00515445">
        <w:rPr>
          <w:lang w:val="vi-VN"/>
        </w:rPr>
        <w:t xml:space="preserve">        {</w:t>
      </w:r>
    </w:p>
    <w:p w14:paraId="300C5A49" w14:textId="273CFF56" w:rsidR="00515445" w:rsidRPr="00515445" w:rsidRDefault="00515445" w:rsidP="00515445">
      <w:pPr>
        <w:rPr>
          <w:lang w:val="vi-VN"/>
        </w:rPr>
      </w:pPr>
      <w:r w:rsidRPr="00515445">
        <w:rPr>
          <w:lang w:val="vi-VN"/>
        </w:rPr>
        <w:t xml:space="preserve">            "vn": "Tôi mới về </w:t>
      </w:r>
      <w:del w:id="0" w:author="LOGTO" w:date="2023-10-15T06:20:00Z">
        <w:r w:rsidRPr="00515445" w:rsidDel="00DB2EA9">
          <w:rPr>
            <w:lang w:val="vi-VN"/>
          </w:rPr>
          <w:delText xml:space="preserve">nước </w:delText>
        </w:r>
      </w:del>
      <w:ins w:id="1" w:author="LOGTO" w:date="2023-10-15T06:20:00Z">
        <w:r w:rsidR="00DB2EA9">
          <w:t>nhà</w:t>
        </w:r>
        <w:r w:rsidR="00DB2EA9" w:rsidRPr="00515445">
          <w:rPr>
            <w:lang w:val="vi-VN"/>
          </w:rPr>
          <w:t xml:space="preserve"> </w:t>
        </w:r>
      </w:ins>
      <w:r w:rsidRPr="00515445">
        <w:rPr>
          <w:lang w:val="vi-VN"/>
        </w:rPr>
        <w:t xml:space="preserve">sau kì nghỉ </w:t>
      </w:r>
      <w:r w:rsidR="006775F6">
        <w:rPr>
          <w:lang w:val="vi-VN"/>
        </w:rPr>
        <w:t>dài</w:t>
      </w:r>
      <w:r w:rsidRPr="00515445">
        <w:rPr>
          <w:lang w:val="vi-VN"/>
        </w:rPr>
        <w:t>.",</w:t>
      </w:r>
    </w:p>
    <w:p w14:paraId="64F067AD" w14:textId="77777777" w:rsidR="00515445" w:rsidRPr="00515445" w:rsidRDefault="00515445" w:rsidP="00515445">
      <w:pPr>
        <w:rPr>
          <w:lang w:val="vi-VN"/>
        </w:rPr>
      </w:pPr>
      <w:r w:rsidRPr="00515445">
        <w:rPr>
          <w:lang w:val="vi-VN"/>
        </w:rPr>
        <w:t xml:space="preserve">            "en": "I have just returned home after a big holiday."</w:t>
      </w:r>
    </w:p>
    <w:p w14:paraId="75C64AC9" w14:textId="77777777" w:rsidR="00515445" w:rsidRPr="00515445" w:rsidRDefault="00515445" w:rsidP="00515445">
      <w:pPr>
        <w:rPr>
          <w:lang w:val="vi-VN"/>
        </w:rPr>
      </w:pPr>
      <w:r w:rsidRPr="00515445">
        <w:rPr>
          <w:lang w:val="vi-VN"/>
        </w:rPr>
        <w:t xml:space="preserve">        },</w:t>
      </w:r>
    </w:p>
    <w:p w14:paraId="532FF349" w14:textId="77777777" w:rsidR="00515445" w:rsidRPr="00515445" w:rsidRDefault="00515445" w:rsidP="00515445">
      <w:pPr>
        <w:rPr>
          <w:lang w:val="vi-VN"/>
        </w:rPr>
      </w:pPr>
      <w:r w:rsidRPr="00515445">
        <w:rPr>
          <w:lang w:val="vi-VN"/>
        </w:rPr>
        <w:t xml:space="preserve">        {</w:t>
      </w:r>
    </w:p>
    <w:p w14:paraId="71951181" w14:textId="77777777" w:rsidR="00515445" w:rsidRPr="00515445" w:rsidRDefault="00515445" w:rsidP="00515445">
      <w:pPr>
        <w:rPr>
          <w:lang w:val="vi-VN"/>
        </w:rPr>
      </w:pPr>
      <w:r w:rsidRPr="00515445">
        <w:rPr>
          <w:lang w:val="vi-VN"/>
        </w:rPr>
        <w:t xml:space="preserve">            "vn": "Anh ấy mới viết xong bức thư này.",</w:t>
      </w:r>
    </w:p>
    <w:p w14:paraId="7ECD87D5" w14:textId="77777777" w:rsidR="00515445" w:rsidRPr="00515445" w:rsidRDefault="00515445" w:rsidP="00515445">
      <w:pPr>
        <w:rPr>
          <w:lang w:val="vi-VN"/>
        </w:rPr>
      </w:pPr>
      <w:r w:rsidRPr="00515445">
        <w:rPr>
          <w:lang w:val="vi-VN"/>
        </w:rPr>
        <w:t xml:space="preserve">            "en": "He has just finished writing this letter."</w:t>
      </w:r>
    </w:p>
    <w:p w14:paraId="2DE0EDE4" w14:textId="77777777" w:rsidR="00515445" w:rsidRPr="00515445" w:rsidRDefault="00515445" w:rsidP="00515445">
      <w:pPr>
        <w:rPr>
          <w:lang w:val="vi-VN"/>
        </w:rPr>
      </w:pPr>
      <w:r w:rsidRPr="00515445">
        <w:rPr>
          <w:lang w:val="vi-VN"/>
        </w:rPr>
        <w:t xml:space="preserve">        },</w:t>
      </w:r>
    </w:p>
    <w:p w14:paraId="291312E1" w14:textId="77777777" w:rsidR="00515445" w:rsidRPr="00515445" w:rsidRDefault="00515445" w:rsidP="00515445">
      <w:pPr>
        <w:rPr>
          <w:lang w:val="vi-VN"/>
        </w:rPr>
      </w:pPr>
      <w:r w:rsidRPr="00515445">
        <w:rPr>
          <w:lang w:val="vi-VN"/>
        </w:rPr>
        <w:t xml:space="preserve">        {</w:t>
      </w:r>
    </w:p>
    <w:p w14:paraId="5BC80D6A" w14:textId="21B22944" w:rsidR="00515445" w:rsidRPr="00515445" w:rsidRDefault="00515445" w:rsidP="00515445">
      <w:pPr>
        <w:rPr>
          <w:lang w:val="vi-VN"/>
        </w:rPr>
      </w:pPr>
      <w:r w:rsidRPr="00515445">
        <w:rPr>
          <w:lang w:val="vi-VN"/>
        </w:rPr>
        <w:t xml:space="preserve">            "vn": "Cô ấy </w:t>
      </w:r>
      <w:r w:rsidR="006775F6">
        <w:rPr>
          <w:lang w:val="vi-VN"/>
        </w:rPr>
        <w:t xml:space="preserve">vừa </w:t>
      </w:r>
      <w:r w:rsidRPr="00515445">
        <w:rPr>
          <w:lang w:val="vi-VN"/>
        </w:rPr>
        <w:t xml:space="preserve">mới hiểu </w:t>
      </w:r>
      <w:r w:rsidR="006775F6">
        <w:rPr>
          <w:lang w:val="vi-VN"/>
        </w:rPr>
        <w:t xml:space="preserve">ra </w:t>
      </w:r>
      <w:r w:rsidRPr="00515445">
        <w:rPr>
          <w:lang w:val="vi-VN"/>
        </w:rPr>
        <w:t>mình đã sai lầm.",</w:t>
      </w:r>
    </w:p>
    <w:p w14:paraId="24B786E2" w14:textId="77777777" w:rsidR="00515445" w:rsidRPr="00515445" w:rsidRDefault="00515445" w:rsidP="00515445">
      <w:pPr>
        <w:rPr>
          <w:lang w:val="vi-VN"/>
        </w:rPr>
      </w:pPr>
      <w:r w:rsidRPr="00515445">
        <w:rPr>
          <w:lang w:val="vi-VN"/>
        </w:rPr>
        <w:t xml:space="preserve">            "en": "She has just realized that she was wrong."</w:t>
      </w:r>
    </w:p>
    <w:p w14:paraId="2FBE4ABE" w14:textId="77777777" w:rsidR="00515445" w:rsidRPr="00515445" w:rsidRDefault="00515445" w:rsidP="00515445">
      <w:pPr>
        <w:rPr>
          <w:lang w:val="vi-VN"/>
        </w:rPr>
      </w:pPr>
      <w:r w:rsidRPr="00515445">
        <w:rPr>
          <w:lang w:val="vi-VN"/>
        </w:rPr>
        <w:t xml:space="preserve">        },</w:t>
      </w:r>
    </w:p>
    <w:p w14:paraId="32462F2B" w14:textId="77777777" w:rsidR="00515445" w:rsidRPr="00515445" w:rsidRDefault="00515445" w:rsidP="00515445">
      <w:pPr>
        <w:rPr>
          <w:lang w:val="vi-VN"/>
        </w:rPr>
      </w:pPr>
      <w:r w:rsidRPr="00515445">
        <w:rPr>
          <w:lang w:val="vi-VN"/>
        </w:rPr>
        <w:t xml:space="preserve">        {</w:t>
      </w:r>
    </w:p>
    <w:p w14:paraId="498C5DC9" w14:textId="3F90720C" w:rsidR="00515445" w:rsidRPr="00515445" w:rsidRDefault="00515445" w:rsidP="00515445">
      <w:pPr>
        <w:rPr>
          <w:lang w:val="vi-VN"/>
        </w:rPr>
      </w:pPr>
      <w:r w:rsidRPr="00515445">
        <w:rPr>
          <w:lang w:val="vi-VN"/>
        </w:rPr>
        <w:t xml:space="preserve">            "vn": "Tôi mới mua căn hộ này </w:t>
      </w:r>
      <w:ins w:id="2" w:author="LOGTO" w:date="2023-10-15T06:21:00Z">
        <w:r w:rsidR="00DB2EA9">
          <w:t xml:space="preserve">ngày </w:t>
        </w:r>
      </w:ins>
      <w:r w:rsidRPr="00515445">
        <w:rPr>
          <w:lang w:val="vi-VN"/>
        </w:rPr>
        <w:t>hôm qua.",</w:t>
      </w:r>
    </w:p>
    <w:p w14:paraId="28F6C7B4" w14:textId="77777777" w:rsidR="00515445" w:rsidRPr="00515445" w:rsidRDefault="00515445" w:rsidP="00515445">
      <w:pPr>
        <w:rPr>
          <w:lang w:val="vi-VN"/>
        </w:rPr>
      </w:pPr>
      <w:r w:rsidRPr="00515445">
        <w:rPr>
          <w:lang w:val="vi-VN"/>
        </w:rPr>
        <w:t xml:space="preserve">            "en": "I just bought this apartment yesterday."</w:t>
      </w:r>
    </w:p>
    <w:p w14:paraId="1E581C82" w14:textId="77777777" w:rsidR="00515445" w:rsidRPr="00515445" w:rsidRDefault="00515445" w:rsidP="00515445">
      <w:pPr>
        <w:rPr>
          <w:lang w:val="vi-VN"/>
        </w:rPr>
      </w:pPr>
      <w:r w:rsidRPr="00515445">
        <w:rPr>
          <w:lang w:val="vi-VN"/>
        </w:rPr>
        <w:t xml:space="preserve">        }</w:t>
      </w:r>
    </w:p>
    <w:p w14:paraId="354A7215" w14:textId="77777777" w:rsidR="00515445" w:rsidRPr="00515445" w:rsidRDefault="00515445" w:rsidP="00515445">
      <w:pPr>
        <w:rPr>
          <w:lang w:val="vi-VN"/>
        </w:rPr>
      </w:pPr>
      <w:r w:rsidRPr="00515445">
        <w:rPr>
          <w:lang w:val="vi-VN"/>
        </w:rPr>
        <w:t xml:space="preserve">    ]</w:t>
      </w:r>
    </w:p>
    <w:p w14:paraId="040754B7" w14:textId="77777777" w:rsidR="00515445" w:rsidRPr="00515445" w:rsidRDefault="00515445" w:rsidP="00515445">
      <w:pPr>
        <w:rPr>
          <w:lang w:val="vi-VN"/>
        </w:rPr>
      </w:pPr>
      <w:r w:rsidRPr="00515445">
        <w:rPr>
          <w:lang w:val="vi-VN"/>
        </w:rPr>
        <w:t>}</w:t>
      </w:r>
    </w:p>
    <w:p w14:paraId="2849B617" w14:textId="77777777" w:rsidR="00515445" w:rsidRPr="00515445" w:rsidRDefault="00515445" w:rsidP="00515445">
      <w:pPr>
        <w:rPr>
          <w:lang w:val="vi-VN"/>
        </w:rPr>
      </w:pPr>
      <w:r w:rsidRPr="00515445">
        <w:rPr>
          <w:lang w:val="vi-VN"/>
        </w:rPr>
        <w:t>-----------------------------</w:t>
      </w:r>
    </w:p>
    <w:p w14:paraId="2EDB6061" w14:textId="77777777" w:rsidR="00515445" w:rsidRPr="00515445" w:rsidRDefault="00515445" w:rsidP="00515445">
      <w:pPr>
        <w:rPr>
          <w:lang w:val="vi-VN"/>
        </w:rPr>
      </w:pPr>
      <w:r w:rsidRPr="00515445">
        <w:rPr>
          <w:lang w:val="vi-VN"/>
        </w:rPr>
        <w:t xml:space="preserve">keyword: Time adverb 'sắp' </w:t>
      </w:r>
    </w:p>
    <w:p w14:paraId="310D42C7" w14:textId="77777777" w:rsidR="00515445" w:rsidRPr="00515445" w:rsidRDefault="00515445" w:rsidP="00515445">
      <w:pPr>
        <w:rPr>
          <w:lang w:val="vi-VN"/>
        </w:rPr>
      </w:pPr>
      <w:r w:rsidRPr="00515445">
        <w:rPr>
          <w:lang w:val="vi-VN"/>
        </w:rPr>
        <w:t xml:space="preserve">PROMPT: Generate grammar explanation for following Vietnamese grammar point: Time adverb 'sắp' </w:t>
      </w:r>
    </w:p>
    <w:p w14:paraId="64C7A874" w14:textId="77777777" w:rsidR="00515445" w:rsidRPr="00515445" w:rsidRDefault="00515445" w:rsidP="00515445">
      <w:pPr>
        <w:rPr>
          <w:lang w:val="vi-VN"/>
        </w:rPr>
      </w:pPr>
      <w:r w:rsidRPr="00515445">
        <w:rPr>
          <w:lang w:val="vi-VN"/>
        </w:rPr>
        <w:t xml:space="preserve">RESPONSE: { </w:t>
      </w:r>
    </w:p>
    <w:p w14:paraId="5A965403" w14:textId="77777777" w:rsidR="00515445" w:rsidRPr="00515445" w:rsidRDefault="00515445" w:rsidP="00515445">
      <w:pPr>
        <w:rPr>
          <w:lang w:val="vi-VN"/>
        </w:rPr>
      </w:pPr>
      <w:r w:rsidRPr="00515445">
        <w:rPr>
          <w:lang w:val="vi-VN"/>
        </w:rPr>
        <w:t xml:space="preserve">  "title": "Time adverb 'sắp'", </w:t>
      </w:r>
    </w:p>
    <w:p w14:paraId="5421EA2E" w14:textId="77777777" w:rsidR="00515445" w:rsidRPr="00515445" w:rsidRDefault="00515445" w:rsidP="00515445">
      <w:pPr>
        <w:rPr>
          <w:lang w:val="vi-VN"/>
        </w:rPr>
      </w:pPr>
      <w:r w:rsidRPr="00515445">
        <w:rPr>
          <w:lang w:val="vi-VN"/>
        </w:rPr>
        <w:t xml:space="preserve">  "short_explanation": "Used to denote an action that is about to happen in the near future.", </w:t>
      </w:r>
    </w:p>
    <w:p w14:paraId="3421C08D" w14:textId="77777777" w:rsidR="00515445" w:rsidRPr="00515445" w:rsidRDefault="00515445" w:rsidP="00515445">
      <w:pPr>
        <w:rPr>
          <w:lang w:val="vi-VN"/>
        </w:rPr>
      </w:pPr>
      <w:r w:rsidRPr="00515445">
        <w:rPr>
          <w:lang w:val="vi-VN"/>
        </w:rPr>
        <w:t xml:space="preserve">  "long_explanation": "The Vietnamese word 'sắp' is a time adverb used to express an action that is about to happen in the near future. It is similar to the English phrase 'about to' or 'soon'. It is usually used before the verb to denote the imminent nature of the action.", </w:t>
      </w:r>
    </w:p>
    <w:p w14:paraId="0DE4B2E6" w14:textId="77777777" w:rsidR="00515445" w:rsidRPr="00515445" w:rsidRDefault="00515445" w:rsidP="00515445">
      <w:pPr>
        <w:rPr>
          <w:lang w:val="vi-VN"/>
        </w:rPr>
      </w:pPr>
      <w:r w:rsidRPr="00515445">
        <w:rPr>
          <w:lang w:val="vi-VN"/>
        </w:rPr>
        <w:t xml:space="preserve">  "formation": "sắp + verb", </w:t>
      </w:r>
    </w:p>
    <w:p w14:paraId="19AFD495" w14:textId="77777777" w:rsidR="00515445" w:rsidRPr="00515445" w:rsidRDefault="00515445" w:rsidP="00515445">
      <w:pPr>
        <w:rPr>
          <w:lang w:val="vi-VN"/>
        </w:rPr>
      </w:pPr>
      <w:r w:rsidRPr="00515445">
        <w:rPr>
          <w:lang w:val="vi-VN"/>
        </w:rPr>
        <w:t xml:space="preserve">  "examples": [</w:t>
      </w:r>
    </w:p>
    <w:p w14:paraId="097B265C" w14:textId="77777777" w:rsidR="00515445" w:rsidRPr="00515445" w:rsidRDefault="00515445" w:rsidP="00515445">
      <w:pPr>
        <w:rPr>
          <w:lang w:val="vi-VN"/>
        </w:rPr>
      </w:pPr>
      <w:r w:rsidRPr="00515445">
        <w:rPr>
          <w:lang w:val="vi-VN"/>
        </w:rPr>
        <w:t xml:space="preserve">    {</w:t>
      </w:r>
    </w:p>
    <w:p w14:paraId="547B3CCF" w14:textId="77777777" w:rsidR="00515445" w:rsidRPr="00515445" w:rsidRDefault="00515445" w:rsidP="00515445">
      <w:pPr>
        <w:rPr>
          <w:lang w:val="vi-VN"/>
        </w:rPr>
      </w:pPr>
      <w:r w:rsidRPr="00515445">
        <w:rPr>
          <w:lang w:val="vi-VN"/>
        </w:rPr>
        <w:t xml:space="preserve">      "vn": "Tôi sắp đi du lịch đến Nhật Bản.", </w:t>
      </w:r>
    </w:p>
    <w:p w14:paraId="16D8C38B" w14:textId="77777777" w:rsidR="00515445" w:rsidRPr="00515445" w:rsidRDefault="00515445" w:rsidP="00515445">
      <w:pPr>
        <w:rPr>
          <w:lang w:val="vi-VN"/>
        </w:rPr>
      </w:pPr>
      <w:r w:rsidRPr="00515445">
        <w:rPr>
          <w:lang w:val="vi-VN"/>
        </w:rPr>
        <w:t xml:space="preserve">      "en": "I am about to travel to Japan."</w:t>
      </w:r>
    </w:p>
    <w:p w14:paraId="14D26605" w14:textId="77777777" w:rsidR="00515445" w:rsidRPr="00515445" w:rsidRDefault="00515445" w:rsidP="00515445">
      <w:pPr>
        <w:rPr>
          <w:lang w:val="vi-VN"/>
        </w:rPr>
      </w:pPr>
      <w:r w:rsidRPr="00515445">
        <w:rPr>
          <w:lang w:val="vi-VN"/>
        </w:rPr>
        <w:t xml:space="preserve">    }, </w:t>
      </w:r>
    </w:p>
    <w:p w14:paraId="66A07BF8" w14:textId="77777777" w:rsidR="00515445" w:rsidRPr="00515445" w:rsidRDefault="00515445" w:rsidP="00515445">
      <w:pPr>
        <w:rPr>
          <w:lang w:val="vi-VN"/>
        </w:rPr>
      </w:pPr>
      <w:r w:rsidRPr="00515445">
        <w:rPr>
          <w:lang w:val="vi-VN"/>
        </w:rPr>
        <w:t xml:space="preserve">    {</w:t>
      </w:r>
    </w:p>
    <w:p w14:paraId="35C0D51A" w14:textId="77777777" w:rsidR="00515445" w:rsidRPr="00515445" w:rsidRDefault="00515445" w:rsidP="00515445">
      <w:pPr>
        <w:rPr>
          <w:lang w:val="vi-VN"/>
        </w:rPr>
      </w:pPr>
      <w:r w:rsidRPr="00515445">
        <w:rPr>
          <w:lang w:val="vi-VN"/>
        </w:rPr>
        <w:t xml:space="preserve">      "vn": "Anh ấy sắp tốt nghiệp đại học.", </w:t>
      </w:r>
    </w:p>
    <w:p w14:paraId="41BC1186" w14:textId="77777777" w:rsidR="00515445" w:rsidRPr="00515445" w:rsidRDefault="00515445" w:rsidP="00515445">
      <w:pPr>
        <w:rPr>
          <w:lang w:val="vi-VN"/>
        </w:rPr>
      </w:pPr>
      <w:r w:rsidRPr="00515445">
        <w:rPr>
          <w:lang w:val="vi-VN"/>
        </w:rPr>
        <w:t xml:space="preserve">      "en": "He is about to graduate from university."</w:t>
      </w:r>
    </w:p>
    <w:p w14:paraId="66F91BAB" w14:textId="77777777" w:rsidR="00515445" w:rsidRPr="00515445" w:rsidRDefault="00515445" w:rsidP="00515445">
      <w:pPr>
        <w:rPr>
          <w:lang w:val="vi-VN"/>
        </w:rPr>
      </w:pPr>
      <w:r w:rsidRPr="00515445">
        <w:rPr>
          <w:lang w:val="vi-VN"/>
        </w:rPr>
        <w:t xml:space="preserve">    }, </w:t>
      </w:r>
    </w:p>
    <w:p w14:paraId="7DA74EBA" w14:textId="77777777" w:rsidR="00515445" w:rsidRPr="00515445" w:rsidRDefault="00515445" w:rsidP="00515445">
      <w:pPr>
        <w:rPr>
          <w:lang w:val="vi-VN"/>
        </w:rPr>
      </w:pPr>
      <w:r w:rsidRPr="00515445">
        <w:rPr>
          <w:lang w:val="vi-VN"/>
        </w:rPr>
        <w:t xml:space="preserve">    {</w:t>
      </w:r>
    </w:p>
    <w:p w14:paraId="16842D15" w14:textId="77777777" w:rsidR="00515445" w:rsidRPr="00515445" w:rsidRDefault="00515445" w:rsidP="00515445">
      <w:pPr>
        <w:rPr>
          <w:lang w:val="vi-VN"/>
        </w:rPr>
      </w:pPr>
      <w:r w:rsidRPr="00515445">
        <w:rPr>
          <w:lang w:val="vi-VN"/>
        </w:rPr>
        <w:t xml:space="preserve">      "vn": "Chúng tôi sắp mua một chiếc xe mới.", </w:t>
      </w:r>
    </w:p>
    <w:p w14:paraId="67C24DAD" w14:textId="77777777" w:rsidR="00515445" w:rsidRPr="00515445" w:rsidRDefault="00515445" w:rsidP="00515445">
      <w:pPr>
        <w:rPr>
          <w:lang w:val="vi-VN"/>
        </w:rPr>
      </w:pPr>
      <w:r w:rsidRPr="00515445">
        <w:rPr>
          <w:lang w:val="vi-VN"/>
        </w:rPr>
        <w:t xml:space="preserve">      "en": "We are about to buy a new car."</w:t>
      </w:r>
    </w:p>
    <w:p w14:paraId="242AD7E4" w14:textId="77777777" w:rsidR="00515445" w:rsidRPr="00515445" w:rsidRDefault="00515445" w:rsidP="00515445">
      <w:pPr>
        <w:rPr>
          <w:lang w:val="vi-VN"/>
        </w:rPr>
      </w:pPr>
      <w:r w:rsidRPr="00515445">
        <w:rPr>
          <w:lang w:val="vi-VN"/>
        </w:rPr>
        <w:t xml:space="preserve">    }, </w:t>
      </w:r>
    </w:p>
    <w:p w14:paraId="1AA90AD7" w14:textId="77777777" w:rsidR="00515445" w:rsidRPr="00515445" w:rsidRDefault="00515445" w:rsidP="00515445">
      <w:pPr>
        <w:rPr>
          <w:lang w:val="vi-VN"/>
        </w:rPr>
      </w:pPr>
      <w:r w:rsidRPr="00515445">
        <w:rPr>
          <w:lang w:val="vi-VN"/>
        </w:rPr>
        <w:t xml:space="preserve">    {</w:t>
      </w:r>
    </w:p>
    <w:p w14:paraId="621198BE" w14:textId="77777777" w:rsidR="00515445" w:rsidRPr="00515445" w:rsidRDefault="00515445" w:rsidP="00515445">
      <w:pPr>
        <w:rPr>
          <w:lang w:val="vi-VN"/>
        </w:rPr>
      </w:pPr>
      <w:r w:rsidRPr="00515445">
        <w:rPr>
          <w:lang w:val="vi-VN"/>
        </w:rPr>
        <w:lastRenderedPageBreak/>
        <w:t xml:space="preserve">      "vn": "Cơn mưa sắp tới.", </w:t>
      </w:r>
    </w:p>
    <w:p w14:paraId="581DAB88" w14:textId="77777777" w:rsidR="00515445" w:rsidRPr="00515445" w:rsidRDefault="00515445" w:rsidP="00515445">
      <w:pPr>
        <w:rPr>
          <w:lang w:val="vi-VN"/>
        </w:rPr>
      </w:pPr>
      <w:r w:rsidRPr="00515445">
        <w:rPr>
          <w:lang w:val="vi-VN"/>
        </w:rPr>
        <w:t xml:space="preserve">      "en": "The rain is about to come."</w:t>
      </w:r>
    </w:p>
    <w:p w14:paraId="054A5993" w14:textId="77777777" w:rsidR="00515445" w:rsidRPr="00515445" w:rsidRDefault="00515445" w:rsidP="00515445">
      <w:pPr>
        <w:rPr>
          <w:lang w:val="vi-VN"/>
        </w:rPr>
      </w:pPr>
      <w:r w:rsidRPr="00515445">
        <w:rPr>
          <w:lang w:val="vi-VN"/>
        </w:rPr>
        <w:t xml:space="preserve">    }</w:t>
      </w:r>
    </w:p>
    <w:p w14:paraId="105B15BA" w14:textId="77777777" w:rsidR="00515445" w:rsidRPr="00515445" w:rsidRDefault="00515445" w:rsidP="00515445">
      <w:pPr>
        <w:rPr>
          <w:lang w:val="vi-VN"/>
        </w:rPr>
      </w:pPr>
      <w:r w:rsidRPr="00515445">
        <w:rPr>
          <w:lang w:val="vi-VN"/>
        </w:rPr>
        <w:t xml:space="preserve">  ] </w:t>
      </w:r>
    </w:p>
    <w:p w14:paraId="115D3253" w14:textId="77777777" w:rsidR="00515445" w:rsidRPr="00515445" w:rsidRDefault="00515445" w:rsidP="00515445">
      <w:pPr>
        <w:rPr>
          <w:lang w:val="vi-VN"/>
        </w:rPr>
      </w:pPr>
      <w:r w:rsidRPr="00515445">
        <w:rPr>
          <w:lang w:val="vi-VN"/>
        </w:rPr>
        <w:t>}</w:t>
      </w:r>
    </w:p>
    <w:p w14:paraId="3F606502" w14:textId="77777777" w:rsidR="00515445" w:rsidRPr="00515445" w:rsidRDefault="00515445" w:rsidP="00515445">
      <w:pPr>
        <w:rPr>
          <w:lang w:val="vi-VN"/>
        </w:rPr>
      </w:pPr>
      <w:r w:rsidRPr="00515445">
        <w:rPr>
          <w:lang w:val="vi-VN"/>
        </w:rPr>
        <w:t>-----------------------------</w:t>
      </w:r>
    </w:p>
    <w:p w14:paraId="700FC2CF" w14:textId="77777777" w:rsidR="00515445" w:rsidRPr="00515445" w:rsidRDefault="00515445" w:rsidP="00515445">
      <w:pPr>
        <w:rPr>
          <w:lang w:val="vi-VN"/>
        </w:rPr>
      </w:pPr>
      <w:r w:rsidRPr="00515445">
        <w:rPr>
          <w:lang w:val="vi-VN"/>
        </w:rPr>
        <w:t xml:space="preserve">keyword: Time adverb 'sẽ' </w:t>
      </w:r>
    </w:p>
    <w:p w14:paraId="27B16B2C" w14:textId="77777777" w:rsidR="00515445" w:rsidRPr="00515445" w:rsidRDefault="00515445" w:rsidP="00515445">
      <w:pPr>
        <w:rPr>
          <w:lang w:val="vi-VN"/>
        </w:rPr>
      </w:pPr>
      <w:r w:rsidRPr="00515445">
        <w:rPr>
          <w:lang w:val="vi-VN"/>
        </w:rPr>
        <w:t xml:space="preserve">PROMPT: Generate grammar explanation for following Vietnamese grammar point: Time adverb 'sẽ' </w:t>
      </w:r>
    </w:p>
    <w:p w14:paraId="5C694715" w14:textId="77777777" w:rsidR="00515445" w:rsidRPr="00515445" w:rsidRDefault="00515445" w:rsidP="00515445">
      <w:pPr>
        <w:rPr>
          <w:lang w:val="vi-VN"/>
        </w:rPr>
      </w:pPr>
      <w:r w:rsidRPr="00515445">
        <w:rPr>
          <w:lang w:val="vi-VN"/>
        </w:rPr>
        <w:t>RESPONSE: {</w:t>
      </w:r>
    </w:p>
    <w:p w14:paraId="4DD8D123" w14:textId="77777777" w:rsidR="00515445" w:rsidRPr="00515445" w:rsidRDefault="00515445" w:rsidP="00515445">
      <w:pPr>
        <w:rPr>
          <w:lang w:val="vi-VN"/>
        </w:rPr>
      </w:pPr>
      <w:r w:rsidRPr="00515445">
        <w:rPr>
          <w:lang w:val="vi-VN"/>
        </w:rPr>
        <w:t xml:space="preserve">    "title": "Time adverb 'sẽ'",</w:t>
      </w:r>
    </w:p>
    <w:p w14:paraId="11DC03C2" w14:textId="77777777" w:rsidR="00515445" w:rsidRPr="00515445" w:rsidRDefault="00515445" w:rsidP="00515445">
      <w:pPr>
        <w:rPr>
          <w:lang w:val="vi-VN"/>
        </w:rPr>
      </w:pPr>
      <w:r w:rsidRPr="00515445">
        <w:rPr>
          <w:lang w:val="vi-VN"/>
        </w:rPr>
        <w:t xml:space="preserve">    "short_explanation": "'Sẽ' is used to indicate future actions or events.",</w:t>
      </w:r>
    </w:p>
    <w:p w14:paraId="4088ED5D" w14:textId="77777777" w:rsidR="00515445" w:rsidRPr="00515445" w:rsidRDefault="00515445" w:rsidP="00515445">
      <w:pPr>
        <w:rPr>
          <w:lang w:val="vi-VN"/>
        </w:rPr>
      </w:pPr>
      <w:r w:rsidRPr="00515445">
        <w:rPr>
          <w:lang w:val="vi-VN"/>
        </w:rPr>
        <w:t xml:space="preserve">    "long_explanation": "The Vietnamese time adverb 'sẽ' is equivalent to 'will' in English, used to predict or promise future events. It is often placed before a verb to denote that the action will take place in the future.",</w:t>
      </w:r>
    </w:p>
    <w:p w14:paraId="6006D1FD" w14:textId="77777777" w:rsidR="00515445" w:rsidRPr="00515445" w:rsidRDefault="00515445" w:rsidP="00515445">
      <w:pPr>
        <w:rPr>
          <w:lang w:val="vi-VN"/>
        </w:rPr>
      </w:pPr>
      <w:r w:rsidRPr="00515445">
        <w:rPr>
          <w:lang w:val="vi-VN"/>
        </w:rPr>
        <w:t xml:space="preserve">    "formation": "subject + sẽ + verb",</w:t>
      </w:r>
    </w:p>
    <w:p w14:paraId="00B2C283" w14:textId="77777777" w:rsidR="00515445" w:rsidRPr="00515445" w:rsidRDefault="00515445" w:rsidP="00515445">
      <w:pPr>
        <w:rPr>
          <w:lang w:val="vi-VN"/>
        </w:rPr>
      </w:pPr>
      <w:r w:rsidRPr="00515445">
        <w:rPr>
          <w:lang w:val="vi-VN"/>
        </w:rPr>
        <w:t xml:space="preserve">    "examples": [</w:t>
      </w:r>
    </w:p>
    <w:p w14:paraId="64DCC8C5" w14:textId="77777777" w:rsidR="00515445" w:rsidRPr="00515445" w:rsidRDefault="00515445" w:rsidP="00515445">
      <w:pPr>
        <w:rPr>
          <w:lang w:val="vi-VN"/>
        </w:rPr>
      </w:pPr>
      <w:r w:rsidRPr="00515445">
        <w:rPr>
          <w:lang w:val="vi-VN"/>
        </w:rPr>
        <w:t xml:space="preserve">        {</w:t>
      </w:r>
    </w:p>
    <w:p w14:paraId="050F1BB7" w14:textId="77777777" w:rsidR="00515445" w:rsidRPr="00515445" w:rsidRDefault="00515445" w:rsidP="00515445">
      <w:pPr>
        <w:rPr>
          <w:lang w:val="vi-VN"/>
        </w:rPr>
      </w:pPr>
      <w:r w:rsidRPr="00515445">
        <w:rPr>
          <w:lang w:val="vi-VN"/>
        </w:rPr>
        <w:t xml:space="preserve">            "vn": "Tôi sẽ đi du lịch ở Đà Lạt vào cuối năm.",</w:t>
      </w:r>
    </w:p>
    <w:p w14:paraId="2FA6FADF" w14:textId="77777777" w:rsidR="00515445" w:rsidRPr="00515445" w:rsidRDefault="00515445" w:rsidP="00515445">
      <w:pPr>
        <w:rPr>
          <w:lang w:val="vi-VN"/>
        </w:rPr>
      </w:pPr>
      <w:r w:rsidRPr="00515445">
        <w:rPr>
          <w:lang w:val="vi-VN"/>
        </w:rPr>
        <w:t xml:space="preserve">            "en": "I will travel to Da Lat at the end of the year."</w:t>
      </w:r>
    </w:p>
    <w:p w14:paraId="33F30A1D" w14:textId="77777777" w:rsidR="00515445" w:rsidRPr="00515445" w:rsidRDefault="00515445" w:rsidP="00515445">
      <w:pPr>
        <w:rPr>
          <w:lang w:val="vi-VN"/>
        </w:rPr>
      </w:pPr>
      <w:r w:rsidRPr="00515445">
        <w:rPr>
          <w:lang w:val="vi-VN"/>
        </w:rPr>
        <w:t xml:space="preserve">        },</w:t>
      </w:r>
    </w:p>
    <w:p w14:paraId="0DD7D0DB" w14:textId="77777777" w:rsidR="00515445" w:rsidRPr="00515445" w:rsidRDefault="00515445" w:rsidP="00515445">
      <w:pPr>
        <w:rPr>
          <w:lang w:val="vi-VN"/>
        </w:rPr>
      </w:pPr>
      <w:r w:rsidRPr="00515445">
        <w:rPr>
          <w:lang w:val="vi-VN"/>
        </w:rPr>
        <w:t xml:space="preserve">        {</w:t>
      </w:r>
    </w:p>
    <w:p w14:paraId="2B741EA0" w14:textId="77777777" w:rsidR="00515445" w:rsidRPr="00515445" w:rsidRDefault="00515445" w:rsidP="00515445">
      <w:pPr>
        <w:rPr>
          <w:lang w:val="vi-VN"/>
        </w:rPr>
      </w:pPr>
      <w:r w:rsidRPr="00515445">
        <w:rPr>
          <w:lang w:val="vi-VN"/>
        </w:rPr>
        <w:t xml:space="preserve">            "vn": "Chúng tôi sẽ họp mặt ở nhà riêng của tôi vào tối thứ sáu.",</w:t>
      </w:r>
    </w:p>
    <w:p w14:paraId="20C7BB64" w14:textId="77777777" w:rsidR="00515445" w:rsidRPr="00515445" w:rsidRDefault="00515445" w:rsidP="00515445">
      <w:pPr>
        <w:rPr>
          <w:lang w:val="vi-VN"/>
        </w:rPr>
      </w:pPr>
      <w:r w:rsidRPr="00515445">
        <w:rPr>
          <w:lang w:val="vi-VN"/>
        </w:rPr>
        <w:t xml:space="preserve">            "en": "We will meet at my private house on Friday night."</w:t>
      </w:r>
    </w:p>
    <w:p w14:paraId="296CA7F2" w14:textId="77777777" w:rsidR="00515445" w:rsidRPr="00515445" w:rsidRDefault="00515445" w:rsidP="00515445">
      <w:pPr>
        <w:rPr>
          <w:lang w:val="vi-VN"/>
        </w:rPr>
      </w:pPr>
      <w:r w:rsidRPr="00515445">
        <w:rPr>
          <w:lang w:val="vi-VN"/>
        </w:rPr>
        <w:t xml:space="preserve">        },</w:t>
      </w:r>
    </w:p>
    <w:p w14:paraId="4873C6BB" w14:textId="77777777" w:rsidR="00515445" w:rsidRPr="00515445" w:rsidRDefault="00515445" w:rsidP="00515445">
      <w:pPr>
        <w:rPr>
          <w:lang w:val="vi-VN"/>
        </w:rPr>
      </w:pPr>
      <w:r w:rsidRPr="00515445">
        <w:rPr>
          <w:lang w:val="vi-VN"/>
        </w:rPr>
        <w:t xml:space="preserve">        {</w:t>
      </w:r>
    </w:p>
    <w:p w14:paraId="1C9BC948" w14:textId="1FA92A00" w:rsidR="00515445" w:rsidRPr="00515445" w:rsidRDefault="00515445" w:rsidP="00515445">
      <w:pPr>
        <w:rPr>
          <w:lang w:val="vi-VN"/>
        </w:rPr>
      </w:pPr>
      <w:r w:rsidRPr="00515445">
        <w:rPr>
          <w:lang w:val="vi-VN"/>
        </w:rPr>
        <w:t xml:space="preserve">            "vn": "Anh </w:t>
      </w:r>
      <w:ins w:id="3" w:author="LOGTO" w:date="2023-10-15T06:23:00Z">
        <w:r w:rsidR="005E2AD3">
          <w:t xml:space="preserve">ấy </w:t>
        </w:r>
      </w:ins>
      <w:r w:rsidRPr="00515445">
        <w:rPr>
          <w:lang w:val="vi-VN"/>
        </w:rPr>
        <w:t>sẽ gọi cho em vào sáng mai.",</w:t>
      </w:r>
    </w:p>
    <w:p w14:paraId="1F857E5D" w14:textId="77777777" w:rsidR="00515445" w:rsidRPr="00515445" w:rsidRDefault="00515445" w:rsidP="00515445">
      <w:pPr>
        <w:rPr>
          <w:lang w:val="vi-VN"/>
        </w:rPr>
      </w:pPr>
      <w:r w:rsidRPr="00515445">
        <w:rPr>
          <w:lang w:val="vi-VN"/>
        </w:rPr>
        <w:t xml:space="preserve">            "en": "He will call you tomorrow morning."</w:t>
      </w:r>
    </w:p>
    <w:p w14:paraId="5F4D79E5" w14:textId="77777777" w:rsidR="00515445" w:rsidRPr="00515445" w:rsidRDefault="00515445" w:rsidP="00515445">
      <w:pPr>
        <w:rPr>
          <w:lang w:val="vi-VN"/>
        </w:rPr>
      </w:pPr>
      <w:r w:rsidRPr="00515445">
        <w:rPr>
          <w:lang w:val="vi-VN"/>
        </w:rPr>
        <w:t xml:space="preserve">        },</w:t>
      </w:r>
    </w:p>
    <w:p w14:paraId="3A4A244D" w14:textId="77777777" w:rsidR="00515445" w:rsidRPr="00515445" w:rsidRDefault="00515445" w:rsidP="00515445">
      <w:pPr>
        <w:rPr>
          <w:lang w:val="vi-VN"/>
        </w:rPr>
      </w:pPr>
      <w:r w:rsidRPr="00515445">
        <w:rPr>
          <w:lang w:val="vi-VN"/>
        </w:rPr>
        <w:t xml:space="preserve">        {</w:t>
      </w:r>
    </w:p>
    <w:p w14:paraId="495F7D35" w14:textId="7B58E3FE" w:rsidR="00515445" w:rsidRPr="00515445" w:rsidRDefault="00515445" w:rsidP="00515445">
      <w:pPr>
        <w:rPr>
          <w:lang w:val="vi-VN"/>
        </w:rPr>
      </w:pPr>
      <w:r w:rsidRPr="00515445">
        <w:rPr>
          <w:lang w:val="vi-VN"/>
        </w:rPr>
        <w:t xml:space="preserve">            "vn": "Ba sẽ mua một chiếc xe mới nếu </w:t>
      </w:r>
      <w:del w:id="4" w:author="LOGTO" w:date="2023-10-15T06:23:00Z">
        <w:r w:rsidRPr="00515445" w:rsidDel="00624AC0">
          <w:rPr>
            <w:lang w:val="vi-VN"/>
          </w:rPr>
          <w:delText xml:space="preserve">anh </w:delText>
        </w:r>
      </w:del>
      <w:ins w:id="5" w:author="LOGTO" w:date="2023-10-15T06:23:00Z">
        <w:r w:rsidR="00624AC0">
          <w:t xml:space="preserve">con </w:t>
        </w:r>
      </w:ins>
      <w:r w:rsidRPr="00515445">
        <w:rPr>
          <w:lang w:val="vi-VN"/>
        </w:rPr>
        <w:t>thắng cuộc.",</w:t>
      </w:r>
    </w:p>
    <w:p w14:paraId="6F532EEC" w14:textId="77777777" w:rsidR="00515445" w:rsidRPr="00515445" w:rsidRDefault="00515445" w:rsidP="00515445">
      <w:pPr>
        <w:rPr>
          <w:lang w:val="vi-VN"/>
        </w:rPr>
      </w:pPr>
      <w:r w:rsidRPr="00515445">
        <w:rPr>
          <w:lang w:val="vi-VN"/>
        </w:rPr>
        <w:t xml:space="preserve">            "en": "Dad will buy a new car if you win."</w:t>
      </w:r>
    </w:p>
    <w:p w14:paraId="653BF750" w14:textId="77777777" w:rsidR="00515445" w:rsidRPr="00515445" w:rsidRDefault="00515445" w:rsidP="00515445">
      <w:pPr>
        <w:rPr>
          <w:lang w:val="vi-VN"/>
        </w:rPr>
      </w:pPr>
      <w:r w:rsidRPr="00515445">
        <w:rPr>
          <w:lang w:val="vi-VN"/>
        </w:rPr>
        <w:t xml:space="preserve">        } </w:t>
      </w:r>
    </w:p>
    <w:p w14:paraId="488BA156" w14:textId="77777777" w:rsidR="00515445" w:rsidRPr="00515445" w:rsidRDefault="00515445" w:rsidP="00515445">
      <w:pPr>
        <w:rPr>
          <w:lang w:val="vi-VN"/>
        </w:rPr>
      </w:pPr>
      <w:r w:rsidRPr="00515445">
        <w:rPr>
          <w:lang w:val="vi-VN"/>
        </w:rPr>
        <w:t xml:space="preserve">    ] </w:t>
      </w:r>
    </w:p>
    <w:p w14:paraId="2FB941F3" w14:textId="77777777" w:rsidR="00515445" w:rsidRPr="00515445" w:rsidRDefault="00515445" w:rsidP="00515445">
      <w:pPr>
        <w:rPr>
          <w:lang w:val="vi-VN"/>
        </w:rPr>
      </w:pPr>
      <w:r w:rsidRPr="00515445">
        <w:rPr>
          <w:lang w:val="vi-VN"/>
        </w:rPr>
        <w:t>}</w:t>
      </w:r>
    </w:p>
    <w:p w14:paraId="7123DBB8" w14:textId="77777777" w:rsidR="00515445" w:rsidRPr="00515445" w:rsidRDefault="00515445" w:rsidP="00515445">
      <w:pPr>
        <w:rPr>
          <w:lang w:val="vi-VN"/>
        </w:rPr>
      </w:pPr>
      <w:r w:rsidRPr="00515445">
        <w:rPr>
          <w:lang w:val="vi-VN"/>
        </w:rPr>
        <w:t>-----------------------------</w:t>
      </w:r>
    </w:p>
    <w:p w14:paraId="07B116E3" w14:textId="77777777" w:rsidR="00515445" w:rsidRPr="00515445" w:rsidRDefault="00515445" w:rsidP="00515445">
      <w:pPr>
        <w:rPr>
          <w:lang w:val="vi-VN"/>
        </w:rPr>
      </w:pPr>
      <w:r w:rsidRPr="00515445">
        <w:rPr>
          <w:lang w:val="vi-VN"/>
        </w:rPr>
        <w:t xml:space="preserve">keyword: Time expression 'hôm qua' </w:t>
      </w:r>
    </w:p>
    <w:p w14:paraId="2FC7AB4D" w14:textId="77777777" w:rsidR="00515445" w:rsidRPr="00515445" w:rsidRDefault="00515445" w:rsidP="00515445">
      <w:pPr>
        <w:rPr>
          <w:lang w:val="vi-VN"/>
        </w:rPr>
      </w:pPr>
      <w:r w:rsidRPr="00515445">
        <w:rPr>
          <w:lang w:val="vi-VN"/>
        </w:rPr>
        <w:t xml:space="preserve">PROMPT: Generate grammar explanation for following Vietnamese grammar point: Time expression 'hôm qua' </w:t>
      </w:r>
    </w:p>
    <w:p w14:paraId="1A038297" w14:textId="77777777" w:rsidR="00515445" w:rsidRPr="00515445" w:rsidRDefault="00515445" w:rsidP="00515445">
      <w:pPr>
        <w:rPr>
          <w:lang w:val="vi-VN"/>
        </w:rPr>
      </w:pPr>
      <w:r w:rsidRPr="00515445">
        <w:rPr>
          <w:lang w:val="vi-VN"/>
        </w:rPr>
        <w:t>RESPONSE: {</w:t>
      </w:r>
    </w:p>
    <w:p w14:paraId="13B597A0" w14:textId="77777777" w:rsidR="00515445" w:rsidRPr="00515445" w:rsidRDefault="00515445" w:rsidP="00515445">
      <w:pPr>
        <w:rPr>
          <w:lang w:val="vi-VN"/>
        </w:rPr>
      </w:pPr>
      <w:r w:rsidRPr="00515445">
        <w:rPr>
          <w:lang w:val="vi-VN"/>
        </w:rPr>
        <w:t xml:space="preserve">    "title": "Time expression 'hôm qua'",</w:t>
      </w:r>
    </w:p>
    <w:p w14:paraId="38869484" w14:textId="77777777" w:rsidR="00515445" w:rsidRPr="00515445" w:rsidRDefault="00515445" w:rsidP="00515445">
      <w:pPr>
        <w:rPr>
          <w:lang w:val="vi-VN"/>
        </w:rPr>
      </w:pPr>
      <w:r w:rsidRPr="00515445">
        <w:rPr>
          <w:lang w:val="vi-VN"/>
        </w:rPr>
        <w:t xml:space="preserve">    "short_explanation": "Used to refer to the previous day.",</w:t>
      </w:r>
    </w:p>
    <w:p w14:paraId="1DFC590F" w14:textId="77777777" w:rsidR="00515445" w:rsidRPr="00515445" w:rsidRDefault="00515445" w:rsidP="00515445">
      <w:pPr>
        <w:rPr>
          <w:lang w:val="vi-VN"/>
        </w:rPr>
      </w:pPr>
      <w:r w:rsidRPr="00515445">
        <w:rPr>
          <w:lang w:val="vi-VN"/>
        </w:rPr>
        <w:lastRenderedPageBreak/>
        <w:t xml:space="preserve">    "long_explanation": "The Vietnamese phrase 'hôm qua' represents the time expression used for the previous day, similar to 'yesterday' in English. It helps to describe an event, action or occurrence that took place one day before the current day.",</w:t>
      </w:r>
    </w:p>
    <w:p w14:paraId="74F14467" w14:textId="77777777" w:rsidR="00515445" w:rsidRPr="00515445" w:rsidRDefault="00515445" w:rsidP="00515445">
      <w:pPr>
        <w:rPr>
          <w:lang w:val="vi-VN"/>
        </w:rPr>
      </w:pPr>
      <w:r w:rsidRPr="00515445">
        <w:rPr>
          <w:lang w:val="vi-VN"/>
        </w:rPr>
        <w:t xml:space="preserve">    "formation": "example of grammar formation for given grammar point",</w:t>
      </w:r>
    </w:p>
    <w:p w14:paraId="66DA06D9" w14:textId="77777777" w:rsidR="00515445" w:rsidRPr="00515445" w:rsidRDefault="00515445" w:rsidP="00515445">
      <w:pPr>
        <w:rPr>
          <w:lang w:val="vi-VN"/>
        </w:rPr>
      </w:pPr>
      <w:r w:rsidRPr="00515445">
        <w:rPr>
          <w:lang w:val="vi-VN"/>
        </w:rPr>
        <w:t xml:space="preserve">    "examples": [</w:t>
      </w:r>
    </w:p>
    <w:p w14:paraId="55458E2B" w14:textId="77777777" w:rsidR="00515445" w:rsidRPr="00515445" w:rsidRDefault="00515445" w:rsidP="00515445">
      <w:pPr>
        <w:rPr>
          <w:lang w:val="vi-VN"/>
        </w:rPr>
      </w:pPr>
      <w:r w:rsidRPr="00515445">
        <w:rPr>
          <w:lang w:val="vi-VN"/>
        </w:rPr>
        <w:t xml:space="preserve">      {</w:t>
      </w:r>
    </w:p>
    <w:p w14:paraId="686BF191" w14:textId="77777777" w:rsidR="00515445" w:rsidRPr="00515445" w:rsidRDefault="00515445" w:rsidP="00515445">
      <w:pPr>
        <w:rPr>
          <w:lang w:val="vi-VN"/>
        </w:rPr>
      </w:pPr>
      <w:r w:rsidRPr="00515445">
        <w:rPr>
          <w:lang w:val="vi-VN"/>
        </w:rPr>
        <w:t xml:space="preserve">        "vn": "Hôm qua tôi đã xem phim ở rạp.",</w:t>
      </w:r>
    </w:p>
    <w:p w14:paraId="101F41BD" w14:textId="77777777" w:rsidR="00515445" w:rsidRPr="00515445" w:rsidRDefault="00515445" w:rsidP="00515445">
      <w:pPr>
        <w:rPr>
          <w:lang w:val="vi-VN"/>
        </w:rPr>
      </w:pPr>
      <w:r w:rsidRPr="00515445">
        <w:rPr>
          <w:lang w:val="vi-VN"/>
        </w:rPr>
        <w:t xml:space="preserve">        "en": "Yesterday, I watched a movie at the cinema."</w:t>
      </w:r>
    </w:p>
    <w:p w14:paraId="1A299F04" w14:textId="77777777" w:rsidR="00515445" w:rsidRPr="00515445" w:rsidRDefault="00515445" w:rsidP="00515445">
      <w:pPr>
        <w:rPr>
          <w:lang w:val="vi-VN"/>
        </w:rPr>
      </w:pPr>
      <w:r w:rsidRPr="00515445">
        <w:rPr>
          <w:lang w:val="vi-VN"/>
        </w:rPr>
        <w:t xml:space="preserve">      },</w:t>
      </w:r>
    </w:p>
    <w:p w14:paraId="49C62E80" w14:textId="77777777" w:rsidR="00515445" w:rsidRPr="00515445" w:rsidRDefault="00515445" w:rsidP="00515445">
      <w:pPr>
        <w:rPr>
          <w:lang w:val="vi-VN"/>
        </w:rPr>
      </w:pPr>
      <w:r w:rsidRPr="00515445">
        <w:rPr>
          <w:lang w:val="vi-VN"/>
        </w:rPr>
        <w:t xml:space="preserve">      {</w:t>
      </w:r>
    </w:p>
    <w:p w14:paraId="52F2BA5E" w14:textId="77777777" w:rsidR="00515445" w:rsidRPr="00515445" w:rsidRDefault="00515445" w:rsidP="00515445">
      <w:pPr>
        <w:rPr>
          <w:lang w:val="vi-VN"/>
        </w:rPr>
      </w:pPr>
      <w:r w:rsidRPr="00515445">
        <w:rPr>
          <w:lang w:val="vi-VN"/>
        </w:rPr>
        <w:t xml:space="preserve">        "vn": "Tôi gặp bạn tôi ở quán cà phê hôm qua.",</w:t>
      </w:r>
    </w:p>
    <w:p w14:paraId="44E48822" w14:textId="77777777" w:rsidR="00515445" w:rsidRPr="00515445" w:rsidRDefault="00515445" w:rsidP="00515445">
      <w:pPr>
        <w:rPr>
          <w:lang w:val="vi-VN"/>
        </w:rPr>
      </w:pPr>
      <w:r w:rsidRPr="00515445">
        <w:rPr>
          <w:lang w:val="vi-VN"/>
        </w:rPr>
        <w:t xml:space="preserve">        "en": "I met my friend at the coffee shop yesterday."</w:t>
      </w:r>
    </w:p>
    <w:p w14:paraId="0E474DFB" w14:textId="77777777" w:rsidR="00515445" w:rsidRPr="00515445" w:rsidRDefault="00515445" w:rsidP="00515445">
      <w:pPr>
        <w:rPr>
          <w:lang w:val="vi-VN"/>
        </w:rPr>
      </w:pPr>
      <w:r w:rsidRPr="00515445">
        <w:rPr>
          <w:lang w:val="vi-VN"/>
        </w:rPr>
        <w:t xml:space="preserve">      },</w:t>
      </w:r>
    </w:p>
    <w:p w14:paraId="6087508D" w14:textId="77777777" w:rsidR="00515445" w:rsidRPr="00515445" w:rsidRDefault="00515445" w:rsidP="00515445">
      <w:pPr>
        <w:rPr>
          <w:lang w:val="vi-VN"/>
        </w:rPr>
      </w:pPr>
      <w:r w:rsidRPr="00515445">
        <w:rPr>
          <w:lang w:val="vi-VN"/>
        </w:rPr>
        <w:t xml:space="preserve">      {</w:t>
      </w:r>
    </w:p>
    <w:p w14:paraId="422A1E2B" w14:textId="77777777" w:rsidR="00515445" w:rsidRPr="00515445" w:rsidRDefault="00515445" w:rsidP="00515445">
      <w:pPr>
        <w:rPr>
          <w:lang w:val="vi-VN"/>
        </w:rPr>
      </w:pPr>
      <w:r w:rsidRPr="00515445">
        <w:rPr>
          <w:lang w:val="vi-VN"/>
        </w:rPr>
        <w:t xml:space="preserve">        "vn": "Hôm qua trời mưa to.",</w:t>
      </w:r>
    </w:p>
    <w:p w14:paraId="64D43581" w14:textId="77777777" w:rsidR="00515445" w:rsidRPr="00515445" w:rsidRDefault="00515445" w:rsidP="00515445">
      <w:pPr>
        <w:rPr>
          <w:lang w:val="vi-VN"/>
        </w:rPr>
      </w:pPr>
      <w:r w:rsidRPr="00515445">
        <w:rPr>
          <w:lang w:val="vi-VN"/>
        </w:rPr>
        <w:t xml:space="preserve">        "en": "It rained heavily yesterday."</w:t>
      </w:r>
    </w:p>
    <w:p w14:paraId="3C15868E" w14:textId="77777777" w:rsidR="00515445" w:rsidRPr="00515445" w:rsidRDefault="00515445" w:rsidP="00515445">
      <w:pPr>
        <w:rPr>
          <w:lang w:val="vi-VN"/>
        </w:rPr>
      </w:pPr>
      <w:r w:rsidRPr="00515445">
        <w:rPr>
          <w:lang w:val="vi-VN"/>
        </w:rPr>
        <w:t xml:space="preserve">      },</w:t>
      </w:r>
    </w:p>
    <w:p w14:paraId="20D7D69F" w14:textId="77777777" w:rsidR="00515445" w:rsidRPr="00515445" w:rsidRDefault="00515445" w:rsidP="00515445">
      <w:pPr>
        <w:rPr>
          <w:lang w:val="vi-VN"/>
        </w:rPr>
      </w:pPr>
      <w:r w:rsidRPr="00515445">
        <w:rPr>
          <w:lang w:val="vi-VN"/>
        </w:rPr>
        <w:t xml:space="preserve">      {</w:t>
      </w:r>
    </w:p>
    <w:p w14:paraId="13514DDB" w14:textId="39B9FBC3" w:rsidR="00515445" w:rsidRPr="00515445" w:rsidRDefault="00515445" w:rsidP="00515445">
      <w:pPr>
        <w:rPr>
          <w:lang w:val="vi-VN"/>
        </w:rPr>
      </w:pPr>
      <w:r w:rsidRPr="00515445">
        <w:rPr>
          <w:lang w:val="vi-VN"/>
        </w:rPr>
        <w:t xml:space="preserve">        "vn": "Hôm qua tôi đã làm bài tập </w:t>
      </w:r>
      <w:del w:id="6" w:author="LOGTO" w:date="2023-10-15T13:57:00Z">
        <w:r w:rsidRPr="00515445" w:rsidDel="00C94E75">
          <w:rPr>
            <w:lang w:val="vi-VN"/>
          </w:rPr>
          <w:delText>từ trường</w:delText>
        </w:r>
      </w:del>
      <w:ins w:id="7" w:author="LOGTO" w:date="2023-10-15T13:57:00Z">
        <w:r w:rsidR="00C94E75">
          <w:t>về nhà</w:t>
        </w:r>
      </w:ins>
      <w:r w:rsidRPr="00515445">
        <w:rPr>
          <w:lang w:val="vi-VN"/>
        </w:rPr>
        <w:t>.",</w:t>
      </w:r>
    </w:p>
    <w:p w14:paraId="312497F6" w14:textId="77777777" w:rsidR="00515445" w:rsidRPr="00515445" w:rsidRDefault="00515445" w:rsidP="00515445">
      <w:pPr>
        <w:rPr>
          <w:lang w:val="vi-VN"/>
        </w:rPr>
      </w:pPr>
      <w:r w:rsidRPr="00515445">
        <w:rPr>
          <w:lang w:val="vi-VN"/>
        </w:rPr>
        <w:t xml:space="preserve">        "en": "Yesterday, I did my homework from school."</w:t>
      </w:r>
    </w:p>
    <w:p w14:paraId="63E68431" w14:textId="77777777" w:rsidR="00515445" w:rsidRPr="00515445" w:rsidRDefault="00515445" w:rsidP="00515445">
      <w:pPr>
        <w:rPr>
          <w:lang w:val="vi-VN"/>
        </w:rPr>
      </w:pPr>
      <w:r w:rsidRPr="00515445">
        <w:rPr>
          <w:lang w:val="vi-VN"/>
        </w:rPr>
        <w:t xml:space="preserve">      }</w:t>
      </w:r>
    </w:p>
    <w:p w14:paraId="1D6A451D" w14:textId="77777777" w:rsidR="00515445" w:rsidRPr="00515445" w:rsidRDefault="00515445" w:rsidP="00515445">
      <w:pPr>
        <w:rPr>
          <w:lang w:val="vi-VN"/>
        </w:rPr>
      </w:pPr>
      <w:r w:rsidRPr="00515445">
        <w:rPr>
          <w:lang w:val="vi-VN"/>
        </w:rPr>
        <w:t xml:space="preserve">    ]</w:t>
      </w:r>
    </w:p>
    <w:p w14:paraId="10EA1FF0" w14:textId="77777777" w:rsidR="00515445" w:rsidRPr="00515445" w:rsidRDefault="00515445" w:rsidP="00515445">
      <w:pPr>
        <w:rPr>
          <w:lang w:val="vi-VN"/>
        </w:rPr>
      </w:pPr>
      <w:r w:rsidRPr="00515445">
        <w:rPr>
          <w:lang w:val="vi-VN"/>
        </w:rPr>
        <w:t xml:space="preserve">  }</w:t>
      </w:r>
    </w:p>
    <w:p w14:paraId="00D7E8B9" w14:textId="77777777" w:rsidR="00515445" w:rsidRPr="00515445" w:rsidRDefault="00515445" w:rsidP="00515445">
      <w:pPr>
        <w:rPr>
          <w:lang w:val="vi-VN"/>
        </w:rPr>
      </w:pPr>
      <w:r w:rsidRPr="00515445">
        <w:rPr>
          <w:lang w:val="vi-VN"/>
        </w:rPr>
        <w:t>-----------------------------</w:t>
      </w:r>
    </w:p>
    <w:p w14:paraId="7607ACF6" w14:textId="77777777" w:rsidR="00515445" w:rsidRPr="00515445" w:rsidRDefault="00515445" w:rsidP="00515445">
      <w:pPr>
        <w:rPr>
          <w:lang w:val="vi-VN"/>
        </w:rPr>
      </w:pPr>
      <w:r w:rsidRPr="00515445">
        <w:rPr>
          <w:lang w:val="vi-VN"/>
        </w:rPr>
        <w:t xml:space="preserve">keyword: Time expression 'khi' </w:t>
      </w:r>
    </w:p>
    <w:p w14:paraId="1F835C92" w14:textId="77777777" w:rsidR="00515445" w:rsidRPr="00515445" w:rsidRDefault="00515445" w:rsidP="00515445">
      <w:pPr>
        <w:rPr>
          <w:lang w:val="vi-VN"/>
        </w:rPr>
      </w:pPr>
      <w:r w:rsidRPr="00515445">
        <w:rPr>
          <w:lang w:val="vi-VN"/>
        </w:rPr>
        <w:t xml:space="preserve">PROMPT: Generate grammar explanation for following Vietnamese grammar point: Time expression 'khi' </w:t>
      </w:r>
    </w:p>
    <w:p w14:paraId="0D830E01" w14:textId="77777777" w:rsidR="00515445" w:rsidRPr="00515445" w:rsidRDefault="00515445" w:rsidP="00515445">
      <w:pPr>
        <w:rPr>
          <w:lang w:val="vi-VN"/>
        </w:rPr>
      </w:pPr>
      <w:r w:rsidRPr="00515445">
        <w:rPr>
          <w:lang w:val="vi-VN"/>
        </w:rPr>
        <w:t>RESPONSE: {</w:t>
      </w:r>
    </w:p>
    <w:p w14:paraId="77BD0258" w14:textId="77777777" w:rsidR="00515445" w:rsidRPr="00515445" w:rsidRDefault="00515445" w:rsidP="00515445">
      <w:pPr>
        <w:rPr>
          <w:lang w:val="vi-VN"/>
        </w:rPr>
      </w:pPr>
      <w:r w:rsidRPr="00515445">
        <w:rPr>
          <w:lang w:val="vi-VN"/>
        </w:rPr>
        <w:t xml:space="preserve">    "title": "Time expression 'khi'",</w:t>
      </w:r>
    </w:p>
    <w:p w14:paraId="290FDCD6" w14:textId="77777777" w:rsidR="00515445" w:rsidRPr="00515445" w:rsidRDefault="00515445" w:rsidP="00515445">
      <w:pPr>
        <w:rPr>
          <w:lang w:val="vi-VN"/>
        </w:rPr>
      </w:pPr>
      <w:r w:rsidRPr="00515445">
        <w:rPr>
          <w:lang w:val="vi-VN"/>
        </w:rPr>
        <w:t xml:space="preserve">    "short_explanation": "Used to describe the time an action or event happens.",</w:t>
      </w:r>
    </w:p>
    <w:p w14:paraId="6097C2C0" w14:textId="77777777" w:rsidR="00515445" w:rsidRPr="00515445" w:rsidRDefault="00515445" w:rsidP="00515445">
      <w:pPr>
        <w:rPr>
          <w:lang w:val="vi-VN"/>
        </w:rPr>
      </w:pPr>
      <w:r w:rsidRPr="00515445">
        <w:rPr>
          <w:lang w:val="vi-VN"/>
        </w:rPr>
        <w:t xml:space="preserve">    "long_explanation": "The Vietnamese time expression 'khi' is similar to the English word 'when'. It's used to mark the time when an action or event takes place. 'Khi' introduces a clause of time and it can be used both before and after the main clause.",</w:t>
      </w:r>
    </w:p>
    <w:p w14:paraId="391724C1" w14:textId="77777777" w:rsidR="00515445" w:rsidRPr="00515445" w:rsidRDefault="00515445" w:rsidP="00515445">
      <w:pPr>
        <w:rPr>
          <w:lang w:val="vi-VN"/>
        </w:rPr>
      </w:pPr>
      <w:r w:rsidRPr="00515445">
        <w:rPr>
          <w:lang w:val="vi-VN"/>
        </w:rPr>
        <w:t xml:space="preserve">    "formation": "Main clause + khi + subordinate clause | Khi + subordinate clause + main clause",</w:t>
      </w:r>
    </w:p>
    <w:p w14:paraId="47E9D442" w14:textId="77777777" w:rsidR="00515445" w:rsidRPr="00515445" w:rsidRDefault="00515445" w:rsidP="00515445">
      <w:pPr>
        <w:rPr>
          <w:lang w:val="vi-VN"/>
        </w:rPr>
      </w:pPr>
      <w:r w:rsidRPr="00515445">
        <w:rPr>
          <w:lang w:val="vi-VN"/>
        </w:rPr>
        <w:t xml:space="preserve">    "examples": [</w:t>
      </w:r>
    </w:p>
    <w:p w14:paraId="7080C123" w14:textId="77777777" w:rsidR="00515445" w:rsidRPr="00515445" w:rsidRDefault="00515445" w:rsidP="00515445">
      <w:pPr>
        <w:rPr>
          <w:lang w:val="vi-VN"/>
        </w:rPr>
      </w:pPr>
      <w:r w:rsidRPr="00515445">
        <w:rPr>
          <w:lang w:val="vi-VN"/>
        </w:rPr>
        <w:t xml:space="preserve">      {</w:t>
      </w:r>
    </w:p>
    <w:p w14:paraId="167E61C4" w14:textId="77777777" w:rsidR="00515445" w:rsidRPr="00515445" w:rsidRDefault="00515445" w:rsidP="00515445">
      <w:pPr>
        <w:rPr>
          <w:lang w:val="vi-VN"/>
        </w:rPr>
      </w:pPr>
      <w:r w:rsidRPr="00515445">
        <w:rPr>
          <w:lang w:val="vi-VN"/>
        </w:rPr>
        <w:t xml:space="preserve">        "vn": "Khi tôi đến, cô ấy đã rời đi.",</w:t>
      </w:r>
    </w:p>
    <w:p w14:paraId="09794E09" w14:textId="77777777" w:rsidR="00515445" w:rsidRPr="00515445" w:rsidRDefault="00515445" w:rsidP="00515445">
      <w:pPr>
        <w:rPr>
          <w:lang w:val="vi-VN"/>
        </w:rPr>
      </w:pPr>
      <w:r w:rsidRPr="00515445">
        <w:rPr>
          <w:lang w:val="vi-VN"/>
        </w:rPr>
        <w:t xml:space="preserve">        "en": "When I arrived, she had already left."</w:t>
      </w:r>
    </w:p>
    <w:p w14:paraId="0DB35ABB" w14:textId="77777777" w:rsidR="00515445" w:rsidRPr="00515445" w:rsidRDefault="00515445" w:rsidP="00515445">
      <w:pPr>
        <w:rPr>
          <w:lang w:val="vi-VN"/>
        </w:rPr>
      </w:pPr>
      <w:r w:rsidRPr="00515445">
        <w:rPr>
          <w:lang w:val="vi-VN"/>
        </w:rPr>
        <w:t xml:space="preserve">      },</w:t>
      </w:r>
    </w:p>
    <w:p w14:paraId="34AC78E6" w14:textId="77777777" w:rsidR="00515445" w:rsidRPr="00515445" w:rsidRDefault="00515445" w:rsidP="00515445">
      <w:pPr>
        <w:rPr>
          <w:lang w:val="vi-VN"/>
        </w:rPr>
      </w:pPr>
      <w:r w:rsidRPr="00515445">
        <w:rPr>
          <w:lang w:val="vi-VN"/>
        </w:rPr>
        <w:t xml:space="preserve">      {</w:t>
      </w:r>
    </w:p>
    <w:p w14:paraId="57A6D589" w14:textId="77777777" w:rsidR="00515445" w:rsidRPr="00515445" w:rsidRDefault="00515445" w:rsidP="00515445">
      <w:pPr>
        <w:rPr>
          <w:lang w:val="vi-VN"/>
        </w:rPr>
      </w:pPr>
      <w:r w:rsidRPr="00515445">
        <w:rPr>
          <w:lang w:val="vi-VN"/>
        </w:rPr>
        <w:t xml:space="preserve">        "vn": "Tôi sẽ gọi cho bạn khi tôi tới nhà.",</w:t>
      </w:r>
    </w:p>
    <w:p w14:paraId="365ADBA3" w14:textId="77777777" w:rsidR="00515445" w:rsidRPr="00515445" w:rsidRDefault="00515445" w:rsidP="00515445">
      <w:pPr>
        <w:rPr>
          <w:lang w:val="vi-VN"/>
        </w:rPr>
      </w:pPr>
      <w:r w:rsidRPr="00515445">
        <w:rPr>
          <w:lang w:val="vi-VN"/>
        </w:rPr>
        <w:t xml:space="preserve">        "en": "I will call you when I get home."</w:t>
      </w:r>
    </w:p>
    <w:p w14:paraId="56A8C126" w14:textId="77777777" w:rsidR="00515445" w:rsidRPr="00515445" w:rsidRDefault="00515445" w:rsidP="00515445">
      <w:pPr>
        <w:rPr>
          <w:lang w:val="vi-VN"/>
        </w:rPr>
      </w:pPr>
      <w:r w:rsidRPr="00515445">
        <w:rPr>
          <w:lang w:val="vi-VN"/>
        </w:rPr>
        <w:t xml:space="preserve">      },</w:t>
      </w:r>
    </w:p>
    <w:p w14:paraId="2306ACD7" w14:textId="77777777" w:rsidR="00515445" w:rsidRPr="00515445" w:rsidRDefault="00515445" w:rsidP="00515445">
      <w:pPr>
        <w:rPr>
          <w:lang w:val="vi-VN"/>
        </w:rPr>
      </w:pPr>
      <w:r w:rsidRPr="00515445">
        <w:rPr>
          <w:lang w:val="vi-VN"/>
        </w:rPr>
        <w:lastRenderedPageBreak/>
        <w:t xml:space="preserve">      {</w:t>
      </w:r>
    </w:p>
    <w:p w14:paraId="52218C5F" w14:textId="59279226" w:rsidR="00515445" w:rsidRPr="00515445" w:rsidRDefault="00515445" w:rsidP="00515445">
      <w:pPr>
        <w:rPr>
          <w:lang w:val="vi-VN"/>
        </w:rPr>
      </w:pPr>
      <w:r w:rsidRPr="00515445">
        <w:rPr>
          <w:lang w:val="vi-VN"/>
        </w:rPr>
        <w:t xml:space="preserve">        "vn": "</w:t>
      </w:r>
      <w:ins w:id="8" w:author="LOGTO" w:date="2023-10-15T13:57:00Z">
        <w:r w:rsidR="00C94E75">
          <w:t xml:space="preserve">Chỉ sau </w:t>
        </w:r>
      </w:ins>
      <w:del w:id="9" w:author="LOGTO" w:date="2023-10-15T13:57:00Z">
        <w:r w:rsidRPr="00515445" w:rsidDel="00C94E75">
          <w:rPr>
            <w:lang w:val="vi-VN"/>
          </w:rPr>
          <w:delText>K</w:delText>
        </w:r>
      </w:del>
      <w:ins w:id="10" w:author="LOGTO" w:date="2023-10-15T13:57:00Z">
        <w:r w:rsidR="00C94E75">
          <w:t>k</w:t>
        </w:r>
      </w:ins>
      <w:r w:rsidRPr="00515445">
        <w:rPr>
          <w:lang w:val="vi-VN"/>
        </w:rPr>
        <w:t>hi làm xong bài tập, anh ấy mới đi ngủ.",</w:t>
      </w:r>
    </w:p>
    <w:p w14:paraId="6C12F14D" w14:textId="77777777" w:rsidR="00515445" w:rsidRPr="00515445" w:rsidRDefault="00515445" w:rsidP="00515445">
      <w:pPr>
        <w:rPr>
          <w:lang w:val="vi-VN"/>
        </w:rPr>
      </w:pPr>
      <w:r w:rsidRPr="00515445">
        <w:rPr>
          <w:lang w:val="vi-VN"/>
        </w:rPr>
        <w:t xml:space="preserve">        "en": "He went to sleep only after he had finished the exercise."</w:t>
      </w:r>
    </w:p>
    <w:p w14:paraId="2DBFFA2E" w14:textId="77777777" w:rsidR="00515445" w:rsidRPr="00515445" w:rsidRDefault="00515445" w:rsidP="00515445">
      <w:pPr>
        <w:rPr>
          <w:lang w:val="vi-VN"/>
        </w:rPr>
      </w:pPr>
      <w:r w:rsidRPr="00515445">
        <w:rPr>
          <w:lang w:val="vi-VN"/>
        </w:rPr>
        <w:t xml:space="preserve">      },</w:t>
      </w:r>
    </w:p>
    <w:p w14:paraId="38ED7D12" w14:textId="77777777" w:rsidR="00515445" w:rsidRPr="00515445" w:rsidRDefault="00515445" w:rsidP="00515445">
      <w:pPr>
        <w:rPr>
          <w:lang w:val="vi-VN"/>
        </w:rPr>
      </w:pPr>
      <w:r w:rsidRPr="00515445">
        <w:rPr>
          <w:lang w:val="vi-VN"/>
        </w:rPr>
        <w:t xml:space="preserve">      {</w:t>
      </w:r>
    </w:p>
    <w:p w14:paraId="09E3E486" w14:textId="77777777" w:rsidR="00515445" w:rsidRPr="00515445" w:rsidRDefault="00515445" w:rsidP="00515445">
      <w:pPr>
        <w:rPr>
          <w:lang w:val="vi-VN"/>
        </w:rPr>
      </w:pPr>
      <w:r w:rsidRPr="00515445">
        <w:rPr>
          <w:lang w:val="vi-VN"/>
        </w:rPr>
        <w:t xml:space="preserve">        "vn": "Hãy cho tôi biết khi bạn sẵn sàng.",</w:t>
      </w:r>
    </w:p>
    <w:p w14:paraId="06C29903" w14:textId="77777777" w:rsidR="00515445" w:rsidRPr="00515445" w:rsidRDefault="00515445" w:rsidP="00515445">
      <w:pPr>
        <w:rPr>
          <w:lang w:val="vi-VN"/>
        </w:rPr>
      </w:pPr>
      <w:r w:rsidRPr="00515445">
        <w:rPr>
          <w:lang w:val="vi-VN"/>
        </w:rPr>
        <w:t xml:space="preserve">        "en": "Let me know when you are ready."</w:t>
      </w:r>
    </w:p>
    <w:p w14:paraId="7274C1A2" w14:textId="77777777" w:rsidR="00515445" w:rsidRPr="00515445" w:rsidRDefault="00515445" w:rsidP="00515445">
      <w:pPr>
        <w:rPr>
          <w:lang w:val="vi-VN"/>
        </w:rPr>
      </w:pPr>
      <w:r w:rsidRPr="00515445">
        <w:rPr>
          <w:lang w:val="vi-VN"/>
        </w:rPr>
        <w:t xml:space="preserve">      }</w:t>
      </w:r>
    </w:p>
    <w:p w14:paraId="043550E0" w14:textId="77777777" w:rsidR="00515445" w:rsidRPr="00515445" w:rsidRDefault="00515445" w:rsidP="00515445">
      <w:pPr>
        <w:rPr>
          <w:lang w:val="vi-VN"/>
        </w:rPr>
      </w:pPr>
      <w:r w:rsidRPr="00515445">
        <w:rPr>
          <w:lang w:val="vi-VN"/>
        </w:rPr>
        <w:t xml:space="preserve">    ]  </w:t>
      </w:r>
    </w:p>
    <w:p w14:paraId="0C6C5FF2" w14:textId="77777777" w:rsidR="00515445" w:rsidRPr="00515445" w:rsidRDefault="00515445" w:rsidP="00515445">
      <w:pPr>
        <w:rPr>
          <w:lang w:val="vi-VN"/>
        </w:rPr>
      </w:pPr>
      <w:r w:rsidRPr="00515445">
        <w:rPr>
          <w:lang w:val="vi-VN"/>
        </w:rPr>
        <w:t xml:space="preserve">  }</w:t>
      </w:r>
    </w:p>
    <w:p w14:paraId="34A96DBA" w14:textId="77777777" w:rsidR="00515445" w:rsidRPr="00515445" w:rsidRDefault="00515445" w:rsidP="00515445">
      <w:pPr>
        <w:rPr>
          <w:lang w:val="vi-VN"/>
        </w:rPr>
      </w:pPr>
      <w:r w:rsidRPr="00515445">
        <w:rPr>
          <w:lang w:val="vi-VN"/>
        </w:rPr>
        <w:t>-----------------------------</w:t>
      </w:r>
    </w:p>
    <w:p w14:paraId="62E355DB" w14:textId="77777777" w:rsidR="00515445" w:rsidRPr="00515445" w:rsidRDefault="00515445" w:rsidP="00515445">
      <w:pPr>
        <w:rPr>
          <w:lang w:val="vi-VN"/>
        </w:rPr>
      </w:pPr>
      <w:r w:rsidRPr="00515445">
        <w:rPr>
          <w:lang w:val="vi-VN"/>
        </w:rPr>
        <w:t xml:space="preserve">keyword: Time expression 'năm nay' </w:t>
      </w:r>
    </w:p>
    <w:p w14:paraId="466191DE" w14:textId="77777777" w:rsidR="00515445" w:rsidRPr="00515445" w:rsidRDefault="00515445" w:rsidP="00515445">
      <w:pPr>
        <w:rPr>
          <w:lang w:val="vi-VN"/>
        </w:rPr>
      </w:pPr>
      <w:r w:rsidRPr="00515445">
        <w:rPr>
          <w:lang w:val="vi-VN"/>
        </w:rPr>
        <w:t xml:space="preserve">PROMPT: Generate grammar explanation for following Vietnamese grammar point: Time expression 'năm nay' </w:t>
      </w:r>
    </w:p>
    <w:p w14:paraId="2825CD4A" w14:textId="77777777" w:rsidR="00515445" w:rsidRPr="00515445" w:rsidRDefault="00515445" w:rsidP="00515445">
      <w:pPr>
        <w:rPr>
          <w:lang w:val="vi-VN"/>
        </w:rPr>
      </w:pPr>
      <w:r w:rsidRPr="00515445">
        <w:rPr>
          <w:lang w:val="vi-VN"/>
        </w:rPr>
        <w:t xml:space="preserve">RESPONSE: { </w:t>
      </w:r>
    </w:p>
    <w:p w14:paraId="4D4148FA" w14:textId="77777777" w:rsidR="00515445" w:rsidRPr="00515445" w:rsidRDefault="00515445" w:rsidP="00515445">
      <w:pPr>
        <w:rPr>
          <w:lang w:val="vi-VN"/>
        </w:rPr>
      </w:pPr>
      <w:r w:rsidRPr="00515445">
        <w:rPr>
          <w:lang w:val="vi-VN"/>
        </w:rPr>
        <w:t xml:space="preserve">  "title": "Time expression 'năm nay'", </w:t>
      </w:r>
    </w:p>
    <w:p w14:paraId="5C998865" w14:textId="77777777" w:rsidR="00515445" w:rsidRPr="00515445" w:rsidRDefault="00515445" w:rsidP="00515445">
      <w:pPr>
        <w:rPr>
          <w:lang w:val="vi-VN"/>
        </w:rPr>
      </w:pPr>
      <w:r w:rsidRPr="00515445">
        <w:rPr>
          <w:lang w:val="vi-VN"/>
        </w:rPr>
        <w:t xml:space="preserve">  "short_explanation": "Used to refer to the current year.", </w:t>
      </w:r>
    </w:p>
    <w:p w14:paraId="091261E9" w14:textId="77777777" w:rsidR="00515445" w:rsidRPr="00515445" w:rsidRDefault="00515445" w:rsidP="00515445">
      <w:pPr>
        <w:rPr>
          <w:lang w:val="vi-VN"/>
        </w:rPr>
      </w:pPr>
      <w:r w:rsidRPr="00515445">
        <w:rPr>
          <w:lang w:val="vi-VN"/>
        </w:rPr>
        <w:t xml:space="preserve">  "long_explanation": "'Năm nay' is a Vietnamese phrase that is used to describe the current year. It is equivalent to 'this year' in English. This expression is often used to mark events or situations that have happened or will happen in the current year.", </w:t>
      </w:r>
    </w:p>
    <w:p w14:paraId="2142EB9B" w14:textId="77777777" w:rsidR="00515445" w:rsidRPr="00515445" w:rsidRDefault="00515445" w:rsidP="00515445">
      <w:pPr>
        <w:rPr>
          <w:lang w:val="vi-VN"/>
        </w:rPr>
      </w:pPr>
      <w:r w:rsidRPr="00515445">
        <w:rPr>
          <w:lang w:val="vi-VN"/>
        </w:rPr>
        <w:t xml:space="preserve">  "formation": "example of grammar formation for given grammar point", </w:t>
      </w:r>
    </w:p>
    <w:p w14:paraId="1F55697C" w14:textId="77777777" w:rsidR="00515445" w:rsidRPr="00515445" w:rsidRDefault="00515445" w:rsidP="00515445">
      <w:pPr>
        <w:rPr>
          <w:lang w:val="vi-VN"/>
        </w:rPr>
      </w:pPr>
      <w:r w:rsidRPr="00515445">
        <w:rPr>
          <w:lang w:val="vi-VN"/>
        </w:rPr>
        <w:t xml:space="preserve">  "examples": [ </w:t>
      </w:r>
    </w:p>
    <w:p w14:paraId="2ABC7B29" w14:textId="77777777" w:rsidR="00515445" w:rsidRPr="00515445" w:rsidRDefault="00515445" w:rsidP="00515445">
      <w:pPr>
        <w:rPr>
          <w:lang w:val="vi-VN"/>
        </w:rPr>
      </w:pPr>
      <w:r w:rsidRPr="00515445">
        <w:rPr>
          <w:lang w:val="vi-VN"/>
        </w:rPr>
        <w:t xml:space="preserve">    { </w:t>
      </w:r>
    </w:p>
    <w:p w14:paraId="1BCDA7D1" w14:textId="28518D87" w:rsidR="00515445" w:rsidRPr="00515445" w:rsidRDefault="00515445" w:rsidP="00515445">
      <w:pPr>
        <w:rPr>
          <w:lang w:val="vi-VN"/>
        </w:rPr>
      </w:pPr>
      <w:r w:rsidRPr="00515445">
        <w:rPr>
          <w:lang w:val="vi-VN"/>
        </w:rPr>
        <w:t xml:space="preserve">      "vn": "Năm nay tôi sẽ tốt nghiệp </w:t>
      </w:r>
      <w:del w:id="11" w:author="LOGTO" w:date="2023-10-15T06:35:00Z">
        <w:r w:rsidRPr="00515445" w:rsidDel="001A4F6D">
          <w:rPr>
            <w:lang w:val="vi-VN"/>
          </w:rPr>
          <w:delText xml:space="preserve">từ trường </w:delText>
        </w:r>
      </w:del>
      <w:r w:rsidRPr="00515445">
        <w:rPr>
          <w:lang w:val="vi-VN"/>
        </w:rPr>
        <w:t xml:space="preserve">đại học.", </w:t>
      </w:r>
    </w:p>
    <w:p w14:paraId="3BABC130" w14:textId="77777777" w:rsidR="00515445" w:rsidRPr="00515445" w:rsidRDefault="00515445" w:rsidP="00515445">
      <w:pPr>
        <w:rPr>
          <w:lang w:val="vi-VN"/>
        </w:rPr>
      </w:pPr>
      <w:r w:rsidRPr="00515445">
        <w:rPr>
          <w:lang w:val="vi-VN"/>
        </w:rPr>
        <w:t xml:space="preserve">      "en": "This year I will graduate from university.", </w:t>
      </w:r>
    </w:p>
    <w:p w14:paraId="471F141F" w14:textId="77777777" w:rsidR="00515445" w:rsidRPr="00515445" w:rsidRDefault="00515445" w:rsidP="00515445">
      <w:pPr>
        <w:rPr>
          <w:lang w:val="vi-VN"/>
        </w:rPr>
      </w:pPr>
      <w:r w:rsidRPr="00515445">
        <w:rPr>
          <w:lang w:val="vi-VN"/>
        </w:rPr>
        <w:t xml:space="preserve">    }, </w:t>
      </w:r>
    </w:p>
    <w:p w14:paraId="0E53C042" w14:textId="77777777" w:rsidR="00515445" w:rsidRPr="00515445" w:rsidRDefault="00515445" w:rsidP="00515445">
      <w:pPr>
        <w:rPr>
          <w:lang w:val="vi-VN"/>
        </w:rPr>
      </w:pPr>
      <w:r w:rsidRPr="00515445">
        <w:rPr>
          <w:lang w:val="vi-VN"/>
        </w:rPr>
        <w:t xml:space="preserve">    { </w:t>
      </w:r>
    </w:p>
    <w:p w14:paraId="3E035308" w14:textId="77777777" w:rsidR="00515445" w:rsidRPr="00515445" w:rsidRDefault="00515445" w:rsidP="00515445">
      <w:pPr>
        <w:rPr>
          <w:lang w:val="vi-VN"/>
        </w:rPr>
      </w:pPr>
      <w:r w:rsidRPr="00515445">
        <w:rPr>
          <w:lang w:val="vi-VN"/>
        </w:rPr>
        <w:t xml:space="preserve">      "vn": "Năm nay bạn có định đi du lịch nước ngoài không?", </w:t>
      </w:r>
    </w:p>
    <w:p w14:paraId="20953672" w14:textId="77777777" w:rsidR="00515445" w:rsidRPr="00515445" w:rsidRDefault="00515445" w:rsidP="00515445">
      <w:pPr>
        <w:rPr>
          <w:lang w:val="vi-VN"/>
        </w:rPr>
      </w:pPr>
      <w:r w:rsidRPr="00515445">
        <w:rPr>
          <w:lang w:val="vi-VN"/>
        </w:rPr>
        <w:t xml:space="preserve">      "en": "Are you planning to travel abroad this year?", </w:t>
      </w:r>
    </w:p>
    <w:p w14:paraId="17567368" w14:textId="77777777" w:rsidR="00515445" w:rsidRPr="00515445" w:rsidRDefault="00515445" w:rsidP="00515445">
      <w:pPr>
        <w:rPr>
          <w:lang w:val="vi-VN"/>
        </w:rPr>
      </w:pPr>
      <w:r w:rsidRPr="00515445">
        <w:rPr>
          <w:lang w:val="vi-VN"/>
        </w:rPr>
        <w:t xml:space="preserve">    }, </w:t>
      </w:r>
    </w:p>
    <w:p w14:paraId="6A9614E6" w14:textId="77777777" w:rsidR="00515445" w:rsidRPr="00515445" w:rsidRDefault="00515445" w:rsidP="00515445">
      <w:pPr>
        <w:rPr>
          <w:lang w:val="vi-VN"/>
        </w:rPr>
      </w:pPr>
      <w:r w:rsidRPr="00515445">
        <w:rPr>
          <w:lang w:val="vi-VN"/>
        </w:rPr>
        <w:t xml:space="preserve">    { </w:t>
      </w:r>
    </w:p>
    <w:p w14:paraId="1AACBDA2" w14:textId="77777777" w:rsidR="00515445" w:rsidRPr="00515445" w:rsidRDefault="00515445" w:rsidP="00515445">
      <w:pPr>
        <w:rPr>
          <w:lang w:val="vi-VN"/>
        </w:rPr>
      </w:pPr>
      <w:r w:rsidRPr="00515445">
        <w:rPr>
          <w:lang w:val="vi-VN"/>
        </w:rPr>
        <w:t xml:space="preserve">      "vn": "Năm nay mùa đông có vẻ nóng hơn so với các năm trước.", </w:t>
      </w:r>
    </w:p>
    <w:p w14:paraId="6FF3AFEA" w14:textId="77777777" w:rsidR="00515445" w:rsidRPr="00515445" w:rsidRDefault="00515445" w:rsidP="00515445">
      <w:pPr>
        <w:rPr>
          <w:lang w:val="vi-VN"/>
        </w:rPr>
      </w:pPr>
      <w:r w:rsidRPr="00515445">
        <w:rPr>
          <w:lang w:val="vi-VN"/>
        </w:rPr>
        <w:t xml:space="preserve">      "en": "This year winter seems to be warmer than previous years.", </w:t>
      </w:r>
    </w:p>
    <w:p w14:paraId="72B08975" w14:textId="77777777" w:rsidR="00515445" w:rsidRPr="00515445" w:rsidRDefault="00515445" w:rsidP="00515445">
      <w:pPr>
        <w:rPr>
          <w:lang w:val="vi-VN"/>
        </w:rPr>
      </w:pPr>
      <w:r w:rsidRPr="00515445">
        <w:rPr>
          <w:lang w:val="vi-VN"/>
        </w:rPr>
        <w:t xml:space="preserve">    }, </w:t>
      </w:r>
    </w:p>
    <w:p w14:paraId="79964B75" w14:textId="77777777" w:rsidR="00515445" w:rsidRPr="00515445" w:rsidRDefault="00515445" w:rsidP="00515445">
      <w:pPr>
        <w:rPr>
          <w:lang w:val="vi-VN"/>
        </w:rPr>
      </w:pPr>
      <w:r w:rsidRPr="00515445">
        <w:rPr>
          <w:lang w:val="vi-VN"/>
        </w:rPr>
        <w:t xml:space="preserve">    { </w:t>
      </w:r>
    </w:p>
    <w:p w14:paraId="15D9AE62" w14:textId="77777777" w:rsidR="00515445" w:rsidRPr="00515445" w:rsidRDefault="00515445" w:rsidP="00515445">
      <w:pPr>
        <w:rPr>
          <w:lang w:val="vi-VN"/>
        </w:rPr>
      </w:pPr>
      <w:r w:rsidRPr="00515445">
        <w:rPr>
          <w:lang w:val="vi-VN"/>
        </w:rPr>
        <w:t xml:space="preserve">      "vn": "Năm nay, do dịch Covid-19, tôi đã ở nhà học trực tuyến suốt.", </w:t>
      </w:r>
    </w:p>
    <w:p w14:paraId="5B03A836" w14:textId="77777777" w:rsidR="00515445" w:rsidRPr="00515445" w:rsidRDefault="00515445" w:rsidP="00515445">
      <w:pPr>
        <w:rPr>
          <w:lang w:val="vi-VN"/>
        </w:rPr>
      </w:pPr>
      <w:r w:rsidRPr="00515445">
        <w:rPr>
          <w:lang w:val="vi-VN"/>
        </w:rPr>
        <w:t xml:space="preserve">      "en": "This year, due to the Covid-19 pandemic, I've been home studying online throughout.", </w:t>
      </w:r>
    </w:p>
    <w:p w14:paraId="36590BD1" w14:textId="77777777" w:rsidR="00515445" w:rsidRPr="00515445" w:rsidRDefault="00515445" w:rsidP="00515445">
      <w:pPr>
        <w:rPr>
          <w:lang w:val="vi-VN"/>
        </w:rPr>
      </w:pPr>
      <w:r w:rsidRPr="00515445">
        <w:rPr>
          <w:lang w:val="vi-VN"/>
        </w:rPr>
        <w:t xml:space="preserve">    } </w:t>
      </w:r>
    </w:p>
    <w:p w14:paraId="11270F7E" w14:textId="77777777" w:rsidR="00515445" w:rsidRPr="00515445" w:rsidRDefault="00515445" w:rsidP="00515445">
      <w:pPr>
        <w:rPr>
          <w:lang w:val="vi-VN"/>
        </w:rPr>
      </w:pPr>
      <w:r w:rsidRPr="00515445">
        <w:rPr>
          <w:lang w:val="vi-VN"/>
        </w:rPr>
        <w:t xml:space="preserve">  ] </w:t>
      </w:r>
    </w:p>
    <w:p w14:paraId="228A21F4" w14:textId="77777777" w:rsidR="00515445" w:rsidRPr="00515445" w:rsidRDefault="00515445" w:rsidP="00515445">
      <w:pPr>
        <w:rPr>
          <w:lang w:val="vi-VN"/>
        </w:rPr>
      </w:pPr>
      <w:r w:rsidRPr="00515445">
        <w:rPr>
          <w:lang w:val="vi-VN"/>
        </w:rPr>
        <w:t>}</w:t>
      </w:r>
    </w:p>
    <w:p w14:paraId="28454491" w14:textId="77777777" w:rsidR="00515445" w:rsidRPr="00515445" w:rsidRDefault="00515445" w:rsidP="00515445">
      <w:pPr>
        <w:rPr>
          <w:lang w:val="vi-VN"/>
        </w:rPr>
      </w:pPr>
      <w:r w:rsidRPr="00515445">
        <w:rPr>
          <w:lang w:val="vi-VN"/>
        </w:rPr>
        <w:t>-----------------------------</w:t>
      </w:r>
    </w:p>
    <w:p w14:paraId="046427A0" w14:textId="77777777" w:rsidR="00515445" w:rsidRPr="00515445" w:rsidRDefault="00515445" w:rsidP="00515445">
      <w:pPr>
        <w:rPr>
          <w:lang w:val="vi-VN"/>
        </w:rPr>
      </w:pPr>
      <w:r w:rsidRPr="00515445">
        <w:rPr>
          <w:lang w:val="vi-VN"/>
        </w:rPr>
        <w:t xml:space="preserve">keyword: Time expression 'năm ngoái' </w:t>
      </w:r>
    </w:p>
    <w:p w14:paraId="1150DA67"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Time expression 'năm ngoái' </w:t>
      </w:r>
    </w:p>
    <w:p w14:paraId="65D75A83" w14:textId="77777777" w:rsidR="00515445" w:rsidRPr="00515445" w:rsidRDefault="00515445" w:rsidP="00515445">
      <w:pPr>
        <w:rPr>
          <w:lang w:val="vi-VN"/>
        </w:rPr>
      </w:pPr>
      <w:r w:rsidRPr="00515445">
        <w:rPr>
          <w:lang w:val="vi-VN"/>
        </w:rPr>
        <w:t xml:space="preserve">RESPONSE: { </w:t>
      </w:r>
    </w:p>
    <w:p w14:paraId="11B83D2B" w14:textId="77777777" w:rsidR="00515445" w:rsidRPr="00515445" w:rsidRDefault="00515445" w:rsidP="00515445">
      <w:pPr>
        <w:rPr>
          <w:lang w:val="vi-VN"/>
        </w:rPr>
      </w:pPr>
      <w:r w:rsidRPr="00515445">
        <w:rPr>
          <w:lang w:val="vi-VN"/>
        </w:rPr>
        <w:t xml:space="preserve">  "title": "Time expression 'năm ngoái'", </w:t>
      </w:r>
    </w:p>
    <w:p w14:paraId="640F4B79" w14:textId="77777777" w:rsidR="00515445" w:rsidRPr="00515445" w:rsidRDefault="00515445" w:rsidP="00515445">
      <w:pPr>
        <w:rPr>
          <w:lang w:val="vi-VN"/>
        </w:rPr>
      </w:pPr>
      <w:r w:rsidRPr="00515445">
        <w:rPr>
          <w:lang w:val="vi-VN"/>
        </w:rPr>
        <w:t xml:space="preserve">  "short_explanation": "Used to express the previous year.", </w:t>
      </w:r>
    </w:p>
    <w:p w14:paraId="39CF4B48" w14:textId="77777777" w:rsidR="00515445" w:rsidRPr="00515445" w:rsidRDefault="00515445" w:rsidP="00515445">
      <w:pPr>
        <w:rPr>
          <w:lang w:val="vi-VN"/>
        </w:rPr>
      </w:pPr>
      <w:r w:rsidRPr="00515445">
        <w:rPr>
          <w:lang w:val="vi-VN"/>
        </w:rPr>
        <w:t xml:space="preserve">  "long_explanation": "'Năm ngoái' is a common Vietnamese time expression that is used to denote 'last year'. It's used when referring to a period of time that happened a year before the current year.", </w:t>
      </w:r>
    </w:p>
    <w:p w14:paraId="6087D954" w14:textId="77777777" w:rsidR="00515445" w:rsidRPr="00515445" w:rsidRDefault="00515445" w:rsidP="00515445">
      <w:pPr>
        <w:rPr>
          <w:lang w:val="vi-VN"/>
        </w:rPr>
      </w:pPr>
      <w:r w:rsidRPr="00515445">
        <w:rPr>
          <w:lang w:val="vi-VN"/>
        </w:rPr>
        <w:t xml:space="preserve">  "formation": "statement + 'năm ngoái'", </w:t>
      </w:r>
    </w:p>
    <w:p w14:paraId="56A952FE" w14:textId="77777777" w:rsidR="00515445" w:rsidRPr="00515445" w:rsidRDefault="00515445" w:rsidP="00515445">
      <w:pPr>
        <w:rPr>
          <w:lang w:val="vi-VN"/>
        </w:rPr>
      </w:pPr>
      <w:r w:rsidRPr="00515445">
        <w:rPr>
          <w:lang w:val="vi-VN"/>
        </w:rPr>
        <w:t xml:space="preserve">  "examples": [ </w:t>
      </w:r>
    </w:p>
    <w:p w14:paraId="38E1AE32" w14:textId="77777777" w:rsidR="00515445" w:rsidRPr="00515445" w:rsidRDefault="00515445" w:rsidP="00515445">
      <w:pPr>
        <w:rPr>
          <w:lang w:val="vi-VN"/>
        </w:rPr>
      </w:pPr>
      <w:r w:rsidRPr="00515445">
        <w:rPr>
          <w:lang w:val="vi-VN"/>
        </w:rPr>
        <w:t xml:space="preserve">    { </w:t>
      </w:r>
    </w:p>
    <w:p w14:paraId="44E4786C" w14:textId="77777777" w:rsidR="00515445" w:rsidRPr="00515445" w:rsidRDefault="00515445" w:rsidP="00515445">
      <w:pPr>
        <w:rPr>
          <w:lang w:val="vi-VN"/>
        </w:rPr>
      </w:pPr>
      <w:r w:rsidRPr="00515445">
        <w:rPr>
          <w:lang w:val="vi-VN"/>
        </w:rPr>
        <w:t xml:space="preserve">      "vn": "Năm ngoái, tôi đã đi du lịch đến Nhật Bản.", </w:t>
      </w:r>
    </w:p>
    <w:p w14:paraId="0BECB349" w14:textId="77777777" w:rsidR="00515445" w:rsidRPr="00515445" w:rsidRDefault="00515445" w:rsidP="00515445">
      <w:pPr>
        <w:rPr>
          <w:lang w:val="vi-VN"/>
        </w:rPr>
      </w:pPr>
      <w:r w:rsidRPr="00515445">
        <w:rPr>
          <w:lang w:val="vi-VN"/>
        </w:rPr>
        <w:t xml:space="preserve">      "en": "Last year, I traveled to Japan."</w:t>
      </w:r>
    </w:p>
    <w:p w14:paraId="12A6A827" w14:textId="77777777" w:rsidR="00515445" w:rsidRPr="00515445" w:rsidRDefault="00515445" w:rsidP="00515445">
      <w:pPr>
        <w:rPr>
          <w:lang w:val="vi-VN"/>
        </w:rPr>
      </w:pPr>
      <w:r w:rsidRPr="00515445">
        <w:rPr>
          <w:lang w:val="vi-VN"/>
        </w:rPr>
        <w:t xml:space="preserve">    }, </w:t>
      </w:r>
    </w:p>
    <w:p w14:paraId="1E8D8F3A" w14:textId="77777777" w:rsidR="00515445" w:rsidRPr="00515445" w:rsidRDefault="00515445" w:rsidP="00515445">
      <w:pPr>
        <w:rPr>
          <w:lang w:val="vi-VN"/>
        </w:rPr>
      </w:pPr>
      <w:r w:rsidRPr="00515445">
        <w:rPr>
          <w:lang w:val="vi-VN"/>
        </w:rPr>
        <w:t xml:space="preserve">    { </w:t>
      </w:r>
    </w:p>
    <w:p w14:paraId="37BC5A3F" w14:textId="77777777" w:rsidR="00515445" w:rsidRPr="00515445" w:rsidRDefault="00515445" w:rsidP="00515445">
      <w:pPr>
        <w:rPr>
          <w:lang w:val="vi-VN"/>
        </w:rPr>
      </w:pPr>
      <w:r w:rsidRPr="00515445">
        <w:rPr>
          <w:lang w:val="vi-VN"/>
        </w:rPr>
        <w:t xml:space="preserve">      "vn": "Năm ngoái, chúng tôi đã mua một căn nhà mới.", </w:t>
      </w:r>
    </w:p>
    <w:p w14:paraId="4FDEE2E0" w14:textId="77777777" w:rsidR="00515445" w:rsidRPr="00515445" w:rsidRDefault="00515445" w:rsidP="00515445">
      <w:pPr>
        <w:rPr>
          <w:lang w:val="vi-VN"/>
        </w:rPr>
      </w:pPr>
      <w:r w:rsidRPr="00515445">
        <w:rPr>
          <w:lang w:val="vi-VN"/>
        </w:rPr>
        <w:t xml:space="preserve">      "en": "Last year, we bought a new house."</w:t>
      </w:r>
    </w:p>
    <w:p w14:paraId="34B289DC" w14:textId="77777777" w:rsidR="00515445" w:rsidRPr="00515445" w:rsidRDefault="00515445" w:rsidP="00515445">
      <w:pPr>
        <w:rPr>
          <w:lang w:val="vi-VN"/>
        </w:rPr>
      </w:pPr>
      <w:r w:rsidRPr="00515445">
        <w:rPr>
          <w:lang w:val="vi-VN"/>
        </w:rPr>
        <w:t xml:space="preserve">    }, </w:t>
      </w:r>
    </w:p>
    <w:p w14:paraId="405F98A2" w14:textId="77777777" w:rsidR="00515445" w:rsidRPr="00515445" w:rsidRDefault="00515445" w:rsidP="00515445">
      <w:pPr>
        <w:rPr>
          <w:lang w:val="vi-VN"/>
        </w:rPr>
      </w:pPr>
      <w:r w:rsidRPr="00515445">
        <w:rPr>
          <w:lang w:val="vi-VN"/>
        </w:rPr>
        <w:t xml:space="preserve">    { </w:t>
      </w:r>
    </w:p>
    <w:p w14:paraId="2E6F6548" w14:textId="77777777" w:rsidR="00515445" w:rsidRPr="00515445" w:rsidRDefault="00515445" w:rsidP="00515445">
      <w:pPr>
        <w:rPr>
          <w:lang w:val="vi-VN"/>
        </w:rPr>
      </w:pPr>
      <w:r w:rsidRPr="00515445">
        <w:rPr>
          <w:lang w:val="vi-VN"/>
        </w:rPr>
        <w:t xml:space="preserve">      "vn": "Năm ngoái, tôi đã hoàn thành bài luận văn đại học.", </w:t>
      </w:r>
    </w:p>
    <w:p w14:paraId="028D3A40" w14:textId="77777777" w:rsidR="00515445" w:rsidRPr="00515445" w:rsidRDefault="00515445" w:rsidP="00515445">
      <w:pPr>
        <w:rPr>
          <w:lang w:val="vi-VN"/>
        </w:rPr>
      </w:pPr>
      <w:r w:rsidRPr="00515445">
        <w:rPr>
          <w:lang w:val="vi-VN"/>
        </w:rPr>
        <w:t xml:space="preserve">      "en": "Last year, I completed my university dissertation."</w:t>
      </w:r>
    </w:p>
    <w:p w14:paraId="7F005A79" w14:textId="77777777" w:rsidR="00515445" w:rsidRPr="00515445" w:rsidRDefault="00515445" w:rsidP="00515445">
      <w:pPr>
        <w:rPr>
          <w:lang w:val="vi-VN"/>
        </w:rPr>
      </w:pPr>
      <w:r w:rsidRPr="00515445">
        <w:rPr>
          <w:lang w:val="vi-VN"/>
        </w:rPr>
        <w:t xml:space="preserve">    }, </w:t>
      </w:r>
    </w:p>
    <w:p w14:paraId="4B9BE120" w14:textId="77777777" w:rsidR="00515445" w:rsidRPr="00515445" w:rsidRDefault="00515445" w:rsidP="00515445">
      <w:pPr>
        <w:rPr>
          <w:lang w:val="vi-VN"/>
        </w:rPr>
      </w:pPr>
      <w:r w:rsidRPr="00515445">
        <w:rPr>
          <w:lang w:val="vi-VN"/>
        </w:rPr>
        <w:t xml:space="preserve">    { </w:t>
      </w:r>
    </w:p>
    <w:p w14:paraId="36185B1F" w14:textId="77777777" w:rsidR="00515445" w:rsidRPr="00515445" w:rsidRDefault="00515445" w:rsidP="00515445">
      <w:pPr>
        <w:rPr>
          <w:lang w:val="vi-VN"/>
        </w:rPr>
      </w:pPr>
      <w:r w:rsidRPr="00515445">
        <w:rPr>
          <w:lang w:val="vi-VN"/>
        </w:rPr>
        <w:t xml:space="preserve">      "vn": "Năm ngoái, chúng tôi đã tổ chức một bữa tiệc lớn để kỷ niệm 10 năm ngày cưới.", </w:t>
      </w:r>
    </w:p>
    <w:p w14:paraId="5F6C8D93" w14:textId="77777777" w:rsidR="00515445" w:rsidRPr="00515445" w:rsidRDefault="00515445" w:rsidP="00515445">
      <w:pPr>
        <w:rPr>
          <w:lang w:val="vi-VN"/>
        </w:rPr>
      </w:pPr>
      <w:r w:rsidRPr="00515445">
        <w:rPr>
          <w:lang w:val="vi-VN"/>
        </w:rPr>
        <w:t xml:space="preserve">      "en": "Last year, we hosted a big party to celebrate our 10th wedding anniversary."</w:t>
      </w:r>
    </w:p>
    <w:p w14:paraId="62802E05" w14:textId="77777777" w:rsidR="00515445" w:rsidRPr="00515445" w:rsidRDefault="00515445" w:rsidP="00515445">
      <w:pPr>
        <w:rPr>
          <w:lang w:val="vi-VN"/>
        </w:rPr>
      </w:pPr>
      <w:r w:rsidRPr="00515445">
        <w:rPr>
          <w:lang w:val="vi-VN"/>
        </w:rPr>
        <w:t xml:space="preserve">    }</w:t>
      </w:r>
    </w:p>
    <w:p w14:paraId="6A726C0D" w14:textId="77777777" w:rsidR="00515445" w:rsidRPr="00515445" w:rsidRDefault="00515445" w:rsidP="00515445">
      <w:pPr>
        <w:rPr>
          <w:lang w:val="vi-VN"/>
        </w:rPr>
      </w:pPr>
      <w:r w:rsidRPr="00515445">
        <w:rPr>
          <w:lang w:val="vi-VN"/>
        </w:rPr>
        <w:t xml:space="preserve">  ]</w:t>
      </w:r>
    </w:p>
    <w:p w14:paraId="42A820B0" w14:textId="77777777" w:rsidR="00515445" w:rsidRPr="00515445" w:rsidRDefault="00515445" w:rsidP="00515445">
      <w:pPr>
        <w:rPr>
          <w:lang w:val="vi-VN"/>
        </w:rPr>
      </w:pPr>
      <w:r w:rsidRPr="00515445">
        <w:rPr>
          <w:lang w:val="vi-VN"/>
        </w:rPr>
        <w:t>}</w:t>
      </w:r>
    </w:p>
    <w:p w14:paraId="46FAE457" w14:textId="77777777" w:rsidR="00515445" w:rsidRPr="00515445" w:rsidRDefault="00515445" w:rsidP="00515445">
      <w:pPr>
        <w:rPr>
          <w:lang w:val="vi-VN"/>
        </w:rPr>
      </w:pPr>
      <w:r w:rsidRPr="00515445">
        <w:rPr>
          <w:lang w:val="vi-VN"/>
        </w:rPr>
        <w:t>-----------------------------</w:t>
      </w:r>
    </w:p>
    <w:p w14:paraId="2216C6BB" w14:textId="77777777" w:rsidR="00515445" w:rsidRPr="00515445" w:rsidRDefault="00515445" w:rsidP="00515445">
      <w:pPr>
        <w:rPr>
          <w:lang w:val="vi-VN"/>
        </w:rPr>
      </w:pPr>
      <w:r w:rsidRPr="00515445">
        <w:rPr>
          <w:lang w:val="vi-VN"/>
        </w:rPr>
        <w:t xml:space="preserve">keyword: Time expression 'ngày kia' </w:t>
      </w:r>
    </w:p>
    <w:p w14:paraId="5ED2C7B4" w14:textId="77777777" w:rsidR="00515445" w:rsidRPr="00515445" w:rsidRDefault="00515445" w:rsidP="00515445">
      <w:pPr>
        <w:rPr>
          <w:lang w:val="vi-VN"/>
        </w:rPr>
      </w:pPr>
      <w:r w:rsidRPr="00515445">
        <w:rPr>
          <w:lang w:val="vi-VN"/>
        </w:rPr>
        <w:t xml:space="preserve">PROMPT: Generate grammar explanation for following Vietnamese grammar point: Time expression 'ngày kia' </w:t>
      </w:r>
    </w:p>
    <w:p w14:paraId="57442113" w14:textId="77777777" w:rsidR="00515445" w:rsidRPr="00515445" w:rsidRDefault="00515445" w:rsidP="00515445">
      <w:pPr>
        <w:rPr>
          <w:lang w:val="vi-VN"/>
        </w:rPr>
      </w:pPr>
      <w:r w:rsidRPr="00515445">
        <w:rPr>
          <w:lang w:val="vi-VN"/>
        </w:rPr>
        <w:t xml:space="preserve">RESPONSE: { </w:t>
      </w:r>
    </w:p>
    <w:p w14:paraId="6BB5CA30" w14:textId="77777777" w:rsidR="00515445" w:rsidRPr="00515445" w:rsidRDefault="00515445" w:rsidP="00515445">
      <w:pPr>
        <w:rPr>
          <w:lang w:val="vi-VN"/>
        </w:rPr>
      </w:pPr>
      <w:r w:rsidRPr="00515445">
        <w:rPr>
          <w:lang w:val="vi-VN"/>
        </w:rPr>
        <w:t xml:space="preserve">    "title": "Time expression 'ngày kia'", </w:t>
      </w:r>
    </w:p>
    <w:p w14:paraId="381A900B" w14:textId="77777777" w:rsidR="00515445" w:rsidRPr="00515445" w:rsidRDefault="00515445" w:rsidP="00515445">
      <w:pPr>
        <w:rPr>
          <w:lang w:val="vi-VN"/>
        </w:rPr>
      </w:pPr>
      <w:r w:rsidRPr="00515445">
        <w:rPr>
          <w:lang w:val="vi-VN"/>
        </w:rPr>
        <w:t xml:space="preserve">    "short_explanation": "Used to refer to 'the day after tomorrow'.", </w:t>
      </w:r>
    </w:p>
    <w:p w14:paraId="6E14D288" w14:textId="77777777" w:rsidR="00515445" w:rsidRPr="00515445" w:rsidRDefault="00515445" w:rsidP="00515445">
      <w:pPr>
        <w:rPr>
          <w:lang w:val="vi-VN"/>
        </w:rPr>
      </w:pPr>
      <w:r w:rsidRPr="00515445">
        <w:rPr>
          <w:lang w:val="vi-VN"/>
        </w:rPr>
        <w:t xml:space="preserve">    "long_explanation": "The Vietnamese time expression 'ngày kia' is used to denote the day after tomorrow. When you want to talk about an event or action taking place two days ahead from the current day, you use this phrase. It is quite similar to using 'the day after tomorrow' in English.", </w:t>
      </w:r>
    </w:p>
    <w:p w14:paraId="2FDD91C2" w14:textId="77777777" w:rsidR="00515445" w:rsidRPr="00515445" w:rsidRDefault="00515445" w:rsidP="00515445">
      <w:pPr>
        <w:rPr>
          <w:lang w:val="vi-VN"/>
        </w:rPr>
      </w:pPr>
      <w:r w:rsidRPr="00515445">
        <w:rPr>
          <w:lang w:val="vi-VN"/>
        </w:rPr>
        <w:t xml:space="preserve">    "formation": "example of grammar formation for given grammar point", </w:t>
      </w:r>
    </w:p>
    <w:p w14:paraId="622D9DF6" w14:textId="77777777" w:rsidR="00515445" w:rsidRPr="00515445" w:rsidRDefault="00515445" w:rsidP="00515445">
      <w:pPr>
        <w:rPr>
          <w:lang w:val="vi-VN"/>
        </w:rPr>
      </w:pPr>
      <w:r w:rsidRPr="00515445">
        <w:rPr>
          <w:lang w:val="vi-VN"/>
        </w:rPr>
        <w:t xml:space="preserve">    "examples": [ </w:t>
      </w:r>
    </w:p>
    <w:p w14:paraId="0B11C215" w14:textId="77777777" w:rsidR="00515445" w:rsidRPr="00515445" w:rsidRDefault="00515445" w:rsidP="00515445">
      <w:pPr>
        <w:rPr>
          <w:lang w:val="vi-VN"/>
        </w:rPr>
      </w:pPr>
      <w:r w:rsidRPr="00515445">
        <w:rPr>
          <w:lang w:val="vi-VN"/>
        </w:rPr>
        <w:t xml:space="preserve">      { </w:t>
      </w:r>
    </w:p>
    <w:p w14:paraId="434F5FB1" w14:textId="77777777" w:rsidR="00515445" w:rsidRPr="00515445" w:rsidRDefault="00515445" w:rsidP="00515445">
      <w:pPr>
        <w:rPr>
          <w:lang w:val="vi-VN"/>
        </w:rPr>
      </w:pPr>
      <w:r w:rsidRPr="00515445">
        <w:rPr>
          <w:lang w:val="vi-VN"/>
        </w:rPr>
        <w:t xml:space="preserve">        "vn": "Hẹn bạn ở quán cà phê ngày kia nhé! Tôi sẽ chờ bạn từ 3 giờ chiều.", </w:t>
      </w:r>
    </w:p>
    <w:p w14:paraId="5716EEC1" w14:textId="77777777" w:rsidR="00515445" w:rsidRPr="00515445" w:rsidRDefault="00515445" w:rsidP="00515445">
      <w:pPr>
        <w:rPr>
          <w:lang w:val="vi-VN"/>
        </w:rPr>
      </w:pPr>
      <w:r w:rsidRPr="00515445">
        <w:rPr>
          <w:lang w:val="vi-VN"/>
        </w:rPr>
        <w:t xml:space="preserve">        "en": "Let's meet at the cafe the day after tomorrow! I'll wait for you from 3 p.m." </w:t>
      </w:r>
    </w:p>
    <w:p w14:paraId="25D239B5" w14:textId="77777777" w:rsidR="00515445" w:rsidRPr="00515445" w:rsidRDefault="00515445" w:rsidP="00515445">
      <w:pPr>
        <w:rPr>
          <w:lang w:val="vi-VN"/>
        </w:rPr>
      </w:pPr>
      <w:r w:rsidRPr="00515445">
        <w:rPr>
          <w:lang w:val="vi-VN"/>
        </w:rPr>
        <w:lastRenderedPageBreak/>
        <w:t xml:space="preserve">      }, </w:t>
      </w:r>
    </w:p>
    <w:p w14:paraId="0CFC9532" w14:textId="77777777" w:rsidR="00515445" w:rsidRPr="00515445" w:rsidRDefault="00515445" w:rsidP="00515445">
      <w:pPr>
        <w:rPr>
          <w:lang w:val="vi-VN"/>
        </w:rPr>
      </w:pPr>
      <w:r w:rsidRPr="00515445">
        <w:rPr>
          <w:lang w:val="vi-VN"/>
        </w:rPr>
        <w:t xml:space="preserve">      { </w:t>
      </w:r>
    </w:p>
    <w:p w14:paraId="50F45ABB" w14:textId="39390508" w:rsidR="00515445" w:rsidRPr="00515445" w:rsidRDefault="00515445" w:rsidP="00515445">
      <w:pPr>
        <w:rPr>
          <w:lang w:val="vi-VN"/>
        </w:rPr>
      </w:pPr>
      <w:r w:rsidRPr="00515445">
        <w:rPr>
          <w:lang w:val="vi-VN"/>
        </w:rPr>
        <w:t xml:space="preserve">        "vn": "Ngày kia, tôi sẽ đi thăm bà </w:t>
      </w:r>
      <w:del w:id="12" w:author="LOGTO" w:date="2023-10-15T13:58:00Z">
        <w:r w:rsidRPr="00515445" w:rsidDel="00C94E75">
          <w:rPr>
            <w:lang w:val="vi-VN"/>
          </w:rPr>
          <w:delText xml:space="preserve">ngoại </w:delText>
        </w:r>
      </w:del>
      <w:ins w:id="13" w:author="LOGTO" w:date="2023-10-15T13:58:00Z">
        <w:r w:rsidR="00C94E75">
          <w:t>tôi</w:t>
        </w:r>
        <w:r w:rsidR="00C94E75" w:rsidRPr="00515445">
          <w:rPr>
            <w:lang w:val="vi-VN"/>
          </w:rPr>
          <w:t xml:space="preserve"> </w:t>
        </w:r>
      </w:ins>
      <w:r w:rsidRPr="00515445">
        <w:rPr>
          <w:lang w:val="vi-VN"/>
        </w:rPr>
        <w:t xml:space="preserve">ở quê.", </w:t>
      </w:r>
    </w:p>
    <w:p w14:paraId="4949A148" w14:textId="77777777" w:rsidR="00515445" w:rsidRPr="00515445" w:rsidRDefault="00515445" w:rsidP="00515445">
      <w:pPr>
        <w:rPr>
          <w:lang w:val="vi-VN"/>
        </w:rPr>
      </w:pPr>
      <w:r w:rsidRPr="00515445">
        <w:rPr>
          <w:lang w:val="vi-VN"/>
        </w:rPr>
        <w:t xml:space="preserve">        "en": "The day after tomorrow, I will visit my grandmother in the countryside."</w:t>
      </w:r>
    </w:p>
    <w:p w14:paraId="28BD2FD5" w14:textId="77777777" w:rsidR="00515445" w:rsidRPr="00515445" w:rsidRDefault="00515445" w:rsidP="00515445">
      <w:pPr>
        <w:rPr>
          <w:lang w:val="vi-VN"/>
        </w:rPr>
      </w:pPr>
      <w:r w:rsidRPr="00515445">
        <w:rPr>
          <w:lang w:val="vi-VN"/>
        </w:rPr>
        <w:t xml:space="preserve">      }, </w:t>
      </w:r>
    </w:p>
    <w:p w14:paraId="7CE0CEB3" w14:textId="77777777" w:rsidR="00515445" w:rsidRPr="00515445" w:rsidRDefault="00515445" w:rsidP="00515445">
      <w:pPr>
        <w:rPr>
          <w:lang w:val="vi-VN"/>
        </w:rPr>
      </w:pPr>
      <w:r w:rsidRPr="00515445">
        <w:rPr>
          <w:lang w:val="vi-VN"/>
        </w:rPr>
        <w:t xml:space="preserve">      { </w:t>
      </w:r>
    </w:p>
    <w:p w14:paraId="57669E70" w14:textId="77777777" w:rsidR="00515445" w:rsidRPr="00515445" w:rsidRDefault="00515445" w:rsidP="00515445">
      <w:pPr>
        <w:rPr>
          <w:lang w:val="vi-VN"/>
        </w:rPr>
      </w:pPr>
      <w:r w:rsidRPr="00515445">
        <w:rPr>
          <w:lang w:val="vi-VN"/>
        </w:rPr>
        <w:t xml:space="preserve">        "vn": "Chúng ta có thể đi xem phim ngày kia, được không?", </w:t>
      </w:r>
    </w:p>
    <w:p w14:paraId="16D920CE" w14:textId="77777777" w:rsidR="00515445" w:rsidRPr="00515445" w:rsidRDefault="00515445" w:rsidP="00515445">
      <w:pPr>
        <w:rPr>
          <w:lang w:val="vi-VN"/>
        </w:rPr>
      </w:pPr>
      <w:r w:rsidRPr="00515445">
        <w:rPr>
          <w:lang w:val="vi-VN"/>
        </w:rPr>
        <w:t xml:space="preserve">        "en": "Can we go to the movies the day after tomorrow?" </w:t>
      </w:r>
    </w:p>
    <w:p w14:paraId="22CC4AD1" w14:textId="77777777" w:rsidR="00515445" w:rsidRPr="00515445" w:rsidRDefault="00515445" w:rsidP="00515445">
      <w:pPr>
        <w:rPr>
          <w:lang w:val="vi-VN"/>
        </w:rPr>
      </w:pPr>
      <w:r w:rsidRPr="00515445">
        <w:rPr>
          <w:lang w:val="vi-VN"/>
        </w:rPr>
        <w:t xml:space="preserve">      }, </w:t>
      </w:r>
    </w:p>
    <w:p w14:paraId="125EEE73" w14:textId="77777777" w:rsidR="00515445" w:rsidRPr="00515445" w:rsidRDefault="00515445" w:rsidP="00515445">
      <w:pPr>
        <w:rPr>
          <w:lang w:val="vi-VN"/>
        </w:rPr>
      </w:pPr>
      <w:r w:rsidRPr="00515445">
        <w:rPr>
          <w:lang w:val="vi-VN"/>
        </w:rPr>
        <w:t xml:space="preserve">      { </w:t>
      </w:r>
    </w:p>
    <w:p w14:paraId="5EEE5FEE" w14:textId="77777777" w:rsidR="00515445" w:rsidRPr="00515445" w:rsidRDefault="00515445" w:rsidP="00515445">
      <w:pPr>
        <w:rPr>
          <w:lang w:val="vi-VN"/>
        </w:rPr>
      </w:pPr>
      <w:r w:rsidRPr="00515445">
        <w:rPr>
          <w:lang w:val="vi-VN"/>
        </w:rPr>
        <w:t xml:space="preserve">        "vn": "Dự kiến, cuộc họp sẽ được tổ chức vào ngày kia.", </w:t>
      </w:r>
    </w:p>
    <w:p w14:paraId="79E32977" w14:textId="77777777" w:rsidR="00515445" w:rsidRPr="00515445" w:rsidRDefault="00515445" w:rsidP="00515445">
      <w:pPr>
        <w:rPr>
          <w:lang w:val="vi-VN"/>
        </w:rPr>
      </w:pPr>
      <w:r w:rsidRPr="00515445">
        <w:rPr>
          <w:lang w:val="vi-VN"/>
        </w:rPr>
        <w:t xml:space="preserve">        "en": "The meeting is expected to be held the day after tomorrow." </w:t>
      </w:r>
    </w:p>
    <w:p w14:paraId="1ABAABAD" w14:textId="77777777" w:rsidR="00515445" w:rsidRPr="00515445" w:rsidRDefault="00515445" w:rsidP="00515445">
      <w:pPr>
        <w:rPr>
          <w:lang w:val="vi-VN"/>
        </w:rPr>
      </w:pPr>
      <w:r w:rsidRPr="00515445">
        <w:rPr>
          <w:lang w:val="vi-VN"/>
        </w:rPr>
        <w:t xml:space="preserve">      } </w:t>
      </w:r>
    </w:p>
    <w:p w14:paraId="0658BF7A" w14:textId="77777777" w:rsidR="00515445" w:rsidRPr="00515445" w:rsidRDefault="00515445" w:rsidP="00515445">
      <w:pPr>
        <w:rPr>
          <w:lang w:val="vi-VN"/>
        </w:rPr>
      </w:pPr>
      <w:r w:rsidRPr="00515445">
        <w:rPr>
          <w:lang w:val="vi-VN"/>
        </w:rPr>
        <w:t xml:space="preserve">    ] </w:t>
      </w:r>
    </w:p>
    <w:p w14:paraId="15B66492" w14:textId="77777777" w:rsidR="00515445" w:rsidRPr="00515445" w:rsidRDefault="00515445" w:rsidP="00515445">
      <w:pPr>
        <w:rPr>
          <w:lang w:val="vi-VN"/>
        </w:rPr>
      </w:pPr>
      <w:r w:rsidRPr="00515445">
        <w:rPr>
          <w:lang w:val="vi-VN"/>
        </w:rPr>
        <w:t xml:space="preserve">  }</w:t>
      </w:r>
    </w:p>
    <w:p w14:paraId="113CDFD4" w14:textId="77777777" w:rsidR="00515445" w:rsidRPr="00515445" w:rsidRDefault="00515445" w:rsidP="00515445">
      <w:pPr>
        <w:rPr>
          <w:lang w:val="vi-VN"/>
        </w:rPr>
      </w:pPr>
      <w:r w:rsidRPr="00515445">
        <w:rPr>
          <w:lang w:val="vi-VN"/>
        </w:rPr>
        <w:t>-----------------------------</w:t>
      </w:r>
    </w:p>
    <w:p w14:paraId="676370A0" w14:textId="77777777" w:rsidR="00515445" w:rsidRPr="00515445" w:rsidRDefault="00515445" w:rsidP="00515445">
      <w:pPr>
        <w:rPr>
          <w:lang w:val="vi-VN"/>
        </w:rPr>
      </w:pPr>
      <w:r w:rsidRPr="00515445">
        <w:rPr>
          <w:lang w:val="vi-VN"/>
        </w:rPr>
        <w:t xml:space="preserve">keyword: Time expression 'sang năm' </w:t>
      </w:r>
    </w:p>
    <w:p w14:paraId="6CE49532" w14:textId="77777777" w:rsidR="00515445" w:rsidRPr="00515445" w:rsidRDefault="00515445" w:rsidP="00515445">
      <w:pPr>
        <w:rPr>
          <w:lang w:val="vi-VN"/>
        </w:rPr>
      </w:pPr>
      <w:r w:rsidRPr="00515445">
        <w:rPr>
          <w:lang w:val="vi-VN"/>
        </w:rPr>
        <w:t xml:space="preserve">PROMPT: Generate grammar explanation for following Vietnamese grammar point: Time expression 'sang năm' </w:t>
      </w:r>
    </w:p>
    <w:p w14:paraId="183C8EA9" w14:textId="77777777" w:rsidR="00515445" w:rsidRPr="00515445" w:rsidRDefault="00515445" w:rsidP="00515445">
      <w:pPr>
        <w:rPr>
          <w:lang w:val="vi-VN"/>
        </w:rPr>
      </w:pPr>
      <w:r w:rsidRPr="00515445">
        <w:rPr>
          <w:lang w:val="vi-VN"/>
        </w:rPr>
        <w:t xml:space="preserve">RESPONSE: { </w:t>
      </w:r>
    </w:p>
    <w:p w14:paraId="6639A7A8" w14:textId="77777777" w:rsidR="00515445" w:rsidRPr="00515445" w:rsidRDefault="00515445" w:rsidP="00515445">
      <w:pPr>
        <w:rPr>
          <w:lang w:val="vi-VN"/>
        </w:rPr>
      </w:pPr>
      <w:r w:rsidRPr="00515445">
        <w:rPr>
          <w:lang w:val="vi-VN"/>
        </w:rPr>
        <w:t xml:space="preserve">  "title": "Time expression 'sang năm'", </w:t>
      </w:r>
    </w:p>
    <w:p w14:paraId="4CE1D60F" w14:textId="77777777" w:rsidR="00515445" w:rsidRPr="00515445" w:rsidRDefault="00515445" w:rsidP="00515445">
      <w:pPr>
        <w:rPr>
          <w:lang w:val="vi-VN"/>
        </w:rPr>
      </w:pPr>
      <w:r w:rsidRPr="00515445">
        <w:rPr>
          <w:lang w:val="vi-VN"/>
        </w:rPr>
        <w:t xml:space="preserve">  "short_explanation": "This expression is used to speak about the next year in Vietnamese.", </w:t>
      </w:r>
    </w:p>
    <w:p w14:paraId="0EDDEB39" w14:textId="77777777" w:rsidR="00515445" w:rsidRPr="00515445" w:rsidRDefault="00515445" w:rsidP="00515445">
      <w:pPr>
        <w:rPr>
          <w:lang w:val="vi-VN"/>
        </w:rPr>
      </w:pPr>
      <w:r w:rsidRPr="00515445">
        <w:rPr>
          <w:lang w:val="vi-VN"/>
        </w:rPr>
        <w:t xml:space="preserve">  "long_explanation": "The Vietnamese phrase 'sang năm' is a time expression used to specifically refer to the next year. This phrase is equivalent to the English phrase 'next year'. It is often used to discuss plans, predictions or expectations for the upcoming year.", </w:t>
      </w:r>
    </w:p>
    <w:p w14:paraId="7295A127" w14:textId="77777777" w:rsidR="00515445" w:rsidRPr="00515445" w:rsidRDefault="00515445" w:rsidP="00515445">
      <w:pPr>
        <w:rPr>
          <w:lang w:val="vi-VN"/>
        </w:rPr>
      </w:pPr>
      <w:r w:rsidRPr="00515445">
        <w:rPr>
          <w:lang w:val="vi-VN"/>
        </w:rPr>
        <w:t xml:space="preserve">  "formation": "example of grammar formation for given grammar point", </w:t>
      </w:r>
    </w:p>
    <w:p w14:paraId="71543EE4" w14:textId="77777777" w:rsidR="00515445" w:rsidRPr="00515445" w:rsidRDefault="00515445" w:rsidP="00515445">
      <w:pPr>
        <w:rPr>
          <w:lang w:val="vi-VN"/>
        </w:rPr>
      </w:pPr>
      <w:r w:rsidRPr="00515445">
        <w:rPr>
          <w:lang w:val="vi-VN"/>
        </w:rPr>
        <w:t xml:space="preserve">  "examples": [ </w:t>
      </w:r>
    </w:p>
    <w:p w14:paraId="47FD960E" w14:textId="77777777" w:rsidR="00515445" w:rsidRPr="00515445" w:rsidRDefault="00515445" w:rsidP="00515445">
      <w:pPr>
        <w:rPr>
          <w:lang w:val="vi-VN"/>
        </w:rPr>
      </w:pPr>
      <w:r w:rsidRPr="00515445">
        <w:rPr>
          <w:lang w:val="vi-VN"/>
        </w:rPr>
        <w:t xml:space="preserve">    { </w:t>
      </w:r>
    </w:p>
    <w:p w14:paraId="66728035" w14:textId="77777777" w:rsidR="00515445" w:rsidRPr="00515445" w:rsidRDefault="00515445" w:rsidP="00515445">
      <w:pPr>
        <w:rPr>
          <w:lang w:val="vi-VN"/>
        </w:rPr>
      </w:pPr>
      <w:r w:rsidRPr="00515445">
        <w:rPr>
          <w:lang w:val="vi-VN"/>
        </w:rPr>
        <w:t xml:space="preserve">      "vn": "Sang năm, tôi dự định đi du lịch châu Âu.", </w:t>
      </w:r>
    </w:p>
    <w:p w14:paraId="51AD6B63" w14:textId="77777777" w:rsidR="00515445" w:rsidRPr="00515445" w:rsidRDefault="00515445" w:rsidP="00515445">
      <w:pPr>
        <w:rPr>
          <w:lang w:val="vi-VN"/>
        </w:rPr>
      </w:pPr>
      <w:r w:rsidRPr="00515445">
        <w:rPr>
          <w:lang w:val="vi-VN"/>
        </w:rPr>
        <w:t xml:space="preserve">      "en": "Next year, I plan to travel to Europe." </w:t>
      </w:r>
    </w:p>
    <w:p w14:paraId="04FD91A8" w14:textId="77777777" w:rsidR="00515445" w:rsidRPr="00515445" w:rsidRDefault="00515445" w:rsidP="00515445">
      <w:pPr>
        <w:rPr>
          <w:lang w:val="vi-VN"/>
        </w:rPr>
      </w:pPr>
      <w:r w:rsidRPr="00515445">
        <w:rPr>
          <w:lang w:val="vi-VN"/>
        </w:rPr>
        <w:t xml:space="preserve">    }, </w:t>
      </w:r>
    </w:p>
    <w:p w14:paraId="0EC98199" w14:textId="77777777" w:rsidR="00515445" w:rsidRPr="00515445" w:rsidRDefault="00515445" w:rsidP="00515445">
      <w:pPr>
        <w:rPr>
          <w:lang w:val="vi-VN"/>
        </w:rPr>
      </w:pPr>
      <w:r w:rsidRPr="00515445">
        <w:rPr>
          <w:lang w:val="vi-VN"/>
        </w:rPr>
        <w:t xml:space="preserve">    { </w:t>
      </w:r>
    </w:p>
    <w:p w14:paraId="637D7A76" w14:textId="197C6B85" w:rsidR="00515445" w:rsidRPr="00515445" w:rsidRDefault="00515445" w:rsidP="00515445">
      <w:pPr>
        <w:rPr>
          <w:lang w:val="vi-VN"/>
        </w:rPr>
      </w:pPr>
      <w:r w:rsidRPr="00515445">
        <w:rPr>
          <w:lang w:val="vi-VN"/>
        </w:rPr>
        <w:t xml:space="preserve">      "vn": "Sang năm, chúng tôi sẽ mở rộng</w:t>
      </w:r>
      <w:ins w:id="14" w:author="LOGTO" w:date="2023-10-15T06:38:00Z">
        <w:r w:rsidR="004B3FF3">
          <w:t xml:space="preserve"> việc</w:t>
        </w:r>
      </w:ins>
      <w:r w:rsidRPr="00515445">
        <w:rPr>
          <w:lang w:val="vi-VN"/>
        </w:rPr>
        <w:t xml:space="preserve"> kinh doanh của mình.", </w:t>
      </w:r>
    </w:p>
    <w:p w14:paraId="5FCFDD54" w14:textId="77777777" w:rsidR="00515445" w:rsidRPr="00515445" w:rsidRDefault="00515445" w:rsidP="00515445">
      <w:pPr>
        <w:rPr>
          <w:lang w:val="vi-VN"/>
        </w:rPr>
      </w:pPr>
      <w:r w:rsidRPr="00515445">
        <w:rPr>
          <w:lang w:val="vi-VN"/>
        </w:rPr>
        <w:t xml:space="preserve">      "en": "Next year, we will expand our business." </w:t>
      </w:r>
    </w:p>
    <w:p w14:paraId="446ABEE6" w14:textId="77777777" w:rsidR="00515445" w:rsidRPr="00515445" w:rsidRDefault="00515445" w:rsidP="00515445">
      <w:pPr>
        <w:rPr>
          <w:lang w:val="vi-VN"/>
        </w:rPr>
      </w:pPr>
      <w:r w:rsidRPr="00515445">
        <w:rPr>
          <w:lang w:val="vi-VN"/>
        </w:rPr>
        <w:t xml:space="preserve">    }, </w:t>
      </w:r>
    </w:p>
    <w:p w14:paraId="4E2A6029" w14:textId="77777777" w:rsidR="00515445" w:rsidRPr="00515445" w:rsidRDefault="00515445" w:rsidP="00515445">
      <w:pPr>
        <w:rPr>
          <w:lang w:val="vi-VN"/>
        </w:rPr>
      </w:pPr>
      <w:r w:rsidRPr="00515445">
        <w:rPr>
          <w:lang w:val="vi-VN"/>
        </w:rPr>
        <w:t xml:space="preserve">    { </w:t>
      </w:r>
    </w:p>
    <w:p w14:paraId="4AB7E03B" w14:textId="77777777" w:rsidR="00515445" w:rsidRPr="00515445" w:rsidRDefault="00515445" w:rsidP="00515445">
      <w:pPr>
        <w:rPr>
          <w:lang w:val="vi-VN"/>
        </w:rPr>
      </w:pPr>
      <w:r w:rsidRPr="00515445">
        <w:rPr>
          <w:lang w:val="vi-VN"/>
        </w:rPr>
        <w:t xml:space="preserve">      "vn": "Bạn có dự định gì cho sang năm không?", </w:t>
      </w:r>
    </w:p>
    <w:p w14:paraId="0B222163" w14:textId="77777777" w:rsidR="00515445" w:rsidRPr="00515445" w:rsidRDefault="00515445" w:rsidP="00515445">
      <w:pPr>
        <w:rPr>
          <w:lang w:val="vi-VN"/>
        </w:rPr>
      </w:pPr>
      <w:r w:rsidRPr="00515445">
        <w:rPr>
          <w:lang w:val="vi-VN"/>
        </w:rPr>
        <w:t xml:space="preserve">      "en": "Do you have any plans for next year?" </w:t>
      </w:r>
    </w:p>
    <w:p w14:paraId="3767804C" w14:textId="77777777" w:rsidR="00515445" w:rsidRPr="00515445" w:rsidRDefault="00515445" w:rsidP="00515445">
      <w:pPr>
        <w:rPr>
          <w:lang w:val="vi-VN"/>
        </w:rPr>
      </w:pPr>
      <w:r w:rsidRPr="00515445">
        <w:rPr>
          <w:lang w:val="vi-VN"/>
        </w:rPr>
        <w:t xml:space="preserve">    }, </w:t>
      </w:r>
    </w:p>
    <w:p w14:paraId="18B1B954" w14:textId="77777777" w:rsidR="00515445" w:rsidRPr="00515445" w:rsidRDefault="00515445" w:rsidP="00515445">
      <w:pPr>
        <w:rPr>
          <w:lang w:val="vi-VN"/>
        </w:rPr>
      </w:pPr>
      <w:r w:rsidRPr="00515445">
        <w:rPr>
          <w:lang w:val="vi-VN"/>
        </w:rPr>
        <w:t xml:space="preserve">    { </w:t>
      </w:r>
    </w:p>
    <w:p w14:paraId="751F9D8F" w14:textId="77777777" w:rsidR="00515445" w:rsidRPr="00515445" w:rsidRDefault="00515445" w:rsidP="00515445">
      <w:pPr>
        <w:rPr>
          <w:lang w:val="vi-VN"/>
        </w:rPr>
      </w:pPr>
      <w:r w:rsidRPr="00515445">
        <w:rPr>
          <w:lang w:val="vi-VN"/>
        </w:rPr>
        <w:t xml:space="preserve">      "vn": "Sang năm, tôi sẽ học thêm một ngôn ngữ mới.", </w:t>
      </w:r>
    </w:p>
    <w:p w14:paraId="58EC732E" w14:textId="77777777" w:rsidR="00515445" w:rsidRPr="00515445" w:rsidRDefault="00515445" w:rsidP="00515445">
      <w:pPr>
        <w:rPr>
          <w:lang w:val="vi-VN"/>
        </w:rPr>
      </w:pPr>
      <w:r w:rsidRPr="00515445">
        <w:rPr>
          <w:lang w:val="vi-VN"/>
        </w:rPr>
        <w:t xml:space="preserve">      "en": "Next year, I will learn a new language." </w:t>
      </w:r>
    </w:p>
    <w:p w14:paraId="020B8BB3" w14:textId="77777777" w:rsidR="00515445" w:rsidRPr="00515445" w:rsidRDefault="00515445" w:rsidP="00515445">
      <w:pPr>
        <w:rPr>
          <w:lang w:val="vi-VN"/>
        </w:rPr>
      </w:pPr>
      <w:r w:rsidRPr="00515445">
        <w:rPr>
          <w:lang w:val="vi-VN"/>
        </w:rPr>
        <w:t xml:space="preserve">    } </w:t>
      </w:r>
    </w:p>
    <w:p w14:paraId="0FFAF94B" w14:textId="77777777" w:rsidR="00515445" w:rsidRPr="00515445" w:rsidRDefault="00515445" w:rsidP="00515445">
      <w:pPr>
        <w:rPr>
          <w:lang w:val="vi-VN"/>
        </w:rPr>
      </w:pPr>
      <w:r w:rsidRPr="00515445">
        <w:rPr>
          <w:lang w:val="vi-VN"/>
        </w:rPr>
        <w:t xml:space="preserve">  ] </w:t>
      </w:r>
    </w:p>
    <w:p w14:paraId="2A3A6C9F" w14:textId="77777777" w:rsidR="00515445" w:rsidRPr="00515445" w:rsidRDefault="00515445" w:rsidP="00515445">
      <w:pPr>
        <w:rPr>
          <w:lang w:val="vi-VN"/>
        </w:rPr>
      </w:pPr>
      <w:r w:rsidRPr="00515445">
        <w:rPr>
          <w:lang w:val="vi-VN"/>
        </w:rPr>
        <w:lastRenderedPageBreak/>
        <w:t>}</w:t>
      </w:r>
    </w:p>
    <w:p w14:paraId="1E65C6FC" w14:textId="77777777" w:rsidR="00515445" w:rsidRPr="00515445" w:rsidRDefault="00515445" w:rsidP="00515445">
      <w:pPr>
        <w:rPr>
          <w:lang w:val="vi-VN"/>
        </w:rPr>
      </w:pPr>
      <w:r w:rsidRPr="00515445">
        <w:rPr>
          <w:lang w:val="vi-VN"/>
        </w:rPr>
        <w:t>-----------------------------</w:t>
      </w:r>
    </w:p>
    <w:p w14:paraId="418F865E" w14:textId="77777777" w:rsidR="00515445" w:rsidRPr="00515445" w:rsidRDefault="00515445" w:rsidP="00515445">
      <w:pPr>
        <w:rPr>
          <w:lang w:val="vi-VN"/>
        </w:rPr>
      </w:pPr>
      <w:r w:rsidRPr="00515445">
        <w:rPr>
          <w:lang w:val="vi-VN"/>
        </w:rPr>
        <w:t xml:space="preserve">keyword: Time expression 'sau' </w:t>
      </w:r>
    </w:p>
    <w:p w14:paraId="3A228F4D" w14:textId="77777777" w:rsidR="00515445" w:rsidRPr="00515445" w:rsidRDefault="00515445" w:rsidP="00515445">
      <w:pPr>
        <w:rPr>
          <w:lang w:val="vi-VN"/>
        </w:rPr>
      </w:pPr>
      <w:r w:rsidRPr="00515445">
        <w:rPr>
          <w:lang w:val="vi-VN"/>
        </w:rPr>
        <w:t xml:space="preserve">PROMPT: Generate grammar explanation for following Vietnamese grammar point: Time expression 'sau' </w:t>
      </w:r>
    </w:p>
    <w:p w14:paraId="5AE05DEE" w14:textId="77777777" w:rsidR="00515445" w:rsidRPr="00515445" w:rsidRDefault="00515445" w:rsidP="00515445">
      <w:pPr>
        <w:rPr>
          <w:lang w:val="vi-VN"/>
        </w:rPr>
      </w:pPr>
      <w:r w:rsidRPr="00515445">
        <w:rPr>
          <w:lang w:val="vi-VN"/>
        </w:rPr>
        <w:t>RESPONSE: {</w:t>
      </w:r>
    </w:p>
    <w:p w14:paraId="6C804EF2" w14:textId="77777777" w:rsidR="00515445" w:rsidRPr="00515445" w:rsidRDefault="00515445" w:rsidP="00515445">
      <w:pPr>
        <w:rPr>
          <w:lang w:val="vi-VN"/>
        </w:rPr>
      </w:pPr>
      <w:r w:rsidRPr="00515445">
        <w:rPr>
          <w:lang w:val="vi-VN"/>
        </w:rPr>
        <w:t xml:space="preserve">    "title": "Time expression 'sau'",</w:t>
      </w:r>
    </w:p>
    <w:p w14:paraId="116191CD" w14:textId="77777777" w:rsidR="00515445" w:rsidRPr="00515445" w:rsidRDefault="00515445" w:rsidP="00515445">
      <w:pPr>
        <w:rPr>
          <w:lang w:val="vi-VN"/>
        </w:rPr>
      </w:pPr>
      <w:r w:rsidRPr="00515445">
        <w:rPr>
          <w:lang w:val="vi-VN"/>
        </w:rPr>
        <w:t xml:space="preserve">    "short_explanation": "Used to indicate the time after a certain point in time.",</w:t>
      </w:r>
    </w:p>
    <w:p w14:paraId="672330EC" w14:textId="77777777" w:rsidR="00515445" w:rsidRPr="00515445" w:rsidRDefault="00515445" w:rsidP="00515445">
      <w:pPr>
        <w:rPr>
          <w:lang w:val="vi-VN"/>
        </w:rPr>
      </w:pPr>
      <w:r w:rsidRPr="00515445">
        <w:rPr>
          <w:lang w:val="vi-VN"/>
        </w:rPr>
        <w:t xml:space="preserve">    "long_explanation": "The Vietnamese time expression 'sau' is used to convey the meaning of 'after' in English. It refers to any duration of time that occurs after a certain point in time. In Vietnamese, 'sau' usually takes the position after the action verb in a sentence.",</w:t>
      </w:r>
    </w:p>
    <w:p w14:paraId="4C18CA91" w14:textId="77777777" w:rsidR="00515445" w:rsidRPr="00515445" w:rsidRDefault="00515445" w:rsidP="00515445">
      <w:pPr>
        <w:rPr>
          <w:lang w:val="vi-VN"/>
        </w:rPr>
      </w:pPr>
      <w:r w:rsidRPr="00515445">
        <w:rPr>
          <w:lang w:val="vi-VN"/>
        </w:rPr>
        <w:t xml:space="preserve">    "formation": "Action verb + sau + duration of time",</w:t>
      </w:r>
    </w:p>
    <w:p w14:paraId="6E1FE7AD" w14:textId="77777777" w:rsidR="00515445" w:rsidRPr="00515445" w:rsidRDefault="00515445" w:rsidP="00515445">
      <w:pPr>
        <w:rPr>
          <w:lang w:val="vi-VN"/>
        </w:rPr>
      </w:pPr>
      <w:r w:rsidRPr="00515445">
        <w:rPr>
          <w:lang w:val="vi-VN"/>
        </w:rPr>
        <w:t xml:space="preserve">    "examples": [</w:t>
      </w:r>
    </w:p>
    <w:p w14:paraId="5907D13B" w14:textId="77777777" w:rsidR="00515445" w:rsidRPr="00515445" w:rsidRDefault="00515445" w:rsidP="00515445">
      <w:pPr>
        <w:rPr>
          <w:lang w:val="vi-VN"/>
        </w:rPr>
      </w:pPr>
      <w:r w:rsidRPr="00515445">
        <w:rPr>
          <w:lang w:val="vi-VN"/>
        </w:rPr>
        <w:t xml:space="preserve">      {</w:t>
      </w:r>
    </w:p>
    <w:p w14:paraId="1BF2A82A" w14:textId="77777777" w:rsidR="00515445" w:rsidRPr="00515445" w:rsidRDefault="00515445" w:rsidP="00515445">
      <w:pPr>
        <w:rPr>
          <w:lang w:val="vi-VN"/>
        </w:rPr>
      </w:pPr>
      <w:r w:rsidRPr="00515445">
        <w:rPr>
          <w:lang w:val="vi-VN"/>
        </w:rPr>
        <w:t xml:space="preserve">        "vn": "Sau khi kết thúc buổi họp, tôi sẽ liên hệ với bạn.",</w:t>
      </w:r>
    </w:p>
    <w:p w14:paraId="472A2408" w14:textId="77777777" w:rsidR="00515445" w:rsidRPr="00515445" w:rsidRDefault="00515445" w:rsidP="00515445">
      <w:pPr>
        <w:rPr>
          <w:lang w:val="vi-VN"/>
        </w:rPr>
      </w:pPr>
      <w:r w:rsidRPr="00515445">
        <w:rPr>
          <w:lang w:val="vi-VN"/>
        </w:rPr>
        <w:t xml:space="preserve">        "en": "After the meeting ends, I will contact you."</w:t>
      </w:r>
    </w:p>
    <w:p w14:paraId="36B51967" w14:textId="77777777" w:rsidR="00515445" w:rsidRPr="00515445" w:rsidRDefault="00515445" w:rsidP="00515445">
      <w:pPr>
        <w:rPr>
          <w:lang w:val="vi-VN"/>
        </w:rPr>
      </w:pPr>
      <w:r w:rsidRPr="00515445">
        <w:rPr>
          <w:lang w:val="vi-VN"/>
        </w:rPr>
        <w:t xml:space="preserve">      },</w:t>
      </w:r>
    </w:p>
    <w:p w14:paraId="5C9C5DBB" w14:textId="77777777" w:rsidR="00515445" w:rsidRPr="00515445" w:rsidRDefault="00515445" w:rsidP="00515445">
      <w:pPr>
        <w:rPr>
          <w:lang w:val="vi-VN"/>
        </w:rPr>
      </w:pPr>
      <w:r w:rsidRPr="00515445">
        <w:rPr>
          <w:lang w:val="vi-VN"/>
        </w:rPr>
        <w:t xml:space="preserve">      {</w:t>
      </w:r>
    </w:p>
    <w:p w14:paraId="75C4BC8D" w14:textId="77777777" w:rsidR="00515445" w:rsidRPr="00515445" w:rsidRDefault="00515445" w:rsidP="00515445">
      <w:pPr>
        <w:rPr>
          <w:lang w:val="vi-VN"/>
        </w:rPr>
      </w:pPr>
      <w:r w:rsidRPr="00515445">
        <w:rPr>
          <w:lang w:val="vi-VN"/>
        </w:rPr>
        <w:t xml:space="preserve">        "vn": "Tôi sẽ đi du lịch sau một tuần nữa.",</w:t>
      </w:r>
    </w:p>
    <w:p w14:paraId="17826376" w14:textId="77777777" w:rsidR="00515445" w:rsidRPr="00515445" w:rsidRDefault="00515445" w:rsidP="00515445">
      <w:pPr>
        <w:rPr>
          <w:lang w:val="vi-VN"/>
        </w:rPr>
      </w:pPr>
      <w:r w:rsidRPr="00515445">
        <w:rPr>
          <w:lang w:val="vi-VN"/>
        </w:rPr>
        <w:t xml:space="preserve">        "en": "I will go on holiday after another week."</w:t>
      </w:r>
    </w:p>
    <w:p w14:paraId="002E7179" w14:textId="77777777" w:rsidR="00515445" w:rsidRPr="00515445" w:rsidRDefault="00515445" w:rsidP="00515445">
      <w:pPr>
        <w:rPr>
          <w:lang w:val="vi-VN"/>
        </w:rPr>
      </w:pPr>
      <w:r w:rsidRPr="00515445">
        <w:rPr>
          <w:lang w:val="vi-VN"/>
        </w:rPr>
        <w:t xml:space="preserve">      },</w:t>
      </w:r>
    </w:p>
    <w:p w14:paraId="10C3ED00" w14:textId="77777777" w:rsidR="00515445" w:rsidRPr="00515445" w:rsidRDefault="00515445" w:rsidP="00515445">
      <w:pPr>
        <w:rPr>
          <w:lang w:val="vi-VN"/>
        </w:rPr>
      </w:pPr>
      <w:r w:rsidRPr="00515445">
        <w:rPr>
          <w:lang w:val="vi-VN"/>
        </w:rPr>
        <w:t xml:space="preserve">      {</w:t>
      </w:r>
    </w:p>
    <w:p w14:paraId="4767DBC3" w14:textId="77777777" w:rsidR="00515445" w:rsidRPr="00515445" w:rsidRDefault="00515445" w:rsidP="00515445">
      <w:pPr>
        <w:rPr>
          <w:lang w:val="vi-VN"/>
        </w:rPr>
      </w:pPr>
      <w:r w:rsidRPr="00515445">
        <w:rPr>
          <w:lang w:val="vi-VN"/>
        </w:rPr>
        <w:t xml:space="preserve">        "vn": "Năm sau, tôi sẽ mua một chiếc ô tô mới.",</w:t>
      </w:r>
    </w:p>
    <w:p w14:paraId="7666A9F9" w14:textId="77777777" w:rsidR="00515445" w:rsidRPr="00515445" w:rsidRDefault="00515445" w:rsidP="00515445">
      <w:pPr>
        <w:rPr>
          <w:lang w:val="vi-VN"/>
        </w:rPr>
      </w:pPr>
      <w:r w:rsidRPr="00515445">
        <w:rPr>
          <w:lang w:val="vi-VN"/>
        </w:rPr>
        <w:t xml:space="preserve">        "en": "Next year, I will buy a new car."</w:t>
      </w:r>
    </w:p>
    <w:p w14:paraId="5B93BB94" w14:textId="77777777" w:rsidR="00515445" w:rsidRPr="00515445" w:rsidRDefault="00515445" w:rsidP="00515445">
      <w:pPr>
        <w:rPr>
          <w:lang w:val="vi-VN"/>
        </w:rPr>
      </w:pPr>
      <w:r w:rsidRPr="00515445">
        <w:rPr>
          <w:lang w:val="vi-VN"/>
        </w:rPr>
        <w:t xml:space="preserve">      },</w:t>
      </w:r>
    </w:p>
    <w:p w14:paraId="4D8FFBD9" w14:textId="77777777" w:rsidR="00515445" w:rsidRPr="00515445" w:rsidRDefault="00515445" w:rsidP="00515445">
      <w:pPr>
        <w:rPr>
          <w:lang w:val="vi-VN"/>
        </w:rPr>
      </w:pPr>
      <w:r w:rsidRPr="00515445">
        <w:rPr>
          <w:lang w:val="vi-VN"/>
        </w:rPr>
        <w:t xml:space="preserve">      {</w:t>
      </w:r>
    </w:p>
    <w:p w14:paraId="27BDA0EE" w14:textId="77777777" w:rsidR="00515445" w:rsidRPr="00515445" w:rsidRDefault="00515445" w:rsidP="00515445">
      <w:pPr>
        <w:rPr>
          <w:lang w:val="vi-VN"/>
        </w:rPr>
      </w:pPr>
      <w:r w:rsidRPr="00515445">
        <w:rPr>
          <w:lang w:val="vi-VN"/>
        </w:rPr>
        <w:t xml:space="preserve">        "vn": "Sau khi học xong tôi thường xem phim để thư giãn.",</w:t>
      </w:r>
    </w:p>
    <w:p w14:paraId="30D38FEC" w14:textId="77777777" w:rsidR="00515445" w:rsidRPr="00515445" w:rsidRDefault="00515445" w:rsidP="00515445">
      <w:pPr>
        <w:rPr>
          <w:lang w:val="vi-VN"/>
        </w:rPr>
      </w:pPr>
      <w:r w:rsidRPr="00515445">
        <w:rPr>
          <w:lang w:val="vi-VN"/>
        </w:rPr>
        <w:t xml:space="preserve">        "en": "After studying, I usually watch movies to relax."</w:t>
      </w:r>
    </w:p>
    <w:p w14:paraId="3F4512D2" w14:textId="77777777" w:rsidR="00515445" w:rsidRPr="00515445" w:rsidRDefault="00515445" w:rsidP="00515445">
      <w:pPr>
        <w:rPr>
          <w:lang w:val="vi-VN"/>
        </w:rPr>
      </w:pPr>
      <w:r w:rsidRPr="00515445">
        <w:rPr>
          <w:lang w:val="vi-VN"/>
        </w:rPr>
        <w:t xml:space="preserve">      }</w:t>
      </w:r>
    </w:p>
    <w:p w14:paraId="57EFE412" w14:textId="77777777" w:rsidR="00515445" w:rsidRPr="00515445" w:rsidRDefault="00515445" w:rsidP="00515445">
      <w:pPr>
        <w:rPr>
          <w:lang w:val="vi-VN"/>
        </w:rPr>
      </w:pPr>
      <w:r w:rsidRPr="00515445">
        <w:rPr>
          <w:lang w:val="vi-VN"/>
        </w:rPr>
        <w:t xml:space="preserve">    ]</w:t>
      </w:r>
    </w:p>
    <w:p w14:paraId="290D61F4" w14:textId="77777777" w:rsidR="00515445" w:rsidRPr="00515445" w:rsidRDefault="00515445" w:rsidP="00515445">
      <w:pPr>
        <w:rPr>
          <w:lang w:val="vi-VN"/>
        </w:rPr>
      </w:pPr>
      <w:r w:rsidRPr="00515445">
        <w:rPr>
          <w:lang w:val="vi-VN"/>
        </w:rPr>
        <w:t>}</w:t>
      </w:r>
    </w:p>
    <w:p w14:paraId="01739833" w14:textId="77777777" w:rsidR="00515445" w:rsidRPr="00515445" w:rsidRDefault="00515445" w:rsidP="00515445">
      <w:pPr>
        <w:rPr>
          <w:lang w:val="vi-VN"/>
        </w:rPr>
      </w:pPr>
      <w:r w:rsidRPr="00515445">
        <w:rPr>
          <w:lang w:val="vi-VN"/>
        </w:rPr>
        <w:t>-----------------------------</w:t>
      </w:r>
    </w:p>
    <w:p w14:paraId="4AA285BD" w14:textId="77777777" w:rsidR="00515445" w:rsidRPr="00515445" w:rsidRDefault="00515445" w:rsidP="00515445">
      <w:pPr>
        <w:rPr>
          <w:lang w:val="vi-VN"/>
        </w:rPr>
      </w:pPr>
      <w:r w:rsidRPr="00515445">
        <w:rPr>
          <w:lang w:val="vi-VN"/>
        </w:rPr>
        <w:t xml:space="preserve">keyword: Time expression 'sau khi' </w:t>
      </w:r>
    </w:p>
    <w:p w14:paraId="57F179C1" w14:textId="77777777" w:rsidR="00515445" w:rsidRPr="00515445" w:rsidRDefault="00515445" w:rsidP="00515445">
      <w:pPr>
        <w:rPr>
          <w:lang w:val="vi-VN"/>
        </w:rPr>
      </w:pPr>
      <w:r w:rsidRPr="00515445">
        <w:rPr>
          <w:lang w:val="vi-VN"/>
        </w:rPr>
        <w:t xml:space="preserve">PROMPT: Generate grammar explanation for following Vietnamese grammar point: Time expression 'sau khi' </w:t>
      </w:r>
    </w:p>
    <w:p w14:paraId="65D8BB1A" w14:textId="77777777" w:rsidR="00515445" w:rsidRPr="00515445" w:rsidRDefault="00515445" w:rsidP="00515445">
      <w:pPr>
        <w:rPr>
          <w:lang w:val="vi-VN"/>
        </w:rPr>
      </w:pPr>
      <w:r w:rsidRPr="00515445">
        <w:rPr>
          <w:lang w:val="vi-VN"/>
        </w:rPr>
        <w:t xml:space="preserve">RESPONSE: { </w:t>
      </w:r>
    </w:p>
    <w:p w14:paraId="468EB40E" w14:textId="77777777" w:rsidR="00515445" w:rsidRPr="00515445" w:rsidRDefault="00515445" w:rsidP="00515445">
      <w:pPr>
        <w:rPr>
          <w:lang w:val="vi-VN"/>
        </w:rPr>
      </w:pPr>
      <w:r w:rsidRPr="00515445">
        <w:rPr>
          <w:lang w:val="vi-VN"/>
        </w:rPr>
        <w:t xml:space="preserve">  "title": "Time expression 'sau khi'", </w:t>
      </w:r>
    </w:p>
    <w:p w14:paraId="6B9E4E3B" w14:textId="77777777" w:rsidR="00515445" w:rsidRPr="00515445" w:rsidRDefault="00515445" w:rsidP="00515445">
      <w:pPr>
        <w:rPr>
          <w:lang w:val="vi-VN"/>
        </w:rPr>
      </w:pPr>
      <w:r w:rsidRPr="00515445">
        <w:rPr>
          <w:lang w:val="vi-VN"/>
        </w:rPr>
        <w:t xml:space="preserve">  "short_explanation": "This phrase is used to indicate the specific time following an event or action.", </w:t>
      </w:r>
    </w:p>
    <w:p w14:paraId="332C22C6" w14:textId="77777777" w:rsidR="00515445" w:rsidRPr="00515445" w:rsidRDefault="00515445" w:rsidP="00515445">
      <w:pPr>
        <w:rPr>
          <w:lang w:val="vi-VN"/>
        </w:rPr>
      </w:pPr>
      <w:r w:rsidRPr="00515445">
        <w:rPr>
          <w:lang w:val="vi-VN"/>
        </w:rPr>
        <w:t xml:space="preserve">  "long_explanation": "The Vietnamese phrase 'sau khi' literally translates to 'after when'. This time expression is used to denote the time that follows a specific event or completes an action. It helps create sentences to detail the sequence of the events. In English, 'sau khi' can be translated as 'after' or 'after when'.", </w:t>
      </w:r>
    </w:p>
    <w:p w14:paraId="3F3ECAA4" w14:textId="77777777" w:rsidR="00515445" w:rsidRPr="00515445" w:rsidRDefault="00515445" w:rsidP="00515445">
      <w:pPr>
        <w:rPr>
          <w:lang w:val="vi-VN"/>
        </w:rPr>
      </w:pPr>
      <w:r w:rsidRPr="00515445">
        <w:rPr>
          <w:lang w:val="vi-VN"/>
        </w:rPr>
        <w:t xml:space="preserve">  "formation": "sau khi + Verb phrase",</w:t>
      </w:r>
    </w:p>
    <w:p w14:paraId="66F0BEB5" w14:textId="77777777" w:rsidR="00515445" w:rsidRPr="00515445" w:rsidRDefault="00515445" w:rsidP="00515445">
      <w:pPr>
        <w:rPr>
          <w:lang w:val="vi-VN"/>
        </w:rPr>
      </w:pPr>
      <w:r w:rsidRPr="00515445">
        <w:rPr>
          <w:lang w:val="vi-VN"/>
        </w:rPr>
        <w:lastRenderedPageBreak/>
        <w:t xml:space="preserve">  "examples": [</w:t>
      </w:r>
    </w:p>
    <w:p w14:paraId="3CD10A62" w14:textId="77777777" w:rsidR="00515445" w:rsidRPr="00515445" w:rsidRDefault="00515445" w:rsidP="00515445">
      <w:pPr>
        <w:rPr>
          <w:lang w:val="vi-VN"/>
        </w:rPr>
      </w:pPr>
      <w:r w:rsidRPr="00515445">
        <w:rPr>
          <w:lang w:val="vi-VN"/>
        </w:rPr>
        <w:t xml:space="preserve">   { </w:t>
      </w:r>
    </w:p>
    <w:p w14:paraId="3A882945" w14:textId="77777777" w:rsidR="00515445" w:rsidRPr="00515445" w:rsidRDefault="00515445" w:rsidP="00515445">
      <w:pPr>
        <w:rPr>
          <w:lang w:val="vi-VN"/>
        </w:rPr>
      </w:pPr>
      <w:r w:rsidRPr="00515445">
        <w:rPr>
          <w:lang w:val="vi-VN"/>
        </w:rPr>
        <w:t xml:space="preserve">     "vn": "Sau khi tôi kết thúc buổi họp, tôi sẽ gọi cho bạn.", </w:t>
      </w:r>
    </w:p>
    <w:p w14:paraId="14A4037A" w14:textId="77777777" w:rsidR="00515445" w:rsidRPr="00515445" w:rsidRDefault="00515445" w:rsidP="00515445">
      <w:pPr>
        <w:rPr>
          <w:lang w:val="vi-VN"/>
        </w:rPr>
      </w:pPr>
      <w:r w:rsidRPr="00515445">
        <w:rPr>
          <w:lang w:val="vi-VN"/>
        </w:rPr>
        <w:t xml:space="preserve">     "en": "After I finish the meeting, I will call you.", </w:t>
      </w:r>
    </w:p>
    <w:p w14:paraId="732616C4" w14:textId="77777777" w:rsidR="00515445" w:rsidRPr="00515445" w:rsidRDefault="00515445" w:rsidP="00515445">
      <w:pPr>
        <w:rPr>
          <w:lang w:val="vi-VN"/>
        </w:rPr>
      </w:pPr>
      <w:r w:rsidRPr="00515445">
        <w:rPr>
          <w:lang w:val="vi-VN"/>
        </w:rPr>
        <w:t xml:space="preserve">   }, </w:t>
      </w:r>
    </w:p>
    <w:p w14:paraId="174446EE" w14:textId="77777777" w:rsidR="00515445" w:rsidRPr="00515445" w:rsidRDefault="00515445" w:rsidP="00515445">
      <w:pPr>
        <w:rPr>
          <w:lang w:val="vi-VN"/>
        </w:rPr>
      </w:pPr>
      <w:r w:rsidRPr="00515445">
        <w:rPr>
          <w:lang w:val="vi-VN"/>
        </w:rPr>
        <w:t xml:space="preserve">   { </w:t>
      </w:r>
    </w:p>
    <w:p w14:paraId="3161D754" w14:textId="77777777" w:rsidR="00515445" w:rsidRPr="00515445" w:rsidRDefault="00515445" w:rsidP="00515445">
      <w:pPr>
        <w:rPr>
          <w:lang w:val="vi-VN"/>
        </w:rPr>
      </w:pPr>
      <w:r w:rsidRPr="00515445">
        <w:rPr>
          <w:lang w:val="vi-VN"/>
        </w:rPr>
        <w:t xml:space="preserve">     "vn": "Chúng tôi có kế hoạch đi du lịch sau khi kết thúc kỳ thi.", </w:t>
      </w:r>
    </w:p>
    <w:p w14:paraId="118E7434" w14:textId="77777777" w:rsidR="00515445" w:rsidRPr="00515445" w:rsidRDefault="00515445" w:rsidP="00515445">
      <w:pPr>
        <w:rPr>
          <w:lang w:val="vi-VN"/>
        </w:rPr>
      </w:pPr>
      <w:r w:rsidRPr="00515445">
        <w:rPr>
          <w:lang w:val="vi-VN"/>
        </w:rPr>
        <w:t xml:space="preserve">     "en": "We plan to travel after the exam ends.", </w:t>
      </w:r>
    </w:p>
    <w:p w14:paraId="210CBBB2" w14:textId="77777777" w:rsidR="00515445" w:rsidRPr="00515445" w:rsidRDefault="00515445" w:rsidP="00515445">
      <w:pPr>
        <w:rPr>
          <w:lang w:val="vi-VN"/>
        </w:rPr>
      </w:pPr>
      <w:r w:rsidRPr="00515445">
        <w:rPr>
          <w:lang w:val="vi-VN"/>
        </w:rPr>
        <w:t xml:space="preserve">   }, </w:t>
      </w:r>
    </w:p>
    <w:p w14:paraId="0089561D" w14:textId="77777777" w:rsidR="00515445" w:rsidRPr="00515445" w:rsidRDefault="00515445" w:rsidP="00515445">
      <w:pPr>
        <w:rPr>
          <w:lang w:val="vi-VN"/>
        </w:rPr>
      </w:pPr>
      <w:r w:rsidRPr="00515445">
        <w:rPr>
          <w:lang w:val="vi-VN"/>
        </w:rPr>
        <w:t xml:space="preserve">   { </w:t>
      </w:r>
    </w:p>
    <w:p w14:paraId="2FB93DB9" w14:textId="44095683" w:rsidR="00515445" w:rsidRPr="00515445" w:rsidRDefault="00515445" w:rsidP="00515445">
      <w:pPr>
        <w:rPr>
          <w:lang w:val="vi-VN"/>
        </w:rPr>
      </w:pPr>
      <w:r w:rsidRPr="00515445">
        <w:rPr>
          <w:lang w:val="vi-VN"/>
        </w:rPr>
        <w:t xml:space="preserve">     "vn": "Sau khi </w:t>
      </w:r>
      <w:del w:id="15" w:author="LOGTO" w:date="2023-10-15T13:59:00Z">
        <w:r w:rsidRPr="00515445" w:rsidDel="00C94E75">
          <w:rPr>
            <w:lang w:val="vi-VN"/>
          </w:rPr>
          <w:delText xml:space="preserve">tôi </w:delText>
        </w:r>
      </w:del>
      <w:r w:rsidRPr="00515445">
        <w:rPr>
          <w:lang w:val="vi-VN"/>
        </w:rPr>
        <w:t xml:space="preserve">nấu xong bữa tối, tôi thường đọc sách.", </w:t>
      </w:r>
    </w:p>
    <w:p w14:paraId="7081BBF8" w14:textId="77777777" w:rsidR="00515445" w:rsidRPr="00515445" w:rsidRDefault="00515445" w:rsidP="00515445">
      <w:pPr>
        <w:rPr>
          <w:lang w:val="vi-VN"/>
        </w:rPr>
      </w:pPr>
      <w:r w:rsidRPr="00515445">
        <w:rPr>
          <w:lang w:val="vi-VN"/>
        </w:rPr>
        <w:t xml:space="preserve">     "en": "After I finish cooking dinner, I usually read a book.", </w:t>
      </w:r>
    </w:p>
    <w:p w14:paraId="3C1515AA" w14:textId="77777777" w:rsidR="00515445" w:rsidRPr="00515445" w:rsidRDefault="00515445" w:rsidP="00515445">
      <w:pPr>
        <w:rPr>
          <w:lang w:val="vi-VN"/>
        </w:rPr>
      </w:pPr>
      <w:r w:rsidRPr="00515445">
        <w:rPr>
          <w:lang w:val="vi-VN"/>
        </w:rPr>
        <w:t xml:space="preserve">   },</w:t>
      </w:r>
    </w:p>
    <w:p w14:paraId="0FECE085" w14:textId="77777777" w:rsidR="00515445" w:rsidRPr="00515445" w:rsidRDefault="00515445" w:rsidP="00515445">
      <w:pPr>
        <w:rPr>
          <w:lang w:val="vi-VN"/>
        </w:rPr>
      </w:pPr>
      <w:r w:rsidRPr="00515445">
        <w:rPr>
          <w:lang w:val="vi-VN"/>
        </w:rPr>
        <w:t xml:space="preserve">   { </w:t>
      </w:r>
    </w:p>
    <w:p w14:paraId="0D6E05EB" w14:textId="77777777" w:rsidR="00515445" w:rsidRPr="00515445" w:rsidRDefault="00515445" w:rsidP="00515445">
      <w:pPr>
        <w:rPr>
          <w:lang w:val="vi-VN"/>
        </w:rPr>
      </w:pPr>
      <w:r w:rsidRPr="00515445">
        <w:rPr>
          <w:lang w:val="vi-VN"/>
        </w:rPr>
        <w:t xml:space="preserve">     "vn": "Sau khi bạn học tiếng Việt một thời gian, bạn sẽ trở nên tự tin hơn trong việc giao tiếp.", </w:t>
      </w:r>
    </w:p>
    <w:p w14:paraId="50E5B34E" w14:textId="77777777" w:rsidR="00515445" w:rsidRPr="00515445" w:rsidRDefault="00515445" w:rsidP="00515445">
      <w:pPr>
        <w:rPr>
          <w:lang w:val="vi-VN"/>
        </w:rPr>
      </w:pPr>
      <w:r w:rsidRPr="00515445">
        <w:rPr>
          <w:lang w:val="vi-VN"/>
        </w:rPr>
        <w:t xml:space="preserve">     "en": "After you study Vietnamese for a while, you will become more confident in communicating.", </w:t>
      </w:r>
    </w:p>
    <w:p w14:paraId="171C9440" w14:textId="77777777" w:rsidR="00515445" w:rsidRPr="00515445" w:rsidRDefault="00515445" w:rsidP="00515445">
      <w:pPr>
        <w:rPr>
          <w:lang w:val="vi-VN"/>
        </w:rPr>
      </w:pPr>
      <w:r w:rsidRPr="00515445">
        <w:rPr>
          <w:lang w:val="vi-VN"/>
        </w:rPr>
        <w:t xml:space="preserve">   }</w:t>
      </w:r>
    </w:p>
    <w:p w14:paraId="3E7017B8" w14:textId="77777777" w:rsidR="00515445" w:rsidRPr="00515445" w:rsidRDefault="00515445" w:rsidP="00515445">
      <w:pPr>
        <w:rPr>
          <w:lang w:val="vi-VN"/>
        </w:rPr>
      </w:pPr>
      <w:r w:rsidRPr="00515445">
        <w:rPr>
          <w:lang w:val="vi-VN"/>
        </w:rPr>
        <w:t xml:space="preserve"> ]</w:t>
      </w:r>
    </w:p>
    <w:p w14:paraId="6D4AB7B8" w14:textId="77777777" w:rsidR="00515445" w:rsidRPr="00515445" w:rsidRDefault="00515445" w:rsidP="00515445">
      <w:pPr>
        <w:rPr>
          <w:lang w:val="vi-VN"/>
        </w:rPr>
      </w:pPr>
      <w:r w:rsidRPr="00515445">
        <w:rPr>
          <w:lang w:val="vi-VN"/>
        </w:rPr>
        <w:t>}</w:t>
      </w:r>
    </w:p>
    <w:p w14:paraId="667711CA" w14:textId="77777777" w:rsidR="00515445" w:rsidRPr="00515445" w:rsidRDefault="00515445" w:rsidP="00515445">
      <w:pPr>
        <w:rPr>
          <w:lang w:val="vi-VN"/>
        </w:rPr>
      </w:pPr>
      <w:r w:rsidRPr="00515445">
        <w:rPr>
          <w:lang w:val="vi-VN"/>
        </w:rPr>
        <w:t>-----------------------------</w:t>
      </w:r>
    </w:p>
    <w:p w14:paraId="00F26DA5" w14:textId="77777777" w:rsidR="00515445" w:rsidRPr="00515445" w:rsidRDefault="00515445" w:rsidP="00515445">
      <w:pPr>
        <w:rPr>
          <w:lang w:val="vi-VN"/>
        </w:rPr>
      </w:pPr>
      <w:r w:rsidRPr="00515445">
        <w:rPr>
          <w:lang w:val="vi-VN"/>
        </w:rPr>
        <w:t xml:space="preserve">keyword: Time expression 'tháng này' </w:t>
      </w:r>
    </w:p>
    <w:p w14:paraId="6F64FEB2" w14:textId="77777777" w:rsidR="00515445" w:rsidRPr="00515445" w:rsidRDefault="00515445" w:rsidP="00515445">
      <w:pPr>
        <w:rPr>
          <w:lang w:val="vi-VN"/>
        </w:rPr>
      </w:pPr>
      <w:r w:rsidRPr="00515445">
        <w:rPr>
          <w:lang w:val="vi-VN"/>
        </w:rPr>
        <w:t xml:space="preserve">PROMPT: Generate grammar explanation for following Vietnamese grammar point: Time expression 'tháng này' </w:t>
      </w:r>
    </w:p>
    <w:p w14:paraId="108BF5DE" w14:textId="77777777" w:rsidR="00515445" w:rsidRPr="00515445" w:rsidRDefault="00515445" w:rsidP="00515445">
      <w:pPr>
        <w:rPr>
          <w:lang w:val="vi-VN"/>
        </w:rPr>
      </w:pPr>
      <w:r w:rsidRPr="00515445">
        <w:rPr>
          <w:lang w:val="vi-VN"/>
        </w:rPr>
        <w:t>RESPONSE: {</w:t>
      </w:r>
    </w:p>
    <w:p w14:paraId="6464069C" w14:textId="77777777" w:rsidR="00515445" w:rsidRPr="00515445" w:rsidRDefault="00515445" w:rsidP="00515445">
      <w:pPr>
        <w:rPr>
          <w:lang w:val="vi-VN"/>
        </w:rPr>
      </w:pPr>
      <w:r w:rsidRPr="00515445">
        <w:rPr>
          <w:lang w:val="vi-VN"/>
        </w:rPr>
        <w:t xml:space="preserve">  "title": "Time expression 'tháng này'",</w:t>
      </w:r>
    </w:p>
    <w:p w14:paraId="6C5E7B04" w14:textId="77777777" w:rsidR="00515445" w:rsidRPr="00515445" w:rsidRDefault="00515445" w:rsidP="00515445">
      <w:pPr>
        <w:rPr>
          <w:lang w:val="vi-VN"/>
        </w:rPr>
      </w:pPr>
      <w:r w:rsidRPr="00515445">
        <w:rPr>
          <w:lang w:val="vi-VN"/>
        </w:rPr>
        <w:t xml:space="preserve">  "short_explanation": "Used to refer to 'this month'.",</w:t>
      </w:r>
    </w:p>
    <w:p w14:paraId="7FA23B51" w14:textId="77777777" w:rsidR="00515445" w:rsidRPr="00515445" w:rsidRDefault="00515445" w:rsidP="00515445">
      <w:pPr>
        <w:rPr>
          <w:lang w:val="vi-VN"/>
        </w:rPr>
      </w:pPr>
      <w:r w:rsidRPr="00515445">
        <w:rPr>
          <w:lang w:val="vi-VN"/>
        </w:rPr>
        <w:t xml:space="preserve">  "long_explanation": "The Vietnamese time expression 'tháng này' is equivalent to the English phrase 'this month'. It is used when referring to the current month we are in. It can be used at any point in a sentence and is commonly used in everyday conversation.",</w:t>
      </w:r>
    </w:p>
    <w:p w14:paraId="0DCA7DCD" w14:textId="77777777" w:rsidR="00515445" w:rsidRPr="00515445" w:rsidRDefault="00515445" w:rsidP="00515445">
      <w:pPr>
        <w:rPr>
          <w:lang w:val="vi-VN"/>
        </w:rPr>
      </w:pPr>
      <w:r w:rsidRPr="00515445">
        <w:rPr>
          <w:lang w:val="vi-VN"/>
        </w:rPr>
        <w:t xml:space="preserve">  "formation": "example of grammar formation for given grammar point",</w:t>
      </w:r>
    </w:p>
    <w:p w14:paraId="2C48E030" w14:textId="77777777" w:rsidR="00515445" w:rsidRPr="00515445" w:rsidRDefault="00515445" w:rsidP="00515445">
      <w:pPr>
        <w:rPr>
          <w:lang w:val="vi-VN"/>
        </w:rPr>
      </w:pPr>
      <w:r w:rsidRPr="00515445">
        <w:rPr>
          <w:lang w:val="vi-VN"/>
        </w:rPr>
        <w:t xml:space="preserve">  "examples": [</w:t>
      </w:r>
    </w:p>
    <w:p w14:paraId="02CD6C8E" w14:textId="77777777" w:rsidR="00515445" w:rsidRPr="00515445" w:rsidRDefault="00515445" w:rsidP="00515445">
      <w:pPr>
        <w:rPr>
          <w:lang w:val="vi-VN"/>
        </w:rPr>
      </w:pPr>
      <w:r w:rsidRPr="00515445">
        <w:rPr>
          <w:lang w:val="vi-VN"/>
        </w:rPr>
        <w:t xml:space="preserve">    {</w:t>
      </w:r>
    </w:p>
    <w:p w14:paraId="1DCA3245" w14:textId="00AD61AC" w:rsidR="00515445" w:rsidRPr="00515445" w:rsidRDefault="00515445" w:rsidP="00515445">
      <w:pPr>
        <w:rPr>
          <w:lang w:val="vi-VN"/>
        </w:rPr>
      </w:pPr>
      <w:r w:rsidRPr="00515445">
        <w:rPr>
          <w:lang w:val="vi-VN"/>
        </w:rPr>
        <w:t xml:space="preserve">      "vn": "Tháng này, họ </w:t>
      </w:r>
      <w:del w:id="16" w:author="LOGTO" w:date="2023-10-15T06:40:00Z">
        <w:r w:rsidRPr="00515445" w:rsidDel="004B3FF3">
          <w:rPr>
            <w:lang w:val="vi-VN"/>
          </w:rPr>
          <w:delText xml:space="preserve">đang </w:delText>
        </w:r>
      </w:del>
      <w:ins w:id="17" w:author="LOGTO" w:date="2023-10-15T06:40:00Z">
        <w:r w:rsidR="004B3FF3">
          <w:t>sẽ</w:t>
        </w:r>
        <w:r w:rsidR="004B3FF3" w:rsidRPr="00515445">
          <w:rPr>
            <w:lang w:val="vi-VN"/>
          </w:rPr>
          <w:t xml:space="preserve"> </w:t>
        </w:r>
      </w:ins>
      <w:r w:rsidRPr="00515445">
        <w:rPr>
          <w:lang w:val="vi-VN"/>
        </w:rPr>
        <w:t>tổ chức một lễ hội âm nhạc ở thành phố của chúng tôi.",</w:t>
      </w:r>
    </w:p>
    <w:p w14:paraId="70F73AC3" w14:textId="77777777" w:rsidR="00515445" w:rsidRPr="00515445" w:rsidRDefault="00515445" w:rsidP="00515445">
      <w:pPr>
        <w:rPr>
          <w:lang w:val="vi-VN"/>
        </w:rPr>
      </w:pPr>
      <w:r w:rsidRPr="00515445">
        <w:rPr>
          <w:lang w:val="vi-VN"/>
        </w:rPr>
        <w:t xml:space="preserve">      "en": "This month, they are holding a music festival in our city."</w:t>
      </w:r>
    </w:p>
    <w:p w14:paraId="57963670" w14:textId="77777777" w:rsidR="00515445" w:rsidRPr="00515445" w:rsidRDefault="00515445" w:rsidP="00515445">
      <w:pPr>
        <w:rPr>
          <w:lang w:val="vi-VN"/>
        </w:rPr>
      </w:pPr>
      <w:r w:rsidRPr="00515445">
        <w:rPr>
          <w:lang w:val="vi-VN"/>
        </w:rPr>
        <w:t xml:space="preserve">    },</w:t>
      </w:r>
    </w:p>
    <w:p w14:paraId="38B33A3C" w14:textId="77777777" w:rsidR="00515445" w:rsidRPr="00515445" w:rsidRDefault="00515445" w:rsidP="00515445">
      <w:pPr>
        <w:rPr>
          <w:lang w:val="vi-VN"/>
        </w:rPr>
      </w:pPr>
      <w:r w:rsidRPr="00515445">
        <w:rPr>
          <w:lang w:val="vi-VN"/>
        </w:rPr>
        <w:t xml:space="preserve">    {</w:t>
      </w:r>
    </w:p>
    <w:p w14:paraId="4ECDD794" w14:textId="72378B11" w:rsidR="00515445" w:rsidRPr="00515445" w:rsidRDefault="00515445" w:rsidP="00515445">
      <w:pPr>
        <w:rPr>
          <w:lang w:val="vi-VN"/>
        </w:rPr>
      </w:pPr>
      <w:r w:rsidRPr="00515445">
        <w:rPr>
          <w:lang w:val="vi-VN"/>
        </w:rPr>
        <w:t xml:space="preserve">      "vn": "Mục tiêu của tôi là </w:t>
      </w:r>
      <w:del w:id="18" w:author="LOGTO" w:date="2023-10-15T06:41:00Z">
        <w:r w:rsidRPr="00515445" w:rsidDel="0012785F">
          <w:rPr>
            <w:lang w:val="vi-VN"/>
          </w:rPr>
          <w:delText xml:space="preserve">để </w:delText>
        </w:r>
      </w:del>
      <w:r w:rsidRPr="00515445">
        <w:rPr>
          <w:lang w:val="vi-VN"/>
        </w:rPr>
        <w:t>hoàn thành dự án này trước cuối tháng này.",</w:t>
      </w:r>
    </w:p>
    <w:p w14:paraId="49D4230E" w14:textId="77777777" w:rsidR="00515445" w:rsidRPr="00515445" w:rsidRDefault="00515445" w:rsidP="00515445">
      <w:pPr>
        <w:rPr>
          <w:lang w:val="vi-VN"/>
        </w:rPr>
      </w:pPr>
      <w:r w:rsidRPr="00515445">
        <w:rPr>
          <w:lang w:val="vi-VN"/>
        </w:rPr>
        <w:t xml:space="preserve">      "en": "My goal is to complete this project before the end of this month."</w:t>
      </w:r>
    </w:p>
    <w:p w14:paraId="6A51A534" w14:textId="77777777" w:rsidR="00515445" w:rsidRPr="00515445" w:rsidRDefault="00515445" w:rsidP="00515445">
      <w:pPr>
        <w:rPr>
          <w:lang w:val="vi-VN"/>
        </w:rPr>
      </w:pPr>
      <w:r w:rsidRPr="00515445">
        <w:rPr>
          <w:lang w:val="vi-VN"/>
        </w:rPr>
        <w:t xml:space="preserve">    },</w:t>
      </w:r>
    </w:p>
    <w:p w14:paraId="593BA2EA" w14:textId="77777777" w:rsidR="00515445" w:rsidRPr="00515445" w:rsidRDefault="00515445" w:rsidP="00515445">
      <w:pPr>
        <w:rPr>
          <w:lang w:val="vi-VN"/>
        </w:rPr>
      </w:pPr>
      <w:r w:rsidRPr="00515445">
        <w:rPr>
          <w:lang w:val="vi-VN"/>
        </w:rPr>
        <w:t xml:space="preserve">    {</w:t>
      </w:r>
    </w:p>
    <w:p w14:paraId="5FE5E1D8" w14:textId="5F160D37" w:rsidR="00515445" w:rsidRPr="00515445" w:rsidRDefault="00515445" w:rsidP="00515445">
      <w:pPr>
        <w:rPr>
          <w:lang w:val="vi-VN"/>
        </w:rPr>
      </w:pPr>
      <w:r w:rsidRPr="00515445">
        <w:rPr>
          <w:lang w:val="vi-VN"/>
        </w:rPr>
        <w:t xml:space="preserve">      "vn": "Tháng này tôi sẽ </w:t>
      </w:r>
      <w:ins w:id="19" w:author="LOGTO" w:date="2023-10-15T14:00:00Z">
        <w:r w:rsidR="00C94E75">
          <w:t xml:space="preserve">làm lễ </w:t>
        </w:r>
      </w:ins>
      <w:r w:rsidRPr="00515445">
        <w:rPr>
          <w:lang w:val="vi-VN"/>
        </w:rPr>
        <w:t xml:space="preserve">kỷ niệm </w:t>
      </w:r>
      <w:del w:id="20" w:author="LOGTO" w:date="2023-10-15T14:00:00Z">
        <w:r w:rsidRPr="00515445" w:rsidDel="00C94E75">
          <w:rPr>
            <w:lang w:val="vi-VN"/>
          </w:rPr>
          <w:delText xml:space="preserve">chục </w:delText>
        </w:r>
      </w:del>
      <w:ins w:id="21" w:author="LOGTO" w:date="2023-10-15T14:00:00Z">
        <w:r w:rsidR="00C94E75">
          <w:t>mười</w:t>
        </w:r>
        <w:r w:rsidR="00C94E75" w:rsidRPr="00515445">
          <w:rPr>
            <w:lang w:val="vi-VN"/>
          </w:rPr>
          <w:t xml:space="preserve"> </w:t>
        </w:r>
      </w:ins>
      <w:r w:rsidRPr="00515445">
        <w:rPr>
          <w:lang w:val="vi-VN"/>
        </w:rPr>
        <w:t>năm làm việc tại công ty này.",</w:t>
      </w:r>
    </w:p>
    <w:p w14:paraId="1115F875" w14:textId="77777777" w:rsidR="00515445" w:rsidRPr="00515445" w:rsidRDefault="00515445" w:rsidP="00515445">
      <w:pPr>
        <w:rPr>
          <w:lang w:val="vi-VN"/>
        </w:rPr>
      </w:pPr>
      <w:r w:rsidRPr="00515445">
        <w:rPr>
          <w:lang w:val="vi-VN"/>
        </w:rPr>
        <w:t xml:space="preserve">      "en": "This month I'll be celebrating ten years of working at this company."</w:t>
      </w:r>
    </w:p>
    <w:p w14:paraId="12E963F1" w14:textId="77777777" w:rsidR="00515445" w:rsidRPr="00515445" w:rsidRDefault="00515445" w:rsidP="00515445">
      <w:pPr>
        <w:rPr>
          <w:lang w:val="vi-VN"/>
        </w:rPr>
      </w:pPr>
      <w:r w:rsidRPr="00515445">
        <w:rPr>
          <w:lang w:val="vi-VN"/>
        </w:rPr>
        <w:lastRenderedPageBreak/>
        <w:t xml:space="preserve">    },</w:t>
      </w:r>
    </w:p>
    <w:p w14:paraId="1EABDA50" w14:textId="77777777" w:rsidR="00515445" w:rsidRPr="00515445" w:rsidRDefault="00515445" w:rsidP="00515445">
      <w:pPr>
        <w:rPr>
          <w:lang w:val="vi-VN"/>
        </w:rPr>
      </w:pPr>
      <w:r w:rsidRPr="00515445">
        <w:rPr>
          <w:lang w:val="vi-VN"/>
        </w:rPr>
        <w:t xml:space="preserve">    {</w:t>
      </w:r>
    </w:p>
    <w:p w14:paraId="41E2E6A9" w14:textId="77777777" w:rsidR="00515445" w:rsidRPr="00515445" w:rsidRDefault="00515445" w:rsidP="00515445">
      <w:pPr>
        <w:rPr>
          <w:lang w:val="vi-VN"/>
        </w:rPr>
      </w:pPr>
      <w:r w:rsidRPr="00515445">
        <w:rPr>
          <w:lang w:val="vi-VN"/>
        </w:rPr>
        <w:t xml:space="preserve">      "vn": "Tôi đã mất việc vào đầu tháng này và đang tìm việc mới.",</w:t>
      </w:r>
    </w:p>
    <w:p w14:paraId="38B7B2B1" w14:textId="77777777" w:rsidR="00515445" w:rsidRPr="00515445" w:rsidRDefault="00515445" w:rsidP="00515445">
      <w:pPr>
        <w:rPr>
          <w:lang w:val="vi-VN"/>
        </w:rPr>
      </w:pPr>
      <w:r w:rsidRPr="00515445">
        <w:rPr>
          <w:lang w:val="vi-VN"/>
        </w:rPr>
        <w:t xml:space="preserve">      "en": "I lost my job at the beginning of this month and am looking for a new one."</w:t>
      </w:r>
    </w:p>
    <w:p w14:paraId="7A4F0D35" w14:textId="77777777" w:rsidR="00515445" w:rsidRPr="00515445" w:rsidRDefault="00515445" w:rsidP="00515445">
      <w:pPr>
        <w:rPr>
          <w:lang w:val="vi-VN"/>
        </w:rPr>
      </w:pPr>
      <w:r w:rsidRPr="00515445">
        <w:rPr>
          <w:lang w:val="vi-VN"/>
        </w:rPr>
        <w:t xml:space="preserve">    }</w:t>
      </w:r>
    </w:p>
    <w:p w14:paraId="45BAB373" w14:textId="77777777" w:rsidR="00515445" w:rsidRPr="00515445" w:rsidRDefault="00515445" w:rsidP="00515445">
      <w:pPr>
        <w:rPr>
          <w:lang w:val="vi-VN"/>
        </w:rPr>
      </w:pPr>
      <w:r w:rsidRPr="00515445">
        <w:rPr>
          <w:lang w:val="vi-VN"/>
        </w:rPr>
        <w:t xml:space="preserve">  ]</w:t>
      </w:r>
    </w:p>
    <w:p w14:paraId="26830CBC" w14:textId="77777777" w:rsidR="00515445" w:rsidRPr="00515445" w:rsidRDefault="00515445" w:rsidP="00515445">
      <w:pPr>
        <w:rPr>
          <w:lang w:val="vi-VN"/>
        </w:rPr>
      </w:pPr>
      <w:r w:rsidRPr="00515445">
        <w:rPr>
          <w:lang w:val="vi-VN"/>
        </w:rPr>
        <w:t>}</w:t>
      </w:r>
    </w:p>
    <w:p w14:paraId="0C8C467E" w14:textId="77777777" w:rsidR="00515445" w:rsidRPr="00515445" w:rsidRDefault="00515445" w:rsidP="00515445">
      <w:pPr>
        <w:rPr>
          <w:lang w:val="vi-VN"/>
        </w:rPr>
      </w:pPr>
      <w:r w:rsidRPr="00515445">
        <w:rPr>
          <w:lang w:val="vi-VN"/>
        </w:rPr>
        <w:t>-----------------------------</w:t>
      </w:r>
    </w:p>
    <w:p w14:paraId="7C78FA1B" w14:textId="77777777" w:rsidR="00515445" w:rsidRPr="00515445" w:rsidRDefault="00515445" w:rsidP="00515445">
      <w:pPr>
        <w:rPr>
          <w:lang w:val="vi-VN"/>
        </w:rPr>
      </w:pPr>
      <w:r w:rsidRPr="00515445">
        <w:rPr>
          <w:lang w:val="vi-VN"/>
        </w:rPr>
        <w:t xml:space="preserve">keyword: Time expression 'tháng trước' </w:t>
      </w:r>
    </w:p>
    <w:p w14:paraId="481FCFB3" w14:textId="77777777" w:rsidR="00515445" w:rsidRPr="00515445" w:rsidRDefault="00515445" w:rsidP="00515445">
      <w:pPr>
        <w:rPr>
          <w:lang w:val="vi-VN"/>
        </w:rPr>
      </w:pPr>
      <w:r w:rsidRPr="00515445">
        <w:rPr>
          <w:lang w:val="vi-VN"/>
        </w:rPr>
        <w:t xml:space="preserve">PROMPT: Generate grammar explanation for following Vietnamese grammar point: Time expression 'tháng trước' </w:t>
      </w:r>
    </w:p>
    <w:p w14:paraId="076FE377" w14:textId="77777777" w:rsidR="00515445" w:rsidRPr="00515445" w:rsidRDefault="00515445" w:rsidP="00515445">
      <w:pPr>
        <w:rPr>
          <w:lang w:val="vi-VN"/>
        </w:rPr>
      </w:pPr>
      <w:r w:rsidRPr="00515445">
        <w:rPr>
          <w:lang w:val="vi-VN"/>
        </w:rPr>
        <w:t>RESPONSE: {</w:t>
      </w:r>
    </w:p>
    <w:p w14:paraId="6A76131C" w14:textId="77777777" w:rsidR="00515445" w:rsidRPr="00515445" w:rsidRDefault="00515445" w:rsidP="00515445">
      <w:pPr>
        <w:rPr>
          <w:lang w:val="vi-VN"/>
        </w:rPr>
      </w:pPr>
      <w:r w:rsidRPr="00515445">
        <w:rPr>
          <w:lang w:val="vi-VN"/>
        </w:rPr>
        <w:t xml:space="preserve">  "title": "Time Expression 'tháng trước'",</w:t>
      </w:r>
    </w:p>
    <w:p w14:paraId="4EC812EE" w14:textId="77777777" w:rsidR="00515445" w:rsidRPr="00515445" w:rsidRDefault="00515445" w:rsidP="00515445">
      <w:pPr>
        <w:rPr>
          <w:lang w:val="vi-VN"/>
        </w:rPr>
      </w:pPr>
      <w:r w:rsidRPr="00515445">
        <w:rPr>
          <w:lang w:val="vi-VN"/>
        </w:rPr>
        <w:t xml:space="preserve">  "short_explanation": "Used to express the time point of 'last month'.",</w:t>
      </w:r>
    </w:p>
    <w:p w14:paraId="6C8B14AB" w14:textId="77777777" w:rsidR="00515445" w:rsidRPr="00515445" w:rsidRDefault="00515445" w:rsidP="00515445">
      <w:pPr>
        <w:rPr>
          <w:lang w:val="vi-VN"/>
        </w:rPr>
      </w:pPr>
      <w:r w:rsidRPr="00515445">
        <w:rPr>
          <w:lang w:val="vi-VN"/>
        </w:rPr>
        <w:t xml:space="preserve">  "long_explanation": "The Vietnamese phrase 'tháng trước' is a time expression that translates to 'last month' in English. It refers to the month before the current one. This phrase is used to talk about something that happened in the period of the previous month.",</w:t>
      </w:r>
    </w:p>
    <w:p w14:paraId="2EA4C6A7" w14:textId="77777777" w:rsidR="00515445" w:rsidRPr="00515445" w:rsidRDefault="00515445" w:rsidP="00515445">
      <w:pPr>
        <w:rPr>
          <w:lang w:val="vi-VN"/>
        </w:rPr>
      </w:pPr>
      <w:r w:rsidRPr="00515445">
        <w:rPr>
          <w:lang w:val="vi-VN"/>
        </w:rPr>
        <w:t xml:space="preserve">  "formation": "Use 'tháng trước' after the subject and verb in the sentence to indicate that the action took place in the previous month.",</w:t>
      </w:r>
    </w:p>
    <w:p w14:paraId="0265C91E" w14:textId="77777777" w:rsidR="00515445" w:rsidRPr="00515445" w:rsidRDefault="00515445" w:rsidP="00515445">
      <w:pPr>
        <w:rPr>
          <w:lang w:val="vi-VN"/>
        </w:rPr>
      </w:pPr>
      <w:r w:rsidRPr="00515445">
        <w:rPr>
          <w:lang w:val="vi-VN"/>
        </w:rPr>
        <w:t xml:space="preserve">  </w:t>
      </w:r>
    </w:p>
    <w:p w14:paraId="15E12C36" w14:textId="77777777" w:rsidR="00515445" w:rsidRPr="00515445" w:rsidRDefault="00515445" w:rsidP="00515445">
      <w:pPr>
        <w:rPr>
          <w:lang w:val="vi-VN"/>
        </w:rPr>
      </w:pPr>
      <w:r w:rsidRPr="00515445">
        <w:rPr>
          <w:lang w:val="vi-VN"/>
        </w:rPr>
        <w:t xml:space="preserve">  "examples": [</w:t>
      </w:r>
    </w:p>
    <w:p w14:paraId="7A69E2D1" w14:textId="77777777" w:rsidR="00515445" w:rsidRPr="00515445" w:rsidRDefault="00515445" w:rsidP="00515445">
      <w:pPr>
        <w:rPr>
          <w:lang w:val="vi-VN"/>
        </w:rPr>
      </w:pPr>
      <w:r w:rsidRPr="00515445">
        <w:rPr>
          <w:lang w:val="vi-VN"/>
        </w:rPr>
        <w:t xml:space="preserve">    {</w:t>
      </w:r>
    </w:p>
    <w:p w14:paraId="4B2F5C8B" w14:textId="77777777" w:rsidR="00515445" w:rsidRPr="00515445" w:rsidRDefault="00515445" w:rsidP="00515445">
      <w:pPr>
        <w:rPr>
          <w:lang w:val="vi-VN"/>
        </w:rPr>
      </w:pPr>
      <w:r w:rsidRPr="00515445">
        <w:rPr>
          <w:lang w:val="vi-VN"/>
        </w:rPr>
        <w:t xml:space="preserve">      "vn": "Tháng trước, tôi đã đi du lịch đến Đà Nẵng.",</w:t>
      </w:r>
    </w:p>
    <w:p w14:paraId="72FE1AA2" w14:textId="77777777" w:rsidR="00515445" w:rsidRPr="00515445" w:rsidRDefault="00515445" w:rsidP="00515445">
      <w:pPr>
        <w:rPr>
          <w:lang w:val="vi-VN"/>
        </w:rPr>
      </w:pPr>
      <w:r w:rsidRPr="00515445">
        <w:rPr>
          <w:lang w:val="vi-VN"/>
        </w:rPr>
        <w:t xml:space="preserve">      "en": "Last month, I traveled to Da Nang."</w:t>
      </w:r>
    </w:p>
    <w:p w14:paraId="1950A666" w14:textId="77777777" w:rsidR="00515445" w:rsidRPr="00515445" w:rsidRDefault="00515445" w:rsidP="00515445">
      <w:pPr>
        <w:rPr>
          <w:lang w:val="vi-VN"/>
        </w:rPr>
      </w:pPr>
      <w:r w:rsidRPr="00515445">
        <w:rPr>
          <w:lang w:val="vi-VN"/>
        </w:rPr>
        <w:t xml:space="preserve">    },</w:t>
      </w:r>
    </w:p>
    <w:p w14:paraId="460C5FF6" w14:textId="77777777" w:rsidR="00515445" w:rsidRPr="00515445" w:rsidRDefault="00515445" w:rsidP="00515445">
      <w:pPr>
        <w:rPr>
          <w:lang w:val="vi-VN"/>
        </w:rPr>
      </w:pPr>
      <w:r w:rsidRPr="00515445">
        <w:rPr>
          <w:lang w:val="vi-VN"/>
        </w:rPr>
        <w:t xml:space="preserve">    {</w:t>
      </w:r>
    </w:p>
    <w:p w14:paraId="63CA3017" w14:textId="4A251D0D" w:rsidR="00515445" w:rsidRPr="00515445" w:rsidRDefault="00515445" w:rsidP="00515445">
      <w:pPr>
        <w:rPr>
          <w:lang w:val="vi-VN"/>
        </w:rPr>
      </w:pPr>
      <w:r w:rsidRPr="00515445">
        <w:rPr>
          <w:lang w:val="vi-VN"/>
        </w:rPr>
        <w:t xml:space="preserve">      "vn": "Tháng trước, </w:t>
      </w:r>
      <w:del w:id="22" w:author="LOGTO" w:date="2023-10-15T06:46:00Z">
        <w:r w:rsidRPr="00515445" w:rsidDel="0012785F">
          <w:rPr>
            <w:lang w:val="vi-VN"/>
          </w:rPr>
          <w:delText xml:space="preserve">bạn </w:delText>
        </w:r>
      </w:del>
      <w:ins w:id="23" w:author="LOGTO" w:date="2023-10-15T06:46:00Z">
        <w:r w:rsidR="0012785F">
          <w:t>Anh</w:t>
        </w:r>
        <w:r w:rsidR="0012785F" w:rsidRPr="00515445">
          <w:rPr>
            <w:lang w:val="vi-VN"/>
          </w:rPr>
          <w:t xml:space="preserve"> </w:t>
        </w:r>
      </w:ins>
      <w:r w:rsidRPr="00515445">
        <w:rPr>
          <w:lang w:val="vi-VN"/>
        </w:rPr>
        <w:t>ấy đã mua một chiếc xe mới.",</w:t>
      </w:r>
    </w:p>
    <w:p w14:paraId="5EA3C662" w14:textId="77777777" w:rsidR="00515445" w:rsidRPr="00515445" w:rsidRDefault="00515445" w:rsidP="00515445">
      <w:pPr>
        <w:rPr>
          <w:lang w:val="vi-VN"/>
        </w:rPr>
      </w:pPr>
      <w:r w:rsidRPr="00515445">
        <w:rPr>
          <w:lang w:val="vi-VN"/>
        </w:rPr>
        <w:t xml:space="preserve">      "en": "Last month, he bought a new car."</w:t>
      </w:r>
    </w:p>
    <w:p w14:paraId="4BFE8A3F" w14:textId="77777777" w:rsidR="00515445" w:rsidRPr="00515445" w:rsidRDefault="00515445" w:rsidP="00515445">
      <w:pPr>
        <w:rPr>
          <w:lang w:val="vi-VN"/>
        </w:rPr>
      </w:pPr>
      <w:r w:rsidRPr="00515445">
        <w:rPr>
          <w:lang w:val="vi-VN"/>
        </w:rPr>
        <w:t xml:space="preserve">    },</w:t>
      </w:r>
    </w:p>
    <w:p w14:paraId="7F0A7B42" w14:textId="77777777" w:rsidR="00515445" w:rsidRPr="00515445" w:rsidRDefault="00515445" w:rsidP="00515445">
      <w:pPr>
        <w:rPr>
          <w:lang w:val="vi-VN"/>
        </w:rPr>
      </w:pPr>
      <w:r w:rsidRPr="00515445">
        <w:rPr>
          <w:lang w:val="vi-VN"/>
        </w:rPr>
        <w:t xml:space="preserve">    {</w:t>
      </w:r>
    </w:p>
    <w:p w14:paraId="50279427" w14:textId="77777777" w:rsidR="00515445" w:rsidRPr="00515445" w:rsidRDefault="00515445" w:rsidP="00515445">
      <w:pPr>
        <w:rPr>
          <w:lang w:val="vi-VN"/>
        </w:rPr>
      </w:pPr>
      <w:r w:rsidRPr="00515445">
        <w:rPr>
          <w:lang w:val="vi-VN"/>
        </w:rPr>
        <w:t xml:space="preserve">      "vn": "Tháng trước, tôi đã hoàn thành khóa học lập trình Python.",</w:t>
      </w:r>
    </w:p>
    <w:p w14:paraId="196B7BB4" w14:textId="77777777" w:rsidR="00515445" w:rsidRPr="00515445" w:rsidRDefault="00515445" w:rsidP="00515445">
      <w:pPr>
        <w:rPr>
          <w:lang w:val="vi-VN"/>
        </w:rPr>
      </w:pPr>
      <w:r w:rsidRPr="00515445">
        <w:rPr>
          <w:lang w:val="vi-VN"/>
        </w:rPr>
        <w:t xml:space="preserve">      "en": "Last month, I completed a Python programming course."</w:t>
      </w:r>
    </w:p>
    <w:p w14:paraId="4B757292" w14:textId="77777777" w:rsidR="00515445" w:rsidRPr="00515445" w:rsidRDefault="00515445" w:rsidP="00515445">
      <w:pPr>
        <w:rPr>
          <w:lang w:val="vi-VN"/>
        </w:rPr>
      </w:pPr>
      <w:r w:rsidRPr="00515445">
        <w:rPr>
          <w:lang w:val="vi-VN"/>
        </w:rPr>
        <w:t xml:space="preserve">    },</w:t>
      </w:r>
    </w:p>
    <w:p w14:paraId="73B91E22" w14:textId="77777777" w:rsidR="00515445" w:rsidRPr="00515445" w:rsidRDefault="00515445" w:rsidP="00515445">
      <w:pPr>
        <w:rPr>
          <w:lang w:val="vi-VN"/>
        </w:rPr>
      </w:pPr>
      <w:r w:rsidRPr="00515445">
        <w:rPr>
          <w:lang w:val="vi-VN"/>
        </w:rPr>
        <w:t xml:space="preserve">    {</w:t>
      </w:r>
    </w:p>
    <w:p w14:paraId="1FC5E90D" w14:textId="77777777" w:rsidR="00515445" w:rsidRPr="00515445" w:rsidRDefault="00515445" w:rsidP="00515445">
      <w:pPr>
        <w:rPr>
          <w:lang w:val="vi-VN"/>
        </w:rPr>
      </w:pPr>
      <w:r w:rsidRPr="00515445">
        <w:rPr>
          <w:lang w:val="vi-VN"/>
        </w:rPr>
        <w:t xml:space="preserve">      "vn": "Cô ấy đã dọn vào căn hộ mới của mình tháng trước.",</w:t>
      </w:r>
    </w:p>
    <w:p w14:paraId="068A6461" w14:textId="77777777" w:rsidR="00515445" w:rsidRPr="00515445" w:rsidRDefault="00515445" w:rsidP="00515445">
      <w:pPr>
        <w:rPr>
          <w:lang w:val="vi-VN"/>
        </w:rPr>
      </w:pPr>
      <w:r w:rsidRPr="00515445">
        <w:rPr>
          <w:lang w:val="vi-VN"/>
        </w:rPr>
        <w:t xml:space="preserve">      "en": "She moved into her new apartment last month."</w:t>
      </w:r>
    </w:p>
    <w:p w14:paraId="063989C0" w14:textId="77777777" w:rsidR="00515445" w:rsidRPr="00515445" w:rsidRDefault="00515445" w:rsidP="00515445">
      <w:pPr>
        <w:rPr>
          <w:lang w:val="vi-VN"/>
        </w:rPr>
      </w:pPr>
      <w:r w:rsidRPr="00515445">
        <w:rPr>
          <w:lang w:val="vi-VN"/>
        </w:rPr>
        <w:t xml:space="preserve">    }</w:t>
      </w:r>
    </w:p>
    <w:p w14:paraId="68663A2D" w14:textId="77777777" w:rsidR="00515445" w:rsidRPr="00515445" w:rsidRDefault="00515445" w:rsidP="00515445">
      <w:pPr>
        <w:rPr>
          <w:lang w:val="vi-VN"/>
        </w:rPr>
      </w:pPr>
      <w:r w:rsidRPr="00515445">
        <w:rPr>
          <w:lang w:val="vi-VN"/>
        </w:rPr>
        <w:t xml:space="preserve">  ]</w:t>
      </w:r>
    </w:p>
    <w:p w14:paraId="34D2CFBA" w14:textId="77777777" w:rsidR="00515445" w:rsidRPr="00515445" w:rsidRDefault="00515445" w:rsidP="00515445">
      <w:pPr>
        <w:rPr>
          <w:lang w:val="vi-VN"/>
        </w:rPr>
      </w:pPr>
      <w:r w:rsidRPr="00515445">
        <w:rPr>
          <w:lang w:val="vi-VN"/>
        </w:rPr>
        <w:t>}</w:t>
      </w:r>
    </w:p>
    <w:p w14:paraId="1677E452" w14:textId="77777777" w:rsidR="00515445" w:rsidRPr="00515445" w:rsidRDefault="00515445" w:rsidP="00515445">
      <w:pPr>
        <w:rPr>
          <w:lang w:val="vi-VN"/>
        </w:rPr>
      </w:pPr>
      <w:r w:rsidRPr="00515445">
        <w:rPr>
          <w:lang w:val="vi-VN"/>
        </w:rPr>
        <w:t>-----------------------------</w:t>
      </w:r>
    </w:p>
    <w:p w14:paraId="107ED7C9" w14:textId="77777777" w:rsidR="00515445" w:rsidRPr="00515445" w:rsidRDefault="00515445" w:rsidP="00515445">
      <w:pPr>
        <w:rPr>
          <w:lang w:val="vi-VN"/>
        </w:rPr>
      </w:pPr>
      <w:r w:rsidRPr="00515445">
        <w:rPr>
          <w:lang w:val="vi-VN"/>
        </w:rPr>
        <w:t xml:space="preserve">keyword: Time expression 'trong' </w:t>
      </w:r>
    </w:p>
    <w:p w14:paraId="6D29041F" w14:textId="77777777" w:rsidR="00515445" w:rsidRPr="00515445" w:rsidRDefault="00515445" w:rsidP="00515445">
      <w:pPr>
        <w:rPr>
          <w:lang w:val="vi-VN"/>
        </w:rPr>
      </w:pPr>
      <w:r w:rsidRPr="00515445">
        <w:rPr>
          <w:lang w:val="vi-VN"/>
        </w:rPr>
        <w:t xml:space="preserve">PROMPT: Generate grammar explanation for following Vietnamese grammar point: Time expression 'trong' </w:t>
      </w:r>
    </w:p>
    <w:p w14:paraId="59900BC0" w14:textId="77777777" w:rsidR="00515445" w:rsidRPr="00515445" w:rsidRDefault="00515445" w:rsidP="00515445">
      <w:pPr>
        <w:rPr>
          <w:lang w:val="vi-VN"/>
        </w:rPr>
      </w:pPr>
      <w:r w:rsidRPr="00515445">
        <w:rPr>
          <w:lang w:val="vi-VN"/>
        </w:rPr>
        <w:t xml:space="preserve">RESPONSE: { </w:t>
      </w:r>
    </w:p>
    <w:p w14:paraId="061FB393" w14:textId="77777777" w:rsidR="00515445" w:rsidRPr="00515445" w:rsidRDefault="00515445" w:rsidP="00515445">
      <w:pPr>
        <w:rPr>
          <w:lang w:val="vi-VN"/>
        </w:rPr>
      </w:pPr>
      <w:r w:rsidRPr="00515445">
        <w:rPr>
          <w:lang w:val="vi-VN"/>
        </w:rPr>
        <w:lastRenderedPageBreak/>
        <w:t xml:space="preserve">  "title": "Time expression 'trong'", </w:t>
      </w:r>
    </w:p>
    <w:p w14:paraId="0938B452" w14:textId="77777777" w:rsidR="00515445" w:rsidRPr="00515445" w:rsidRDefault="00515445" w:rsidP="00515445">
      <w:pPr>
        <w:rPr>
          <w:lang w:val="vi-VN"/>
        </w:rPr>
      </w:pPr>
      <w:r w:rsidRPr="00515445">
        <w:rPr>
          <w:lang w:val="vi-VN"/>
        </w:rPr>
        <w:t xml:space="preserve">  "short_explanation": "Used to indicate 'during' or 'within' a specific timeframe.", </w:t>
      </w:r>
    </w:p>
    <w:p w14:paraId="5F6A5DD1" w14:textId="77777777" w:rsidR="00515445" w:rsidRPr="00515445" w:rsidRDefault="00515445" w:rsidP="00515445">
      <w:pPr>
        <w:rPr>
          <w:lang w:val="vi-VN"/>
        </w:rPr>
      </w:pPr>
      <w:r w:rsidRPr="00515445">
        <w:rPr>
          <w:lang w:val="vi-VN"/>
        </w:rPr>
        <w:t xml:space="preserve">  "long_explanation": "The Vietnamese word 'trong' is a time expression used to indicate that something happens during or within a specific timeframe. It's often used with units of time, like hours, days, weeks, and years, to signify the duration within which an event happens.", </w:t>
      </w:r>
    </w:p>
    <w:p w14:paraId="0E9E0554" w14:textId="77777777" w:rsidR="00515445" w:rsidRPr="00515445" w:rsidRDefault="00515445" w:rsidP="00515445">
      <w:pPr>
        <w:rPr>
          <w:lang w:val="vi-VN"/>
        </w:rPr>
      </w:pPr>
      <w:r w:rsidRPr="00515445">
        <w:rPr>
          <w:lang w:val="vi-VN"/>
        </w:rPr>
        <w:t xml:space="preserve">  "formation": "trong + period of time", </w:t>
      </w:r>
    </w:p>
    <w:p w14:paraId="5F3F184B" w14:textId="77777777" w:rsidR="00515445" w:rsidRPr="00515445" w:rsidRDefault="00515445" w:rsidP="00515445">
      <w:pPr>
        <w:rPr>
          <w:lang w:val="vi-VN"/>
        </w:rPr>
      </w:pPr>
      <w:r w:rsidRPr="00515445">
        <w:rPr>
          <w:lang w:val="vi-VN"/>
        </w:rPr>
        <w:t xml:space="preserve">  "examples": [</w:t>
      </w:r>
    </w:p>
    <w:p w14:paraId="1293D89B" w14:textId="77777777" w:rsidR="00515445" w:rsidRPr="00515445" w:rsidRDefault="00515445" w:rsidP="00515445">
      <w:pPr>
        <w:rPr>
          <w:lang w:val="vi-VN"/>
        </w:rPr>
      </w:pPr>
      <w:r w:rsidRPr="00515445">
        <w:rPr>
          <w:lang w:val="vi-VN"/>
        </w:rPr>
        <w:t xml:space="preserve">    { </w:t>
      </w:r>
    </w:p>
    <w:p w14:paraId="4CE9603D" w14:textId="77777777" w:rsidR="00515445" w:rsidRPr="00515445" w:rsidRDefault="00515445" w:rsidP="00515445">
      <w:pPr>
        <w:rPr>
          <w:lang w:val="vi-VN"/>
        </w:rPr>
      </w:pPr>
      <w:r w:rsidRPr="00515445">
        <w:rPr>
          <w:lang w:val="vi-VN"/>
        </w:rPr>
        <w:t xml:space="preserve">      "vn": "Tôi sẽ hoàn thành công việc đó trong hai tuần.", </w:t>
      </w:r>
    </w:p>
    <w:p w14:paraId="301DEB43" w14:textId="77777777" w:rsidR="00515445" w:rsidRPr="00515445" w:rsidRDefault="00515445" w:rsidP="00515445">
      <w:pPr>
        <w:rPr>
          <w:lang w:val="vi-VN"/>
        </w:rPr>
      </w:pPr>
      <w:r w:rsidRPr="00515445">
        <w:rPr>
          <w:lang w:val="vi-VN"/>
        </w:rPr>
        <w:t xml:space="preserve">      "en": "I will complete that task within two weeks." </w:t>
      </w:r>
    </w:p>
    <w:p w14:paraId="06D740C9" w14:textId="77777777" w:rsidR="00515445" w:rsidRPr="00515445" w:rsidRDefault="00515445" w:rsidP="00515445">
      <w:pPr>
        <w:rPr>
          <w:lang w:val="vi-VN"/>
        </w:rPr>
      </w:pPr>
      <w:r w:rsidRPr="00515445">
        <w:rPr>
          <w:lang w:val="vi-VN"/>
        </w:rPr>
        <w:t xml:space="preserve">    }, </w:t>
      </w:r>
    </w:p>
    <w:p w14:paraId="0ADD1186" w14:textId="77777777" w:rsidR="00515445" w:rsidRPr="00515445" w:rsidRDefault="00515445" w:rsidP="00515445">
      <w:pPr>
        <w:rPr>
          <w:lang w:val="vi-VN"/>
        </w:rPr>
      </w:pPr>
      <w:r w:rsidRPr="00515445">
        <w:rPr>
          <w:lang w:val="vi-VN"/>
        </w:rPr>
        <w:t xml:space="preserve">    {</w:t>
      </w:r>
    </w:p>
    <w:p w14:paraId="5DF6057D" w14:textId="77777777" w:rsidR="00515445" w:rsidRPr="00515445" w:rsidRDefault="00515445" w:rsidP="00515445">
      <w:pPr>
        <w:rPr>
          <w:lang w:val="vi-VN"/>
        </w:rPr>
      </w:pPr>
      <w:r w:rsidRPr="00515445">
        <w:rPr>
          <w:lang w:val="vi-VN"/>
        </w:rPr>
        <w:t xml:space="preserve">      "vn": "Chúng tôi sẽ di chuyển vào nhà mới trong tháng sau.", </w:t>
      </w:r>
    </w:p>
    <w:p w14:paraId="423D7503" w14:textId="77777777" w:rsidR="00515445" w:rsidRPr="00515445" w:rsidRDefault="00515445" w:rsidP="00515445">
      <w:pPr>
        <w:rPr>
          <w:lang w:val="vi-VN"/>
        </w:rPr>
      </w:pPr>
      <w:r w:rsidRPr="00515445">
        <w:rPr>
          <w:lang w:val="vi-VN"/>
        </w:rPr>
        <w:t xml:space="preserve">      "en": "We will move to our new house during next month." </w:t>
      </w:r>
    </w:p>
    <w:p w14:paraId="4ABEBD72" w14:textId="77777777" w:rsidR="00515445" w:rsidRPr="00515445" w:rsidRDefault="00515445" w:rsidP="00515445">
      <w:pPr>
        <w:rPr>
          <w:lang w:val="vi-VN"/>
        </w:rPr>
      </w:pPr>
      <w:r w:rsidRPr="00515445">
        <w:rPr>
          <w:lang w:val="vi-VN"/>
        </w:rPr>
        <w:t xml:space="preserve">    }, </w:t>
      </w:r>
    </w:p>
    <w:p w14:paraId="12769196" w14:textId="77777777" w:rsidR="00515445" w:rsidRPr="00515445" w:rsidRDefault="00515445" w:rsidP="00515445">
      <w:pPr>
        <w:rPr>
          <w:lang w:val="vi-VN"/>
        </w:rPr>
      </w:pPr>
      <w:r w:rsidRPr="00515445">
        <w:rPr>
          <w:lang w:val="vi-VN"/>
        </w:rPr>
        <w:t xml:space="preserve">    { </w:t>
      </w:r>
    </w:p>
    <w:p w14:paraId="69BBF2CB" w14:textId="77777777" w:rsidR="00515445" w:rsidRPr="00515445" w:rsidRDefault="00515445" w:rsidP="00515445">
      <w:pPr>
        <w:rPr>
          <w:lang w:val="vi-VN"/>
        </w:rPr>
      </w:pPr>
      <w:r w:rsidRPr="00515445">
        <w:rPr>
          <w:lang w:val="vi-VN"/>
        </w:rPr>
        <w:t xml:space="preserve">      "vn": "Cô ấy đã học tiếng Nhật trong ba năm.", </w:t>
      </w:r>
    </w:p>
    <w:p w14:paraId="6A5E44A3" w14:textId="77777777" w:rsidR="00515445" w:rsidRPr="00515445" w:rsidRDefault="00515445" w:rsidP="00515445">
      <w:pPr>
        <w:rPr>
          <w:lang w:val="vi-VN"/>
        </w:rPr>
      </w:pPr>
      <w:r w:rsidRPr="00515445">
        <w:rPr>
          <w:lang w:val="vi-VN"/>
        </w:rPr>
        <w:t xml:space="preserve">      "en": "She has been learning Japanese for three years." </w:t>
      </w:r>
    </w:p>
    <w:p w14:paraId="3D7C1AD3" w14:textId="77777777" w:rsidR="00515445" w:rsidRPr="00515445" w:rsidRDefault="00515445" w:rsidP="00515445">
      <w:pPr>
        <w:rPr>
          <w:lang w:val="vi-VN"/>
        </w:rPr>
      </w:pPr>
      <w:r w:rsidRPr="00515445">
        <w:rPr>
          <w:lang w:val="vi-VN"/>
        </w:rPr>
        <w:t xml:space="preserve">    }, </w:t>
      </w:r>
    </w:p>
    <w:p w14:paraId="5D1DE2EC" w14:textId="77777777" w:rsidR="00515445" w:rsidRPr="00515445" w:rsidRDefault="00515445" w:rsidP="00515445">
      <w:pPr>
        <w:rPr>
          <w:lang w:val="vi-VN"/>
        </w:rPr>
      </w:pPr>
      <w:r w:rsidRPr="00515445">
        <w:rPr>
          <w:lang w:val="vi-VN"/>
        </w:rPr>
        <w:t xml:space="preserve">    { </w:t>
      </w:r>
    </w:p>
    <w:p w14:paraId="5E976281" w14:textId="77777777" w:rsidR="00515445" w:rsidRPr="00515445" w:rsidRDefault="00515445" w:rsidP="00515445">
      <w:pPr>
        <w:rPr>
          <w:lang w:val="vi-VN"/>
        </w:rPr>
      </w:pPr>
      <w:r w:rsidRPr="00515445">
        <w:rPr>
          <w:lang w:val="vi-VN"/>
        </w:rPr>
        <w:t xml:space="preserve">      "vn": "Trong tuần này, tôi phải hoàn thành báo cáo tài chính.", </w:t>
      </w:r>
    </w:p>
    <w:p w14:paraId="70AAE8D8" w14:textId="77777777" w:rsidR="00515445" w:rsidRPr="00515445" w:rsidRDefault="00515445" w:rsidP="00515445">
      <w:pPr>
        <w:rPr>
          <w:lang w:val="vi-VN"/>
        </w:rPr>
      </w:pPr>
      <w:r w:rsidRPr="00515445">
        <w:rPr>
          <w:lang w:val="vi-VN"/>
        </w:rPr>
        <w:t xml:space="preserve">      "en": "Within this week, I have to complete the financial report." </w:t>
      </w:r>
    </w:p>
    <w:p w14:paraId="67B39B94" w14:textId="77777777" w:rsidR="00515445" w:rsidRPr="00515445" w:rsidRDefault="00515445" w:rsidP="00515445">
      <w:pPr>
        <w:rPr>
          <w:lang w:val="vi-VN"/>
        </w:rPr>
      </w:pPr>
      <w:r w:rsidRPr="00515445">
        <w:rPr>
          <w:lang w:val="vi-VN"/>
        </w:rPr>
        <w:t xml:space="preserve">    }</w:t>
      </w:r>
    </w:p>
    <w:p w14:paraId="7064795E" w14:textId="77777777" w:rsidR="00515445" w:rsidRPr="00515445" w:rsidRDefault="00515445" w:rsidP="00515445">
      <w:pPr>
        <w:rPr>
          <w:lang w:val="vi-VN"/>
        </w:rPr>
      </w:pPr>
      <w:r w:rsidRPr="00515445">
        <w:rPr>
          <w:lang w:val="vi-VN"/>
        </w:rPr>
        <w:t xml:space="preserve">  ] </w:t>
      </w:r>
    </w:p>
    <w:p w14:paraId="59910DF9" w14:textId="77777777" w:rsidR="00515445" w:rsidRPr="00515445" w:rsidRDefault="00515445" w:rsidP="00515445">
      <w:pPr>
        <w:rPr>
          <w:lang w:val="vi-VN"/>
        </w:rPr>
      </w:pPr>
      <w:r w:rsidRPr="00515445">
        <w:rPr>
          <w:lang w:val="vi-VN"/>
        </w:rPr>
        <w:t>}</w:t>
      </w:r>
    </w:p>
    <w:p w14:paraId="2CD1E8D8" w14:textId="77777777" w:rsidR="00515445" w:rsidRPr="00515445" w:rsidRDefault="00515445" w:rsidP="00515445">
      <w:pPr>
        <w:rPr>
          <w:lang w:val="vi-VN"/>
        </w:rPr>
      </w:pPr>
      <w:r w:rsidRPr="00515445">
        <w:rPr>
          <w:lang w:val="vi-VN"/>
        </w:rPr>
        <w:t>-----------------------------</w:t>
      </w:r>
    </w:p>
    <w:p w14:paraId="0BDE62B7" w14:textId="77777777" w:rsidR="00515445" w:rsidRPr="00515445" w:rsidRDefault="00515445" w:rsidP="00515445">
      <w:pPr>
        <w:rPr>
          <w:lang w:val="vi-VN"/>
        </w:rPr>
      </w:pPr>
      <w:r w:rsidRPr="00515445">
        <w:rPr>
          <w:lang w:val="vi-VN"/>
        </w:rPr>
        <w:t xml:space="preserve">keyword: Time expression 'trong khi' </w:t>
      </w:r>
    </w:p>
    <w:p w14:paraId="6D7DBB74" w14:textId="77777777" w:rsidR="00515445" w:rsidRPr="00515445" w:rsidRDefault="00515445" w:rsidP="00515445">
      <w:pPr>
        <w:rPr>
          <w:lang w:val="vi-VN"/>
        </w:rPr>
      </w:pPr>
      <w:r w:rsidRPr="00515445">
        <w:rPr>
          <w:lang w:val="vi-VN"/>
        </w:rPr>
        <w:t xml:space="preserve">PROMPT: Generate grammar explanation for following Vietnamese grammar point: Time expression 'trong khi' </w:t>
      </w:r>
    </w:p>
    <w:p w14:paraId="0B8D3B18" w14:textId="77777777" w:rsidR="00515445" w:rsidRPr="00515445" w:rsidRDefault="00515445" w:rsidP="00515445">
      <w:pPr>
        <w:rPr>
          <w:lang w:val="vi-VN"/>
        </w:rPr>
      </w:pPr>
      <w:r w:rsidRPr="00515445">
        <w:rPr>
          <w:lang w:val="vi-VN"/>
        </w:rPr>
        <w:t xml:space="preserve">RESPONSE: { </w:t>
      </w:r>
    </w:p>
    <w:p w14:paraId="4420B50D" w14:textId="77777777" w:rsidR="00515445" w:rsidRPr="00515445" w:rsidRDefault="00515445" w:rsidP="00515445">
      <w:pPr>
        <w:rPr>
          <w:lang w:val="vi-VN"/>
        </w:rPr>
      </w:pPr>
      <w:r w:rsidRPr="00515445">
        <w:rPr>
          <w:lang w:val="vi-VN"/>
        </w:rPr>
        <w:t xml:space="preserve">"title": "Time expression 'trong khi'", </w:t>
      </w:r>
    </w:p>
    <w:p w14:paraId="35CE8971" w14:textId="77777777" w:rsidR="00515445" w:rsidRPr="00515445" w:rsidRDefault="00515445" w:rsidP="00515445">
      <w:pPr>
        <w:rPr>
          <w:lang w:val="vi-VN"/>
        </w:rPr>
      </w:pPr>
      <w:r w:rsidRPr="00515445">
        <w:rPr>
          <w:lang w:val="vi-VN"/>
        </w:rPr>
        <w:t xml:space="preserve">"short_explanation": "Used to indicate simultaneous actions or contrasting situations.", </w:t>
      </w:r>
    </w:p>
    <w:p w14:paraId="4F7B8619" w14:textId="77777777" w:rsidR="00515445" w:rsidRPr="00515445" w:rsidRDefault="00515445" w:rsidP="00515445">
      <w:pPr>
        <w:rPr>
          <w:lang w:val="vi-VN"/>
        </w:rPr>
      </w:pPr>
      <w:r w:rsidRPr="00515445">
        <w:rPr>
          <w:lang w:val="vi-VN"/>
        </w:rPr>
        <w:t xml:space="preserve">"long_explanation": "The Vietnamese phrase 'trong khi' is a time expression used to indicate two actions or situations that occur at the same time, or to denote contrast between two situations. It is similar to 'while' or 'whereas' in English.", </w:t>
      </w:r>
    </w:p>
    <w:p w14:paraId="50D442F3" w14:textId="77777777" w:rsidR="00515445" w:rsidRPr="00515445" w:rsidRDefault="00515445" w:rsidP="00515445">
      <w:pPr>
        <w:rPr>
          <w:lang w:val="vi-VN"/>
        </w:rPr>
      </w:pPr>
      <w:r w:rsidRPr="00515445">
        <w:rPr>
          <w:lang w:val="vi-VN"/>
        </w:rPr>
        <w:t xml:space="preserve">"formation": "trong khi + clause 1 + clause 2  (clause 1 and clause 2 are simultaneous or contrasting situations)", </w:t>
      </w:r>
    </w:p>
    <w:p w14:paraId="7A194442" w14:textId="77777777" w:rsidR="00515445" w:rsidRPr="00515445" w:rsidRDefault="00515445" w:rsidP="00515445">
      <w:pPr>
        <w:rPr>
          <w:lang w:val="vi-VN"/>
        </w:rPr>
      </w:pPr>
      <w:r w:rsidRPr="00515445">
        <w:rPr>
          <w:lang w:val="vi-VN"/>
        </w:rPr>
        <w:t xml:space="preserve">"examples": [ </w:t>
      </w:r>
    </w:p>
    <w:p w14:paraId="365C8BF7" w14:textId="77777777" w:rsidR="00515445" w:rsidRPr="00515445" w:rsidRDefault="00515445" w:rsidP="00515445">
      <w:pPr>
        <w:rPr>
          <w:lang w:val="vi-VN"/>
        </w:rPr>
      </w:pPr>
      <w:r w:rsidRPr="00515445">
        <w:rPr>
          <w:lang w:val="vi-VN"/>
        </w:rPr>
        <w:t xml:space="preserve">    { </w:t>
      </w:r>
    </w:p>
    <w:p w14:paraId="17726377" w14:textId="0CD85890" w:rsidR="00515445" w:rsidRPr="00515445" w:rsidRDefault="00515445" w:rsidP="00515445">
      <w:pPr>
        <w:rPr>
          <w:lang w:val="vi-VN"/>
        </w:rPr>
      </w:pPr>
      <w:r w:rsidRPr="00515445">
        <w:rPr>
          <w:lang w:val="vi-VN"/>
        </w:rPr>
        <w:t xml:space="preserve">        "vn": "Trong khi tôi </w:t>
      </w:r>
      <w:ins w:id="24" w:author="LOGTO" w:date="2023-10-15T06:48:00Z">
        <w:r w:rsidR="0012785F">
          <w:t xml:space="preserve">đang </w:t>
        </w:r>
      </w:ins>
      <w:r w:rsidRPr="00515445">
        <w:rPr>
          <w:lang w:val="vi-VN"/>
        </w:rPr>
        <w:t xml:space="preserve">đọc sách, em trai tôi đang xem ti vi.", </w:t>
      </w:r>
    </w:p>
    <w:p w14:paraId="1A5E92D1" w14:textId="77777777" w:rsidR="00515445" w:rsidRPr="00515445" w:rsidRDefault="00515445" w:rsidP="00515445">
      <w:pPr>
        <w:rPr>
          <w:lang w:val="vi-VN"/>
        </w:rPr>
      </w:pPr>
      <w:r w:rsidRPr="00515445">
        <w:rPr>
          <w:lang w:val="vi-VN"/>
        </w:rPr>
        <w:t xml:space="preserve">        "en": "While I am reading a book, my younger brother is watching TV.", </w:t>
      </w:r>
    </w:p>
    <w:p w14:paraId="39331373" w14:textId="77777777" w:rsidR="00515445" w:rsidRPr="00515445" w:rsidRDefault="00515445" w:rsidP="00515445">
      <w:pPr>
        <w:rPr>
          <w:lang w:val="vi-VN"/>
        </w:rPr>
      </w:pPr>
      <w:r w:rsidRPr="00515445">
        <w:rPr>
          <w:lang w:val="vi-VN"/>
        </w:rPr>
        <w:t xml:space="preserve">    }, </w:t>
      </w:r>
    </w:p>
    <w:p w14:paraId="777DED1A" w14:textId="77777777" w:rsidR="00515445" w:rsidRPr="00515445" w:rsidRDefault="00515445" w:rsidP="00515445">
      <w:pPr>
        <w:rPr>
          <w:lang w:val="vi-VN"/>
        </w:rPr>
      </w:pPr>
      <w:r w:rsidRPr="00515445">
        <w:rPr>
          <w:lang w:val="vi-VN"/>
        </w:rPr>
        <w:t xml:space="preserve">    { </w:t>
      </w:r>
    </w:p>
    <w:p w14:paraId="34FE05D7" w14:textId="6D18F543" w:rsidR="00515445" w:rsidRPr="00515445" w:rsidRDefault="00515445" w:rsidP="00515445">
      <w:pPr>
        <w:rPr>
          <w:lang w:val="vi-VN"/>
        </w:rPr>
      </w:pPr>
      <w:r w:rsidRPr="00515445">
        <w:rPr>
          <w:lang w:val="vi-VN"/>
        </w:rPr>
        <w:t xml:space="preserve">        "vn": "Trong khi bạn ấy làm việc chăm chỉ, tôi </w:t>
      </w:r>
      <w:del w:id="25" w:author="LOGTO" w:date="2023-10-15T06:48:00Z">
        <w:r w:rsidRPr="00515445" w:rsidDel="00DB2A80">
          <w:rPr>
            <w:lang w:val="vi-VN"/>
          </w:rPr>
          <w:delText xml:space="preserve">đã </w:delText>
        </w:r>
      </w:del>
      <w:ins w:id="26" w:author="LOGTO" w:date="2023-10-15T06:48:00Z">
        <w:r w:rsidR="00DB2A80">
          <w:t>lại</w:t>
        </w:r>
        <w:r w:rsidR="00DB2A80" w:rsidRPr="00515445">
          <w:rPr>
            <w:lang w:val="vi-VN"/>
          </w:rPr>
          <w:t xml:space="preserve"> </w:t>
        </w:r>
      </w:ins>
      <w:r w:rsidRPr="00515445">
        <w:rPr>
          <w:lang w:val="vi-VN"/>
        </w:rPr>
        <w:t xml:space="preserve">dành thời gian chơi game.", </w:t>
      </w:r>
    </w:p>
    <w:p w14:paraId="1032EBA4" w14:textId="77777777" w:rsidR="00515445" w:rsidRPr="00515445" w:rsidRDefault="00515445" w:rsidP="00515445">
      <w:pPr>
        <w:rPr>
          <w:lang w:val="vi-VN"/>
        </w:rPr>
      </w:pPr>
      <w:r w:rsidRPr="00515445">
        <w:rPr>
          <w:lang w:val="vi-VN"/>
        </w:rPr>
        <w:lastRenderedPageBreak/>
        <w:t xml:space="preserve">        "en": "Whereas he worked hard, I spent time playing games.", </w:t>
      </w:r>
    </w:p>
    <w:p w14:paraId="0C86A096" w14:textId="77777777" w:rsidR="00515445" w:rsidRPr="00515445" w:rsidRDefault="00515445" w:rsidP="00515445">
      <w:pPr>
        <w:rPr>
          <w:lang w:val="vi-VN"/>
        </w:rPr>
      </w:pPr>
      <w:r w:rsidRPr="00515445">
        <w:rPr>
          <w:lang w:val="vi-VN"/>
        </w:rPr>
        <w:t xml:space="preserve">    }, </w:t>
      </w:r>
    </w:p>
    <w:p w14:paraId="23CB6233" w14:textId="77777777" w:rsidR="00515445" w:rsidRPr="00515445" w:rsidRDefault="00515445" w:rsidP="00515445">
      <w:pPr>
        <w:rPr>
          <w:lang w:val="vi-VN"/>
        </w:rPr>
      </w:pPr>
      <w:r w:rsidRPr="00515445">
        <w:rPr>
          <w:lang w:val="vi-VN"/>
        </w:rPr>
        <w:t xml:space="preserve">    { </w:t>
      </w:r>
    </w:p>
    <w:p w14:paraId="4C8311D9" w14:textId="77777777" w:rsidR="00515445" w:rsidRPr="00515445" w:rsidRDefault="00515445" w:rsidP="00515445">
      <w:pPr>
        <w:rPr>
          <w:lang w:val="vi-VN"/>
        </w:rPr>
      </w:pPr>
      <w:r w:rsidRPr="00515445">
        <w:rPr>
          <w:lang w:val="vi-VN"/>
        </w:rPr>
        <w:t xml:space="preserve">        "vn": "Trong khi mọi người đều đang ăn, cậu ấy lại đang ngủ.", </w:t>
      </w:r>
    </w:p>
    <w:p w14:paraId="5B508B12" w14:textId="77777777" w:rsidR="00515445" w:rsidRPr="00515445" w:rsidRDefault="00515445" w:rsidP="00515445">
      <w:pPr>
        <w:rPr>
          <w:lang w:val="vi-VN"/>
        </w:rPr>
      </w:pPr>
      <w:r w:rsidRPr="00515445">
        <w:rPr>
          <w:lang w:val="vi-VN"/>
        </w:rPr>
        <w:t xml:space="preserve">        "en": "While everyone is eating, he is sleeping.", </w:t>
      </w:r>
    </w:p>
    <w:p w14:paraId="3BF41831" w14:textId="77777777" w:rsidR="00515445" w:rsidRPr="00515445" w:rsidRDefault="00515445" w:rsidP="00515445">
      <w:pPr>
        <w:rPr>
          <w:lang w:val="vi-VN"/>
        </w:rPr>
      </w:pPr>
      <w:r w:rsidRPr="00515445">
        <w:rPr>
          <w:lang w:val="vi-VN"/>
        </w:rPr>
        <w:t xml:space="preserve">    }, </w:t>
      </w:r>
    </w:p>
    <w:p w14:paraId="1E50E3CC" w14:textId="77777777" w:rsidR="00515445" w:rsidRPr="00515445" w:rsidRDefault="00515445" w:rsidP="00515445">
      <w:pPr>
        <w:rPr>
          <w:lang w:val="vi-VN"/>
        </w:rPr>
      </w:pPr>
      <w:r w:rsidRPr="00515445">
        <w:rPr>
          <w:lang w:val="vi-VN"/>
        </w:rPr>
        <w:t xml:space="preserve">    { </w:t>
      </w:r>
    </w:p>
    <w:p w14:paraId="203FD457" w14:textId="77777777" w:rsidR="00515445" w:rsidRPr="00515445" w:rsidRDefault="00515445" w:rsidP="00515445">
      <w:pPr>
        <w:rPr>
          <w:lang w:val="vi-VN"/>
        </w:rPr>
      </w:pPr>
      <w:r w:rsidRPr="00515445">
        <w:rPr>
          <w:lang w:val="vi-VN"/>
        </w:rPr>
        <w:t xml:space="preserve">        "vn": "Trong khi bạn đọc báo cáo, tôi sẽ chú ý vào biểu đồ.", </w:t>
      </w:r>
    </w:p>
    <w:p w14:paraId="4BC1CF2B" w14:textId="77777777" w:rsidR="00515445" w:rsidRPr="00515445" w:rsidRDefault="00515445" w:rsidP="00515445">
      <w:pPr>
        <w:rPr>
          <w:lang w:val="vi-VN"/>
        </w:rPr>
      </w:pPr>
      <w:r w:rsidRPr="00515445">
        <w:rPr>
          <w:lang w:val="vi-VN"/>
        </w:rPr>
        <w:t xml:space="preserve">        "en": "While you read the report, I will focus on the chart."</w:t>
      </w:r>
    </w:p>
    <w:p w14:paraId="65357BFC" w14:textId="77777777" w:rsidR="00515445" w:rsidRPr="00515445" w:rsidRDefault="00515445" w:rsidP="00515445">
      <w:pPr>
        <w:rPr>
          <w:lang w:val="vi-VN"/>
        </w:rPr>
      </w:pPr>
      <w:r w:rsidRPr="00515445">
        <w:rPr>
          <w:lang w:val="vi-VN"/>
        </w:rPr>
        <w:t xml:space="preserve">    } </w:t>
      </w:r>
    </w:p>
    <w:p w14:paraId="4FE26ACE" w14:textId="77777777" w:rsidR="00515445" w:rsidRPr="00515445" w:rsidRDefault="00515445" w:rsidP="00515445">
      <w:pPr>
        <w:rPr>
          <w:lang w:val="vi-VN"/>
        </w:rPr>
      </w:pPr>
      <w:r w:rsidRPr="00515445">
        <w:rPr>
          <w:lang w:val="vi-VN"/>
        </w:rPr>
        <w:t xml:space="preserve">] </w:t>
      </w:r>
    </w:p>
    <w:p w14:paraId="3C284F22" w14:textId="77777777" w:rsidR="00515445" w:rsidRPr="00515445" w:rsidRDefault="00515445" w:rsidP="00515445">
      <w:pPr>
        <w:rPr>
          <w:lang w:val="vi-VN"/>
        </w:rPr>
      </w:pPr>
      <w:r w:rsidRPr="00515445">
        <w:rPr>
          <w:lang w:val="vi-VN"/>
        </w:rPr>
        <w:t>}</w:t>
      </w:r>
    </w:p>
    <w:p w14:paraId="71708D36" w14:textId="77777777" w:rsidR="00515445" w:rsidRPr="00515445" w:rsidRDefault="00515445" w:rsidP="00515445">
      <w:pPr>
        <w:rPr>
          <w:lang w:val="vi-VN"/>
        </w:rPr>
      </w:pPr>
      <w:r w:rsidRPr="00515445">
        <w:rPr>
          <w:lang w:val="vi-VN"/>
        </w:rPr>
        <w:t>-----------------------------</w:t>
      </w:r>
    </w:p>
    <w:p w14:paraId="05E643DC" w14:textId="77777777" w:rsidR="00515445" w:rsidRPr="00515445" w:rsidRDefault="00515445" w:rsidP="00515445">
      <w:pPr>
        <w:rPr>
          <w:lang w:val="vi-VN"/>
        </w:rPr>
      </w:pPr>
      <w:r w:rsidRPr="00515445">
        <w:rPr>
          <w:lang w:val="vi-VN"/>
        </w:rPr>
        <w:t xml:space="preserve">keyword: Time expression 'trước' </w:t>
      </w:r>
    </w:p>
    <w:p w14:paraId="6DC61055" w14:textId="77777777" w:rsidR="00515445" w:rsidRPr="00515445" w:rsidRDefault="00515445" w:rsidP="00515445">
      <w:pPr>
        <w:rPr>
          <w:lang w:val="vi-VN"/>
        </w:rPr>
      </w:pPr>
      <w:r w:rsidRPr="00515445">
        <w:rPr>
          <w:lang w:val="vi-VN"/>
        </w:rPr>
        <w:t xml:space="preserve">PROMPT: Generate grammar explanation for following Vietnamese grammar point: Time expression 'trước' </w:t>
      </w:r>
    </w:p>
    <w:p w14:paraId="626D7CAC" w14:textId="77777777" w:rsidR="00515445" w:rsidRPr="00515445" w:rsidRDefault="00515445" w:rsidP="00515445">
      <w:pPr>
        <w:rPr>
          <w:lang w:val="vi-VN"/>
        </w:rPr>
      </w:pPr>
      <w:r w:rsidRPr="00515445">
        <w:rPr>
          <w:lang w:val="vi-VN"/>
        </w:rPr>
        <w:t xml:space="preserve">RESPONSE: { </w:t>
      </w:r>
    </w:p>
    <w:p w14:paraId="1D54ACA0" w14:textId="77777777" w:rsidR="00515445" w:rsidRPr="00515445" w:rsidRDefault="00515445" w:rsidP="00515445">
      <w:pPr>
        <w:rPr>
          <w:lang w:val="vi-VN"/>
        </w:rPr>
      </w:pPr>
      <w:r w:rsidRPr="00515445">
        <w:rPr>
          <w:lang w:val="vi-VN"/>
        </w:rPr>
        <w:t xml:space="preserve">  "title": "Time expression 'trước'", </w:t>
      </w:r>
    </w:p>
    <w:p w14:paraId="546F3D4E" w14:textId="77777777" w:rsidR="00515445" w:rsidRPr="00515445" w:rsidRDefault="00515445" w:rsidP="00515445">
      <w:pPr>
        <w:rPr>
          <w:lang w:val="vi-VN"/>
        </w:rPr>
      </w:pPr>
      <w:r w:rsidRPr="00515445">
        <w:rPr>
          <w:lang w:val="vi-VN"/>
        </w:rPr>
        <w:t xml:space="preserve">  "short_explanation": "Used to indicate a point of time before the current moment or another specified time.", </w:t>
      </w:r>
    </w:p>
    <w:p w14:paraId="4A8FC89B" w14:textId="77777777" w:rsidR="00515445" w:rsidRPr="00515445" w:rsidRDefault="00515445" w:rsidP="00515445">
      <w:pPr>
        <w:rPr>
          <w:lang w:val="vi-VN"/>
        </w:rPr>
      </w:pPr>
      <w:r w:rsidRPr="00515445">
        <w:rPr>
          <w:lang w:val="vi-VN"/>
        </w:rPr>
        <w:t xml:space="preserve">  "long_explanation": "The Vietnamese word 'trước' is a term that marks the event or action occurring before the present moment or another defined time instance. It is equivalent to the word 'before' in the English language. This word is inserted after a time reference to mark that the particular action or event took place prior to it.", </w:t>
      </w:r>
    </w:p>
    <w:p w14:paraId="090FB209" w14:textId="77777777" w:rsidR="00515445" w:rsidRPr="00515445" w:rsidRDefault="00515445" w:rsidP="00515445">
      <w:pPr>
        <w:rPr>
          <w:lang w:val="vi-VN"/>
        </w:rPr>
      </w:pPr>
      <w:r w:rsidRPr="00515445">
        <w:rPr>
          <w:lang w:val="vi-VN"/>
        </w:rPr>
        <w:t xml:space="preserve">  "formation": "Event/Action + Time + 'trước'", </w:t>
      </w:r>
    </w:p>
    <w:p w14:paraId="3A2DC0F0" w14:textId="77777777" w:rsidR="00515445" w:rsidRPr="00515445" w:rsidRDefault="00515445" w:rsidP="00515445">
      <w:pPr>
        <w:rPr>
          <w:lang w:val="vi-VN"/>
        </w:rPr>
      </w:pPr>
      <w:r w:rsidRPr="00515445">
        <w:rPr>
          <w:lang w:val="vi-VN"/>
        </w:rPr>
        <w:t xml:space="preserve">  "examples": [</w:t>
      </w:r>
    </w:p>
    <w:p w14:paraId="084F7D79" w14:textId="77777777" w:rsidR="00515445" w:rsidRPr="00515445" w:rsidRDefault="00515445" w:rsidP="00515445">
      <w:pPr>
        <w:rPr>
          <w:lang w:val="vi-VN"/>
        </w:rPr>
      </w:pPr>
      <w:r w:rsidRPr="00515445">
        <w:rPr>
          <w:lang w:val="vi-VN"/>
        </w:rPr>
        <w:t xml:space="preserve">    { </w:t>
      </w:r>
    </w:p>
    <w:p w14:paraId="6C8D4CF7" w14:textId="77777777" w:rsidR="00515445" w:rsidRPr="00515445" w:rsidRDefault="00515445" w:rsidP="00515445">
      <w:pPr>
        <w:rPr>
          <w:lang w:val="vi-VN"/>
        </w:rPr>
      </w:pPr>
      <w:r w:rsidRPr="00515445">
        <w:rPr>
          <w:lang w:val="vi-VN"/>
        </w:rPr>
        <w:t xml:space="preserve">      "vn": "Anh ấy đã đến một giờ trước.", </w:t>
      </w:r>
    </w:p>
    <w:p w14:paraId="03CEA0E9" w14:textId="77777777" w:rsidR="00515445" w:rsidRPr="00515445" w:rsidRDefault="00515445" w:rsidP="00515445">
      <w:pPr>
        <w:rPr>
          <w:lang w:val="vi-VN"/>
        </w:rPr>
      </w:pPr>
      <w:r w:rsidRPr="00515445">
        <w:rPr>
          <w:lang w:val="vi-VN"/>
        </w:rPr>
        <w:t xml:space="preserve">      "en": "He arrived an hour before."</w:t>
      </w:r>
    </w:p>
    <w:p w14:paraId="28FFC3D1" w14:textId="77777777" w:rsidR="00515445" w:rsidRPr="00515445" w:rsidRDefault="00515445" w:rsidP="00515445">
      <w:pPr>
        <w:rPr>
          <w:lang w:val="vi-VN"/>
        </w:rPr>
      </w:pPr>
      <w:r w:rsidRPr="00515445">
        <w:rPr>
          <w:lang w:val="vi-VN"/>
        </w:rPr>
        <w:t xml:space="preserve">    }, </w:t>
      </w:r>
    </w:p>
    <w:p w14:paraId="7707F31A" w14:textId="77777777" w:rsidR="00515445" w:rsidRPr="00515445" w:rsidRDefault="00515445" w:rsidP="00515445">
      <w:pPr>
        <w:rPr>
          <w:lang w:val="vi-VN"/>
        </w:rPr>
      </w:pPr>
      <w:r w:rsidRPr="00515445">
        <w:rPr>
          <w:lang w:val="vi-VN"/>
        </w:rPr>
        <w:t xml:space="preserve">    { </w:t>
      </w:r>
    </w:p>
    <w:p w14:paraId="070625E8" w14:textId="77777777" w:rsidR="00515445" w:rsidRPr="00515445" w:rsidRDefault="00515445" w:rsidP="00515445">
      <w:pPr>
        <w:rPr>
          <w:lang w:val="vi-VN"/>
        </w:rPr>
      </w:pPr>
      <w:r w:rsidRPr="00515445">
        <w:rPr>
          <w:lang w:val="vi-VN"/>
        </w:rPr>
        <w:t xml:space="preserve">      "vn": "Tôi đã làm việc này 2 năm trước.", </w:t>
      </w:r>
    </w:p>
    <w:p w14:paraId="11E8F9B2" w14:textId="77777777" w:rsidR="00515445" w:rsidRPr="00515445" w:rsidRDefault="00515445" w:rsidP="00515445">
      <w:pPr>
        <w:rPr>
          <w:lang w:val="vi-VN"/>
        </w:rPr>
      </w:pPr>
      <w:r w:rsidRPr="00515445">
        <w:rPr>
          <w:lang w:val="vi-VN"/>
        </w:rPr>
        <w:t xml:space="preserve">      "en": "I did this job two years before."</w:t>
      </w:r>
    </w:p>
    <w:p w14:paraId="31BFCEEC" w14:textId="77777777" w:rsidR="00515445" w:rsidRPr="00515445" w:rsidRDefault="00515445" w:rsidP="00515445">
      <w:pPr>
        <w:rPr>
          <w:lang w:val="vi-VN"/>
        </w:rPr>
      </w:pPr>
      <w:r w:rsidRPr="00515445">
        <w:rPr>
          <w:lang w:val="vi-VN"/>
        </w:rPr>
        <w:t xml:space="preserve">    }, </w:t>
      </w:r>
    </w:p>
    <w:p w14:paraId="2672027C" w14:textId="77777777" w:rsidR="00515445" w:rsidRPr="00515445" w:rsidRDefault="00515445" w:rsidP="00515445">
      <w:pPr>
        <w:rPr>
          <w:lang w:val="vi-VN"/>
        </w:rPr>
      </w:pPr>
      <w:r w:rsidRPr="00515445">
        <w:rPr>
          <w:lang w:val="vi-VN"/>
        </w:rPr>
        <w:t xml:space="preserve">    { </w:t>
      </w:r>
    </w:p>
    <w:p w14:paraId="7ED62536" w14:textId="77777777" w:rsidR="00515445" w:rsidRPr="00515445" w:rsidRDefault="00515445" w:rsidP="00515445">
      <w:pPr>
        <w:rPr>
          <w:lang w:val="vi-VN"/>
        </w:rPr>
      </w:pPr>
      <w:r w:rsidRPr="00515445">
        <w:rPr>
          <w:lang w:val="vi-VN"/>
        </w:rPr>
        <w:t xml:space="preserve">      "vn": "Hoàng đánh răng trước khi đi ngủ mỗi tối.", </w:t>
      </w:r>
    </w:p>
    <w:p w14:paraId="785E8478" w14:textId="77777777" w:rsidR="00515445" w:rsidRPr="00515445" w:rsidRDefault="00515445" w:rsidP="00515445">
      <w:pPr>
        <w:rPr>
          <w:lang w:val="vi-VN"/>
        </w:rPr>
      </w:pPr>
      <w:r w:rsidRPr="00515445">
        <w:rPr>
          <w:lang w:val="vi-VN"/>
        </w:rPr>
        <w:t xml:space="preserve">      "en": "Hoang brushes his teeth before going to sleep every night."</w:t>
      </w:r>
    </w:p>
    <w:p w14:paraId="5D0CF989" w14:textId="77777777" w:rsidR="00515445" w:rsidRPr="00515445" w:rsidRDefault="00515445" w:rsidP="00515445">
      <w:pPr>
        <w:rPr>
          <w:lang w:val="vi-VN"/>
        </w:rPr>
      </w:pPr>
      <w:r w:rsidRPr="00515445">
        <w:rPr>
          <w:lang w:val="vi-VN"/>
        </w:rPr>
        <w:t xml:space="preserve">    }, </w:t>
      </w:r>
    </w:p>
    <w:p w14:paraId="55CDE60B" w14:textId="77777777" w:rsidR="00515445" w:rsidRPr="00515445" w:rsidRDefault="00515445" w:rsidP="00515445">
      <w:pPr>
        <w:rPr>
          <w:lang w:val="vi-VN"/>
        </w:rPr>
      </w:pPr>
      <w:r w:rsidRPr="00515445">
        <w:rPr>
          <w:lang w:val="vi-VN"/>
        </w:rPr>
        <w:t xml:space="preserve">    { </w:t>
      </w:r>
    </w:p>
    <w:p w14:paraId="56FF15B4" w14:textId="77777777" w:rsidR="00515445" w:rsidRPr="00515445" w:rsidRDefault="00515445" w:rsidP="00515445">
      <w:pPr>
        <w:rPr>
          <w:lang w:val="vi-VN"/>
        </w:rPr>
      </w:pPr>
      <w:r w:rsidRPr="00515445">
        <w:rPr>
          <w:lang w:val="vi-VN"/>
        </w:rPr>
        <w:t xml:space="preserve">      "vn": "Chúng tôi đã nghiên cứu vấn đề này một tháng trước.", </w:t>
      </w:r>
    </w:p>
    <w:p w14:paraId="12F06ED6" w14:textId="77777777" w:rsidR="00515445" w:rsidRPr="00515445" w:rsidRDefault="00515445" w:rsidP="00515445">
      <w:pPr>
        <w:rPr>
          <w:lang w:val="vi-VN"/>
        </w:rPr>
      </w:pPr>
      <w:r w:rsidRPr="00515445">
        <w:rPr>
          <w:lang w:val="vi-VN"/>
        </w:rPr>
        <w:t xml:space="preserve">      "en": "We studied this issue one month before."</w:t>
      </w:r>
    </w:p>
    <w:p w14:paraId="2CD8D66B" w14:textId="77777777" w:rsidR="00515445" w:rsidRPr="00515445" w:rsidRDefault="00515445" w:rsidP="00515445">
      <w:pPr>
        <w:rPr>
          <w:lang w:val="vi-VN"/>
        </w:rPr>
      </w:pPr>
      <w:r w:rsidRPr="00515445">
        <w:rPr>
          <w:lang w:val="vi-VN"/>
        </w:rPr>
        <w:t xml:space="preserve">    } </w:t>
      </w:r>
    </w:p>
    <w:p w14:paraId="15A69613" w14:textId="77777777" w:rsidR="00515445" w:rsidRPr="00515445" w:rsidRDefault="00515445" w:rsidP="00515445">
      <w:pPr>
        <w:rPr>
          <w:lang w:val="vi-VN"/>
        </w:rPr>
      </w:pPr>
      <w:r w:rsidRPr="00515445">
        <w:rPr>
          <w:lang w:val="vi-VN"/>
        </w:rPr>
        <w:t xml:space="preserve">  ] </w:t>
      </w:r>
    </w:p>
    <w:p w14:paraId="32D80A28" w14:textId="77777777" w:rsidR="00515445" w:rsidRPr="00515445" w:rsidRDefault="00515445" w:rsidP="00515445">
      <w:pPr>
        <w:rPr>
          <w:lang w:val="vi-VN"/>
        </w:rPr>
      </w:pPr>
      <w:r w:rsidRPr="00515445">
        <w:rPr>
          <w:lang w:val="vi-VN"/>
        </w:rPr>
        <w:t>}</w:t>
      </w:r>
    </w:p>
    <w:p w14:paraId="250A5D4D" w14:textId="77777777" w:rsidR="00515445" w:rsidRPr="00515445" w:rsidRDefault="00515445" w:rsidP="00515445">
      <w:pPr>
        <w:rPr>
          <w:lang w:val="vi-VN"/>
        </w:rPr>
      </w:pPr>
      <w:r w:rsidRPr="00515445">
        <w:rPr>
          <w:lang w:val="vi-VN"/>
        </w:rPr>
        <w:lastRenderedPageBreak/>
        <w:t>-----------------------------</w:t>
      </w:r>
    </w:p>
    <w:p w14:paraId="19AA125D" w14:textId="77777777" w:rsidR="00515445" w:rsidRPr="00515445" w:rsidRDefault="00515445" w:rsidP="00515445">
      <w:pPr>
        <w:rPr>
          <w:lang w:val="vi-VN"/>
        </w:rPr>
      </w:pPr>
      <w:r w:rsidRPr="00515445">
        <w:rPr>
          <w:lang w:val="vi-VN"/>
        </w:rPr>
        <w:t xml:space="preserve">keyword: Time expression 'trước khi' </w:t>
      </w:r>
    </w:p>
    <w:p w14:paraId="2C8F46E3" w14:textId="77777777" w:rsidR="00515445" w:rsidRPr="00515445" w:rsidRDefault="00515445" w:rsidP="00515445">
      <w:pPr>
        <w:rPr>
          <w:lang w:val="vi-VN"/>
        </w:rPr>
      </w:pPr>
      <w:r w:rsidRPr="00515445">
        <w:rPr>
          <w:lang w:val="vi-VN"/>
        </w:rPr>
        <w:t xml:space="preserve">PROMPT: Generate grammar explanation for following Vietnamese grammar point: Time expression 'trước khi' </w:t>
      </w:r>
    </w:p>
    <w:p w14:paraId="0F9F48C9" w14:textId="77777777" w:rsidR="00515445" w:rsidRPr="00515445" w:rsidRDefault="00515445" w:rsidP="00515445">
      <w:pPr>
        <w:rPr>
          <w:lang w:val="vi-VN"/>
        </w:rPr>
      </w:pPr>
      <w:r w:rsidRPr="00515445">
        <w:rPr>
          <w:lang w:val="vi-VN"/>
        </w:rPr>
        <w:t xml:space="preserve">RESPONSE: { </w:t>
      </w:r>
    </w:p>
    <w:p w14:paraId="6CB80415" w14:textId="77777777" w:rsidR="00515445" w:rsidRPr="00515445" w:rsidRDefault="00515445" w:rsidP="00515445">
      <w:pPr>
        <w:rPr>
          <w:lang w:val="vi-VN"/>
        </w:rPr>
      </w:pPr>
      <w:r w:rsidRPr="00515445">
        <w:rPr>
          <w:lang w:val="vi-VN"/>
        </w:rPr>
        <w:t xml:space="preserve">  "title": "Time expression 'trước khi'", </w:t>
      </w:r>
    </w:p>
    <w:p w14:paraId="6A819B41" w14:textId="77777777" w:rsidR="00515445" w:rsidRPr="00515445" w:rsidRDefault="00515445" w:rsidP="00515445">
      <w:pPr>
        <w:rPr>
          <w:lang w:val="vi-VN"/>
        </w:rPr>
      </w:pPr>
      <w:r w:rsidRPr="00515445">
        <w:rPr>
          <w:lang w:val="vi-VN"/>
        </w:rPr>
        <w:t xml:space="preserve">  "short_explanation": "Used to indicate 'before' something happens.", </w:t>
      </w:r>
    </w:p>
    <w:p w14:paraId="092DEF99" w14:textId="77777777" w:rsidR="00515445" w:rsidRPr="00515445" w:rsidRDefault="00515445" w:rsidP="00515445">
      <w:pPr>
        <w:rPr>
          <w:lang w:val="vi-VN"/>
        </w:rPr>
      </w:pPr>
      <w:r w:rsidRPr="00515445">
        <w:rPr>
          <w:lang w:val="vi-VN"/>
        </w:rPr>
        <w:t xml:space="preserve">  "long_explanation": "In Vietnamese language, 'trước khi' is a time expression which means 'before'. It is used to indicate that one action happens before another one. It is equivalent to the English structure 'before'. The thing that follows 'trước khi' is the action that happens first.", </w:t>
      </w:r>
    </w:p>
    <w:p w14:paraId="424D7209" w14:textId="77777777" w:rsidR="00515445" w:rsidRPr="00515445" w:rsidRDefault="00515445" w:rsidP="00515445">
      <w:pPr>
        <w:rPr>
          <w:lang w:val="vi-VN"/>
        </w:rPr>
      </w:pPr>
      <w:r w:rsidRPr="00515445">
        <w:rPr>
          <w:lang w:val="vi-VN"/>
        </w:rPr>
        <w:t xml:space="preserve">  "formation": "trước khi + event/action", </w:t>
      </w:r>
    </w:p>
    <w:p w14:paraId="301C989D" w14:textId="77777777" w:rsidR="00515445" w:rsidRPr="00515445" w:rsidRDefault="00515445" w:rsidP="00515445">
      <w:pPr>
        <w:rPr>
          <w:lang w:val="vi-VN"/>
        </w:rPr>
      </w:pPr>
      <w:r w:rsidRPr="00515445">
        <w:rPr>
          <w:lang w:val="vi-VN"/>
        </w:rPr>
        <w:t xml:space="preserve">  "examples": [ </w:t>
      </w:r>
    </w:p>
    <w:p w14:paraId="5417949A" w14:textId="77777777" w:rsidR="00515445" w:rsidRPr="00515445" w:rsidRDefault="00515445" w:rsidP="00515445">
      <w:pPr>
        <w:rPr>
          <w:lang w:val="vi-VN"/>
        </w:rPr>
      </w:pPr>
      <w:r w:rsidRPr="00515445">
        <w:rPr>
          <w:lang w:val="vi-VN"/>
        </w:rPr>
        <w:t xml:space="preserve">    { </w:t>
      </w:r>
    </w:p>
    <w:p w14:paraId="27ACC26C" w14:textId="77777777" w:rsidR="00515445" w:rsidRPr="00515445" w:rsidRDefault="00515445" w:rsidP="00515445">
      <w:pPr>
        <w:rPr>
          <w:lang w:val="vi-VN"/>
        </w:rPr>
      </w:pPr>
      <w:r w:rsidRPr="00515445">
        <w:rPr>
          <w:lang w:val="vi-VN"/>
        </w:rPr>
        <w:t xml:space="preserve">      "vn": "Tôi đã ăn trước khi đi làm.", </w:t>
      </w:r>
    </w:p>
    <w:p w14:paraId="29AB60FC" w14:textId="77777777" w:rsidR="00515445" w:rsidRPr="00515445" w:rsidRDefault="00515445" w:rsidP="00515445">
      <w:pPr>
        <w:rPr>
          <w:lang w:val="vi-VN"/>
        </w:rPr>
      </w:pPr>
      <w:r w:rsidRPr="00515445">
        <w:rPr>
          <w:lang w:val="vi-VN"/>
        </w:rPr>
        <w:t xml:space="preserve">      "en": "I ate before going to work." </w:t>
      </w:r>
    </w:p>
    <w:p w14:paraId="2EB45C6B" w14:textId="77777777" w:rsidR="00515445" w:rsidRPr="00515445" w:rsidRDefault="00515445" w:rsidP="00515445">
      <w:pPr>
        <w:rPr>
          <w:lang w:val="vi-VN"/>
        </w:rPr>
      </w:pPr>
      <w:r w:rsidRPr="00515445">
        <w:rPr>
          <w:lang w:val="vi-VN"/>
        </w:rPr>
        <w:t xml:space="preserve">    }, </w:t>
      </w:r>
    </w:p>
    <w:p w14:paraId="584A498A" w14:textId="77777777" w:rsidR="00515445" w:rsidRPr="00515445" w:rsidRDefault="00515445" w:rsidP="00515445">
      <w:pPr>
        <w:rPr>
          <w:lang w:val="vi-VN"/>
        </w:rPr>
      </w:pPr>
      <w:r w:rsidRPr="00515445">
        <w:rPr>
          <w:lang w:val="vi-VN"/>
        </w:rPr>
        <w:t xml:space="preserve">    { </w:t>
      </w:r>
    </w:p>
    <w:p w14:paraId="34F416B7" w14:textId="77777777" w:rsidR="00515445" w:rsidRPr="00515445" w:rsidRDefault="00515445" w:rsidP="00515445">
      <w:pPr>
        <w:rPr>
          <w:lang w:val="vi-VN"/>
        </w:rPr>
      </w:pPr>
      <w:r w:rsidRPr="00515445">
        <w:rPr>
          <w:lang w:val="vi-VN"/>
        </w:rPr>
        <w:t xml:space="preserve">      "vn": "Trước khi đến trường, cô ấy đã chuẩn bị bài học.", </w:t>
      </w:r>
    </w:p>
    <w:p w14:paraId="13182D52" w14:textId="77777777" w:rsidR="00515445" w:rsidRPr="00515445" w:rsidRDefault="00515445" w:rsidP="00515445">
      <w:pPr>
        <w:rPr>
          <w:lang w:val="vi-VN"/>
        </w:rPr>
      </w:pPr>
      <w:r w:rsidRPr="00515445">
        <w:rPr>
          <w:lang w:val="vi-VN"/>
        </w:rPr>
        <w:t xml:space="preserve">      "en": "Before going to school, she prepared her lessons." </w:t>
      </w:r>
    </w:p>
    <w:p w14:paraId="218F572B" w14:textId="77777777" w:rsidR="00515445" w:rsidRPr="00515445" w:rsidRDefault="00515445" w:rsidP="00515445">
      <w:pPr>
        <w:rPr>
          <w:lang w:val="vi-VN"/>
        </w:rPr>
      </w:pPr>
      <w:r w:rsidRPr="00515445">
        <w:rPr>
          <w:lang w:val="vi-VN"/>
        </w:rPr>
        <w:t xml:space="preserve">    }, </w:t>
      </w:r>
    </w:p>
    <w:p w14:paraId="130FBED3" w14:textId="77777777" w:rsidR="00515445" w:rsidRPr="00515445" w:rsidRDefault="00515445" w:rsidP="00515445">
      <w:pPr>
        <w:rPr>
          <w:lang w:val="vi-VN"/>
        </w:rPr>
      </w:pPr>
      <w:r w:rsidRPr="00515445">
        <w:rPr>
          <w:lang w:val="vi-VN"/>
        </w:rPr>
        <w:t xml:space="preserve">    { </w:t>
      </w:r>
    </w:p>
    <w:p w14:paraId="5E1872F3" w14:textId="77777777" w:rsidR="00515445" w:rsidRPr="00515445" w:rsidRDefault="00515445" w:rsidP="00515445">
      <w:pPr>
        <w:rPr>
          <w:lang w:val="vi-VN"/>
        </w:rPr>
      </w:pPr>
      <w:r w:rsidRPr="00515445">
        <w:rPr>
          <w:lang w:val="vi-VN"/>
        </w:rPr>
        <w:t xml:space="preserve">      "vn": "Trước khi gặp bạn, tôi đã mua hoa.", </w:t>
      </w:r>
    </w:p>
    <w:p w14:paraId="6AFECD5C" w14:textId="77777777" w:rsidR="00515445" w:rsidRPr="00515445" w:rsidRDefault="00515445" w:rsidP="00515445">
      <w:pPr>
        <w:rPr>
          <w:lang w:val="vi-VN"/>
        </w:rPr>
      </w:pPr>
      <w:r w:rsidRPr="00515445">
        <w:rPr>
          <w:lang w:val="vi-VN"/>
        </w:rPr>
        <w:t xml:space="preserve">      "en": "Before meeting you, I bought flowers." </w:t>
      </w:r>
    </w:p>
    <w:p w14:paraId="4C1930A4" w14:textId="77777777" w:rsidR="00515445" w:rsidRPr="00515445" w:rsidRDefault="00515445" w:rsidP="00515445">
      <w:pPr>
        <w:rPr>
          <w:lang w:val="vi-VN"/>
        </w:rPr>
      </w:pPr>
      <w:r w:rsidRPr="00515445">
        <w:rPr>
          <w:lang w:val="vi-VN"/>
        </w:rPr>
        <w:t xml:space="preserve">    }, </w:t>
      </w:r>
    </w:p>
    <w:p w14:paraId="7D6BE4E8" w14:textId="77777777" w:rsidR="00515445" w:rsidRPr="00515445" w:rsidRDefault="00515445" w:rsidP="00515445">
      <w:pPr>
        <w:rPr>
          <w:lang w:val="vi-VN"/>
        </w:rPr>
      </w:pPr>
      <w:r w:rsidRPr="00515445">
        <w:rPr>
          <w:lang w:val="vi-VN"/>
        </w:rPr>
        <w:t xml:space="preserve">    { </w:t>
      </w:r>
    </w:p>
    <w:p w14:paraId="2F39969D" w14:textId="77777777" w:rsidR="00515445" w:rsidRPr="00515445" w:rsidRDefault="00515445" w:rsidP="00515445">
      <w:pPr>
        <w:rPr>
          <w:lang w:val="vi-VN"/>
        </w:rPr>
      </w:pPr>
      <w:r w:rsidRPr="00515445">
        <w:rPr>
          <w:lang w:val="vi-VN"/>
        </w:rPr>
        <w:t xml:space="preserve">      "vn": "Chúng tôi đã kiểm tra lại thông tin trước khi gửi báo cáo.", </w:t>
      </w:r>
    </w:p>
    <w:p w14:paraId="4F53C1F4" w14:textId="77777777" w:rsidR="00515445" w:rsidRPr="00515445" w:rsidRDefault="00515445" w:rsidP="00515445">
      <w:pPr>
        <w:rPr>
          <w:lang w:val="vi-VN"/>
        </w:rPr>
      </w:pPr>
      <w:r w:rsidRPr="00515445">
        <w:rPr>
          <w:lang w:val="vi-VN"/>
        </w:rPr>
        <w:t xml:space="preserve">      "en": "We double-checked the information before sending the report." </w:t>
      </w:r>
    </w:p>
    <w:p w14:paraId="5B447AF7" w14:textId="77777777" w:rsidR="00515445" w:rsidRPr="00515445" w:rsidRDefault="00515445" w:rsidP="00515445">
      <w:pPr>
        <w:rPr>
          <w:lang w:val="vi-VN"/>
        </w:rPr>
      </w:pPr>
      <w:r w:rsidRPr="00515445">
        <w:rPr>
          <w:lang w:val="vi-VN"/>
        </w:rPr>
        <w:t xml:space="preserve">    } </w:t>
      </w:r>
    </w:p>
    <w:p w14:paraId="6D2E40F3" w14:textId="77777777" w:rsidR="00515445" w:rsidRPr="00515445" w:rsidRDefault="00515445" w:rsidP="00515445">
      <w:pPr>
        <w:rPr>
          <w:lang w:val="vi-VN"/>
        </w:rPr>
      </w:pPr>
      <w:r w:rsidRPr="00515445">
        <w:rPr>
          <w:lang w:val="vi-VN"/>
        </w:rPr>
        <w:t xml:space="preserve">  ] </w:t>
      </w:r>
    </w:p>
    <w:p w14:paraId="227EA7B6" w14:textId="77777777" w:rsidR="00515445" w:rsidRPr="00515445" w:rsidRDefault="00515445" w:rsidP="00515445">
      <w:pPr>
        <w:rPr>
          <w:lang w:val="vi-VN"/>
        </w:rPr>
      </w:pPr>
      <w:r w:rsidRPr="00515445">
        <w:rPr>
          <w:lang w:val="vi-VN"/>
        </w:rPr>
        <w:t>}</w:t>
      </w:r>
    </w:p>
    <w:p w14:paraId="6FF4A723" w14:textId="77777777" w:rsidR="00515445" w:rsidRPr="00515445" w:rsidRDefault="00515445" w:rsidP="00515445">
      <w:pPr>
        <w:rPr>
          <w:lang w:val="vi-VN"/>
        </w:rPr>
      </w:pPr>
      <w:r w:rsidRPr="00515445">
        <w:rPr>
          <w:lang w:val="vi-VN"/>
        </w:rPr>
        <w:t>-----------------------------</w:t>
      </w:r>
    </w:p>
    <w:p w14:paraId="17BCE87F" w14:textId="77777777" w:rsidR="00515445" w:rsidRPr="00515445" w:rsidRDefault="00515445" w:rsidP="00515445">
      <w:pPr>
        <w:rPr>
          <w:lang w:val="vi-VN"/>
        </w:rPr>
      </w:pPr>
      <w:r w:rsidRPr="00515445">
        <w:rPr>
          <w:lang w:val="vi-VN"/>
        </w:rPr>
        <w:t xml:space="preserve">keyword: Time question word 'bao lâu rồi' </w:t>
      </w:r>
    </w:p>
    <w:p w14:paraId="45301080" w14:textId="77777777" w:rsidR="00515445" w:rsidRPr="00515445" w:rsidRDefault="00515445" w:rsidP="00515445">
      <w:pPr>
        <w:rPr>
          <w:lang w:val="vi-VN"/>
        </w:rPr>
      </w:pPr>
      <w:r w:rsidRPr="00515445">
        <w:rPr>
          <w:lang w:val="vi-VN"/>
        </w:rPr>
        <w:t xml:space="preserve">PROMPT: Generate grammar explanation for following Vietnamese grammar point: Time question word 'bao lâu rồi' </w:t>
      </w:r>
    </w:p>
    <w:p w14:paraId="5FF5D976" w14:textId="77777777" w:rsidR="00515445" w:rsidRPr="00515445" w:rsidRDefault="00515445" w:rsidP="00515445">
      <w:pPr>
        <w:rPr>
          <w:lang w:val="vi-VN"/>
        </w:rPr>
      </w:pPr>
      <w:r w:rsidRPr="00515445">
        <w:rPr>
          <w:lang w:val="vi-VN"/>
        </w:rPr>
        <w:t xml:space="preserve">RESPONSE: { </w:t>
      </w:r>
    </w:p>
    <w:p w14:paraId="75A47156" w14:textId="77777777" w:rsidR="00515445" w:rsidRPr="00515445" w:rsidRDefault="00515445" w:rsidP="00515445">
      <w:pPr>
        <w:rPr>
          <w:lang w:val="vi-VN"/>
        </w:rPr>
      </w:pPr>
      <w:r w:rsidRPr="00515445">
        <w:rPr>
          <w:lang w:val="vi-VN"/>
        </w:rPr>
        <w:t xml:space="preserve">  "title": "Time question word 'bao lâu rồi'", </w:t>
      </w:r>
    </w:p>
    <w:p w14:paraId="409CD88B" w14:textId="77777777" w:rsidR="00515445" w:rsidRPr="00515445" w:rsidRDefault="00515445" w:rsidP="00515445">
      <w:pPr>
        <w:rPr>
          <w:lang w:val="vi-VN"/>
        </w:rPr>
      </w:pPr>
      <w:r w:rsidRPr="00515445">
        <w:rPr>
          <w:lang w:val="vi-VN"/>
        </w:rPr>
        <w:t xml:space="preserve">  "short_explanation": "Used to ask about the time since an event occurred or action was taken.", </w:t>
      </w:r>
    </w:p>
    <w:p w14:paraId="5C2C2057" w14:textId="77777777" w:rsidR="00515445" w:rsidRPr="00515445" w:rsidRDefault="00515445" w:rsidP="00515445">
      <w:pPr>
        <w:rPr>
          <w:lang w:val="vi-VN"/>
        </w:rPr>
      </w:pPr>
      <w:r w:rsidRPr="00515445">
        <w:rPr>
          <w:lang w:val="vi-VN"/>
        </w:rPr>
        <w:t xml:space="preserve">  "long_explanation": "The Vietnamese phrase 'bao lâu rồi' translates roughly to 'how long ago' in English and is typically used to inquire about the amount of time passed since an event took place or action was taken.", </w:t>
      </w:r>
    </w:p>
    <w:p w14:paraId="23E18D43" w14:textId="77777777" w:rsidR="00515445" w:rsidRPr="00515445" w:rsidRDefault="00515445" w:rsidP="00515445">
      <w:pPr>
        <w:rPr>
          <w:lang w:val="vi-VN"/>
        </w:rPr>
      </w:pPr>
      <w:r w:rsidRPr="00515445">
        <w:rPr>
          <w:lang w:val="vi-VN"/>
        </w:rPr>
        <w:t xml:space="preserve">  "formation": "Subject + bao lâu rồi + action", </w:t>
      </w:r>
    </w:p>
    <w:p w14:paraId="1EF50D26" w14:textId="77777777" w:rsidR="00515445" w:rsidRPr="00515445" w:rsidRDefault="00515445" w:rsidP="00515445">
      <w:pPr>
        <w:rPr>
          <w:lang w:val="vi-VN"/>
        </w:rPr>
      </w:pPr>
      <w:r w:rsidRPr="00515445">
        <w:rPr>
          <w:lang w:val="vi-VN"/>
        </w:rPr>
        <w:t xml:space="preserve">  "examples": [</w:t>
      </w:r>
    </w:p>
    <w:p w14:paraId="3A061B0F" w14:textId="77777777" w:rsidR="00515445" w:rsidRPr="00515445" w:rsidRDefault="00515445" w:rsidP="00515445">
      <w:pPr>
        <w:rPr>
          <w:lang w:val="vi-VN"/>
        </w:rPr>
      </w:pPr>
      <w:r w:rsidRPr="00515445">
        <w:rPr>
          <w:lang w:val="vi-VN"/>
        </w:rPr>
        <w:t xml:space="preserve">    { </w:t>
      </w:r>
    </w:p>
    <w:p w14:paraId="1748E764" w14:textId="77777777" w:rsidR="00515445" w:rsidRPr="00515445" w:rsidRDefault="00515445" w:rsidP="00515445">
      <w:pPr>
        <w:rPr>
          <w:lang w:val="vi-VN"/>
        </w:rPr>
      </w:pPr>
      <w:r w:rsidRPr="00515445">
        <w:rPr>
          <w:lang w:val="vi-VN"/>
        </w:rPr>
        <w:lastRenderedPageBreak/>
        <w:t xml:space="preserve">      "vn": "Bao lâu rồi bạn chưa gặp bố mẹ bạn? Tôi đã không gặp họ được hơn một năm rồi.", </w:t>
      </w:r>
    </w:p>
    <w:p w14:paraId="62E1B21B" w14:textId="77777777" w:rsidR="00515445" w:rsidRPr="00515445" w:rsidRDefault="00515445" w:rsidP="00515445">
      <w:pPr>
        <w:rPr>
          <w:lang w:val="vi-VN"/>
        </w:rPr>
      </w:pPr>
      <w:r w:rsidRPr="00515445">
        <w:rPr>
          <w:lang w:val="vi-VN"/>
        </w:rPr>
        <w:t xml:space="preserve">      "en": "How long has it been since you last saw your parents? It's been over a year since I last saw them."</w:t>
      </w:r>
    </w:p>
    <w:p w14:paraId="077A9A4B" w14:textId="77777777" w:rsidR="00515445" w:rsidRPr="00515445" w:rsidRDefault="00515445" w:rsidP="00515445">
      <w:pPr>
        <w:rPr>
          <w:lang w:val="vi-VN"/>
        </w:rPr>
      </w:pPr>
      <w:r w:rsidRPr="00515445">
        <w:rPr>
          <w:lang w:val="vi-VN"/>
        </w:rPr>
        <w:t xml:space="preserve">    }, </w:t>
      </w:r>
    </w:p>
    <w:p w14:paraId="057DD29E" w14:textId="77777777" w:rsidR="00515445" w:rsidRPr="00515445" w:rsidRDefault="00515445" w:rsidP="00515445">
      <w:pPr>
        <w:rPr>
          <w:lang w:val="vi-VN"/>
        </w:rPr>
      </w:pPr>
      <w:r w:rsidRPr="00515445">
        <w:rPr>
          <w:lang w:val="vi-VN"/>
        </w:rPr>
        <w:t xml:space="preserve">    { </w:t>
      </w:r>
    </w:p>
    <w:p w14:paraId="4705A0AF" w14:textId="7186003A" w:rsidR="00515445" w:rsidRPr="00515445" w:rsidRDefault="00515445" w:rsidP="00515445">
      <w:pPr>
        <w:rPr>
          <w:lang w:val="vi-VN"/>
        </w:rPr>
      </w:pPr>
      <w:r w:rsidRPr="00515445">
        <w:rPr>
          <w:lang w:val="vi-VN"/>
        </w:rPr>
        <w:t xml:space="preserve">      "vn": "Bao lâu rồi</w:t>
      </w:r>
      <w:ins w:id="27" w:author="LOGTO" w:date="2023-10-15T06:50:00Z">
        <w:r w:rsidR="00DB2A80">
          <w:t xml:space="preserve"> từ khi</w:t>
        </w:r>
      </w:ins>
      <w:r w:rsidRPr="00515445">
        <w:rPr>
          <w:lang w:val="vi-VN"/>
        </w:rPr>
        <w:t xml:space="preserve"> bạn thức dậy sớm để đi học?", </w:t>
      </w:r>
    </w:p>
    <w:p w14:paraId="3DF236A3" w14:textId="77777777" w:rsidR="00515445" w:rsidRPr="00515445" w:rsidRDefault="00515445" w:rsidP="00515445">
      <w:pPr>
        <w:rPr>
          <w:lang w:val="vi-VN"/>
        </w:rPr>
      </w:pPr>
      <w:r w:rsidRPr="00515445">
        <w:rPr>
          <w:lang w:val="vi-VN"/>
        </w:rPr>
        <w:t xml:space="preserve">      "en": "How long has it been since you woke up early to go to school?" </w:t>
      </w:r>
    </w:p>
    <w:p w14:paraId="1026D59F" w14:textId="77777777" w:rsidR="00515445" w:rsidRPr="00515445" w:rsidRDefault="00515445" w:rsidP="00515445">
      <w:pPr>
        <w:rPr>
          <w:lang w:val="vi-VN"/>
        </w:rPr>
      </w:pPr>
      <w:r w:rsidRPr="00515445">
        <w:rPr>
          <w:lang w:val="vi-VN"/>
        </w:rPr>
        <w:t xml:space="preserve">    }, </w:t>
      </w:r>
    </w:p>
    <w:p w14:paraId="3CDDF666" w14:textId="77777777" w:rsidR="00515445" w:rsidRPr="00515445" w:rsidRDefault="00515445" w:rsidP="00515445">
      <w:pPr>
        <w:rPr>
          <w:lang w:val="vi-VN"/>
        </w:rPr>
      </w:pPr>
      <w:r w:rsidRPr="00515445">
        <w:rPr>
          <w:lang w:val="vi-VN"/>
        </w:rPr>
        <w:t xml:space="preserve">    { </w:t>
      </w:r>
    </w:p>
    <w:p w14:paraId="2A428564" w14:textId="3BEA7B5E" w:rsidR="00515445" w:rsidRPr="00515445" w:rsidRDefault="00515445" w:rsidP="00515445">
      <w:pPr>
        <w:rPr>
          <w:lang w:val="vi-VN"/>
        </w:rPr>
      </w:pPr>
      <w:r w:rsidRPr="00515445">
        <w:rPr>
          <w:lang w:val="vi-VN"/>
        </w:rPr>
        <w:t xml:space="preserve">      "vn": "Bao lâu rồi </w:t>
      </w:r>
      <w:del w:id="28" w:author="LOGTO" w:date="2023-10-15T14:02:00Z">
        <w:r w:rsidRPr="00515445" w:rsidDel="00C94E75">
          <w:rPr>
            <w:lang w:val="vi-VN"/>
          </w:rPr>
          <w:delText xml:space="preserve">ông ấy </w:delText>
        </w:r>
      </w:del>
      <w:ins w:id="29" w:author="LOGTO" w:date="2023-10-15T06:53:00Z">
        <w:r w:rsidR="00DB2A80">
          <w:t>kể từ khi anh ấy đến làm việc</w:t>
        </w:r>
      </w:ins>
      <w:del w:id="30" w:author="LOGTO" w:date="2023-10-15T06:53:00Z">
        <w:r w:rsidRPr="00515445" w:rsidDel="00DB2A80">
          <w:rPr>
            <w:lang w:val="vi-VN"/>
          </w:rPr>
          <w:delText>khôn</w:delText>
        </w:r>
      </w:del>
      <w:r w:rsidRPr="00515445">
        <w:rPr>
          <w:lang w:val="vi-VN"/>
        </w:rPr>
        <w:t>g</w:t>
      </w:r>
      <w:del w:id="31" w:author="LOGTO" w:date="2023-10-15T06:53:00Z">
        <w:r w:rsidRPr="00515445" w:rsidDel="00DB2A80">
          <w:rPr>
            <w:lang w:val="vi-VN"/>
          </w:rPr>
          <w:delText xml:space="preserve"> đến công việc của mình</w:delText>
        </w:r>
      </w:del>
      <w:r w:rsidRPr="00515445">
        <w:rPr>
          <w:lang w:val="vi-VN"/>
        </w:rPr>
        <w:t xml:space="preserve">?", </w:t>
      </w:r>
    </w:p>
    <w:p w14:paraId="55041B1A" w14:textId="77777777" w:rsidR="00515445" w:rsidRPr="00515445" w:rsidRDefault="00515445" w:rsidP="00515445">
      <w:pPr>
        <w:rPr>
          <w:lang w:val="vi-VN"/>
        </w:rPr>
      </w:pPr>
      <w:r w:rsidRPr="00515445">
        <w:rPr>
          <w:lang w:val="vi-VN"/>
        </w:rPr>
        <w:t xml:space="preserve">      "en": "How long has it been since he came to his job?" </w:t>
      </w:r>
    </w:p>
    <w:p w14:paraId="1990A31E" w14:textId="77777777" w:rsidR="00515445" w:rsidRPr="00515445" w:rsidRDefault="00515445" w:rsidP="00515445">
      <w:pPr>
        <w:rPr>
          <w:lang w:val="vi-VN"/>
        </w:rPr>
      </w:pPr>
      <w:r w:rsidRPr="00515445">
        <w:rPr>
          <w:lang w:val="vi-VN"/>
        </w:rPr>
        <w:t xml:space="preserve">    }, </w:t>
      </w:r>
    </w:p>
    <w:p w14:paraId="5CCE743D" w14:textId="77777777" w:rsidR="00515445" w:rsidRPr="00515445" w:rsidRDefault="00515445" w:rsidP="00515445">
      <w:pPr>
        <w:rPr>
          <w:lang w:val="vi-VN"/>
        </w:rPr>
      </w:pPr>
      <w:r w:rsidRPr="00515445">
        <w:rPr>
          <w:lang w:val="vi-VN"/>
        </w:rPr>
        <w:t xml:space="preserve">    { </w:t>
      </w:r>
    </w:p>
    <w:p w14:paraId="774E26CB" w14:textId="77777777" w:rsidR="00515445" w:rsidRPr="00515445" w:rsidRDefault="00515445" w:rsidP="00515445">
      <w:pPr>
        <w:rPr>
          <w:lang w:val="vi-VN"/>
        </w:rPr>
      </w:pPr>
      <w:r w:rsidRPr="00515445">
        <w:rPr>
          <w:lang w:val="vi-VN"/>
        </w:rPr>
        <w:t xml:space="preserve">      "vn": "Bao lâu rồi cô ấy không liên lạc với bạn? Khoảng một tháng rồi.", </w:t>
      </w:r>
    </w:p>
    <w:p w14:paraId="0C332366" w14:textId="77777777" w:rsidR="00515445" w:rsidRPr="00515445" w:rsidRDefault="00515445" w:rsidP="00515445">
      <w:pPr>
        <w:rPr>
          <w:lang w:val="vi-VN"/>
        </w:rPr>
      </w:pPr>
      <w:r w:rsidRPr="00515445">
        <w:rPr>
          <w:lang w:val="vi-VN"/>
        </w:rPr>
        <w:t xml:space="preserve">      "en": "How long has it been since she contacted you? It's been about a month." </w:t>
      </w:r>
    </w:p>
    <w:p w14:paraId="20E1B7E1" w14:textId="77777777" w:rsidR="00515445" w:rsidRPr="00515445" w:rsidRDefault="00515445" w:rsidP="00515445">
      <w:pPr>
        <w:rPr>
          <w:lang w:val="vi-VN"/>
        </w:rPr>
      </w:pPr>
      <w:r w:rsidRPr="00515445">
        <w:rPr>
          <w:lang w:val="vi-VN"/>
        </w:rPr>
        <w:t xml:space="preserve">    } </w:t>
      </w:r>
    </w:p>
    <w:p w14:paraId="0E57F295" w14:textId="77777777" w:rsidR="00515445" w:rsidRPr="00515445" w:rsidRDefault="00515445" w:rsidP="00515445">
      <w:pPr>
        <w:rPr>
          <w:lang w:val="vi-VN"/>
        </w:rPr>
      </w:pPr>
      <w:r w:rsidRPr="00515445">
        <w:rPr>
          <w:lang w:val="vi-VN"/>
        </w:rPr>
        <w:t xml:space="preserve">  ] </w:t>
      </w:r>
    </w:p>
    <w:p w14:paraId="5F01E850" w14:textId="77777777" w:rsidR="00515445" w:rsidRPr="00515445" w:rsidRDefault="00515445" w:rsidP="00515445">
      <w:pPr>
        <w:rPr>
          <w:lang w:val="vi-VN"/>
        </w:rPr>
      </w:pPr>
      <w:r w:rsidRPr="00515445">
        <w:rPr>
          <w:lang w:val="vi-VN"/>
        </w:rPr>
        <w:t>}</w:t>
      </w:r>
    </w:p>
    <w:p w14:paraId="673A2904" w14:textId="77777777" w:rsidR="00515445" w:rsidRPr="00515445" w:rsidRDefault="00515445" w:rsidP="00515445">
      <w:pPr>
        <w:rPr>
          <w:lang w:val="vi-VN"/>
        </w:rPr>
      </w:pPr>
      <w:r w:rsidRPr="00515445">
        <w:rPr>
          <w:lang w:val="vi-VN"/>
        </w:rPr>
        <w:t>-----------------------------</w:t>
      </w:r>
    </w:p>
    <w:p w14:paraId="3D446422" w14:textId="77777777" w:rsidR="00515445" w:rsidRPr="00515445" w:rsidRDefault="00515445" w:rsidP="00515445">
      <w:pPr>
        <w:rPr>
          <w:lang w:val="vi-VN"/>
        </w:rPr>
      </w:pPr>
      <w:r w:rsidRPr="00515445">
        <w:rPr>
          <w:lang w:val="vi-VN"/>
        </w:rPr>
        <w:t xml:space="preserve">keyword: 'Trăm' in the sense of 'trăm nghìn' </w:t>
      </w:r>
    </w:p>
    <w:p w14:paraId="03C2327D" w14:textId="77777777" w:rsidR="00515445" w:rsidRPr="00515445" w:rsidRDefault="00515445" w:rsidP="00515445">
      <w:pPr>
        <w:rPr>
          <w:lang w:val="vi-VN"/>
        </w:rPr>
      </w:pPr>
      <w:r w:rsidRPr="00515445">
        <w:rPr>
          <w:lang w:val="vi-VN"/>
        </w:rPr>
        <w:t xml:space="preserve">PROMPT: Generate grammar explanation for following Vietnamese grammar point: 'Trăm' in the sense of 'trăm nghìn' </w:t>
      </w:r>
    </w:p>
    <w:p w14:paraId="4C17997C" w14:textId="77777777" w:rsidR="00515445" w:rsidRPr="00515445" w:rsidRDefault="00515445" w:rsidP="00515445">
      <w:pPr>
        <w:rPr>
          <w:lang w:val="vi-VN"/>
        </w:rPr>
      </w:pPr>
      <w:r w:rsidRPr="00515445">
        <w:rPr>
          <w:lang w:val="vi-VN"/>
        </w:rPr>
        <w:t>RESPONSE: {</w:t>
      </w:r>
    </w:p>
    <w:p w14:paraId="40680D1A" w14:textId="77777777" w:rsidR="00515445" w:rsidRPr="00515445" w:rsidRDefault="00515445" w:rsidP="00515445">
      <w:pPr>
        <w:rPr>
          <w:lang w:val="vi-VN"/>
        </w:rPr>
      </w:pPr>
      <w:r w:rsidRPr="00515445">
        <w:rPr>
          <w:lang w:val="vi-VN"/>
        </w:rPr>
        <w:t xml:space="preserve">    "title": "Number 'Trăm' in the context of 'Trăm nghìn'",</w:t>
      </w:r>
    </w:p>
    <w:p w14:paraId="72CB7D3A" w14:textId="77777777" w:rsidR="00515445" w:rsidRPr="00515445" w:rsidRDefault="00515445" w:rsidP="00515445">
      <w:pPr>
        <w:rPr>
          <w:lang w:val="vi-VN"/>
        </w:rPr>
      </w:pPr>
      <w:r w:rsidRPr="00515445">
        <w:rPr>
          <w:lang w:val="vi-VN"/>
        </w:rPr>
        <w:t xml:space="preserve">    "short_explanation": "Used to express 'hundred thousand' in numbers.",</w:t>
      </w:r>
    </w:p>
    <w:p w14:paraId="039011A9" w14:textId="77777777" w:rsidR="00515445" w:rsidRPr="00515445" w:rsidRDefault="00515445" w:rsidP="00515445">
      <w:pPr>
        <w:rPr>
          <w:lang w:val="vi-VN"/>
        </w:rPr>
      </w:pPr>
      <w:r w:rsidRPr="00515445">
        <w:rPr>
          <w:lang w:val="vi-VN"/>
        </w:rPr>
        <w:t xml:space="preserve">    "long_explanation": "'Trăm' is a numerical unit in Vietnamese used to denote hundreds. When used in the context of 'Trăm nghìn', the phrase is used to express 'hundred thousand' in numbers. By combining the two, you can describe multiple hundreds of thousands.",</w:t>
      </w:r>
    </w:p>
    <w:p w14:paraId="49022FF9" w14:textId="77777777" w:rsidR="00515445" w:rsidRPr="00515445" w:rsidRDefault="00515445" w:rsidP="00515445">
      <w:pPr>
        <w:rPr>
          <w:lang w:val="vi-VN"/>
        </w:rPr>
      </w:pPr>
      <w:r w:rsidRPr="00515445">
        <w:rPr>
          <w:lang w:val="vi-VN"/>
        </w:rPr>
        <w:t xml:space="preserve">    "formation": "example of grammar formation for given grammar point",</w:t>
      </w:r>
    </w:p>
    <w:p w14:paraId="73F74A68" w14:textId="77777777" w:rsidR="00515445" w:rsidRPr="00515445" w:rsidRDefault="00515445" w:rsidP="00515445">
      <w:pPr>
        <w:rPr>
          <w:lang w:val="vi-VN"/>
        </w:rPr>
      </w:pPr>
      <w:r w:rsidRPr="00515445">
        <w:rPr>
          <w:lang w:val="vi-VN"/>
        </w:rPr>
        <w:t xml:space="preserve">    "examples": [</w:t>
      </w:r>
    </w:p>
    <w:p w14:paraId="70EE67A6" w14:textId="77777777" w:rsidR="00515445" w:rsidRPr="00515445" w:rsidRDefault="00515445" w:rsidP="00515445">
      <w:pPr>
        <w:rPr>
          <w:lang w:val="vi-VN"/>
        </w:rPr>
      </w:pPr>
      <w:r w:rsidRPr="00515445">
        <w:rPr>
          <w:lang w:val="vi-VN"/>
        </w:rPr>
        <w:t xml:space="preserve">      {</w:t>
      </w:r>
    </w:p>
    <w:p w14:paraId="050B2C7E" w14:textId="1D39803A" w:rsidR="00515445" w:rsidRPr="00515445" w:rsidRDefault="00515445" w:rsidP="00515445">
      <w:pPr>
        <w:rPr>
          <w:lang w:val="vi-VN"/>
        </w:rPr>
      </w:pPr>
      <w:r w:rsidRPr="00515445">
        <w:rPr>
          <w:lang w:val="vi-VN"/>
        </w:rPr>
        <w:t xml:space="preserve">        "vn": "Anh ấy có </w:t>
      </w:r>
      <w:ins w:id="32" w:author="LOGTO" w:date="2023-10-15T06:54:00Z">
        <w:r w:rsidR="00C14C9E">
          <w:t xml:space="preserve">một </w:t>
        </w:r>
      </w:ins>
      <w:r w:rsidRPr="00515445">
        <w:rPr>
          <w:lang w:val="vi-VN"/>
        </w:rPr>
        <w:t>trăm nghìn đồng trong ví của mình.",</w:t>
      </w:r>
    </w:p>
    <w:p w14:paraId="18B68184" w14:textId="77777777" w:rsidR="00515445" w:rsidRPr="00515445" w:rsidRDefault="00515445" w:rsidP="00515445">
      <w:pPr>
        <w:rPr>
          <w:lang w:val="vi-VN"/>
        </w:rPr>
      </w:pPr>
      <w:r w:rsidRPr="00515445">
        <w:rPr>
          <w:lang w:val="vi-VN"/>
        </w:rPr>
        <w:t xml:space="preserve">        "en": "He has a hundred thousand dong in his wallet."</w:t>
      </w:r>
    </w:p>
    <w:p w14:paraId="2C937115" w14:textId="77777777" w:rsidR="00515445" w:rsidRPr="00515445" w:rsidRDefault="00515445" w:rsidP="00515445">
      <w:pPr>
        <w:rPr>
          <w:lang w:val="vi-VN"/>
        </w:rPr>
      </w:pPr>
      <w:r w:rsidRPr="00515445">
        <w:rPr>
          <w:lang w:val="vi-VN"/>
        </w:rPr>
        <w:t xml:space="preserve">      },</w:t>
      </w:r>
    </w:p>
    <w:p w14:paraId="2F65FB16" w14:textId="77777777" w:rsidR="00515445" w:rsidRPr="00515445" w:rsidRDefault="00515445" w:rsidP="00515445">
      <w:pPr>
        <w:rPr>
          <w:lang w:val="vi-VN"/>
        </w:rPr>
      </w:pPr>
      <w:r w:rsidRPr="00515445">
        <w:rPr>
          <w:lang w:val="vi-VN"/>
        </w:rPr>
        <w:t xml:space="preserve">      {</w:t>
      </w:r>
    </w:p>
    <w:p w14:paraId="765E4744" w14:textId="41F8E1EC" w:rsidR="00515445" w:rsidRPr="00515445" w:rsidRDefault="00515445" w:rsidP="00515445">
      <w:pPr>
        <w:rPr>
          <w:lang w:val="vi-VN"/>
        </w:rPr>
      </w:pPr>
      <w:r w:rsidRPr="00515445">
        <w:rPr>
          <w:lang w:val="vi-VN"/>
        </w:rPr>
        <w:t xml:space="preserve">        "vn": "Chiếc xe máy đó giá </w:t>
      </w:r>
      <w:ins w:id="33" w:author="LOGTO" w:date="2023-10-15T06:54:00Z">
        <w:r w:rsidR="00C14C9E">
          <w:t xml:space="preserve">một </w:t>
        </w:r>
      </w:ins>
      <w:r w:rsidRPr="00515445">
        <w:rPr>
          <w:lang w:val="vi-VN"/>
        </w:rPr>
        <w:t>trăm nghìn đồng.",</w:t>
      </w:r>
    </w:p>
    <w:p w14:paraId="19E0F876" w14:textId="77777777" w:rsidR="00515445" w:rsidRPr="00515445" w:rsidRDefault="00515445" w:rsidP="00515445">
      <w:pPr>
        <w:rPr>
          <w:lang w:val="vi-VN"/>
        </w:rPr>
      </w:pPr>
      <w:r w:rsidRPr="00515445">
        <w:rPr>
          <w:lang w:val="vi-VN"/>
        </w:rPr>
        <w:t xml:space="preserve">        "en": "That motorbike costs a hundred thousand dong."</w:t>
      </w:r>
    </w:p>
    <w:p w14:paraId="66A88AFA" w14:textId="77777777" w:rsidR="00515445" w:rsidRPr="00515445" w:rsidRDefault="00515445" w:rsidP="00515445">
      <w:pPr>
        <w:rPr>
          <w:lang w:val="vi-VN"/>
        </w:rPr>
      </w:pPr>
      <w:r w:rsidRPr="00515445">
        <w:rPr>
          <w:lang w:val="vi-VN"/>
        </w:rPr>
        <w:t xml:space="preserve">      },</w:t>
      </w:r>
    </w:p>
    <w:p w14:paraId="6AE876EE" w14:textId="77777777" w:rsidR="00515445" w:rsidRPr="00515445" w:rsidRDefault="00515445" w:rsidP="00515445">
      <w:pPr>
        <w:rPr>
          <w:lang w:val="vi-VN"/>
        </w:rPr>
      </w:pPr>
      <w:r w:rsidRPr="00515445">
        <w:rPr>
          <w:lang w:val="vi-VN"/>
        </w:rPr>
        <w:t xml:space="preserve">      {</w:t>
      </w:r>
    </w:p>
    <w:p w14:paraId="732767B1" w14:textId="0E8C1B3E" w:rsidR="00515445" w:rsidRPr="00515445" w:rsidRDefault="00515445" w:rsidP="00515445">
      <w:pPr>
        <w:rPr>
          <w:lang w:val="vi-VN"/>
        </w:rPr>
      </w:pPr>
      <w:r w:rsidRPr="00515445">
        <w:rPr>
          <w:lang w:val="vi-VN"/>
        </w:rPr>
        <w:t xml:space="preserve">        "vn": "</w:t>
      </w:r>
      <w:ins w:id="34" w:author="LOGTO" w:date="2023-10-15T06:54:00Z">
        <w:r w:rsidR="00C14C9E">
          <w:t xml:space="preserve">Một </w:t>
        </w:r>
      </w:ins>
      <w:del w:id="35" w:author="LOGTO" w:date="2023-10-15T06:54:00Z">
        <w:r w:rsidRPr="00515445" w:rsidDel="00C14C9E">
          <w:rPr>
            <w:lang w:val="vi-VN"/>
          </w:rPr>
          <w:delText>T</w:delText>
        </w:r>
      </w:del>
      <w:ins w:id="36" w:author="LOGTO" w:date="2023-10-15T06:54:00Z">
        <w:r w:rsidR="00C14C9E">
          <w:t>t</w:t>
        </w:r>
      </w:ins>
      <w:r w:rsidRPr="00515445">
        <w:rPr>
          <w:lang w:val="vi-VN"/>
        </w:rPr>
        <w:t>răm nghìn năm trôi qua như chớp nhoáng.",</w:t>
      </w:r>
    </w:p>
    <w:p w14:paraId="49C1EC68" w14:textId="77777777" w:rsidR="00515445" w:rsidRPr="00515445" w:rsidRDefault="00515445" w:rsidP="00515445">
      <w:pPr>
        <w:rPr>
          <w:lang w:val="vi-VN"/>
        </w:rPr>
      </w:pPr>
      <w:r w:rsidRPr="00515445">
        <w:rPr>
          <w:lang w:val="vi-VN"/>
        </w:rPr>
        <w:t xml:space="preserve">        "en": "A hundred thousand years pass in the blink of an eye."</w:t>
      </w:r>
    </w:p>
    <w:p w14:paraId="2F973C68" w14:textId="77777777" w:rsidR="00515445" w:rsidRPr="00515445" w:rsidRDefault="00515445" w:rsidP="00515445">
      <w:pPr>
        <w:rPr>
          <w:lang w:val="vi-VN"/>
        </w:rPr>
      </w:pPr>
      <w:r w:rsidRPr="00515445">
        <w:rPr>
          <w:lang w:val="vi-VN"/>
        </w:rPr>
        <w:t xml:space="preserve">      },</w:t>
      </w:r>
    </w:p>
    <w:p w14:paraId="57F52777" w14:textId="77777777" w:rsidR="00515445" w:rsidRPr="00515445" w:rsidRDefault="00515445" w:rsidP="00515445">
      <w:pPr>
        <w:rPr>
          <w:lang w:val="vi-VN"/>
        </w:rPr>
      </w:pPr>
      <w:r w:rsidRPr="00515445">
        <w:rPr>
          <w:lang w:val="vi-VN"/>
        </w:rPr>
        <w:t xml:space="preserve">      {</w:t>
      </w:r>
    </w:p>
    <w:p w14:paraId="72F7D738" w14:textId="77777777" w:rsidR="00515445" w:rsidRPr="00515445" w:rsidRDefault="00515445" w:rsidP="00515445">
      <w:pPr>
        <w:rPr>
          <w:lang w:val="vi-VN"/>
        </w:rPr>
      </w:pPr>
      <w:r w:rsidRPr="00515445">
        <w:rPr>
          <w:lang w:val="vi-VN"/>
        </w:rPr>
        <w:t xml:space="preserve">        "vn": "Cô ấy có trăm nghìn cuốn sách trong thư viện của mình.",</w:t>
      </w:r>
    </w:p>
    <w:p w14:paraId="29087B21" w14:textId="77777777" w:rsidR="00515445" w:rsidRPr="00515445" w:rsidRDefault="00515445" w:rsidP="00515445">
      <w:pPr>
        <w:rPr>
          <w:lang w:val="vi-VN"/>
        </w:rPr>
      </w:pPr>
      <w:r w:rsidRPr="00515445">
        <w:rPr>
          <w:lang w:val="vi-VN"/>
        </w:rPr>
        <w:lastRenderedPageBreak/>
        <w:t xml:space="preserve">        "en": "She has a hundred thousand books in her library."</w:t>
      </w:r>
    </w:p>
    <w:p w14:paraId="45685729" w14:textId="77777777" w:rsidR="00515445" w:rsidRPr="00515445" w:rsidRDefault="00515445" w:rsidP="00515445">
      <w:pPr>
        <w:rPr>
          <w:lang w:val="vi-VN"/>
        </w:rPr>
      </w:pPr>
      <w:r w:rsidRPr="00515445">
        <w:rPr>
          <w:lang w:val="vi-VN"/>
        </w:rPr>
        <w:t xml:space="preserve">      }</w:t>
      </w:r>
    </w:p>
    <w:p w14:paraId="4EE4A63F" w14:textId="77777777" w:rsidR="00515445" w:rsidRPr="00515445" w:rsidRDefault="00515445" w:rsidP="00515445">
      <w:pPr>
        <w:rPr>
          <w:lang w:val="vi-VN"/>
        </w:rPr>
      </w:pPr>
      <w:r w:rsidRPr="00515445">
        <w:rPr>
          <w:lang w:val="vi-VN"/>
        </w:rPr>
        <w:t xml:space="preserve">    ]</w:t>
      </w:r>
    </w:p>
    <w:p w14:paraId="34CA9D5F" w14:textId="77777777" w:rsidR="00515445" w:rsidRPr="00515445" w:rsidRDefault="00515445" w:rsidP="00515445">
      <w:pPr>
        <w:rPr>
          <w:lang w:val="vi-VN"/>
        </w:rPr>
      </w:pPr>
      <w:r w:rsidRPr="00515445">
        <w:rPr>
          <w:lang w:val="vi-VN"/>
        </w:rPr>
        <w:t xml:space="preserve">  }</w:t>
      </w:r>
    </w:p>
    <w:p w14:paraId="5C042139" w14:textId="77777777" w:rsidR="00515445" w:rsidRPr="00515445" w:rsidRDefault="00515445" w:rsidP="00515445">
      <w:pPr>
        <w:rPr>
          <w:lang w:val="vi-VN"/>
        </w:rPr>
      </w:pPr>
      <w:r w:rsidRPr="00515445">
        <w:rPr>
          <w:lang w:val="vi-VN"/>
        </w:rPr>
        <w:t>-----------------------------</w:t>
      </w:r>
    </w:p>
    <w:p w14:paraId="257B6E23" w14:textId="77777777" w:rsidR="00515445" w:rsidRPr="00515445" w:rsidRDefault="00515445" w:rsidP="00515445">
      <w:pPr>
        <w:rPr>
          <w:lang w:val="vi-VN"/>
        </w:rPr>
      </w:pPr>
      <w:r w:rsidRPr="00515445">
        <w:rPr>
          <w:lang w:val="vi-VN"/>
        </w:rPr>
        <w:t xml:space="preserve">keyword: Usage of 'gái' </w:t>
      </w:r>
    </w:p>
    <w:p w14:paraId="0B3CF3CF" w14:textId="77777777" w:rsidR="00515445" w:rsidRPr="00515445" w:rsidRDefault="00515445" w:rsidP="00515445">
      <w:pPr>
        <w:rPr>
          <w:lang w:val="vi-VN"/>
        </w:rPr>
      </w:pPr>
      <w:r w:rsidRPr="00515445">
        <w:rPr>
          <w:lang w:val="vi-VN"/>
        </w:rPr>
        <w:t xml:space="preserve">PROMPT: Generate grammar explanation for following Vietnamese grammar point: Usage of 'gái' </w:t>
      </w:r>
    </w:p>
    <w:p w14:paraId="3C61FD6D" w14:textId="77777777" w:rsidR="00515445" w:rsidRPr="00515445" w:rsidRDefault="00515445" w:rsidP="00515445">
      <w:pPr>
        <w:rPr>
          <w:lang w:val="vi-VN"/>
        </w:rPr>
      </w:pPr>
      <w:r w:rsidRPr="00515445">
        <w:rPr>
          <w:lang w:val="vi-VN"/>
        </w:rPr>
        <w:t>RESPONSE: {</w:t>
      </w:r>
    </w:p>
    <w:p w14:paraId="16442567" w14:textId="77777777" w:rsidR="00515445" w:rsidRPr="00515445" w:rsidRDefault="00515445" w:rsidP="00515445">
      <w:pPr>
        <w:rPr>
          <w:lang w:val="vi-VN"/>
        </w:rPr>
      </w:pPr>
      <w:r w:rsidRPr="00515445">
        <w:rPr>
          <w:lang w:val="vi-VN"/>
        </w:rPr>
        <w:t xml:space="preserve">  "title": "Usage of 'gái'",</w:t>
      </w:r>
    </w:p>
    <w:p w14:paraId="4F5B9BFC" w14:textId="77777777" w:rsidR="00515445" w:rsidRPr="00515445" w:rsidRDefault="00515445" w:rsidP="00515445">
      <w:pPr>
        <w:rPr>
          <w:lang w:val="vi-VN"/>
        </w:rPr>
      </w:pPr>
      <w:r w:rsidRPr="00515445">
        <w:rPr>
          <w:lang w:val="vi-VN"/>
        </w:rPr>
        <w:t xml:space="preserve">  "short_explanation": "Used to refer to a female or a girl in Vietnamese.",</w:t>
      </w:r>
    </w:p>
    <w:p w14:paraId="087BFBE6" w14:textId="77777777" w:rsidR="00515445" w:rsidRPr="00515445" w:rsidRDefault="00515445" w:rsidP="00515445">
      <w:pPr>
        <w:rPr>
          <w:lang w:val="vi-VN"/>
        </w:rPr>
      </w:pPr>
      <w:r w:rsidRPr="00515445">
        <w:rPr>
          <w:lang w:val="vi-VN"/>
        </w:rPr>
        <w:t xml:space="preserve">  "long_explanation": "'Gái' is a commonly used word in Vietnamese to refer to a female or a girl. It's often used in both formal and informal contexts. However, it's essential to be careful with the usage as it can be considered derogatory if used inappropriately. It's generally okay to use 'gái' when discussing family members or close friends, but it might not be as appropriate when referring to a stranger or in a professional setting.",</w:t>
      </w:r>
    </w:p>
    <w:p w14:paraId="177B68DE" w14:textId="77777777" w:rsidR="00515445" w:rsidRPr="00515445" w:rsidRDefault="00515445" w:rsidP="00515445">
      <w:pPr>
        <w:rPr>
          <w:lang w:val="vi-VN"/>
        </w:rPr>
      </w:pPr>
      <w:r w:rsidRPr="00515445">
        <w:rPr>
          <w:lang w:val="vi-VN"/>
        </w:rPr>
        <w:t xml:space="preserve">  "formation": "example of grammar formation for given grammar point",</w:t>
      </w:r>
    </w:p>
    <w:p w14:paraId="7472DCF8" w14:textId="77777777" w:rsidR="00515445" w:rsidRPr="00515445" w:rsidRDefault="00515445" w:rsidP="00515445">
      <w:pPr>
        <w:rPr>
          <w:lang w:val="vi-VN"/>
        </w:rPr>
      </w:pPr>
      <w:r w:rsidRPr="00515445">
        <w:rPr>
          <w:lang w:val="vi-VN"/>
        </w:rPr>
        <w:t xml:space="preserve">  "examples": [</w:t>
      </w:r>
    </w:p>
    <w:p w14:paraId="75940B81" w14:textId="77777777" w:rsidR="00515445" w:rsidRPr="00515445" w:rsidRDefault="00515445" w:rsidP="00515445">
      <w:pPr>
        <w:rPr>
          <w:lang w:val="vi-VN"/>
        </w:rPr>
      </w:pPr>
      <w:r w:rsidRPr="00515445">
        <w:rPr>
          <w:lang w:val="vi-VN"/>
        </w:rPr>
        <w:t xml:space="preserve">    {</w:t>
      </w:r>
    </w:p>
    <w:p w14:paraId="4B8A45FB" w14:textId="0061358D" w:rsidR="00515445" w:rsidRPr="00515445" w:rsidRDefault="00515445" w:rsidP="00515445">
      <w:pPr>
        <w:rPr>
          <w:lang w:val="vi-VN"/>
        </w:rPr>
      </w:pPr>
      <w:r w:rsidRPr="00515445">
        <w:rPr>
          <w:lang w:val="vi-VN"/>
        </w:rPr>
        <w:t xml:space="preserve">      "vn": "</w:t>
      </w:r>
      <w:ins w:id="37" w:author="LOGTO" w:date="2023-10-15T06:55:00Z">
        <w:r w:rsidR="00C14C9E">
          <w:t xml:space="preserve">Con </w:t>
        </w:r>
      </w:ins>
      <w:del w:id="38" w:author="LOGTO" w:date="2023-10-15T06:55:00Z">
        <w:r w:rsidRPr="00515445" w:rsidDel="00C14C9E">
          <w:rPr>
            <w:lang w:val="vi-VN"/>
          </w:rPr>
          <w:delText>G</w:delText>
        </w:r>
      </w:del>
      <w:ins w:id="39" w:author="LOGTO" w:date="2023-10-15T06:55:00Z">
        <w:r w:rsidR="00C14C9E">
          <w:t>g</w:t>
        </w:r>
      </w:ins>
      <w:r w:rsidRPr="00515445">
        <w:rPr>
          <w:lang w:val="vi-VN"/>
        </w:rPr>
        <w:t>ái tôi là một giáo viên.",</w:t>
      </w:r>
    </w:p>
    <w:p w14:paraId="12AB7A3D" w14:textId="77777777" w:rsidR="00515445" w:rsidRPr="00515445" w:rsidRDefault="00515445" w:rsidP="00515445">
      <w:pPr>
        <w:rPr>
          <w:lang w:val="vi-VN"/>
        </w:rPr>
      </w:pPr>
      <w:r w:rsidRPr="00515445">
        <w:rPr>
          <w:lang w:val="vi-VN"/>
        </w:rPr>
        <w:t xml:space="preserve">      "en": "My daughter is a teacher."</w:t>
      </w:r>
    </w:p>
    <w:p w14:paraId="577D37A5" w14:textId="77777777" w:rsidR="00515445" w:rsidRPr="00515445" w:rsidRDefault="00515445" w:rsidP="00515445">
      <w:pPr>
        <w:rPr>
          <w:lang w:val="vi-VN"/>
        </w:rPr>
      </w:pPr>
      <w:r w:rsidRPr="00515445">
        <w:rPr>
          <w:lang w:val="vi-VN"/>
        </w:rPr>
        <w:t xml:space="preserve">    },</w:t>
      </w:r>
    </w:p>
    <w:p w14:paraId="79CCABB3" w14:textId="77777777" w:rsidR="00515445" w:rsidRPr="00515445" w:rsidRDefault="00515445" w:rsidP="00515445">
      <w:pPr>
        <w:rPr>
          <w:lang w:val="vi-VN"/>
        </w:rPr>
      </w:pPr>
      <w:r w:rsidRPr="00515445">
        <w:rPr>
          <w:lang w:val="vi-VN"/>
        </w:rPr>
        <w:t xml:space="preserve">    {</w:t>
      </w:r>
    </w:p>
    <w:p w14:paraId="3BE3EE69" w14:textId="3F3F145D" w:rsidR="00515445" w:rsidRPr="00515445" w:rsidRDefault="00515445" w:rsidP="00515445">
      <w:pPr>
        <w:rPr>
          <w:lang w:val="vi-VN"/>
        </w:rPr>
      </w:pPr>
      <w:r w:rsidRPr="00515445">
        <w:rPr>
          <w:lang w:val="vi-VN"/>
        </w:rPr>
        <w:t xml:space="preserve">      "vn": "</w:t>
      </w:r>
      <w:del w:id="40" w:author="LOGTO" w:date="2023-10-15T06:55:00Z">
        <w:r w:rsidRPr="00515445" w:rsidDel="00C14C9E">
          <w:rPr>
            <w:lang w:val="vi-VN"/>
          </w:rPr>
          <w:delText xml:space="preserve">Đứa </w:delText>
        </w:r>
      </w:del>
      <w:ins w:id="41" w:author="LOGTO" w:date="2023-10-15T06:55:00Z">
        <w:r w:rsidR="00C14C9E">
          <w:t>Cô</w:t>
        </w:r>
        <w:r w:rsidR="00C14C9E" w:rsidRPr="00515445">
          <w:rPr>
            <w:lang w:val="vi-VN"/>
          </w:rPr>
          <w:t xml:space="preserve"> </w:t>
        </w:r>
      </w:ins>
      <w:r w:rsidRPr="00515445">
        <w:rPr>
          <w:lang w:val="vi-VN"/>
        </w:rPr>
        <w:t>gái kia đang ngồi ở công viên là bạn gái của anh ấy.",</w:t>
      </w:r>
    </w:p>
    <w:p w14:paraId="323DF9B4" w14:textId="77777777" w:rsidR="00515445" w:rsidRPr="00515445" w:rsidRDefault="00515445" w:rsidP="00515445">
      <w:pPr>
        <w:rPr>
          <w:lang w:val="vi-VN"/>
        </w:rPr>
      </w:pPr>
      <w:r w:rsidRPr="00515445">
        <w:rPr>
          <w:lang w:val="vi-VN"/>
        </w:rPr>
        <w:t xml:space="preserve">      "en": "That girl sitting in the park is his girlfriend."</w:t>
      </w:r>
    </w:p>
    <w:p w14:paraId="0EA133C7" w14:textId="77777777" w:rsidR="00515445" w:rsidRPr="00515445" w:rsidRDefault="00515445" w:rsidP="00515445">
      <w:pPr>
        <w:rPr>
          <w:lang w:val="vi-VN"/>
        </w:rPr>
      </w:pPr>
      <w:r w:rsidRPr="00515445">
        <w:rPr>
          <w:lang w:val="vi-VN"/>
        </w:rPr>
        <w:t xml:space="preserve">    },</w:t>
      </w:r>
    </w:p>
    <w:p w14:paraId="594C1469" w14:textId="77777777" w:rsidR="00515445" w:rsidRPr="00515445" w:rsidRDefault="00515445" w:rsidP="00515445">
      <w:pPr>
        <w:rPr>
          <w:lang w:val="vi-VN"/>
        </w:rPr>
      </w:pPr>
      <w:r w:rsidRPr="00515445">
        <w:rPr>
          <w:lang w:val="vi-VN"/>
        </w:rPr>
        <w:t xml:space="preserve">    {</w:t>
      </w:r>
    </w:p>
    <w:p w14:paraId="56B7E60C" w14:textId="4B3DF0F8" w:rsidR="00515445" w:rsidRPr="00515445" w:rsidRDefault="00515445" w:rsidP="00515445">
      <w:pPr>
        <w:rPr>
          <w:lang w:val="vi-VN"/>
        </w:rPr>
      </w:pPr>
      <w:r w:rsidRPr="00515445">
        <w:rPr>
          <w:lang w:val="vi-VN"/>
        </w:rPr>
        <w:t xml:space="preserve">      "vn": "</w:t>
      </w:r>
      <w:ins w:id="42" w:author="LOGTO" w:date="2023-10-15T06:55:00Z">
        <w:r w:rsidR="00C14C9E">
          <w:t xml:space="preserve">Con </w:t>
        </w:r>
      </w:ins>
      <w:del w:id="43" w:author="LOGTO" w:date="2023-10-15T06:55:00Z">
        <w:r w:rsidRPr="00515445" w:rsidDel="00C14C9E">
          <w:rPr>
            <w:lang w:val="vi-VN"/>
          </w:rPr>
          <w:delText xml:space="preserve">Gái </w:delText>
        </w:r>
      </w:del>
      <w:ins w:id="44" w:author="LOGTO" w:date="2023-10-15T06:55:00Z">
        <w:r w:rsidR="00C14C9E">
          <w:t>g</w:t>
        </w:r>
        <w:r w:rsidR="00C14C9E" w:rsidRPr="00515445">
          <w:rPr>
            <w:lang w:val="vi-VN"/>
          </w:rPr>
          <w:t xml:space="preserve">ái </w:t>
        </w:r>
      </w:ins>
      <w:r w:rsidRPr="00515445">
        <w:rPr>
          <w:lang w:val="vi-VN"/>
        </w:rPr>
        <w:t>của tôi mới mua một chú cún con.",</w:t>
      </w:r>
    </w:p>
    <w:p w14:paraId="68013565" w14:textId="77777777" w:rsidR="00515445" w:rsidRPr="00515445" w:rsidRDefault="00515445" w:rsidP="00515445">
      <w:pPr>
        <w:rPr>
          <w:lang w:val="vi-VN"/>
        </w:rPr>
      </w:pPr>
      <w:r w:rsidRPr="00515445">
        <w:rPr>
          <w:lang w:val="vi-VN"/>
        </w:rPr>
        <w:t xml:space="preserve">      "en": "My daughter just bought a puppy."</w:t>
      </w:r>
    </w:p>
    <w:p w14:paraId="116A5822" w14:textId="77777777" w:rsidR="00515445" w:rsidRPr="00515445" w:rsidRDefault="00515445" w:rsidP="00515445">
      <w:pPr>
        <w:rPr>
          <w:lang w:val="vi-VN"/>
        </w:rPr>
      </w:pPr>
      <w:r w:rsidRPr="00515445">
        <w:rPr>
          <w:lang w:val="vi-VN"/>
        </w:rPr>
        <w:t xml:space="preserve">    },</w:t>
      </w:r>
    </w:p>
    <w:p w14:paraId="37C3CE2B" w14:textId="77777777" w:rsidR="00515445" w:rsidRPr="00515445" w:rsidRDefault="00515445" w:rsidP="00515445">
      <w:pPr>
        <w:rPr>
          <w:lang w:val="vi-VN"/>
        </w:rPr>
      </w:pPr>
      <w:r w:rsidRPr="00515445">
        <w:rPr>
          <w:lang w:val="vi-VN"/>
        </w:rPr>
        <w:t xml:space="preserve">    {</w:t>
      </w:r>
    </w:p>
    <w:p w14:paraId="6DC91BD7" w14:textId="645E5F71" w:rsidR="00515445" w:rsidRPr="00515445" w:rsidRDefault="00515445" w:rsidP="00515445">
      <w:pPr>
        <w:rPr>
          <w:lang w:val="vi-VN"/>
        </w:rPr>
      </w:pPr>
      <w:r w:rsidRPr="00515445">
        <w:rPr>
          <w:lang w:val="vi-VN"/>
        </w:rPr>
        <w:t xml:space="preserve">      "vn": "Anh ấy có một </w:t>
      </w:r>
      <w:del w:id="45" w:author="LOGTO" w:date="2023-10-15T06:56:00Z">
        <w:r w:rsidRPr="00515445" w:rsidDel="00C14C9E">
          <w:rPr>
            <w:lang w:val="vi-VN"/>
          </w:rPr>
          <w:delText>đứa gái</w:delText>
        </w:r>
      </w:del>
      <w:ins w:id="46" w:author="LOGTO" w:date="2023-10-15T06:56:00Z">
        <w:r w:rsidR="00C14C9E">
          <w:t>cô con gái</w:t>
        </w:r>
      </w:ins>
      <w:r w:rsidRPr="00515445">
        <w:rPr>
          <w:lang w:val="vi-VN"/>
        </w:rPr>
        <w:t xml:space="preserve"> rất xinh đẹp.",</w:t>
      </w:r>
    </w:p>
    <w:p w14:paraId="573DE73D" w14:textId="77777777" w:rsidR="00515445" w:rsidRPr="00515445" w:rsidRDefault="00515445" w:rsidP="00515445">
      <w:pPr>
        <w:rPr>
          <w:lang w:val="vi-VN"/>
        </w:rPr>
      </w:pPr>
      <w:r w:rsidRPr="00515445">
        <w:rPr>
          <w:lang w:val="vi-VN"/>
        </w:rPr>
        <w:t xml:space="preserve">      "en": "He has a very beautiful daughter."</w:t>
      </w:r>
    </w:p>
    <w:p w14:paraId="7CDCEACB" w14:textId="77777777" w:rsidR="00515445" w:rsidRPr="00515445" w:rsidRDefault="00515445" w:rsidP="00515445">
      <w:pPr>
        <w:rPr>
          <w:lang w:val="vi-VN"/>
        </w:rPr>
      </w:pPr>
      <w:r w:rsidRPr="00515445">
        <w:rPr>
          <w:lang w:val="vi-VN"/>
        </w:rPr>
        <w:t xml:space="preserve">    }</w:t>
      </w:r>
    </w:p>
    <w:p w14:paraId="42287391" w14:textId="77777777" w:rsidR="00515445" w:rsidRPr="00515445" w:rsidRDefault="00515445" w:rsidP="00515445">
      <w:pPr>
        <w:rPr>
          <w:lang w:val="vi-VN"/>
        </w:rPr>
      </w:pPr>
      <w:r w:rsidRPr="00515445">
        <w:rPr>
          <w:lang w:val="vi-VN"/>
        </w:rPr>
        <w:t xml:space="preserve">  ]</w:t>
      </w:r>
    </w:p>
    <w:p w14:paraId="24E66B40" w14:textId="77777777" w:rsidR="00515445" w:rsidRPr="00515445" w:rsidRDefault="00515445" w:rsidP="00515445">
      <w:pPr>
        <w:rPr>
          <w:lang w:val="vi-VN"/>
        </w:rPr>
      </w:pPr>
      <w:r w:rsidRPr="00515445">
        <w:rPr>
          <w:lang w:val="vi-VN"/>
        </w:rPr>
        <w:t>}</w:t>
      </w:r>
    </w:p>
    <w:p w14:paraId="36AD4D78" w14:textId="77777777" w:rsidR="00515445" w:rsidRPr="00515445" w:rsidRDefault="00515445" w:rsidP="00515445">
      <w:pPr>
        <w:rPr>
          <w:lang w:val="vi-VN"/>
        </w:rPr>
      </w:pPr>
      <w:r w:rsidRPr="00515445">
        <w:rPr>
          <w:lang w:val="vi-VN"/>
        </w:rPr>
        <w:t>-----------------------------</w:t>
      </w:r>
    </w:p>
    <w:p w14:paraId="3181B88E" w14:textId="77777777" w:rsidR="00515445" w:rsidRPr="00515445" w:rsidRDefault="00515445" w:rsidP="00515445">
      <w:pPr>
        <w:rPr>
          <w:lang w:val="vi-VN"/>
        </w:rPr>
      </w:pPr>
      <w:r w:rsidRPr="00515445">
        <w:rPr>
          <w:lang w:val="vi-VN"/>
        </w:rPr>
        <w:t xml:space="preserve">keyword: Usage of 'giới thiệu' </w:t>
      </w:r>
    </w:p>
    <w:p w14:paraId="5891EFC2" w14:textId="77777777" w:rsidR="00515445" w:rsidRPr="00515445" w:rsidRDefault="00515445" w:rsidP="00515445">
      <w:pPr>
        <w:rPr>
          <w:lang w:val="vi-VN"/>
        </w:rPr>
      </w:pPr>
      <w:r w:rsidRPr="00515445">
        <w:rPr>
          <w:lang w:val="vi-VN"/>
        </w:rPr>
        <w:t xml:space="preserve">PROMPT: Generate grammar explanation for following Vietnamese grammar point: Usage of 'giới thiệu' </w:t>
      </w:r>
    </w:p>
    <w:p w14:paraId="71A7CCF3" w14:textId="77777777" w:rsidR="00515445" w:rsidRPr="00515445" w:rsidRDefault="00515445" w:rsidP="00515445">
      <w:pPr>
        <w:rPr>
          <w:lang w:val="vi-VN"/>
        </w:rPr>
      </w:pPr>
      <w:r w:rsidRPr="00515445">
        <w:rPr>
          <w:lang w:val="vi-VN"/>
        </w:rPr>
        <w:t>RESPONSE: {</w:t>
      </w:r>
    </w:p>
    <w:p w14:paraId="4D6E808F" w14:textId="77777777" w:rsidR="00515445" w:rsidRPr="00515445" w:rsidRDefault="00515445" w:rsidP="00515445">
      <w:pPr>
        <w:rPr>
          <w:lang w:val="vi-VN"/>
        </w:rPr>
      </w:pPr>
      <w:r w:rsidRPr="00515445">
        <w:rPr>
          <w:lang w:val="vi-VN"/>
        </w:rPr>
        <w:t xml:space="preserve">  "title": "Usage of 'giới thiệu'",</w:t>
      </w:r>
    </w:p>
    <w:p w14:paraId="2346D893" w14:textId="77777777" w:rsidR="00515445" w:rsidRPr="00515445" w:rsidRDefault="00515445" w:rsidP="00515445">
      <w:pPr>
        <w:rPr>
          <w:lang w:val="vi-VN"/>
        </w:rPr>
      </w:pPr>
      <w:r w:rsidRPr="00515445">
        <w:rPr>
          <w:lang w:val="vi-VN"/>
        </w:rPr>
        <w:t xml:space="preserve">  "short_explanation": "Used to indicate the act of introducing oneself or others.",</w:t>
      </w:r>
    </w:p>
    <w:p w14:paraId="6FEF4515" w14:textId="77777777" w:rsidR="00515445" w:rsidRPr="00515445" w:rsidRDefault="00515445" w:rsidP="00515445">
      <w:pPr>
        <w:rPr>
          <w:lang w:val="vi-VN"/>
        </w:rPr>
      </w:pPr>
      <w:r w:rsidRPr="00515445">
        <w:rPr>
          <w:lang w:val="vi-VN"/>
        </w:rPr>
        <w:lastRenderedPageBreak/>
        <w:t xml:space="preserve">  "long_explanation": "The Vietnamese phrase 'giới thiệu' means to introduce or to present. This term is used when someone presents themselves, another person, a place, or even an object to others. It is a versatile term that widely used in Vietnamese in various contexts.",</w:t>
      </w:r>
    </w:p>
    <w:p w14:paraId="493A33FC" w14:textId="77777777" w:rsidR="00515445" w:rsidRPr="00515445" w:rsidRDefault="00515445" w:rsidP="00515445">
      <w:pPr>
        <w:rPr>
          <w:lang w:val="vi-VN"/>
        </w:rPr>
      </w:pPr>
      <w:r w:rsidRPr="00515445">
        <w:rPr>
          <w:lang w:val="vi-VN"/>
        </w:rPr>
        <w:t xml:space="preserve">  "formation": "Subject + giới thiệu + Object",</w:t>
      </w:r>
    </w:p>
    <w:p w14:paraId="58E9200A" w14:textId="77777777" w:rsidR="00515445" w:rsidRPr="00515445" w:rsidRDefault="00515445" w:rsidP="00515445">
      <w:pPr>
        <w:rPr>
          <w:lang w:val="vi-VN"/>
        </w:rPr>
      </w:pPr>
      <w:r w:rsidRPr="00515445">
        <w:rPr>
          <w:lang w:val="vi-VN"/>
        </w:rPr>
        <w:t xml:space="preserve">  "examples": [</w:t>
      </w:r>
    </w:p>
    <w:p w14:paraId="027F0324" w14:textId="77777777" w:rsidR="00515445" w:rsidRPr="00515445" w:rsidRDefault="00515445" w:rsidP="00515445">
      <w:pPr>
        <w:rPr>
          <w:lang w:val="vi-VN"/>
        </w:rPr>
      </w:pPr>
      <w:r w:rsidRPr="00515445">
        <w:rPr>
          <w:lang w:val="vi-VN"/>
        </w:rPr>
        <w:t xml:space="preserve">    {</w:t>
      </w:r>
    </w:p>
    <w:p w14:paraId="5DA837F2" w14:textId="2D8B9207" w:rsidR="00515445" w:rsidRPr="00515445" w:rsidRDefault="00515445" w:rsidP="00515445">
      <w:pPr>
        <w:rPr>
          <w:lang w:val="vi-VN"/>
        </w:rPr>
      </w:pPr>
      <w:r w:rsidRPr="00515445">
        <w:rPr>
          <w:lang w:val="vi-VN"/>
        </w:rPr>
        <w:t xml:space="preserve">      "vn": "Hãy để tôi giới thiệu bạn của tôi, </w:t>
      </w:r>
      <w:ins w:id="47" w:author="LOGTO" w:date="2023-10-15T14:02:00Z">
        <w:r w:rsidR="00C94E75">
          <w:t xml:space="preserve">anh </w:t>
        </w:r>
      </w:ins>
      <w:r w:rsidRPr="00515445">
        <w:rPr>
          <w:lang w:val="vi-VN"/>
        </w:rPr>
        <w:t>Anh. Anh ấy đến từ Hà Nội.",</w:t>
      </w:r>
    </w:p>
    <w:p w14:paraId="19771DC7" w14:textId="77777777" w:rsidR="00515445" w:rsidRPr="00515445" w:rsidRDefault="00515445" w:rsidP="00515445">
      <w:pPr>
        <w:rPr>
          <w:lang w:val="vi-VN"/>
        </w:rPr>
      </w:pPr>
      <w:r w:rsidRPr="00515445">
        <w:rPr>
          <w:lang w:val="vi-VN"/>
        </w:rPr>
        <w:t xml:space="preserve">      "en": "Let me introduce my friend, Anh. He is from Hanoi."</w:t>
      </w:r>
    </w:p>
    <w:p w14:paraId="09BE2420" w14:textId="77777777" w:rsidR="00515445" w:rsidRPr="00515445" w:rsidRDefault="00515445" w:rsidP="00515445">
      <w:pPr>
        <w:rPr>
          <w:lang w:val="vi-VN"/>
        </w:rPr>
      </w:pPr>
      <w:r w:rsidRPr="00515445">
        <w:rPr>
          <w:lang w:val="vi-VN"/>
        </w:rPr>
        <w:t xml:space="preserve">    },</w:t>
      </w:r>
    </w:p>
    <w:p w14:paraId="5E7CA861" w14:textId="77777777" w:rsidR="00515445" w:rsidRPr="00515445" w:rsidRDefault="00515445" w:rsidP="00515445">
      <w:pPr>
        <w:rPr>
          <w:lang w:val="vi-VN"/>
        </w:rPr>
      </w:pPr>
      <w:r w:rsidRPr="00515445">
        <w:rPr>
          <w:lang w:val="vi-VN"/>
        </w:rPr>
        <w:t xml:space="preserve">    {</w:t>
      </w:r>
    </w:p>
    <w:p w14:paraId="6F547963" w14:textId="77777777" w:rsidR="00515445" w:rsidRPr="00515445" w:rsidRDefault="00515445" w:rsidP="00515445">
      <w:pPr>
        <w:rPr>
          <w:lang w:val="vi-VN"/>
        </w:rPr>
      </w:pPr>
      <w:r w:rsidRPr="00515445">
        <w:rPr>
          <w:lang w:val="vi-VN"/>
        </w:rPr>
        <w:t xml:space="preserve">      "vn": "Cô giáo mới của chúng tôi giới thiệu bản thân trong buổi học đầu tiên.",</w:t>
      </w:r>
    </w:p>
    <w:p w14:paraId="16C1B73D" w14:textId="77777777" w:rsidR="00515445" w:rsidRPr="00515445" w:rsidRDefault="00515445" w:rsidP="00515445">
      <w:pPr>
        <w:rPr>
          <w:lang w:val="vi-VN"/>
        </w:rPr>
      </w:pPr>
      <w:r w:rsidRPr="00515445">
        <w:rPr>
          <w:lang w:val="vi-VN"/>
        </w:rPr>
        <w:t xml:space="preserve">      "en": "Our new teacher introduced herself in the first class."</w:t>
      </w:r>
    </w:p>
    <w:p w14:paraId="209F64C5" w14:textId="77777777" w:rsidR="00515445" w:rsidRPr="00515445" w:rsidRDefault="00515445" w:rsidP="00515445">
      <w:pPr>
        <w:rPr>
          <w:lang w:val="vi-VN"/>
        </w:rPr>
      </w:pPr>
      <w:r w:rsidRPr="00515445">
        <w:rPr>
          <w:lang w:val="vi-VN"/>
        </w:rPr>
        <w:t xml:space="preserve">    },</w:t>
      </w:r>
    </w:p>
    <w:p w14:paraId="1DE9A998" w14:textId="77777777" w:rsidR="00515445" w:rsidRPr="00515445" w:rsidRDefault="00515445" w:rsidP="00515445">
      <w:pPr>
        <w:rPr>
          <w:lang w:val="vi-VN"/>
        </w:rPr>
      </w:pPr>
      <w:r w:rsidRPr="00515445">
        <w:rPr>
          <w:lang w:val="vi-VN"/>
        </w:rPr>
        <w:t xml:space="preserve">    {</w:t>
      </w:r>
    </w:p>
    <w:p w14:paraId="281BDF66" w14:textId="77777777" w:rsidR="00515445" w:rsidRPr="00515445" w:rsidRDefault="00515445" w:rsidP="00515445">
      <w:pPr>
        <w:rPr>
          <w:lang w:val="vi-VN"/>
        </w:rPr>
      </w:pPr>
      <w:r w:rsidRPr="00515445">
        <w:rPr>
          <w:lang w:val="vi-VN"/>
        </w:rPr>
        <w:t xml:space="preserve">      "vn": "Trong tập sách này, tác giả giới thiệu về cuộc sống ở miền Bắc Việt Nam.",</w:t>
      </w:r>
    </w:p>
    <w:p w14:paraId="505601DA" w14:textId="77777777" w:rsidR="00515445" w:rsidRPr="00515445" w:rsidRDefault="00515445" w:rsidP="00515445">
      <w:pPr>
        <w:rPr>
          <w:lang w:val="vi-VN"/>
        </w:rPr>
      </w:pPr>
      <w:r w:rsidRPr="00515445">
        <w:rPr>
          <w:lang w:val="vi-VN"/>
        </w:rPr>
        <w:t xml:space="preserve">      "en": "In this book, the author introduces life in Northern Vietnam."</w:t>
      </w:r>
    </w:p>
    <w:p w14:paraId="0E91F213" w14:textId="77777777" w:rsidR="00515445" w:rsidRPr="00515445" w:rsidRDefault="00515445" w:rsidP="00515445">
      <w:pPr>
        <w:rPr>
          <w:lang w:val="vi-VN"/>
        </w:rPr>
      </w:pPr>
      <w:r w:rsidRPr="00515445">
        <w:rPr>
          <w:lang w:val="vi-VN"/>
        </w:rPr>
        <w:t xml:space="preserve">    },</w:t>
      </w:r>
    </w:p>
    <w:p w14:paraId="10006945" w14:textId="77777777" w:rsidR="00515445" w:rsidRPr="00515445" w:rsidRDefault="00515445" w:rsidP="00515445">
      <w:pPr>
        <w:rPr>
          <w:lang w:val="vi-VN"/>
        </w:rPr>
      </w:pPr>
      <w:r w:rsidRPr="00515445">
        <w:rPr>
          <w:lang w:val="vi-VN"/>
        </w:rPr>
        <w:t xml:space="preserve">    {</w:t>
      </w:r>
    </w:p>
    <w:p w14:paraId="7AD32F8A" w14:textId="77777777" w:rsidR="00515445" w:rsidRPr="00515445" w:rsidRDefault="00515445" w:rsidP="00515445">
      <w:pPr>
        <w:rPr>
          <w:lang w:val="vi-VN"/>
        </w:rPr>
      </w:pPr>
      <w:r w:rsidRPr="00515445">
        <w:rPr>
          <w:lang w:val="vi-VN"/>
        </w:rPr>
        <w:t xml:space="preserve">      "vn": "Tôi muốn giới thiệu bạn gái của tôi với gia đình tôi.",</w:t>
      </w:r>
    </w:p>
    <w:p w14:paraId="12D3B92C" w14:textId="77777777" w:rsidR="00515445" w:rsidRPr="00515445" w:rsidRDefault="00515445" w:rsidP="00515445">
      <w:pPr>
        <w:rPr>
          <w:lang w:val="vi-VN"/>
        </w:rPr>
      </w:pPr>
      <w:r w:rsidRPr="00515445">
        <w:rPr>
          <w:lang w:val="vi-VN"/>
        </w:rPr>
        <w:t xml:space="preserve">      "en": "I want to introduce my girlfriend to my family."</w:t>
      </w:r>
    </w:p>
    <w:p w14:paraId="5F738002" w14:textId="77777777" w:rsidR="00515445" w:rsidRPr="00515445" w:rsidRDefault="00515445" w:rsidP="00515445">
      <w:pPr>
        <w:rPr>
          <w:lang w:val="vi-VN"/>
        </w:rPr>
      </w:pPr>
      <w:r w:rsidRPr="00515445">
        <w:rPr>
          <w:lang w:val="vi-VN"/>
        </w:rPr>
        <w:t xml:space="preserve">    }</w:t>
      </w:r>
    </w:p>
    <w:p w14:paraId="6D02C150" w14:textId="77777777" w:rsidR="00515445" w:rsidRPr="00515445" w:rsidRDefault="00515445" w:rsidP="00515445">
      <w:pPr>
        <w:rPr>
          <w:lang w:val="vi-VN"/>
        </w:rPr>
      </w:pPr>
      <w:r w:rsidRPr="00515445">
        <w:rPr>
          <w:lang w:val="vi-VN"/>
        </w:rPr>
        <w:t xml:space="preserve">  ]</w:t>
      </w:r>
    </w:p>
    <w:p w14:paraId="1DBF0C2E" w14:textId="77777777" w:rsidR="00515445" w:rsidRPr="00515445" w:rsidRDefault="00515445" w:rsidP="00515445">
      <w:pPr>
        <w:rPr>
          <w:lang w:val="vi-VN"/>
        </w:rPr>
      </w:pPr>
      <w:r w:rsidRPr="00515445">
        <w:rPr>
          <w:lang w:val="vi-VN"/>
        </w:rPr>
        <w:t>}</w:t>
      </w:r>
    </w:p>
    <w:p w14:paraId="45430CC3" w14:textId="77777777" w:rsidR="00515445" w:rsidRPr="00515445" w:rsidRDefault="00515445" w:rsidP="00515445">
      <w:pPr>
        <w:rPr>
          <w:lang w:val="vi-VN"/>
        </w:rPr>
      </w:pPr>
      <w:r w:rsidRPr="00515445">
        <w:rPr>
          <w:lang w:val="vi-VN"/>
        </w:rPr>
        <w:t>-----------------------------</w:t>
      </w:r>
    </w:p>
    <w:p w14:paraId="384D7CB1" w14:textId="77777777" w:rsidR="00515445" w:rsidRPr="00515445" w:rsidRDefault="00515445" w:rsidP="00515445">
      <w:pPr>
        <w:rPr>
          <w:lang w:val="vi-VN"/>
        </w:rPr>
      </w:pPr>
      <w:r w:rsidRPr="00515445">
        <w:rPr>
          <w:lang w:val="vi-VN"/>
        </w:rPr>
        <w:t xml:space="preserve">keyword: Usage of 'làm quen' </w:t>
      </w:r>
    </w:p>
    <w:p w14:paraId="0FB562B4" w14:textId="77777777" w:rsidR="00515445" w:rsidRPr="00515445" w:rsidRDefault="00515445" w:rsidP="00515445">
      <w:pPr>
        <w:rPr>
          <w:lang w:val="vi-VN"/>
        </w:rPr>
      </w:pPr>
      <w:r w:rsidRPr="00515445">
        <w:rPr>
          <w:lang w:val="vi-VN"/>
        </w:rPr>
        <w:t xml:space="preserve">PROMPT: Generate grammar explanation for following Vietnamese grammar point: Usage of 'làm quen' </w:t>
      </w:r>
    </w:p>
    <w:p w14:paraId="3C98430C" w14:textId="77777777" w:rsidR="00515445" w:rsidRPr="00515445" w:rsidRDefault="00515445" w:rsidP="00515445">
      <w:pPr>
        <w:rPr>
          <w:lang w:val="vi-VN"/>
        </w:rPr>
      </w:pPr>
      <w:r w:rsidRPr="00515445">
        <w:rPr>
          <w:lang w:val="vi-VN"/>
        </w:rPr>
        <w:t xml:space="preserve">RESPONSE: { </w:t>
      </w:r>
    </w:p>
    <w:p w14:paraId="3850EAEB" w14:textId="77777777" w:rsidR="00515445" w:rsidRPr="00515445" w:rsidRDefault="00515445" w:rsidP="00515445">
      <w:pPr>
        <w:rPr>
          <w:lang w:val="vi-VN"/>
        </w:rPr>
      </w:pPr>
      <w:r w:rsidRPr="00515445">
        <w:rPr>
          <w:lang w:val="vi-VN"/>
        </w:rPr>
        <w:t xml:space="preserve">  "title": "Usage of 'làm quen'",</w:t>
      </w:r>
    </w:p>
    <w:p w14:paraId="1350FEC2" w14:textId="77777777" w:rsidR="00515445" w:rsidRPr="00515445" w:rsidRDefault="00515445" w:rsidP="00515445">
      <w:pPr>
        <w:rPr>
          <w:lang w:val="vi-VN"/>
        </w:rPr>
      </w:pPr>
      <w:r w:rsidRPr="00515445">
        <w:rPr>
          <w:lang w:val="vi-VN"/>
        </w:rPr>
        <w:t xml:space="preserve">  "short_explanation": "Used to indicate getting acquainted or getting to know someone.",</w:t>
      </w:r>
    </w:p>
    <w:p w14:paraId="254A1399" w14:textId="77777777" w:rsidR="00515445" w:rsidRPr="00515445" w:rsidRDefault="00515445" w:rsidP="00515445">
      <w:pPr>
        <w:rPr>
          <w:lang w:val="vi-VN"/>
        </w:rPr>
      </w:pPr>
      <w:r w:rsidRPr="00515445">
        <w:rPr>
          <w:lang w:val="vi-VN"/>
        </w:rPr>
        <w:t xml:space="preserve">  "long_explanation": "In Vietnamese, 'làm quen' is a phrase used to express the action of getting acquainted with or getting to know someone. It's primarily used when two people meet for the first time and want to get to know each other. The English equivalent would be 'to make acquaintance' or 'to get to know'.",</w:t>
      </w:r>
    </w:p>
    <w:p w14:paraId="25DE9420" w14:textId="77777777" w:rsidR="00515445" w:rsidRPr="00515445" w:rsidRDefault="00515445" w:rsidP="00515445">
      <w:pPr>
        <w:rPr>
          <w:lang w:val="vi-VN"/>
        </w:rPr>
      </w:pPr>
      <w:r w:rsidRPr="00515445">
        <w:rPr>
          <w:lang w:val="vi-VN"/>
        </w:rPr>
        <w:t xml:space="preserve">  "formation": "Example of grammar formation for given grammar point",</w:t>
      </w:r>
    </w:p>
    <w:p w14:paraId="66E5444C" w14:textId="77777777" w:rsidR="00515445" w:rsidRPr="00515445" w:rsidRDefault="00515445" w:rsidP="00515445">
      <w:pPr>
        <w:rPr>
          <w:lang w:val="vi-VN"/>
        </w:rPr>
      </w:pPr>
      <w:r w:rsidRPr="00515445">
        <w:rPr>
          <w:lang w:val="vi-VN"/>
        </w:rPr>
        <w:t xml:space="preserve">  "examples": [</w:t>
      </w:r>
    </w:p>
    <w:p w14:paraId="047A0C0D" w14:textId="77777777" w:rsidR="00515445" w:rsidRPr="00515445" w:rsidRDefault="00515445" w:rsidP="00515445">
      <w:pPr>
        <w:rPr>
          <w:lang w:val="vi-VN"/>
        </w:rPr>
      </w:pPr>
      <w:r w:rsidRPr="00515445">
        <w:rPr>
          <w:lang w:val="vi-VN"/>
        </w:rPr>
        <w:t xml:space="preserve">    {</w:t>
      </w:r>
    </w:p>
    <w:p w14:paraId="592D0C8A" w14:textId="0828D8A5" w:rsidR="00515445" w:rsidRPr="00515445" w:rsidRDefault="00515445" w:rsidP="00515445">
      <w:pPr>
        <w:rPr>
          <w:lang w:val="vi-VN"/>
        </w:rPr>
      </w:pPr>
      <w:r w:rsidRPr="00515445">
        <w:rPr>
          <w:lang w:val="vi-VN"/>
        </w:rPr>
        <w:t xml:space="preserve">      "vn": "'</w:t>
      </w:r>
      <w:ins w:id="48" w:author="LOGTO" w:date="2023-10-15T08:36:00Z">
        <w:r w:rsidR="00D678E7">
          <w:t xml:space="preserve"> Xin </w:t>
        </w:r>
      </w:ins>
      <w:del w:id="49" w:author="LOGTO" w:date="2023-10-15T08:36:00Z">
        <w:r w:rsidRPr="00515445" w:rsidDel="00D678E7">
          <w:rPr>
            <w:lang w:val="vi-VN"/>
          </w:rPr>
          <w:delText>C</w:delText>
        </w:r>
      </w:del>
      <w:ins w:id="50" w:author="LOGTO" w:date="2023-10-15T08:36:00Z">
        <w:r w:rsidR="00D678E7">
          <w:t>c</w:t>
        </w:r>
      </w:ins>
      <w:r w:rsidRPr="00515445">
        <w:rPr>
          <w:lang w:val="vi-VN"/>
        </w:rPr>
        <w:t>hào, tôi là Trí. Rất vui được làm quen với bạn.' 'Chào Trí, tôi cũng rất vui.'",</w:t>
      </w:r>
    </w:p>
    <w:p w14:paraId="3046DE5A" w14:textId="77777777" w:rsidR="00515445" w:rsidRPr="00515445" w:rsidRDefault="00515445" w:rsidP="00515445">
      <w:pPr>
        <w:rPr>
          <w:lang w:val="vi-VN"/>
        </w:rPr>
      </w:pPr>
      <w:r w:rsidRPr="00515445">
        <w:rPr>
          <w:lang w:val="vi-VN"/>
        </w:rPr>
        <w:t xml:space="preserve">      "en": "'Hello, I'm Tri. Nice to meet you.' 'Hello Tri, nice to meet you too.'",</w:t>
      </w:r>
    </w:p>
    <w:p w14:paraId="29CD02D4" w14:textId="77777777" w:rsidR="00515445" w:rsidRPr="00515445" w:rsidRDefault="00515445" w:rsidP="00515445">
      <w:pPr>
        <w:rPr>
          <w:lang w:val="vi-VN"/>
        </w:rPr>
      </w:pPr>
      <w:r w:rsidRPr="00515445">
        <w:rPr>
          <w:lang w:val="vi-VN"/>
        </w:rPr>
        <w:t xml:space="preserve">    },</w:t>
      </w:r>
    </w:p>
    <w:p w14:paraId="38F25A94" w14:textId="77777777" w:rsidR="00515445" w:rsidRPr="00515445" w:rsidRDefault="00515445" w:rsidP="00515445">
      <w:pPr>
        <w:rPr>
          <w:lang w:val="vi-VN"/>
        </w:rPr>
      </w:pPr>
      <w:r w:rsidRPr="00515445">
        <w:rPr>
          <w:lang w:val="vi-VN"/>
        </w:rPr>
        <w:t xml:space="preserve">    {</w:t>
      </w:r>
    </w:p>
    <w:p w14:paraId="4489B842" w14:textId="77777777" w:rsidR="00515445" w:rsidRPr="00515445" w:rsidRDefault="00515445" w:rsidP="00515445">
      <w:pPr>
        <w:rPr>
          <w:lang w:val="vi-VN"/>
        </w:rPr>
      </w:pPr>
      <w:r w:rsidRPr="00515445">
        <w:rPr>
          <w:lang w:val="vi-VN"/>
        </w:rPr>
        <w:t xml:space="preserve">      "vn": "'Chào cô, em là Linh. Em vui mừng được làm quen với cô.' 'Chào Linh, cô cũng vui.'",</w:t>
      </w:r>
    </w:p>
    <w:p w14:paraId="726E834E" w14:textId="77777777" w:rsidR="00515445" w:rsidRPr="00515445" w:rsidRDefault="00515445" w:rsidP="00515445">
      <w:pPr>
        <w:rPr>
          <w:lang w:val="vi-VN"/>
        </w:rPr>
      </w:pPr>
      <w:r w:rsidRPr="00515445">
        <w:rPr>
          <w:lang w:val="vi-VN"/>
        </w:rPr>
        <w:t xml:space="preserve">      "en": "'Hello, ma'am, I'm Linh. I'm glad to meet you.' 'Hello Linh, I'm glad too.'",</w:t>
      </w:r>
    </w:p>
    <w:p w14:paraId="14B0448B" w14:textId="77777777" w:rsidR="00515445" w:rsidRPr="00515445" w:rsidRDefault="00515445" w:rsidP="00515445">
      <w:pPr>
        <w:rPr>
          <w:lang w:val="vi-VN"/>
        </w:rPr>
      </w:pPr>
      <w:r w:rsidRPr="00515445">
        <w:rPr>
          <w:lang w:val="vi-VN"/>
        </w:rPr>
        <w:t xml:space="preserve">    },</w:t>
      </w:r>
    </w:p>
    <w:p w14:paraId="4942500D" w14:textId="77777777" w:rsidR="00515445" w:rsidRPr="00515445" w:rsidRDefault="00515445" w:rsidP="00515445">
      <w:pPr>
        <w:rPr>
          <w:lang w:val="vi-VN"/>
        </w:rPr>
      </w:pPr>
      <w:r w:rsidRPr="00515445">
        <w:rPr>
          <w:lang w:val="vi-VN"/>
        </w:rPr>
        <w:lastRenderedPageBreak/>
        <w:t xml:space="preserve">    {</w:t>
      </w:r>
    </w:p>
    <w:p w14:paraId="1005EE79" w14:textId="77777777" w:rsidR="00515445" w:rsidRPr="00515445" w:rsidRDefault="00515445" w:rsidP="00515445">
      <w:pPr>
        <w:rPr>
          <w:lang w:val="vi-VN"/>
        </w:rPr>
      </w:pPr>
      <w:r w:rsidRPr="00515445">
        <w:rPr>
          <w:lang w:val="vi-VN"/>
        </w:rPr>
        <w:t xml:space="preserve">      "vn": "Tôi và Hoa đã làm quen qua một buổi hòa nhạc.",</w:t>
      </w:r>
    </w:p>
    <w:p w14:paraId="4E9A5313" w14:textId="77777777" w:rsidR="00515445" w:rsidRPr="00515445" w:rsidRDefault="00515445" w:rsidP="00515445">
      <w:pPr>
        <w:rPr>
          <w:lang w:val="vi-VN"/>
        </w:rPr>
      </w:pPr>
      <w:r w:rsidRPr="00515445">
        <w:rPr>
          <w:lang w:val="vi-VN"/>
        </w:rPr>
        <w:t xml:space="preserve">      "en": "Hoa and I met at a concert.",</w:t>
      </w:r>
    </w:p>
    <w:p w14:paraId="1171E5CF" w14:textId="77777777" w:rsidR="00515445" w:rsidRPr="00515445" w:rsidRDefault="00515445" w:rsidP="00515445">
      <w:pPr>
        <w:rPr>
          <w:lang w:val="vi-VN"/>
        </w:rPr>
      </w:pPr>
      <w:r w:rsidRPr="00515445">
        <w:rPr>
          <w:lang w:val="vi-VN"/>
        </w:rPr>
        <w:t xml:space="preserve">    },</w:t>
      </w:r>
    </w:p>
    <w:p w14:paraId="5989EADF" w14:textId="77777777" w:rsidR="00515445" w:rsidRPr="00515445" w:rsidRDefault="00515445" w:rsidP="00515445">
      <w:pPr>
        <w:rPr>
          <w:lang w:val="vi-VN"/>
        </w:rPr>
      </w:pPr>
      <w:r w:rsidRPr="00515445">
        <w:rPr>
          <w:lang w:val="vi-VN"/>
        </w:rPr>
        <w:t xml:space="preserve">    {</w:t>
      </w:r>
    </w:p>
    <w:p w14:paraId="1B046174" w14:textId="77777777" w:rsidR="00515445" w:rsidRPr="00515445" w:rsidRDefault="00515445" w:rsidP="00515445">
      <w:pPr>
        <w:rPr>
          <w:lang w:val="vi-VN"/>
        </w:rPr>
      </w:pPr>
      <w:r w:rsidRPr="00515445">
        <w:rPr>
          <w:lang w:val="vi-VN"/>
        </w:rPr>
        <w:t xml:space="preserve">      "vn": "Bạn làm quen với người mới qua mạng hay ở thực tế?",</w:t>
      </w:r>
    </w:p>
    <w:p w14:paraId="121B5CF6" w14:textId="77777777" w:rsidR="00515445" w:rsidRPr="00515445" w:rsidRDefault="00515445" w:rsidP="00515445">
      <w:pPr>
        <w:rPr>
          <w:lang w:val="vi-VN"/>
        </w:rPr>
      </w:pPr>
      <w:r w:rsidRPr="00515445">
        <w:rPr>
          <w:lang w:val="vi-VN"/>
        </w:rPr>
        <w:t xml:space="preserve">      "en": "Do you meet new people online or in real life?",</w:t>
      </w:r>
    </w:p>
    <w:p w14:paraId="3EC9F739" w14:textId="77777777" w:rsidR="00515445" w:rsidRPr="00515445" w:rsidRDefault="00515445" w:rsidP="00515445">
      <w:pPr>
        <w:rPr>
          <w:lang w:val="vi-VN"/>
        </w:rPr>
      </w:pPr>
      <w:r w:rsidRPr="00515445">
        <w:rPr>
          <w:lang w:val="vi-VN"/>
        </w:rPr>
        <w:t xml:space="preserve">    }</w:t>
      </w:r>
    </w:p>
    <w:p w14:paraId="651E25D7" w14:textId="77777777" w:rsidR="00515445" w:rsidRPr="00515445" w:rsidRDefault="00515445" w:rsidP="00515445">
      <w:pPr>
        <w:rPr>
          <w:lang w:val="vi-VN"/>
        </w:rPr>
      </w:pPr>
      <w:r w:rsidRPr="00515445">
        <w:rPr>
          <w:lang w:val="vi-VN"/>
        </w:rPr>
        <w:t xml:space="preserve">  ]</w:t>
      </w:r>
    </w:p>
    <w:p w14:paraId="509E84AB" w14:textId="77777777" w:rsidR="00515445" w:rsidRPr="00515445" w:rsidRDefault="00515445" w:rsidP="00515445">
      <w:pPr>
        <w:rPr>
          <w:lang w:val="vi-VN"/>
        </w:rPr>
      </w:pPr>
      <w:r w:rsidRPr="00515445">
        <w:rPr>
          <w:lang w:val="vi-VN"/>
        </w:rPr>
        <w:t>}</w:t>
      </w:r>
    </w:p>
    <w:p w14:paraId="6C546C9C" w14:textId="77777777" w:rsidR="00515445" w:rsidRPr="00515445" w:rsidRDefault="00515445" w:rsidP="00515445">
      <w:pPr>
        <w:rPr>
          <w:lang w:val="vi-VN"/>
        </w:rPr>
      </w:pPr>
      <w:r w:rsidRPr="00515445">
        <w:rPr>
          <w:lang w:val="vi-VN"/>
        </w:rPr>
        <w:t>-----------------------------</w:t>
      </w:r>
    </w:p>
    <w:p w14:paraId="7DD78A5D" w14:textId="77777777" w:rsidR="00515445" w:rsidRPr="00515445" w:rsidRDefault="00515445" w:rsidP="00515445">
      <w:pPr>
        <w:rPr>
          <w:lang w:val="vi-VN"/>
        </w:rPr>
      </w:pPr>
      <w:r w:rsidRPr="00515445">
        <w:rPr>
          <w:lang w:val="vi-VN"/>
        </w:rPr>
        <w:t xml:space="preserve">keyword: Usage of 'quen' </w:t>
      </w:r>
    </w:p>
    <w:p w14:paraId="50E40EFD" w14:textId="77777777" w:rsidR="00515445" w:rsidRPr="00515445" w:rsidRDefault="00515445" w:rsidP="00515445">
      <w:pPr>
        <w:rPr>
          <w:lang w:val="vi-VN"/>
        </w:rPr>
      </w:pPr>
      <w:r w:rsidRPr="00515445">
        <w:rPr>
          <w:lang w:val="vi-VN"/>
        </w:rPr>
        <w:t xml:space="preserve">PROMPT: Generate grammar explanation for following Vietnamese grammar point: Usage of 'quen' </w:t>
      </w:r>
    </w:p>
    <w:p w14:paraId="581FEDD4" w14:textId="77777777" w:rsidR="00515445" w:rsidRPr="00515445" w:rsidRDefault="00515445" w:rsidP="00515445">
      <w:pPr>
        <w:rPr>
          <w:lang w:val="vi-VN"/>
        </w:rPr>
      </w:pPr>
      <w:r w:rsidRPr="00515445">
        <w:rPr>
          <w:lang w:val="vi-VN"/>
        </w:rPr>
        <w:t xml:space="preserve">RESPONSE: { </w:t>
      </w:r>
    </w:p>
    <w:p w14:paraId="5BF3C9C3" w14:textId="77777777" w:rsidR="00515445" w:rsidRPr="00515445" w:rsidRDefault="00515445" w:rsidP="00515445">
      <w:pPr>
        <w:rPr>
          <w:lang w:val="vi-VN"/>
        </w:rPr>
      </w:pPr>
      <w:r w:rsidRPr="00515445">
        <w:rPr>
          <w:lang w:val="vi-VN"/>
        </w:rPr>
        <w:t xml:space="preserve">  "title": "Usage of 'quen'", </w:t>
      </w:r>
    </w:p>
    <w:p w14:paraId="32901F53" w14:textId="77777777" w:rsidR="00515445" w:rsidRPr="00515445" w:rsidRDefault="00515445" w:rsidP="00515445">
      <w:pPr>
        <w:rPr>
          <w:lang w:val="vi-VN"/>
        </w:rPr>
      </w:pPr>
      <w:r w:rsidRPr="00515445">
        <w:rPr>
          <w:lang w:val="vi-VN"/>
        </w:rPr>
        <w:t xml:space="preserve">  "short_explanation": "Used to express the idea of forgetting or being familiar with something.", </w:t>
      </w:r>
    </w:p>
    <w:p w14:paraId="5E0E72B1" w14:textId="77777777" w:rsidR="00515445" w:rsidRPr="00515445" w:rsidRDefault="00515445" w:rsidP="00515445">
      <w:pPr>
        <w:rPr>
          <w:lang w:val="vi-VN"/>
        </w:rPr>
      </w:pPr>
      <w:r w:rsidRPr="00515445">
        <w:rPr>
          <w:lang w:val="vi-VN"/>
        </w:rPr>
        <w:t xml:space="preserve">  "long_explanation": "In Vietnamese, 'quen' is a verb that can have two meanings based on the context. Firstly, it can translate to 'forget' in English when used in a context of accidentally neglecting or forgetting to do something. Secondly, 'quen' can also mean 'to be familiar with' or 'to know well', when speaking about a person, a place or a habit that is well-known or familiar to somebody.", </w:t>
      </w:r>
    </w:p>
    <w:p w14:paraId="6B52CB56" w14:textId="77777777" w:rsidR="00515445" w:rsidRPr="00515445" w:rsidRDefault="00515445" w:rsidP="00515445">
      <w:pPr>
        <w:rPr>
          <w:lang w:val="vi-VN"/>
        </w:rPr>
      </w:pPr>
      <w:r w:rsidRPr="00515445">
        <w:rPr>
          <w:lang w:val="vi-VN"/>
        </w:rPr>
        <w:t xml:space="preserve">  "formation": "example of grammar formation for given grammar point", </w:t>
      </w:r>
    </w:p>
    <w:p w14:paraId="624F96AE" w14:textId="77777777" w:rsidR="00515445" w:rsidRPr="00515445" w:rsidRDefault="00515445" w:rsidP="00515445">
      <w:pPr>
        <w:rPr>
          <w:lang w:val="vi-VN"/>
        </w:rPr>
      </w:pPr>
      <w:r w:rsidRPr="00515445">
        <w:rPr>
          <w:lang w:val="vi-VN"/>
        </w:rPr>
        <w:t xml:space="preserve">  "examples": [ </w:t>
      </w:r>
    </w:p>
    <w:p w14:paraId="22547564" w14:textId="77777777" w:rsidR="00515445" w:rsidRPr="00515445" w:rsidRDefault="00515445" w:rsidP="00515445">
      <w:pPr>
        <w:rPr>
          <w:lang w:val="vi-VN"/>
        </w:rPr>
      </w:pPr>
      <w:r w:rsidRPr="00515445">
        <w:rPr>
          <w:lang w:val="vi-VN"/>
        </w:rPr>
        <w:t xml:space="preserve">    { </w:t>
      </w:r>
    </w:p>
    <w:p w14:paraId="1D28518D" w14:textId="77777777" w:rsidR="00515445" w:rsidRPr="00515445" w:rsidRDefault="00515445" w:rsidP="00515445">
      <w:pPr>
        <w:rPr>
          <w:lang w:val="vi-VN"/>
        </w:rPr>
      </w:pPr>
      <w:r w:rsidRPr="00515445">
        <w:rPr>
          <w:lang w:val="vi-VN"/>
        </w:rPr>
        <w:t xml:space="preserve">      "vn": "Tôi quên mất rằng hôm nay là lễ kỷ niệm.", </w:t>
      </w:r>
    </w:p>
    <w:p w14:paraId="2ECD47FE" w14:textId="77777777" w:rsidR="00515445" w:rsidRPr="00515445" w:rsidRDefault="00515445" w:rsidP="00515445">
      <w:pPr>
        <w:rPr>
          <w:lang w:val="vi-VN"/>
        </w:rPr>
      </w:pPr>
      <w:r w:rsidRPr="00515445">
        <w:rPr>
          <w:lang w:val="vi-VN"/>
        </w:rPr>
        <w:t xml:space="preserve">      "en": "I forgot that today is the anniversary." </w:t>
      </w:r>
    </w:p>
    <w:p w14:paraId="144FB6D7" w14:textId="77777777" w:rsidR="00515445" w:rsidRPr="00515445" w:rsidRDefault="00515445" w:rsidP="00515445">
      <w:pPr>
        <w:rPr>
          <w:lang w:val="vi-VN"/>
        </w:rPr>
      </w:pPr>
      <w:r w:rsidRPr="00515445">
        <w:rPr>
          <w:lang w:val="vi-VN"/>
        </w:rPr>
        <w:t xml:space="preserve">    }, </w:t>
      </w:r>
    </w:p>
    <w:p w14:paraId="5126083B" w14:textId="77777777" w:rsidR="00515445" w:rsidRPr="00515445" w:rsidRDefault="00515445" w:rsidP="00515445">
      <w:pPr>
        <w:rPr>
          <w:lang w:val="vi-VN"/>
        </w:rPr>
      </w:pPr>
      <w:r w:rsidRPr="00515445">
        <w:rPr>
          <w:lang w:val="vi-VN"/>
        </w:rPr>
        <w:t xml:space="preserve">    { </w:t>
      </w:r>
    </w:p>
    <w:p w14:paraId="3B16AD21" w14:textId="77777777" w:rsidR="00515445" w:rsidRPr="00515445" w:rsidRDefault="00515445" w:rsidP="00515445">
      <w:pPr>
        <w:rPr>
          <w:lang w:val="vi-VN"/>
        </w:rPr>
      </w:pPr>
      <w:r w:rsidRPr="00515445">
        <w:rPr>
          <w:lang w:val="vi-VN"/>
        </w:rPr>
        <w:t xml:space="preserve">      "vn": "Bạn nên quen với việc dậy sớm từ bây giờ.", </w:t>
      </w:r>
    </w:p>
    <w:p w14:paraId="6FFCA1D4" w14:textId="77777777" w:rsidR="00515445" w:rsidRPr="00515445" w:rsidRDefault="00515445" w:rsidP="00515445">
      <w:pPr>
        <w:rPr>
          <w:lang w:val="vi-VN"/>
        </w:rPr>
      </w:pPr>
      <w:r w:rsidRPr="00515445">
        <w:rPr>
          <w:lang w:val="vi-VN"/>
        </w:rPr>
        <w:t xml:space="preserve">      "en": "You should get used to waking up early from now on." </w:t>
      </w:r>
    </w:p>
    <w:p w14:paraId="49D92FDC" w14:textId="77777777" w:rsidR="00515445" w:rsidRPr="00515445" w:rsidRDefault="00515445" w:rsidP="00515445">
      <w:pPr>
        <w:rPr>
          <w:lang w:val="vi-VN"/>
        </w:rPr>
      </w:pPr>
      <w:r w:rsidRPr="00515445">
        <w:rPr>
          <w:lang w:val="vi-VN"/>
        </w:rPr>
        <w:t xml:space="preserve">    }, </w:t>
      </w:r>
    </w:p>
    <w:p w14:paraId="2C0DEFB4" w14:textId="77777777" w:rsidR="00515445" w:rsidRPr="00515445" w:rsidRDefault="00515445" w:rsidP="00515445">
      <w:pPr>
        <w:rPr>
          <w:lang w:val="vi-VN"/>
        </w:rPr>
      </w:pPr>
      <w:r w:rsidRPr="00515445">
        <w:rPr>
          <w:lang w:val="vi-VN"/>
        </w:rPr>
        <w:t xml:space="preserve">    { </w:t>
      </w:r>
    </w:p>
    <w:p w14:paraId="2DB18BA2" w14:textId="77777777" w:rsidR="00515445" w:rsidRPr="00515445" w:rsidRDefault="00515445" w:rsidP="00515445">
      <w:pPr>
        <w:rPr>
          <w:lang w:val="vi-VN"/>
        </w:rPr>
      </w:pPr>
      <w:r w:rsidRPr="00515445">
        <w:rPr>
          <w:lang w:val="vi-VN"/>
        </w:rPr>
        <w:t xml:space="preserve">      "vn": "Tôi quen ăn bữa sáng với một tách cà phê.", </w:t>
      </w:r>
    </w:p>
    <w:p w14:paraId="0F468505" w14:textId="77777777" w:rsidR="00515445" w:rsidRPr="00515445" w:rsidRDefault="00515445" w:rsidP="00515445">
      <w:pPr>
        <w:rPr>
          <w:lang w:val="vi-VN"/>
        </w:rPr>
      </w:pPr>
      <w:r w:rsidRPr="00515445">
        <w:rPr>
          <w:lang w:val="vi-VN"/>
        </w:rPr>
        <w:t xml:space="preserve">      "en": "I am used to having breakfast with a cup of coffee." </w:t>
      </w:r>
    </w:p>
    <w:p w14:paraId="1F69C904" w14:textId="77777777" w:rsidR="00515445" w:rsidRPr="00515445" w:rsidRDefault="00515445" w:rsidP="00515445">
      <w:pPr>
        <w:rPr>
          <w:lang w:val="vi-VN"/>
        </w:rPr>
      </w:pPr>
      <w:r w:rsidRPr="00515445">
        <w:rPr>
          <w:lang w:val="vi-VN"/>
        </w:rPr>
        <w:t xml:space="preserve">    }, </w:t>
      </w:r>
    </w:p>
    <w:p w14:paraId="38515AC5" w14:textId="77777777" w:rsidR="00515445" w:rsidRPr="00515445" w:rsidRDefault="00515445" w:rsidP="00515445">
      <w:pPr>
        <w:rPr>
          <w:lang w:val="vi-VN"/>
        </w:rPr>
      </w:pPr>
      <w:r w:rsidRPr="00515445">
        <w:rPr>
          <w:lang w:val="vi-VN"/>
        </w:rPr>
        <w:t xml:space="preserve">    { </w:t>
      </w:r>
    </w:p>
    <w:p w14:paraId="241419E0" w14:textId="77777777" w:rsidR="00515445" w:rsidRPr="00515445" w:rsidRDefault="00515445" w:rsidP="00515445">
      <w:pPr>
        <w:rPr>
          <w:lang w:val="vi-VN"/>
        </w:rPr>
      </w:pPr>
      <w:r w:rsidRPr="00515445">
        <w:rPr>
          <w:lang w:val="vi-VN"/>
        </w:rPr>
        <w:t xml:space="preserve">      "vn": "Chị ấy quen ở trong thành phố từ khi còn nhỏ.", </w:t>
      </w:r>
    </w:p>
    <w:p w14:paraId="323165D7" w14:textId="77777777" w:rsidR="00515445" w:rsidRPr="00515445" w:rsidRDefault="00515445" w:rsidP="00515445">
      <w:pPr>
        <w:rPr>
          <w:lang w:val="vi-VN"/>
        </w:rPr>
      </w:pPr>
      <w:r w:rsidRPr="00515445">
        <w:rPr>
          <w:lang w:val="vi-VN"/>
        </w:rPr>
        <w:t xml:space="preserve">      "en": "She has been familiar with the city since she was little." </w:t>
      </w:r>
    </w:p>
    <w:p w14:paraId="2C1CBD2D" w14:textId="77777777" w:rsidR="00515445" w:rsidRPr="00515445" w:rsidRDefault="00515445" w:rsidP="00515445">
      <w:pPr>
        <w:rPr>
          <w:lang w:val="vi-VN"/>
        </w:rPr>
      </w:pPr>
      <w:r w:rsidRPr="00515445">
        <w:rPr>
          <w:lang w:val="vi-VN"/>
        </w:rPr>
        <w:t xml:space="preserve">    } </w:t>
      </w:r>
    </w:p>
    <w:p w14:paraId="6592398B" w14:textId="77777777" w:rsidR="00515445" w:rsidRPr="00515445" w:rsidRDefault="00515445" w:rsidP="00515445">
      <w:pPr>
        <w:rPr>
          <w:lang w:val="vi-VN"/>
        </w:rPr>
      </w:pPr>
      <w:r w:rsidRPr="00515445">
        <w:rPr>
          <w:lang w:val="vi-VN"/>
        </w:rPr>
        <w:t xml:space="preserve">  ] </w:t>
      </w:r>
    </w:p>
    <w:p w14:paraId="35B66D4D" w14:textId="77777777" w:rsidR="00515445" w:rsidRPr="00515445" w:rsidRDefault="00515445" w:rsidP="00515445">
      <w:pPr>
        <w:rPr>
          <w:lang w:val="vi-VN"/>
        </w:rPr>
      </w:pPr>
      <w:r w:rsidRPr="00515445">
        <w:rPr>
          <w:lang w:val="vi-VN"/>
        </w:rPr>
        <w:t>}</w:t>
      </w:r>
    </w:p>
    <w:p w14:paraId="328BFAB7" w14:textId="77777777" w:rsidR="00515445" w:rsidRPr="00515445" w:rsidRDefault="00515445" w:rsidP="00515445">
      <w:pPr>
        <w:rPr>
          <w:lang w:val="vi-VN"/>
        </w:rPr>
      </w:pPr>
      <w:r w:rsidRPr="00515445">
        <w:rPr>
          <w:lang w:val="vi-VN"/>
        </w:rPr>
        <w:t>-----------------------------</w:t>
      </w:r>
    </w:p>
    <w:p w14:paraId="3F1E0CDB" w14:textId="7A11CB76" w:rsidR="00515445" w:rsidRPr="00515445" w:rsidRDefault="00515445" w:rsidP="00515445">
      <w:pPr>
        <w:rPr>
          <w:lang w:val="vi-VN"/>
        </w:rPr>
      </w:pPr>
      <w:r w:rsidRPr="00515445">
        <w:rPr>
          <w:lang w:val="vi-VN"/>
        </w:rPr>
        <w:lastRenderedPageBreak/>
        <w:t>keyword: Usage of '</w:t>
      </w:r>
      <w:del w:id="51" w:author="LOGTO" w:date="2023-10-15T14:03:00Z">
        <w:r w:rsidRPr="00515445" w:rsidDel="00C94E75">
          <w:rPr>
            <w:lang w:val="vi-VN"/>
          </w:rPr>
          <w:delText>trai</w:delText>
        </w:r>
      </w:del>
      <w:ins w:id="52" w:author="LOGTO" w:date="2023-10-15T14:03:00Z">
        <w:r w:rsidR="00C94E75">
          <w:t xml:space="preserve"> trái</w:t>
        </w:r>
      </w:ins>
      <w:r w:rsidRPr="00515445">
        <w:rPr>
          <w:lang w:val="vi-VN"/>
        </w:rPr>
        <w:t xml:space="preserve">' </w:t>
      </w:r>
    </w:p>
    <w:p w14:paraId="7EE0073F" w14:textId="77777777" w:rsidR="00515445" w:rsidRPr="00515445" w:rsidRDefault="00515445" w:rsidP="00515445">
      <w:pPr>
        <w:rPr>
          <w:lang w:val="vi-VN"/>
        </w:rPr>
      </w:pPr>
      <w:r w:rsidRPr="00515445">
        <w:rPr>
          <w:lang w:val="vi-VN"/>
        </w:rPr>
        <w:t xml:space="preserve">PROMPT: Generate grammar explanation for following Vietnamese grammar point: Usage of 'trai' </w:t>
      </w:r>
    </w:p>
    <w:p w14:paraId="7382E5FB" w14:textId="77777777" w:rsidR="00515445" w:rsidRPr="00515445" w:rsidRDefault="00515445" w:rsidP="00515445">
      <w:pPr>
        <w:rPr>
          <w:lang w:val="vi-VN"/>
        </w:rPr>
      </w:pPr>
      <w:r w:rsidRPr="00515445">
        <w:rPr>
          <w:lang w:val="vi-VN"/>
        </w:rPr>
        <w:t>RESPONSE: {</w:t>
      </w:r>
    </w:p>
    <w:p w14:paraId="7FBDD62D" w14:textId="3C6C0CDD" w:rsidR="00515445" w:rsidRPr="00515445" w:rsidRDefault="00515445" w:rsidP="00515445">
      <w:pPr>
        <w:rPr>
          <w:lang w:val="vi-VN"/>
        </w:rPr>
      </w:pPr>
      <w:r w:rsidRPr="00515445">
        <w:rPr>
          <w:lang w:val="vi-VN"/>
        </w:rPr>
        <w:t xml:space="preserve">"title": "Usage of </w:t>
      </w:r>
      <w:del w:id="53" w:author="LOGTO" w:date="2023-10-15T14:03:00Z">
        <w:r w:rsidRPr="00515445" w:rsidDel="00C94E75">
          <w:rPr>
            <w:lang w:val="vi-VN"/>
          </w:rPr>
          <w:delText>'trai'</w:delText>
        </w:r>
      </w:del>
      <w:ins w:id="54" w:author="LOGTO" w:date="2023-10-15T14:03:00Z">
        <w:r w:rsidR="00C94E75" w:rsidRPr="00515445">
          <w:rPr>
            <w:lang w:val="vi-VN"/>
          </w:rPr>
          <w:t>'</w:t>
        </w:r>
        <w:r w:rsidR="00C94E75">
          <w:t>trái</w:t>
        </w:r>
        <w:r w:rsidR="00C94E75" w:rsidRPr="00515445">
          <w:rPr>
            <w:lang w:val="vi-VN"/>
          </w:rPr>
          <w:t>'</w:t>
        </w:r>
      </w:ins>
      <w:r w:rsidRPr="00515445">
        <w:rPr>
          <w:lang w:val="vi-VN"/>
        </w:rPr>
        <w:t>",</w:t>
      </w:r>
    </w:p>
    <w:p w14:paraId="30CE7043" w14:textId="76B667C3" w:rsidR="00515445" w:rsidRPr="00515445" w:rsidRDefault="00515445" w:rsidP="00515445">
      <w:pPr>
        <w:rPr>
          <w:lang w:val="vi-VN"/>
        </w:rPr>
      </w:pPr>
      <w:r w:rsidRPr="00515445">
        <w:rPr>
          <w:lang w:val="vi-VN"/>
        </w:rPr>
        <w:t>"short_explanation": "The word '</w:t>
      </w:r>
      <w:ins w:id="55" w:author="LOGTO" w:date="2023-10-15T14:03:00Z">
        <w:r w:rsidR="00C94E75">
          <w:t>trái</w:t>
        </w:r>
      </w:ins>
      <w:del w:id="56" w:author="LOGTO" w:date="2023-10-15T14:03:00Z">
        <w:r w:rsidRPr="00515445" w:rsidDel="00C94E75">
          <w:rPr>
            <w:lang w:val="vi-VN"/>
          </w:rPr>
          <w:delText>trai</w:delText>
        </w:r>
      </w:del>
      <w:r w:rsidRPr="00515445">
        <w:rPr>
          <w:lang w:val="vi-VN"/>
        </w:rPr>
        <w:t>' indicates a generic term for fruits in Vietnamese.",</w:t>
      </w:r>
    </w:p>
    <w:p w14:paraId="7AB5942D" w14:textId="7DA6992A" w:rsidR="00515445" w:rsidRPr="00515445" w:rsidRDefault="00515445" w:rsidP="00515445">
      <w:pPr>
        <w:rPr>
          <w:lang w:val="vi-VN"/>
        </w:rPr>
      </w:pPr>
      <w:r w:rsidRPr="00515445">
        <w:rPr>
          <w:lang w:val="vi-VN"/>
        </w:rPr>
        <w:t xml:space="preserve">"long_explanation": "The word 'trai' in Vietnamese is used to refer generically to fruits. Similar to the English equivalent 'fruit', </w:t>
      </w:r>
      <w:del w:id="57" w:author="LOGTO" w:date="2023-10-15T14:03:00Z">
        <w:r w:rsidRPr="00515445" w:rsidDel="00C94E75">
          <w:rPr>
            <w:lang w:val="vi-VN"/>
          </w:rPr>
          <w:delText xml:space="preserve">'trai' </w:delText>
        </w:r>
      </w:del>
      <w:ins w:id="58" w:author="LOGTO" w:date="2023-10-15T14:03:00Z">
        <w:r w:rsidR="00C94E75" w:rsidRPr="00515445">
          <w:rPr>
            <w:lang w:val="vi-VN"/>
          </w:rPr>
          <w:t>'</w:t>
        </w:r>
        <w:r w:rsidR="00C94E75">
          <w:t>trái</w:t>
        </w:r>
        <w:r w:rsidR="00C94E75" w:rsidRPr="00515445">
          <w:rPr>
            <w:lang w:val="vi-VN"/>
          </w:rPr>
          <w:t xml:space="preserve">' </w:t>
        </w:r>
      </w:ins>
      <w:r w:rsidRPr="00515445">
        <w:rPr>
          <w:lang w:val="vi-VN"/>
        </w:rPr>
        <w:t>is widely used in combination with the name of the specific fruit. The fruit's name often comes before '</w:t>
      </w:r>
      <w:del w:id="59" w:author="LOGTO" w:date="2023-10-15T14:04:00Z">
        <w:r w:rsidRPr="00515445" w:rsidDel="00C94E75">
          <w:rPr>
            <w:lang w:val="vi-VN"/>
          </w:rPr>
          <w:delText>trai</w:delText>
        </w:r>
      </w:del>
      <w:ins w:id="60" w:author="LOGTO" w:date="2023-10-15T14:04:00Z">
        <w:r w:rsidR="00C94E75">
          <w:t>trái</w:t>
        </w:r>
      </w:ins>
      <w:r w:rsidRPr="00515445">
        <w:rPr>
          <w:lang w:val="vi-VN"/>
        </w:rPr>
        <w:t>'. It is commonly used in Vietnamese daily conversations to talk about fruits.",</w:t>
      </w:r>
    </w:p>
    <w:p w14:paraId="23027A63" w14:textId="7746EA5F" w:rsidR="00515445" w:rsidRPr="00515445" w:rsidRDefault="00515445" w:rsidP="00515445">
      <w:pPr>
        <w:rPr>
          <w:lang w:val="vi-VN"/>
        </w:rPr>
      </w:pPr>
      <w:r w:rsidRPr="00515445">
        <w:rPr>
          <w:lang w:val="vi-VN"/>
        </w:rPr>
        <w:t>"formation": "noun indicating specific fruit + '</w:t>
      </w:r>
      <w:del w:id="61" w:author="LOGTO" w:date="2023-10-15T14:04:00Z">
        <w:r w:rsidRPr="00515445" w:rsidDel="00C94E75">
          <w:rPr>
            <w:lang w:val="vi-VN"/>
          </w:rPr>
          <w:delText>trai</w:delText>
        </w:r>
      </w:del>
      <w:ins w:id="62" w:author="LOGTO" w:date="2023-10-15T14:04:00Z">
        <w:r w:rsidR="00C94E75">
          <w:t>trái</w:t>
        </w:r>
      </w:ins>
      <w:r w:rsidRPr="00515445">
        <w:rPr>
          <w:lang w:val="vi-VN"/>
        </w:rPr>
        <w:t>'",</w:t>
      </w:r>
    </w:p>
    <w:p w14:paraId="311DDAFE" w14:textId="77777777" w:rsidR="00515445" w:rsidRPr="00515445" w:rsidRDefault="00515445" w:rsidP="00515445">
      <w:pPr>
        <w:rPr>
          <w:lang w:val="vi-VN"/>
        </w:rPr>
      </w:pPr>
      <w:r w:rsidRPr="00515445">
        <w:rPr>
          <w:lang w:val="vi-VN"/>
        </w:rPr>
        <w:t>"examples": [</w:t>
      </w:r>
    </w:p>
    <w:p w14:paraId="6167107F" w14:textId="77777777" w:rsidR="00515445" w:rsidRPr="00515445" w:rsidRDefault="00515445" w:rsidP="00515445">
      <w:pPr>
        <w:rPr>
          <w:lang w:val="vi-VN"/>
        </w:rPr>
      </w:pPr>
      <w:r w:rsidRPr="00515445">
        <w:rPr>
          <w:lang w:val="vi-VN"/>
        </w:rPr>
        <w:t>{</w:t>
      </w:r>
    </w:p>
    <w:p w14:paraId="49F0CA41" w14:textId="77777777" w:rsidR="00515445" w:rsidRPr="00515445" w:rsidRDefault="00515445" w:rsidP="00515445">
      <w:pPr>
        <w:rPr>
          <w:lang w:val="vi-VN"/>
        </w:rPr>
      </w:pPr>
      <w:r w:rsidRPr="00515445">
        <w:rPr>
          <w:lang w:val="vi-VN"/>
        </w:rPr>
        <w:t>"vn": "Tôi thích ăn trái cam vì nó rất ngon và giàu vitamin C.",</w:t>
      </w:r>
    </w:p>
    <w:p w14:paraId="358BEB97" w14:textId="77777777" w:rsidR="00515445" w:rsidRPr="00515445" w:rsidRDefault="00515445" w:rsidP="00515445">
      <w:pPr>
        <w:rPr>
          <w:lang w:val="vi-VN"/>
        </w:rPr>
      </w:pPr>
      <w:r w:rsidRPr="00515445">
        <w:rPr>
          <w:lang w:val="vi-VN"/>
        </w:rPr>
        <w:t>"en": "I like eating oranges because they are very delicious and rich in vitamin C."</w:t>
      </w:r>
    </w:p>
    <w:p w14:paraId="53D9E0BD" w14:textId="77777777" w:rsidR="00515445" w:rsidRPr="00515445" w:rsidRDefault="00515445" w:rsidP="00515445">
      <w:pPr>
        <w:rPr>
          <w:lang w:val="vi-VN"/>
        </w:rPr>
      </w:pPr>
      <w:r w:rsidRPr="00515445">
        <w:rPr>
          <w:lang w:val="vi-VN"/>
        </w:rPr>
        <w:t>},</w:t>
      </w:r>
    </w:p>
    <w:p w14:paraId="688F872D" w14:textId="77777777" w:rsidR="00515445" w:rsidRPr="00515445" w:rsidRDefault="00515445" w:rsidP="00515445">
      <w:pPr>
        <w:rPr>
          <w:lang w:val="vi-VN"/>
        </w:rPr>
      </w:pPr>
      <w:r w:rsidRPr="00515445">
        <w:rPr>
          <w:lang w:val="vi-VN"/>
        </w:rPr>
        <w:t>{</w:t>
      </w:r>
    </w:p>
    <w:p w14:paraId="6541C55A" w14:textId="77777777" w:rsidR="00515445" w:rsidRPr="00515445" w:rsidRDefault="00515445" w:rsidP="00515445">
      <w:pPr>
        <w:rPr>
          <w:lang w:val="vi-VN"/>
        </w:rPr>
      </w:pPr>
      <w:r w:rsidRPr="00515445">
        <w:rPr>
          <w:lang w:val="vi-VN"/>
        </w:rPr>
        <w:t>"vn": "Trái chuối là một nguồn cung cấp kali tốt.",</w:t>
      </w:r>
    </w:p>
    <w:p w14:paraId="273CFF23" w14:textId="77777777" w:rsidR="00515445" w:rsidRPr="00515445" w:rsidRDefault="00515445" w:rsidP="00515445">
      <w:pPr>
        <w:rPr>
          <w:lang w:val="vi-VN"/>
        </w:rPr>
      </w:pPr>
      <w:r w:rsidRPr="00515445">
        <w:rPr>
          <w:lang w:val="vi-VN"/>
        </w:rPr>
        <w:t>"en": "Bananas are a good source of potassium."</w:t>
      </w:r>
    </w:p>
    <w:p w14:paraId="6A14BBB4" w14:textId="77777777" w:rsidR="00515445" w:rsidRPr="00515445" w:rsidRDefault="00515445" w:rsidP="00515445">
      <w:pPr>
        <w:rPr>
          <w:lang w:val="vi-VN"/>
        </w:rPr>
      </w:pPr>
      <w:r w:rsidRPr="00515445">
        <w:rPr>
          <w:lang w:val="vi-VN"/>
        </w:rPr>
        <w:t>},</w:t>
      </w:r>
    </w:p>
    <w:p w14:paraId="3871C800" w14:textId="77777777" w:rsidR="00515445" w:rsidRPr="00515445" w:rsidRDefault="00515445" w:rsidP="00515445">
      <w:pPr>
        <w:rPr>
          <w:lang w:val="vi-VN"/>
        </w:rPr>
      </w:pPr>
      <w:r w:rsidRPr="00515445">
        <w:rPr>
          <w:lang w:val="vi-VN"/>
        </w:rPr>
        <w:t>{</w:t>
      </w:r>
    </w:p>
    <w:p w14:paraId="00127927" w14:textId="519449B4" w:rsidR="00515445" w:rsidRPr="00515445" w:rsidRDefault="00515445" w:rsidP="00515445">
      <w:pPr>
        <w:rPr>
          <w:lang w:val="vi-VN"/>
        </w:rPr>
      </w:pPr>
      <w:r w:rsidRPr="00515445">
        <w:rPr>
          <w:lang w:val="vi-VN"/>
        </w:rPr>
        <w:t xml:space="preserve">"vn": "Trái táo xanh có vị chua nhưng rất </w:t>
      </w:r>
      <w:del w:id="63" w:author="LOGTO" w:date="2023-10-15T08:39:00Z">
        <w:r w:rsidRPr="00515445" w:rsidDel="00D678E7">
          <w:rPr>
            <w:lang w:val="vi-VN"/>
          </w:rPr>
          <w:delText xml:space="preserve">giúp </w:delText>
        </w:r>
      </w:del>
      <w:ins w:id="64" w:author="LOGTO" w:date="2023-10-15T08:39:00Z">
        <w:r w:rsidR="00D678E7">
          <w:t>tốt cho</w:t>
        </w:r>
        <w:r w:rsidR="00D678E7" w:rsidRPr="00515445">
          <w:rPr>
            <w:lang w:val="vi-VN"/>
          </w:rPr>
          <w:t xml:space="preserve"> </w:t>
        </w:r>
      </w:ins>
      <w:r w:rsidRPr="00515445">
        <w:rPr>
          <w:lang w:val="vi-VN"/>
        </w:rPr>
        <w:t>tiêu hóa.",</w:t>
      </w:r>
    </w:p>
    <w:p w14:paraId="5FBE75C7" w14:textId="77777777" w:rsidR="00515445" w:rsidRPr="00515445" w:rsidRDefault="00515445" w:rsidP="00515445">
      <w:pPr>
        <w:rPr>
          <w:lang w:val="vi-VN"/>
        </w:rPr>
      </w:pPr>
      <w:r w:rsidRPr="00515445">
        <w:rPr>
          <w:lang w:val="vi-VN"/>
        </w:rPr>
        <w:t>"en": "Green apples are sour but are very good for digestion."</w:t>
      </w:r>
    </w:p>
    <w:p w14:paraId="28B93E5E" w14:textId="77777777" w:rsidR="00515445" w:rsidRPr="00515445" w:rsidRDefault="00515445" w:rsidP="00515445">
      <w:pPr>
        <w:rPr>
          <w:lang w:val="vi-VN"/>
        </w:rPr>
      </w:pPr>
      <w:r w:rsidRPr="00515445">
        <w:rPr>
          <w:lang w:val="vi-VN"/>
        </w:rPr>
        <w:t>},</w:t>
      </w:r>
    </w:p>
    <w:p w14:paraId="659A72EA" w14:textId="77777777" w:rsidR="00515445" w:rsidRPr="00515445" w:rsidRDefault="00515445" w:rsidP="00515445">
      <w:pPr>
        <w:rPr>
          <w:lang w:val="vi-VN"/>
        </w:rPr>
      </w:pPr>
      <w:r w:rsidRPr="00515445">
        <w:rPr>
          <w:lang w:val="vi-VN"/>
        </w:rPr>
        <w:t>{</w:t>
      </w:r>
    </w:p>
    <w:p w14:paraId="713761E2" w14:textId="77777777" w:rsidR="00515445" w:rsidRPr="00515445" w:rsidRDefault="00515445" w:rsidP="00515445">
      <w:pPr>
        <w:rPr>
          <w:lang w:val="vi-VN"/>
        </w:rPr>
      </w:pPr>
      <w:r w:rsidRPr="00515445">
        <w:rPr>
          <w:lang w:val="vi-VN"/>
        </w:rPr>
        <w:t>"vn": "Trái dứa có vị ngọt và rất tốt cho sức khỏe.",</w:t>
      </w:r>
    </w:p>
    <w:p w14:paraId="74B30400" w14:textId="77777777" w:rsidR="00515445" w:rsidRPr="00515445" w:rsidRDefault="00515445" w:rsidP="00515445">
      <w:pPr>
        <w:rPr>
          <w:lang w:val="vi-VN"/>
        </w:rPr>
      </w:pPr>
      <w:r w:rsidRPr="00515445">
        <w:rPr>
          <w:lang w:val="vi-VN"/>
        </w:rPr>
        <w:t>"en": "Pineapples are sweet and very beneficial for health."</w:t>
      </w:r>
    </w:p>
    <w:p w14:paraId="12AD593B" w14:textId="77777777" w:rsidR="00515445" w:rsidRPr="00515445" w:rsidRDefault="00515445" w:rsidP="00515445">
      <w:pPr>
        <w:rPr>
          <w:lang w:val="vi-VN"/>
        </w:rPr>
      </w:pPr>
      <w:r w:rsidRPr="00515445">
        <w:rPr>
          <w:lang w:val="vi-VN"/>
        </w:rPr>
        <w:t>}</w:t>
      </w:r>
    </w:p>
    <w:p w14:paraId="1F44EF32" w14:textId="77777777" w:rsidR="00515445" w:rsidRPr="00515445" w:rsidRDefault="00515445" w:rsidP="00515445">
      <w:pPr>
        <w:rPr>
          <w:lang w:val="vi-VN"/>
        </w:rPr>
      </w:pPr>
      <w:r w:rsidRPr="00515445">
        <w:rPr>
          <w:lang w:val="vi-VN"/>
        </w:rPr>
        <w:t>]</w:t>
      </w:r>
    </w:p>
    <w:p w14:paraId="329924EF" w14:textId="77777777" w:rsidR="00515445" w:rsidRPr="00515445" w:rsidRDefault="00515445" w:rsidP="00515445">
      <w:pPr>
        <w:rPr>
          <w:lang w:val="vi-VN"/>
        </w:rPr>
      </w:pPr>
      <w:r w:rsidRPr="00515445">
        <w:rPr>
          <w:lang w:val="vi-VN"/>
        </w:rPr>
        <w:t>}</w:t>
      </w:r>
    </w:p>
    <w:p w14:paraId="382AC183" w14:textId="77777777" w:rsidR="00515445" w:rsidRPr="00515445" w:rsidRDefault="00515445" w:rsidP="00515445">
      <w:pPr>
        <w:rPr>
          <w:lang w:val="vi-VN"/>
        </w:rPr>
      </w:pPr>
      <w:r w:rsidRPr="00515445">
        <w:rPr>
          <w:lang w:val="vi-VN"/>
        </w:rPr>
        <w:t>-----------------------------</w:t>
      </w:r>
    </w:p>
    <w:p w14:paraId="5B4E8C84" w14:textId="77777777" w:rsidR="00515445" w:rsidRPr="00515445" w:rsidRDefault="00515445" w:rsidP="00515445">
      <w:pPr>
        <w:rPr>
          <w:lang w:val="vi-VN"/>
        </w:rPr>
      </w:pPr>
      <w:r w:rsidRPr="00515445">
        <w:rPr>
          <w:lang w:val="vi-VN"/>
        </w:rPr>
        <w:t xml:space="preserve">keyword: Use of 'ảnh hưởng' </w:t>
      </w:r>
    </w:p>
    <w:p w14:paraId="6F717A31" w14:textId="77777777" w:rsidR="00515445" w:rsidRPr="00515445" w:rsidRDefault="00515445" w:rsidP="00515445">
      <w:pPr>
        <w:rPr>
          <w:lang w:val="vi-VN"/>
        </w:rPr>
      </w:pPr>
      <w:r w:rsidRPr="00515445">
        <w:rPr>
          <w:lang w:val="vi-VN"/>
        </w:rPr>
        <w:t xml:space="preserve">PROMPT: Generate grammar explanation for following Vietnamese grammar point: Use of 'ảnh hưởng' </w:t>
      </w:r>
    </w:p>
    <w:p w14:paraId="6F69AC9F" w14:textId="77777777" w:rsidR="00515445" w:rsidRPr="00515445" w:rsidRDefault="00515445" w:rsidP="00515445">
      <w:pPr>
        <w:rPr>
          <w:lang w:val="vi-VN"/>
        </w:rPr>
      </w:pPr>
      <w:r w:rsidRPr="00515445">
        <w:rPr>
          <w:lang w:val="vi-VN"/>
        </w:rPr>
        <w:t xml:space="preserve">RESPONSE: {   </w:t>
      </w:r>
    </w:p>
    <w:p w14:paraId="44105582" w14:textId="77777777" w:rsidR="00515445" w:rsidRPr="00515445" w:rsidRDefault="00515445" w:rsidP="00515445">
      <w:pPr>
        <w:rPr>
          <w:lang w:val="vi-VN"/>
        </w:rPr>
      </w:pPr>
      <w:r w:rsidRPr="00515445">
        <w:rPr>
          <w:lang w:val="vi-VN"/>
        </w:rPr>
        <w:t xml:space="preserve">    "title": "Use of 'ảnh hưởng'",   </w:t>
      </w:r>
    </w:p>
    <w:p w14:paraId="41AD3EE8" w14:textId="77777777" w:rsidR="00515445" w:rsidRPr="00515445" w:rsidRDefault="00515445" w:rsidP="00515445">
      <w:pPr>
        <w:rPr>
          <w:lang w:val="vi-VN"/>
        </w:rPr>
      </w:pPr>
      <w:r w:rsidRPr="00515445">
        <w:rPr>
          <w:lang w:val="vi-VN"/>
        </w:rPr>
        <w:t xml:space="preserve">    "short_explanation": "Used to describe the effect or influence of one thing on another.",   </w:t>
      </w:r>
    </w:p>
    <w:p w14:paraId="2E532C97" w14:textId="77777777" w:rsidR="00515445" w:rsidRPr="00515445" w:rsidRDefault="00515445" w:rsidP="00515445">
      <w:pPr>
        <w:rPr>
          <w:lang w:val="vi-VN"/>
        </w:rPr>
      </w:pPr>
      <w:r w:rsidRPr="00515445">
        <w:rPr>
          <w:lang w:val="vi-VN"/>
        </w:rPr>
        <w:t xml:space="preserve">    "long_explanation": "'Ảnh hưởng' is a Vietnamese phrase that is used to describe the effect, influence or impact of one thing on another. This word is often used to describe shifts in different fields such as governance, society, climate, and others. It functions similarly to the English verb 'affect' or noun 'influence'.",</w:t>
      </w:r>
    </w:p>
    <w:p w14:paraId="47E25C52" w14:textId="77777777" w:rsidR="00515445" w:rsidRPr="00515445" w:rsidRDefault="00515445" w:rsidP="00515445">
      <w:pPr>
        <w:rPr>
          <w:lang w:val="vi-VN"/>
        </w:rPr>
      </w:pPr>
      <w:r w:rsidRPr="00515445">
        <w:rPr>
          <w:lang w:val="vi-VN"/>
        </w:rPr>
        <w:t xml:space="preserve">    "formation": "example of grammar formation for given grammar point",</w:t>
      </w:r>
    </w:p>
    <w:p w14:paraId="51FC89DC" w14:textId="77777777" w:rsidR="00515445" w:rsidRPr="00515445" w:rsidRDefault="00515445" w:rsidP="00515445">
      <w:pPr>
        <w:rPr>
          <w:lang w:val="vi-VN"/>
        </w:rPr>
      </w:pPr>
      <w:r w:rsidRPr="00515445">
        <w:rPr>
          <w:lang w:val="vi-VN"/>
        </w:rPr>
        <w:t xml:space="preserve">    "examples": [</w:t>
      </w:r>
    </w:p>
    <w:p w14:paraId="60418F1E" w14:textId="77777777" w:rsidR="00515445" w:rsidRPr="00515445" w:rsidRDefault="00515445" w:rsidP="00515445">
      <w:pPr>
        <w:rPr>
          <w:lang w:val="vi-VN"/>
        </w:rPr>
      </w:pPr>
      <w:r w:rsidRPr="00515445">
        <w:rPr>
          <w:lang w:val="vi-VN"/>
        </w:rPr>
        <w:t xml:space="preserve">       {</w:t>
      </w:r>
    </w:p>
    <w:p w14:paraId="4E1C55B4" w14:textId="77777777" w:rsidR="00515445" w:rsidRPr="00515445" w:rsidRDefault="00515445" w:rsidP="00515445">
      <w:pPr>
        <w:rPr>
          <w:lang w:val="vi-VN"/>
        </w:rPr>
      </w:pPr>
      <w:r w:rsidRPr="00515445">
        <w:rPr>
          <w:lang w:val="vi-VN"/>
        </w:rPr>
        <w:lastRenderedPageBreak/>
        <w:t xml:space="preserve">         "vn": "Khí hậu nóng lên đã ảnh hưởng đến sự sống còn của nhiều loài động vật.",</w:t>
      </w:r>
    </w:p>
    <w:p w14:paraId="3010B222" w14:textId="77777777" w:rsidR="00515445" w:rsidRPr="00515445" w:rsidRDefault="00515445" w:rsidP="00515445">
      <w:pPr>
        <w:rPr>
          <w:lang w:val="vi-VN"/>
        </w:rPr>
      </w:pPr>
      <w:r w:rsidRPr="00515445">
        <w:rPr>
          <w:lang w:val="vi-VN"/>
        </w:rPr>
        <w:t xml:space="preserve">         "en": "Global warming has affected the survival of many animal species."</w:t>
      </w:r>
    </w:p>
    <w:p w14:paraId="0B8E90BB" w14:textId="77777777" w:rsidR="00515445" w:rsidRPr="00515445" w:rsidRDefault="00515445" w:rsidP="00515445">
      <w:pPr>
        <w:rPr>
          <w:lang w:val="vi-VN"/>
        </w:rPr>
      </w:pPr>
      <w:r w:rsidRPr="00515445">
        <w:rPr>
          <w:lang w:val="vi-VN"/>
        </w:rPr>
        <w:t xml:space="preserve">       },       </w:t>
      </w:r>
    </w:p>
    <w:p w14:paraId="77530942" w14:textId="77777777" w:rsidR="00515445" w:rsidRPr="00515445" w:rsidRDefault="00515445" w:rsidP="00515445">
      <w:pPr>
        <w:rPr>
          <w:lang w:val="vi-VN"/>
        </w:rPr>
      </w:pPr>
      <w:r w:rsidRPr="00515445">
        <w:rPr>
          <w:lang w:val="vi-VN"/>
        </w:rPr>
        <w:t xml:space="preserve">       {</w:t>
      </w:r>
    </w:p>
    <w:p w14:paraId="47971313" w14:textId="77777777" w:rsidR="00515445" w:rsidRPr="00515445" w:rsidRDefault="00515445" w:rsidP="00515445">
      <w:pPr>
        <w:rPr>
          <w:lang w:val="vi-VN"/>
        </w:rPr>
      </w:pPr>
      <w:r w:rsidRPr="00515445">
        <w:rPr>
          <w:lang w:val="vi-VN"/>
        </w:rPr>
        <w:t xml:space="preserve">         "vn": "Quyết định của chính phủ đã ảnh hưởng đến cuộc sống của rất nhiều người.",</w:t>
      </w:r>
    </w:p>
    <w:p w14:paraId="09C3A18A" w14:textId="77777777" w:rsidR="00515445" w:rsidRPr="00515445" w:rsidRDefault="00515445" w:rsidP="00515445">
      <w:pPr>
        <w:rPr>
          <w:lang w:val="vi-VN"/>
        </w:rPr>
      </w:pPr>
      <w:r w:rsidRPr="00515445">
        <w:rPr>
          <w:lang w:val="vi-VN"/>
        </w:rPr>
        <w:t xml:space="preserve">         "en": "The government's decision has affected the lives of many people."</w:t>
      </w:r>
    </w:p>
    <w:p w14:paraId="3118D23F" w14:textId="77777777" w:rsidR="00515445" w:rsidRPr="00515445" w:rsidRDefault="00515445" w:rsidP="00515445">
      <w:pPr>
        <w:rPr>
          <w:lang w:val="vi-VN"/>
        </w:rPr>
      </w:pPr>
      <w:r w:rsidRPr="00515445">
        <w:rPr>
          <w:lang w:val="vi-VN"/>
        </w:rPr>
        <w:t xml:space="preserve">       },       </w:t>
      </w:r>
    </w:p>
    <w:p w14:paraId="20468DAF" w14:textId="77777777" w:rsidR="00515445" w:rsidRPr="00515445" w:rsidRDefault="00515445" w:rsidP="00515445">
      <w:pPr>
        <w:rPr>
          <w:lang w:val="vi-VN"/>
        </w:rPr>
      </w:pPr>
      <w:r w:rsidRPr="00515445">
        <w:rPr>
          <w:lang w:val="vi-VN"/>
        </w:rPr>
        <w:t xml:space="preserve">       {</w:t>
      </w:r>
    </w:p>
    <w:p w14:paraId="4DB64166" w14:textId="77777777" w:rsidR="00515445" w:rsidRPr="00515445" w:rsidRDefault="00515445" w:rsidP="00515445">
      <w:pPr>
        <w:rPr>
          <w:lang w:val="vi-VN"/>
        </w:rPr>
      </w:pPr>
      <w:r w:rsidRPr="00515445">
        <w:rPr>
          <w:lang w:val="vi-VN"/>
        </w:rPr>
        <w:t xml:space="preserve">         "vn": "Âm nhạc có ảnh hưởng rất lớn đến tâm trạng của con người.",</w:t>
      </w:r>
    </w:p>
    <w:p w14:paraId="63F7C330" w14:textId="77777777" w:rsidR="00515445" w:rsidRPr="00515445" w:rsidRDefault="00515445" w:rsidP="00515445">
      <w:pPr>
        <w:rPr>
          <w:lang w:val="vi-VN"/>
        </w:rPr>
      </w:pPr>
      <w:r w:rsidRPr="00515445">
        <w:rPr>
          <w:lang w:val="vi-VN"/>
        </w:rPr>
        <w:t xml:space="preserve">         "en": "Music has a huge influence on people's mood."</w:t>
      </w:r>
    </w:p>
    <w:p w14:paraId="3308002D" w14:textId="77777777" w:rsidR="00515445" w:rsidRPr="00515445" w:rsidRDefault="00515445" w:rsidP="00515445">
      <w:pPr>
        <w:rPr>
          <w:lang w:val="vi-VN"/>
        </w:rPr>
      </w:pPr>
      <w:r w:rsidRPr="00515445">
        <w:rPr>
          <w:lang w:val="vi-VN"/>
        </w:rPr>
        <w:t xml:space="preserve">       },       </w:t>
      </w:r>
    </w:p>
    <w:p w14:paraId="54FB7BDD" w14:textId="77777777" w:rsidR="00515445" w:rsidRPr="00515445" w:rsidRDefault="00515445" w:rsidP="00515445">
      <w:pPr>
        <w:rPr>
          <w:lang w:val="vi-VN"/>
        </w:rPr>
      </w:pPr>
      <w:r w:rsidRPr="00515445">
        <w:rPr>
          <w:lang w:val="vi-VN"/>
        </w:rPr>
        <w:t xml:space="preserve">       {</w:t>
      </w:r>
    </w:p>
    <w:p w14:paraId="4ECBABFE" w14:textId="77777777" w:rsidR="00515445" w:rsidRPr="00515445" w:rsidRDefault="00515445" w:rsidP="00515445">
      <w:pPr>
        <w:rPr>
          <w:lang w:val="vi-VN"/>
        </w:rPr>
      </w:pPr>
      <w:r w:rsidRPr="00515445">
        <w:rPr>
          <w:lang w:val="vi-VN"/>
        </w:rPr>
        <w:t xml:space="preserve">         "vn": "Công nghệ thông tin đã ảnh hưởng đến cách thức mà chúng ta làm việc và học tập.",</w:t>
      </w:r>
    </w:p>
    <w:p w14:paraId="76921FE3" w14:textId="77777777" w:rsidR="00515445" w:rsidRPr="00515445" w:rsidRDefault="00515445" w:rsidP="00515445">
      <w:pPr>
        <w:rPr>
          <w:lang w:val="vi-VN"/>
        </w:rPr>
      </w:pPr>
      <w:r w:rsidRPr="00515445">
        <w:rPr>
          <w:lang w:val="vi-VN"/>
        </w:rPr>
        <w:t xml:space="preserve">         "en": "Information technology has impacted the way we work and study."</w:t>
      </w:r>
    </w:p>
    <w:p w14:paraId="5EDE47E4" w14:textId="77777777" w:rsidR="00515445" w:rsidRPr="00515445" w:rsidRDefault="00515445" w:rsidP="00515445">
      <w:pPr>
        <w:rPr>
          <w:lang w:val="vi-VN"/>
        </w:rPr>
      </w:pPr>
      <w:r w:rsidRPr="00515445">
        <w:rPr>
          <w:lang w:val="vi-VN"/>
        </w:rPr>
        <w:t xml:space="preserve">       }     </w:t>
      </w:r>
    </w:p>
    <w:p w14:paraId="1078DC68" w14:textId="77777777" w:rsidR="00515445" w:rsidRPr="00515445" w:rsidRDefault="00515445" w:rsidP="00515445">
      <w:pPr>
        <w:rPr>
          <w:lang w:val="vi-VN"/>
        </w:rPr>
      </w:pPr>
      <w:r w:rsidRPr="00515445">
        <w:rPr>
          <w:lang w:val="vi-VN"/>
        </w:rPr>
        <w:t xml:space="preserve">     ]</w:t>
      </w:r>
    </w:p>
    <w:p w14:paraId="07AC4ED0" w14:textId="77777777" w:rsidR="00515445" w:rsidRPr="00515445" w:rsidRDefault="00515445" w:rsidP="00515445">
      <w:pPr>
        <w:rPr>
          <w:lang w:val="vi-VN"/>
        </w:rPr>
      </w:pPr>
      <w:r w:rsidRPr="00515445">
        <w:rPr>
          <w:lang w:val="vi-VN"/>
        </w:rPr>
        <w:t>}</w:t>
      </w:r>
    </w:p>
    <w:p w14:paraId="78582A8C" w14:textId="77777777" w:rsidR="00515445" w:rsidRPr="00515445" w:rsidRDefault="00515445" w:rsidP="00515445">
      <w:pPr>
        <w:rPr>
          <w:lang w:val="vi-VN"/>
        </w:rPr>
      </w:pPr>
      <w:r w:rsidRPr="00515445">
        <w:rPr>
          <w:lang w:val="vi-VN"/>
        </w:rPr>
        <w:t>-----------------------------</w:t>
      </w:r>
    </w:p>
    <w:p w14:paraId="69652468" w14:textId="77777777" w:rsidR="00515445" w:rsidRPr="00515445" w:rsidRDefault="00515445" w:rsidP="00515445">
      <w:pPr>
        <w:rPr>
          <w:lang w:val="vi-VN"/>
        </w:rPr>
      </w:pPr>
      <w:r w:rsidRPr="00515445">
        <w:rPr>
          <w:lang w:val="vi-VN"/>
        </w:rPr>
        <w:t xml:space="preserve">keyword: Use of 'bận' </w:t>
      </w:r>
    </w:p>
    <w:p w14:paraId="6832AB08" w14:textId="77777777" w:rsidR="00515445" w:rsidRPr="00515445" w:rsidRDefault="00515445" w:rsidP="00515445">
      <w:pPr>
        <w:rPr>
          <w:lang w:val="vi-VN"/>
        </w:rPr>
      </w:pPr>
      <w:r w:rsidRPr="00515445">
        <w:rPr>
          <w:lang w:val="vi-VN"/>
        </w:rPr>
        <w:t xml:space="preserve">PROMPT: Generate grammar explanation for following Vietnamese grammar point: Use of 'bận' </w:t>
      </w:r>
    </w:p>
    <w:p w14:paraId="7AD83868" w14:textId="77777777" w:rsidR="00515445" w:rsidRPr="00515445" w:rsidRDefault="00515445" w:rsidP="00515445">
      <w:pPr>
        <w:rPr>
          <w:lang w:val="vi-VN"/>
        </w:rPr>
      </w:pPr>
      <w:r w:rsidRPr="00515445">
        <w:rPr>
          <w:lang w:val="vi-VN"/>
        </w:rPr>
        <w:t>RESPONSE: {</w:t>
      </w:r>
    </w:p>
    <w:p w14:paraId="53F8DA34" w14:textId="77777777" w:rsidR="00515445" w:rsidRPr="00515445" w:rsidRDefault="00515445" w:rsidP="00515445">
      <w:pPr>
        <w:rPr>
          <w:lang w:val="vi-VN"/>
        </w:rPr>
      </w:pPr>
      <w:r w:rsidRPr="00515445">
        <w:rPr>
          <w:lang w:val="vi-VN"/>
        </w:rPr>
        <w:t xml:space="preserve">  "title": "Use of 'bận'",</w:t>
      </w:r>
    </w:p>
    <w:p w14:paraId="0CD7D070" w14:textId="77777777" w:rsidR="00515445" w:rsidRPr="00515445" w:rsidRDefault="00515445" w:rsidP="00515445">
      <w:pPr>
        <w:rPr>
          <w:lang w:val="vi-VN"/>
        </w:rPr>
      </w:pPr>
      <w:r w:rsidRPr="00515445">
        <w:rPr>
          <w:lang w:val="vi-VN"/>
        </w:rPr>
        <w:t xml:space="preserve">  "short_explanation": "Used to express being busy or preoccupied.",</w:t>
      </w:r>
    </w:p>
    <w:p w14:paraId="4E642078" w14:textId="77777777" w:rsidR="00515445" w:rsidRPr="00515445" w:rsidRDefault="00515445" w:rsidP="00515445">
      <w:pPr>
        <w:rPr>
          <w:lang w:val="vi-VN"/>
        </w:rPr>
      </w:pPr>
      <w:r w:rsidRPr="00515445">
        <w:rPr>
          <w:lang w:val="vi-VN"/>
        </w:rPr>
        <w:t xml:space="preserve">  "long_explanation": "The Vietnamese word 'bận' is used to denote the state of being busy or preoccupied. It is commonly used in expressions to indicate that someone is occupied with a task or unavailable to do something else. It is equivalent to 'busy' in English.",</w:t>
      </w:r>
    </w:p>
    <w:p w14:paraId="723E75E1" w14:textId="77777777" w:rsidR="00515445" w:rsidRPr="00515445" w:rsidRDefault="00515445" w:rsidP="00515445">
      <w:pPr>
        <w:rPr>
          <w:lang w:val="vi-VN"/>
        </w:rPr>
      </w:pPr>
      <w:r w:rsidRPr="00515445">
        <w:rPr>
          <w:lang w:val="vi-VN"/>
        </w:rPr>
        <w:t xml:space="preserve">  "formation": "Subject + 'bận' + verb (or activity)",</w:t>
      </w:r>
    </w:p>
    <w:p w14:paraId="613D3438" w14:textId="77777777" w:rsidR="00515445" w:rsidRPr="00515445" w:rsidRDefault="00515445" w:rsidP="00515445">
      <w:pPr>
        <w:rPr>
          <w:lang w:val="vi-VN"/>
        </w:rPr>
      </w:pPr>
      <w:r w:rsidRPr="00515445">
        <w:rPr>
          <w:lang w:val="vi-VN"/>
        </w:rPr>
        <w:t xml:space="preserve">  "examples": [</w:t>
      </w:r>
    </w:p>
    <w:p w14:paraId="04092F60" w14:textId="77777777" w:rsidR="00515445" w:rsidRPr="00515445" w:rsidRDefault="00515445" w:rsidP="00515445">
      <w:pPr>
        <w:rPr>
          <w:lang w:val="vi-VN"/>
        </w:rPr>
      </w:pPr>
      <w:r w:rsidRPr="00515445">
        <w:rPr>
          <w:lang w:val="vi-VN"/>
        </w:rPr>
        <w:t xml:space="preserve">    {</w:t>
      </w:r>
    </w:p>
    <w:p w14:paraId="6F6B1FFB" w14:textId="77777777" w:rsidR="00515445" w:rsidRPr="00515445" w:rsidRDefault="00515445" w:rsidP="00515445">
      <w:pPr>
        <w:rPr>
          <w:lang w:val="vi-VN"/>
        </w:rPr>
      </w:pPr>
      <w:r w:rsidRPr="00515445">
        <w:rPr>
          <w:lang w:val="vi-VN"/>
        </w:rPr>
        <w:t xml:space="preserve">      "vn": "Xin lỗi, tôi bận học bài và không thể ra ngoài chơi.",</w:t>
      </w:r>
    </w:p>
    <w:p w14:paraId="7BB6E388" w14:textId="77777777" w:rsidR="00515445" w:rsidRPr="00515445" w:rsidRDefault="00515445" w:rsidP="00515445">
      <w:pPr>
        <w:rPr>
          <w:lang w:val="vi-VN"/>
        </w:rPr>
      </w:pPr>
      <w:r w:rsidRPr="00515445">
        <w:rPr>
          <w:lang w:val="vi-VN"/>
        </w:rPr>
        <w:t xml:space="preserve">      "en": "Sorry, I'm busy studying and can't go out to play."</w:t>
      </w:r>
    </w:p>
    <w:p w14:paraId="3243C248" w14:textId="77777777" w:rsidR="00515445" w:rsidRPr="00515445" w:rsidRDefault="00515445" w:rsidP="00515445">
      <w:pPr>
        <w:rPr>
          <w:lang w:val="vi-VN"/>
        </w:rPr>
      </w:pPr>
      <w:r w:rsidRPr="00515445">
        <w:rPr>
          <w:lang w:val="vi-VN"/>
        </w:rPr>
        <w:t xml:space="preserve">    },</w:t>
      </w:r>
    </w:p>
    <w:p w14:paraId="6C8110F5" w14:textId="77777777" w:rsidR="00515445" w:rsidRPr="00515445" w:rsidRDefault="00515445" w:rsidP="00515445">
      <w:pPr>
        <w:rPr>
          <w:lang w:val="vi-VN"/>
        </w:rPr>
      </w:pPr>
      <w:r w:rsidRPr="00515445">
        <w:rPr>
          <w:lang w:val="vi-VN"/>
        </w:rPr>
        <w:t xml:space="preserve">    {</w:t>
      </w:r>
    </w:p>
    <w:p w14:paraId="2E7467D0" w14:textId="77777777" w:rsidR="00515445" w:rsidRPr="00515445" w:rsidRDefault="00515445" w:rsidP="00515445">
      <w:pPr>
        <w:rPr>
          <w:lang w:val="vi-VN"/>
        </w:rPr>
      </w:pPr>
      <w:r w:rsidRPr="00515445">
        <w:rPr>
          <w:lang w:val="vi-VN"/>
        </w:rPr>
        <w:t xml:space="preserve">      "vn": "Anh ấy đang bận làm việc nên không thể gặp bạn ngay bây giờ.",</w:t>
      </w:r>
    </w:p>
    <w:p w14:paraId="42BF641D" w14:textId="77777777" w:rsidR="00515445" w:rsidRPr="00515445" w:rsidRDefault="00515445" w:rsidP="00515445">
      <w:pPr>
        <w:rPr>
          <w:lang w:val="vi-VN"/>
        </w:rPr>
      </w:pPr>
      <w:r w:rsidRPr="00515445">
        <w:rPr>
          <w:lang w:val="vi-VN"/>
        </w:rPr>
        <w:t xml:space="preserve">      "en": "He is busy working so he can't meet you right now."</w:t>
      </w:r>
    </w:p>
    <w:p w14:paraId="4370864D" w14:textId="77777777" w:rsidR="00515445" w:rsidRPr="00515445" w:rsidRDefault="00515445" w:rsidP="00515445">
      <w:pPr>
        <w:rPr>
          <w:lang w:val="vi-VN"/>
        </w:rPr>
      </w:pPr>
      <w:r w:rsidRPr="00515445">
        <w:rPr>
          <w:lang w:val="vi-VN"/>
        </w:rPr>
        <w:t xml:space="preserve">    },</w:t>
      </w:r>
    </w:p>
    <w:p w14:paraId="4EDD02AD" w14:textId="77777777" w:rsidR="00515445" w:rsidRPr="00515445" w:rsidRDefault="00515445" w:rsidP="00515445">
      <w:pPr>
        <w:rPr>
          <w:lang w:val="vi-VN"/>
        </w:rPr>
      </w:pPr>
      <w:r w:rsidRPr="00515445">
        <w:rPr>
          <w:lang w:val="vi-VN"/>
        </w:rPr>
        <w:t xml:space="preserve">    {</w:t>
      </w:r>
    </w:p>
    <w:p w14:paraId="0FBC845D" w14:textId="77777777" w:rsidR="00515445" w:rsidRPr="00515445" w:rsidRDefault="00515445" w:rsidP="00515445">
      <w:pPr>
        <w:rPr>
          <w:lang w:val="vi-VN"/>
        </w:rPr>
      </w:pPr>
      <w:r w:rsidRPr="00515445">
        <w:rPr>
          <w:lang w:val="vi-VN"/>
        </w:rPr>
        <w:t xml:space="preserve">      "vn": "Tôi sẽ gọi lại sau, bởi vì tôi đang bận nấu ăn.",</w:t>
      </w:r>
    </w:p>
    <w:p w14:paraId="4E2E8B46" w14:textId="77777777" w:rsidR="00515445" w:rsidRPr="00515445" w:rsidRDefault="00515445" w:rsidP="00515445">
      <w:pPr>
        <w:rPr>
          <w:lang w:val="vi-VN"/>
        </w:rPr>
      </w:pPr>
      <w:r w:rsidRPr="00515445">
        <w:rPr>
          <w:lang w:val="vi-VN"/>
        </w:rPr>
        <w:t xml:space="preserve">      "en": "I'll call back later, because I'm busy cooking."</w:t>
      </w:r>
    </w:p>
    <w:p w14:paraId="6AA1CBB4" w14:textId="77777777" w:rsidR="00515445" w:rsidRPr="00515445" w:rsidRDefault="00515445" w:rsidP="00515445">
      <w:pPr>
        <w:rPr>
          <w:lang w:val="vi-VN"/>
        </w:rPr>
      </w:pPr>
      <w:r w:rsidRPr="00515445">
        <w:rPr>
          <w:lang w:val="vi-VN"/>
        </w:rPr>
        <w:t xml:space="preserve">    },</w:t>
      </w:r>
    </w:p>
    <w:p w14:paraId="5C1098F9" w14:textId="77777777" w:rsidR="00515445" w:rsidRPr="00515445" w:rsidRDefault="00515445" w:rsidP="00515445">
      <w:pPr>
        <w:rPr>
          <w:lang w:val="vi-VN"/>
        </w:rPr>
      </w:pPr>
      <w:r w:rsidRPr="00515445">
        <w:rPr>
          <w:lang w:val="vi-VN"/>
        </w:rPr>
        <w:t xml:space="preserve">    {</w:t>
      </w:r>
    </w:p>
    <w:p w14:paraId="03C96778" w14:textId="21E2CBD1" w:rsidR="00515445" w:rsidRPr="00515445" w:rsidRDefault="00515445" w:rsidP="00515445">
      <w:pPr>
        <w:rPr>
          <w:lang w:val="vi-VN"/>
        </w:rPr>
      </w:pPr>
      <w:r w:rsidRPr="00515445">
        <w:rPr>
          <w:lang w:val="vi-VN"/>
        </w:rPr>
        <w:t xml:space="preserve">      "vn": "Mẹ tôi sẽ không tới cuộc họp phụ huynh vì </w:t>
      </w:r>
      <w:del w:id="65" w:author="LOGTO" w:date="2023-10-15T08:44:00Z">
        <w:r w:rsidRPr="00515445" w:rsidDel="00D678E7">
          <w:rPr>
            <w:lang w:val="vi-VN"/>
          </w:rPr>
          <w:delText>cô ấy</w:delText>
        </w:r>
      </w:del>
      <w:ins w:id="66" w:author="LOGTO" w:date="2023-10-15T08:44:00Z">
        <w:r w:rsidR="00D678E7">
          <w:t>bà ấy/ mẹ</w:t>
        </w:r>
      </w:ins>
      <w:r w:rsidRPr="00515445">
        <w:rPr>
          <w:lang w:val="vi-VN"/>
        </w:rPr>
        <w:t xml:space="preserve"> bận.",</w:t>
      </w:r>
    </w:p>
    <w:p w14:paraId="6093265B" w14:textId="77777777" w:rsidR="00515445" w:rsidRPr="00515445" w:rsidRDefault="00515445" w:rsidP="00515445">
      <w:pPr>
        <w:rPr>
          <w:lang w:val="vi-VN"/>
        </w:rPr>
      </w:pPr>
      <w:r w:rsidRPr="00515445">
        <w:rPr>
          <w:lang w:val="vi-VN"/>
        </w:rPr>
        <w:t xml:space="preserve">      "en": "My mother won't attend the parent meeting because she is busy."</w:t>
      </w:r>
    </w:p>
    <w:p w14:paraId="08336101" w14:textId="77777777" w:rsidR="00515445" w:rsidRPr="00515445" w:rsidRDefault="00515445" w:rsidP="00515445">
      <w:pPr>
        <w:rPr>
          <w:lang w:val="vi-VN"/>
        </w:rPr>
      </w:pPr>
      <w:r w:rsidRPr="00515445">
        <w:rPr>
          <w:lang w:val="vi-VN"/>
        </w:rPr>
        <w:t xml:space="preserve">    }</w:t>
      </w:r>
    </w:p>
    <w:p w14:paraId="361D2514" w14:textId="77777777" w:rsidR="00515445" w:rsidRPr="00515445" w:rsidRDefault="00515445" w:rsidP="00515445">
      <w:pPr>
        <w:rPr>
          <w:lang w:val="vi-VN"/>
        </w:rPr>
      </w:pPr>
      <w:r w:rsidRPr="00515445">
        <w:rPr>
          <w:lang w:val="vi-VN"/>
        </w:rPr>
        <w:lastRenderedPageBreak/>
        <w:t xml:space="preserve">  ]</w:t>
      </w:r>
    </w:p>
    <w:p w14:paraId="17242F35" w14:textId="77777777" w:rsidR="00515445" w:rsidRPr="00515445" w:rsidRDefault="00515445" w:rsidP="00515445">
      <w:pPr>
        <w:rPr>
          <w:lang w:val="vi-VN"/>
        </w:rPr>
      </w:pPr>
      <w:r w:rsidRPr="00515445">
        <w:rPr>
          <w:lang w:val="vi-VN"/>
        </w:rPr>
        <w:t>}</w:t>
      </w:r>
    </w:p>
    <w:p w14:paraId="6233CDE8" w14:textId="77777777" w:rsidR="00515445" w:rsidRPr="00515445" w:rsidRDefault="00515445" w:rsidP="00515445">
      <w:pPr>
        <w:rPr>
          <w:lang w:val="vi-VN"/>
        </w:rPr>
      </w:pPr>
      <w:r w:rsidRPr="00515445">
        <w:rPr>
          <w:lang w:val="vi-VN"/>
        </w:rPr>
        <w:t>-----------------------------</w:t>
      </w:r>
    </w:p>
    <w:p w14:paraId="786F2C52" w14:textId="77777777" w:rsidR="00515445" w:rsidRPr="00515445" w:rsidRDefault="00515445" w:rsidP="00515445">
      <w:pPr>
        <w:rPr>
          <w:lang w:val="vi-VN"/>
        </w:rPr>
      </w:pPr>
      <w:r w:rsidRPr="00515445">
        <w:rPr>
          <w:lang w:val="vi-VN"/>
        </w:rPr>
        <w:t xml:space="preserve">keyword: Use of 'cả' </w:t>
      </w:r>
    </w:p>
    <w:p w14:paraId="5C044D55" w14:textId="77777777" w:rsidR="00515445" w:rsidRPr="00515445" w:rsidRDefault="00515445" w:rsidP="00515445">
      <w:pPr>
        <w:rPr>
          <w:lang w:val="vi-VN"/>
        </w:rPr>
      </w:pPr>
      <w:r w:rsidRPr="00515445">
        <w:rPr>
          <w:lang w:val="vi-VN"/>
        </w:rPr>
        <w:t xml:space="preserve">PROMPT: Generate grammar explanation for following Vietnamese grammar point: Use of 'cả' </w:t>
      </w:r>
    </w:p>
    <w:p w14:paraId="2C17A659" w14:textId="77777777" w:rsidR="00515445" w:rsidRPr="00515445" w:rsidRDefault="00515445" w:rsidP="00515445">
      <w:pPr>
        <w:rPr>
          <w:lang w:val="vi-VN"/>
        </w:rPr>
      </w:pPr>
      <w:r w:rsidRPr="00515445">
        <w:rPr>
          <w:lang w:val="vi-VN"/>
        </w:rPr>
        <w:t xml:space="preserve">RESPONSE: {  </w:t>
      </w:r>
    </w:p>
    <w:p w14:paraId="22557076" w14:textId="77777777" w:rsidR="00515445" w:rsidRPr="00515445" w:rsidRDefault="00515445" w:rsidP="00515445">
      <w:pPr>
        <w:rPr>
          <w:lang w:val="vi-VN"/>
        </w:rPr>
      </w:pPr>
      <w:r w:rsidRPr="00515445">
        <w:rPr>
          <w:lang w:val="vi-VN"/>
        </w:rPr>
        <w:t xml:space="preserve">   "title":"Use of 'cả'",</w:t>
      </w:r>
    </w:p>
    <w:p w14:paraId="42C82753" w14:textId="77777777" w:rsidR="00515445" w:rsidRPr="00515445" w:rsidRDefault="00515445" w:rsidP="00515445">
      <w:pPr>
        <w:rPr>
          <w:lang w:val="vi-VN"/>
        </w:rPr>
      </w:pPr>
      <w:r w:rsidRPr="00515445">
        <w:rPr>
          <w:lang w:val="vi-VN"/>
        </w:rPr>
        <w:t xml:space="preserve">   "short_explanation":"Used to generalize or emphasize all elements involved.",</w:t>
      </w:r>
    </w:p>
    <w:p w14:paraId="1399676F" w14:textId="77777777" w:rsidR="00515445" w:rsidRPr="00515445" w:rsidRDefault="00515445" w:rsidP="00515445">
      <w:pPr>
        <w:rPr>
          <w:lang w:val="vi-VN"/>
        </w:rPr>
      </w:pPr>
      <w:r w:rsidRPr="00515445">
        <w:rPr>
          <w:lang w:val="vi-VN"/>
        </w:rPr>
        <w:t xml:space="preserve">   "long_explanation":"The Vietnamese word 'cả' is used to generalize or emphasize all elements included in the context. It is equivalent to 'both', 'all', 'even' in English. It can be used in a wide range of contexts to emphasize the totality or intensity of something.",</w:t>
      </w:r>
    </w:p>
    <w:p w14:paraId="7F21BD5A" w14:textId="77777777" w:rsidR="00515445" w:rsidRPr="00515445" w:rsidRDefault="00515445" w:rsidP="00515445">
      <w:pPr>
        <w:rPr>
          <w:lang w:val="vi-VN"/>
        </w:rPr>
      </w:pPr>
      <w:r w:rsidRPr="00515445">
        <w:rPr>
          <w:lang w:val="vi-VN"/>
        </w:rPr>
        <w:t xml:space="preserve">   "formation":"[subject] + cả + [object]",</w:t>
      </w:r>
    </w:p>
    <w:p w14:paraId="4C6A1018" w14:textId="77777777" w:rsidR="00515445" w:rsidRPr="00515445" w:rsidRDefault="00515445" w:rsidP="00515445">
      <w:pPr>
        <w:rPr>
          <w:lang w:val="vi-VN"/>
        </w:rPr>
      </w:pPr>
      <w:r w:rsidRPr="00515445">
        <w:rPr>
          <w:lang w:val="vi-VN"/>
        </w:rPr>
        <w:t xml:space="preserve">   "examples":[  </w:t>
      </w:r>
    </w:p>
    <w:p w14:paraId="1BF83FDD" w14:textId="77777777" w:rsidR="00515445" w:rsidRPr="00515445" w:rsidRDefault="00515445" w:rsidP="00515445">
      <w:pPr>
        <w:rPr>
          <w:lang w:val="vi-VN"/>
        </w:rPr>
      </w:pPr>
      <w:r w:rsidRPr="00515445">
        <w:rPr>
          <w:lang w:val="vi-VN"/>
        </w:rPr>
        <w:t xml:space="preserve">      {  </w:t>
      </w:r>
    </w:p>
    <w:p w14:paraId="1DB6BE47" w14:textId="45E0A855" w:rsidR="00515445" w:rsidRPr="00515445" w:rsidRDefault="00515445" w:rsidP="00515445">
      <w:pPr>
        <w:rPr>
          <w:lang w:val="vi-VN"/>
        </w:rPr>
      </w:pPr>
      <w:r w:rsidRPr="00515445">
        <w:rPr>
          <w:lang w:val="vi-VN"/>
        </w:rPr>
        <w:t xml:space="preserve">         "vn":"</w:t>
      </w:r>
      <w:del w:id="67" w:author="LOGTO" w:date="2023-10-15T08:45:00Z">
        <w:r w:rsidRPr="00515445" w:rsidDel="00D301D1">
          <w:rPr>
            <w:lang w:val="vi-VN"/>
          </w:rPr>
          <w:delText>Tôi và bạn cả</w:delText>
        </w:r>
      </w:del>
      <w:ins w:id="68" w:author="LOGTO" w:date="2023-10-15T08:45:00Z">
        <w:r w:rsidR="00D301D1">
          <w:t>Cả tôi và bạn</w:t>
        </w:r>
      </w:ins>
      <w:r w:rsidRPr="00515445">
        <w:rPr>
          <w:lang w:val="vi-VN"/>
        </w:rPr>
        <w:t xml:space="preserve"> đều thích xem phim điện ảnh.",</w:t>
      </w:r>
    </w:p>
    <w:p w14:paraId="06AE7E17" w14:textId="77777777" w:rsidR="00515445" w:rsidRPr="00515445" w:rsidRDefault="00515445" w:rsidP="00515445">
      <w:pPr>
        <w:rPr>
          <w:lang w:val="vi-VN"/>
        </w:rPr>
      </w:pPr>
      <w:r w:rsidRPr="00515445">
        <w:rPr>
          <w:lang w:val="vi-VN"/>
        </w:rPr>
        <w:t xml:space="preserve">         "en":"Both you and I like watching movies."</w:t>
      </w:r>
    </w:p>
    <w:p w14:paraId="6F27F917" w14:textId="77777777" w:rsidR="00515445" w:rsidRPr="00515445" w:rsidRDefault="00515445" w:rsidP="00515445">
      <w:pPr>
        <w:rPr>
          <w:lang w:val="vi-VN"/>
        </w:rPr>
      </w:pPr>
      <w:r w:rsidRPr="00515445">
        <w:rPr>
          <w:lang w:val="vi-VN"/>
        </w:rPr>
        <w:t xml:space="preserve">      },</w:t>
      </w:r>
    </w:p>
    <w:p w14:paraId="6B8BE528" w14:textId="77777777" w:rsidR="00515445" w:rsidRPr="00515445" w:rsidRDefault="00515445" w:rsidP="00515445">
      <w:pPr>
        <w:rPr>
          <w:lang w:val="vi-VN"/>
        </w:rPr>
      </w:pPr>
      <w:r w:rsidRPr="00515445">
        <w:rPr>
          <w:lang w:val="vi-VN"/>
        </w:rPr>
        <w:t xml:space="preserve">      {  </w:t>
      </w:r>
    </w:p>
    <w:p w14:paraId="70E32ED5" w14:textId="77777777" w:rsidR="00515445" w:rsidRPr="00515445" w:rsidRDefault="00515445" w:rsidP="00515445">
      <w:pPr>
        <w:rPr>
          <w:lang w:val="vi-VN"/>
        </w:rPr>
      </w:pPr>
      <w:r w:rsidRPr="00515445">
        <w:rPr>
          <w:lang w:val="vi-VN"/>
        </w:rPr>
        <w:t xml:space="preserve">         "vn":"Tôi muốn mua tất cả sách trong cửa hàng này.",</w:t>
      </w:r>
    </w:p>
    <w:p w14:paraId="56889298" w14:textId="77777777" w:rsidR="00515445" w:rsidRPr="00515445" w:rsidRDefault="00515445" w:rsidP="00515445">
      <w:pPr>
        <w:rPr>
          <w:lang w:val="vi-VN"/>
        </w:rPr>
      </w:pPr>
      <w:r w:rsidRPr="00515445">
        <w:rPr>
          <w:lang w:val="vi-VN"/>
        </w:rPr>
        <w:t xml:space="preserve">         "en":"I want to buy all the books in this store."</w:t>
      </w:r>
    </w:p>
    <w:p w14:paraId="506CBCBD" w14:textId="77777777" w:rsidR="00515445" w:rsidRPr="00515445" w:rsidRDefault="00515445" w:rsidP="00515445">
      <w:pPr>
        <w:rPr>
          <w:lang w:val="vi-VN"/>
        </w:rPr>
      </w:pPr>
      <w:r w:rsidRPr="00515445">
        <w:rPr>
          <w:lang w:val="vi-VN"/>
        </w:rPr>
        <w:t xml:space="preserve">      },</w:t>
      </w:r>
    </w:p>
    <w:p w14:paraId="76919199" w14:textId="77777777" w:rsidR="00515445" w:rsidRPr="00515445" w:rsidRDefault="00515445" w:rsidP="00515445">
      <w:pPr>
        <w:rPr>
          <w:lang w:val="vi-VN"/>
        </w:rPr>
      </w:pPr>
      <w:r w:rsidRPr="00515445">
        <w:rPr>
          <w:lang w:val="vi-VN"/>
        </w:rPr>
        <w:t xml:space="preserve">      {  </w:t>
      </w:r>
    </w:p>
    <w:p w14:paraId="498B8CD9" w14:textId="0648D70D" w:rsidR="00515445" w:rsidRPr="00515445" w:rsidRDefault="00515445" w:rsidP="00515445">
      <w:pPr>
        <w:rPr>
          <w:lang w:val="vi-VN"/>
        </w:rPr>
      </w:pPr>
      <w:r w:rsidRPr="00515445">
        <w:rPr>
          <w:lang w:val="vi-VN"/>
        </w:rPr>
        <w:t xml:space="preserve">         "vn":"</w:t>
      </w:r>
      <w:del w:id="69" w:author="LOGTO" w:date="2023-10-15T08:46:00Z">
        <w:r w:rsidRPr="00515445" w:rsidDel="00D301D1">
          <w:rPr>
            <w:lang w:val="vi-VN"/>
          </w:rPr>
          <w:delText xml:space="preserve">Cả </w:delText>
        </w:r>
      </w:del>
      <w:ins w:id="70" w:author="LOGTO" w:date="2023-10-15T08:46:00Z">
        <w:r w:rsidR="00D301D1">
          <w:t>Tất cả</w:t>
        </w:r>
        <w:r w:rsidR="00D301D1" w:rsidRPr="00515445">
          <w:rPr>
            <w:lang w:val="vi-VN"/>
          </w:rPr>
          <w:t xml:space="preserve"> </w:t>
        </w:r>
      </w:ins>
      <w:r w:rsidRPr="00515445">
        <w:rPr>
          <w:lang w:val="vi-VN"/>
        </w:rPr>
        <w:t>học sinh lớp tôi đều đạt điểm cao trong kỳ thi.",</w:t>
      </w:r>
    </w:p>
    <w:p w14:paraId="09A73AD3" w14:textId="77777777" w:rsidR="00515445" w:rsidRPr="00515445" w:rsidRDefault="00515445" w:rsidP="00515445">
      <w:pPr>
        <w:rPr>
          <w:lang w:val="vi-VN"/>
        </w:rPr>
      </w:pPr>
      <w:r w:rsidRPr="00515445">
        <w:rPr>
          <w:lang w:val="vi-VN"/>
        </w:rPr>
        <w:t xml:space="preserve">         "en":"All the students in my class scored high in the exam."</w:t>
      </w:r>
    </w:p>
    <w:p w14:paraId="6F8869E5" w14:textId="77777777" w:rsidR="00515445" w:rsidRPr="00515445" w:rsidRDefault="00515445" w:rsidP="00515445">
      <w:pPr>
        <w:rPr>
          <w:lang w:val="vi-VN"/>
        </w:rPr>
      </w:pPr>
      <w:r w:rsidRPr="00515445">
        <w:rPr>
          <w:lang w:val="vi-VN"/>
        </w:rPr>
        <w:t xml:space="preserve">      },</w:t>
      </w:r>
    </w:p>
    <w:p w14:paraId="5F536DB3" w14:textId="77777777" w:rsidR="00515445" w:rsidRPr="00515445" w:rsidRDefault="00515445" w:rsidP="00515445">
      <w:pPr>
        <w:rPr>
          <w:lang w:val="vi-VN"/>
        </w:rPr>
      </w:pPr>
      <w:r w:rsidRPr="00515445">
        <w:rPr>
          <w:lang w:val="vi-VN"/>
        </w:rPr>
        <w:t xml:space="preserve">      {  </w:t>
      </w:r>
    </w:p>
    <w:p w14:paraId="1EA46171" w14:textId="77777777" w:rsidR="00515445" w:rsidRPr="00515445" w:rsidRDefault="00515445" w:rsidP="00515445">
      <w:pPr>
        <w:rPr>
          <w:lang w:val="vi-VN"/>
        </w:rPr>
      </w:pPr>
      <w:r w:rsidRPr="00515445">
        <w:rPr>
          <w:lang w:val="vi-VN"/>
        </w:rPr>
        <w:t xml:space="preserve">         "vn":"Tôi cảm thấy cả thế giới đang quay cuồng.",</w:t>
      </w:r>
    </w:p>
    <w:p w14:paraId="233AF7BB" w14:textId="77777777" w:rsidR="00515445" w:rsidRPr="00515445" w:rsidRDefault="00515445" w:rsidP="00515445">
      <w:pPr>
        <w:rPr>
          <w:lang w:val="vi-VN"/>
        </w:rPr>
      </w:pPr>
      <w:r w:rsidRPr="00515445">
        <w:rPr>
          <w:lang w:val="vi-VN"/>
        </w:rPr>
        <w:t xml:space="preserve">         "en":"I feel like the whole world is spinning."</w:t>
      </w:r>
    </w:p>
    <w:p w14:paraId="283E85F2" w14:textId="77777777" w:rsidR="00515445" w:rsidRPr="00515445" w:rsidRDefault="00515445" w:rsidP="00515445">
      <w:pPr>
        <w:rPr>
          <w:lang w:val="vi-VN"/>
        </w:rPr>
      </w:pPr>
      <w:r w:rsidRPr="00515445">
        <w:rPr>
          <w:lang w:val="vi-VN"/>
        </w:rPr>
        <w:t xml:space="preserve">      }</w:t>
      </w:r>
    </w:p>
    <w:p w14:paraId="01A5538F" w14:textId="77777777" w:rsidR="00515445" w:rsidRPr="00515445" w:rsidRDefault="00515445" w:rsidP="00515445">
      <w:pPr>
        <w:rPr>
          <w:lang w:val="vi-VN"/>
        </w:rPr>
      </w:pPr>
      <w:r w:rsidRPr="00515445">
        <w:rPr>
          <w:lang w:val="vi-VN"/>
        </w:rPr>
        <w:t xml:space="preserve">   ]</w:t>
      </w:r>
    </w:p>
    <w:p w14:paraId="3E8342BB" w14:textId="77777777" w:rsidR="00515445" w:rsidRPr="00515445" w:rsidRDefault="00515445" w:rsidP="00515445">
      <w:pPr>
        <w:rPr>
          <w:lang w:val="vi-VN"/>
        </w:rPr>
      </w:pPr>
      <w:r w:rsidRPr="00515445">
        <w:rPr>
          <w:lang w:val="vi-VN"/>
        </w:rPr>
        <w:t>}</w:t>
      </w:r>
    </w:p>
    <w:p w14:paraId="4CA3D919" w14:textId="77777777" w:rsidR="00515445" w:rsidRPr="00515445" w:rsidRDefault="00515445" w:rsidP="00515445">
      <w:pPr>
        <w:rPr>
          <w:lang w:val="vi-VN"/>
        </w:rPr>
      </w:pPr>
      <w:r w:rsidRPr="00515445">
        <w:rPr>
          <w:lang w:val="vi-VN"/>
        </w:rPr>
        <w:t>-----------------------------</w:t>
      </w:r>
    </w:p>
    <w:p w14:paraId="44CC7F3B" w14:textId="77777777" w:rsidR="00515445" w:rsidRPr="00515445" w:rsidRDefault="00515445" w:rsidP="00515445">
      <w:pPr>
        <w:rPr>
          <w:lang w:val="vi-VN"/>
        </w:rPr>
      </w:pPr>
      <w:r w:rsidRPr="00515445">
        <w:rPr>
          <w:lang w:val="vi-VN"/>
        </w:rPr>
        <w:t xml:space="preserve">keyword: Use of 'chưa ăn thua gì' </w:t>
      </w:r>
    </w:p>
    <w:p w14:paraId="7439CA87" w14:textId="77777777" w:rsidR="00515445" w:rsidRPr="00515445" w:rsidRDefault="00515445" w:rsidP="00515445">
      <w:pPr>
        <w:rPr>
          <w:lang w:val="vi-VN"/>
        </w:rPr>
      </w:pPr>
      <w:r w:rsidRPr="00515445">
        <w:rPr>
          <w:lang w:val="vi-VN"/>
        </w:rPr>
        <w:t xml:space="preserve">PROMPT: Generate grammar explanation for following Vietnamese grammar point: Use of 'chưa ăn thua gì' </w:t>
      </w:r>
    </w:p>
    <w:p w14:paraId="681BA3E9" w14:textId="77777777" w:rsidR="00515445" w:rsidRPr="00515445" w:rsidRDefault="00515445" w:rsidP="00515445">
      <w:pPr>
        <w:rPr>
          <w:lang w:val="vi-VN"/>
        </w:rPr>
      </w:pPr>
      <w:r w:rsidRPr="00515445">
        <w:rPr>
          <w:lang w:val="vi-VN"/>
        </w:rPr>
        <w:t>RESPONSE: {</w:t>
      </w:r>
    </w:p>
    <w:p w14:paraId="076C200D" w14:textId="77777777" w:rsidR="00515445" w:rsidRPr="00515445" w:rsidRDefault="00515445" w:rsidP="00515445">
      <w:pPr>
        <w:rPr>
          <w:lang w:val="vi-VN"/>
        </w:rPr>
      </w:pPr>
      <w:r w:rsidRPr="00515445">
        <w:rPr>
          <w:lang w:val="vi-VN"/>
        </w:rPr>
        <w:t xml:space="preserve">  "title": "Use of 'chưa ăn thua gì'",</w:t>
      </w:r>
    </w:p>
    <w:p w14:paraId="5A16569B" w14:textId="77777777" w:rsidR="00515445" w:rsidRPr="00515445" w:rsidRDefault="00515445" w:rsidP="00515445">
      <w:pPr>
        <w:rPr>
          <w:lang w:val="vi-VN"/>
        </w:rPr>
      </w:pPr>
      <w:r w:rsidRPr="00515445">
        <w:rPr>
          <w:lang w:val="vi-VN"/>
        </w:rPr>
        <w:t xml:space="preserve">  "short_explanation": "'chưa ăn thua gì' is a conversational phrase in Vietnamese referring to no progress or no change in a situation.",</w:t>
      </w:r>
    </w:p>
    <w:p w14:paraId="260567E1" w14:textId="77777777" w:rsidR="00515445" w:rsidRPr="00515445" w:rsidRDefault="00515445" w:rsidP="00515445">
      <w:pPr>
        <w:rPr>
          <w:lang w:val="vi-VN"/>
        </w:rPr>
      </w:pPr>
      <w:r w:rsidRPr="00515445">
        <w:rPr>
          <w:lang w:val="vi-VN"/>
        </w:rPr>
        <w:t xml:space="preserve">  "long_explanation": "The Vietnamese phrase 'chưa ăn thua gì' is colloquially used to express the idea that there is no progress, change, or noticeable difference in a given situation. It literally translates to 'not eaten, lost nothing,' but is used more in the context of 'no change' or 'no effect.' This phrase is often used in daily conversation, particularly when discussing the outcome of an attempt or effort that has not resulted in any significant difference.",</w:t>
      </w:r>
    </w:p>
    <w:p w14:paraId="386EE7F9" w14:textId="77777777" w:rsidR="00515445" w:rsidRPr="00515445" w:rsidRDefault="00515445" w:rsidP="00515445">
      <w:pPr>
        <w:rPr>
          <w:lang w:val="vi-VN"/>
        </w:rPr>
      </w:pPr>
      <w:r w:rsidRPr="00515445">
        <w:rPr>
          <w:lang w:val="vi-VN"/>
        </w:rPr>
        <w:lastRenderedPageBreak/>
        <w:t xml:space="preserve">  "formation": "example of grammar formation for given grammar point",</w:t>
      </w:r>
    </w:p>
    <w:p w14:paraId="11C60F01" w14:textId="77777777" w:rsidR="00515445" w:rsidRPr="00515445" w:rsidRDefault="00515445" w:rsidP="00515445">
      <w:pPr>
        <w:rPr>
          <w:lang w:val="vi-VN"/>
        </w:rPr>
      </w:pPr>
      <w:r w:rsidRPr="00515445">
        <w:rPr>
          <w:lang w:val="vi-VN"/>
        </w:rPr>
        <w:t xml:space="preserve">  "examples": [</w:t>
      </w:r>
    </w:p>
    <w:p w14:paraId="763A6124" w14:textId="77777777" w:rsidR="00515445" w:rsidRPr="00515445" w:rsidRDefault="00515445" w:rsidP="00515445">
      <w:pPr>
        <w:rPr>
          <w:lang w:val="vi-VN"/>
        </w:rPr>
      </w:pPr>
      <w:r w:rsidRPr="00515445">
        <w:rPr>
          <w:lang w:val="vi-VN"/>
        </w:rPr>
        <w:t xml:space="preserve">    {</w:t>
      </w:r>
    </w:p>
    <w:p w14:paraId="38ADA2BB" w14:textId="77777777" w:rsidR="00515445" w:rsidRPr="00515445" w:rsidRDefault="00515445" w:rsidP="00515445">
      <w:pPr>
        <w:rPr>
          <w:lang w:val="vi-VN"/>
        </w:rPr>
      </w:pPr>
      <w:r w:rsidRPr="00515445">
        <w:rPr>
          <w:lang w:val="vi-VN"/>
        </w:rPr>
        <w:t xml:space="preserve">      "vn": "Tôi đã cố gắng tập thể dục hàng ngày nhưng chưa ăn thua gì.",</w:t>
      </w:r>
    </w:p>
    <w:p w14:paraId="7848B520" w14:textId="77777777" w:rsidR="00515445" w:rsidRPr="00515445" w:rsidRDefault="00515445" w:rsidP="00515445">
      <w:pPr>
        <w:rPr>
          <w:lang w:val="vi-VN"/>
        </w:rPr>
      </w:pPr>
      <w:r w:rsidRPr="00515445">
        <w:rPr>
          <w:lang w:val="vi-VN"/>
        </w:rPr>
        <w:t xml:space="preserve">      "en": "I've tried exercising every day but there's no change."</w:t>
      </w:r>
    </w:p>
    <w:p w14:paraId="18597A9F" w14:textId="77777777" w:rsidR="00515445" w:rsidRPr="00515445" w:rsidRDefault="00515445" w:rsidP="00515445">
      <w:pPr>
        <w:rPr>
          <w:lang w:val="vi-VN"/>
        </w:rPr>
      </w:pPr>
      <w:r w:rsidRPr="00515445">
        <w:rPr>
          <w:lang w:val="vi-VN"/>
        </w:rPr>
        <w:t xml:space="preserve">    },</w:t>
      </w:r>
    </w:p>
    <w:p w14:paraId="3BC1F21D" w14:textId="77777777" w:rsidR="00515445" w:rsidRPr="00515445" w:rsidRDefault="00515445" w:rsidP="00515445">
      <w:pPr>
        <w:rPr>
          <w:lang w:val="vi-VN"/>
        </w:rPr>
      </w:pPr>
      <w:r w:rsidRPr="00515445">
        <w:rPr>
          <w:lang w:val="vi-VN"/>
        </w:rPr>
        <w:t xml:space="preserve">    {</w:t>
      </w:r>
    </w:p>
    <w:p w14:paraId="1A721FE6" w14:textId="77777777" w:rsidR="00515445" w:rsidRPr="00515445" w:rsidRDefault="00515445" w:rsidP="00515445">
      <w:pPr>
        <w:rPr>
          <w:lang w:val="vi-VN"/>
        </w:rPr>
      </w:pPr>
      <w:r w:rsidRPr="00515445">
        <w:rPr>
          <w:lang w:val="vi-VN"/>
        </w:rPr>
        <w:t xml:space="preserve">      "vn": "Anh ấy học suốt ngày nhưng kết quả thi chưa ăn thua gì.",</w:t>
      </w:r>
    </w:p>
    <w:p w14:paraId="273E7A78" w14:textId="77777777" w:rsidR="00515445" w:rsidRPr="00515445" w:rsidRDefault="00515445" w:rsidP="00515445">
      <w:pPr>
        <w:rPr>
          <w:lang w:val="vi-VN"/>
        </w:rPr>
      </w:pPr>
      <w:r w:rsidRPr="00515445">
        <w:rPr>
          <w:lang w:val="vi-VN"/>
        </w:rPr>
        <w:t xml:space="preserve">      "en": "He studies all day but there's no difference in his exam results."</w:t>
      </w:r>
    </w:p>
    <w:p w14:paraId="22ED251D" w14:textId="77777777" w:rsidR="00515445" w:rsidRPr="00515445" w:rsidRDefault="00515445" w:rsidP="00515445">
      <w:pPr>
        <w:rPr>
          <w:lang w:val="vi-VN"/>
        </w:rPr>
      </w:pPr>
      <w:r w:rsidRPr="00515445">
        <w:rPr>
          <w:lang w:val="vi-VN"/>
        </w:rPr>
        <w:t xml:space="preserve">    },</w:t>
      </w:r>
    </w:p>
    <w:p w14:paraId="7EB58300" w14:textId="77777777" w:rsidR="00515445" w:rsidRPr="00515445" w:rsidRDefault="00515445" w:rsidP="00515445">
      <w:pPr>
        <w:rPr>
          <w:lang w:val="vi-VN"/>
        </w:rPr>
      </w:pPr>
      <w:r w:rsidRPr="00515445">
        <w:rPr>
          <w:lang w:val="vi-VN"/>
        </w:rPr>
        <w:t xml:space="preserve">    {</w:t>
      </w:r>
    </w:p>
    <w:p w14:paraId="146FA36B" w14:textId="77777777" w:rsidR="00515445" w:rsidRPr="00515445" w:rsidRDefault="00515445" w:rsidP="00515445">
      <w:pPr>
        <w:rPr>
          <w:lang w:val="vi-VN"/>
        </w:rPr>
      </w:pPr>
      <w:r w:rsidRPr="00515445">
        <w:rPr>
          <w:lang w:val="vi-VN"/>
        </w:rPr>
        <w:t xml:space="preserve">      "vn": "Tôi đã thử nhiều phương pháp để giảm cân nhưng chưa ăn thua gì.",</w:t>
      </w:r>
    </w:p>
    <w:p w14:paraId="19DD027C" w14:textId="77777777" w:rsidR="00515445" w:rsidRPr="00515445" w:rsidRDefault="00515445" w:rsidP="00515445">
      <w:pPr>
        <w:rPr>
          <w:lang w:val="vi-VN"/>
        </w:rPr>
      </w:pPr>
      <w:r w:rsidRPr="00515445">
        <w:rPr>
          <w:lang w:val="vi-VN"/>
        </w:rPr>
        <w:t xml:space="preserve">      "en": "I've tried many methods to lose weight but there's no effect."</w:t>
      </w:r>
    </w:p>
    <w:p w14:paraId="4EB514E1" w14:textId="77777777" w:rsidR="00515445" w:rsidRPr="00515445" w:rsidRDefault="00515445" w:rsidP="00515445">
      <w:pPr>
        <w:rPr>
          <w:lang w:val="vi-VN"/>
        </w:rPr>
      </w:pPr>
      <w:r w:rsidRPr="00515445">
        <w:rPr>
          <w:lang w:val="vi-VN"/>
        </w:rPr>
        <w:t xml:space="preserve">    },</w:t>
      </w:r>
    </w:p>
    <w:p w14:paraId="13EEE0AB" w14:textId="77777777" w:rsidR="00515445" w:rsidRPr="00515445" w:rsidRDefault="00515445" w:rsidP="00515445">
      <w:pPr>
        <w:rPr>
          <w:lang w:val="vi-VN"/>
        </w:rPr>
      </w:pPr>
      <w:r w:rsidRPr="00515445">
        <w:rPr>
          <w:lang w:val="vi-VN"/>
        </w:rPr>
        <w:t xml:space="preserve">    {</w:t>
      </w:r>
    </w:p>
    <w:p w14:paraId="4E2DCD4C" w14:textId="77777777" w:rsidR="00515445" w:rsidRPr="00515445" w:rsidRDefault="00515445" w:rsidP="00515445">
      <w:pPr>
        <w:rPr>
          <w:lang w:val="vi-VN"/>
        </w:rPr>
      </w:pPr>
      <w:r w:rsidRPr="00515445">
        <w:rPr>
          <w:lang w:val="vi-VN"/>
        </w:rPr>
        <w:t xml:space="preserve">      "vn": "Chúng tôi đã đầu tư nhiều vào doanh nghiệp này nhưng lợi nhuận chưa ăn thua gì.",</w:t>
      </w:r>
    </w:p>
    <w:p w14:paraId="4E29B9E5" w14:textId="77777777" w:rsidR="00515445" w:rsidRPr="00515445" w:rsidRDefault="00515445" w:rsidP="00515445">
      <w:pPr>
        <w:rPr>
          <w:lang w:val="vi-VN"/>
        </w:rPr>
      </w:pPr>
      <w:r w:rsidRPr="00515445">
        <w:rPr>
          <w:lang w:val="vi-VN"/>
        </w:rPr>
        <w:t xml:space="preserve">      "en": "We have invested a lot in this business but there’s no change in profit."</w:t>
      </w:r>
    </w:p>
    <w:p w14:paraId="31CD6580" w14:textId="77777777" w:rsidR="00515445" w:rsidRPr="00515445" w:rsidRDefault="00515445" w:rsidP="00515445">
      <w:pPr>
        <w:rPr>
          <w:lang w:val="vi-VN"/>
        </w:rPr>
      </w:pPr>
      <w:r w:rsidRPr="00515445">
        <w:rPr>
          <w:lang w:val="vi-VN"/>
        </w:rPr>
        <w:t xml:space="preserve">    }</w:t>
      </w:r>
    </w:p>
    <w:p w14:paraId="2FBBBB23" w14:textId="77777777" w:rsidR="00515445" w:rsidRPr="00515445" w:rsidRDefault="00515445" w:rsidP="00515445">
      <w:pPr>
        <w:rPr>
          <w:lang w:val="vi-VN"/>
        </w:rPr>
      </w:pPr>
      <w:r w:rsidRPr="00515445">
        <w:rPr>
          <w:lang w:val="vi-VN"/>
        </w:rPr>
        <w:t xml:space="preserve">  ]</w:t>
      </w:r>
    </w:p>
    <w:p w14:paraId="50070D2C" w14:textId="77777777" w:rsidR="00515445" w:rsidRPr="00515445" w:rsidRDefault="00515445" w:rsidP="00515445">
      <w:pPr>
        <w:rPr>
          <w:lang w:val="vi-VN"/>
        </w:rPr>
      </w:pPr>
      <w:r w:rsidRPr="00515445">
        <w:rPr>
          <w:lang w:val="vi-VN"/>
        </w:rPr>
        <w:t>}</w:t>
      </w:r>
    </w:p>
    <w:p w14:paraId="39913A8F" w14:textId="77777777" w:rsidR="00515445" w:rsidRPr="00515445" w:rsidRDefault="00515445" w:rsidP="00515445">
      <w:pPr>
        <w:rPr>
          <w:lang w:val="vi-VN"/>
        </w:rPr>
      </w:pPr>
      <w:r w:rsidRPr="00515445">
        <w:rPr>
          <w:lang w:val="vi-VN"/>
        </w:rPr>
        <w:t>-----------------------------</w:t>
      </w:r>
    </w:p>
    <w:p w14:paraId="1380572B" w14:textId="77777777" w:rsidR="00515445" w:rsidRPr="00515445" w:rsidRDefault="00515445" w:rsidP="00515445">
      <w:pPr>
        <w:rPr>
          <w:lang w:val="vi-VN"/>
        </w:rPr>
      </w:pPr>
      <w:r w:rsidRPr="00515445">
        <w:rPr>
          <w:lang w:val="vi-VN"/>
        </w:rPr>
        <w:t xml:space="preserve">keyword: Use of 'được cái' </w:t>
      </w:r>
    </w:p>
    <w:p w14:paraId="3D9CD095" w14:textId="77777777" w:rsidR="00515445" w:rsidRPr="00515445" w:rsidRDefault="00515445" w:rsidP="00515445">
      <w:pPr>
        <w:rPr>
          <w:lang w:val="vi-VN"/>
        </w:rPr>
      </w:pPr>
      <w:r w:rsidRPr="00515445">
        <w:rPr>
          <w:lang w:val="vi-VN"/>
        </w:rPr>
        <w:t xml:space="preserve">PROMPT: Generate grammar explanation for following Vietnamese grammar point: Use of 'được cái' </w:t>
      </w:r>
    </w:p>
    <w:p w14:paraId="43FAB44D" w14:textId="77777777" w:rsidR="00515445" w:rsidRPr="00515445" w:rsidRDefault="00515445" w:rsidP="00515445">
      <w:pPr>
        <w:rPr>
          <w:lang w:val="vi-VN"/>
        </w:rPr>
      </w:pPr>
      <w:r w:rsidRPr="00515445">
        <w:rPr>
          <w:lang w:val="vi-VN"/>
        </w:rPr>
        <w:t xml:space="preserve">RESPONSE: { </w:t>
      </w:r>
    </w:p>
    <w:p w14:paraId="03E3D574" w14:textId="77777777" w:rsidR="00515445" w:rsidRPr="00515445" w:rsidRDefault="00515445" w:rsidP="00515445">
      <w:pPr>
        <w:rPr>
          <w:lang w:val="vi-VN"/>
        </w:rPr>
      </w:pPr>
      <w:r w:rsidRPr="00515445">
        <w:rPr>
          <w:lang w:val="vi-VN"/>
        </w:rPr>
        <w:t xml:space="preserve">  "title": "Use of 'được cái'", </w:t>
      </w:r>
    </w:p>
    <w:p w14:paraId="568070B2" w14:textId="77777777" w:rsidR="00515445" w:rsidRPr="00515445" w:rsidRDefault="00515445" w:rsidP="00515445">
      <w:pPr>
        <w:rPr>
          <w:lang w:val="vi-VN"/>
        </w:rPr>
      </w:pPr>
      <w:r w:rsidRPr="00515445">
        <w:rPr>
          <w:lang w:val="vi-VN"/>
        </w:rPr>
        <w:t xml:space="preserve">  "short_explanation": "Used to acknowledge a positive aspect or highlight a redeeming quality.", </w:t>
      </w:r>
    </w:p>
    <w:p w14:paraId="1870474A" w14:textId="77777777" w:rsidR="00515445" w:rsidRPr="00515445" w:rsidRDefault="00515445" w:rsidP="00515445">
      <w:pPr>
        <w:rPr>
          <w:lang w:val="vi-VN"/>
        </w:rPr>
      </w:pPr>
      <w:r w:rsidRPr="00515445">
        <w:rPr>
          <w:lang w:val="vi-VN"/>
        </w:rPr>
        <w:t xml:space="preserve">  "long_explanation": "The Vietnamese phrase 'được cái' is used to highlight a positive trait or redeeming characteristic, especially when other characteristics may not be so positive. It's similar to the English expression 'on the plus side' or 'at least'. The phrase is usually followed by the positive trait or aspect that is being highlighted.", </w:t>
      </w:r>
    </w:p>
    <w:p w14:paraId="266BA791" w14:textId="77777777" w:rsidR="00515445" w:rsidRPr="00515445" w:rsidRDefault="00515445" w:rsidP="00515445">
      <w:pPr>
        <w:rPr>
          <w:lang w:val="vi-VN"/>
        </w:rPr>
      </w:pPr>
      <w:r w:rsidRPr="00515445">
        <w:rPr>
          <w:lang w:val="vi-VN"/>
        </w:rPr>
        <w:t xml:space="preserve">  "formation": "'được cái' + positive trait/aspect",</w:t>
      </w:r>
    </w:p>
    <w:p w14:paraId="0B083CAC" w14:textId="77777777" w:rsidR="00515445" w:rsidRPr="00515445" w:rsidRDefault="00515445" w:rsidP="00515445">
      <w:pPr>
        <w:rPr>
          <w:lang w:val="vi-VN"/>
        </w:rPr>
      </w:pPr>
      <w:r w:rsidRPr="00515445">
        <w:rPr>
          <w:lang w:val="vi-VN"/>
        </w:rPr>
        <w:t xml:space="preserve">  "examples": [ </w:t>
      </w:r>
    </w:p>
    <w:p w14:paraId="560C418A" w14:textId="77777777" w:rsidR="00515445" w:rsidRPr="00515445" w:rsidRDefault="00515445" w:rsidP="00515445">
      <w:pPr>
        <w:rPr>
          <w:lang w:val="vi-VN"/>
        </w:rPr>
      </w:pPr>
      <w:r w:rsidRPr="00515445">
        <w:rPr>
          <w:lang w:val="vi-VN"/>
        </w:rPr>
        <w:t xml:space="preserve">    { </w:t>
      </w:r>
    </w:p>
    <w:p w14:paraId="2F3B27AC" w14:textId="77777777" w:rsidR="00515445" w:rsidRPr="00515445" w:rsidRDefault="00515445" w:rsidP="00515445">
      <w:pPr>
        <w:rPr>
          <w:lang w:val="vi-VN"/>
        </w:rPr>
      </w:pPr>
      <w:r w:rsidRPr="00515445">
        <w:rPr>
          <w:lang w:val="vi-VN"/>
        </w:rPr>
        <w:t xml:space="preserve">      "vn": "Anh ấy luôn trễ hẹn nhưng được cái luôn nhiệt tình giúp đỡ mọi người.", </w:t>
      </w:r>
    </w:p>
    <w:p w14:paraId="0B6DB17A" w14:textId="77777777" w:rsidR="00515445" w:rsidRPr="00515445" w:rsidRDefault="00515445" w:rsidP="00515445">
      <w:pPr>
        <w:rPr>
          <w:lang w:val="vi-VN"/>
        </w:rPr>
      </w:pPr>
      <w:r w:rsidRPr="00515445">
        <w:rPr>
          <w:lang w:val="vi-VN"/>
        </w:rPr>
        <w:t xml:space="preserve">      "en": "He is always late but on the plus side, he is always enthusiastic to help others." </w:t>
      </w:r>
    </w:p>
    <w:p w14:paraId="0A3E4D72" w14:textId="77777777" w:rsidR="00515445" w:rsidRPr="00515445" w:rsidRDefault="00515445" w:rsidP="00515445">
      <w:pPr>
        <w:rPr>
          <w:lang w:val="vi-VN"/>
        </w:rPr>
      </w:pPr>
      <w:r w:rsidRPr="00515445">
        <w:rPr>
          <w:lang w:val="vi-VN"/>
        </w:rPr>
        <w:t xml:space="preserve">    },</w:t>
      </w:r>
    </w:p>
    <w:p w14:paraId="132DC3C4" w14:textId="77777777" w:rsidR="00515445" w:rsidRPr="00515445" w:rsidRDefault="00515445" w:rsidP="00515445">
      <w:pPr>
        <w:rPr>
          <w:lang w:val="vi-VN"/>
        </w:rPr>
      </w:pPr>
      <w:r w:rsidRPr="00515445">
        <w:rPr>
          <w:lang w:val="vi-VN"/>
        </w:rPr>
        <w:t xml:space="preserve">    { </w:t>
      </w:r>
    </w:p>
    <w:p w14:paraId="5DBBF644" w14:textId="77777777" w:rsidR="00515445" w:rsidRPr="00515445" w:rsidRDefault="00515445" w:rsidP="00515445">
      <w:pPr>
        <w:rPr>
          <w:lang w:val="vi-VN"/>
        </w:rPr>
      </w:pPr>
      <w:r w:rsidRPr="00515445">
        <w:rPr>
          <w:lang w:val="vi-VN"/>
        </w:rPr>
        <w:t xml:space="preserve">      "vn": "Em gái tôi hơi lười nhưng được cái rất khéo léo và sáng tạo.", </w:t>
      </w:r>
    </w:p>
    <w:p w14:paraId="0EE37429" w14:textId="77777777" w:rsidR="00515445" w:rsidRPr="00515445" w:rsidRDefault="00515445" w:rsidP="00515445">
      <w:pPr>
        <w:rPr>
          <w:lang w:val="vi-VN"/>
        </w:rPr>
      </w:pPr>
      <w:r w:rsidRPr="00515445">
        <w:rPr>
          <w:lang w:val="vi-VN"/>
        </w:rPr>
        <w:t xml:space="preserve">      "en": "My sister is a bit lazy but on the plus side, she's very skillful and creative."</w:t>
      </w:r>
    </w:p>
    <w:p w14:paraId="46EBFA1F" w14:textId="77777777" w:rsidR="00515445" w:rsidRPr="00515445" w:rsidRDefault="00515445" w:rsidP="00515445">
      <w:pPr>
        <w:rPr>
          <w:lang w:val="vi-VN"/>
        </w:rPr>
      </w:pPr>
      <w:r w:rsidRPr="00515445">
        <w:rPr>
          <w:lang w:val="vi-VN"/>
        </w:rPr>
        <w:t xml:space="preserve">    }, </w:t>
      </w:r>
    </w:p>
    <w:p w14:paraId="65E75E10" w14:textId="77777777" w:rsidR="00515445" w:rsidRPr="00515445" w:rsidRDefault="00515445" w:rsidP="00515445">
      <w:pPr>
        <w:rPr>
          <w:lang w:val="vi-VN"/>
        </w:rPr>
      </w:pPr>
      <w:r w:rsidRPr="00515445">
        <w:rPr>
          <w:lang w:val="vi-VN"/>
        </w:rPr>
        <w:t xml:space="preserve">    {</w:t>
      </w:r>
    </w:p>
    <w:p w14:paraId="78106DBE" w14:textId="77777777" w:rsidR="00515445" w:rsidRPr="00515445" w:rsidRDefault="00515445" w:rsidP="00515445">
      <w:pPr>
        <w:rPr>
          <w:lang w:val="vi-VN"/>
        </w:rPr>
      </w:pPr>
      <w:r w:rsidRPr="00515445">
        <w:rPr>
          <w:lang w:val="vi-VN"/>
        </w:rPr>
        <w:t xml:space="preserve">      "vn": "Căn nhà này hơi nhỏ nhưng được cái vị trí thuận lợi, gần trung tâm thành phố.",</w:t>
      </w:r>
    </w:p>
    <w:p w14:paraId="294EFB60" w14:textId="77777777" w:rsidR="00515445" w:rsidRPr="00515445" w:rsidRDefault="00515445" w:rsidP="00515445">
      <w:pPr>
        <w:rPr>
          <w:lang w:val="vi-VN"/>
        </w:rPr>
      </w:pPr>
      <w:r w:rsidRPr="00515445">
        <w:rPr>
          <w:lang w:val="vi-VN"/>
        </w:rPr>
        <w:lastRenderedPageBreak/>
        <w:t xml:space="preserve">      "en": "This house is a bit small but on the plus side, the location is convenient, close to the city center."</w:t>
      </w:r>
    </w:p>
    <w:p w14:paraId="560E542F" w14:textId="77777777" w:rsidR="00515445" w:rsidRPr="00515445" w:rsidRDefault="00515445" w:rsidP="00515445">
      <w:pPr>
        <w:rPr>
          <w:lang w:val="vi-VN"/>
        </w:rPr>
      </w:pPr>
      <w:r w:rsidRPr="00515445">
        <w:rPr>
          <w:lang w:val="vi-VN"/>
        </w:rPr>
        <w:t xml:space="preserve">    }, </w:t>
      </w:r>
    </w:p>
    <w:p w14:paraId="7EC085C2" w14:textId="77777777" w:rsidR="00515445" w:rsidRPr="00515445" w:rsidRDefault="00515445" w:rsidP="00515445">
      <w:pPr>
        <w:rPr>
          <w:lang w:val="vi-VN"/>
        </w:rPr>
      </w:pPr>
      <w:r w:rsidRPr="00515445">
        <w:rPr>
          <w:lang w:val="vi-VN"/>
        </w:rPr>
        <w:t xml:space="preserve">    {</w:t>
      </w:r>
    </w:p>
    <w:p w14:paraId="3AD858E4" w14:textId="77777777" w:rsidR="00515445" w:rsidRPr="00515445" w:rsidRDefault="00515445" w:rsidP="00515445">
      <w:pPr>
        <w:rPr>
          <w:lang w:val="vi-VN"/>
        </w:rPr>
      </w:pPr>
      <w:r w:rsidRPr="00515445">
        <w:rPr>
          <w:lang w:val="vi-VN"/>
        </w:rPr>
        <w:t xml:space="preserve">      "vn": "Món ăn này hơi mặn nhưng được cái rất thơm và ngon.",</w:t>
      </w:r>
    </w:p>
    <w:p w14:paraId="18D6EE95" w14:textId="77777777" w:rsidR="00515445" w:rsidRPr="00515445" w:rsidRDefault="00515445" w:rsidP="00515445">
      <w:pPr>
        <w:rPr>
          <w:lang w:val="vi-VN"/>
        </w:rPr>
      </w:pPr>
      <w:r w:rsidRPr="00515445">
        <w:rPr>
          <w:lang w:val="vi-VN"/>
        </w:rPr>
        <w:t xml:space="preserve">      "en": "This dish is a bit salty but on the plus side, it's very fragrant and delicious."</w:t>
      </w:r>
    </w:p>
    <w:p w14:paraId="088B961C" w14:textId="77777777" w:rsidR="00515445" w:rsidRPr="00515445" w:rsidRDefault="00515445" w:rsidP="00515445">
      <w:pPr>
        <w:rPr>
          <w:lang w:val="vi-VN"/>
        </w:rPr>
      </w:pPr>
      <w:r w:rsidRPr="00515445">
        <w:rPr>
          <w:lang w:val="vi-VN"/>
        </w:rPr>
        <w:t xml:space="preserve">    } </w:t>
      </w:r>
    </w:p>
    <w:p w14:paraId="6E0A6AB0" w14:textId="77777777" w:rsidR="00515445" w:rsidRPr="00515445" w:rsidRDefault="00515445" w:rsidP="00515445">
      <w:pPr>
        <w:rPr>
          <w:lang w:val="vi-VN"/>
        </w:rPr>
      </w:pPr>
      <w:r w:rsidRPr="00515445">
        <w:rPr>
          <w:lang w:val="vi-VN"/>
        </w:rPr>
        <w:t xml:space="preserve">  ] </w:t>
      </w:r>
    </w:p>
    <w:p w14:paraId="20ABDCD2" w14:textId="77777777" w:rsidR="00515445" w:rsidRPr="00515445" w:rsidRDefault="00515445" w:rsidP="00515445">
      <w:pPr>
        <w:rPr>
          <w:lang w:val="vi-VN"/>
        </w:rPr>
      </w:pPr>
      <w:r w:rsidRPr="00515445">
        <w:rPr>
          <w:lang w:val="vi-VN"/>
        </w:rPr>
        <w:t>}</w:t>
      </w:r>
    </w:p>
    <w:p w14:paraId="7C4339EE" w14:textId="77777777" w:rsidR="00515445" w:rsidRPr="00515445" w:rsidRDefault="00515445" w:rsidP="00515445">
      <w:pPr>
        <w:rPr>
          <w:lang w:val="vi-VN"/>
        </w:rPr>
      </w:pPr>
      <w:r w:rsidRPr="00515445">
        <w:rPr>
          <w:lang w:val="vi-VN"/>
        </w:rPr>
        <w:t>-----------------------------</w:t>
      </w:r>
    </w:p>
    <w:p w14:paraId="3A1250E7" w14:textId="77777777" w:rsidR="00515445" w:rsidRPr="00515445" w:rsidRDefault="00515445" w:rsidP="00515445">
      <w:pPr>
        <w:rPr>
          <w:lang w:val="vi-VN"/>
        </w:rPr>
      </w:pPr>
      <w:r w:rsidRPr="00515445">
        <w:rPr>
          <w:lang w:val="vi-VN"/>
        </w:rPr>
        <w:t xml:space="preserve">keyword: Use of 'khắp' </w:t>
      </w:r>
    </w:p>
    <w:p w14:paraId="6BB687E8" w14:textId="77777777" w:rsidR="00515445" w:rsidRPr="00515445" w:rsidRDefault="00515445" w:rsidP="00515445">
      <w:pPr>
        <w:rPr>
          <w:lang w:val="vi-VN"/>
        </w:rPr>
      </w:pPr>
      <w:r w:rsidRPr="00515445">
        <w:rPr>
          <w:lang w:val="vi-VN"/>
        </w:rPr>
        <w:t xml:space="preserve">PROMPT: Generate grammar explanation for following Vietnamese grammar point: Use of 'khắp' </w:t>
      </w:r>
    </w:p>
    <w:p w14:paraId="5488AEE4" w14:textId="77777777" w:rsidR="00515445" w:rsidRPr="00515445" w:rsidRDefault="00515445" w:rsidP="00515445">
      <w:pPr>
        <w:rPr>
          <w:lang w:val="vi-VN"/>
        </w:rPr>
      </w:pPr>
      <w:r w:rsidRPr="00515445">
        <w:rPr>
          <w:lang w:val="vi-VN"/>
        </w:rPr>
        <w:t>RESPONSE: {</w:t>
      </w:r>
    </w:p>
    <w:p w14:paraId="1AAA31FA" w14:textId="77777777" w:rsidR="00515445" w:rsidRPr="00515445" w:rsidRDefault="00515445" w:rsidP="00515445">
      <w:pPr>
        <w:rPr>
          <w:lang w:val="vi-VN"/>
        </w:rPr>
      </w:pPr>
      <w:r w:rsidRPr="00515445">
        <w:rPr>
          <w:lang w:val="vi-VN"/>
        </w:rPr>
        <w:t xml:space="preserve">    "title": "Use of 'khắp'",</w:t>
      </w:r>
    </w:p>
    <w:p w14:paraId="0E4C12CC" w14:textId="77777777" w:rsidR="00515445" w:rsidRPr="00515445" w:rsidRDefault="00515445" w:rsidP="00515445">
      <w:pPr>
        <w:rPr>
          <w:lang w:val="vi-VN"/>
        </w:rPr>
      </w:pPr>
      <w:r w:rsidRPr="00515445">
        <w:rPr>
          <w:lang w:val="vi-VN"/>
        </w:rPr>
        <w:t xml:space="preserve">    "short_explanation": "Used to express the meaning of 'all over' or 'everywhere'.",</w:t>
      </w:r>
    </w:p>
    <w:p w14:paraId="1779E0D2" w14:textId="77777777" w:rsidR="00515445" w:rsidRPr="00515445" w:rsidRDefault="00515445" w:rsidP="00515445">
      <w:pPr>
        <w:rPr>
          <w:lang w:val="vi-VN"/>
        </w:rPr>
      </w:pPr>
      <w:r w:rsidRPr="00515445">
        <w:rPr>
          <w:lang w:val="vi-VN"/>
        </w:rPr>
        <w:t xml:space="preserve">    "long_explanation": "The Vietnamese word 'khắp' is used to express the meaning of 'all over' or 'everywhere'. It is placed before the noun to indicate that something is spread widely or thoroughly across a given area. The word 'khắp' itself does not involve movement and is used to show distribution.",</w:t>
      </w:r>
    </w:p>
    <w:p w14:paraId="39B2A16B" w14:textId="77777777" w:rsidR="00515445" w:rsidRPr="00515445" w:rsidRDefault="00515445" w:rsidP="00515445">
      <w:pPr>
        <w:rPr>
          <w:lang w:val="vi-VN"/>
        </w:rPr>
      </w:pPr>
      <w:r w:rsidRPr="00515445">
        <w:rPr>
          <w:lang w:val="vi-VN"/>
        </w:rPr>
        <w:t xml:space="preserve">    "formation": "khắp + place / thing",</w:t>
      </w:r>
    </w:p>
    <w:p w14:paraId="14E76A81" w14:textId="77777777" w:rsidR="00515445" w:rsidRPr="00515445" w:rsidRDefault="00515445" w:rsidP="00515445">
      <w:pPr>
        <w:rPr>
          <w:lang w:val="vi-VN"/>
        </w:rPr>
      </w:pPr>
      <w:r w:rsidRPr="00515445">
        <w:rPr>
          <w:lang w:val="vi-VN"/>
        </w:rPr>
        <w:t xml:space="preserve">    "examples": [</w:t>
      </w:r>
    </w:p>
    <w:p w14:paraId="0CED882B" w14:textId="77777777" w:rsidR="00515445" w:rsidRPr="00515445" w:rsidRDefault="00515445" w:rsidP="00515445">
      <w:pPr>
        <w:rPr>
          <w:lang w:val="vi-VN"/>
        </w:rPr>
      </w:pPr>
      <w:r w:rsidRPr="00515445">
        <w:rPr>
          <w:lang w:val="vi-VN"/>
        </w:rPr>
        <w:t xml:space="preserve">      {</w:t>
      </w:r>
    </w:p>
    <w:p w14:paraId="0F8DA108" w14:textId="77777777" w:rsidR="00515445" w:rsidRPr="00515445" w:rsidRDefault="00515445" w:rsidP="00515445">
      <w:pPr>
        <w:rPr>
          <w:lang w:val="vi-VN"/>
        </w:rPr>
      </w:pPr>
      <w:r w:rsidRPr="00515445">
        <w:rPr>
          <w:lang w:val="vi-VN"/>
        </w:rPr>
        <w:t xml:space="preserve">        "vn": "Mùa xuân, hoa đào nở rộ khắp nơi.",</w:t>
      </w:r>
    </w:p>
    <w:p w14:paraId="4767675A" w14:textId="77777777" w:rsidR="00515445" w:rsidRPr="00515445" w:rsidRDefault="00515445" w:rsidP="00515445">
      <w:pPr>
        <w:rPr>
          <w:lang w:val="vi-VN"/>
        </w:rPr>
      </w:pPr>
      <w:r w:rsidRPr="00515445">
        <w:rPr>
          <w:lang w:val="vi-VN"/>
        </w:rPr>
        <w:t xml:space="preserve">        "en": "In spring, cherry blossoms bloom everywhere."</w:t>
      </w:r>
    </w:p>
    <w:p w14:paraId="64F4D16B" w14:textId="77777777" w:rsidR="00515445" w:rsidRPr="00515445" w:rsidRDefault="00515445" w:rsidP="00515445">
      <w:pPr>
        <w:rPr>
          <w:lang w:val="vi-VN"/>
        </w:rPr>
      </w:pPr>
      <w:r w:rsidRPr="00515445">
        <w:rPr>
          <w:lang w:val="vi-VN"/>
        </w:rPr>
        <w:t xml:space="preserve">      },</w:t>
      </w:r>
    </w:p>
    <w:p w14:paraId="1F12DB07" w14:textId="77777777" w:rsidR="00515445" w:rsidRPr="00515445" w:rsidRDefault="00515445" w:rsidP="00515445">
      <w:pPr>
        <w:rPr>
          <w:lang w:val="vi-VN"/>
        </w:rPr>
      </w:pPr>
      <w:r w:rsidRPr="00515445">
        <w:rPr>
          <w:lang w:val="vi-VN"/>
        </w:rPr>
        <w:t xml:space="preserve">      {</w:t>
      </w:r>
    </w:p>
    <w:p w14:paraId="31695743" w14:textId="77777777" w:rsidR="00515445" w:rsidRPr="00515445" w:rsidRDefault="00515445" w:rsidP="00515445">
      <w:pPr>
        <w:rPr>
          <w:lang w:val="vi-VN"/>
        </w:rPr>
      </w:pPr>
      <w:r w:rsidRPr="00515445">
        <w:rPr>
          <w:lang w:val="vi-VN"/>
        </w:rPr>
        <w:t xml:space="preserve">        "vn": "Tin tức về vụ tai nạn đã lan khắp cả nước.",</w:t>
      </w:r>
    </w:p>
    <w:p w14:paraId="31457643" w14:textId="77777777" w:rsidR="00515445" w:rsidRPr="00515445" w:rsidRDefault="00515445" w:rsidP="00515445">
      <w:pPr>
        <w:rPr>
          <w:lang w:val="vi-VN"/>
        </w:rPr>
      </w:pPr>
      <w:r w:rsidRPr="00515445">
        <w:rPr>
          <w:lang w:val="vi-VN"/>
        </w:rPr>
        <w:t xml:space="preserve">        "en": "News of the accident spread all over the country."</w:t>
      </w:r>
    </w:p>
    <w:p w14:paraId="50D6C8C6" w14:textId="77777777" w:rsidR="00515445" w:rsidRPr="00515445" w:rsidRDefault="00515445" w:rsidP="00515445">
      <w:pPr>
        <w:rPr>
          <w:lang w:val="vi-VN"/>
        </w:rPr>
      </w:pPr>
      <w:r w:rsidRPr="00515445">
        <w:rPr>
          <w:lang w:val="vi-VN"/>
        </w:rPr>
        <w:t xml:space="preserve">      },</w:t>
      </w:r>
    </w:p>
    <w:p w14:paraId="5AE12500" w14:textId="77777777" w:rsidR="00515445" w:rsidRPr="00515445" w:rsidRDefault="00515445" w:rsidP="00515445">
      <w:pPr>
        <w:rPr>
          <w:lang w:val="vi-VN"/>
        </w:rPr>
      </w:pPr>
      <w:r w:rsidRPr="00515445">
        <w:rPr>
          <w:lang w:val="vi-VN"/>
        </w:rPr>
        <w:t xml:space="preserve">      {</w:t>
      </w:r>
    </w:p>
    <w:p w14:paraId="0A555F5F" w14:textId="77777777" w:rsidR="00515445" w:rsidRPr="00515445" w:rsidRDefault="00515445" w:rsidP="00515445">
      <w:pPr>
        <w:rPr>
          <w:lang w:val="vi-VN"/>
        </w:rPr>
      </w:pPr>
      <w:r w:rsidRPr="00515445">
        <w:rPr>
          <w:lang w:val="vi-VN"/>
        </w:rPr>
        <w:t xml:space="preserve">        "vn": "Tôi đã đi khắp thế giới nhưng vẫn chưa tìm được nơi mình thực sự muốn đặt chân đến.",</w:t>
      </w:r>
    </w:p>
    <w:p w14:paraId="08388859" w14:textId="77777777" w:rsidR="00515445" w:rsidRPr="00515445" w:rsidRDefault="00515445" w:rsidP="00515445">
      <w:pPr>
        <w:rPr>
          <w:lang w:val="vi-VN"/>
        </w:rPr>
      </w:pPr>
      <w:r w:rsidRPr="00515445">
        <w:rPr>
          <w:lang w:val="vi-VN"/>
        </w:rPr>
        <w:t xml:space="preserve">        "en": "I've trave</w:t>
      </w:r>
      <w:del w:id="71" w:author="Canh Duc Nguyen" w:date="2023-10-15T15:14:00Z">
        <w:r w:rsidRPr="00515445" w:rsidDel="00090BDD">
          <w:rPr>
            <w:lang w:val="vi-VN"/>
          </w:rPr>
          <w:delText>l</w:delText>
        </w:r>
      </w:del>
      <w:r w:rsidRPr="00515445">
        <w:rPr>
          <w:lang w:val="vi-VN"/>
        </w:rPr>
        <w:t>led all over the world but still haven't found the place where I truly want to be."</w:t>
      </w:r>
    </w:p>
    <w:p w14:paraId="7BD360B9" w14:textId="77777777" w:rsidR="00515445" w:rsidRPr="00515445" w:rsidRDefault="00515445" w:rsidP="00515445">
      <w:pPr>
        <w:rPr>
          <w:lang w:val="vi-VN"/>
        </w:rPr>
      </w:pPr>
      <w:r w:rsidRPr="00515445">
        <w:rPr>
          <w:lang w:val="vi-VN"/>
        </w:rPr>
        <w:t xml:space="preserve">      },</w:t>
      </w:r>
    </w:p>
    <w:p w14:paraId="7732815B" w14:textId="77777777" w:rsidR="00515445" w:rsidRPr="00515445" w:rsidRDefault="00515445" w:rsidP="00515445">
      <w:pPr>
        <w:rPr>
          <w:lang w:val="vi-VN"/>
        </w:rPr>
      </w:pPr>
      <w:r w:rsidRPr="00515445">
        <w:rPr>
          <w:lang w:val="vi-VN"/>
        </w:rPr>
        <w:t xml:space="preserve">      {</w:t>
      </w:r>
    </w:p>
    <w:p w14:paraId="67996C54" w14:textId="77777777" w:rsidR="00515445" w:rsidRPr="00515445" w:rsidRDefault="00515445" w:rsidP="00515445">
      <w:pPr>
        <w:rPr>
          <w:lang w:val="vi-VN"/>
        </w:rPr>
      </w:pPr>
      <w:r w:rsidRPr="00515445">
        <w:rPr>
          <w:lang w:val="vi-VN"/>
        </w:rPr>
        <w:t xml:space="preserve">        "vn": "Cô ấy đã tìm kiếm khắp ngôi nhà nhưng không tìm thấy chiếc chìa khóa.",</w:t>
      </w:r>
    </w:p>
    <w:p w14:paraId="03DDBE7E" w14:textId="77777777" w:rsidR="00515445" w:rsidRPr="00515445" w:rsidRDefault="00515445" w:rsidP="00515445">
      <w:pPr>
        <w:rPr>
          <w:lang w:val="vi-VN"/>
        </w:rPr>
      </w:pPr>
      <w:r w:rsidRPr="00515445">
        <w:rPr>
          <w:lang w:val="vi-VN"/>
        </w:rPr>
        <w:t xml:space="preserve">        "en": "She searched all over the house but couldn't find the key."</w:t>
      </w:r>
    </w:p>
    <w:p w14:paraId="6CE1916E" w14:textId="77777777" w:rsidR="00515445" w:rsidRPr="00515445" w:rsidRDefault="00515445" w:rsidP="00515445">
      <w:pPr>
        <w:rPr>
          <w:lang w:val="vi-VN"/>
        </w:rPr>
      </w:pPr>
      <w:r w:rsidRPr="00515445">
        <w:rPr>
          <w:lang w:val="vi-VN"/>
        </w:rPr>
        <w:t xml:space="preserve">      }</w:t>
      </w:r>
    </w:p>
    <w:p w14:paraId="249528DE" w14:textId="77777777" w:rsidR="00515445" w:rsidRPr="00515445" w:rsidRDefault="00515445" w:rsidP="00515445">
      <w:pPr>
        <w:rPr>
          <w:lang w:val="vi-VN"/>
        </w:rPr>
      </w:pPr>
      <w:r w:rsidRPr="00515445">
        <w:rPr>
          <w:lang w:val="vi-VN"/>
        </w:rPr>
        <w:t xml:space="preserve">    ]</w:t>
      </w:r>
    </w:p>
    <w:p w14:paraId="094D8287" w14:textId="77777777" w:rsidR="00515445" w:rsidRPr="00515445" w:rsidRDefault="00515445" w:rsidP="00515445">
      <w:pPr>
        <w:rPr>
          <w:lang w:val="vi-VN"/>
        </w:rPr>
      </w:pPr>
      <w:r w:rsidRPr="00515445">
        <w:rPr>
          <w:lang w:val="vi-VN"/>
        </w:rPr>
        <w:t>}</w:t>
      </w:r>
    </w:p>
    <w:p w14:paraId="7D951928" w14:textId="77777777" w:rsidR="00515445" w:rsidRPr="00515445" w:rsidRDefault="00515445" w:rsidP="00515445">
      <w:pPr>
        <w:rPr>
          <w:lang w:val="vi-VN"/>
        </w:rPr>
      </w:pPr>
      <w:r w:rsidRPr="00515445">
        <w:rPr>
          <w:lang w:val="vi-VN"/>
        </w:rPr>
        <w:t>-----------------------------</w:t>
      </w:r>
    </w:p>
    <w:p w14:paraId="5BF30280" w14:textId="77777777" w:rsidR="00515445" w:rsidRPr="00515445" w:rsidRDefault="00515445" w:rsidP="00515445">
      <w:pPr>
        <w:rPr>
          <w:lang w:val="vi-VN"/>
        </w:rPr>
      </w:pPr>
      <w:r w:rsidRPr="00515445">
        <w:rPr>
          <w:lang w:val="vi-VN"/>
        </w:rPr>
        <w:t xml:space="preserve">keyword: Use of 'làm gì có' </w:t>
      </w:r>
    </w:p>
    <w:p w14:paraId="14B3C2CB"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Use of 'làm gì có' </w:t>
      </w:r>
    </w:p>
    <w:p w14:paraId="4F449480" w14:textId="77777777" w:rsidR="00515445" w:rsidRPr="00515445" w:rsidRDefault="00515445" w:rsidP="00515445">
      <w:pPr>
        <w:rPr>
          <w:lang w:val="vi-VN"/>
        </w:rPr>
      </w:pPr>
      <w:r w:rsidRPr="00515445">
        <w:rPr>
          <w:lang w:val="vi-VN"/>
        </w:rPr>
        <w:t xml:space="preserve">RESPONSE: { </w:t>
      </w:r>
    </w:p>
    <w:p w14:paraId="1501D988" w14:textId="77777777" w:rsidR="00515445" w:rsidRPr="00515445" w:rsidRDefault="00515445" w:rsidP="00515445">
      <w:pPr>
        <w:rPr>
          <w:lang w:val="vi-VN"/>
        </w:rPr>
      </w:pPr>
      <w:r w:rsidRPr="00515445">
        <w:rPr>
          <w:lang w:val="vi-VN"/>
        </w:rPr>
        <w:t xml:space="preserve">  "title": "Use of 'làm gì có'", </w:t>
      </w:r>
    </w:p>
    <w:p w14:paraId="0302E085" w14:textId="77777777" w:rsidR="00515445" w:rsidRPr="00515445" w:rsidRDefault="00515445" w:rsidP="00515445">
      <w:pPr>
        <w:rPr>
          <w:lang w:val="vi-VN"/>
        </w:rPr>
      </w:pPr>
      <w:r w:rsidRPr="00515445">
        <w:rPr>
          <w:lang w:val="vi-VN"/>
        </w:rPr>
        <w:t xml:space="preserve">  "short_explanation": "Used to express non-existence or denial in Vietnamese.", </w:t>
      </w:r>
    </w:p>
    <w:p w14:paraId="206C04F1" w14:textId="77777777" w:rsidR="00515445" w:rsidRPr="00515445" w:rsidRDefault="00515445" w:rsidP="00515445">
      <w:pPr>
        <w:rPr>
          <w:lang w:val="vi-VN"/>
        </w:rPr>
      </w:pPr>
      <w:r w:rsidRPr="00515445">
        <w:rPr>
          <w:lang w:val="vi-VN"/>
        </w:rPr>
        <w:t xml:space="preserve">  "long_explanation": "'làm gì có' is a phrase in Vietnamese that is used to emphatically deny or dispute something or express that something does not exist or occur. This phrase can be seen as equivalent to English expressions such as 'there is no way' or 'it doesn't exist'. This phrase is often used in conversation to assert a strong denial or disbelief.", </w:t>
      </w:r>
    </w:p>
    <w:p w14:paraId="6B0654FC" w14:textId="77777777" w:rsidR="00515445" w:rsidRPr="00515445" w:rsidRDefault="00515445" w:rsidP="00515445">
      <w:pPr>
        <w:rPr>
          <w:lang w:val="vi-VN"/>
        </w:rPr>
      </w:pPr>
      <w:r w:rsidRPr="00515445">
        <w:rPr>
          <w:lang w:val="vi-VN"/>
        </w:rPr>
        <w:t xml:space="preserve">  "formation": "Subject + 'làm gì có' + Object", </w:t>
      </w:r>
    </w:p>
    <w:p w14:paraId="6CF74AAB" w14:textId="77777777" w:rsidR="00515445" w:rsidRPr="00515445" w:rsidRDefault="00515445" w:rsidP="00515445">
      <w:pPr>
        <w:rPr>
          <w:lang w:val="vi-VN"/>
        </w:rPr>
      </w:pPr>
      <w:r w:rsidRPr="00515445">
        <w:rPr>
          <w:lang w:val="vi-VN"/>
        </w:rPr>
        <w:t xml:space="preserve">  "examples": [</w:t>
      </w:r>
    </w:p>
    <w:p w14:paraId="65F87D60" w14:textId="77777777" w:rsidR="00515445" w:rsidRPr="00515445" w:rsidRDefault="00515445" w:rsidP="00515445">
      <w:pPr>
        <w:rPr>
          <w:lang w:val="vi-VN"/>
        </w:rPr>
      </w:pPr>
      <w:r w:rsidRPr="00515445">
        <w:rPr>
          <w:lang w:val="vi-VN"/>
        </w:rPr>
        <w:t xml:space="preserve">      { </w:t>
      </w:r>
    </w:p>
    <w:p w14:paraId="08EEC470" w14:textId="77777777" w:rsidR="00515445" w:rsidRPr="00515445" w:rsidRDefault="00515445" w:rsidP="00515445">
      <w:pPr>
        <w:rPr>
          <w:lang w:val="vi-VN"/>
        </w:rPr>
      </w:pPr>
      <w:r w:rsidRPr="00515445">
        <w:rPr>
          <w:lang w:val="vi-VN"/>
        </w:rPr>
        <w:t xml:space="preserve">        "vn": "Anh ta làm gì có tiền để mua cái xe hơi đó.", </w:t>
      </w:r>
    </w:p>
    <w:p w14:paraId="4AF2BA21" w14:textId="77777777" w:rsidR="00515445" w:rsidRPr="00515445" w:rsidRDefault="00515445" w:rsidP="00515445">
      <w:pPr>
        <w:rPr>
          <w:lang w:val="vi-VN"/>
        </w:rPr>
      </w:pPr>
      <w:r w:rsidRPr="00515445">
        <w:rPr>
          <w:lang w:val="vi-VN"/>
        </w:rPr>
        <w:t xml:space="preserve">        "en": "There's no way he has the money to buy that car."</w:t>
      </w:r>
    </w:p>
    <w:p w14:paraId="5CDB5BBA" w14:textId="77777777" w:rsidR="00515445" w:rsidRPr="00515445" w:rsidRDefault="00515445" w:rsidP="00515445">
      <w:pPr>
        <w:rPr>
          <w:lang w:val="vi-VN"/>
        </w:rPr>
      </w:pPr>
      <w:r w:rsidRPr="00515445">
        <w:rPr>
          <w:lang w:val="vi-VN"/>
        </w:rPr>
        <w:t xml:space="preserve">      }, </w:t>
      </w:r>
    </w:p>
    <w:p w14:paraId="665AE34E" w14:textId="77777777" w:rsidR="00515445" w:rsidRPr="00515445" w:rsidRDefault="00515445" w:rsidP="00515445">
      <w:pPr>
        <w:rPr>
          <w:lang w:val="vi-VN"/>
        </w:rPr>
      </w:pPr>
      <w:r w:rsidRPr="00515445">
        <w:rPr>
          <w:lang w:val="vi-VN"/>
        </w:rPr>
        <w:t xml:space="preserve">      { </w:t>
      </w:r>
    </w:p>
    <w:p w14:paraId="47CF2763" w14:textId="77777777" w:rsidR="00515445" w:rsidRPr="00515445" w:rsidRDefault="00515445" w:rsidP="00515445">
      <w:pPr>
        <w:rPr>
          <w:lang w:val="vi-VN"/>
        </w:rPr>
      </w:pPr>
      <w:r w:rsidRPr="00515445">
        <w:rPr>
          <w:lang w:val="vi-VN"/>
        </w:rPr>
        <w:t xml:space="preserve">        "vn": "Tôi làm gì có thời gian rảnh để đọc sách.", </w:t>
      </w:r>
    </w:p>
    <w:p w14:paraId="7126EB10" w14:textId="77777777" w:rsidR="00515445" w:rsidRPr="00515445" w:rsidRDefault="00515445" w:rsidP="00515445">
      <w:pPr>
        <w:rPr>
          <w:lang w:val="vi-VN"/>
        </w:rPr>
      </w:pPr>
      <w:r w:rsidRPr="00515445">
        <w:rPr>
          <w:lang w:val="vi-VN"/>
        </w:rPr>
        <w:t xml:space="preserve">        "en": "I don't have any free time to read books."</w:t>
      </w:r>
    </w:p>
    <w:p w14:paraId="7D14A671" w14:textId="77777777" w:rsidR="00515445" w:rsidRPr="00515445" w:rsidRDefault="00515445" w:rsidP="00515445">
      <w:pPr>
        <w:rPr>
          <w:lang w:val="vi-VN"/>
        </w:rPr>
      </w:pPr>
      <w:r w:rsidRPr="00515445">
        <w:rPr>
          <w:lang w:val="vi-VN"/>
        </w:rPr>
        <w:t xml:space="preserve">      }, </w:t>
      </w:r>
    </w:p>
    <w:p w14:paraId="1C4230F8" w14:textId="77777777" w:rsidR="00515445" w:rsidRPr="00515445" w:rsidRDefault="00515445" w:rsidP="00515445">
      <w:pPr>
        <w:rPr>
          <w:lang w:val="vi-VN"/>
        </w:rPr>
      </w:pPr>
      <w:r w:rsidRPr="00515445">
        <w:rPr>
          <w:lang w:val="vi-VN"/>
        </w:rPr>
        <w:t xml:space="preserve">      { </w:t>
      </w:r>
    </w:p>
    <w:p w14:paraId="325D4D92" w14:textId="77777777" w:rsidR="00515445" w:rsidRPr="00515445" w:rsidRDefault="00515445" w:rsidP="00515445">
      <w:pPr>
        <w:rPr>
          <w:lang w:val="vi-VN"/>
        </w:rPr>
      </w:pPr>
      <w:r w:rsidRPr="00515445">
        <w:rPr>
          <w:lang w:val="vi-VN"/>
        </w:rPr>
        <w:t xml:space="preserve">        "vn": "Cô ấy làm gì có kiến thức để dạy cho con tôi.", </w:t>
      </w:r>
    </w:p>
    <w:p w14:paraId="4075ABB6" w14:textId="77777777" w:rsidR="00515445" w:rsidRPr="00515445" w:rsidRDefault="00515445" w:rsidP="00515445">
      <w:pPr>
        <w:rPr>
          <w:lang w:val="vi-VN"/>
        </w:rPr>
      </w:pPr>
      <w:r w:rsidRPr="00515445">
        <w:rPr>
          <w:lang w:val="vi-VN"/>
        </w:rPr>
        <w:t xml:space="preserve">        "en": "She doesn't have the knowledge to teach my child."</w:t>
      </w:r>
    </w:p>
    <w:p w14:paraId="7D493E81" w14:textId="77777777" w:rsidR="00515445" w:rsidRPr="00515445" w:rsidRDefault="00515445" w:rsidP="00515445">
      <w:pPr>
        <w:rPr>
          <w:lang w:val="vi-VN"/>
        </w:rPr>
      </w:pPr>
      <w:r w:rsidRPr="00515445">
        <w:rPr>
          <w:lang w:val="vi-VN"/>
        </w:rPr>
        <w:t xml:space="preserve">      }, </w:t>
      </w:r>
    </w:p>
    <w:p w14:paraId="7DEFCF73" w14:textId="77777777" w:rsidR="00515445" w:rsidRPr="00515445" w:rsidRDefault="00515445" w:rsidP="00515445">
      <w:pPr>
        <w:rPr>
          <w:lang w:val="vi-VN"/>
        </w:rPr>
      </w:pPr>
      <w:r w:rsidRPr="00515445">
        <w:rPr>
          <w:lang w:val="vi-VN"/>
        </w:rPr>
        <w:t xml:space="preserve">      { </w:t>
      </w:r>
    </w:p>
    <w:p w14:paraId="73F660E4" w14:textId="77777777" w:rsidR="00515445" w:rsidRPr="00515445" w:rsidRDefault="00515445" w:rsidP="00515445">
      <w:pPr>
        <w:rPr>
          <w:lang w:val="vi-VN"/>
        </w:rPr>
      </w:pPr>
      <w:r w:rsidRPr="00515445">
        <w:rPr>
          <w:lang w:val="vi-VN"/>
        </w:rPr>
        <w:t xml:space="preserve">        "vn": "Chúng tôi làm gì có khả năng trả nợ lớn như vậy.", </w:t>
      </w:r>
    </w:p>
    <w:p w14:paraId="4DEFFD3E" w14:textId="77777777" w:rsidR="00515445" w:rsidRPr="00515445" w:rsidRDefault="00515445" w:rsidP="00515445">
      <w:pPr>
        <w:rPr>
          <w:lang w:val="vi-VN"/>
        </w:rPr>
      </w:pPr>
      <w:r w:rsidRPr="00515445">
        <w:rPr>
          <w:lang w:val="vi-VN"/>
        </w:rPr>
        <w:t xml:space="preserve">        "en": "We have no ability to pay such a large debt."</w:t>
      </w:r>
    </w:p>
    <w:p w14:paraId="0AD31B74" w14:textId="77777777" w:rsidR="00515445" w:rsidRPr="00515445" w:rsidRDefault="00515445" w:rsidP="00515445">
      <w:pPr>
        <w:rPr>
          <w:lang w:val="vi-VN"/>
        </w:rPr>
      </w:pPr>
      <w:r w:rsidRPr="00515445">
        <w:rPr>
          <w:lang w:val="vi-VN"/>
        </w:rPr>
        <w:t xml:space="preserve">      } </w:t>
      </w:r>
    </w:p>
    <w:p w14:paraId="5FD0E224" w14:textId="77777777" w:rsidR="00515445" w:rsidRPr="00515445" w:rsidRDefault="00515445" w:rsidP="00515445">
      <w:pPr>
        <w:rPr>
          <w:lang w:val="vi-VN"/>
        </w:rPr>
      </w:pPr>
      <w:r w:rsidRPr="00515445">
        <w:rPr>
          <w:lang w:val="vi-VN"/>
        </w:rPr>
        <w:t xml:space="preserve">    ] </w:t>
      </w:r>
    </w:p>
    <w:p w14:paraId="6B807756" w14:textId="77777777" w:rsidR="00515445" w:rsidRPr="00515445" w:rsidRDefault="00515445" w:rsidP="00515445">
      <w:pPr>
        <w:rPr>
          <w:lang w:val="vi-VN"/>
        </w:rPr>
      </w:pPr>
      <w:r w:rsidRPr="00515445">
        <w:rPr>
          <w:lang w:val="vi-VN"/>
        </w:rPr>
        <w:t>}</w:t>
      </w:r>
    </w:p>
    <w:p w14:paraId="3A6F0C8A" w14:textId="77777777" w:rsidR="00515445" w:rsidRPr="00515445" w:rsidRDefault="00515445" w:rsidP="00515445">
      <w:pPr>
        <w:rPr>
          <w:lang w:val="vi-VN"/>
        </w:rPr>
      </w:pPr>
      <w:r w:rsidRPr="00515445">
        <w:rPr>
          <w:lang w:val="vi-VN"/>
        </w:rPr>
        <w:t>-----------------------------</w:t>
      </w:r>
    </w:p>
    <w:p w14:paraId="5140CBFE" w14:textId="77777777" w:rsidR="00515445" w:rsidRPr="00515445" w:rsidRDefault="00515445" w:rsidP="00515445">
      <w:pPr>
        <w:rPr>
          <w:lang w:val="vi-VN"/>
        </w:rPr>
      </w:pPr>
      <w:r w:rsidRPr="00515445">
        <w:rPr>
          <w:lang w:val="vi-VN"/>
        </w:rPr>
        <w:t xml:space="preserve">keyword: Use of 'liệu' </w:t>
      </w:r>
    </w:p>
    <w:p w14:paraId="3DDEC283" w14:textId="77777777" w:rsidR="00515445" w:rsidRPr="00515445" w:rsidRDefault="00515445" w:rsidP="00515445">
      <w:pPr>
        <w:rPr>
          <w:lang w:val="vi-VN"/>
        </w:rPr>
      </w:pPr>
      <w:r w:rsidRPr="00515445">
        <w:rPr>
          <w:lang w:val="vi-VN"/>
        </w:rPr>
        <w:t xml:space="preserve">PROMPT: Generate grammar explanation for following Vietnamese grammar point: Use of 'liệu' </w:t>
      </w:r>
    </w:p>
    <w:p w14:paraId="25D9035E" w14:textId="77777777" w:rsidR="00515445" w:rsidRPr="00515445" w:rsidRDefault="00515445" w:rsidP="00515445">
      <w:pPr>
        <w:rPr>
          <w:lang w:val="vi-VN"/>
        </w:rPr>
      </w:pPr>
      <w:r w:rsidRPr="00515445">
        <w:rPr>
          <w:lang w:val="vi-VN"/>
        </w:rPr>
        <w:t>RESPONSE: {</w:t>
      </w:r>
    </w:p>
    <w:p w14:paraId="1162F695" w14:textId="77777777" w:rsidR="00515445" w:rsidRPr="00515445" w:rsidRDefault="00515445" w:rsidP="00515445">
      <w:pPr>
        <w:rPr>
          <w:lang w:val="vi-VN"/>
        </w:rPr>
      </w:pPr>
      <w:r w:rsidRPr="00515445">
        <w:rPr>
          <w:lang w:val="vi-VN"/>
        </w:rPr>
        <w:t xml:space="preserve">  "title": "Use of 'liệu'",  </w:t>
      </w:r>
    </w:p>
    <w:p w14:paraId="1C9A65E8" w14:textId="77777777" w:rsidR="00515445" w:rsidRPr="00515445" w:rsidRDefault="00515445" w:rsidP="00515445">
      <w:pPr>
        <w:rPr>
          <w:lang w:val="vi-VN"/>
        </w:rPr>
      </w:pPr>
      <w:r w:rsidRPr="00515445">
        <w:rPr>
          <w:lang w:val="vi-VN"/>
        </w:rPr>
        <w:t xml:space="preserve">  "short_explanation": "Used to express doubt or to form a yes-no question.",  </w:t>
      </w:r>
    </w:p>
    <w:p w14:paraId="6A443C76" w14:textId="77777777" w:rsidR="00515445" w:rsidRPr="00515445" w:rsidRDefault="00515445" w:rsidP="00515445">
      <w:pPr>
        <w:rPr>
          <w:lang w:val="vi-VN"/>
        </w:rPr>
      </w:pPr>
      <w:r w:rsidRPr="00515445">
        <w:rPr>
          <w:lang w:val="vi-VN"/>
        </w:rPr>
        <w:t xml:space="preserve">  "long_explanation": "In Vietnamese, the word 'liệu' is used to convey uncertainty or doubt. It can also be utilized in a question to clarify whether or not a particular condition will occur. In many cases, it can be equated to the English phrases 'whether' or 'if'.",</w:t>
      </w:r>
    </w:p>
    <w:p w14:paraId="56D06A22" w14:textId="77777777" w:rsidR="00515445" w:rsidRPr="00515445" w:rsidRDefault="00515445" w:rsidP="00515445">
      <w:pPr>
        <w:rPr>
          <w:lang w:val="vi-VN"/>
        </w:rPr>
      </w:pPr>
      <w:r w:rsidRPr="00515445">
        <w:rPr>
          <w:lang w:val="vi-VN"/>
        </w:rPr>
        <w:t xml:space="preserve">  "formation": "subject + 'liệu' + verb", </w:t>
      </w:r>
    </w:p>
    <w:p w14:paraId="14849071" w14:textId="77777777" w:rsidR="00515445" w:rsidRPr="00515445" w:rsidRDefault="00515445" w:rsidP="00515445">
      <w:pPr>
        <w:rPr>
          <w:lang w:val="vi-VN"/>
        </w:rPr>
      </w:pPr>
      <w:r w:rsidRPr="00515445">
        <w:rPr>
          <w:lang w:val="vi-VN"/>
        </w:rPr>
        <w:t xml:space="preserve">  "examples": [ </w:t>
      </w:r>
    </w:p>
    <w:p w14:paraId="3CA5FCB8" w14:textId="77777777" w:rsidR="00515445" w:rsidRPr="00515445" w:rsidRDefault="00515445" w:rsidP="00515445">
      <w:pPr>
        <w:rPr>
          <w:lang w:val="vi-VN"/>
        </w:rPr>
      </w:pPr>
      <w:r w:rsidRPr="00515445">
        <w:rPr>
          <w:lang w:val="vi-VN"/>
        </w:rPr>
        <w:t xml:space="preserve">  {</w:t>
      </w:r>
    </w:p>
    <w:p w14:paraId="46DCE520" w14:textId="77777777" w:rsidR="00515445" w:rsidRPr="00515445" w:rsidRDefault="00515445" w:rsidP="00515445">
      <w:pPr>
        <w:rPr>
          <w:lang w:val="vi-VN"/>
        </w:rPr>
      </w:pPr>
      <w:r w:rsidRPr="00515445">
        <w:rPr>
          <w:lang w:val="vi-VN"/>
        </w:rPr>
        <w:t xml:space="preserve">    "vn": "Liệu anh có thể giúp tôi không?", </w:t>
      </w:r>
    </w:p>
    <w:p w14:paraId="234EE501" w14:textId="77777777" w:rsidR="00515445" w:rsidRPr="00515445" w:rsidRDefault="00515445" w:rsidP="00515445">
      <w:pPr>
        <w:rPr>
          <w:lang w:val="vi-VN"/>
        </w:rPr>
      </w:pPr>
      <w:r w:rsidRPr="00515445">
        <w:rPr>
          <w:lang w:val="vi-VN"/>
        </w:rPr>
        <w:t xml:space="preserve">    "en": "Can you help me?",</w:t>
      </w:r>
    </w:p>
    <w:p w14:paraId="24B40BD1" w14:textId="77777777" w:rsidR="00515445" w:rsidRPr="00515445" w:rsidRDefault="00515445" w:rsidP="00515445">
      <w:pPr>
        <w:rPr>
          <w:lang w:val="vi-VN"/>
        </w:rPr>
      </w:pPr>
      <w:r w:rsidRPr="00515445">
        <w:rPr>
          <w:lang w:val="vi-VN"/>
        </w:rPr>
        <w:t xml:space="preserve">  }, </w:t>
      </w:r>
    </w:p>
    <w:p w14:paraId="2A360A19" w14:textId="77777777" w:rsidR="00515445" w:rsidRPr="00515445" w:rsidRDefault="00515445" w:rsidP="00515445">
      <w:pPr>
        <w:rPr>
          <w:lang w:val="vi-VN"/>
        </w:rPr>
      </w:pPr>
      <w:r w:rsidRPr="00515445">
        <w:rPr>
          <w:lang w:val="vi-VN"/>
        </w:rPr>
        <w:lastRenderedPageBreak/>
        <w:t xml:space="preserve">  {</w:t>
      </w:r>
    </w:p>
    <w:p w14:paraId="762E2B42" w14:textId="77777777" w:rsidR="00515445" w:rsidRPr="00515445" w:rsidRDefault="00515445" w:rsidP="00515445">
      <w:pPr>
        <w:rPr>
          <w:lang w:val="vi-VN"/>
        </w:rPr>
      </w:pPr>
      <w:r w:rsidRPr="00515445">
        <w:rPr>
          <w:lang w:val="vi-VN"/>
        </w:rPr>
        <w:t xml:space="preserve">    "vn": "Liệu cô ấy có đến không?", </w:t>
      </w:r>
    </w:p>
    <w:p w14:paraId="643E7C6F" w14:textId="77777777" w:rsidR="00515445" w:rsidRPr="00515445" w:rsidRDefault="00515445" w:rsidP="00515445">
      <w:pPr>
        <w:rPr>
          <w:lang w:val="vi-VN"/>
        </w:rPr>
      </w:pPr>
      <w:r w:rsidRPr="00515445">
        <w:rPr>
          <w:lang w:val="vi-VN"/>
        </w:rPr>
        <w:t xml:space="preserve">    "en": "Will she come?", </w:t>
      </w:r>
    </w:p>
    <w:p w14:paraId="4C389919" w14:textId="77777777" w:rsidR="00515445" w:rsidRPr="00515445" w:rsidRDefault="00515445" w:rsidP="00515445">
      <w:pPr>
        <w:rPr>
          <w:lang w:val="vi-VN"/>
        </w:rPr>
      </w:pPr>
      <w:r w:rsidRPr="00515445">
        <w:rPr>
          <w:lang w:val="vi-VN"/>
        </w:rPr>
        <w:t xml:space="preserve">  }, </w:t>
      </w:r>
    </w:p>
    <w:p w14:paraId="325627B4" w14:textId="77777777" w:rsidR="00515445" w:rsidRPr="00515445" w:rsidRDefault="00515445" w:rsidP="00515445">
      <w:pPr>
        <w:rPr>
          <w:lang w:val="vi-VN"/>
        </w:rPr>
      </w:pPr>
      <w:r w:rsidRPr="00515445">
        <w:rPr>
          <w:lang w:val="vi-VN"/>
        </w:rPr>
        <w:t xml:space="preserve">  {</w:t>
      </w:r>
    </w:p>
    <w:p w14:paraId="2E3DF324" w14:textId="77777777" w:rsidR="00515445" w:rsidRPr="00515445" w:rsidRDefault="00515445" w:rsidP="00515445">
      <w:pPr>
        <w:rPr>
          <w:lang w:val="vi-VN"/>
        </w:rPr>
      </w:pPr>
      <w:r w:rsidRPr="00515445">
        <w:rPr>
          <w:lang w:val="vi-VN"/>
        </w:rPr>
        <w:t xml:space="preserve">    "vn": "Liệu chúng ta có thể hoàn thành công việc này không?", </w:t>
      </w:r>
    </w:p>
    <w:p w14:paraId="19A58240" w14:textId="77777777" w:rsidR="00515445" w:rsidRPr="00515445" w:rsidRDefault="00515445" w:rsidP="00515445">
      <w:pPr>
        <w:rPr>
          <w:lang w:val="vi-VN"/>
        </w:rPr>
      </w:pPr>
      <w:r w:rsidRPr="00515445">
        <w:rPr>
          <w:lang w:val="vi-VN"/>
        </w:rPr>
        <w:t xml:space="preserve">    "en": "Can we complete this task?", </w:t>
      </w:r>
    </w:p>
    <w:p w14:paraId="7D828060" w14:textId="77777777" w:rsidR="00515445" w:rsidRPr="00515445" w:rsidRDefault="00515445" w:rsidP="00515445">
      <w:pPr>
        <w:rPr>
          <w:lang w:val="vi-VN"/>
        </w:rPr>
      </w:pPr>
      <w:r w:rsidRPr="00515445">
        <w:rPr>
          <w:lang w:val="vi-VN"/>
        </w:rPr>
        <w:t xml:space="preserve">  }, </w:t>
      </w:r>
    </w:p>
    <w:p w14:paraId="1283ECBF" w14:textId="77777777" w:rsidR="00515445" w:rsidRPr="00515445" w:rsidRDefault="00515445" w:rsidP="00515445">
      <w:pPr>
        <w:rPr>
          <w:lang w:val="vi-VN"/>
        </w:rPr>
      </w:pPr>
      <w:r w:rsidRPr="00515445">
        <w:rPr>
          <w:lang w:val="vi-VN"/>
        </w:rPr>
        <w:t xml:space="preserve">  {</w:t>
      </w:r>
    </w:p>
    <w:p w14:paraId="6A1E1741" w14:textId="77777777" w:rsidR="00515445" w:rsidRPr="00515445" w:rsidRDefault="00515445" w:rsidP="00515445">
      <w:pPr>
        <w:rPr>
          <w:lang w:val="vi-VN"/>
        </w:rPr>
      </w:pPr>
      <w:r w:rsidRPr="00515445">
        <w:rPr>
          <w:lang w:val="vi-VN"/>
        </w:rPr>
        <w:t xml:space="preserve">    "vn": "Liệu mùa hè năm nay có nóng không?", </w:t>
      </w:r>
    </w:p>
    <w:p w14:paraId="1F6EF77A" w14:textId="77777777" w:rsidR="00515445" w:rsidRPr="00515445" w:rsidRDefault="00515445" w:rsidP="00515445">
      <w:pPr>
        <w:rPr>
          <w:lang w:val="vi-VN"/>
        </w:rPr>
      </w:pPr>
      <w:r w:rsidRPr="00515445">
        <w:rPr>
          <w:lang w:val="vi-VN"/>
        </w:rPr>
        <w:t xml:space="preserve">    "en": "Will this summer be hot?", </w:t>
      </w:r>
    </w:p>
    <w:p w14:paraId="7F18B525" w14:textId="77777777" w:rsidR="00515445" w:rsidRPr="00515445" w:rsidRDefault="00515445" w:rsidP="00515445">
      <w:pPr>
        <w:rPr>
          <w:lang w:val="vi-VN"/>
        </w:rPr>
      </w:pPr>
      <w:r w:rsidRPr="00515445">
        <w:rPr>
          <w:lang w:val="vi-VN"/>
        </w:rPr>
        <w:t xml:space="preserve">  }</w:t>
      </w:r>
    </w:p>
    <w:p w14:paraId="71EA44A0" w14:textId="77777777" w:rsidR="00515445" w:rsidRPr="00515445" w:rsidRDefault="00515445" w:rsidP="00515445">
      <w:pPr>
        <w:rPr>
          <w:lang w:val="vi-VN"/>
        </w:rPr>
      </w:pPr>
      <w:r w:rsidRPr="00515445">
        <w:rPr>
          <w:lang w:val="vi-VN"/>
        </w:rPr>
        <w:t xml:space="preserve">  ]</w:t>
      </w:r>
    </w:p>
    <w:p w14:paraId="43579574" w14:textId="77777777" w:rsidR="00515445" w:rsidRPr="00515445" w:rsidRDefault="00515445" w:rsidP="00515445">
      <w:pPr>
        <w:rPr>
          <w:lang w:val="vi-VN"/>
        </w:rPr>
      </w:pPr>
      <w:r w:rsidRPr="00515445">
        <w:rPr>
          <w:lang w:val="vi-VN"/>
        </w:rPr>
        <w:t>}</w:t>
      </w:r>
    </w:p>
    <w:p w14:paraId="120D4934" w14:textId="77777777" w:rsidR="00515445" w:rsidRPr="00515445" w:rsidRDefault="00515445" w:rsidP="00515445">
      <w:pPr>
        <w:rPr>
          <w:lang w:val="vi-VN"/>
        </w:rPr>
      </w:pPr>
      <w:r w:rsidRPr="00515445">
        <w:rPr>
          <w:lang w:val="vi-VN"/>
        </w:rPr>
        <w:t>-----------------------------</w:t>
      </w:r>
    </w:p>
    <w:p w14:paraId="22BDFD00" w14:textId="77777777" w:rsidR="00515445" w:rsidRPr="00515445" w:rsidRDefault="00515445" w:rsidP="00515445">
      <w:pPr>
        <w:rPr>
          <w:lang w:val="vi-VN"/>
        </w:rPr>
      </w:pPr>
      <w:r w:rsidRPr="00515445">
        <w:rPr>
          <w:lang w:val="vi-VN"/>
        </w:rPr>
        <w:t xml:space="preserve">keyword: Use of 'mọi' </w:t>
      </w:r>
    </w:p>
    <w:p w14:paraId="6D9FA9CF" w14:textId="77777777" w:rsidR="00515445" w:rsidRPr="00515445" w:rsidRDefault="00515445" w:rsidP="00515445">
      <w:pPr>
        <w:rPr>
          <w:lang w:val="vi-VN"/>
        </w:rPr>
      </w:pPr>
      <w:r w:rsidRPr="00515445">
        <w:rPr>
          <w:lang w:val="vi-VN"/>
        </w:rPr>
        <w:t xml:space="preserve">PROMPT: Generate grammar explanation for following Vietnamese grammar point: Use of 'mọi' </w:t>
      </w:r>
    </w:p>
    <w:p w14:paraId="21426EF9" w14:textId="77777777" w:rsidR="00515445" w:rsidRPr="00515445" w:rsidRDefault="00515445" w:rsidP="00515445">
      <w:pPr>
        <w:rPr>
          <w:lang w:val="vi-VN"/>
        </w:rPr>
      </w:pPr>
      <w:r w:rsidRPr="00515445">
        <w:rPr>
          <w:lang w:val="vi-VN"/>
        </w:rPr>
        <w:t>RESPONSE: {</w:t>
      </w:r>
    </w:p>
    <w:p w14:paraId="0CA81B34" w14:textId="77777777" w:rsidR="00515445" w:rsidRPr="00515445" w:rsidRDefault="00515445" w:rsidP="00515445">
      <w:pPr>
        <w:rPr>
          <w:lang w:val="vi-VN"/>
        </w:rPr>
      </w:pPr>
      <w:r w:rsidRPr="00515445">
        <w:rPr>
          <w:lang w:val="vi-VN"/>
        </w:rPr>
        <w:t xml:space="preserve">    "title": "Use of 'mọi'",</w:t>
      </w:r>
    </w:p>
    <w:p w14:paraId="28285E14" w14:textId="77777777" w:rsidR="00515445" w:rsidRPr="00515445" w:rsidRDefault="00515445" w:rsidP="00515445">
      <w:pPr>
        <w:rPr>
          <w:lang w:val="vi-VN"/>
        </w:rPr>
      </w:pPr>
      <w:r w:rsidRPr="00515445">
        <w:rPr>
          <w:lang w:val="vi-VN"/>
        </w:rPr>
        <w:t xml:space="preserve">    "short_explanation": "Used to mean 'every', 'all' or 'any'.",</w:t>
      </w:r>
    </w:p>
    <w:p w14:paraId="2FADE3FB" w14:textId="77777777" w:rsidR="00515445" w:rsidRPr="00515445" w:rsidRDefault="00515445" w:rsidP="00515445">
      <w:pPr>
        <w:rPr>
          <w:lang w:val="vi-VN"/>
        </w:rPr>
      </w:pPr>
      <w:r w:rsidRPr="00515445">
        <w:rPr>
          <w:lang w:val="vi-VN"/>
        </w:rPr>
        <w:t xml:space="preserve">    "long_explanation": "The Vietnamese word 'mọi' is used to signify every, all, or any. It can be used to refer to all individuals or items in a group. 'Mọi' is usually followed by a noun to specify every single one of that noun.",</w:t>
      </w:r>
    </w:p>
    <w:p w14:paraId="3D0FEF4C" w14:textId="77777777" w:rsidR="00515445" w:rsidRPr="00515445" w:rsidRDefault="00515445" w:rsidP="00515445">
      <w:pPr>
        <w:rPr>
          <w:lang w:val="vi-VN"/>
        </w:rPr>
      </w:pPr>
      <w:r w:rsidRPr="00515445">
        <w:rPr>
          <w:lang w:val="vi-VN"/>
        </w:rPr>
        <w:t xml:space="preserve">    "formation": "mọi + noun",</w:t>
      </w:r>
    </w:p>
    <w:p w14:paraId="275C0BA8" w14:textId="77777777" w:rsidR="00515445" w:rsidRPr="00515445" w:rsidRDefault="00515445" w:rsidP="00515445">
      <w:pPr>
        <w:rPr>
          <w:lang w:val="vi-VN"/>
        </w:rPr>
      </w:pPr>
      <w:r w:rsidRPr="00515445">
        <w:rPr>
          <w:lang w:val="vi-VN"/>
        </w:rPr>
        <w:t xml:space="preserve">    "examples": [</w:t>
      </w:r>
    </w:p>
    <w:p w14:paraId="1137E5BB" w14:textId="77777777" w:rsidR="00515445" w:rsidRPr="00515445" w:rsidRDefault="00515445" w:rsidP="00515445">
      <w:pPr>
        <w:rPr>
          <w:lang w:val="vi-VN"/>
        </w:rPr>
      </w:pPr>
      <w:r w:rsidRPr="00515445">
        <w:rPr>
          <w:lang w:val="vi-VN"/>
        </w:rPr>
        <w:t xml:space="preserve">      {</w:t>
      </w:r>
    </w:p>
    <w:p w14:paraId="2874E52B" w14:textId="77777777" w:rsidR="00515445" w:rsidRPr="00515445" w:rsidRDefault="00515445" w:rsidP="00515445">
      <w:pPr>
        <w:rPr>
          <w:lang w:val="vi-VN"/>
        </w:rPr>
      </w:pPr>
      <w:r w:rsidRPr="00515445">
        <w:rPr>
          <w:lang w:val="vi-VN"/>
        </w:rPr>
        <w:t xml:space="preserve">        "vn": "Mọi người trong phòng đều đi ra ngoài.",</w:t>
      </w:r>
    </w:p>
    <w:p w14:paraId="278858DF" w14:textId="77777777" w:rsidR="00515445" w:rsidRPr="00515445" w:rsidRDefault="00515445" w:rsidP="00515445">
      <w:pPr>
        <w:rPr>
          <w:lang w:val="vi-VN"/>
        </w:rPr>
      </w:pPr>
      <w:r w:rsidRPr="00515445">
        <w:rPr>
          <w:lang w:val="vi-VN"/>
        </w:rPr>
        <w:t xml:space="preserve">        "en": "Everyone in the room went outside."</w:t>
      </w:r>
    </w:p>
    <w:p w14:paraId="34C629F8" w14:textId="77777777" w:rsidR="00515445" w:rsidRPr="00515445" w:rsidRDefault="00515445" w:rsidP="00515445">
      <w:pPr>
        <w:rPr>
          <w:lang w:val="vi-VN"/>
        </w:rPr>
      </w:pPr>
      <w:r w:rsidRPr="00515445">
        <w:rPr>
          <w:lang w:val="vi-VN"/>
        </w:rPr>
        <w:t xml:space="preserve">      },</w:t>
      </w:r>
    </w:p>
    <w:p w14:paraId="3144E975" w14:textId="77777777" w:rsidR="00515445" w:rsidRPr="00515445" w:rsidRDefault="00515445" w:rsidP="00515445">
      <w:pPr>
        <w:rPr>
          <w:lang w:val="vi-VN"/>
        </w:rPr>
      </w:pPr>
      <w:r w:rsidRPr="00515445">
        <w:rPr>
          <w:lang w:val="vi-VN"/>
        </w:rPr>
        <w:t xml:space="preserve">      {</w:t>
      </w:r>
    </w:p>
    <w:p w14:paraId="3BBD0997" w14:textId="77777777" w:rsidR="00515445" w:rsidRPr="00515445" w:rsidRDefault="00515445" w:rsidP="00515445">
      <w:pPr>
        <w:rPr>
          <w:lang w:val="vi-VN"/>
        </w:rPr>
      </w:pPr>
      <w:r w:rsidRPr="00515445">
        <w:rPr>
          <w:lang w:val="vi-VN"/>
        </w:rPr>
        <w:t xml:space="preserve">        "vn": "Tôi muốn thử mọi món ăn ở đây.",</w:t>
      </w:r>
    </w:p>
    <w:p w14:paraId="5E25C8C2" w14:textId="77777777" w:rsidR="00515445" w:rsidRPr="00515445" w:rsidRDefault="00515445" w:rsidP="00515445">
      <w:pPr>
        <w:rPr>
          <w:lang w:val="vi-VN"/>
        </w:rPr>
      </w:pPr>
      <w:r w:rsidRPr="00515445">
        <w:rPr>
          <w:lang w:val="vi-VN"/>
        </w:rPr>
        <w:t xml:space="preserve">        "en": "I want to try every dish here."</w:t>
      </w:r>
    </w:p>
    <w:p w14:paraId="6A93B1AF" w14:textId="77777777" w:rsidR="00515445" w:rsidRPr="00515445" w:rsidRDefault="00515445" w:rsidP="00515445">
      <w:pPr>
        <w:rPr>
          <w:lang w:val="vi-VN"/>
        </w:rPr>
      </w:pPr>
      <w:r w:rsidRPr="00515445">
        <w:rPr>
          <w:lang w:val="vi-VN"/>
        </w:rPr>
        <w:t xml:space="preserve">      },</w:t>
      </w:r>
    </w:p>
    <w:p w14:paraId="3F148667" w14:textId="77777777" w:rsidR="00515445" w:rsidRPr="00515445" w:rsidRDefault="00515445" w:rsidP="00515445">
      <w:pPr>
        <w:rPr>
          <w:lang w:val="vi-VN"/>
        </w:rPr>
      </w:pPr>
      <w:r w:rsidRPr="00515445">
        <w:rPr>
          <w:lang w:val="vi-VN"/>
        </w:rPr>
        <w:t xml:space="preserve">      {</w:t>
      </w:r>
    </w:p>
    <w:p w14:paraId="1174F29D" w14:textId="77777777" w:rsidR="00515445" w:rsidRPr="00515445" w:rsidRDefault="00515445" w:rsidP="00515445">
      <w:pPr>
        <w:rPr>
          <w:lang w:val="vi-VN"/>
        </w:rPr>
      </w:pPr>
      <w:r w:rsidRPr="00515445">
        <w:rPr>
          <w:lang w:val="vi-VN"/>
        </w:rPr>
        <w:t xml:space="preserve">        "vn": "Mọi đêm trước khi đi ngủ, tôi đều viết nhật ký.",</w:t>
      </w:r>
    </w:p>
    <w:p w14:paraId="4E8C38AB" w14:textId="77777777" w:rsidR="00515445" w:rsidRPr="00515445" w:rsidRDefault="00515445" w:rsidP="00515445">
      <w:pPr>
        <w:rPr>
          <w:lang w:val="vi-VN"/>
        </w:rPr>
      </w:pPr>
      <w:r w:rsidRPr="00515445">
        <w:rPr>
          <w:lang w:val="vi-VN"/>
        </w:rPr>
        <w:t xml:space="preserve">        "en": "Every night before going to bed, I write in my diary."</w:t>
      </w:r>
    </w:p>
    <w:p w14:paraId="7466C478" w14:textId="77777777" w:rsidR="00515445" w:rsidRPr="00515445" w:rsidRDefault="00515445" w:rsidP="00515445">
      <w:pPr>
        <w:rPr>
          <w:lang w:val="vi-VN"/>
        </w:rPr>
      </w:pPr>
      <w:r w:rsidRPr="00515445">
        <w:rPr>
          <w:lang w:val="vi-VN"/>
        </w:rPr>
        <w:t xml:space="preserve">      },</w:t>
      </w:r>
    </w:p>
    <w:p w14:paraId="258C3352" w14:textId="77777777" w:rsidR="00515445" w:rsidRPr="00515445" w:rsidRDefault="00515445" w:rsidP="00515445">
      <w:pPr>
        <w:rPr>
          <w:lang w:val="vi-VN"/>
        </w:rPr>
      </w:pPr>
      <w:r w:rsidRPr="00515445">
        <w:rPr>
          <w:lang w:val="vi-VN"/>
        </w:rPr>
        <w:t xml:space="preserve">      {</w:t>
      </w:r>
    </w:p>
    <w:p w14:paraId="0E9990B5" w14:textId="77777777" w:rsidR="00515445" w:rsidRPr="00515445" w:rsidRDefault="00515445" w:rsidP="00515445">
      <w:pPr>
        <w:rPr>
          <w:lang w:val="vi-VN"/>
        </w:rPr>
      </w:pPr>
      <w:r w:rsidRPr="00515445">
        <w:rPr>
          <w:lang w:val="vi-VN"/>
        </w:rPr>
        <w:t xml:space="preserve">        "vn": "Chúng tôi đã thảo luận mọi khía cạnh của vấn đề.",</w:t>
      </w:r>
    </w:p>
    <w:p w14:paraId="345120E8" w14:textId="77777777" w:rsidR="00515445" w:rsidRPr="00515445" w:rsidRDefault="00515445" w:rsidP="00515445">
      <w:pPr>
        <w:rPr>
          <w:lang w:val="vi-VN"/>
        </w:rPr>
      </w:pPr>
      <w:r w:rsidRPr="00515445">
        <w:rPr>
          <w:lang w:val="vi-VN"/>
        </w:rPr>
        <w:t xml:space="preserve">        "en": "We discussed every aspect of the problem."</w:t>
      </w:r>
    </w:p>
    <w:p w14:paraId="2768441E" w14:textId="77777777" w:rsidR="00515445" w:rsidRPr="00515445" w:rsidRDefault="00515445" w:rsidP="00515445">
      <w:pPr>
        <w:rPr>
          <w:lang w:val="vi-VN"/>
        </w:rPr>
      </w:pPr>
      <w:r w:rsidRPr="00515445">
        <w:rPr>
          <w:lang w:val="vi-VN"/>
        </w:rPr>
        <w:t xml:space="preserve">      }</w:t>
      </w:r>
    </w:p>
    <w:p w14:paraId="6609F296" w14:textId="77777777" w:rsidR="00515445" w:rsidRPr="00515445" w:rsidRDefault="00515445" w:rsidP="00515445">
      <w:pPr>
        <w:rPr>
          <w:lang w:val="vi-VN"/>
        </w:rPr>
      </w:pPr>
      <w:r w:rsidRPr="00515445">
        <w:rPr>
          <w:lang w:val="vi-VN"/>
        </w:rPr>
        <w:t xml:space="preserve">    ]</w:t>
      </w:r>
    </w:p>
    <w:p w14:paraId="26AC4D78" w14:textId="77777777" w:rsidR="00515445" w:rsidRPr="00515445" w:rsidRDefault="00515445" w:rsidP="00515445">
      <w:pPr>
        <w:rPr>
          <w:lang w:val="vi-VN"/>
        </w:rPr>
      </w:pPr>
      <w:r w:rsidRPr="00515445">
        <w:rPr>
          <w:lang w:val="vi-VN"/>
        </w:rPr>
        <w:t>}</w:t>
      </w:r>
    </w:p>
    <w:p w14:paraId="3B24BA6D" w14:textId="77777777" w:rsidR="00515445" w:rsidRPr="00515445" w:rsidRDefault="00515445" w:rsidP="00515445">
      <w:pPr>
        <w:rPr>
          <w:lang w:val="vi-VN"/>
        </w:rPr>
      </w:pPr>
      <w:r w:rsidRPr="00515445">
        <w:rPr>
          <w:lang w:val="vi-VN"/>
        </w:rPr>
        <w:t>-----------------------------</w:t>
      </w:r>
    </w:p>
    <w:p w14:paraId="0B10CC88" w14:textId="77777777" w:rsidR="00515445" w:rsidRPr="00515445" w:rsidRDefault="00515445" w:rsidP="00515445">
      <w:pPr>
        <w:rPr>
          <w:lang w:val="vi-VN"/>
        </w:rPr>
      </w:pPr>
      <w:r w:rsidRPr="00515445">
        <w:rPr>
          <w:lang w:val="vi-VN"/>
        </w:rPr>
        <w:lastRenderedPageBreak/>
        <w:t xml:space="preserve">keyword: Use of 'một ít' </w:t>
      </w:r>
    </w:p>
    <w:p w14:paraId="1E832439" w14:textId="77777777" w:rsidR="00515445" w:rsidRPr="00515445" w:rsidRDefault="00515445" w:rsidP="00515445">
      <w:pPr>
        <w:rPr>
          <w:lang w:val="vi-VN"/>
        </w:rPr>
      </w:pPr>
      <w:r w:rsidRPr="00515445">
        <w:rPr>
          <w:lang w:val="vi-VN"/>
        </w:rPr>
        <w:t xml:space="preserve">PROMPT: Generate grammar explanation for following Vietnamese grammar point: Use of 'một ít' </w:t>
      </w:r>
    </w:p>
    <w:p w14:paraId="281155A2" w14:textId="77777777" w:rsidR="00515445" w:rsidRPr="00515445" w:rsidRDefault="00515445" w:rsidP="00515445">
      <w:pPr>
        <w:rPr>
          <w:lang w:val="vi-VN"/>
        </w:rPr>
      </w:pPr>
      <w:r w:rsidRPr="00515445">
        <w:rPr>
          <w:lang w:val="vi-VN"/>
        </w:rPr>
        <w:t xml:space="preserve">RESPONSE: {     </w:t>
      </w:r>
    </w:p>
    <w:p w14:paraId="3C0EE0CC" w14:textId="77777777" w:rsidR="00515445" w:rsidRPr="00515445" w:rsidRDefault="00515445" w:rsidP="00515445">
      <w:pPr>
        <w:rPr>
          <w:lang w:val="vi-VN"/>
        </w:rPr>
      </w:pPr>
      <w:r w:rsidRPr="00515445">
        <w:rPr>
          <w:lang w:val="vi-VN"/>
        </w:rPr>
        <w:t xml:space="preserve">  "title": "Use of 'một ít'",     </w:t>
      </w:r>
    </w:p>
    <w:p w14:paraId="21D2CDC0" w14:textId="77777777" w:rsidR="00515445" w:rsidRPr="00515445" w:rsidRDefault="00515445" w:rsidP="00515445">
      <w:pPr>
        <w:rPr>
          <w:lang w:val="vi-VN"/>
        </w:rPr>
      </w:pPr>
      <w:r w:rsidRPr="00515445">
        <w:rPr>
          <w:lang w:val="vi-VN"/>
        </w:rPr>
        <w:t xml:space="preserve">  "short_explanation": "Used to express a little or a small quantity of something.",     </w:t>
      </w:r>
    </w:p>
    <w:p w14:paraId="2F2BF7D9" w14:textId="77777777" w:rsidR="00515445" w:rsidRPr="00515445" w:rsidRDefault="00515445" w:rsidP="00515445">
      <w:pPr>
        <w:rPr>
          <w:lang w:val="vi-VN"/>
        </w:rPr>
      </w:pPr>
      <w:r w:rsidRPr="00515445">
        <w:rPr>
          <w:lang w:val="vi-VN"/>
        </w:rPr>
        <w:t xml:space="preserve">  "long_explanation": "The Vietnamese phrase 'một ít' is used to indicate a small quantity or amount of something. It is equivalent to saying 'a little' or 'some' in English. This phrase is often used to express an unspecified, usually small, degree or quantity. It creates an indefinite quantifier, indicating that there is some quantity, without specifying exactly how much.",     </w:t>
      </w:r>
    </w:p>
    <w:p w14:paraId="44D0030B" w14:textId="77777777" w:rsidR="00515445" w:rsidRPr="00515445" w:rsidRDefault="00515445" w:rsidP="00515445">
      <w:pPr>
        <w:rPr>
          <w:lang w:val="vi-VN"/>
        </w:rPr>
      </w:pPr>
      <w:r w:rsidRPr="00515445">
        <w:rPr>
          <w:lang w:val="vi-VN"/>
        </w:rPr>
        <w:t xml:space="preserve">  "formation": "một ít + noun",     </w:t>
      </w:r>
    </w:p>
    <w:p w14:paraId="7B119436" w14:textId="77777777" w:rsidR="00515445" w:rsidRPr="00515445" w:rsidRDefault="00515445" w:rsidP="00515445">
      <w:pPr>
        <w:rPr>
          <w:lang w:val="vi-VN"/>
        </w:rPr>
      </w:pPr>
      <w:r w:rsidRPr="00515445">
        <w:rPr>
          <w:lang w:val="vi-VN"/>
        </w:rPr>
        <w:t xml:space="preserve">  "examples": [       </w:t>
      </w:r>
    </w:p>
    <w:p w14:paraId="6C6FC5F0" w14:textId="77777777" w:rsidR="00515445" w:rsidRPr="00515445" w:rsidRDefault="00515445" w:rsidP="00515445">
      <w:pPr>
        <w:rPr>
          <w:lang w:val="vi-VN"/>
        </w:rPr>
      </w:pPr>
      <w:r w:rsidRPr="00515445">
        <w:rPr>
          <w:lang w:val="vi-VN"/>
        </w:rPr>
        <w:t xml:space="preserve">    {         </w:t>
      </w:r>
    </w:p>
    <w:p w14:paraId="17097ECD" w14:textId="77777777" w:rsidR="00515445" w:rsidRPr="00515445" w:rsidRDefault="00515445" w:rsidP="00515445">
      <w:pPr>
        <w:rPr>
          <w:lang w:val="vi-VN"/>
        </w:rPr>
      </w:pPr>
      <w:r w:rsidRPr="00515445">
        <w:rPr>
          <w:lang w:val="vi-VN"/>
        </w:rPr>
        <w:t xml:space="preserve">      "vn": "Anh có thể cho tôi một ít đường không?",         </w:t>
      </w:r>
    </w:p>
    <w:p w14:paraId="625246A0" w14:textId="77777777" w:rsidR="00515445" w:rsidRPr="00515445" w:rsidRDefault="00515445" w:rsidP="00515445">
      <w:pPr>
        <w:rPr>
          <w:lang w:val="vi-VN"/>
        </w:rPr>
      </w:pPr>
      <w:r w:rsidRPr="00515445">
        <w:rPr>
          <w:lang w:val="vi-VN"/>
        </w:rPr>
        <w:t xml:space="preserve">      "en": "Could you give me a little sugar?",       </w:t>
      </w:r>
    </w:p>
    <w:p w14:paraId="096C6542" w14:textId="77777777" w:rsidR="00515445" w:rsidRPr="00515445" w:rsidRDefault="00515445" w:rsidP="00515445">
      <w:pPr>
        <w:rPr>
          <w:lang w:val="vi-VN"/>
        </w:rPr>
      </w:pPr>
      <w:r w:rsidRPr="00515445">
        <w:rPr>
          <w:lang w:val="vi-VN"/>
        </w:rPr>
        <w:t xml:space="preserve">    },       </w:t>
      </w:r>
    </w:p>
    <w:p w14:paraId="1E75557E" w14:textId="77777777" w:rsidR="00515445" w:rsidRPr="00515445" w:rsidRDefault="00515445" w:rsidP="00515445">
      <w:pPr>
        <w:rPr>
          <w:lang w:val="vi-VN"/>
        </w:rPr>
      </w:pPr>
      <w:r w:rsidRPr="00515445">
        <w:rPr>
          <w:lang w:val="vi-VN"/>
        </w:rPr>
        <w:t xml:space="preserve">    {         </w:t>
      </w:r>
    </w:p>
    <w:p w14:paraId="165D8550" w14:textId="77777777" w:rsidR="00515445" w:rsidRPr="00515445" w:rsidRDefault="00515445" w:rsidP="00515445">
      <w:pPr>
        <w:rPr>
          <w:lang w:val="vi-VN"/>
        </w:rPr>
      </w:pPr>
      <w:r w:rsidRPr="00515445">
        <w:rPr>
          <w:lang w:val="vi-VN"/>
        </w:rPr>
        <w:t xml:space="preserve">      "vn": "Tôi chỉ cần một ít thời gian để suy nghĩ.",         </w:t>
      </w:r>
    </w:p>
    <w:p w14:paraId="1CD00CEE" w14:textId="77777777" w:rsidR="00515445" w:rsidRPr="00515445" w:rsidRDefault="00515445" w:rsidP="00515445">
      <w:pPr>
        <w:rPr>
          <w:lang w:val="vi-VN"/>
        </w:rPr>
      </w:pPr>
      <w:r w:rsidRPr="00515445">
        <w:rPr>
          <w:lang w:val="vi-VN"/>
        </w:rPr>
        <w:t xml:space="preserve">      "en": "I just need a little time to think.",       </w:t>
      </w:r>
    </w:p>
    <w:p w14:paraId="748CC925" w14:textId="77777777" w:rsidR="00515445" w:rsidRPr="00515445" w:rsidRDefault="00515445" w:rsidP="00515445">
      <w:pPr>
        <w:rPr>
          <w:lang w:val="vi-VN"/>
        </w:rPr>
      </w:pPr>
      <w:r w:rsidRPr="00515445">
        <w:rPr>
          <w:lang w:val="vi-VN"/>
        </w:rPr>
        <w:t xml:space="preserve">    },       </w:t>
      </w:r>
    </w:p>
    <w:p w14:paraId="580D839B" w14:textId="77777777" w:rsidR="00515445" w:rsidRPr="00515445" w:rsidRDefault="00515445" w:rsidP="00515445">
      <w:pPr>
        <w:rPr>
          <w:lang w:val="vi-VN"/>
        </w:rPr>
      </w:pPr>
      <w:r w:rsidRPr="00515445">
        <w:rPr>
          <w:lang w:val="vi-VN"/>
        </w:rPr>
        <w:t xml:space="preserve">    {         </w:t>
      </w:r>
    </w:p>
    <w:p w14:paraId="197EB232" w14:textId="77777777" w:rsidR="00515445" w:rsidRPr="00515445" w:rsidRDefault="00515445" w:rsidP="00515445">
      <w:pPr>
        <w:rPr>
          <w:lang w:val="vi-VN"/>
        </w:rPr>
      </w:pPr>
      <w:r w:rsidRPr="00515445">
        <w:rPr>
          <w:lang w:val="vi-VN"/>
        </w:rPr>
        <w:t xml:space="preserve">      "vn": "Hãy tập thể dục mỗi ngày, ít nhất cũng phải một ít.",         </w:t>
      </w:r>
    </w:p>
    <w:p w14:paraId="2C86D652" w14:textId="77777777" w:rsidR="00515445" w:rsidRPr="00515445" w:rsidRDefault="00515445" w:rsidP="00515445">
      <w:pPr>
        <w:rPr>
          <w:lang w:val="vi-VN"/>
        </w:rPr>
      </w:pPr>
      <w:r w:rsidRPr="00515445">
        <w:rPr>
          <w:lang w:val="vi-VN"/>
        </w:rPr>
        <w:t xml:space="preserve">      "en": "Exercise each day, at least a little.",       </w:t>
      </w:r>
    </w:p>
    <w:p w14:paraId="4BD8DD6F" w14:textId="77777777" w:rsidR="00515445" w:rsidRPr="00515445" w:rsidRDefault="00515445" w:rsidP="00515445">
      <w:pPr>
        <w:rPr>
          <w:lang w:val="vi-VN"/>
        </w:rPr>
      </w:pPr>
      <w:r w:rsidRPr="00515445">
        <w:rPr>
          <w:lang w:val="vi-VN"/>
        </w:rPr>
        <w:t xml:space="preserve">    },       </w:t>
      </w:r>
    </w:p>
    <w:p w14:paraId="59B3B667" w14:textId="77777777" w:rsidR="00515445" w:rsidRPr="00515445" w:rsidRDefault="00515445" w:rsidP="00515445">
      <w:pPr>
        <w:rPr>
          <w:lang w:val="vi-VN"/>
        </w:rPr>
      </w:pPr>
      <w:r w:rsidRPr="00515445">
        <w:rPr>
          <w:lang w:val="vi-VN"/>
        </w:rPr>
        <w:t xml:space="preserve">    {         </w:t>
      </w:r>
    </w:p>
    <w:p w14:paraId="5E696768" w14:textId="77777777" w:rsidR="00515445" w:rsidRPr="00515445" w:rsidRDefault="00515445" w:rsidP="00515445">
      <w:pPr>
        <w:rPr>
          <w:lang w:val="vi-VN"/>
        </w:rPr>
      </w:pPr>
      <w:r w:rsidRPr="00515445">
        <w:rPr>
          <w:lang w:val="vi-VN"/>
        </w:rPr>
        <w:t xml:space="preserve">      "vn": "Mỗi ngày tôi đều đọc sách, dù chỉ một ít.",         </w:t>
      </w:r>
    </w:p>
    <w:p w14:paraId="0CB0E065" w14:textId="77777777" w:rsidR="00515445" w:rsidRPr="00515445" w:rsidRDefault="00515445" w:rsidP="00515445">
      <w:pPr>
        <w:rPr>
          <w:lang w:val="vi-VN"/>
        </w:rPr>
      </w:pPr>
      <w:r w:rsidRPr="00515445">
        <w:rPr>
          <w:lang w:val="vi-VN"/>
        </w:rPr>
        <w:t xml:space="preserve">      "en": "I read books every day, even if it's just a little.",       </w:t>
      </w:r>
    </w:p>
    <w:p w14:paraId="789D2D79" w14:textId="77777777" w:rsidR="00515445" w:rsidRPr="00515445" w:rsidRDefault="00515445" w:rsidP="00515445">
      <w:pPr>
        <w:rPr>
          <w:lang w:val="vi-VN"/>
        </w:rPr>
      </w:pPr>
      <w:r w:rsidRPr="00515445">
        <w:rPr>
          <w:lang w:val="vi-VN"/>
        </w:rPr>
        <w:t xml:space="preserve">    }     </w:t>
      </w:r>
    </w:p>
    <w:p w14:paraId="40E6704C" w14:textId="77777777" w:rsidR="00515445" w:rsidRPr="00515445" w:rsidRDefault="00515445" w:rsidP="00515445">
      <w:pPr>
        <w:rPr>
          <w:lang w:val="vi-VN"/>
        </w:rPr>
      </w:pPr>
      <w:r w:rsidRPr="00515445">
        <w:rPr>
          <w:lang w:val="vi-VN"/>
        </w:rPr>
        <w:t xml:space="preserve">  ]   </w:t>
      </w:r>
    </w:p>
    <w:p w14:paraId="636ED851" w14:textId="77777777" w:rsidR="00515445" w:rsidRPr="00515445" w:rsidRDefault="00515445" w:rsidP="00515445">
      <w:pPr>
        <w:rPr>
          <w:lang w:val="vi-VN"/>
        </w:rPr>
      </w:pPr>
      <w:r w:rsidRPr="00515445">
        <w:rPr>
          <w:lang w:val="vi-VN"/>
        </w:rPr>
        <w:t>}</w:t>
      </w:r>
    </w:p>
    <w:p w14:paraId="2E6D8AEC" w14:textId="77777777" w:rsidR="00515445" w:rsidRPr="00515445" w:rsidRDefault="00515445" w:rsidP="00515445">
      <w:pPr>
        <w:rPr>
          <w:lang w:val="vi-VN"/>
        </w:rPr>
      </w:pPr>
      <w:r w:rsidRPr="00515445">
        <w:rPr>
          <w:lang w:val="vi-VN"/>
        </w:rPr>
        <w:t>-----------------------------</w:t>
      </w:r>
    </w:p>
    <w:p w14:paraId="3B773E00" w14:textId="77777777" w:rsidR="00515445" w:rsidRPr="00515445" w:rsidRDefault="00515445" w:rsidP="00515445">
      <w:pPr>
        <w:rPr>
          <w:lang w:val="vi-VN"/>
        </w:rPr>
      </w:pPr>
      <w:r w:rsidRPr="00515445">
        <w:rPr>
          <w:lang w:val="vi-VN"/>
        </w:rPr>
        <w:t xml:space="preserve">keyword: Use of 'tất cả' </w:t>
      </w:r>
    </w:p>
    <w:p w14:paraId="68925DAA" w14:textId="77777777" w:rsidR="00515445" w:rsidRPr="00515445" w:rsidRDefault="00515445" w:rsidP="00515445">
      <w:pPr>
        <w:rPr>
          <w:lang w:val="vi-VN"/>
        </w:rPr>
      </w:pPr>
      <w:r w:rsidRPr="00515445">
        <w:rPr>
          <w:lang w:val="vi-VN"/>
        </w:rPr>
        <w:t xml:space="preserve">PROMPT: Generate grammar explanation for following Vietnamese grammar point: Use of 'tất cả' </w:t>
      </w:r>
    </w:p>
    <w:p w14:paraId="52203087" w14:textId="77777777" w:rsidR="00515445" w:rsidRPr="00515445" w:rsidRDefault="00515445" w:rsidP="00515445">
      <w:pPr>
        <w:rPr>
          <w:lang w:val="vi-VN"/>
        </w:rPr>
      </w:pPr>
      <w:r w:rsidRPr="00515445">
        <w:rPr>
          <w:lang w:val="vi-VN"/>
        </w:rPr>
        <w:t xml:space="preserve">RESPONSE: { </w:t>
      </w:r>
    </w:p>
    <w:p w14:paraId="37F288DB" w14:textId="77777777" w:rsidR="00515445" w:rsidRPr="00515445" w:rsidRDefault="00515445" w:rsidP="00515445">
      <w:pPr>
        <w:rPr>
          <w:lang w:val="vi-VN"/>
        </w:rPr>
      </w:pPr>
      <w:r w:rsidRPr="00515445">
        <w:rPr>
          <w:lang w:val="vi-VN"/>
        </w:rPr>
        <w:t xml:space="preserve">  "title": "Use of 'tất cả'", </w:t>
      </w:r>
    </w:p>
    <w:p w14:paraId="6E78FCEB" w14:textId="77777777" w:rsidR="00515445" w:rsidRPr="00515445" w:rsidRDefault="00515445" w:rsidP="00515445">
      <w:pPr>
        <w:rPr>
          <w:lang w:val="vi-VN"/>
        </w:rPr>
      </w:pPr>
      <w:r w:rsidRPr="00515445">
        <w:rPr>
          <w:lang w:val="vi-VN"/>
        </w:rPr>
        <w:t xml:space="preserve">  "short_explanation": "Used to refer to 'all' or 'every'", </w:t>
      </w:r>
    </w:p>
    <w:p w14:paraId="328BA887" w14:textId="77777777" w:rsidR="00515445" w:rsidRPr="00515445" w:rsidRDefault="00515445" w:rsidP="00515445">
      <w:pPr>
        <w:rPr>
          <w:lang w:val="vi-VN"/>
        </w:rPr>
      </w:pPr>
      <w:r w:rsidRPr="00515445">
        <w:rPr>
          <w:lang w:val="vi-VN"/>
        </w:rPr>
        <w:t xml:space="preserve">  "long_explanation": "The Vietnamese term 'tất cả' is used to refer to the entirety or completeness of something. It corresponds to 'all' or 'every' in English. This phrase is typically used to make generalizations or to encapsulate a group, category, or a total quantity.", </w:t>
      </w:r>
    </w:p>
    <w:p w14:paraId="32CCFEC3" w14:textId="77777777" w:rsidR="00515445" w:rsidRPr="00515445" w:rsidRDefault="00515445" w:rsidP="00515445">
      <w:pPr>
        <w:rPr>
          <w:lang w:val="vi-VN"/>
        </w:rPr>
      </w:pPr>
      <w:r w:rsidRPr="00515445">
        <w:rPr>
          <w:lang w:val="vi-VN"/>
        </w:rPr>
        <w:t xml:space="preserve">  "formation": "tất cả + noun", </w:t>
      </w:r>
    </w:p>
    <w:p w14:paraId="7D564FC2" w14:textId="77777777" w:rsidR="00515445" w:rsidRPr="00515445" w:rsidRDefault="00515445" w:rsidP="00515445">
      <w:pPr>
        <w:rPr>
          <w:lang w:val="vi-VN"/>
        </w:rPr>
      </w:pPr>
      <w:r w:rsidRPr="00515445">
        <w:rPr>
          <w:lang w:val="vi-VN"/>
        </w:rPr>
        <w:t xml:space="preserve">  "examples": [ </w:t>
      </w:r>
    </w:p>
    <w:p w14:paraId="733ECC45" w14:textId="77777777" w:rsidR="00515445" w:rsidRPr="00515445" w:rsidRDefault="00515445" w:rsidP="00515445">
      <w:pPr>
        <w:rPr>
          <w:lang w:val="vi-VN"/>
        </w:rPr>
      </w:pPr>
      <w:r w:rsidRPr="00515445">
        <w:rPr>
          <w:lang w:val="vi-VN"/>
        </w:rPr>
        <w:t xml:space="preserve">    { </w:t>
      </w:r>
    </w:p>
    <w:p w14:paraId="4B2F6A94" w14:textId="77777777" w:rsidR="00515445" w:rsidRPr="00515445" w:rsidRDefault="00515445" w:rsidP="00515445">
      <w:pPr>
        <w:rPr>
          <w:lang w:val="vi-VN"/>
        </w:rPr>
      </w:pPr>
      <w:r w:rsidRPr="00515445">
        <w:rPr>
          <w:lang w:val="vi-VN"/>
        </w:rPr>
        <w:t xml:space="preserve">      "vn": "Tôi yêu tất cả các loại hoa. Chúng đều rất đẹp và tự nhiên.", </w:t>
      </w:r>
    </w:p>
    <w:p w14:paraId="75187ED0" w14:textId="77777777" w:rsidR="00515445" w:rsidRPr="00515445" w:rsidRDefault="00515445" w:rsidP="00515445">
      <w:pPr>
        <w:rPr>
          <w:lang w:val="vi-VN"/>
        </w:rPr>
      </w:pPr>
      <w:r w:rsidRPr="00515445">
        <w:rPr>
          <w:lang w:val="vi-VN"/>
        </w:rPr>
        <w:lastRenderedPageBreak/>
        <w:t xml:space="preserve">      "en": "I love all kinds of flowers. They are very beautiful and natural." </w:t>
      </w:r>
    </w:p>
    <w:p w14:paraId="47C5E39A" w14:textId="77777777" w:rsidR="00515445" w:rsidRPr="00515445" w:rsidRDefault="00515445" w:rsidP="00515445">
      <w:pPr>
        <w:rPr>
          <w:lang w:val="vi-VN"/>
        </w:rPr>
      </w:pPr>
      <w:r w:rsidRPr="00515445">
        <w:rPr>
          <w:lang w:val="vi-VN"/>
        </w:rPr>
        <w:t xml:space="preserve">    }, </w:t>
      </w:r>
    </w:p>
    <w:p w14:paraId="0DB97652" w14:textId="77777777" w:rsidR="00515445" w:rsidRPr="00515445" w:rsidRDefault="00515445" w:rsidP="00515445">
      <w:pPr>
        <w:rPr>
          <w:lang w:val="vi-VN"/>
        </w:rPr>
      </w:pPr>
      <w:r w:rsidRPr="00515445">
        <w:rPr>
          <w:lang w:val="vi-VN"/>
        </w:rPr>
        <w:t xml:space="preserve">    { </w:t>
      </w:r>
    </w:p>
    <w:p w14:paraId="1EFCE66E" w14:textId="77777777" w:rsidR="00515445" w:rsidRPr="00515445" w:rsidRDefault="00515445" w:rsidP="00515445">
      <w:pPr>
        <w:rPr>
          <w:lang w:val="vi-VN"/>
        </w:rPr>
      </w:pPr>
      <w:r w:rsidRPr="00515445">
        <w:rPr>
          <w:lang w:val="vi-VN"/>
        </w:rPr>
        <w:t xml:space="preserve">      "vn": "Tất cả mọi người đều biết cha tôi là một người rất tốt.", </w:t>
      </w:r>
    </w:p>
    <w:p w14:paraId="6720DE1A" w14:textId="77777777" w:rsidR="00515445" w:rsidRPr="00515445" w:rsidRDefault="00515445" w:rsidP="00515445">
      <w:pPr>
        <w:rPr>
          <w:lang w:val="vi-VN"/>
        </w:rPr>
      </w:pPr>
      <w:r w:rsidRPr="00515445">
        <w:rPr>
          <w:lang w:val="vi-VN"/>
        </w:rPr>
        <w:t xml:space="preserve">      "en": "Everyone knows my father is a very good man." </w:t>
      </w:r>
    </w:p>
    <w:p w14:paraId="72F58AF8" w14:textId="77777777" w:rsidR="00515445" w:rsidRPr="00515445" w:rsidRDefault="00515445" w:rsidP="00515445">
      <w:pPr>
        <w:rPr>
          <w:lang w:val="vi-VN"/>
        </w:rPr>
      </w:pPr>
      <w:r w:rsidRPr="00515445">
        <w:rPr>
          <w:lang w:val="vi-VN"/>
        </w:rPr>
        <w:t xml:space="preserve">    }, </w:t>
      </w:r>
    </w:p>
    <w:p w14:paraId="50E15224" w14:textId="77777777" w:rsidR="00515445" w:rsidRPr="00515445" w:rsidRDefault="00515445" w:rsidP="00515445">
      <w:pPr>
        <w:rPr>
          <w:lang w:val="vi-VN"/>
        </w:rPr>
      </w:pPr>
      <w:r w:rsidRPr="00515445">
        <w:rPr>
          <w:lang w:val="vi-VN"/>
        </w:rPr>
        <w:t xml:space="preserve">    { </w:t>
      </w:r>
    </w:p>
    <w:p w14:paraId="6F190744" w14:textId="3B5B5BB0" w:rsidR="00515445" w:rsidRPr="00515445" w:rsidRDefault="00515445" w:rsidP="00515445">
      <w:pPr>
        <w:rPr>
          <w:lang w:val="vi-VN"/>
        </w:rPr>
      </w:pPr>
      <w:r w:rsidRPr="00515445">
        <w:rPr>
          <w:lang w:val="vi-VN"/>
        </w:rPr>
        <w:t xml:space="preserve">      "vn": "Tất cả sinh viên đều phải học tiếng Anh </w:t>
      </w:r>
      <w:ins w:id="72" w:author="LOGTO" w:date="2023-10-15T09:17:00Z">
        <w:r w:rsidR="00B81982">
          <w:t xml:space="preserve">một cách </w:t>
        </w:r>
      </w:ins>
      <w:r w:rsidRPr="00515445">
        <w:rPr>
          <w:lang w:val="vi-VN"/>
        </w:rPr>
        <w:t xml:space="preserve">bắt buộc.", </w:t>
      </w:r>
    </w:p>
    <w:p w14:paraId="2E38B3E4" w14:textId="77777777" w:rsidR="00515445" w:rsidRPr="00515445" w:rsidRDefault="00515445" w:rsidP="00515445">
      <w:pPr>
        <w:rPr>
          <w:lang w:val="vi-VN"/>
        </w:rPr>
      </w:pPr>
      <w:r w:rsidRPr="00515445">
        <w:rPr>
          <w:lang w:val="vi-VN"/>
        </w:rPr>
        <w:t xml:space="preserve">      "en": "All students must learn English compulsorily." </w:t>
      </w:r>
    </w:p>
    <w:p w14:paraId="5059F2CA" w14:textId="77777777" w:rsidR="00515445" w:rsidRPr="00515445" w:rsidRDefault="00515445" w:rsidP="00515445">
      <w:pPr>
        <w:rPr>
          <w:lang w:val="vi-VN"/>
        </w:rPr>
      </w:pPr>
      <w:r w:rsidRPr="00515445">
        <w:rPr>
          <w:lang w:val="vi-VN"/>
        </w:rPr>
        <w:t xml:space="preserve">    }, </w:t>
      </w:r>
    </w:p>
    <w:p w14:paraId="25C41BBB" w14:textId="77777777" w:rsidR="00515445" w:rsidRPr="00515445" w:rsidRDefault="00515445" w:rsidP="00515445">
      <w:pPr>
        <w:rPr>
          <w:lang w:val="vi-VN"/>
        </w:rPr>
      </w:pPr>
      <w:r w:rsidRPr="00515445">
        <w:rPr>
          <w:lang w:val="vi-VN"/>
        </w:rPr>
        <w:t xml:space="preserve">    { </w:t>
      </w:r>
    </w:p>
    <w:p w14:paraId="6F68A16F" w14:textId="77777777" w:rsidR="00515445" w:rsidRPr="00515445" w:rsidRDefault="00515445" w:rsidP="00515445">
      <w:pPr>
        <w:rPr>
          <w:lang w:val="vi-VN"/>
        </w:rPr>
      </w:pPr>
      <w:r w:rsidRPr="00515445">
        <w:rPr>
          <w:lang w:val="vi-VN"/>
        </w:rPr>
        <w:t xml:space="preserve">      "vn": "Tôi đã dùng tất cả tiền mình có để mua căn nhà này.", </w:t>
      </w:r>
    </w:p>
    <w:p w14:paraId="1C060AA0" w14:textId="77777777" w:rsidR="00515445" w:rsidRPr="00515445" w:rsidRDefault="00515445" w:rsidP="00515445">
      <w:pPr>
        <w:rPr>
          <w:lang w:val="vi-VN"/>
        </w:rPr>
      </w:pPr>
      <w:r w:rsidRPr="00515445">
        <w:rPr>
          <w:lang w:val="vi-VN"/>
        </w:rPr>
        <w:t xml:space="preserve">      "en": "I used all the money I had to buy this house." </w:t>
      </w:r>
    </w:p>
    <w:p w14:paraId="2ED253CC" w14:textId="77777777" w:rsidR="00515445" w:rsidRPr="00515445" w:rsidRDefault="00515445" w:rsidP="00515445">
      <w:pPr>
        <w:rPr>
          <w:lang w:val="vi-VN"/>
        </w:rPr>
      </w:pPr>
      <w:r w:rsidRPr="00515445">
        <w:rPr>
          <w:lang w:val="vi-VN"/>
        </w:rPr>
        <w:t xml:space="preserve">    } </w:t>
      </w:r>
    </w:p>
    <w:p w14:paraId="55E59160" w14:textId="77777777" w:rsidR="00515445" w:rsidRPr="00515445" w:rsidRDefault="00515445" w:rsidP="00515445">
      <w:pPr>
        <w:rPr>
          <w:lang w:val="vi-VN"/>
        </w:rPr>
      </w:pPr>
      <w:r w:rsidRPr="00515445">
        <w:rPr>
          <w:lang w:val="vi-VN"/>
        </w:rPr>
        <w:t xml:space="preserve">  ] </w:t>
      </w:r>
    </w:p>
    <w:p w14:paraId="6306E8AA" w14:textId="77777777" w:rsidR="00515445" w:rsidRPr="00515445" w:rsidRDefault="00515445" w:rsidP="00515445">
      <w:pPr>
        <w:rPr>
          <w:lang w:val="vi-VN"/>
        </w:rPr>
      </w:pPr>
      <w:r w:rsidRPr="00515445">
        <w:rPr>
          <w:lang w:val="vi-VN"/>
        </w:rPr>
        <w:t>}</w:t>
      </w:r>
    </w:p>
    <w:p w14:paraId="1B18A4F7" w14:textId="77777777" w:rsidR="00515445" w:rsidRPr="00515445" w:rsidRDefault="00515445" w:rsidP="00515445">
      <w:pPr>
        <w:rPr>
          <w:lang w:val="vi-VN"/>
        </w:rPr>
      </w:pPr>
      <w:r w:rsidRPr="00515445">
        <w:rPr>
          <w:lang w:val="vi-VN"/>
        </w:rPr>
        <w:t>-----------------------------</w:t>
      </w:r>
    </w:p>
    <w:p w14:paraId="1B7D5E17" w14:textId="77777777" w:rsidR="00515445" w:rsidRPr="00515445" w:rsidRDefault="00515445" w:rsidP="00515445">
      <w:pPr>
        <w:rPr>
          <w:lang w:val="vi-VN"/>
        </w:rPr>
      </w:pPr>
      <w:r w:rsidRPr="00515445">
        <w:rPr>
          <w:lang w:val="vi-VN"/>
        </w:rPr>
        <w:t xml:space="preserve">keyword: Use of the noun 'tiền' </w:t>
      </w:r>
    </w:p>
    <w:p w14:paraId="338F6156" w14:textId="77777777" w:rsidR="00515445" w:rsidRPr="00515445" w:rsidRDefault="00515445" w:rsidP="00515445">
      <w:pPr>
        <w:rPr>
          <w:lang w:val="vi-VN"/>
        </w:rPr>
      </w:pPr>
      <w:r w:rsidRPr="00515445">
        <w:rPr>
          <w:lang w:val="vi-VN"/>
        </w:rPr>
        <w:t xml:space="preserve">PROMPT: Generate grammar explanation for following Vietnamese grammar point: Use of the noun 'tiền' </w:t>
      </w:r>
    </w:p>
    <w:p w14:paraId="1E95F6F0" w14:textId="77777777" w:rsidR="00515445" w:rsidRPr="00515445" w:rsidRDefault="00515445" w:rsidP="00515445">
      <w:pPr>
        <w:rPr>
          <w:lang w:val="vi-VN"/>
        </w:rPr>
      </w:pPr>
      <w:r w:rsidRPr="00515445">
        <w:rPr>
          <w:lang w:val="vi-VN"/>
        </w:rPr>
        <w:t xml:space="preserve">RESPONSE: { </w:t>
      </w:r>
    </w:p>
    <w:p w14:paraId="7A2F0EBB" w14:textId="77777777" w:rsidR="00515445" w:rsidRPr="00515445" w:rsidRDefault="00515445" w:rsidP="00515445">
      <w:pPr>
        <w:rPr>
          <w:lang w:val="vi-VN"/>
        </w:rPr>
      </w:pPr>
      <w:r w:rsidRPr="00515445">
        <w:rPr>
          <w:lang w:val="vi-VN"/>
        </w:rPr>
        <w:t xml:space="preserve">  "title": "Use of the noun 'tiền'", </w:t>
      </w:r>
    </w:p>
    <w:p w14:paraId="7A5508F3" w14:textId="77777777" w:rsidR="00515445" w:rsidRPr="00515445" w:rsidRDefault="00515445" w:rsidP="00515445">
      <w:pPr>
        <w:rPr>
          <w:lang w:val="vi-VN"/>
        </w:rPr>
      </w:pPr>
      <w:r w:rsidRPr="00515445">
        <w:rPr>
          <w:lang w:val="vi-VN"/>
        </w:rPr>
        <w:t xml:space="preserve">  "short_explanation": "Used to refer to money or currency.", </w:t>
      </w:r>
    </w:p>
    <w:p w14:paraId="2B455D92" w14:textId="77777777" w:rsidR="00515445" w:rsidRPr="00515445" w:rsidRDefault="00515445" w:rsidP="00515445">
      <w:pPr>
        <w:rPr>
          <w:lang w:val="vi-VN"/>
        </w:rPr>
      </w:pPr>
      <w:r w:rsidRPr="00515445">
        <w:rPr>
          <w:lang w:val="vi-VN"/>
        </w:rPr>
        <w:t xml:space="preserve">  "long_explanation": "The Vietnamese word 'tiền' is a noun that is used to refer to money or currency. It may also be used to refer to the cost or price of something. The term 'tiền' is highly versatile and can be used in many contexts, depending on the structure of the sentence.", </w:t>
      </w:r>
    </w:p>
    <w:p w14:paraId="1F23774B" w14:textId="77777777" w:rsidR="00515445" w:rsidRPr="00515445" w:rsidRDefault="00515445" w:rsidP="00515445">
      <w:pPr>
        <w:rPr>
          <w:lang w:val="vi-VN"/>
        </w:rPr>
      </w:pPr>
      <w:r w:rsidRPr="00515445">
        <w:rPr>
          <w:lang w:val="vi-VN"/>
        </w:rPr>
        <w:t xml:space="preserve">  "formation": "Noun 'tiền' + verb / adjective or Noun + 'tiền'", </w:t>
      </w:r>
    </w:p>
    <w:p w14:paraId="2EA43623" w14:textId="77777777" w:rsidR="00515445" w:rsidRPr="00515445" w:rsidRDefault="00515445" w:rsidP="00515445">
      <w:pPr>
        <w:rPr>
          <w:lang w:val="vi-VN"/>
        </w:rPr>
      </w:pPr>
      <w:r w:rsidRPr="00515445">
        <w:rPr>
          <w:lang w:val="vi-VN"/>
        </w:rPr>
        <w:t xml:space="preserve">  "examples": [ </w:t>
      </w:r>
    </w:p>
    <w:p w14:paraId="6CBDB7E6" w14:textId="77777777" w:rsidR="00515445" w:rsidRPr="00515445" w:rsidRDefault="00515445" w:rsidP="00515445">
      <w:pPr>
        <w:rPr>
          <w:lang w:val="vi-VN"/>
        </w:rPr>
      </w:pPr>
      <w:r w:rsidRPr="00515445">
        <w:rPr>
          <w:lang w:val="vi-VN"/>
        </w:rPr>
        <w:t xml:space="preserve">    { </w:t>
      </w:r>
    </w:p>
    <w:p w14:paraId="4544F4EE" w14:textId="590BE267" w:rsidR="00515445" w:rsidRPr="00515445" w:rsidRDefault="00515445" w:rsidP="00515445">
      <w:pPr>
        <w:rPr>
          <w:lang w:val="vi-VN"/>
        </w:rPr>
      </w:pPr>
      <w:r w:rsidRPr="00515445">
        <w:rPr>
          <w:lang w:val="vi-VN"/>
        </w:rPr>
        <w:t xml:space="preserve">      "vn": "Bạn có </w:t>
      </w:r>
      <w:del w:id="73" w:author="LOGTO" w:date="2023-10-15T09:27:00Z">
        <w:r w:rsidRPr="001D63FA" w:rsidDel="001D63FA">
          <w:rPr>
            <w:b/>
            <w:lang w:val="vi-VN"/>
            <w:rPrChange w:id="74" w:author="LOGTO" w:date="2023-10-15T09:27:00Z">
              <w:rPr>
                <w:lang w:val="vi-VN"/>
              </w:rPr>
            </w:rPrChange>
          </w:rPr>
          <w:delText>nhiều tiền đến mức nào</w:delText>
        </w:r>
      </w:del>
      <w:ins w:id="75" w:author="LOGTO" w:date="2023-10-15T09:27:00Z">
        <w:r w:rsidR="001D63FA">
          <w:rPr>
            <w:b/>
          </w:rPr>
          <w:t>bao nhiêu tiền</w:t>
        </w:r>
      </w:ins>
      <w:r w:rsidRPr="00515445">
        <w:rPr>
          <w:lang w:val="vi-VN"/>
        </w:rPr>
        <w:t xml:space="preserve">? Tôi có đủ tiền để mua một chiếc xe hơi mới.", </w:t>
      </w:r>
    </w:p>
    <w:p w14:paraId="01752A67" w14:textId="77777777" w:rsidR="00515445" w:rsidRPr="00515445" w:rsidRDefault="00515445" w:rsidP="00515445">
      <w:pPr>
        <w:rPr>
          <w:lang w:val="vi-VN"/>
        </w:rPr>
      </w:pPr>
      <w:r w:rsidRPr="00515445">
        <w:rPr>
          <w:lang w:val="vi-VN"/>
        </w:rPr>
        <w:t xml:space="preserve">      "en": "How much money do you have? I have enough money to buy a new car." </w:t>
      </w:r>
    </w:p>
    <w:p w14:paraId="06E86007" w14:textId="77777777" w:rsidR="00515445" w:rsidRPr="00515445" w:rsidRDefault="00515445" w:rsidP="00515445">
      <w:pPr>
        <w:rPr>
          <w:lang w:val="vi-VN"/>
        </w:rPr>
      </w:pPr>
      <w:r w:rsidRPr="00515445">
        <w:rPr>
          <w:lang w:val="vi-VN"/>
        </w:rPr>
        <w:t xml:space="preserve">    }, </w:t>
      </w:r>
    </w:p>
    <w:p w14:paraId="1BB89F46" w14:textId="77777777" w:rsidR="00515445" w:rsidRPr="00515445" w:rsidRDefault="00515445" w:rsidP="00515445">
      <w:pPr>
        <w:rPr>
          <w:lang w:val="vi-VN"/>
        </w:rPr>
      </w:pPr>
      <w:r w:rsidRPr="00515445">
        <w:rPr>
          <w:lang w:val="vi-VN"/>
        </w:rPr>
        <w:t xml:space="preserve">    { </w:t>
      </w:r>
    </w:p>
    <w:p w14:paraId="14C2FE49" w14:textId="77777777" w:rsidR="00515445" w:rsidRPr="00515445" w:rsidRDefault="00515445" w:rsidP="00515445">
      <w:pPr>
        <w:rPr>
          <w:lang w:val="vi-VN"/>
        </w:rPr>
      </w:pPr>
      <w:r w:rsidRPr="00515445">
        <w:rPr>
          <w:lang w:val="vi-VN"/>
        </w:rPr>
        <w:t xml:space="preserve">      "vn": "Cô ấy không có tiền để mua một chiếc điện thoại mới.", </w:t>
      </w:r>
    </w:p>
    <w:p w14:paraId="17A1FB0B" w14:textId="77777777" w:rsidR="00515445" w:rsidRPr="00515445" w:rsidRDefault="00515445" w:rsidP="00515445">
      <w:pPr>
        <w:rPr>
          <w:lang w:val="vi-VN"/>
        </w:rPr>
      </w:pPr>
      <w:r w:rsidRPr="00515445">
        <w:rPr>
          <w:lang w:val="vi-VN"/>
        </w:rPr>
        <w:t xml:space="preserve">      "en": "She doesn't have the money to buy a new phone." </w:t>
      </w:r>
    </w:p>
    <w:p w14:paraId="3C289FE3" w14:textId="77777777" w:rsidR="00515445" w:rsidRPr="00515445" w:rsidRDefault="00515445" w:rsidP="00515445">
      <w:pPr>
        <w:rPr>
          <w:lang w:val="vi-VN"/>
        </w:rPr>
      </w:pPr>
      <w:r w:rsidRPr="00515445">
        <w:rPr>
          <w:lang w:val="vi-VN"/>
        </w:rPr>
        <w:t xml:space="preserve">    }, </w:t>
      </w:r>
    </w:p>
    <w:p w14:paraId="7D8AA336" w14:textId="77777777" w:rsidR="00515445" w:rsidRPr="00515445" w:rsidRDefault="00515445" w:rsidP="00515445">
      <w:pPr>
        <w:rPr>
          <w:lang w:val="vi-VN"/>
        </w:rPr>
      </w:pPr>
      <w:r w:rsidRPr="00515445">
        <w:rPr>
          <w:lang w:val="vi-VN"/>
        </w:rPr>
        <w:t xml:space="preserve">    { </w:t>
      </w:r>
    </w:p>
    <w:p w14:paraId="4AA44BBF" w14:textId="77777777" w:rsidR="00515445" w:rsidRPr="00515445" w:rsidRDefault="00515445" w:rsidP="00515445">
      <w:pPr>
        <w:rPr>
          <w:lang w:val="vi-VN"/>
        </w:rPr>
      </w:pPr>
      <w:r w:rsidRPr="00515445">
        <w:rPr>
          <w:lang w:val="vi-VN"/>
        </w:rPr>
        <w:t xml:space="preserve">       "vn": "Tôi cần tiền để trả tiền học phí.", </w:t>
      </w:r>
    </w:p>
    <w:p w14:paraId="1BFAC544" w14:textId="77777777" w:rsidR="00515445" w:rsidRPr="00515445" w:rsidRDefault="00515445" w:rsidP="00515445">
      <w:pPr>
        <w:rPr>
          <w:lang w:val="vi-VN"/>
        </w:rPr>
      </w:pPr>
      <w:r w:rsidRPr="00515445">
        <w:rPr>
          <w:lang w:val="vi-VN"/>
        </w:rPr>
        <w:t xml:space="preserve">       "en": "I need money to pay the tuition fee." </w:t>
      </w:r>
    </w:p>
    <w:p w14:paraId="7E6E843C" w14:textId="77777777" w:rsidR="00515445" w:rsidRPr="00515445" w:rsidRDefault="00515445" w:rsidP="00515445">
      <w:pPr>
        <w:rPr>
          <w:lang w:val="vi-VN"/>
        </w:rPr>
      </w:pPr>
      <w:r w:rsidRPr="00515445">
        <w:rPr>
          <w:lang w:val="vi-VN"/>
        </w:rPr>
        <w:t xml:space="preserve">    }, </w:t>
      </w:r>
    </w:p>
    <w:p w14:paraId="70D3FD63" w14:textId="77777777" w:rsidR="00515445" w:rsidRPr="00515445" w:rsidRDefault="00515445" w:rsidP="00515445">
      <w:pPr>
        <w:rPr>
          <w:lang w:val="vi-VN"/>
        </w:rPr>
      </w:pPr>
      <w:r w:rsidRPr="00515445">
        <w:rPr>
          <w:lang w:val="vi-VN"/>
        </w:rPr>
        <w:t xml:space="preserve">    { </w:t>
      </w:r>
    </w:p>
    <w:p w14:paraId="0FACA818" w14:textId="403A944C" w:rsidR="00515445" w:rsidRPr="00515445" w:rsidRDefault="00515445" w:rsidP="00515445">
      <w:pPr>
        <w:rPr>
          <w:lang w:val="vi-VN"/>
        </w:rPr>
      </w:pPr>
      <w:r w:rsidRPr="00515445">
        <w:rPr>
          <w:lang w:val="vi-VN"/>
        </w:rPr>
        <w:t xml:space="preserve">      "vn": "</w:t>
      </w:r>
      <w:del w:id="76" w:author="LOGTO" w:date="2023-10-15T09:28:00Z">
        <w:r w:rsidRPr="00515445" w:rsidDel="001D63FA">
          <w:rPr>
            <w:lang w:val="vi-VN"/>
          </w:rPr>
          <w:delText>Giỏi hơn là</w:delText>
        </w:r>
      </w:del>
      <w:ins w:id="77" w:author="LOGTO" w:date="2023-10-15T09:28:00Z">
        <w:r w:rsidR="001D63FA">
          <w:t xml:space="preserve">Tốt hơn là </w:t>
        </w:r>
      </w:ins>
      <w:r w:rsidRPr="00515445">
        <w:rPr>
          <w:lang w:val="vi-VN"/>
        </w:rPr>
        <w:t xml:space="preserve"> tôi </w:t>
      </w:r>
      <w:ins w:id="78" w:author="LOGTO" w:date="2023-10-15T09:28:00Z">
        <w:r w:rsidR="001D63FA">
          <w:t xml:space="preserve">nên </w:t>
        </w:r>
      </w:ins>
      <w:r w:rsidRPr="00515445">
        <w:rPr>
          <w:lang w:val="vi-VN"/>
        </w:rPr>
        <w:t xml:space="preserve">tiết kiệm tiền mua một ngôi nhà hơn là mua một chiếc xe hơi.", </w:t>
      </w:r>
    </w:p>
    <w:p w14:paraId="6DB94E33" w14:textId="77777777" w:rsidR="00515445" w:rsidRPr="00515445" w:rsidRDefault="00515445" w:rsidP="00515445">
      <w:pPr>
        <w:rPr>
          <w:lang w:val="vi-VN"/>
        </w:rPr>
      </w:pPr>
      <w:r w:rsidRPr="00515445">
        <w:rPr>
          <w:lang w:val="vi-VN"/>
        </w:rPr>
        <w:t xml:space="preserve">      "en": "It would be better for me to save money to buy a house than to buy a car." </w:t>
      </w:r>
    </w:p>
    <w:p w14:paraId="78F9DE2E" w14:textId="77777777" w:rsidR="00515445" w:rsidRPr="00515445" w:rsidRDefault="00515445" w:rsidP="00515445">
      <w:pPr>
        <w:rPr>
          <w:lang w:val="vi-VN"/>
        </w:rPr>
      </w:pPr>
      <w:r w:rsidRPr="00515445">
        <w:rPr>
          <w:lang w:val="vi-VN"/>
        </w:rPr>
        <w:t xml:space="preserve">    } </w:t>
      </w:r>
    </w:p>
    <w:p w14:paraId="24CD7AE1" w14:textId="77777777" w:rsidR="00515445" w:rsidRPr="00515445" w:rsidRDefault="00515445" w:rsidP="00515445">
      <w:pPr>
        <w:rPr>
          <w:lang w:val="vi-VN"/>
        </w:rPr>
      </w:pPr>
      <w:r w:rsidRPr="00515445">
        <w:rPr>
          <w:lang w:val="vi-VN"/>
        </w:rPr>
        <w:lastRenderedPageBreak/>
        <w:t xml:space="preserve">  ] </w:t>
      </w:r>
    </w:p>
    <w:p w14:paraId="79EFE06D" w14:textId="77777777" w:rsidR="00515445" w:rsidRPr="00515445" w:rsidRDefault="00515445" w:rsidP="00515445">
      <w:pPr>
        <w:rPr>
          <w:lang w:val="vi-VN"/>
        </w:rPr>
      </w:pPr>
      <w:r w:rsidRPr="00515445">
        <w:rPr>
          <w:lang w:val="vi-VN"/>
        </w:rPr>
        <w:t>}</w:t>
      </w:r>
    </w:p>
    <w:p w14:paraId="0281BBE0" w14:textId="77777777" w:rsidR="00515445" w:rsidRPr="00515445" w:rsidRDefault="00515445" w:rsidP="00515445">
      <w:pPr>
        <w:rPr>
          <w:lang w:val="vi-VN"/>
        </w:rPr>
      </w:pPr>
      <w:r w:rsidRPr="00515445">
        <w:rPr>
          <w:lang w:val="vi-VN"/>
        </w:rPr>
        <w:t>-----------------------------</w:t>
      </w:r>
    </w:p>
    <w:p w14:paraId="461120AB" w14:textId="77777777" w:rsidR="00515445" w:rsidRPr="00515445" w:rsidRDefault="00515445" w:rsidP="00515445">
      <w:pPr>
        <w:rPr>
          <w:lang w:val="vi-VN"/>
        </w:rPr>
      </w:pPr>
      <w:r w:rsidRPr="00515445">
        <w:rPr>
          <w:lang w:val="vi-VN"/>
        </w:rPr>
        <w:t xml:space="preserve">keyword: Use of the verb 'kịp' </w:t>
      </w:r>
    </w:p>
    <w:p w14:paraId="1A1F24FB" w14:textId="77777777" w:rsidR="00515445" w:rsidRPr="00515445" w:rsidRDefault="00515445" w:rsidP="00515445">
      <w:pPr>
        <w:rPr>
          <w:lang w:val="vi-VN"/>
        </w:rPr>
      </w:pPr>
      <w:r w:rsidRPr="00515445">
        <w:rPr>
          <w:lang w:val="vi-VN"/>
        </w:rPr>
        <w:t xml:space="preserve">PROMPT: Generate grammar explanation for following Vietnamese grammar point: Use of the verb 'kịp' </w:t>
      </w:r>
    </w:p>
    <w:p w14:paraId="37DA6808" w14:textId="77777777" w:rsidR="00515445" w:rsidRPr="00515445" w:rsidRDefault="00515445" w:rsidP="00515445">
      <w:pPr>
        <w:rPr>
          <w:lang w:val="vi-VN"/>
        </w:rPr>
      </w:pPr>
      <w:r w:rsidRPr="00515445">
        <w:rPr>
          <w:lang w:val="vi-VN"/>
        </w:rPr>
        <w:t xml:space="preserve">RESPONSE: { </w:t>
      </w:r>
    </w:p>
    <w:p w14:paraId="50D5D33F" w14:textId="77777777" w:rsidR="00515445" w:rsidRPr="00515445" w:rsidRDefault="00515445" w:rsidP="00515445">
      <w:pPr>
        <w:rPr>
          <w:lang w:val="vi-VN"/>
        </w:rPr>
      </w:pPr>
      <w:r w:rsidRPr="00515445">
        <w:rPr>
          <w:lang w:val="vi-VN"/>
        </w:rPr>
        <w:t xml:space="preserve">  "title": "Use of the verb 'kịp'", </w:t>
      </w:r>
    </w:p>
    <w:p w14:paraId="3615F7A5" w14:textId="77777777" w:rsidR="00515445" w:rsidRPr="00515445" w:rsidRDefault="00515445" w:rsidP="00515445">
      <w:pPr>
        <w:rPr>
          <w:lang w:val="vi-VN"/>
        </w:rPr>
      </w:pPr>
      <w:r w:rsidRPr="00515445">
        <w:rPr>
          <w:lang w:val="vi-VN"/>
        </w:rPr>
        <w:t xml:space="preserve">  "short_explanation": "Used to indicate an action completed just in time or barely within a period.", </w:t>
      </w:r>
    </w:p>
    <w:p w14:paraId="03CA5408" w14:textId="77777777" w:rsidR="00515445" w:rsidRPr="00515445" w:rsidRDefault="00515445" w:rsidP="00515445">
      <w:pPr>
        <w:rPr>
          <w:lang w:val="vi-VN"/>
        </w:rPr>
      </w:pPr>
      <w:r w:rsidRPr="00515445">
        <w:rPr>
          <w:lang w:val="vi-VN"/>
        </w:rPr>
        <w:t xml:space="preserve">  "long_explanation": "The Vietnamese verb 'kịp' is used to denote that an action is completed just in the time limit or hardly within a given time. This could refer to an event, a task or an action. It translates to 'in time' or 'to make it' in English.", </w:t>
      </w:r>
    </w:p>
    <w:p w14:paraId="04065747" w14:textId="77777777" w:rsidR="00515445" w:rsidRPr="00515445" w:rsidRDefault="00515445" w:rsidP="00515445">
      <w:pPr>
        <w:rPr>
          <w:lang w:val="vi-VN"/>
        </w:rPr>
      </w:pPr>
      <w:r w:rsidRPr="00515445">
        <w:rPr>
          <w:lang w:val="vi-VN"/>
        </w:rPr>
        <w:t xml:space="preserve">  "formation": "Subject + kịp + verb/action + [time period]", </w:t>
      </w:r>
    </w:p>
    <w:p w14:paraId="024F0441" w14:textId="77777777" w:rsidR="00515445" w:rsidRPr="00515445" w:rsidRDefault="00515445" w:rsidP="00515445">
      <w:pPr>
        <w:rPr>
          <w:lang w:val="vi-VN"/>
        </w:rPr>
      </w:pPr>
      <w:r w:rsidRPr="00515445">
        <w:rPr>
          <w:lang w:val="vi-VN"/>
        </w:rPr>
        <w:t xml:space="preserve">  "examples": [ </w:t>
      </w:r>
    </w:p>
    <w:p w14:paraId="2C62F3B4" w14:textId="77777777" w:rsidR="00515445" w:rsidRPr="00515445" w:rsidRDefault="00515445" w:rsidP="00515445">
      <w:pPr>
        <w:rPr>
          <w:lang w:val="vi-VN"/>
        </w:rPr>
      </w:pPr>
      <w:r w:rsidRPr="00515445">
        <w:rPr>
          <w:lang w:val="vi-VN"/>
        </w:rPr>
        <w:t xml:space="preserve">    { </w:t>
      </w:r>
    </w:p>
    <w:p w14:paraId="6B2BFBCF" w14:textId="22580BF1" w:rsidR="00515445" w:rsidRPr="00515445" w:rsidRDefault="00515445" w:rsidP="00515445">
      <w:pPr>
        <w:rPr>
          <w:lang w:val="vi-VN"/>
        </w:rPr>
      </w:pPr>
      <w:r w:rsidRPr="00515445">
        <w:rPr>
          <w:lang w:val="vi-VN"/>
        </w:rPr>
        <w:t xml:space="preserve">      "vn": "Tôi kịp về nhà đúng giờ</w:t>
      </w:r>
      <w:ins w:id="79" w:author="LOGTO" w:date="2023-10-15T09:28:00Z">
        <w:r w:rsidR="001D63FA">
          <w:t xml:space="preserve"> để</w:t>
        </w:r>
      </w:ins>
      <w:r w:rsidRPr="00515445">
        <w:rPr>
          <w:lang w:val="vi-VN"/>
        </w:rPr>
        <w:t xml:space="preserve"> ăn tối.", </w:t>
      </w:r>
    </w:p>
    <w:p w14:paraId="1168269E" w14:textId="77777777" w:rsidR="00515445" w:rsidRPr="00515445" w:rsidRDefault="00515445" w:rsidP="00515445">
      <w:pPr>
        <w:rPr>
          <w:lang w:val="vi-VN"/>
        </w:rPr>
      </w:pPr>
      <w:r w:rsidRPr="00515445">
        <w:rPr>
          <w:lang w:val="vi-VN"/>
        </w:rPr>
        <w:t xml:space="preserve">      "en": "I made it home in time for dinner."</w:t>
      </w:r>
    </w:p>
    <w:p w14:paraId="639E3CF5" w14:textId="77777777" w:rsidR="00515445" w:rsidRPr="00515445" w:rsidRDefault="00515445" w:rsidP="00515445">
      <w:pPr>
        <w:rPr>
          <w:lang w:val="vi-VN"/>
        </w:rPr>
      </w:pPr>
      <w:r w:rsidRPr="00515445">
        <w:rPr>
          <w:lang w:val="vi-VN"/>
        </w:rPr>
        <w:t xml:space="preserve">    }, </w:t>
      </w:r>
    </w:p>
    <w:p w14:paraId="489580BC" w14:textId="77777777" w:rsidR="00515445" w:rsidRPr="00515445" w:rsidRDefault="00515445" w:rsidP="00515445">
      <w:pPr>
        <w:rPr>
          <w:lang w:val="vi-VN"/>
        </w:rPr>
      </w:pPr>
      <w:r w:rsidRPr="00515445">
        <w:rPr>
          <w:lang w:val="vi-VN"/>
        </w:rPr>
        <w:t xml:space="preserve">    { </w:t>
      </w:r>
    </w:p>
    <w:p w14:paraId="2A787E32" w14:textId="77777777" w:rsidR="00515445" w:rsidRPr="00515445" w:rsidRDefault="00515445" w:rsidP="00515445">
      <w:pPr>
        <w:rPr>
          <w:lang w:val="vi-VN"/>
        </w:rPr>
      </w:pPr>
      <w:r w:rsidRPr="00515445">
        <w:rPr>
          <w:lang w:val="vi-VN"/>
        </w:rPr>
        <w:t xml:space="preserve">      "vn": "Anh ấy kịp hoàn thành công việc trước khi hết hạn.", </w:t>
      </w:r>
    </w:p>
    <w:p w14:paraId="6B8E0C18" w14:textId="77777777" w:rsidR="00515445" w:rsidRPr="00515445" w:rsidRDefault="00515445" w:rsidP="00515445">
      <w:pPr>
        <w:rPr>
          <w:lang w:val="vi-VN"/>
        </w:rPr>
      </w:pPr>
      <w:r w:rsidRPr="00515445">
        <w:rPr>
          <w:lang w:val="vi-VN"/>
        </w:rPr>
        <w:t xml:space="preserve">      "en": "He managed to complete the work before the deadline."</w:t>
      </w:r>
    </w:p>
    <w:p w14:paraId="4372DCF2" w14:textId="77777777" w:rsidR="00515445" w:rsidRPr="00515445" w:rsidRDefault="00515445" w:rsidP="00515445">
      <w:pPr>
        <w:rPr>
          <w:lang w:val="vi-VN"/>
        </w:rPr>
      </w:pPr>
      <w:r w:rsidRPr="00515445">
        <w:rPr>
          <w:lang w:val="vi-VN"/>
        </w:rPr>
        <w:t xml:space="preserve">    }, </w:t>
      </w:r>
    </w:p>
    <w:p w14:paraId="2892FCDE" w14:textId="77777777" w:rsidR="00515445" w:rsidRPr="00515445" w:rsidRDefault="00515445" w:rsidP="00515445">
      <w:pPr>
        <w:rPr>
          <w:lang w:val="vi-VN"/>
        </w:rPr>
      </w:pPr>
      <w:r w:rsidRPr="00515445">
        <w:rPr>
          <w:lang w:val="vi-VN"/>
        </w:rPr>
        <w:t xml:space="preserve">    { </w:t>
      </w:r>
    </w:p>
    <w:p w14:paraId="29FB9908" w14:textId="7D78B8DC" w:rsidR="00515445" w:rsidRPr="00515445" w:rsidRDefault="00515445" w:rsidP="00515445">
      <w:pPr>
        <w:rPr>
          <w:lang w:val="vi-VN"/>
        </w:rPr>
      </w:pPr>
      <w:r w:rsidRPr="00515445">
        <w:rPr>
          <w:lang w:val="vi-VN"/>
        </w:rPr>
        <w:t xml:space="preserve">      "vn": "Chúng </w:t>
      </w:r>
      <w:del w:id="80" w:author="LOGTO" w:date="2023-10-15T09:29:00Z">
        <w:r w:rsidRPr="00515445" w:rsidDel="001D63FA">
          <w:rPr>
            <w:lang w:val="vi-VN"/>
          </w:rPr>
          <w:delText xml:space="preserve">tôi </w:delText>
        </w:r>
      </w:del>
      <w:ins w:id="81" w:author="LOGTO" w:date="2023-10-15T09:29:00Z">
        <w:r w:rsidR="001D63FA">
          <w:t xml:space="preserve">ta </w:t>
        </w:r>
      </w:ins>
      <w:r w:rsidRPr="00515445">
        <w:rPr>
          <w:lang w:val="vi-VN"/>
        </w:rPr>
        <w:t xml:space="preserve">có kịp đến sân bay trước khi chuyến bay cất cánh không?", </w:t>
      </w:r>
    </w:p>
    <w:p w14:paraId="342A8D37" w14:textId="77777777" w:rsidR="00515445" w:rsidRPr="00515445" w:rsidRDefault="00515445" w:rsidP="00515445">
      <w:pPr>
        <w:rPr>
          <w:lang w:val="vi-VN"/>
        </w:rPr>
      </w:pPr>
      <w:r w:rsidRPr="00515445">
        <w:rPr>
          <w:lang w:val="vi-VN"/>
        </w:rPr>
        <w:t xml:space="preserve">      "en": "Will we make it to the airport before the flight takes off?"</w:t>
      </w:r>
    </w:p>
    <w:p w14:paraId="5F78517E" w14:textId="77777777" w:rsidR="00515445" w:rsidRPr="00515445" w:rsidRDefault="00515445" w:rsidP="00515445">
      <w:pPr>
        <w:rPr>
          <w:lang w:val="vi-VN"/>
        </w:rPr>
      </w:pPr>
      <w:r w:rsidRPr="00515445">
        <w:rPr>
          <w:lang w:val="vi-VN"/>
        </w:rPr>
        <w:t xml:space="preserve">    }, </w:t>
      </w:r>
    </w:p>
    <w:p w14:paraId="25DB38CD" w14:textId="77777777" w:rsidR="00515445" w:rsidRPr="00515445" w:rsidRDefault="00515445" w:rsidP="00515445">
      <w:pPr>
        <w:rPr>
          <w:lang w:val="vi-VN"/>
        </w:rPr>
      </w:pPr>
      <w:r w:rsidRPr="00515445">
        <w:rPr>
          <w:lang w:val="vi-VN"/>
        </w:rPr>
        <w:t xml:space="preserve">    { </w:t>
      </w:r>
    </w:p>
    <w:p w14:paraId="661EC4C5" w14:textId="77777777" w:rsidR="00515445" w:rsidRPr="00515445" w:rsidRDefault="00515445" w:rsidP="00515445">
      <w:pPr>
        <w:rPr>
          <w:lang w:val="vi-VN"/>
        </w:rPr>
      </w:pPr>
      <w:r w:rsidRPr="00515445">
        <w:rPr>
          <w:lang w:val="vi-VN"/>
        </w:rPr>
        <w:t xml:space="preserve">      "vn": "Tôi không kịp gặp bạn trước khi bạn đi.", </w:t>
      </w:r>
    </w:p>
    <w:p w14:paraId="456FB187" w14:textId="77777777" w:rsidR="00515445" w:rsidRPr="00515445" w:rsidRDefault="00515445" w:rsidP="00515445">
      <w:pPr>
        <w:rPr>
          <w:lang w:val="vi-VN"/>
        </w:rPr>
      </w:pPr>
      <w:r w:rsidRPr="00515445">
        <w:rPr>
          <w:lang w:val="vi-VN"/>
        </w:rPr>
        <w:t xml:space="preserve">      "en": "I didn't have the chance to see you before you left."</w:t>
      </w:r>
    </w:p>
    <w:p w14:paraId="68FA5A76" w14:textId="77777777" w:rsidR="00515445" w:rsidRPr="00515445" w:rsidRDefault="00515445" w:rsidP="00515445">
      <w:pPr>
        <w:rPr>
          <w:lang w:val="vi-VN"/>
        </w:rPr>
      </w:pPr>
      <w:r w:rsidRPr="00515445">
        <w:rPr>
          <w:lang w:val="vi-VN"/>
        </w:rPr>
        <w:t xml:space="preserve">    } </w:t>
      </w:r>
    </w:p>
    <w:p w14:paraId="676D5993" w14:textId="77777777" w:rsidR="00515445" w:rsidRPr="00515445" w:rsidRDefault="00515445" w:rsidP="00515445">
      <w:pPr>
        <w:rPr>
          <w:lang w:val="vi-VN"/>
        </w:rPr>
      </w:pPr>
      <w:r w:rsidRPr="00515445">
        <w:rPr>
          <w:lang w:val="vi-VN"/>
        </w:rPr>
        <w:t xml:space="preserve">  ] </w:t>
      </w:r>
    </w:p>
    <w:p w14:paraId="69124E24" w14:textId="77777777" w:rsidR="00515445" w:rsidRPr="00515445" w:rsidRDefault="00515445" w:rsidP="00515445">
      <w:pPr>
        <w:rPr>
          <w:lang w:val="vi-VN"/>
        </w:rPr>
      </w:pPr>
      <w:r w:rsidRPr="00515445">
        <w:rPr>
          <w:lang w:val="vi-VN"/>
        </w:rPr>
        <w:t>}</w:t>
      </w:r>
    </w:p>
    <w:p w14:paraId="7E4CB0F0" w14:textId="77777777" w:rsidR="00515445" w:rsidRPr="00515445" w:rsidRDefault="00515445" w:rsidP="00515445">
      <w:pPr>
        <w:rPr>
          <w:lang w:val="vi-VN"/>
        </w:rPr>
      </w:pPr>
      <w:r w:rsidRPr="00515445">
        <w:rPr>
          <w:lang w:val="vi-VN"/>
        </w:rPr>
        <w:t>-----------------------------</w:t>
      </w:r>
    </w:p>
    <w:p w14:paraId="5F2CDCAC" w14:textId="77777777" w:rsidR="00515445" w:rsidRPr="00515445" w:rsidRDefault="00515445" w:rsidP="00515445">
      <w:pPr>
        <w:rPr>
          <w:lang w:val="vi-VN"/>
        </w:rPr>
      </w:pPr>
      <w:r w:rsidRPr="00515445">
        <w:rPr>
          <w:lang w:val="vi-VN"/>
        </w:rPr>
        <w:t xml:space="preserve">keyword: Use of the verb 'nói' </w:t>
      </w:r>
    </w:p>
    <w:p w14:paraId="571AAB7E" w14:textId="77777777" w:rsidR="00515445" w:rsidRPr="00515445" w:rsidRDefault="00515445" w:rsidP="00515445">
      <w:pPr>
        <w:rPr>
          <w:lang w:val="vi-VN"/>
        </w:rPr>
      </w:pPr>
      <w:r w:rsidRPr="00515445">
        <w:rPr>
          <w:lang w:val="vi-VN"/>
        </w:rPr>
        <w:t xml:space="preserve">PROMPT: Generate grammar explanation for following Vietnamese grammar point: Use of the verb 'nói' </w:t>
      </w:r>
    </w:p>
    <w:p w14:paraId="3531E807" w14:textId="77777777" w:rsidR="00515445" w:rsidRPr="00515445" w:rsidRDefault="00515445" w:rsidP="00515445">
      <w:pPr>
        <w:rPr>
          <w:lang w:val="vi-VN"/>
        </w:rPr>
      </w:pPr>
      <w:r w:rsidRPr="00515445">
        <w:rPr>
          <w:lang w:val="vi-VN"/>
        </w:rPr>
        <w:t xml:space="preserve">RESPONSE: { </w:t>
      </w:r>
    </w:p>
    <w:p w14:paraId="569F138E" w14:textId="77777777" w:rsidR="00515445" w:rsidRPr="00515445" w:rsidRDefault="00515445" w:rsidP="00515445">
      <w:pPr>
        <w:rPr>
          <w:lang w:val="vi-VN"/>
        </w:rPr>
      </w:pPr>
      <w:r w:rsidRPr="00515445">
        <w:rPr>
          <w:lang w:val="vi-VN"/>
        </w:rPr>
        <w:t xml:space="preserve">  "title": "Use of the verb 'nói'", </w:t>
      </w:r>
    </w:p>
    <w:p w14:paraId="2FBE2593" w14:textId="77777777" w:rsidR="00515445" w:rsidRPr="00515445" w:rsidRDefault="00515445" w:rsidP="00515445">
      <w:pPr>
        <w:rPr>
          <w:lang w:val="vi-VN"/>
        </w:rPr>
      </w:pPr>
      <w:r w:rsidRPr="00515445">
        <w:rPr>
          <w:lang w:val="vi-VN"/>
        </w:rPr>
        <w:t xml:space="preserve">  "short_explanation": "Used to express the action of 'speaking' or 'saying'.", </w:t>
      </w:r>
    </w:p>
    <w:p w14:paraId="2CB43CF7" w14:textId="77777777" w:rsidR="00515445" w:rsidRPr="00515445" w:rsidRDefault="00515445" w:rsidP="00515445">
      <w:pPr>
        <w:rPr>
          <w:lang w:val="vi-VN"/>
        </w:rPr>
      </w:pPr>
      <w:r w:rsidRPr="00515445">
        <w:rPr>
          <w:lang w:val="vi-VN"/>
        </w:rPr>
        <w:t xml:space="preserve">  "long_explanation": "In Vietnamese, 'nói' is a frequently used verb that is equivalent to the English words 'speak' or 'say'. It is typically used to express a verbal communication or declaration made by someone. The verb 'nói' can be used with a wide range of subjects and objects.", </w:t>
      </w:r>
    </w:p>
    <w:p w14:paraId="19938AED" w14:textId="77777777" w:rsidR="00515445" w:rsidRPr="00515445" w:rsidRDefault="00515445" w:rsidP="00515445">
      <w:pPr>
        <w:rPr>
          <w:lang w:val="vi-VN"/>
        </w:rPr>
      </w:pPr>
      <w:r w:rsidRPr="00515445">
        <w:rPr>
          <w:lang w:val="vi-VN"/>
        </w:rPr>
        <w:lastRenderedPageBreak/>
        <w:t xml:space="preserve">  "formation": "Subject + nói + Object/Content of speaking", </w:t>
      </w:r>
    </w:p>
    <w:p w14:paraId="4C456C9B" w14:textId="77777777" w:rsidR="00515445" w:rsidRPr="00515445" w:rsidRDefault="00515445" w:rsidP="00515445">
      <w:pPr>
        <w:rPr>
          <w:lang w:val="vi-VN"/>
        </w:rPr>
      </w:pPr>
      <w:r w:rsidRPr="00515445">
        <w:rPr>
          <w:lang w:val="vi-VN"/>
        </w:rPr>
        <w:t xml:space="preserve">  "examples": [</w:t>
      </w:r>
    </w:p>
    <w:p w14:paraId="1E644D3A" w14:textId="77777777" w:rsidR="00515445" w:rsidRPr="00515445" w:rsidRDefault="00515445" w:rsidP="00515445">
      <w:pPr>
        <w:rPr>
          <w:lang w:val="vi-VN"/>
        </w:rPr>
      </w:pPr>
      <w:r w:rsidRPr="00515445">
        <w:rPr>
          <w:lang w:val="vi-VN"/>
        </w:rPr>
        <w:t xml:space="preserve">    { </w:t>
      </w:r>
    </w:p>
    <w:p w14:paraId="08F37886" w14:textId="77777777" w:rsidR="00515445" w:rsidRPr="00515445" w:rsidRDefault="00515445" w:rsidP="00515445">
      <w:pPr>
        <w:rPr>
          <w:lang w:val="vi-VN"/>
        </w:rPr>
      </w:pPr>
      <w:r w:rsidRPr="00515445">
        <w:rPr>
          <w:lang w:val="vi-VN"/>
        </w:rPr>
        <w:t xml:space="preserve">      "vn": "Cô giáo đang 'nói' với lớp về bài kiểm tra tuần tới.", </w:t>
      </w:r>
    </w:p>
    <w:p w14:paraId="7F6366F8" w14:textId="77777777" w:rsidR="00515445" w:rsidRPr="00515445" w:rsidRDefault="00515445" w:rsidP="00515445">
      <w:pPr>
        <w:rPr>
          <w:lang w:val="vi-VN"/>
        </w:rPr>
      </w:pPr>
      <w:r w:rsidRPr="00515445">
        <w:rPr>
          <w:lang w:val="vi-VN"/>
        </w:rPr>
        <w:t xml:space="preserve">      "en": "The teacher is 'speaking' to the class about the test next week."</w:t>
      </w:r>
    </w:p>
    <w:p w14:paraId="23724470" w14:textId="77777777" w:rsidR="00515445" w:rsidRPr="00515445" w:rsidRDefault="00515445" w:rsidP="00515445">
      <w:pPr>
        <w:rPr>
          <w:lang w:val="vi-VN"/>
        </w:rPr>
      </w:pPr>
      <w:r w:rsidRPr="00515445">
        <w:rPr>
          <w:lang w:val="vi-VN"/>
        </w:rPr>
        <w:t xml:space="preserve">    }, </w:t>
      </w:r>
    </w:p>
    <w:p w14:paraId="71B83867" w14:textId="77777777" w:rsidR="00515445" w:rsidRPr="00515445" w:rsidRDefault="00515445" w:rsidP="00515445">
      <w:pPr>
        <w:rPr>
          <w:lang w:val="vi-VN"/>
        </w:rPr>
      </w:pPr>
      <w:r w:rsidRPr="00515445">
        <w:rPr>
          <w:lang w:val="vi-VN"/>
        </w:rPr>
        <w:t xml:space="preserve">    {</w:t>
      </w:r>
    </w:p>
    <w:p w14:paraId="4358BEB4" w14:textId="77777777" w:rsidR="00515445" w:rsidRPr="00515445" w:rsidRDefault="00515445" w:rsidP="00515445">
      <w:pPr>
        <w:rPr>
          <w:lang w:val="vi-VN"/>
        </w:rPr>
      </w:pPr>
      <w:r w:rsidRPr="00515445">
        <w:rPr>
          <w:lang w:val="vi-VN"/>
        </w:rPr>
        <w:t xml:space="preserve">      "vn": "'Nói' chuyện với bạn bè sau giờ học là cách tôi giải stress.", </w:t>
      </w:r>
    </w:p>
    <w:p w14:paraId="3E98DFD3" w14:textId="77777777" w:rsidR="00515445" w:rsidRPr="00515445" w:rsidRDefault="00515445" w:rsidP="00515445">
      <w:pPr>
        <w:rPr>
          <w:lang w:val="vi-VN"/>
        </w:rPr>
      </w:pPr>
      <w:r w:rsidRPr="00515445">
        <w:rPr>
          <w:lang w:val="vi-VN"/>
        </w:rPr>
        <w:t xml:space="preserve">      "en": "'Speaking' with friends after school is how I relieve stress."</w:t>
      </w:r>
    </w:p>
    <w:p w14:paraId="09CF72BA" w14:textId="77777777" w:rsidR="00515445" w:rsidRPr="00515445" w:rsidRDefault="00515445" w:rsidP="00515445">
      <w:pPr>
        <w:rPr>
          <w:lang w:val="vi-VN"/>
        </w:rPr>
      </w:pPr>
      <w:r w:rsidRPr="00515445">
        <w:rPr>
          <w:lang w:val="vi-VN"/>
        </w:rPr>
        <w:t xml:space="preserve">    }, </w:t>
      </w:r>
    </w:p>
    <w:p w14:paraId="76711193" w14:textId="77777777" w:rsidR="00515445" w:rsidRPr="00515445" w:rsidRDefault="00515445" w:rsidP="00515445">
      <w:pPr>
        <w:rPr>
          <w:lang w:val="vi-VN"/>
        </w:rPr>
      </w:pPr>
      <w:r w:rsidRPr="00515445">
        <w:rPr>
          <w:lang w:val="vi-VN"/>
        </w:rPr>
        <w:t xml:space="preserve">    {</w:t>
      </w:r>
    </w:p>
    <w:p w14:paraId="6ABC2398" w14:textId="77777777" w:rsidR="00515445" w:rsidRPr="00515445" w:rsidRDefault="00515445" w:rsidP="00515445">
      <w:pPr>
        <w:rPr>
          <w:lang w:val="vi-VN"/>
        </w:rPr>
      </w:pPr>
      <w:r w:rsidRPr="00515445">
        <w:rPr>
          <w:lang w:val="vi-VN"/>
        </w:rPr>
        <w:t xml:space="preserve">      "vn": "Bố 'nói' rằng chúng ta sẽ đi du lịch vào cuối tuần này.", </w:t>
      </w:r>
    </w:p>
    <w:p w14:paraId="4EAE6D56" w14:textId="77777777" w:rsidR="00515445" w:rsidRPr="00515445" w:rsidRDefault="00515445" w:rsidP="00515445">
      <w:pPr>
        <w:rPr>
          <w:lang w:val="vi-VN"/>
        </w:rPr>
      </w:pPr>
      <w:r w:rsidRPr="00515445">
        <w:rPr>
          <w:lang w:val="vi-VN"/>
        </w:rPr>
        <w:t xml:space="preserve">      "en": "Dad 'says' that we are going to travel this weekend."</w:t>
      </w:r>
    </w:p>
    <w:p w14:paraId="14A56465" w14:textId="77777777" w:rsidR="00515445" w:rsidRPr="00515445" w:rsidRDefault="00515445" w:rsidP="00515445">
      <w:pPr>
        <w:rPr>
          <w:lang w:val="vi-VN"/>
        </w:rPr>
      </w:pPr>
      <w:r w:rsidRPr="00515445">
        <w:rPr>
          <w:lang w:val="vi-VN"/>
        </w:rPr>
        <w:t xml:space="preserve">    }, </w:t>
      </w:r>
    </w:p>
    <w:p w14:paraId="28093C9A" w14:textId="77777777" w:rsidR="00515445" w:rsidRPr="00515445" w:rsidRDefault="00515445" w:rsidP="00515445">
      <w:pPr>
        <w:rPr>
          <w:lang w:val="vi-VN"/>
        </w:rPr>
      </w:pPr>
      <w:r w:rsidRPr="00515445">
        <w:rPr>
          <w:lang w:val="vi-VN"/>
        </w:rPr>
        <w:t xml:space="preserve">    {</w:t>
      </w:r>
    </w:p>
    <w:p w14:paraId="0566A57C" w14:textId="77777777" w:rsidR="00515445" w:rsidRPr="00515445" w:rsidRDefault="00515445" w:rsidP="00515445">
      <w:pPr>
        <w:rPr>
          <w:lang w:val="vi-VN"/>
        </w:rPr>
      </w:pPr>
      <w:r w:rsidRPr="00515445">
        <w:rPr>
          <w:lang w:val="vi-VN"/>
        </w:rPr>
        <w:t xml:space="preserve">      "vn": "Tôi không hiểu những gì anh ấy đang 'nói'.", </w:t>
      </w:r>
    </w:p>
    <w:p w14:paraId="4DE728BD" w14:textId="77777777" w:rsidR="00515445" w:rsidRPr="00515445" w:rsidRDefault="00515445" w:rsidP="00515445">
      <w:pPr>
        <w:rPr>
          <w:lang w:val="vi-VN"/>
        </w:rPr>
      </w:pPr>
      <w:r w:rsidRPr="00515445">
        <w:rPr>
          <w:lang w:val="vi-VN"/>
        </w:rPr>
        <w:t xml:space="preserve">      "en": "I don't understand what he is 'saying'."</w:t>
      </w:r>
    </w:p>
    <w:p w14:paraId="3812B852" w14:textId="77777777" w:rsidR="00515445" w:rsidRPr="00515445" w:rsidRDefault="00515445" w:rsidP="00515445">
      <w:pPr>
        <w:rPr>
          <w:lang w:val="vi-VN"/>
        </w:rPr>
      </w:pPr>
      <w:r w:rsidRPr="00515445">
        <w:rPr>
          <w:lang w:val="vi-VN"/>
        </w:rPr>
        <w:t xml:space="preserve">    } </w:t>
      </w:r>
    </w:p>
    <w:p w14:paraId="4135FD94" w14:textId="77777777" w:rsidR="00515445" w:rsidRPr="00515445" w:rsidRDefault="00515445" w:rsidP="00515445">
      <w:pPr>
        <w:rPr>
          <w:lang w:val="vi-VN"/>
        </w:rPr>
      </w:pPr>
      <w:r w:rsidRPr="00515445">
        <w:rPr>
          <w:lang w:val="vi-VN"/>
        </w:rPr>
        <w:t xml:space="preserve">  ]</w:t>
      </w:r>
    </w:p>
    <w:p w14:paraId="4F4DDDCC" w14:textId="77777777" w:rsidR="00515445" w:rsidRPr="00515445" w:rsidRDefault="00515445" w:rsidP="00515445">
      <w:pPr>
        <w:rPr>
          <w:lang w:val="vi-VN"/>
        </w:rPr>
      </w:pPr>
      <w:r w:rsidRPr="00515445">
        <w:rPr>
          <w:lang w:val="vi-VN"/>
        </w:rPr>
        <w:t>}</w:t>
      </w:r>
    </w:p>
    <w:p w14:paraId="7942BC70" w14:textId="77777777" w:rsidR="00515445" w:rsidRPr="00515445" w:rsidRDefault="00515445" w:rsidP="00515445">
      <w:pPr>
        <w:rPr>
          <w:lang w:val="vi-VN"/>
        </w:rPr>
      </w:pPr>
      <w:r w:rsidRPr="00515445">
        <w:rPr>
          <w:lang w:val="vi-VN"/>
        </w:rPr>
        <w:t>-----------------------------</w:t>
      </w:r>
    </w:p>
    <w:p w14:paraId="10441305" w14:textId="77777777" w:rsidR="00515445" w:rsidRPr="00515445" w:rsidRDefault="00515445" w:rsidP="00515445">
      <w:pPr>
        <w:rPr>
          <w:lang w:val="vi-VN"/>
        </w:rPr>
      </w:pPr>
      <w:r w:rsidRPr="00515445">
        <w:rPr>
          <w:lang w:val="vi-VN"/>
        </w:rPr>
        <w:t>keyword: Use of the verb 'trở nên'</w:t>
      </w:r>
    </w:p>
    <w:p w14:paraId="1E9A63BC" w14:textId="77777777" w:rsidR="00515445" w:rsidRPr="00515445" w:rsidRDefault="00515445" w:rsidP="00515445">
      <w:pPr>
        <w:rPr>
          <w:lang w:val="vi-VN"/>
        </w:rPr>
      </w:pPr>
      <w:r w:rsidRPr="00515445">
        <w:rPr>
          <w:lang w:val="vi-VN"/>
        </w:rPr>
        <w:t>PROMPT: Generate grammar explanation for following Vietnamese grammar point: Use of the verb 'trở nên'</w:t>
      </w:r>
    </w:p>
    <w:p w14:paraId="23F0F0A0" w14:textId="77777777" w:rsidR="00515445" w:rsidRPr="00515445" w:rsidRDefault="00515445" w:rsidP="00515445">
      <w:pPr>
        <w:rPr>
          <w:lang w:val="vi-VN"/>
        </w:rPr>
      </w:pPr>
      <w:r w:rsidRPr="00515445">
        <w:rPr>
          <w:lang w:val="vi-VN"/>
        </w:rPr>
        <w:t xml:space="preserve">RESPONSE: { </w:t>
      </w:r>
    </w:p>
    <w:p w14:paraId="6D4BEEFB" w14:textId="77777777" w:rsidR="00515445" w:rsidRPr="00515445" w:rsidRDefault="00515445" w:rsidP="00515445">
      <w:pPr>
        <w:rPr>
          <w:lang w:val="vi-VN"/>
        </w:rPr>
      </w:pPr>
      <w:r w:rsidRPr="00515445">
        <w:rPr>
          <w:lang w:val="vi-VN"/>
        </w:rPr>
        <w:t xml:space="preserve">  "title": "Use of the verb 'trở nên'", </w:t>
      </w:r>
    </w:p>
    <w:p w14:paraId="151C109E" w14:textId="77777777" w:rsidR="00515445" w:rsidRPr="00515445" w:rsidRDefault="00515445" w:rsidP="00515445">
      <w:pPr>
        <w:rPr>
          <w:lang w:val="vi-VN"/>
        </w:rPr>
      </w:pPr>
      <w:r w:rsidRPr="00515445">
        <w:rPr>
          <w:lang w:val="vi-VN"/>
        </w:rPr>
        <w:t xml:space="preserve">  "short_explanation": "This verb is equivalent of 'become', indicating a change of state or condition.", </w:t>
      </w:r>
    </w:p>
    <w:p w14:paraId="70B6336B" w14:textId="77777777" w:rsidR="00515445" w:rsidRPr="00515445" w:rsidRDefault="00515445" w:rsidP="00515445">
      <w:pPr>
        <w:rPr>
          <w:lang w:val="vi-VN"/>
        </w:rPr>
      </w:pPr>
      <w:r w:rsidRPr="00515445">
        <w:rPr>
          <w:lang w:val="vi-VN"/>
        </w:rPr>
        <w:t xml:space="preserve">  "long_explanation": "The Vietnamese verb 'trở nên' is used to denote a change of state, condition or quality about a subject. It is similar to the English verb 'to become' in function. 'Trở nên' generally follows an adjective or a noun, signifying the change into the state or condition described by that adjective or noun.", </w:t>
      </w:r>
    </w:p>
    <w:p w14:paraId="18DF8EA7" w14:textId="77777777" w:rsidR="00515445" w:rsidRPr="00515445" w:rsidRDefault="00515445" w:rsidP="00515445">
      <w:pPr>
        <w:rPr>
          <w:lang w:val="vi-VN"/>
        </w:rPr>
      </w:pPr>
      <w:r w:rsidRPr="00515445">
        <w:rPr>
          <w:lang w:val="vi-VN"/>
        </w:rPr>
        <w:t xml:space="preserve">  "formation": "'Trở nên' + adjective/noun", </w:t>
      </w:r>
    </w:p>
    <w:p w14:paraId="53705D08" w14:textId="77777777" w:rsidR="00515445" w:rsidRPr="00515445" w:rsidRDefault="00515445" w:rsidP="00515445">
      <w:pPr>
        <w:rPr>
          <w:lang w:val="vi-VN"/>
        </w:rPr>
      </w:pPr>
      <w:r w:rsidRPr="00515445">
        <w:rPr>
          <w:lang w:val="vi-VN"/>
        </w:rPr>
        <w:t xml:space="preserve">  "examples": [ </w:t>
      </w:r>
    </w:p>
    <w:p w14:paraId="18ADD6DF" w14:textId="77777777" w:rsidR="00515445" w:rsidRPr="00515445" w:rsidRDefault="00515445" w:rsidP="00515445">
      <w:pPr>
        <w:rPr>
          <w:lang w:val="vi-VN"/>
        </w:rPr>
      </w:pPr>
      <w:r w:rsidRPr="00515445">
        <w:rPr>
          <w:lang w:val="vi-VN"/>
        </w:rPr>
        <w:t xml:space="preserve">    { </w:t>
      </w:r>
    </w:p>
    <w:p w14:paraId="6018F01E" w14:textId="77777777" w:rsidR="00515445" w:rsidRPr="00515445" w:rsidRDefault="00515445" w:rsidP="00515445">
      <w:pPr>
        <w:rPr>
          <w:lang w:val="vi-VN"/>
        </w:rPr>
      </w:pPr>
      <w:r w:rsidRPr="00515445">
        <w:rPr>
          <w:lang w:val="vi-VN"/>
        </w:rPr>
        <w:t xml:space="preserve">      "vn": "Cuộc sống trở nên khó khăn khi cô ấy mất việc.", </w:t>
      </w:r>
    </w:p>
    <w:p w14:paraId="37C09733" w14:textId="77777777" w:rsidR="00515445" w:rsidRPr="00515445" w:rsidRDefault="00515445" w:rsidP="00515445">
      <w:pPr>
        <w:rPr>
          <w:lang w:val="vi-VN"/>
        </w:rPr>
      </w:pPr>
      <w:r w:rsidRPr="00515445">
        <w:rPr>
          <w:lang w:val="vi-VN"/>
        </w:rPr>
        <w:t xml:space="preserve">      "en": "Life became difficult when she lost her job." </w:t>
      </w:r>
    </w:p>
    <w:p w14:paraId="7275535F" w14:textId="77777777" w:rsidR="00515445" w:rsidRPr="00515445" w:rsidRDefault="00515445" w:rsidP="00515445">
      <w:pPr>
        <w:rPr>
          <w:lang w:val="vi-VN"/>
        </w:rPr>
      </w:pPr>
      <w:r w:rsidRPr="00515445">
        <w:rPr>
          <w:lang w:val="vi-VN"/>
        </w:rPr>
        <w:t xml:space="preserve">    }, </w:t>
      </w:r>
    </w:p>
    <w:p w14:paraId="1A0C472B" w14:textId="77777777" w:rsidR="00515445" w:rsidRPr="00515445" w:rsidRDefault="00515445" w:rsidP="00515445">
      <w:pPr>
        <w:rPr>
          <w:lang w:val="vi-VN"/>
        </w:rPr>
      </w:pPr>
      <w:r w:rsidRPr="00515445">
        <w:rPr>
          <w:lang w:val="vi-VN"/>
        </w:rPr>
        <w:t xml:space="preserve">    { </w:t>
      </w:r>
    </w:p>
    <w:p w14:paraId="6413066C" w14:textId="77777777" w:rsidR="00515445" w:rsidRPr="00515445" w:rsidRDefault="00515445" w:rsidP="00515445">
      <w:pPr>
        <w:rPr>
          <w:lang w:val="vi-VN"/>
        </w:rPr>
      </w:pPr>
      <w:r w:rsidRPr="00515445">
        <w:rPr>
          <w:lang w:val="vi-VN"/>
        </w:rPr>
        <w:t xml:space="preserve">      "vn": "Anh ấy trở nên giàu có sau khi thắng lớn tại sòng bạc.", </w:t>
      </w:r>
    </w:p>
    <w:p w14:paraId="48EA5A37" w14:textId="77777777" w:rsidR="00515445" w:rsidRPr="00515445" w:rsidRDefault="00515445" w:rsidP="00515445">
      <w:pPr>
        <w:rPr>
          <w:lang w:val="vi-VN"/>
        </w:rPr>
      </w:pPr>
      <w:r w:rsidRPr="00515445">
        <w:rPr>
          <w:lang w:val="vi-VN"/>
        </w:rPr>
        <w:t xml:space="preserve">      "en": "He became rich after winning big at the casino." </w:t>
      </w:r>
    </w:p>
    <w:p w14:paraId="6193C8EB" w14:textId="77777777" w:rsidR="00515445" w:rsidRPr="00515445" w:rsidRDefault="00515445" w:rsidP="00515445">
      <w:pPr>
        <w:rPr>
          <w:lang w:val="vi-VN"/>
        </w:rPr>
      </w:pPr>
      <w:r w:rsidRPr="00515445">
        <w:rPr>
          <w:lang w:val="vi-VN"/>
        </w:rPr>
        <w:t xml:space="preserve">    }, </w:t>
      </w:r>
    </w:p>
    <w:p w14:paraId="7D8FD082" w14:textId="77777777" w:rsidR="00515445" w:rsidRPr="00515445" w:rsidRDefault="00515445" w:rsidP="00515445">
      <w:pPr>
        <w:rPr>
          <w:lang w:val="vi-VN"/>
        </w:rPr>
      </w:pPr>
      <w:r w:rsidRPr="00515445">
        <w:rPr>
          <w:lang w:val="vi-VN"/>
        </w:rPr>
        <w:t xml:space="preserve">    { </w:t>
      </w:r>
    </w:p>
    <w:p w14:paraId="113F1612" w14:textId="77777777" w:rsidR="00515445" w:rsidRPr="00515445" w:rsidRDefault="00515445" w:rsidP="00515445">
      <w:pPr>
        <w:rPr>
          <w:lang w:val="vi-VN"/>
        </w:rPr>
      </w:pPr>
      <w:r w:rsidRPr="00515445">
        <w:rPr>
          <w:lang w:val="vi-VN"/>
        </w:rPr>
        <w:t xml:space="preserve">      "vn": "Thành phố trở nên sôi động hơn vào mùa hè.", </w:t>
      </w:r>
    </w:p>
    <w:p w14:paraId="3C3E7A58" w14:textId="77777777" w:rsidR="00515445" w:rsidRPr="00515445" w:rsidRDefault="00515445" w:rsidP="00515445">
      <w:pPr>
        <w:rPr>
          <w:lang w:val="vi-VN"/>
        </w:rPr>
      </w:pPr>
      <w:r w:rsidRPr="00515445">
        <w:rPr>
          <w:lang w:val="vi-VN"/>
        </w:rPr>
        <w:lastRenderedPageBreak/>
        <w:t xml:space="preserve">      "en": "The city becomes more vibrant in the summer." </w:t>
      </w:r>
    </w:p>
    <w:p w14:paraId="43E85896" w14:textId="77777777" w:rsidR="00515445" w:rsidRPr="00515445" w:rsidRDefault="00515445" w:rsidP="00515445">
      <w:pPr>
        <w:rPr>
          <w:lang w:val="vi-VN"/>
        </w:rPr>
      </w:pPr>
      <w:r w:rsidRPr="00515445">
        <w:rPr>
          <w:lang w:val="vi-VN"/>
        </w:rPr>
        <w:t xml:space="preserve">    }, </w:t>
      </w:r>
    </w:p>
    <w:p w14:paraId="439B4B6F" w14:textId="77777777" w:rsidR="00515445" w:rsidRPr="00515445" w:rsidRDefault="00515445" w:rsidP="00515445">
      <w:pPr>
        <w:rPr>
          <w:lang w:val="vi-VN"/>
        </w:rPr>
      </w:pPr>
      <w:r w:rsidRPr="00515445">
        <w:rPr>
          <w:lang w:val="vi-VN"/>
        </w:rPr>
        <w:t xml:space="preserve">    { </w:t>
      </w:r>
    </w:p>
    <w:p w14:paraId="37A9AC1A" w14:textId="77777777" w:rsidR="00515445" w:rsidRPr="00515445" w:rsidRDefault="00515445" w:rsidP="00515445">
      <w:pPr>
        <w:rPr>
          <w:lang w:val="vi-VN"/>
        </w:rPr>
      </w:pPr>
      <w:r w:rsidRPr="00515445">
        <w:rPr>
          <w:lang w:val="vi-VN"/>
        </w:rPr>
        <w:t xml:space="preserve">      "vn": "Học sinh trở nên tự tin hơn sau khi tham gia khóa học kỹ năng sống.", </w:t>
      </w:r>
    </w:p>
    <w:p w14:paraId="033C45EE" w14:textId="77777777" w:rsidR="00515445" w:rsidRPr="00515445" w:rsidRDefault="00515445" w:rsidP="00515445">
      <w:pPr>
        <w:rPr>
          <w:lang w:val="vi-VN"/>
        </w:rPr>
      </w:pPr>
      <w:r w:rsidRPr="00515445">
        <w:rPr>
          <w:lang w:val="vi-VN"/>
        </w:rPr>
        <w:t xml:space="preserve">      "en": "Students become more confident after attending the life skills course." </w:t>
      </w:r>
    </w:p>
    <w:p w14:paraId="3A535ED4" w14:textId="77777777" w:rsidR="00515445" w:rsidRPr="00515445" w:rsidRDefault="00515445" w:rsidP="00515445">
      <w:pPr>
        <w:rPr>
          <w:lang w:val="vi-VN"/>
        </w:rPr>
      </w:pPr>
      <w:r w:rsidRPr="00515445">
        <w:rPr>
          <w:lang w:val="vi-VN"/>
        </w:rPr>
        <w:t xml:space="preserve">    } </w:t>
      </w:r>
    </w:p>
    <w:p w14:paraId="2B69BAAB" w14:textId="77777777" w:rsidR="00515445" w:rsidRPr="00515445" w:rsidRDefault="00515445" w:rsidP="00515445">
      <w:pPr>
        <w:rPr>
          <w:lang w:val="vi-VN"/>
        </w:rPr>
      </w:pPr>
      <w:r w:rsidRPr="00515445">
        <w:rPr>
          <w:lang w:val="vi-VN"/>
        </w:rPr>
        <w:t xml:space="preserve">  ] </w:t>
      </w:r>
    </w:p>
    <w:p w14:paraId="122AFFD3" w14:textId="77777777" w:rsidR="00515445" w:rsidRPr="00515445" w:rsidRDefault="00515445" w:rsidP="00515445">
      <w:pPr>
        <w:rPr>
          <w:lang w:val="vi-VN"/>
        </w:rPr>
      </w:pPr>
      <w:r w:rsidRPr="00515445">
        <w:rPr>
          <w:lang w:val="vi-VN"/>
        </w:rPr>
        <w:t>}</w:t>
      </w:r>
    </w:p>
    <w:p w14:paraId="16A502FE" w14:textId="77777777" w:rsidR="00515445" w:rsidRPr="00515445" w:rsidRDefault="00515445" w:rsidP="00515445">
      <w:pPr>
        <w:rPr>
          <w:lang w:val="vi-VN"/>
        </w:rPr>
      </w:pPr>
      <w:r w:rsidRPr="00515445">
        <w:rPr>
          <w:lang w:val="vi-VN"/>
        </w:rPr>
        <w:t>-----------------------------</w:t>
      </w:r>
    </w:p>
    <w:p w14:paraId="53708CBC" w14:textId="77777777" w:rsidR="00515445" w:rsidRPr="00515445" w:rsidRDefault="00515445" w:rsidP="00515445">
      <w:pPr>
        <w:rPr>
          <w:lang w:val="vi-VN"/>
        </w:rPr>
      </w:pPr>
      <w:r w:rsidRPr="00515445">
        <w:rPr>
          <w:lang w:val="vi-VN"/>
        </w:rPr>
        <w:t xml:space="preserve">keyword: Use of the verb 'trở thành' </w:t>
      </w:r>
    </w:p>
    <w:p w14:paraId="1FD3E68F" w14:textId="77777777" w:rsidR="00515445" w:rsidRPr="00515445" w:rsidRDefault="00515445" w:rsidP="00515445">
      <w:pPr>
        <w:rPr>
          <w:lang w:val="vi-VN"/>
        </w:rPr>
      </w:pPr>
      <w:r w:rsidRPr="00515445">
        <w:rPr>
          <w:lang w:val="vi-VN"/>
        </w:rPr>
        <w:t xml:space="preserve">PROMPT: Generate grammar explanation for following Vietnamese grammar point: Use of the verb 'trở thành' </w:t>
      </w:r>
    </w:p>
    <w:p w14:paraId="1F40C2C2" w14:textId="77777777" w:rsidR="00515445" w:rsidRPr="00515445" w:rsidRDefault="00515445" w:rsidP="00515445">
      <w:pPr>
        <w:rPr>
          <w:lang w:val="vi-VN"/>
        </w:rPr>
      </w:pPr>
      <w:r w:rsidRPr="00515445">
        <w:rPr>
          <w:lang w:val="vi-VN"/>
        </w:rPr>
        <w:t xml:space="preserve">RESPONSE: { </w:t>
      </w:r>
    </w:p>
    <w:p w14:paraId="127C58E8" w14:textId="77777777" w:rsidR="00515445" w:rsidRPr="00515445" w:rsidRDefault="00515445" w:rsidP="00515445">
      <w:pPr>
        <w:rPr>
          <w:lang w:val="vi-VN"/>
        </w:rPr>
      </w:pPr>
      <w:r w:rsidRPr="00515445">
        <w:rPr>
          <w:lang w:val="vi-VN"/>
        </w:rPr>
        <w:t xml:space="preserve">  "title": "Use of the verb 'trở thành'", </w:t>
      </w:r>
    </w:p>
    <w:p w14:paraId="476B7A3F" w14:textId="77777777" w:rsidR="00515445" w:rsidRPr="00515445" w:rsidRDefault="00515445" w:rsidP="00515445">
      <w:pPr>
        <w:rPr>
          <w:lang w:val="vi-VN"/>
        </w:rPr>
      </w:pPr>
      <w:r w:rsidRPr="00515445">
        <w:rPr>
          <w:lang w:val="vi-VN"/>
        </w:rPr>
        <w:t xml:space="preserve">  "short_explanation": "Used to express a change or transformation into another state or condition.", </w:t>
      </w:r>
    </w:p>
    <w:p w14:paraId="013DA50C" w14:textId="77777777" w:rsidR="00515445" w:rsidRPr="00515445" w:rsidRDefault="00515445" w:rsidP="00515445">
      <w:pPr>
        <w:rPr>
          <w:lang w:val="vi-VN"/>
        </w:rPr>
      </w:pPr>
      <w:r w:rsidRPr="00515445">
        <w:rPr>
          <w:lang w:val="vi-VN"/>
        </w:rPr>
        <w:t xml:space="preserve">  "long_explanation": "The Vietnamese verb 'trở thành' is used to denote a transformation or a change into a different state, condition or role. It's similar to the English usage of 'become'. This verb is generally used when referring to a significant change or accomplishment that has taken time or effort.", </w:t>
      </w:r>
    </w:p>
    <w:p w14:paraId="34F16EE3" w14:textId="77777777" w:rsidR="00515445" w:rsidRPr="00515445" w:rsidRDefault="00515445" w:rsidP="00515445">
      <w:pPr>
        <w:rPr>
          <w:lang w:val="vi-VN"/>
        </w:rPr>
      </w:pPr>
      <w:r w:rsidRPr="00515445">
        <w:rPr>
          <w:lang w:val="vi-VN"/>
        </w:rPr>
        <w:t xml:space="preserve">  "formation": "subject + trở thành + state/condition/role", </w:t>
      </w:r>
    </w:p>
    <w:p w14:paraId="2D37D6C7" w14:textId="77777777" w:rsidR="00515445" w:rsidRPr="00515445" w:rsidRDefault="00515445" w:rsidP="00515445">
      <w:pPr>
        <w:rPr>
          <w:lang w:val="vi-VN"/>
        </w:rPr>
      </w:pPr>
      <w:r w:rsidRPr="00515445">
        <w:rPr>
          <w:lang w:val="vi-VN"/>
        </w:rPr>
        <w:t xml:space="preserve">  "examples": [ </w:t>
      </w:r>
    </w:p>
    <w:p w14:paraId="52376D3E" w14:textId="77777777" w:rsidR="00515445" w:rsidRPr="00515445" w:rsidRDefault="00515445" w:rsidP="00515445">
      <w:pPr>
        <w:rPr>
          <w:lang w:val="vi-VN"/>
        </w:rPr>
      </w:pPr>
      <w:r w:rsidRPr="00515445">
        <w:rPr>
          <w:lang w:val="vi-VN"/>
        </w:rPr>
        <w:t xml:space="preserve">    { </w:t>
      </w:r>
    </w:p>
    <w:p w14:paraId="3366B6A8" w14:textId="77777777" w:rsidR="00515445" w:rsidRPr="00515445" w:rsidRDefault="00515445" w:rsidP="00515445">
      <w:pPr>
        <w:rPr>
          <w:lang w:val="vi-VN"/>
        </w:rPr>
      </w:pPr>
      <w:r w:rsidRPr="00515445">
        <w:rPr>
          <w:lang w:val="vi-VN"/>
        </w:rPr>
        <w:t xml:space="preserve">      "vn": "Sau nhiều năm cố gắng, cô ấy trở thành một nghệ sĩ piano nổi tiếng.", </w:t>
      </w:r>
    </w:p>
    <w:p w14:paraId="067A2613" w14:textId="77777777" w:rsidR="00515445" w:rsidRPr="00515445" w:rsidRDefault="00515445" w:rsidP="00515445">
      <w:pPr>
        <w:rPr>
          <w:lang w:val="vi-VN"/>
        </w:rPr>
      </w:pPr>
      <w:r w:rsidRPr="00515445">
        <w:rPr>
          <w:lang w:val="vi-VN"/>
        </w:rPr>
        <w:t xml:space="preserve">      "en": "After many years of effort, she became a famous piano artist." </w:t>
      </w:r>
    </w:p>
    <w:p w14:paraId="17134E9E" w14:textId="77777777" w:rsidR="00515445" w:rsidRPr="00515445" w:rsidRDefault="00515445" w:rsidP="00515445">
      <w:pPr>
        <w:rPr>
          <w:lang w:val="vi-VN"/>
        </w:rPr>
      </w:pPr>
      <w:r w:rsidRPr="00515445">
        <w:rPr>
          <w:lang w:val="vi-VN"/>
        </w:rPr>
        <w:t xml:space="preserve">    }, </w:t>
      </w:r>
    </w:p>
    <w:p w14:paraId="5ABBC137" w14:textId="77777777" w:rsidR="00515445" w:rsidRPr="00515445" w:rsidRDefault="00515445" w:rsidP="00515445">
      <w:pPr>
        <w:rPr>
          <w:lang w:val="vi-VN"/>
        </w:rPr>
      </w:pPr>
      <w:r w:rsidRPr="00515445">
        <w:rPr>
          <w:lang w:val="vi-VN"/>
        </w:rPr>
        <w:t xml:space="preserve">    { </w:t>
      </w:r>
    </w:p>
    <w:p w14:paraId="6FF02F33" w14:textId="77777777" w:rsidR="00515445" w:rsidRPr="00515445" w:rsidRDefault="00515445" w:rsidP="00515445">
      <w:pPr>
        <w:rPr>
          <w:lang w:val="vi-VN"/>
        </w:rPr>
      </w:pPr>
      <w:r w:rsidRPr="00515445">
        <w:rPr>
          <w:lang w:val="vi-VN"/>
        </w:rPr>
        <w:t xml:space="preserve">      "vn": "Anh ấy muốn trở thành một doanh nhân thành đạt.", </w:t>
      </w:r>
    </w:p>
    <w:p w14:paraId="6C4F97A8" w14:textId="77777777" w:rsidR="00515445" w:rsidRPr="00515445" w:rsidRDefault="00515445" w:rsidP="00515445">
      <w:pPr>
        <w:rPr>
          <w:lang w:val="vi-VN"/>
        </w:rPr>
      </w:pPr>
      <w:r w:rsidRPr="00515445">
        <w:rPr>
          <w:lang w:val="vi-VN"/>
        </w:rPr>
        <w:t xml:space="preserve">      "en": "He wants to become a successful businessman." </w:t>
      </w:r>
    </w:p>
    <w:p w14:paraId="447A0A08" w14:textId="77777777" w:rsidR="00515445" w:rsidRPr="00515445" w:rsidRDefault="00515445" w:rsidP="00515445">
      <w:pPr>
        <w:rPr>
          <w:lang w:val="vi-VN"/>
        </w:rPr>
      </w:pPr>
      <w:r w:rsidRPr="00515445">
        <w:rPr>
          <w:lang w:val="vi-VN"/>
        </w:rPr>
        <w:t xml:space="preserve">    }, </w:t>
      </w:r>
    </w:p>
    <w:p w14:paraId="18DFB471" w14:textId="77777777" w:rsidR="00515445" w:rsidRPr="00515445" w:rsidRDefault="00515445" w:rsidP="00515445">
      <w:pPr>
        <w:rPr>
          <w:lang w:val="vi-VN"/>
        </w:rPr>
      </w:pPr>
      <w:r w:rsidRPr="00515445">
        <w:rPr>
          <w:lang w:val="vi-VN"/>
        </w:rPr>
        <w:t xml:space="preserve">    { </w:t>
      </w:r>
    </w:p>
    <w:p w14:paraId="591A1D3B" w14:textId="77777777" w:rsidR="00515445" w:rsidRPr="00515445" w:rsidRDefault="00515445" w:rsidP="00515445">
      <w:pPr>
        <w:rPr>
          <w:lang w:val="vi-VN"/>
        </w:rPr>
      </w:pPr>
      <w:r w:rsidRPr="00515445">
        <w:rPr>
          <w:lang w:val="vi-VN"/>
        </w:rPr>
        <w:t xml:space="preserve">      "vn": "Làm thế nào để trở thành một người nói tiếng Anh lưu loát?", </w:t>
      </w:r>
    </w:p>
    <w:p w14:paraId="59E03387" w14:textId="77777777" w:rsidR="00515445" w:rsidRPr="00515445" w:rsidRDefault="00515445" w:rsidP="00515445">
      <w:pPr>
        <w:rPr>
          <w:lang w:val="vi-VN"/>
        </w:rPr>
      </w:pPr>
      <w:r w:rsidRPr="00515445">
        <w:rPr>
          <w:lang w:val="vi-VN"/>
        </w:rPr>
        <w:t xml:space="preserve">      "en": "How to become a fluent English speaker?" </w:t>
      </w:r>
    </w:p>
    <w:p w14:paraId="0925ACBF" w14:textId="77777777" w:rsidR="00515445" w:rsidRPr="00515445" w:rsidRDefault="00515445" w:rsidP="00515445">
      <w:pPr>
        <w:rPr>
          <w:lang w:val="vi-VN"/>
        </w:rPr>
      </w:pPr>
      <w:r w:rsidRPr="00515445">
        <w:rPr>
          <w:lang w:val="vi-VN"/>
        </w:rPr>
        <w:t xml:space="preserve">    }, </w:t>
      </w:r>
    </w:p>
    <w:p w14:paraId="0560C1AE" w14:textId="77777777" w:rsidR="00515445" w:rsidRPr="00515445" w:rsidRDefault="00515445" w:rsidP="00515445">
      <w:pPr>
        <w:rPr>
          <w:lang w:val="vi-VN"/>
        </w:rPr>
      </w:pPr>
      <w:r w:rsidRPr="00515445">
        <w:rPr>
          <w:lang w:val="vi-VN"/>
        </w:rPr>
        <w:t xml:space="preserve">    { </w:t>
      </w:r>
    </w:p>
    <w:p w14:paraId="6BF2DCB7" w14:textId="77777777" w:rsidR="00515445" w:rsidRPr="00515445" w:rsidRDefault="00515445" w:rsidP="00515445">
      <w:pPr>
        <w:rPr>
          <w:lang w:val="vi-VN"/>
        </w:rPr>
      </w:pPr>
      <w:r w:rsidRPr="00515445">
        <w:rPr>
          <w:lang w:val="vi-VN"/>
        </w:rPr>
        <w:t xml:space="preserve">      "vn": "Sau qua trình rèn luyện gian khổ, anh ấy đã trở thành một vận động viên đỉnh cao.", </w:t>
      </w:r>
    </w:p>
    <w:p w14:paraId="5F0A54A3" w14:textId="77777777" w:rsidR="00515445" w:rsidRPr="00515445" w:rsidRDefault="00515445" w:rsidP="00515445">
      <w:pPr>
        <w:rPr>
          <w:lang w:val="vi-VN"/>
        </w:rPr>
      </w:pPr>
      <w:r w:rsidRPr="00515445">
        <w:rPr>
          <w:lang w:val="vi-VN"/>
        </w:rPr>
        <w:t xml:space="preserve">      "en": "After a grueling training process, he became a top athlete." </w:t>
      </w:r>
    </w:p>
    <w:p w14:paraId="2A5DCA4E" w14:textId="77777777" w:rsidR="00515445" w:rsidRPr="00515445" w:rsidRDefault="00515445" w:rsidP="00515445">
      <w:pPr>
        <w:rPr>
          <w:lang w:val="vi-VN"/>
        </w:rPr>
      </w:pPr>
      <w:r w:rsidRPr="00515445">
        <w:rPr>
          <w:lang w:val="vi-VN"/>
        </w:rPr>
        <w:t xml:space="preserve">    }</w:t>
      </w:r>
    </w:p>
    <w:p w14:paraId="6B26EB0C" w14:textId="77777777" w:rsidR="00515445" w:rsidRPr="00515445" w:rsidRDefault="00515445" w:rsidP="00515445">
      <w:pPr>
        <w:rPr>
          <w:lang w:val="vi-VN"/>
        </w:rPr>
      </w:pPr>
      <w:r w:rsidRPr="00515445">
        <w:rPr>
          <w:lang w:val="vi-VN"/>
        </w:rPr>
        <w:t xml:space="preserve">  ]</w:t>
      </w:r>
    </w:p>
    <w:p w14:paraId="4F142DF5" w14:textId="77777777" w:rsidR="00515445" w:rsidRPr="00515445" w:rsidRDefault="00515445" w:rsidP="00515445">
      <w:pPr>
        <w:rPr>
          <w:lang w:val="vi-VN"/>
        </w:rPr>
      </w:pPr>
      <w:r w:rsidRPr="00515445">
        <w:rPr>
          <w:lang w:val="vi-VN"/>
        </w:rPr>
        <w:t>}</w:t>
      </w:r>
    </w:p>
    <w:p w14:paraId="543400EC" w14:textId="77777777" w:rsidR="00515445" w:rsidRPr="00515445" w:rsidRDefault="00515445" w:rsidP="00515445">
      <w:pPr>
        <w:rPr>
          <w:lang w:val="vi-VN"/>
        </w:rPr>
      </w:pPr>
      <w:r w:rsidRPr="00515445">
        <w:rPr>
          <w:lang w:val="vi-VN"/>
        </w:rPr>
        <w:t>-----------------------------</w:t>
      </w:r>
    </w:p>
    <w:p w14:paraId="6A142D4E" w14:textId="77777777" w:rsidR="00515445" w:rsidRPr="00515445" w:rsidRDefault="00515445" w:rsidP="00515445">
      <w:pPr>
        <w:rPr>
          <w:lang w:val="vi-VN"/>
        </w:rPr>
      </w:pPr>
      <w:r w:rsidRPr="00515445">
        <w:rPr>
          <w:lang w:val="vi-VN"/>
        </w:rPr>
        <w:t xml:space="preserve">keyword: Use of the word 'đều' </w:t>
      </w:r>
    </w:p>
    <w:p w14:paraId="231B05CB" w14:textId="77777777" w:rsidR="00515445" w:rsidRPr="00515445" w:rsidRDefault="00515445" w:rsidP="00515445">
      <w:pPr>
        <w:rPr>
          <w:lang w:val="vi-VN"/>
        </w:rPr>
      </w:pPr>
      <w:r w:rsidRPr="00515445">
        <w:rPr>
          <w:lang w:val="vi-VN"/>
        </w:rPr>
        <w:t xml:space="preserve">PROMPT: Generate grammar explanation for following Vietnamese grammar point: Use of the word 'đều' </w:t>
      </w:r>
    </w:p>
    <w:p w14:paraId="5EBA0B45" w14:textId="77777777" w:rsidR="00515445" w:rsidRPr="00515445" w:rsidRDefault="00515445" w:rsidP="00515445">
      <w:pPr>
        <w:rPr>
          <w:lang w:val="vi-VN"/>
        </w:rPr>
      </w:pPr>
      <w:r w:rsidRPr="00515445">
        <w:rPr>
          <w:lang w:val="vi-VN"/>
        </w:rPr>
        <w:lastRenderedPageBreak/>
        <w:t xml:space="preserve">RESPONSE: { </w:t>
      </w:r>
    </w:p>
    <w:p w14:paraId="224F3DB2" w14:textId="77777777" w:rsidR="00515445" w:rsidRPr="00515445" w:rsidRDefault="00515445" w:rsidP="00515445">
      <w:pPr>
        <w:rPr>
          <w:lang w:val="vi-VN"/>
        </w:rPr>
      </w:pPr>
      <w:r w:rsidRPr="00515445">
        <w:rPr>
          <w:lang w:val="vi-VN"/>
        </w:rPr>
        <w:t xml:space="preserve">  "title": "Use of the word 'đều'", </w:t>
      </w:r>
    </w:p>
    <w:p w14:paraId="54FE9128" w14:textId="77777777" w:rsidR="00515445" w:rsidRPr="00515445" w:rsidRDefault="00515445" w:rsidP="00515445">
      <w:pPr>
        <w:rPr>
          <w:lang w:val="vi-VN"/>
        </w:rPr>
      </w:pPr>
      <w:r w:rsidRPr="00515445">
        <w:rPr>
          <w:lang w:val="vi-VN"/>
        </w:rPr>
        <w:t xml:space="preserve">  "short_explanation": "Used to express that the action applies equally to all subjects or objects in context.", </w:t>
      </w:r>
    </w:p>
    <w:p w14:paraId="45138DEA" w14:textId="77777777" w:rsidR="00515445" w:rsidRPr="00515445" w:rsidRDefault="00515445" w:rsidP="00515445">
      <w:pPr>
        <w:rPr>
          <w:lang w:val="vi-VN"/>
        </w:rPr>
      </w:pPr>
      <w:r w:rsidRPr="00515445">
        <w:rPr>
          <w:lang w:val="vi-VN"/>
        </w:rPr>
        <w:t xml:space="preserve">  "long_explanation": "The Vietnamese word 'đều' is used to express that an action, a situation or a characteristic applies equally to all the subjects or objects referred to. Basically, it indicates that what is referred to is shared by all in the same way. The word 'đều' is usually placed before the verb or adjective to indicate uniformity or equality in the action or situation.", </w:t>
      </w:r>
    </w:p>
    <w:p w14:paraId="1A381071" w14:textId="77777777" w:rsidR="00515445" w:rsidRPr="00515445" w:rsidRDefault="00515445" w:rsidP="00515445">
      <w:pPr>
        <w:rPr>
          <w:lang w:val="vi-VN"/>
        </w:rPr>
      </w:pPr>
      <w:r w:rsidRPr="00515445">
        <w:rPr>
          <w:lang w:val="vi-VN"/>
        </w:rPr>
        <w:t xml:space="preserve">  "formation": "Subject + đều + Verb / Adjective", </w:t>
      </w:r>
    </w:p>
    <w:p w14:paraId="73DB8EFF" w14:textId="77777777" w:rsidR="00515445" w:rsidRPr="00515445" w:rsidRDefault="00515445" w:rsidP="00515445">
      <w:pPr>
        <w:rPr>
          <w:lang w:val="vi-VN"/>
        </w:rPr>
      </w:pPr>
      <w:r w:rsidRPr="00515445">
        <w:rPr>
          <w:lang w:val="vi-VN"/>
        </w:rPr>
        <w:t xml:space="preserve">  "examples": [   </w:t>
      </w:r>
    </w:p>
    <w:p w14:paraId="4909C592" w14:textId="77777777" w:rsidR="00515445" w:rsidRPr="00515445" w:rsidRDefault="00515445" w:rsidP="00515445">
      <w:pPr>
        <w:rPr>
          <w:lang w:val="vi-VN"/>
        </w:rPr>
      </w:pPr>
      <w:r w:rsidRPr="00515445">
        <w:rPr>
          <w:lang w:val="vi-VN"/>
        </w:rPr>
        <w:t xml:space="preserve">    {     </w:t>
      </w:r>
    </w:p>
    <w:p w14:paraId="16ED5253" w14:textId="77777777" w:rsidR="00515445" w:rsidRPr="00515445" w:rsidRDefault="00515445" w:rsidP="00515445">
      <w:pPr>
        <w:rPr>
          <w:lang w:val="vi-VN"/>
        </w:rPr>
      </w:pPr>
      <w:r w:rsidRPr="00515445">
        <w:rPr>
          <w:lang w:val="vi-VN"/>
        </w:rPr>
        <w:t xml:space="preserve">      "vn": "Tất cả học sinh trong lớp đều thích học tiếng Anh.", </w:t>
      </w:r>
    </w:p>
    <w:p w14:paraId="297BFD4A" w14:textId="77777777" w:rsidR="00515445" w:rsidRPr="00515445" w:rsidRDefault="00515445" w:rsidP="00515445">
      <w:pPr>
        <w:rPr>
          <w:lang w:val="vi-VN"/>
        </w:rPr>
      </w:pPr>
      <w:r w:rsidRPr="00515445">
        <w:rPr>
          <w:lang w:val="vi-VN"/>
        </w:rPr>
        <w:t xml:space="preserve">      "en": "Everyone in the class likes studying English."   </w:t>
      </w:r>
    </w:p>
    <w:p w14:paraId="14B0D022" w14:textId="77777777" w:rsidR="00515445" w:rsidRPr="00515445" w:rsidRDefault="00515445" w:rsidP="00515445">
      <w:pPr>
        <w:rPr>
          <w:lang w:val="vi-VN"/>
        </w:rPr>
      </w:pPr>
      <w:r w:rsidRPr="00515445">
        <w:rPr>
          <w:lang w:val="vi-VN"/>
        </w:rPr>
        <w:t xml:space="preserve">    },   </w:t>
      </w:r>
    </w:p>
    <w:p w14:paraId="5E2D706E" w14:textId="77777777" w:rsidR="00515445" w:rsidRPr="00515445" w:rsidRDefault="00515445" w:rsidP="00515445">
      <w:pPr>
        <w:rPr>
          <w:lang w:val="vi-VN"/>
        </w:rPr>
      </w:pPr>
      <w:r w:rsidRPr="00515445">
        <w:rPr>
          <w:lang w:val="vi-VN"/>
        </w:rPr>
        <w:t xml:space="preserve">    {     </w:t>
      </w:r>
    </w:p>
    <w:p w14:paraId="103F2220" w14:textId="77777777" w:rsidR="00515445" w:rsidRPr="00515445" w:rsidRDefault="00515445" w:rsidP="00515445">
      <w:pPr>
        <w:rPr>
          <w:lang w:val="vi-VN"/>
        </w:rPr>
      </w:pPr>
      <w:r w:rsidRPr="00515445">
        <w:rPr>
          <w:lang w:val="vi-VN"/>
        </w:rPr>
        <w:t xml:space="preserve">      "vn": "Các con tôi đều yêu thích bóng đá.", </w:t>
      </w:r>
    </w:p>
    <w:p w14:paraId="610CEA42" w14:textId="77777777" w:rsidR="00515445" w:rsidRPr="00515445" w:rsidRDefault="00515445" w:rsidP="00515445">
      <w:pPr>
        <w:rPr>
          <w:lang w:val="vi-VN"/>
        </w:rPr>
      </w:pPr>
      <w:r w:rsidRPr="00515445">
        <w:rPr>
          <w:lang w:val="vi-VN"/>
        </w:rPr>
        <w:t xml:space="preserve">      "en": "All my children love soccer."   </w:t>
      </w:r>
    </w:p>
    <w:p w14:paraId="4783CE80" w14:textId="77777777" w:rsidR="00515445" w:rsidRPr="00515445" w:rsidRDefault="00515445" w:rsidP="00515445">
      <w:pPr>
        <w:rPr>
          <w:lang w:val="vi-VN"/>
        </w:rPr>
      </w:pPr>
      <w:r w:rsidRPr="00515445">
        <w:rPr>
          <w:lang w:val="vi-VN"/>
        </w:rPr>
        <w:t xml:space="preserve">    },   </w:t>
      </w:r>
    </w:p>
    <w:p w14:paraId="2695ED40" w14:textId="77777777" w:rsidR="00515445" w:rsidRPr="00515445" w:rsidRDefault="00515445" w:rsidP="00515445">
      <w:pPr>
        <w:rPr>
          <w:lang w:val="vi-VN"/>
        </w:rPr>
      </w:pPr>
      <w:r w:rsidRPr="00515445">
        <w:rPr>
          <w:lang w:val="vi-VN"/>
        </w:rPr>
        <w:t xml:space="preserve">    {</w:t>
      </w:r>
    </w:p>
    <w:p w14:paraId="60BB878A" w14:textId="77777777" w:rsidR="00515445" w:rsidRPr="00515445" w:rsidRDefault="00515445" w:rsidP="00515445">
      <w:pPr>
        <w:rPr>
          <w:lang w:val="vi-VN"/>
        </w:rPr>
      </w:pPr>
      <w:r w:rsidRPr="00515445">
        <w:rPr>
          <w:lang w:val="vi-VN"/>
        </w:rPr>
        <w:t xml:space="preserve">      "vn": "Các bức tranh tôi vẽ đều được bán với giá cao.", </w:t>
      </w:r>
    </w:p>
    <w:p w14:paraId="154BAA6D" w14:textId="77777777" w:rsidR="00515445" w:rsidRPr="00515445" w:rsidRDefault="00515445" w:rsidP="00515445">
      <w:pPr>
        <w:rPr>
          <w:lang w:val="vi-VN"/>
        </w:rPr>
      </w:pPr>
      <w:r w:rsidRPr="00515445">
        <w:rPr>
          <w:lang w:val="vi-VN"/>
        </w:rPr>
        <w:t xml:space="preserve">      "en": "All the paintings I draw are sold at a high price."   </w:t>
      </w:r>
    </w:p>
    <w:p w14:paraId="12D5E3A7" w14:textId="77777777" w:rsidR="00515445" w:rsidRPr="00515445" w:rsidRDefault="00515445" w:rsidP="00515445">
      <w:pPr>
        <w:rPr>
          <w:lang w:val="vi-VN"/>
        </w:rPr>
      </w:pPr>
      <w:r w:rsidRPr="00515445">
        <w:rPr>
          <w:lang w:val="vi-VN"/>
        </w:rPr>
        <w:t xml:space="preserve">    },   </w:t>
      </w:r>
    </w:p>
    <w:p w14:paraId="328B3F28" w14:textId="77777777" w:rsidR="00515445" w:rsidRPr="00515445" w:rsidRDefault="00515445" w:rsidP="00515445">
      <w:pPr>
        <w:rPr>
          <w:lang w:val="vi-VN"/>
        </w:rPr>
      </w:pPr>
      <w:r w:rsidRPr="00515445">
        <w:rPr>
          <w:lang w:val="vi-VN"/>
        </w:rPr>
        <w:t xml:space="preserve">    {</w:t>
      </w:r>
    </w:p>
    <w:p w14:paraId="2302B1EE" w14:textId="1F4EFCA3" w:rsidR="00515445" w:rsidRPr="00515445" w:rsidRDefault="00515445" w:rsidP="00515445">
      <w:pPr>
        <w:rPr>
          <w:lang w:val="vi-VN"/>
        </w:rPr>
      </w:pPr>
      <w:r w:rsidRPr="00515445">
        <w:rPr>
          <w:lang w:val="vi-VN"/>
        </w:rPr>
        <w:t xml:space="preserve">      "vn": "</w:t>
      </w:r>
      <w:del w:id="82" w:author="LOGTO" w:date="2023-10-15T09:36:00Z">
        <w:r w:rsidRPr="00515445" w:rsidDel="00C50FB9">
          <w:rPr>
            <w:lang w:val="vi-VN"/>
          </w:rPr>
          <w:delText>Những người bạn</w:delText>
        </w:r>
      </w:del>
      <w:ins w:id="83" w:author="LOGTO" w:date="2023-10-15T09:36:00Z">
        <w:r w:rsidR="00C50FB9">
          <w:t>Tất cả bạn bè</w:t>
        </w:r>
      </w:ins>
      <w:r w:rsidRPr="00515445">
        <w:rPr>
          <w:lang w:val="vi-VN"/>
        </w:rPr>
        <w:t xml:space="preserve"> của tôi đều thích đọc sách.", </w:t>
      </w:r>
    </w:p>
    <w:p w14:paraId="3970CD7B" w14:textId="77777777" w:rsidR="00515445" w:rsidRPr="00515445" w:rsidRDefault="00515445" w:rsidP="00515445">
      <w:pPr>
        <w:rPr>
          <w:lang w:val="vi-VN"/>
        </w:rPr>
      </w:pPr>
      <w:r w:rsidRPr="00515445">
        <w:rPr>
          <w:lang w:val="vi-VN"/>
        </w:rPr>
        <w:t xml:space="preserve">      "en": "All my friends love reading books."   </w:t>
      </w:r>
    </w:p>
    <w:p w14:paraId="3787AF3E" w14:textId="77777777" w:rsidR="00515445" w:rsidRPr="00515445" w:rsidRDefault="00515445" w:rsidP="00515445">
      <w:pPr>
        <w:rPr>
          <w:lang w:val="vi-VN"/>
        </w:rPr>
      </w:pPr>
      <w:r w:rsidRPr="00515445">
        <w:rPr>
          <w:lang w:val="vi-VN"/>
        </w:rPr>
        <w:t xml:space="preserve">    } </w:t>
      </w:r>
    </w:p>
    <w:p w14:paraId="6B5AA2E8" w14:textId="77777777" w:rsidR="00515445" w:rsidRPr="00515445" w:rsidRDefault="00515445" w:rsidP="00515445">
      <w:pPr>
        <w:rPr>
          <w:lang w:val="vi-VN"/>
        </w:rPr>
      </w:pPr>
      <w:r w:rsidRPr="00515445">
        <w:rPr>
          <w:lang w:val="vi-VN"/>
        </w:rPr>
        <w:t xml:space="preserve">  ] </w:t>
      </w:r>
    </w:p>
    <w:p w14:paraId="0F287FC4" w14:textId="77777777" w:rsidR="00515445" w:rsidRPr="00515445" w:rsidRDefault="00515445" w:rsidP="00515445">
      <w:pPr>
        <w:rPr>
          <w:lang w:val="vi-VN"/>
        </w:rPr>
      </w:pPr>
      <w:r w:rsidRPr="00515445">
        <w:rPr>
          <w:lang w:val="vi-VN"/>
        </w:rPr>
        <w:t>}</w:t>
      </w:r>
    </w:p>
    <w:p w14:paraId="1FBA41D2" w14:textId="77777777" w:rsidR="00515445" w:rsidRPr="00515445" w:rsidRDefault="00515445" w:rsidP="00515445">
      <w:pPr>
        <w:rPr>
          <w:lang w:val="vi-VN"/>
        </w:rPr>
      </w:pPr>
      <w:r w:rsidRPr="00515445">
        <w:rPr>
          <w:lang w:val="vi-VN"/>
        </w:rPr>
        <w:t>-----------------------------</w:t>
      </w:r>
    </w:p>
    <w:p w14:paraId="477BD0EF" w14:textId="77777777" w:rsidR="00515445" w:rsidRPr="00515445" w:rsidRDefault="00515445" w:rsidP="00515445">
      <w:pPr>
        <w:rPr>
          <w:lang w:val="vi-VN"/>
        </w:rPr>
      </w:pPr>
      <w:r w:rsidRPr="00515445">
        <w:rPr>
          <w:lang w:val="vi-VN"/>
        </w:rPr>
        <w:t xml:space="preserve">keyword: Use of the word 'thật/thật là' </w:t>
      </w:r>
    </w:p>
    <w:p w14:paraId="740B2AC7" w14:textId="77777777" w:rsidR="00515445" w:rsidRPr="00515445" w:rsidRDefault="00515445" w:rsidP="00515445">
      <w:pPr>
        <w:rPr>
          <w:lang w:val="vi-VN"/>
        </w:rPr>
      </w:pPr>
      <w:r w:rsidRPr="00515445">
        <w:rPr>
          <w:lang w:val="vi-VN"/>
        </w:rPr>
        <w:t xml:space="preserve">PROMPT: Generate grammar explanation for following Vietnamese grammar point: Use of the word 'thật/thật là' </w:t>
      </w:r>
    </w:p>
    <w:p w14:paraId="6B74F8D8" w14:textId="77777777" w:rsidR="00515445" w:rsidRPr="00515445" w:rsidRDefault="00515445" w:rsidP="00515445">
      <w:pPr>
        <w:rPr>
          <w:lang w:val="vi-VN"/>
        </w:rPr>
      </w:pPr>
      <w:r w:rsidRPr="00515445">
        <w:rPr>
          <w:lang w:val="vi-VN"/>
        </w:rPr>
        <w:t xml:space="preserve">RESPONSE: { </w:t>
      </w:r>
    </w:p>
    <w:p w14:paraId="017B6D89" w14:textId="77777777" w:rsidR="00515445" w:rsidRPr="00515445" w:rsidRDefault="00515445" w:rsidP="00515445">
      <w:pPr>
        <w:rPr>
          <w:lang w:val="vi-VN"/>
        </w:rPr>
      </w:pPr>
      <w:r w:rsidRPr="00515445">
        <w:rPr>
          <w:lang w:val="vi-VN"/>
        </w:rPr>
        <w:t xml:space="preserve">  "title": "Use of the word 'thật/thật là'", </w:t>
      </w:r>
    </w:p>
    <w:p w14:paraId="7725C601" w14:textId="77777777" w:rsidR="00515445" w:rsidRPr="00515445" w:rsidRDefault="00515445" w:rsidP="00515445">
      <w:pPr>
        <w:rPr>
          <w:lang w:val="vi-VN"/>
        </w:rPr>
      </w:pPr>
      <w:r w:rsidRPr="00515445">
        <w:rPr>
          <w:lang w:val="vi-VN"/>
        </w:rPr>
        <w:t xml:space="preserve">  "short_explanation": "Used to emphasize a quality or condition.", </w:t>
      </w:r>
    </w:p>
    <w:p w14:paraId="7F2A1F21" w14:textId="77777777" w:rsidR="00515445" w:rsidRPr="00515445" w:rsidRDefault="00515445" w:rsidP="00515445">
      <w:pPr>
        <w:rPr>
          <w:lang w:val="vi-VN"/>
        </w:rPr>
      </w:pPr>
      <w:r w:rsidRPr="00515445">
        <w:rPr>
          <w:lang w:val="vi-VN"/>
        </w:rPr>
        <w:t xml:space="preserve">  "long_explanation": "The Vietnamese word 'thật' or the phrase 'thật là' is used to emphasize the extent of a quality or condition. It is similar to the English expressions 'really', 'truly' or 'indeed'. They can be placed before adjectives or verbs to enhance their meaning.", </w:t>
      </w:r>
    </w:p>
    <w:p w14:paraId="0DF929A8" w14:textId="77777777" w:rsidR="00515445" w:rsidRPr="00515445" w:rsidRDefault="00515445" w:rsidP="00515445">
      <w:pPr>
        <w:rPr>
          <w:lang w:val="vi-VN"/>
        </w:rPr>
      </w:pPr>
      <w:r w:rsidRPr="00515445">
        <w:rPr>
          <w:lang w:val="vi-VN"/>
        </w:rPr>
        <w:t xml:space="preserve">  "formation": "thật/thật là + adjective/verb", </w:t>
      </w:r>
    </w:p>
    <w:p w14:paraId="2ABFBE77" w14:textId="77777777" w:rsidR="00515445" w:rsidRPr="00515445" w:rsidRDefault="00515445" w:rsidP="00515445">
      <w:pPr>
        <w:rPr>
          <w:lang w:val="vi-VN"/>
        </w:rPr>
      </w:pPr>
      <w:r w:rsidRPr="00515445">
        <w:rPr>
          <w:lang w:val="vi-VN"/>
        </w:rPr>
        <w:t xml:space="preserve">  "examples": [ </w:t>
      </w:r>
    </w:p>
    <w:p w14:paraId="18FAAA0F" w14:textId="77777777" w:rsidR="00515445" w:rsidRPr="00515445" w:rsidRDefault="00515445" w:rsidP="00515445">
      <w:pPr>
        <w:rPr>
          <w:lang w:val="vi-VN"/>
        </w:rPr>
      </w:pPr>
      <w:r w:rsidRPr="00515445">
        <w:rPr>
          <w:lang w:val="vi-VN"/>
        </w:rPr>
        <w:t xml:space="preserve">    { </w:t>
      </w:r>
    </w:p>
    <w:p w14:paraId="635AB838" w14:textId="1E7EA718" w:rsidR="00515445" w:rsidRPr="00515445" w:rsidRDefault="00515445" w:rsidP="00515445">
      <w:pPr>
        <w:rPr>
          <w:lang w:val="vi-VN"/>
        </w:rPr>
      </w:pPr>
      <w:r w:rsidRPr="00515445">
        <w:rPr>
          <w:lang w:val="vi-VN"/>
        </w:rPr>
        <w:t xml:space="preserve">      "vn": "Cuốn sách này thật hay! Tôi không thể dừng đọc</w:t>
      </w:r>
      <w:ins w:id="84" w:author="LOGTO" w:date="2023-10-15T09:36:00Z">
        <w:r w:rsidR="00DE7F58">
          <w:t xml:space="preserve"> nó</w:t>
        </w:r>
      </w:ins>
      <w:r w:rsidRPr="00515445">
        <w:rPr>
          <w:lang w:val="vi-VN"/>
        </w:rPr>
        <w:t xml:space="preserve">.", </w:t>
      </w:r>
    </w:p>
    <w:p w14:paraId="2A5A3415" w14:textId="77777777" w:rsidR="00515445" w:rsidRPr="00515445" w:rsidRDefault="00515445" w:rsidP="00515445">
      <w:pPr>
        <w:rPr>
          <w:lang w:val="vi-VN"/>
        </w:rPr>
      </w:pPr>
      <w:r w:rsidRPr="00515445">
        <w:rPr>
          <w:lang w:val="vi-VN"/>
        </w:rPr>
        <w:t xml:space="preserve">      "en": "This book is really good! I can't stop reading.", </w:t>
      </w:r>
    </w:p>
    <w:p w14:paraId="618CC725" w14:textId="77777777" w:rsidR="00515445" w:rsidRPr="00515445" w:rsidRDefault="00515445" w:rsidP="00515445">
      <w:pPr>
        <w:rPr>
          <w:lang w:val="vi-VN"/>
        </w:rPr>
      </w:pPr>
      <w:r w:rsidRPr="00515445">
        <w:rPr>
          <w:lang w:val="vi-VN"/>
        </w:rPr>
        <w:t xml:space="preserve">    }, </w:t>
      </w:r>
    </w:p>
    <w:p w14:paraId="70C0B526" w14:textId="77777777" w:rsidR="00515445" w:rsidRPr="00515445" w:rsidRDefault="00515445" w:rsidP="00515445">
      <w:pPr>
        <w:rPr>
          <w:lang w:val="vi-VN"/>
        </w:rPr>
      </w:pPr>
      <w:r w:rsidRPr="00515445">
        <w:rPr>
          <w:lang w:val="vi-VN"/>
        </w:rPr>
        <w:lastRenderedPageBreak/>
        <w:t xml:space="preserve">    { </w:t>
      </w:r>
    </w:p>
    <w:p w14:paraId="2BF2636C" w14:textId="77777777" w:rsidR="00515445" w:rsidRPr="00515445" w:rsidRDefault="00515445" w:rsidP="00515445">
      <w:pPr>
        <w:rPr>
          <w:lang w:val="vi-VN"/>
        </w:rPr>
      </w:pPr>
      <w:r w:rsidRPr="00515445">
        <w:rPr>
          <w:lang w:val="vi-VN"/>
        </w:rPr>
        <w:t xml:space="preserve">      "vn": "Thật là kỳ diệu khi tôi nhìn thấy hoàng hôn trên biển.", </w:t>
      </w:r>
    </w:p>
    <w:p w14:paraId="0CDD0060" w14:textId="77777777" w:rsidR="00515445" w:rsidRPr="00515445" w:rsidRDefault="00515445" w:rsidP="00515445">
      <w:pPr>
        <w:rPr>
          <w:lang w:val="vi-VN"/>
        </w:rPr>
      </w:pPr>
      <w:r w:rsidRPr="00515445">
        <w:rPr>
          <w:lang w:val="vi-VN"/>
        </w:rPr>
        <w:t xml:space="preserve">      "en": "It's truly magical when I see the sunset over the sea.", </w:t>
      </w:r>
    </w:p>
    <w:p w14:paraId="15642A0F" w14:textId="77777777" w:rsidR="00515445" w:rsidRPr="00515445" w:rsidRDefault="00515445" w:rsidP="00515445">
      <w:pPr>
        <w:rPr>
          <w:lang w:val="vi-VN"/>
        </w:rPr>
      </w:pPr>
      <w:r w:rsidRPr="00515445">
        <w:rPr>
          <w:lang w:val="vi-VN"/>
        </w:rPr>
        <w:t xml:space="preserve">    }, </w:t>
      </w:r>
    </w:p>
    <w:p w14:paraId="3EAE4A5B" w14:textId="77777777" w:rsidR="00515445" w:rsidRPr="00515445" w:rsidRDefault="00515445" w:rsidP="00515445">
      <w:pPr>
        <w:rPr>
          <w:lang w:val="vi-VN"/>
        </w:rPr>
      </w:pPr>
      <w:r w:rsidRPr="00515445">
        <w:rPr>
          <w:lang w:val="vi-VN"/>
        </w:rPr>
        <w:t xml:space="preserve">    { </w:t>
      </w:r>
    </w:p>
    <w:p w14:paraId="3F6754C8" w14:textId="77777777" w:rsidR="00515445" w:rsidRPr="00515445" w:rsidRDefault="00515445" w:rsidP="00515445">
      <w:pPr>
        <w:rPr>
          <w:lang w:val="vi-VN"/>
        </w:rPr>
      </w:pPr>
      <w:r w:rsidRPr="00515445">
        <w:rPr>
          <w:lang w:val="vi-VN"/>
        </w:rPr>
        <w:t xml:space="preserve">      "vn": "Ngôi nhà này thật lớn, có thể chứa cả hàng chục người.", </w:t>
      </w:r>
    </w:p>
    <w:p w14:paraId="7A2C60AF" w14:textId="77777777" w:rsidR="00515445" w:rsidRPr="00515445" w:rsidRDefault="00515445" w:rsidP="00515445">
      <w:pPr>
        <w:rPr>
          <w:lang w:val="vi-VN"/>
        </w:rPr>
      </w:pPr>
      <w:r w:rsidRPr="00515445">
        <w:rPr>
          <w:lang w:val="vi-VN"/>
        </w:rPr>
        <w:t xml:space="preserve">      "en": "This house is really big, it can accommodate dozens of people.", </w:t>
      </w:r>
    </w:p>
    <w:p w14:paraId="13860639" w14:textId="77777777" w:rsidR="00515445" w:rsidRPr="00515445" w:rsidRDefault="00515445" w:rsidP="00515445">
      <w:pPr>
        <w:rPr>
          <w:lang w:val="vi-VN"/>
        </w:rPr>
      </w:pPr>
      <w:r w:rsidRPr="00515445">
        <w:rPr>
          <w:lang w:val="vi-VN"/>
        </w:rPr>
        <w:t xml:space="preserve">    }, </w:t>
      </w:r>
    </w:p>
    <w:p w14:paraId="17A97AB9" w14:textId="77777777" w:rsidR="00515445" w:rsidRPr="00515445" w:rsidRDefault="00515445" w:rsidP="00515445">
      <w:pPr>
        <w:rPr>
          <w:lang w:val="vi-VN"/>
        </w:rPr>
      </w:pPr>
      <w:r w:rsidRPr="00515445">
        <w:rPr>
          <w:lang w:val="vi-VN"/>
        </w:rPr>
        <w:t xml:space="preserve">    { </w:t>
      </w:r>
    </w:p>
    <w:p w14:paraId="5BD5BFA8" w14:textId="77777777" w:rsidR="00515445" w:rsidRPr="00515445" w:rsidRDefault="00515445" w:rsidP="00515445">
      <w:pPr>
        <w:rPr>
          <w:lang w:val="vi-VN"/>
        </w:rPr>
      </w:pPr>
      <w:r w:rsidRPr="00515445">
        <w:rPr>
          <w:lang w:val="vi-VN"/>
        </w:rPr>
        <w:t xml:space="preserve">      "vn": "Ngày hôm nay thật là đẹp, trời nắng nhẹ và không có gió.", </w:t>
      </w:r>
    </w:p>
    <w:p w14:paraId="32266F91" w14:textId="77777777" w:rsidR="00515445" w:rsidRPr="00515445" w:rsidRDefault="00515445" w:rsidP="00515445">
      <w:pPr>
        <w:rPr>
          <w:lang w:val="vi-VN"/>
        </w:rPr>
      </w:pPr>
      <w:r w:rsidRPr="00515445">
        <w:rPr>
          <w:lang w:val="vi-VN"/>
        </w:rPr>
        <w:t xml:space="preserve">      "en": "Today is truly beautiful, the sun is mild and there's no wind.", </w:t>
      </w:r>
    </w:p>
    <w:p w14:paraId="0792D7DC" w14:textId="77777777" w:rsidR="00515445" w:rsidRPr="00515445" w:rsidRDefault="00515445" w:rsidP="00515445">
      <w:pPr>
        <w:rPr>
          <w:lang w:val="vi-VN"/>
        </w:rPr>
      </w:pPr>
      <w:r w:rsidRPr="00515445">
        <w:rPr>
          <w:lang w:val="vi-VN"/>
        </w:rPr>
        <w:t xml:space="preserve">    } </w:t>
      </w:r>
    </w:p>
    <w:p w14:paraId="276FBFA8" w14:textId="77777777" w:rsidR="00515445" w:rsidRPr="00515445" w:rsidRDefault="00515445" w:rsidP="00515445">
      <w:pPr>
        <w:rPr>
          <w:lang w:val="vi-VN"/>
        </w:rPr>
      </w:pPr>
      <w:r w:rsidRPr="00515445">
        <w:rPr>
          <w:lang w:val="vi-VN"/>
        </w:rPr>
        <w:t xml:space="preserve">  ]   </w:t>
      </w:r>
    </w:p>
    <w:p w14:paraId="0518545F" w14:textId="77777777" w:rsidR="00515445" w:rsidRPr="00515445" w:rsidRDefault="00515445" w:rsidP="00515445">
      <w:pPr>
        <w:rPr>
          <w:lang w:val="vi-VN"/>
        </w:rPr>
      </w:pPr>
      <w:r w:rsidRPr="00515445">
        <w:rPr>
          <w:lang w:val="vi-VN"/>
        </w:rPr>
        <w:t>}</w:t>
      </w:r>
    </w:p>
    <w:p w14:paraId="116966CE" w14:textId="77777777" w:rsidR="00515445" w:rsidRPr="00515445" w:rsidRDefault="00515445" w:rsidP="00515445">
      <w:pPr>
        <w:rPr>
          <w:lang w:val="vi-VN"/>
        </w:rPr>
      </w:pPr>
      <w:r w:rsidRPr="00515445">
        <w:rPr>
          <w:lang w:val="vi-VN"/>
        </w:rPr>
        <w:t>-----------------------------</w:t>
      </w:r>
    </w:p>
    <w:p w14:paraId="13999959" w14:textId="77777777" w:rsidR="00515445" w:rsidRPr="00515445" w:rsidRDefault="00515445" w:rsidP="00515445">
      <w:pPr>
        <w:rPr>
          <w:lang w:val="vi-VN"/>
        </w:rPr>
      </w:pPr>
      <w:r w:rsidRPr="00515445">
        <w:rPr>
          <w:lang w:val="vi-VN"/>
        </w:rPr>
        <w:t xml:space="preserve">keyword: Use of 'tổng' </w:t>
      </w:r>
    </w:p>
    <w:p w14:paraId="069C9AC4" w14:textId="77777777" w:rsidR="00515445" w:rsidRPr="00515445" w:rsidRDefault="00515445" w:rsidP="00515445">
      <w:pPr>
        <w:rPr>
          <w:lang w:val="vi-VN"/>
        </w:rPr>
      </w:pPr>
      <w:r w:rsidRPr="00515445">
        <w:rPr>
          <w:lang w:val="vi-VN"/>
        </w:rPr>
        <w:t xml:space="preserve">PROMPT: Generate grammar explanation for following Vietnamese grammar point: Use of 'tổng' </w:t>
      </w:r>
    </w:p>
    <w:p w14:paraId="40EA03DB" w14:textId="77777777" w:rsidR="00515445" w:rsidRPr="00515445" w:rsidRDefault="00515445" w:rsidP="00515445">
      <w:pPr>
        <w:rPr>
          <w:lang w:val="vi-VN"/>
        </w:rPr>
      </w:pPr>
      <w:r w:rsidRPr="00515445">
        <w:rPr>
          <w:lang w:val="vi-VN"/>
        </w:rPr>
        <w:t>RESPONSE: {</w:t>
      </w:r>
    </w:p>
    <w:p w14:paraId="6CA2BA4E" w14:textId="77777777" w:rsidR="00515445" w:rsidRPr="00515445" w:rsidRDefault="00515445" w:rsidP="00515445">
      <w:pPr>
        <w:rPr>
          <w:lang w:val="vi-VN"/>
        </w:rPr>
      </w:pPr>
      <w:r w:rsidRPr="00515445">
        <w:rPr>
          <w:lang w:val="vi-VN"/>
        </w:rPr>
        <w:t xml:space="preserve">  "title": "Use of 'tổng'",</w:t>
      </w:r>
    </w:p>
    <w:p w14:paraId="39D222B2" w14:textId="77777777" w:rsidR="00515445" w:rsidRPr="00515445" w:rsidRDefault="00515445" w:rsidP="00515445">
      <w:pPr>
        <w:rPr>
          <w:lang w:val="vi-VN"/>
        </w:rPr>
      </w:pPr>
      <w:r w:rsidRPr="00515445">
        <w:rPr>
          <w:lang w:val="vi-VN"/>
        </w:rPr>
        <w:t xml:space="preserve">  "short_explanation": "Used to describe 'total' or 'overall'.",</w:t>
      </w:r>
    </w:p>
    <w:p w14:paraId="4D89D0C5" w14:textId="77777777" w:rsidR="00515445" w:rsidRPr="00515445" w:rsidRDefault="00515445" w:rsidP="00515445">
      <w:pPr>
        <w:rPr>
          <w:lang w:val="vi-VN"/>
        </w:rPr>
      </w:pPr>
      <w:r w:rsidRPr="00515445">
        <w:rPr>
          <w:lang w:val="vi-VN"/>
        </w:rPr>
        <w:t xml:space="preserve">  "long_explanation": "In Vietnamese, 'tổng' is a common word used to describe the concept of 'total' or 'overall'. It is typically placed before a noun to describe the total amount or condition of that noun. It can be used in a variety of contexts, ranging from general calculations, describing overall views or summarizing numerical details.",</w:t>
      </w:r>
    </w:p>
    <w:p w14:paraId="3B1AE1B2" w14:textId="77777777" w:rsidR="00515445" w:rsidRPr="00515445" w:rsidRDefault="00515445" w:rsidP="00515445">
      <w:pPr>
        <w:rPr>
          <w:lang w:val="vi-VN"/>
        </w:rPr>
      </w:pPr>
      <w:r w:rsidRPr="00515445">
        <w:rPr>
          <w:lang w:val="vi-VN"/>
        </w:rPr>
        <w:t xml:space="preserve">  "formation": "tổng + noun",</w:t>
      </w:r>
    </w:p>
    <w:p w14:paraId="1151321F" w14:textId="77777777" w:rsidR="00515445" w:rsidRPr="00515445" w:rsidRDefault="00515445" w:rsidP="00515445">
      <w:pPr>
        <w:rPr>
          <w:lang w:val="vi-VN"/>
        </w:rPr>
      </w:pPr>
      <w:r w:rsidRPr="00515445">
        <w:rPr>
          <w:lang w:val="vi-VN"/>
        </w:rPr>
        <w:t xml:space="preserve">  "examples": [</w:t>
      </w:r>
    </w:p>
    <w:p w14:paraId="72FC9B89" w14:textId="77777777" w:rsidR="00515445" w:rsidRPr="00515445" w:rsidRDefault="00515445" w:rsidP="00515445">
      <w:pPr>
        <w:rPr>
          <w:lang w:val="vi-VN"/>
        </w:rPr>
      </w:pPr>
      <w:r w:rsidRPr="00515445">
        <w:rPr>
          <w:lang w:val="vi-VN"/>
        </w:rPr>
        <w:t xml:space="preserve">    {</w:t>
      </w:r>
    </w:p>
    <w:p w14:paraId="5FE7D386" w14:textId="77777777" w:rsidR="00515445" w:rsidRPr="00515445" w:rsidRDefault="00515445" w:rsidP="00515445">
      <w:pPr>
        <w:rPr>
          <w:lang w:val="vi-VN"/>
        </w:rPr>
      </w:pPr>
      <w:r w:rsidRPr="00515445">
        <w:rPr>
          <w:lang w:val="vi-VN"/>
        </w:rPr>
        <w:t xml:space="preserve">      "vn": "Tổng số người tham gia hội nghị là 50 người.",</w:t>
      </w:r>
    </w:p>
    <w:p w14:paraId="5BAAA627" w14:textId="77777777" w:rsidR="00515445" w:rsidRPr="00515445" w:rsidRDefault="00515445" w:rsidP="00515445">
      <w:pPr>
        <w:rPr>
          <w:lang w:val="vi-VN"/>
        </w:rPr>
      </w:pPr>
      <w:r w:rsidRPr="00515445">
        <w:rPr>
          <w:lang w:val="vi-VN"/>
        </w:rPr>
        <w:t xml:space="preserve">      "en": "The total number of people attending the conference is 50."</w:t>
      </w:r>
    </w:p>
    <w:p w14:paraId="3CB50447" w14:textId="77777777" w:rsidR="00515445" w:rsidRPr="00515445" w:rsidRDefault="00515445" w:rsidP="00515445">
      <w:pPr>
        <w:rPr>
          <w:lang w:val="vi-VN"/>
        </w:rPr>
      </w:pPr>
      <w:r w:rsidRPr="00515445">
        <w:rPr>
          <w:lang w:val="vi-VN"/>
        </w:rPr>
        <w:t xml:space="preserve">    },</w:t>
      </w:r>
    </w:p>
    <w:p w14:paraId="0771F708" w14:textId="77777777" w:rsidR="00515445" w:rsidRPr="00515445" w:rsidRDefault="00515445" w:rsidP="00515445">
      <w:pPr>
        <w:rPr>
          <w:lang w:val="vi-VN"/>
        </w:rPr>
      </w:pPr>
      <w:r w:rsidRPr="00515445">
        <w:rPr>
          <w:lang w:val="vi-VN"/>
        </w:rPr>
        <w:t xml:space="preserve">    {</w:t>
      </w:r>
    </w:p>
    <w:p w14:paraId="3A1E9C36" w14:textId="1B9B77F4" w:rsidR="00515445" w:rsidRPr="00515445" w:rsidRDefault="00515445" w:rsidP="00515445">
      <w:pPr>
        <w:rPr>
          <w:lang w:val="vi-VN"/>
        </w:rPr>
      </w:pPr>
      <w:r w:rsidRPr="00515445">
        <w:rPr>
          <w:lang w:val="vi-VN"/>
        </w:rPr>
        <w:t xml:space="preserve">      "vn": "Sau khi gộp hai lớp, tổng số học sinh </w:t>
      </w:r>
      <w:del w:id="85" w:author="LOGTO" w:date="2023-10-15T09:37:00Z">
        <w:r w:rsidRPr="00515445" w:rsidDel="00D3591D">
          <w:rPr>
            <w:lang w:val="vi-VN"/>
          </w:rPr>
          <w:delText>trở thành</w:delText>
        </w:r>
      </w:del>
      <w:ins w:id="86" w:author="LOGTO" w:date="2023-10-15T09:37:00Z">
        <w:r w:rsidR="00D3591D">
          <w:t>là</w:t>
        </w:r>
      </w:ins>
      <w:r w:rsidRPr="00515445">
        <w:rPr>
          <w:lang w:val="vi-VN"/>
        </w:rPr>
        <w:t xml:space="preserve"> 40 em.",</w:t>
      </w:r>
    </w:p>
    <w:p w14:paraId="435BA732" w14:textId="77777777" w:rsidR="00515445" w:rsidRPr="00515445" w:rsidRDefault="00515445" w:rsidP="00515445">
      <w:pPr>
        <w:rPr>
          <w:lang w:val="vi-VN"/>
        </w:rPr>
      </w:pPr>
      <w:r w:rsidRPr="00515445">
        <w:rPr>
          <w:lang w:val="vi-VN"/>
        </w:rPr>
        <w:t xml:space="preserve">      "en": "After combining two classes, the total number of students became 40."</w:t>
      </w:r>
    </w:p>
    <w:p w14:paraId="2E2A125D" w14:textId="77777777" w:rsidR="00515445" w:rsidRPr="00515445" w:rsidRDefault="00515445" w:rsidP="00515445">
      <w:pPr>
        <w:rPr>
          <w:lang w:val="vi-VN"/>
        </w:rPr>
      </w:pPr>
      <w:r w:rsidRPr="00515445">
        <w:rPr>
          <w:lang w:val="vi-VN"/>
        </w:rPr>
        <w:t xml:space="preserve">    },</w:t>
      </w:r>
    </w:p>
    <w:p w14:paraId="1F0F5487" w14:textId="77777777" w:rsidR="00515445" w:rsidRPr="00515445" w:rsidRDefault="00515445" w:rsidP="00515445">
      <w:pPr>
        <w:rPr>
          <w:lang w:val="vi-VN"/>
        </w:rPr>
      </w:pPr>
      <w:r w:rsidRPr="00515445">
        <w:rPr>
          <w:lang w:val="vi-VN"/>
        </w:rPr>
        <w:t xml:space="preserve">    {</w:t>
      </w:r>
    </w:p>
    <w:p w14:paraId="2A2A713F" w14:textId="77777777" w:rsidR="00515445" w:rsidRPr="00515445" w:rsidRDefault="00515445" w:rsidP="00515445">
      <w:pPr>
        <w:rPr>
          <w:lang w:val="vi-VN"/>
        </w:rPr>
      </w:pPr>
      <w:r w:rsidRPr="00515445">
        <w:rPr>
          <w:lang w:val="vi-VN"/>
        </w:rPr>
        <w:t xml:space="preserve">      "vn": "Tổng kết quả cuộc bầu cử cho thấy ứng viên A thắng với 60% phiếu bầu.",</w:t>
      </w:r>
    </w:p>
    <w:p w14:paraId="39474C30" w14:textId="77777777" w:rsidR="00515445" w:rsidRPr="00515445" w:rsidRDefault="00515445" w:rsidP="00515445">
      <w:pPr>
        <w:rPr>
          <w:lang w:val="vi-VN"/>
        </w:rPr>
      </w:pPr>
      <w:r w:rsidRPr="00515445">
        <w:rPr>
          <w:lang w:val="vi-VN"/>
        </w:rPr>
        <w:t xml:space="preserve">      "en": "The overall election results show that candidate A won with 60% of the votes."</w:t>
      </w:r>
    </w:p>
    <w:p w14:paraId="7F42A028" w14:textId="77777777" w:rsidR="00515445" w:rsidRPr="00515445" w:rsidRDefault="00515445" w:rsidP="00515445">
      <w:pPr>
        <w:rPr>
          <w:lang w:val="vi-VN"/>
        </w:rPr>
      </w:pPr>
      <w:r w:rsidRPr="00515445">
        <w:rPr>
          <w:lang w:val="vi-VN"/>
        </w:rPr>
        <w:t xml:space="preserve">    },</w:t>
      </w:r>
    </w:p>
    <w:p w14:paraId="3A070CC0" w14:textId="77777777" w:rsidR="00515445" w:rsidRPr="00515445" w:rsidRDefault="00515445" w:rsidP="00515445">
      <w:pPr>
        <w:rPr>
          <w:lang w:val="vi-VN"/>
        </w:rPr>
      </w:pPr>
      <w:r w:rsidRPr="00515445">
        <w:rPr>
          <w:lang w:val="vi-VN"/>
        </w:rPr>
        <w:t xml:space="preserve">    {</w:t>
      </w:r>
    </w:p>
    <w:p w14:paraId="3B810315" w14:textId="77777777" w:rsidR="00515445" w:rsidRPr="00515445" w:rsidRDefault="00515445" w:rsidP="00515445">
      <w:pPr>
        <w:rPr>
          <w:lang w:val="vi-VN"/>
        </w:rPr>
      </w:pPr>
      <w:r w:rsidRPr="00515445">
        <w:rPr>
          <w:lang w:val="vi-VN"/>
        </w:rPr>
        <w:t xml:space="preserve">      "vn": "Tôi đã xem tổng quan các bảng xếp hạng và quyết định mua sách này.",</w:t>
      </w:r>
    </w:p>
    <w:p w14:paraId="5F601498" w14:textId="77777777" w:rsidR="00515445" w:rsidRPr="00515445" w:rsidRDefault="00515445" w:rsidP="00515445">
      <w:pPr>
        <w:rPr>
          <w:lang w:val="vi-VN"/>
        </w:rPr>
      </w:pPr>
      <w:r w:rsidRPr="00515445">
        <w:rPr>
          <w:lang w:val="vi-VN"/>
        </w:rPr>
        <w:t xml:space="preserve">      "en": "I looked at the overall rankings and decided to buy this book."</w:t>
      </w:r>
    </w:p>
    <w:p w14:paraId="0402EE81" w14:textId="77777777" w:rsidR="00515445" w:rsidRPr="00515445" w:rsidRDefault="00515445" w:rsidP="00515445">
      <w:pPr>
        <w:rPr>
          <w:lang w:val="vi-VN"/>
        </w:rPr>
      </w:pPr>
      <w:r w:rsidRPr="00515445">
        <w:rPr>
          <w:lang w:val="vi-VN"/>
        </w:rPr>
        <w:t xml:space="preserve">    }</w:t>
      </w:r>
    </w:p>
    <w:p w14:paraId="7F8471D3" w14:textId="77777777" w:rsidR="00515445" w:rsidRPr="00515445" w:rsidRDefault="00515445" w:rsidP="00515445">
      <w:pPr>
        <w:rPr>
          <w:lang w:val="vi-VN"/>
        </w:rPr>
      </w:pPr>
      <w:r w:rsidRPr="00515445">
        <w:rPr>
          <w:lang w:val="vi-VN"/>
        </w:rPr>
        <w:t xml:space="preserve">  ]</w:t>
      </w:r>
    </w:p>
    <w:p w14:paraId="170F96E1" w14:textId="77777777" w:rsidR="00515445" w:rsidRPr="00515445" w:rsidRDefault="00515445" w:rsidP="00515445">
      <w:pPr>
        <w:rPr>
          <w:lang w:val="vi-VN"/>
        </w:rPr>
      </w:pPr>
      <w:r w:rsidRPr="00515445">
        <w:rPr>
          <w:lang w:val="vi-VN"/>
        </w:rPr>
        <w:t>}</w:t>
      </w:r>
    </w:p>
    <w:p w14:paraId="4C1BE684" w14:textId="77777777" w:rsidR="00515445" w:rsidRPr="00515445" w:rsidRDefault="00515445" w:rsidP="00515445">
      <w:pPr>
        <w:rPr>
          <w:lang w:val="vi-VN"/>
        </w:rPr>
      </w:pPr>
      <w:r w:rsidRPr="00515445">
        <w:rPr>
          <w:lang w:val="vi-VN"/>
        </w:rPr>
        <w:lastRenderedPageBreak/>
        <w:t>-----------------------------</w:t>
      </w:r>
    </w:p>
    <w:p w14:paraId="6567394E" w14:textId="77777777" w:rsidR="00515445" w:rsidRPr="00515445" w:rsidRDefault="00515445" w:rsidP="00515445">
      <w:pPr>
        <w:rPr>
          <w:lang w:val="vi-VN"/>
        </w:rPr>
      </w:pPr>
      <w:r w:rsidRPr="00515445">
        <w:rPr>
          <w:lang w:val="vi-VN"/>
        </w:rPr>
        <w:t xml:space="preserve">keyword: Use of 'trung bình' </w:t>
      </w:r>
    </w:p>
    <w:p w14:paraId="440E5FFE" w14:textId="77777777" w:rsidR="00515445" w:rsidRPr="00515445" w:rsidRDefault="00515445" w:rsidP="00515445">
      <w:pPr>
        <w:rPr>
          <w:lang w:val="vi-VN"/>
        </w:rPr>
      </w:pPr>
      <w:r w:rsidRPr="00515445">
        <w:rPr>
          <w:lang w:val="vi-VN"/>
        </w:rPr>
        <w:t xml:space="preserve">PROMPT: Generate grammar explanation for following Vietnamese grammar point: Use of 'trung bình' </w:t>
      </w:r>
    </w:p>
    <w:p w14:paraId="76857A5F" w14:textId="77777777" w:rsidR="00515445" w:rsidRPr="00515445" w:rsidRDefault="00515445" w:rsidP="00515445">
      <w:pPr>
        <w:rPr>
          <w:lang w:val="vi-VN"/>
        </w:rPr>
      </w:pPr>
      <w:r w:rsidRPr="00515445">
        <w:rPr>
          <w:lang w:val="vi-VN"/>
        </w:rPr>
        <w:t xml:space="preserve">RESPONSE: {    </w:t>
      </w:r>
    </w:p>
    <w:p w14:paraId="79B48C50" w14:textId="77777777" w:rsidR="00515445" w:rsidRPr="00515445" w:rsidRDefault="00515445" w:rsidP="00515445">
      <w:pPr>
        <w:rPr>
          <w:lang w:val="vi-VN"/>
        </w:rPr>
      </w:pPr>
      <w:r w:rsidRPr="00515445">
        <w:rPr>
          <w:lang w:val="vi-VN"/>
        </w:rPr>
        <w:t xml:space="preserve">"title": "Use of 'trung bình'",    </w:t>
      </w:r>
    </w:p>
    <w:p w14:paraId="1E77D85E" w14:textId="77777777" w:rsidR="00515445" w:rsidRPr="00515445" w:rsidRDefault="00515445" w:rsidP="00515445">
      <w:pPr>
        <w:rPr>
          <w:lang w:val="vi-VN"/>
        </w:rPr>
      </w:pPr>
      <w:r w:rsidRPr="00515445">
        <w:rPr>
          <w:lang w:val="vi-VN"/>
        </w:rPr>
        <w:t xml:space="preserve">"short_explanation": "Used to express an average or medium level.",    </w:t>
      </w:r>
    </w:p>
    <w:p w14:paraId="76B45900" w14:textId="77777777" w:rsidR="00515445" w:rsidRPr="00515445" w:rsidRDefault="00515445" w:rsidP="00515445">
      <w:pPr>
        <w:rPr>
          <w:lang w:val="vi-VN"/>
        </w:rPr>
      </w:pPr>
      <w:r w:rsidRPr="00515445">
        <w:rPr>
          <w:lang w:val="vi-VN"/>
        </w:rPr>
        <w:t xml:space="preserve">"long_explanation": "The Vietnamese phrase 'trung bình' is used to describe something of average or medium level. It is equivalent to saying 'on average' or 'medium' in English. This phrase is used in describing statistics, rates, or even the intensity or level of something.",    </w:t>
      </w:r>
    </w:p>
    <w:p w14:paraId="7FC74072" w14:textId="77777777" w:rsidR="00515445" w:rsidRPr="00515445" w:rsidRDefault="00515445" w:rsidP="00515445">
      <w:pPr>
        <w:rPr>
          <w:lang w:val="vi-VN"/>
        </w:rPr>
      </w:pPr>
      <w:r w:rsidRPr="00515445">
        <w:rPr>
          <w:lang w:val="vi-VN"/>
        </w:rPr>
        <w:t xml:space="preserve">"formation": "subject + verb + trung bình + (time or amount)",    </w:t>
      </w:r>
    </w:p>
    <w:p w14:paraId="1A004163" w14:textId="77777777" w:rsidR="00515445" w:rsidRPr="00515445" w:rsidRDefault="00515445" w:rsidP="00515445">
      <w:pPr>
        <w:rPr>
          <w:lang w:val="vi-VN"/>
        </w:rPr>
      </w:pPr>
      <w:r w:rsidRPr="00515445">
        <w:rPr>
          <w:lang w:val="vi-VN"/>
        </w:rPr>
        <w:t xml:space="preserve">"examples": [      </w:t>
      </w:r>
    </w:p>
    <w:p w14:paraId="16D94311" w14:textId="77777777" w:rsidR="00515445" w:rsidRPr="00515445" w:rsidRDefault="00515445" w:rsidP="00515445">
      <w:pPr>
        <w:rPr>
          <w:lang w:val="vi-VN"/>
        </w:rPr>
      </w:pPr>
      <w:r w:rsidRPr="00515445">
        <w:rPr>
          <w:lang w:val="vi-VN"/>
        </w:rPr>
        <w:t xml:space="preserve">{        </w:t>
      </w:r>
    </w:p>
    <w:p w14:paraId="27EE9D52" w14:textId="77777777" w:rsidR="00515445" w:rsidRPr="00515445" w:rsidRDefault="00515445" w:rsidP="00515445">
      <w:pPr>
        <w:rPr>
          <w:lang w:val="vi-VN"/>
        </w:rPr>
      </w:pPr>
      <w:r w:rsidRPr="00515445">
        <w:rPr>
          <w:lang w:val="vi-VN"/>
        </w:rPr>
        <w:t xml:space="preserve">"vn": "Trung bình, một người Việt Nam uống khoảng ba tách cà phê mỗi ngày.",        </w:t>
      </w:r>
    </w:p>
    <w:p w14:paraId="08162AD5" w14:textId="77777777" w:rsidR="00515445" w:rsidRPr="00515445" w:rsidRDefault="00515445" w:rsidP="00515445">
      <w:pPr>
        <w:rPr>
          <w:lang w:val="vi-VN"/>
        </w:rPr>
      </w:pPr>
      <w:r w:rsidRPr="00515445">
        <w:rPr>
          <w:lang w:val="vi-VN"/>
        </w:rPr>
        <w:t xml:space="preserve">"en": "On average, a Vietnamese person drinks about three cups of coffee each day.",      </w:t>
      </w:r>
    </w:p>
    <w:p w14:paraId="5575F143" w14:textId="77777777" w:rsidR="00515445" w:rsidRPr="00515445" w:rsidRDefault="00515445" w:rsidP="00515445">
      <w:pPr>
        <w:rPr>
          <w:lang w:val="vi-VN"/>
        </w:rPr>
      </w:pPr>
      <w:r w:rsidRPr="00515445">
        <w:rPr>
          <w:lang w:val="vi-VN"/>
        </w:rPr>
        <w:t xml:space="preserve">},      </w:t>
      </w:r>
    </w:p>
    <w:p w14:paraId="28B586E9" w14:textId="77777777" w:rsidR="00515445" w:rsidRPr="00515445" w:rsidRDefault="00515445" w:rsidP="00515445">
      <w:pPr>
        <w:rPr>
          <w:lang w:val="vi-VN"/>
        </w:rPr>
      </w:pPr>
      <w:r w:rsidRPr="00515445">
        <w:rPr>
          <w:lang w:val="vi-VN"/>
        </w:rPr>
        <w:t xml:space="preserve">{        </w:t>
      </w:r>
    </w:p>
    <w:p w14:paraId="57055DE1" w14:textId="77777777" w:rsidR="00515445" w:rsidRPr="00515445" w:rsidRDefault="00515445" w:rsidP="00515445">
      <w:pPr>
        <w:rPr>
          <w:lang w:val="vi-VN"/>
        </w:rPr>
      </w:pPr>
      <w:r w:rsidRPr="00515445">
        <w:rPr>
          <w:lang w:val="vi-VN"/>
        </w:rPr>
        <w:t xml:space="preserve">"vn": "Số lượng trung bình của sinh viên trong một lớp học là 30.",        </w:t>
      </w:r>
    </w:p>
    <w:p w14:paraId="03EF544A" w14:textId="77777777" w:rsidR="00515445" w:rsidRPr="00515445" w:rsidRDefault="00515445" w:rsidP="00515445">
      <w:pPr>
        <w:rPr>
          <w:lang w:val="vi-VN"/>
        </w:rPr>
      </w:pPr>
      <w:r w:rsidRPr="00515445">
        <w:rPr>
          <w:lang w:val="vi-VN"/>
        </w:rPr>
        <w:t xml:space="preserve">"en": "The average number of students in a class is 30.",      </w:t>
      </w:r>
    </w:p>
    <w:p w14:paraId="0F813C4E" w14:textId="77777777" w:rsidR="00515445" w:rsidRPr="00515445" w:rsidRDefault="00515445" w:rsidP="00515445">
      <w:pPr>
        <w:rPr>
          <w:lang w:val="vi-VN"/>
        </w:rPr>
      </w:pPr>
      <w:r w:rsidRPr="00515445">
        <w:rPr>
          <w:lang w:val="vi-VN"/>
        </w:rPr>
        <w:t xml:space="preserve">},      </w:t>
      </w:r>
    </w:p>
    <w:p w14:paraId="6BF33042" w14:textId="77777777" w:rsidR="00515445" w:rsidRPr="00515445" w:rsidRDefault="00515445" w:rsidP="00515445">
      <w:pPr>
        <w:rPr>
          <w:lang w:val="vi-VN"/>
        </w:rPr>
      </w:pPr>
      <w:r w:rsidRPr="00515445">
        <w:rPr>
          <w:lang w:val="vi-VN"/>
        </w:rPr>
        <w:t xml:space="preserve">{        </w:t>
      </w:r>
    </w:p>
    <w:p w14:paraId="6B8F4F75" w14:textId="77777777" w:rsidR="00515445" w:rsidRPr="00515445" w:rsidRDefault="00515445" w:rsidP="00515445">
      <w:pPr>
        <w:rPr>
          <w:lang w:val="vi-VN"/>
        </w:rPr>
      </w:pPr>
      <w:r w:rsidRPr="00515445">
        <w:rPr>
          <w:lang w:val="vi-VN"/>
        </w:rPr>
        <w:t xml:space="preserve">"vn": "Kích thước trung bình của một phòng là 10 mét vuông.",        </w:t>
      </w:r>
    </w:p>
    <w:p w14:paraId="73E82287" w14:textId="77777777" w:rsidR="00515445" w:rsidRPr="00515445" w:rsidRDefault="00515445" w:rsidP="00515445">
      <w:pPr>
        <w:rPr>
          <w:lang w:val="vi-VN"/>
        </w:rPr>
      </w:pPr>
      <w:r w:rsidRPr="00515445">
        <w:rPr>
          <w:lang w:val="vi-VN"/>
        </w:rPr>
        <w:t xml:space="preserve">"en": "The average size of a room is 10 square meters.",      </w:t>
      </w:r>
    </w:p>
    <w:p w14:paraId="2B818BF5" w14:textId="77777777" w:rsidR="00515445" w:rsidRPr="00515445" w:rsidRDefault="00515445" w:rsidP="00515445">
      <w:pPr>
        <w:rPr>
          <w:lang w:val="vi-VN"/>
        </w:rPr>
      </w:pPr>
      <w:r w:rsidRPr="00515445">
        <w:rPr>
          <w:lang w:val="vi-VN"/>
        </w:rPr>
        <w:t xml:space="preserve">},      </w:t>
      </w:r>
    </w:p>
    <w:p w14:paraId="23E2F3AC" w14:textId="77777777" w:rsidR="00515445" w:rsidRPr="00515445" w:rsidRDefault="00515445" w:rsidP="00515445">
      <w:pPr>
        <w:rPr>
          <w:lang w:val="vi-VN"/>
        </w:rPr>
      </w:pPr>
      <w:r w:rsidRPr="00515445">
        <w:rPr>
          <w:lang w:val="vi-VN"/>
        </w:rPr>
        <w:t xml:space="preserve">{        </w:t>
      </w:r>
    </w:p>
    <w:p w14:paraId="54AAD3C4" w14:textId="77777777" w:rsidR="00515445" w:rsidRPr="00515445" w:rsidRDefault="00515445" w:rsidP="00515445">
      <w:pPr>
        <w:rPr>
          <w:lang w:val="vi-VN"/>
        </w:rPr>
      </w:pPr>
      <w:r w:rsidRPr="00515445">
        <w:rPr>
          <w:lang w:val="vi-VN"/>
        </w:rPr>
        <w:t xml:space="preserve">"vn": "Trung bình, một cô gái ở Việt Nam cần khoảng 30 phút để chuẩn bị đi học mỗi sáng.",         </w:t>
      </w:r>
    </w:p>
    <w:p w14:paraId="388AEE94" w14:textId="77777777" w:rsidR="00515445" w:rsidRPr="00515445" w:rsidRDefault="00515445" w:rsidP="00515445">
      <w:pPr>
        <w:rPr>
          <w:lang w:val="vi-VN"/>
        </w:rPr>
      </w:pPr>
      <w:r w:rsidRPr="00515445">
        <w:rPr>
          <w:lang w:val="vi-VN"/>
        </w:rPr>
        <w:t xml:space="preserve">"en": "On average, a girl in Vietnam needs about 30 minutes to get ready for school every morning.",      </w:t>
      </w:r>
    </w:p>
    <w:p w14:paraId="44EF7E94" w14:textId="77777777" w:rsidR="00515445" w:rsidRPr="00515445" w:rsidRDefault="00515445" w:rsidP="00515445">
      <w:pPr>
        <w:rPr>
          <w:lang w:val="vi-VN"/>
        </w:rPr>
      </w:pPr>
      <w:r w:rsidRPr="00515445">
        <w:rPr>
          <w:lang w:val="vi-VN"/>
        </w:rPr>
        <w:t xml:space="preserve">}    </w:t>
      </w:r>
    </w:p>
    <w:p w14:paraId="32D7D34D" w14:textId="77777777" w:rsidR="00515445" w:rsidRPr="00515445" w:rsidRDefault="00515445" w:rsidP="00515445">
      <w:pPr>
        <w:rPr>
          <w:lang w:val="vi-VN"/>
        </w:rPr>
      </w:pPr>
      <w:r w:rsidRPr="00515445">
        <w:rPr>
          <w:lang w:val="vi-VN"/>
        </w:rPr>
        <w:t xml:space="preserve">]  </w:t>
      </w:r>
    </w:p>
    <w:p w14:paraId="1CD1FB27" w14:textId="77777777" w:rsidR="00515445" w:rsidRPr="00515445" w:rsidRDefault="00515445" w:rsidP="00515445">
      <w:pPr>
        <w:rPr>
          <w:lang w:val="vi-VN"/>
        </w:rPr>
      </w:pPr>
      <w:r w:rsidRPr="00515445">
        <w:rPr>
          <w:lang w:val="vi-VN"/>
        </w:rPr>
        <w:t>}</w:t>
      </w:r>
    </w:p>
    <w:p w14:paraId="3E9CDA44" w14:textId="77777777" w:rsidR="00515445" w:rsidRPr="00515445" w:rsidRDefault="00515445" w:rsidP="00515445">
      <w:pPr>
        <w:rPr>
          <w:lang w:val="vi-VN"/>
        </w:rPr>
      </w:pPr>
      <w:r w:rsidRPr="00515445">
        <w:rPr>
          <w:lang w:val="vi-VN"/>
        </w:rPr>
        <w:t>-----------------------------</w:t>
      </w:r>
    </w:p>
    <w:p w14:paraId="226E270A" w14:textId="77777777" w:rsidR="00515445" w:rsidRPr="00515445" w:rsidRDefault="00515445" w:rsidP="00515445">
      <w:pPr>
        <w:rPr>
          <w:lang w:val="vi-VN"/>
        </w:rPr>
      </w:pPr>
      <w:r w:rsidRPr="00515445">
        <w:rPr>
          <w:lang w:val="vi-VN"/>
        </w:rPr>
        <w:t xml:space="preserve">keyword: Use of 'tự … lấy' </w:t>
      </w:r>
    </w:p>
    <w:p w14:paraId="76DC7748" w14:textId="77777777" w:rsidR="00515445" w:rsidRPr="00515445" w:rsidRDefault="00515445" w:rsidP="00515445">
      <w:pPr>
        <w:rPr>
          <w:lang w:val="vi-VN"/>
        </w:rPr>
      </w:pPr>
      <w:r w:rsidRPr="00515445">
        <w:rPr>
          <w:lang w:val="vi-VN"/>
        </w:rPr>
        <w:t xml:space="preserve">PROMPT: Generate grammar explanation for following Vietnamese grammar point: Use of 'tự … lấy' </w:t>
      </w:r>
    </w:p>
    <w:p w14:paraId="02D8FE65" w14:textId="77777777" w:rsidR="00515445" w:rsidRPr="00515445" w:rsidRDefault="00515445" w:rsidP="00515445">
      <w:pPr>
        <w:rPr>
          <w:lang w:val="vi-VN"/>
        </w:rPr>
      </w:pPr>
      <w:r w:rsidRPr="00515445">
        <w:rPr>
          <w:lang w:val="vi-VN"/>
        </w:rPr>
        <w:t xml:space="preserve">RESPONSE: { </w:t>
      </w:r>
    </w:p>
    <w:p w14:paraId="59A4181F" w14:textId="77777777" w:rsidR="00515445" w:rsidRPr="00515445" w:rsidRDefault="00515445" w:rsidP="00515445">
      <w:pPr>
        <w:rPr>
          <w:lang w:val="vi-VN"/>
        </w:rPr>
      </w:pPr>
      <w:r w:rsidRPr="00515445">
        <w:rPr>
          <w:lang w:val="vi-VN"/>
        </w:rPr>
        <w:t xml:space="preserve">  "title": "Usage of 'tự … lấy'", </w:t>
      </w:r>
    </w:p>
    <w:p w14:paraId="073E3648" w14:textId="77777777" w:rsidR="00515445" w:rsidRPr="00515445" w:rsidRDefault="00515445" w:rsidP="00515445">
      <w:pPr>
        <w:rPr>
          <w:lang w:val="vi-VN"/>
        </w:rPr>
      </w:pPr>
      <w:r w:rsidRPr="00515445">
        <w:rPr>
          <w:lang w:val="vi-VN"/>
        </w:rPr>
        <w:t xml:space="preserve">  "short_explanation": "Used to indicate someone doing something for themselves or by themselves.", </w:t>
      </w:r>
    </w:p>
    <w:p w14:paraId="78B52A8A" w14:textId="77777777" w:rsidR="00515445" w:rsidRPr="00515445" w:rsidRDefault="00515445" w:rsidP="00515445">
      <w:pPr>
        <w:rPr>
          <w:lang w:val="vi-VN"/>
        </w:rPr>
      </w:pPr>
      <w:r w:rsidRPr="00515445">
        <w:rPr>
          <w:lang w:val="vi-VN"/>
        </w:rPr>
        <w:t xml:space="preserve">  "long_explanation": "The Vietnamese pattern 'tự … lấy' is used to express the idea that someone is doing something for themselves or by themselves. It is often translated into English as '... by oneself' or 'for oneself'. The word 'tự' is placed before the verb and 'lấy' is placed after it.", </w:t>
      </w:r>
    </w:p>
    <w:p w14:paraId="592DEDC9" w14:textId="77777777" w:rsidR="00515445" w:rsidRPr="00515445" w:rsidRDefault="00515445" w:rsidP="00515445">
      <w:pPr>
        <w:rPr>
          <w:lang w:val="vi-VN"/>
        </w:rPr>
      </w:pPr>
      <w:r w:rsidRPr="00515445">
        <w:rPr>
          <w:lang w:val="vi-VN"/>
        </w:rPr>
        <w:t xml:space="preserve">  "formation": "'Subject + tự + Verb + lấy'", </w:t>
      </w:r>
    </w:p>
    <w:p w14:paraId="52082963" w14:textId="77777777" w:rsidR="00515445" w:rsidRPr="00515445" w:rsidRDefault="00515445" w:rsidP="00515445">
      <w:pPr>
        <w:rPr>
          <w:lang w:val="vi-VN"/>
        </w:rPr>
      </w:pPr>
      <w:r w:rsidRPr="00515445">
        <w:rPr>
          <w:lang w:val="vi-VN"/>
        </w:rPr>
        <w:lastRenderedPageBreak/>
        <w:t xml:space="preserve">  "examples": [ </w:t>
      </w:r>
    </w:p>
    <w:p w14:paraId="1E288DFD" w14:textId="77777777" w:rsidR="00515445" w:rsidRPr="00515445" w:rsidRDefault="00515445" w:rsidP="00515445">
      <w:pPr>
        <w:rPr>
          <w:lang w:val="vi-VN"/>
        </w:rPr>
      </w:pPr>
      <w:r w:rsidRPr="00515445">
        <w:rPr>
          <w:lang w:val="vi-VN"/>
        </w:rPr>
        <w:t xml:space="preserve">    { </w:t>
      </w:r>
    </w:p>
    <w:p w14:paraId="14DBE048" w14:textId="77777777" w:rsidR="00515445" w:rsidRPr="00515445" w:rsidRDefault="00515445" w:rsidP="00515445">
      <w:pPr>
        <w:rPr>
          <w:lang w:val="vi-VN"/>
        </w:rPr>
      </w:pPr>
      <w:r w:rsidRPr="00515445">
        <w:rPr>
          <w:lang w:val="vi-VN"/>
        </w:rPr>
        <w:t xml:space="preserve">      "vn": "Tôi tự làm lấy cà phê của mình mỗi sáng.", </w:t>
      </w:r>
    </w:p>
    <w:p w14:paraId="5237D491" w14:textId="77777777" w:rsidR="00515445" w:rsidRPr="00515445" w:rsidRDefault="00515445" w:rsidP="00515445">
      <w:pPr>
        <w:rPr>
          <w:lang w:val="vi-VN"/>
        </w:rPr>
      </w:pPr>
      <w:r w:rsidRPr="00515445">
        <w:rPr>
          <w:lang w:val="vi-VN"/>
        </w:rPr>
        <w:t xml:space="preserve">      "en": "I make my coffee by myself every morning.", </w:t>
      </w:r>
    </w:p>
    <w:p w14:paraId="42E2912C" w14:textId="77777777" w:rsidR="00515445" w:rsidRPr="00515445" w:rsidRDefault="00515445" w:rsidP="00515445">
      <w:pPr>
        <w:rPr>
          <w:lang w:val="vi-VN"/>
        </w:rPr>
      </w:pPr>
      <w:r w:rsidRPr="00515445">
        <w:rPr>
          <w:lang w:val="vi-VN"/>
        </w:rPr>
        <w:t xml:space="preserve">    }, </w:t>
      </w:r>
    </w:p>
    <w:p w14:paraId="08E81E4D" w14:textId="77777777" w:rsidR="00515445" w:rsidRPr="00515445" w:rsidRDefault="00515445" w:rsidP="00515445">
      <w:pPr>
        <w:rPr>
          <w:lang w:val="vi-VN"/>
        </w:rPr>
      </w:pPr>
      <w:r w:rsidRPr="00515445">
        <w:rPr>
          <w:lang w:val="vi-VN"/>
        </w:rPr>
        <w:t xml:space="preserve">    { </w:t>
      </w:r>
    </w:p>
    <w:p w14:paraId="4BDF373B" w14:textId="77777777" w:rsidR="00515445" w:rsidRPr="00515445" w:rsidRDefault="00515445" w:rsidP="00515445">
      <w:pPr>
        <w:rPr>
          <w:lang w:val="vi-VN"/>
        </w:rPr>
      </w:pPr>
      <w:r w:rsidRPr="00515445">
        <w:rPr>
          <w:lang w:val="vi-VN"/>
        </w:rPr>
        <w:t xml:space="preserve">      "vn": "Anh ấy tự học lấy tiếng Nhật.", </w:t>
      </w:r>
    </w:p>
    <w:p w14:paraId="4D56A24F" w14:textId="77777777" w:rsidR="00515445" w:rsidRPr="00515445" w:rsidRDefault="00515445" w:rsidP="00515445">
      <w:pPr>
        <w:rPr>
          <w:lang w:val="vi-VN"/>
        </w:rPr>
      </w:pPr>
      <w:r w:rsidRPr="00515445">
        <w:rPr>
          <w:lang w:val="vi-VN"/>
        </w:rPr>
        <w:t xml:space="preserve">      "en": "He learns Japanese by himself.", </w:t>
      </w:r>
    </w:p>
    <w:p w14:paraId="0F9D7C4E" w14:textId="77777777" w:rsidR="00515445" w:rsidRPr="00515445" w:rsidRDefault="00515445" w:rsidP="00515445">
      <w:pPr>
        <w:rPr>
          <w:lang w:val="vi-VN"/>
        </w:rPr>
      </w:pPr>
      <w:r w:rsidRPr="00515445">
        <w:rPr>
          <w:lang w:val="vi-VN"/>
        </w:rPr>
        <w:t xml:space="preserve">    }, </w:t>
      </w:r>
    </w:p>
    <w:p w14:paraId="27B67A61" w14:textId="77777777" w:rsidR="00515445" w:rsidRPr="00515445" w:rsidRDefault="00515445" w:rsidP="00515445">
      <w:pPr>
        <w:rPr>
          <w:lang w:val="vi-VN"/>
        </w:rPr>
      </w:pPr>
      <w:r w:rsidRPr="00515445">
        <w:rPr>
          <w:lang w:val="vi-VN"/>
        </w:rPr>
        <w:t xml:space="preserve">    { </w:t>
      </w:r>
    </w:p>
    <w:p w14:paraId="1E819E00" w14:textId="77777777" w:rsidR="00515445" w:rsidRPr="00515445" w:rsidRDefault="00515445" w:rsidP="00515445">
      <w:pPr>
        <w:rPr>
          <w:lang w:val="vi-VN"/>
        </w:rPr>
      </w:pPr>
      <w:r w:rsidRPr="00515445">
        <w:rPr>
          <w:lang w:val="vi-VN"/>
        </w:rPr>
        <w:t xml:space="preserve">      "vn": "Chúng tôi tự mua lấy vé xem phim.", </w:t>
      </w:r>
    </w:p>
    <w:p w14:paraId="6D9739C4" w14:textId="77777777" w:rsidR="00515445" w:rsidRPr="00515445" w:rsidRDefault="00515445" w:rsidP="00515445">
      <w:pPr>
        <w:rPr>
          <w:lang w:val="vi-VN"/>
        </w:rPr>
      </w:pPr>
      <w:r w:rsidRPr="00515445">
        <w:rPr>
          <w:lang w:val="vi-VN"/>
        </w:rPr>
        <w:t xml:space="preserve">      "en": "We buy the movie tickets for ourselves.", </w:t>
      </w:r>
    </w:p>
    <w:p w14:paraId="5D901740" w14:textId="77777777" w:rsidR="00515445" w:rsidRPr="00515445" w:rsidRDefault="00515445" w:rsidP="00515445">
      <w:pPr>
        <w:rPr>
          <w:lang w:val="vi-VN"/>
        </w:rPr>
      </w:pPr>
      <w:r w:rsidRPr="00515445">
        <w:rPr>
          <w:lang w:val="vi-VN"/>
        </w:rPr>
        <w:t xml:space="preserve">    }, </w:t>
      </w:r>
    </w:p>
    <w:p w14:paraId="7BD8E69C" w14:textId="77777777" w:rsidR="00515445" w:rsidRPr="00515445" w:rsidRDefault="00515445" w:rsidP="00515445">
      <w:pPr>
        <w:rPr>
          <w:lang w:val="vi-VN"/>
        </w:rPr>
      </w:pPr>
      <w:r w:rsidRPr="00515445">
        <w:rPr>
          <w:lang w:val="vi-VN"/>
        </w:rPr>
        <w:t xml:space="preserve">    { </w:t>
      </w:r>
    </w:p>
    <w:p w14:paraId="4B13F23F" w14:textId="77777777" w:rsidR="00515445" w:rsidRPr="00515445" w:rsidRDefault="00515445" w:rsidP="00515445">
      <w:pPr>
        <w:rPr>
          <w:lang w:val="vi-VN"/>
        </w:rPr>
      </w:pPr>
      <w:r w:rsidRPr="00515445">
        <w:rPr>
          <w:lang w:val="vi-VN"/>
        </w:rPr>
        <w:t xml:space="preserve">      "vn": "Họ tự nấu lấy bữa tối.", </w:t>
      </w:r>
    </w:p>
    <w:p w14:paraId="5741333A" w14:textId="77777777" w:rsidR="00515445" w:rsidRPr="00515445" w:rsidRDefault="00515445" w:rsidP="00515445">
      <w:pPr>
        <w:rPr>
          <w:lang w:val="vi-VN"/>
        </w:rPr>
      </w:pPr>
      <w:r w:rsidRPr="00515445">
        <w:rPr>
          <w:lang w:val="vi-VN"/>
        </w:rPr>
        <w:t xml:space="preserve">      "en": "They cook dinner for themselves." </w:t>
      </w:r>
    </w:p>
    <w:p w14:paraId="7B5717D3" w14:textId="77777777" w:rsidR="00515445" w:rsidRPr="00515445" w:rsidRDefault="00515445" w:rsidP="00515445">
      <w:pPr>
        <w:rPr>
          <w:lang w:val="vi-VN"/>
        </w:rPr>
      </w:pPr>
      <w:r w:rsidRPr="00515445">
        <w:rPr>
          <w:lang w:val="vi-VN"/>
        </w:rPr>
        <w:t xml:space="preserve">    } </w:t>
      </w:r>
    </w:p>
    <w:p w14:paraId="5739FF19" w14:textId="77777777" w:rsidR="00515445" w:rsidRPr="00515445" w:rsidRDefault="00515445" w:rsidP="00515445">
      <w:pPr>
        <w:rPr>
          <w:lang w:val="vi-VN"/>
        </w:rPr>
      </w:pPr>
      <w:r w:rsidRPr="00515445">
        <w:rPr>
          <w:lang w:val="vi-VN"/>
        </w:rPr>
        <w:t xml:space="preserve">  ] </w:t>
      </w:r>
    </w:p>
    <w:p w14:paraId="66FC4F40" w14:textId="77777777" w:rsidR="00515445" w:rsidRPr="00515445" w:rsidRDefault="00515445" w:rsidP="00515445">
      <w:pPr>
        <w:rPr>
          <w:lang w:val="vi-VN"/>
        </w:rPr>
      </w:pPr>
      <w:r w:rsidRPr="00515445">
        <w:rPr>
          <w:lang w:val="vi-VN"/>
        </w:rPr>
        <w:t>}</w:t>
      </w:r>
    </w:p>
    <w:p w14:paraId="78793D09" w14:textId="77777777" w:rsidR="00515445" w:rsidRPr="00515445" w:rsidRDefault="00515445" w:rsidP="00515445">
      <w:pPr>
        <w:rPr>
          <w:lang w:val="vi-VN"/>
        </w:rPr>
      </w:pPr>
      <w:r w:rsidRPr="00515445">
        <w:rPr>
          <w:lang w:val="vi-VN"/>
        </w:rPr>
        <w:t>-----------------------------</w:t>
      </w:r>
    </w:p>
    <w:p w14:paraId="5E278CF6" w14:textId="77777777" w:rsidR="00515445" w:rsidRPr="00515445" w:rsidRDefault="00515445" w:rsidP="00515445">
      <w:pPr>
        <w:rPr>
          <w:lang w:val="vi-VN"/>
        </w:rPr>
      </w:pPr>
      <w:r w:rsidRPr="00515445">
        <w:rPr>
          <w:lang w:val="vi-VN"/>
        </w:rPr>
        <w:t xml:space="preserve">keyword: Use of 'từng' </w:t>
      </w:r>
    </w:p>
    <w:p w14:paraId="2E579B99" w14:textId="77777777" w:rsidR="00515445" w:rsidRPr="00515445" w:rsidRDefault="00515445" w:rsidP="00515445">
      <w:pPr>
        <w:rPr>
          <w:lang w:val="vi-VN"/>
        </w:rPr>
      </w:pPr>
      <w:r w:rsidRPr="00515445">
        <w:rPr>
          <w:lang w:val="vi-VN"/>
        </w:rPr>
        <w:t xml:space="preserve">PROMPT: Generate grammar explanation for following Vietnamese grammar point: Use of 'từng' </w:t>
      </w:r>
    </w:p>
    <w:p w14:paraId="71F91B70" w14:textId="77777777" w:rsidR="00515445" w:rsidRPr="00515445" w:rsidRDefault="00515445" w:rsidP="00515445">
      <w:pPr>
        <w:rPr>
          <w:lang w:val="vi-VN"/>
        </w:rPr>
      </w:pPr>
      <w:r w:rsidRPr="00515445">
        <w:rPr>
          <w:lang w:val="vi-VN"/>
        </w:rPr>
        <w:t xml:space="preserve">RESPONSE: { </w:t>
      </w:r>
    </w:p>
    <w:p w14:paraId="7C9E963D" w14:textId="77777777" w:rsidR="00515445" w:rsidRPr="00515445" w:rsidRDefault="00515445" w:rsidP="00515445">
      <w:pPr>
        <w:rPr>
          <w:lang w:val="vi-VN"/>
        </w:rPr>
      </w:pPr>
      <w:r w:rsidRPr="00515445">
        <w:rPr>
          <w:lang w:val="vi-VN"/>
        </w:rPr>
        <w:t xml:space="preserve">  "title": "Use of 'từng'", </w:t>
      </w:r>
    </w:p>
    <w:p w14:paraId="6AF69A6B" w14:textId="77777777" w:rsidR="00515445" w:rsidRPr="00515445" w:rsidRDefault="00515445" w:rsidP="00515445">
      <w:pPr>
        <w:rPr>
          <w:lang w:val="vi-VN"/>
        </w:rPr>
      </w:pPr>
      <w:r w:rsidRPr="00515445">
        <w:rPr>
          <w:lang w:val="vi-VN"/>
        </w:rPr>
        <w:t xml:space="preserve">  "short_explanation": "Used to express a past experience or something that has happened before.", </w:t>
      </w:r>
    </w:p>
    <w:p w14:paraId="118EE93E" w14:textId="77777777" w:rsidR="00515445" w:rsidRPr="00515445" w:rsidRDefault="00515445" w:rsidP="00515445">
      <w:pPr>
        <w:rPr>
          <w:lang w:val="vi-VN"/>
        </w:rPr>
      </w:pPr>
      <w:r w:rsidRPr="00515445">
        <w:rPr>
          <w:lang w:val="vi-VN"/>
        </w:rPr>
        <w:t xml:space="preserve">  "long_explanation": "The Vietnamese word 'từng' is used to convey a past experience or an event that has occurred previously. It is equivalent to 'have ever' or 'have once' in English. Typically, 'từng' is placed before the verb to emphasize the past occurrence of an event.", </w:t>
      </w:r>
    </w:p>
    <w:p w14:paraId="3296B86E" w14:textId="77777777" w:rsidR="00515445" w:rsidRPr="00515445" w:rsidRDefault="00515445" w:rsidP="00515445">
      <w:pPr>
        <w:rPr>
          <w:lang w:val="vi-VN"/>
        </w:rPr>
      </w:pPr>
      <w:r w:rsidRPr="00515445">
        <w:rPr>
          <w:lang w:val="vi-VN"/>
        </w:rPr>
        <w:t xml:space="preserve">  "formation": "'Subject' + 'từng' + 'Verb'", </w:t>
      </w:r>
    </w:p>
    <w:p w14:paraId="5B2E23AF" w14:textId="77777777" w:rsidR="00515445" w:rsidRPr="00515445" w:rsidRDefault="00515445" w:rsidP="00515445">
      <w:pPr>
        <w:rPr>
          <w:lang w:val="vi-VN"/>
        </w:rPr>
      </w:pPr>
      <w:r w:rsidRPr="00515445">
        <w:rPr>
          <w:lang w:val="vi-VN"/>
        </w:rPr>
        <w:t xml:space="preserve">  "examples": [ </w:t>
      </w:r>
    </w:p>
    <w:p w14:paraId="141BD49B" w14:textId="77777777" w:rsidR="00515445" w:rsidRPr="00515445" w:rsidRDefault="00515445" w:rsidP="00515445">
      <w:pPr>
        <w:rPr>
          <w:lang w:val="vi-VN"/>
        </w:rPr>
      </w:pPr>
      <w:r w:rsidRPr="00515445">
        <w:rPr>
          <w:lang w:val="vi-VN"/>
        </w:rPr>
        <w:t xml:space="preserve">    { </w:t>
      </w:r>
    </w:p>
    <w:p w14:paraId="0AB80498" w14:textId="77777777" w:rsidR="00515445" w:rsidRPr="00515445" w:rsidRDefault="00515445" w:rsidP="00515445">
      <w:pPr>
        <w:rPr>
          <w:lang w:val="vi-VN"/>
        </w:rPr>
      </w:pPr>
      <w:r w:rsidRPr="00515445">
        <w:rPr>
          <w:lang w:val="vi-VN"/>
        </w:rPr>
        <w:t xml:space="preserve">      "vn": "Tôi từng sống ở Nhật Bản.", </w:t>
      </w:r>
    </w:p>
    <w:p w14:paraId="5094FD3B" w14:textId="77777777" w:rsidR="00515445" w:rsidRPr="00515445" w:rsidRDefault="00515445" w:rsidP="00515445">
      <w:pPr>
        <w:rPr>
          <w:lang w:val="vi-VN"/>
        </w:rPr>
      </w:pPr>
      <w:r w:rsidRPr="00515445">
        <w:rPr>
          <w:lang w:val="vi-VN"/>
        </w:rPr>
        <w:t xml:space="preserve">      "en": "I have once lived in Japan." </w:t>
      </w:r>
    </w:p>
    <w:p w14:paraId="7EC39B3E" w14:textId="77777777" w:rsidR="00515445" w:rsidRPr="00515445" w:rsidRDefault="00515445" w:rsidP="00515445">
      <w:pPr>
        <w:rPr>
          <w:lang w:val="vi-VN"/>
        </w:rPr>
      </w:pPr>
      <w:r w:rsidRPr="00515445">
        <w:rPr>
          <w:lang w:val="vi-VN"/>
        </w:rPr>
        <w:t xml:space="preserve">    }, </w:t>
      </w:r>
    </w:p>
    <w:p w14:paraId="31279F6C" w14:textId="77777777" w:rsidR="00515445" w:rsidRPr="00515445" w:rsidRDefault="00515445" w:rsidP="00515445">
      <w:pPr>
        <w:rPr>
          <w:lang w:val="vi-VN"/>
        </w:rPr>
      </w:pPr>
      <w:r w:rsidRPr="00515445">
        <w:rPr>
          <w:lang w:val="vi-VN"/>
        </w:rPr>
        <w:t xml:space="preserve">    { </w:t>
      </w:r>
    </w:p>
    <w:p w14:paraId="581BBC7D" w14:textId="77777777" w:rsidR="00515445" w:rsidRPr="00515445" w:rsidRDefault="00515445" w:rsidP="00515445">
      <w:pPr>
        <w:rPr>
          <w:lang w:val="vi-VN"/>
        </w:rPr>
      </w:pPr>
      <w:r w:rsidRPr="00515445">
        <w:rPr>
          <w:lang w:val="vi-VN"/>
        </w:rPr>
        <w:t xml:space="preserve">      "vn": "Anh ấy từng làm việc cho một công ty lớn.", </w:t>
      </w:r>
    </w:p>
    <w:p w14:paraId="3B1AE179" w14:textId="77777777" w:rsidR="00515445" w:rsidRPr="00515445" w:rsidRDefault="00515445" w:rsidP="00515445">
      <w:pPr>
        <w:rPr>
          <w:lang w:val="vi-VN"/>
        </w:rPr>
      </w:pPr>
      <w:r w:rsidRPr="00515445">
        <w:rPr>
          <w:lang w:val="vi-VN"/>
        </w:rPr>
        <w:t xml:space="preserve">      "en": "He has ever worked for a big company." </w:t>
      </w:r>
    </w:p>
    <w:p w14:paraId="1148C589" w14:textId="77777777" w:rsidR="00515445" w:rsidRPr="00515445" w:rsidRDefault="00515445" w:rsidP="00515445">
      <w:pPr>
        <w:rPr>
          <w:lang w:val="vi-VN"/>
        </w:rPr>
      </w:pPr>
      <w:r w:rsidRPr="00515445">
        <w:rPr>
          <w:lang w:val="vi-VN"/>
        </w:rPr>
        <w:t xml:space="preserve">    }, </w:t>
      </w:r>
    </w:p>
    <w:p w14:paraId="2FCEE5CC" w14:textId="77777777" w:rsidR="00515445" w:rsidRPr="00515445" w:rsidRDefault="00515445" w:rsidP="00515445">
      <w:pPr>
        <w:rPr>
          <w:lang w:val="vi-VN"/>
        </w:rPr>
      </w:pPr>
      <w:r w:rsidRPr="00515445">
        <w:rPr>
          <w:lang w:val="vi-VN"/>
        </w:rPr>
        <w:t xml:space="preserve">    { </w:t>
      </w:r>
    </w:p>
    <w:p w14:paraId="2F529276" w14:textId="77777777" w:rsidR="00515445" w:rsidRPr="00515445" w:rsidRDefault="00515445" w:rsidP="00515445">
      <w:pPr>
        <w:rPr>
          <w:lang w:val="vi-VN"/>
        </w:rPr>
      </w:pPr>
      <w:r w:rsidRPr="00515445">
        <w:rPr>
          <w:lang w:val="vi-VN"/>
        </w:rPr>
        <w:t xml:space="preserve">      "vn": "Cô ấy từng đạt giải nhất trong cuộc thi hát.", </w:t>
      </w:r>
    </w:p>
    <w:p w14:paraId="0DC97A0F" w14:textId="77777777" w:rsidR="00515445" w:rsidRPr="00515445" w:rsidRDefault="00515445" w:rsidP="00515445">
      <w:pPr>
        <w:rPr>
          <w:lang w:val="vi-VN"/>
        </w:rPr>
      </w:pPr>
      <w:r w:rsidRPr="00515445">
        <w:rPr>
          <w:lang w:val="vi-VN"/>
        </w:rPr>
        <w:t xml:space="preserve">      "en": "She has once won the first prize in a singing contest." </w:t>
      </w:r>
    </w:p>
    <w:p w14:paraId="055C45FA" w14:textId="77777777" w:rsidR="00515445" w:rsidRPr="00515445" w:rsidRDefault="00515445" w:rsidP="00515445">
      <w:pPr>
        <w:rPr>
          <w:lang w:val="vi-VN"/>
        </w:rPr>
      </w:pPr>
      <w:r w:rsidRPr="00515445">
        <w:rPr>
          <w:lang w:val="vi-VN"/>
        </w:rPr>
        <w:t xml:space="preserve">    }, </w:t>
      </w:r>
    </w:p>
    <w:p w14:paraId="3FF547F6" w14:textId="77777777" w:rsidR="00515445" w:rsidRPr="00515445" w:rsidRDefault="00515445" w:rsidP="00515445">
      <w:pPr>
        <w:rPr>
          <w:lang w:val="vi-VN"/>
        </w:rPr>
      </w:pPr>
      <w:r w:rsidRPr="00515445">
        <w:rPr>
          <w:lang w:val="vi-VN"/>
        </w:rPr>
        <w:lastRenderedPageBreak/>
        <w:t xml:space="preserve">    { </w:t>
      </w:r>
    </w:p>
    <w:p w14:paraId="3FD66E6D" w14:textId="77777777" w:rsidR="00515445" w:rsidRPr="00515445" w:rsidRDefault="00515445" w:rsidP="00515445">
      <w:pPr>
        <w:rPr>
          <w:lang w:val="vi-VN"/>
        </w:rPr>
      </w:pPr>
      <w:r w:rsidRPr="00515445">
        <w:rPr>
          <w:lang w:val="vi-VN"/>
        </w:rPr>
        <w:t xml:space="preserve">      "vn": "Chúng ta từng gặp nhau tại một buổi tiệc, đúng không?", </w:t>
      </w:r>
    </w:p>
    <w:p w14:paraId="20571F12" w14:textId="77777777" w:rsidR="00515445" w:rsidRPr="00515445" w:rsidRDefault="00515445" w:rsidP="00515445">
      <w:pPr>
        <w:rPr>
          <w:lang w:val="vi-VN"/>
        </w:rPr>
      </w:pPr>
      <w:r w:rsidRPr="00515445">
        <w:rPr>
          <w:lang w:val="vi-VN"/>
        </w:rPr>
        <w:t xml:space="preserve">      "en": "We have met each other at a party before, haven't we?" </w:t>
      </w:r>
    </w:p>
    <w:p w14:paraId="494FB65A" w14:textId="77777777" w:rsidR="00515445" w:rsidRPr="00515445" w:rsidRDefault="00515445" w:rsidP="00515445">
      <w:pPr>
        <w:rPr>
          <w:lang w:val="vi-VN"/>
        </w:rPr>
      </w:pPr>
      <w:r w:rsidRPr="00515445">
        <w:rPr>
          <w:lang w:val="vi-VN"/>
        </w:rPr>
        <w:t xml:space="preserve">    } </w:t>
      </w:r>
    </w:p>
    <w:p w14:paraId="1213791C" w14:textId="77777777" w:rsidR="00515445" w:rsidRPr="00515445" w:rsidRDefault="00515445" w:rsidP="00515445">
      <w:pPr>
        <w:rPr>
          <w:lang w:val="vi-VN"/>
        </w:rPr>
      </w:pPr>
      <w:r w:rsidRPr="00515445">
        <w:rPr>
          <w:lang w:val="vi-VN"/>
        </w:rPr>
        <w:t xml:space="preserve">  ] </w:t>
      </w:r>
    </w:p>
    <w:p w14:paraId="1019D58E" w14:textId="77777777" w:rsidR="00515445" w:rsidRPr="00515445" w:rsidRDefault="00515445" w:rsidP="00515445">
      <w:pPr>
        <w:rPr>
          <w:lang w:val="vi-VN"/>
        </w:rPr>
      </w:pPr>
      <w:r w:rsidRPr="00515445">
        <w:rPr>
          <w:lang w:val="vi-VN"/>
        </w:rPr>
        <w:t>}</w:t>
      </w:r>
    </w:p>
    <w:p w14:paraId="4A226CC5" w14:textId="77777777" w:rsidR="00515445" w:rsidRPr="00515445" w:rsidRDefault="00515445" w:rsidP="00515445">
      <w:pPr>
        <w:rPr>
          <w:lang w:val="vi-VN"/>
        </w:rPr>
      </w:pPr>
      <w:r w:rsidRPr="00515445">
        <w:rPr>
          <w:lang w:val="vi-VN"/>
        </w:rPr>
        <w:t>-----------------------------</w:t>
      </w:r>
    </w:p>
    <w:p w14:paraId="25B3A6A6" w14:textId="77777777" w:rsidR="00515445" w:rsidRPr="00515445" w:rsidRDefault="00515445" w:rsidP="00515445">
      <w:pPr>
        <w:rPr>
          <w:lang w:val="vi-VN"/>
        </w:rPr>
      </w:pPr>
      <w:r w:rsidRPr="00515445">
        <w:rPr>
          <w:lang w:val="vi-VN"/>
        </w:rPr>
        <w:t xml:space="preserve">keyword: Verb 'bị' </w:t>
      </w:r>
    </w:p>
    <w:p w14:paraId="780CE30D" w14:textId="77777777" w:rsidR="00515445" w:rsidRPr="00515445" w:rsidRDefault="00515445" w:rsidP="00515445">
      <w:pPr>
        <w:rPr>
          <w:lang w:val="vi-VN"/>
        </w:rPr>
      </w:pPr>
      <w:r w:rsidRPr="00515445">
        <w:rPr>
          <w:lang w:val="vi-VN"/>
        </w:rPr>
        <w:t xml:space="preserve">PROMPT: Generate grammar explanation for following Vietnamese grammar point: Verb 'bị' </w:t>
      </w:r>
    </w:p>
    <w:p w14:paraId="216F6522" w14:textId="77777777" w:rsidR="00515445" w:rsidRPr="00515445" w:rsidRDefault="00515445" w:rsidP="00515445">
      <w:pPr>
        <w:rPr>
          <w:lang w:val="vi-VN"/>
        </w:rPr>
      </w:pPr>
      <w:r w:rsidRPr="00515445">
        <w:rPr>
          <w:lang w:val="vi-VN"/>
        </w:rPr>
        <w:t xml:space="preserve">RESPONSE: { </w:t>
      </w:r>
    </w:p>
    <w:p w14:paraId="4987831F" w14:textId="77777777" w:rsidR="00515445" w:rsidRPr="00515445" w:rsidRDefault="00515445" w:rsidP="00515445">
      <w:pPr>
        <w:rPr>
          <w:lang w:val="vi-VN"/>
        </w:rPr>
      </w:pPr>
      <w:r w:rsidRPr="00515445">
        <w:rPr>
          <w:lang w:val="vi-VN"/>
        </w:rPr>
        <w:t xml:space="preserve">  "title": "Verb 'bị'", </w:t>
      </w:r>
    </w:p>
    <w:p w14:paraId="6EBE17D2" w14:textId="77777777" w:rsidR="00515445" w:rsidRPr="00515445" w:rsidRDefault="00515445" w:rsidP="00515445">
      <w:pPr>
        <w:rPr>
          <w:lang w:val="vi-VN"/>
        </w:rPr>
      </w:pPr>
      <w:r w:rsidRPr="00515445">
        <w:rPr>
          <w:lang w:val="vi-VN"/>
        </w:rPr>
        <w:t xml:space="preserve">  "short_explanation": "Used to describe passive voice or to express negative situations.", </w:t>
      </w:r>
    </w:p>
    <w:p w14:paraId="0DA4D225" w14:textId="77777777" w:rsidR="00515445" w:rsidRPr="00515445" w:rsidRDefault="00515445" w:rsidP="00515445">
      <w:pPr>
        <w:rPr>
          <w:lang w:val="vi-VN"/>
        </w:rPr>
      </w:pPr>
      <w:r w:rsidRPr="00515445">
        <w:rPr>
          <w:lang w:val="vi-VN"/>
        </w:rPr>
        <w:t xml:space="preserve">  "long_explanation": "The Vietnamese verb 'bị' is often used to express the passive voice, similar to the English 'be' in passive sentences. It's often used to express negative incidents where the subject is affected by an action. Besides, 'bị' also conveys the meaning of being in an undesired or unfortunate situation.", </w:t>
      </w:r>
    </w:p>
    <w:p w14:paraId="071E9CDA" w14:textId="77777777" w:rsidR="00515445" w:rsidRPr="00515445" w:rsidRDefault="00515445" w:rsidP="00515445">
      <w:pPr>
        <w:rPr>
          <w:lang w:val="vi-VN"/>
        </w:rPr>
      </w:pPr>
      <w:r w:rsidRPr="00515445">
        <w:rPr>
          <w:lang w:val="vi-VN"/>
        </w:rPr>
        <w:t xml:space="preserve">  "formation": "Subject + 'bị' + verb", </w:t>
      </w:r>
    </w:p>
    <w:p w14:paraId="3C740EA5" w14:textId="77777777" w:rsidR="00515445" w:rsidRPr="00515445" w:rsidRDefault="00515445" w:rsidP="00515445">
      <w:pPr>
        <w:rPr>
          <w:lang w:val="vi-VN"/>
        </w:rPr>
      </w:pPr>
      <w:r w:rsidRPr="00515445">
        <w:rPr>
          <w:lang w:val="vi-VN"/>
        </w:rPr>
        <w:t xml:space="preserve">  "examples": [ </w:t>
      </w:r>
    </w:p>
    <w:p w14:paraId="4B62934D" w14:textId="77777777" w:rsidR="00515445" w:rsidRPr="00515445" w:rsidRDefault="00515445" w:rsidP="00515445">
      <w:pPr>
        <w:rPr>
          <w:lang w:val="vi-VN"/>
        </w:rPr>
      </w:pPr>
      <w:r w:rsidRPr="00515445">
        <w:rPr>
          <w:lang w:val="vi-VN"/>
        </w:rPr>
        <w:t xml:space="preserve">    { </w:t>
      </w:r>
    </w:p>
    <w:p w14:paraId="1FB9D621" w14:textId="77777777" w:rsidR="00515445" w:rsidRPr="00515445" w:rsidRDefault="00515445" w:rsidP="00515445">
      <w:pPr>
        <w:rPr>
          <w:lang w:val="vi-VN"/>
        </w:rPr>
      </w:pPr>
      <w:r w:rsidRPr="00515445">
        <w:rPr>
          <w:lang w:val="vi-VN"/>
        </w:rPr>
        <w:t xml:space="preserve">      "vn": "Cô ấy bị mất túi xách khi đang đi dạo trong công viên.", </w:t>
      </w:r>
    </w:p>
    <w:p w14:paraId="37586BB5" w14:textId="77777777" w:rsidR="00515445" w:rsidRPr="00515445" w:rsidRDefault="00515445" w:rsidP="00515445">
      <w:pPr>
        <w:rPr>
          <w:lang w:val="vi-VN"/>
        </w:rPr>
      </w:pPr>
      <w:r w:rsidRPr="00515445">
        <w:rPr>
          <w:lang w:val="vi-VN"/>
        </w:rPr>
        <w:t xml:space="preserve">      "en": "She lost her bag while walking in the park."</w:t>
      </w:r>
    </w:p>
    <w:p w14:paraId="5628CFAD" w14:textId="77777777" w:rsidR="00515445" w:rsidRPr="00515445" w:rsidRDefault="00515445" w:rsidP="00515445">
      <w:pPr>
        <w:rPr>
          <w:lang w:val="vi-VN"/>
        </w:rPr>
      </w:pPr>
      <w:r w:rsidRPr="00515445">
        <w:rPr>
          <w:lang w:val="vi-VN"/>
        </w:rPr>
        <w:t xml:space="preserve">    }, </w:t>
      </w:r>
    </w:p>
    <w:p w14:paraId="76B40047" w14:textId="77777777" w:rsidR="00515445" w:rsidRPr="00515445" w:rsidRDefault="00515445" w:rsidP="00515445">
      <w:pPr>
        <w:rPr>
          <w:lang w:val="vi-VN"/>
        </w:rPr>
      </w:pPr>
      <w:r w:rsidRPr="00515445">
        <w:rPr>
          <w:lang w:val="vi-VN"/>
        </w:rPr>
        <w:t xml:space="preserve">    { </w:t>
      </w:r>
    </w:p>
    <w:p w14:paraId="727B9B3A" w14:textId="77777777" w:rsidR="00515445" w:rsidRPr="00515445" w:rsidRDefault="00515445" w:rsidP="00515445">
      <w:pPr>
        <w:rPr>
          <w:lang w:val="vi-VN"/>
        </w:rPr>
      </w:pPr>
      <w:r w:rsidRPr="00515445">
        <w:rPr>
          <w:lang w:val="vi-VN"/>
        </w:rPr>
        <w:t xml:space="preserve">      "vn": "Anh ấy bị đánh bại trong ván cờ cuối cùng.", </w:t>
      </w:r>
    </w:p>
    <w:p w14:paraId="0AFEEE71" w14:textId="77777777" w:rsidR="00515445" w:rsidRPr="00515445" w:rsidRDefault="00515445" w:rsidP="00515445">
      <w:pPr>
        <w:rPr>
          <w:lang w:val="vi-VN"/>
        </w:rPr>
      </w:pPr>
      <w:r w:rsidRPr="00515445">
        <w:rPr>
          <w:lang w:val="vi-VN"/>
        </w:rPr>
        <w:t xml:space="preserve">      "en": "He was defeated in the final chess match."</w:t>
      </w:r>
    </w:p>
    <w:p w14:paraId="710E2DF4" w14:textId="77777777" w:rsidR="00515445" w:rsidRPr="00515445" w:rsidRDefault="00515445" w:rsidP="00515445">
      <w:pPr>
        <w:rPr>
          <w:lang w:val="vi-VN"/>
        </w:rPr>
      </w:pPr>
      <w:r w:rsidRPr="00515445">
        <w:rPr>
          <w:lang w:val="vi-VN"/>
        </w:rPr>
        <w:t xml:space="preserve">    }, </w:t>
      </w:r>
    </w:p>
    <w:p w14:paraId="4805DFBA" w14:textId="77777777" w:rsidR="00515445" w:rsidRPr="00515445" w:rsidRDefault="00515445" w:rsidP="00515445">
      <w:pPr>
        <w:rPr>
          <w:lang w:val="vi-VN"/>
        </w:rPr>
      </w:pPr>
      <w:r w:rsidRPr="00515445">
        <w:rPr>
          <w:lang w:val="vi-VN"/>
        </w:rPr>
        <w:t xml:space="preserve">    { </w:t>
      </w:r>
    </w:p>
    <w:p w14:paraId="2464C69A" w14:textId="77777777" w:rsidR="00515445" w:rsidRPr="00515445" w:rsidRDefault="00515445" w:rsidP="00515445">
      <w:pPr>
        <w:rPr>
          <w:lang w:val="vi-VN"/>
        </w:rPr>
      </w:pPr>
      <w:r w:rsidRPr="00515445">
        <w:rPr>
          <w:lang w:val="vi-VN"/>
        </w:rPr>
        <w:t xml:space="preserve">      "vn": "Tôi bị đau bụng sau khi ăn bữa tối.", </w:t>
      </w:r>
    </w:p>
    <w:p w14:paraId="4923C83A" w14:textId="77777777" w:rsidR="00515445" w:rsidRPr="00515445" w:rsidRDefault="00515445" w:rsidP="00515445">
      <w:pPr>
        <w:rPr>
          <w:lang w:val="vi-VN"/>
        </w:rPr>
      </w:pPr>
      <w:r w:rsidRPr="00515445">
        <w:rPr>
          <w:lang w:val="vi-VN"/>
        </w:rPr>
        <w:t xml:space="preserve">      "en": "I got a stomachache after eating dinner."</w:t>
      </w:r>
    </w:p>
    <w:p w14:paraId="7CC54171" w14:textId="77777777" w:rsidR="00515445" w:rsidRPr="00515445" w:rsidRDefault="00515445" w:rsidP="00515445">
      <w:pPr>
        <w:rPr>
          <w:lang w:val="vi-VN"/>
        </w:rPr>
      </w:pPr>
      <w:r w:rsidRPr="00515445">
        <w:rPr>
          <w:lang w:val="vi-VN"/>
        </w:rPr>
        <w:t xml:space="preserve">    }, </w:t>
      </w:r>
    </w:p>
    <w:p w14:paraId="366C8D3A" w14:textId="77777777" w:rsidR="00515445" w:rsidRPr="00515445" w:rsidRDefault="00515445" w:rsidP="00515445">
      <w:pPr>
        <w:rPr>
          <w:lang w:val="vi-VN"/>
        </w:rPr>
      </w:pPr>
      <w:r w:rsidRPr="00515445">
        <w:rPr>
          <w:lang w:val="vi-VN"/>
        </w:rPr>
        <w:t xml:space="preserve">    { </w:t>
      </w:r>
    </w:p>
    <w:p w14:paraId="7D72C99A" w14:textId="77777777" w:rsidR="00515445" w:rsidRPr="00515445" w:rsidRDefault="00515445" w:rsidP="00515445">
      <w:pPr>
        <w:rPr>
          <w:lang w:val="vi-VN"/>
        </w:rPr>
      </w:pPr>
      <w:r w:rsidRPr="00515445">
        <w:rPr>
          <w:lang w:val="vi-VN"/>
        </w:rPr>
        <w:t xml:space="preserve">      "vn": "Biển bị ô nhiễm nặng do rác thải nhựa.", </w:t>
      </w:r>
    </w:p>
    <w:p w14:paraId="37AD097D" w14:textId="77777777" w:rsidR="00515445" w:rsidRPr="00515445" w:rsidRDefault="00515445" w:rsidP="00515445">
      <w:pPr>
        <w:rPr>
          <w:lang w:val="vi-VN"/>
        </w:rPr>
      </w:pPr>
      <w:r w:rsidRPr="00515445">
        <w:rPr>
          <w:lang w:val="vi-VN"/>
        </w:rPr>
        <w:t xml:space="preserve">      "en": "The sea is heavily polluted due to plastic waste."</w:t>
      </w:r>
    </w:p>
    <w:p w14:paraId="0451D382" w14:textId="77777777" w:rsidR="00515445" w:rsidRPr="00515445" w:rsidRDefault="00515445" w:rsidP="00515445">
      <w:pPr>
        <w:rPr>
          <w:lang w:val="vi-VN"/>
        </w:rPr>
      </w:pPr>
      <w:r w:rsidRPr="00515445">
        <w:rPr>
          <w:lang w:val="vi-VN"/>
        </w:rPr>
        <w:t xml:space="preserve">    } </w:t>
      </w:r>
    </w:p>
    <w:p w14:paraId="522BE68F" w14:textId="77777777" w:rsidR="00515445" w:rsidRPr="00515445" w:rsidRDefault="00515445" w:rsidP="00515445">
      <w:pPr>
        <w:rPr>
          <w:lang w:val="vi-VN"/>
        </w:rPr>
      </w:pPr>
      <w:r w:rsidRPr="00515445">
        <w:rPr>
          <w:lang w:val="vi-VN"/>
        </w:rPr>
        <w:t xml:space="preserve">  ] </w:t>
      </w:r>
    </w:p>
    <w:p w14:paraId="7938EEF6" w14:textId="77777777" w:rsidR="00515445" w:rsidRPr="00515445" w:rsidRDefault="00515445" w:rsidP="00515445">
      <w:pPr>
        <w:rPr>
          <w:lang w:val="vi-VN"/>
        </w:rPr>
      </w:pPr>
      <w:r w:rsidRPr="00515445">
        <w:rPr>
          <w:lang w:val="vi-VN"/>
        </w:rPr>
        <w:t>}</w:t>
      </w:r>
    </w:p>
    <w:p w14:paraId="18344C9B" w14:textId="77777777" w:rsidR="00515445" w:rsidRPr="00515445" w:rsidRDefault="00515445" w:rsidP="00515445">
      <w:pPr>
        <w:rPr>
          <w:lang w:val="vi-VN"/>
        </w:rPr>
      </w:pPr>
      <w:r w:rsidRPr="00515445">
        <w:rPr>
          <w:lang w:val="vi-VN"/>
        </w:rPr>
        <w:t>-----------------------------</w:t>
      </w:r>
    </w:p>
    <w:p w14:paraId="296B85BD" w14:textId="77777777" w:rsidR="00515445" w:rsidRPr="00515445" w:rsidRDefault="00515445" w:rsidP="00515445">
      <w:pPr>
        <w:rPr>
          <w:lang w:val="vi-VN"/>
        </w:rPr>
      </w:pPr>
      <w:r w:rsidRPr="00515445">
        <w:rPr>
          <w:lang w:val="vi-VN"/>
        </w:rPr>
        <w:t xml:space="preserve">keyword: Verb 'cách' </w:t>
      </w:r>
    </w:p>
    <w:p w14:paraId="1CF67CAD" w14:textId="77777777" w:rsidR="00515445" w:rsidRPr="00515445" w:rsidRDefault="00515445" w:rsidP="00515445">
      <w:pPr>
        <w:rPr>
          <w:lang w:val="vi-VN"/>
        </w:rPr>
      </w:pPr>
      <w:r w:rsidRPr="00515445">
        <w:rPr>
          <w:lang w:val="vi-VN"/>
        </w:rPr>
        <w:t xml:space="preserve">PROMPT: Generate grammar explanation for following Vietnamese grammar point: Verb 'cách' </w:t>
      </w:r>
    </w:p>
    <w:p w14:paraId="3719CA98" w14:textId="77777777" w:rsidR="00515445" w:rsidRPr="00515445" w:rsidRDefault="00515445" w:rsidP="00515445">
      <w:pPr>
        <w:rPr>
          <w:lang w:val="vi-VN"/>
        </w:rPr>
      </w:pPr>
      <w:r w:rsidRPr="00515445">
        <w:rPr>
          <w:lang w:val="vi-VN"/>
        </w:rPr>
        <w:t xml:space="preserve">RESPONSE: { </w:t>
      </w:r>
    </w:p>
    <w:p w14:paraId="737E0993" w14:textId="77777777" w:rsidR="00515445" w:rsidRPr="00515445" w:rsidRDefault="00515445" w:rsidP="00515445">
      <w:pPr>
        <w:rPr>
          <w:lang w:val="vi-VN"/>
        </w:rPr>
      </w:pPr>
      <w:r w:rsidRPr="00515445">
        <w:rPr>
          <w:lang w:val="vi-VN"/>
        </w:rPr>
        <w:t xml:space="preserve">  "title": "Verb 'cách'", </w:t>
      </w:r>
    </w:p>
    <w:p w14:paraId="45423CDF" w14:textId="77777777" w:rsidR="00515445" w:rsidRPr="00515445" w:rsidRDefault="00515445" w:rsidP="00515445">
      <w:pPr>
        <w:rPr>
          <w:lang w:val="vi-VN"/>
        </w:rPr>
      </w:pPr>
      <w:r w:rsidRPr="00515445">
        <w:rPr>
          <w:lang w:val="vi-VN"/>
        </w:rPr>
        <w:t xml:space="preserve">  "short_explanation": "Used to indicate a way or method to do something.", </w:t>
      </w:r>
    </w:p>
    <w:p w14:paraId="19260337" w14:textId="77777777" w:rsidR="00515445" w:rsidRPr="00515445" w:rsidRDefault="00515445" w:rsidP="00515445">
      <w:pPr>
        <w:rPr>
          <w:lang w:val="vi-VN"/>
        </w:rPr>
      </w:pPr>
      <w:r w:rsidRPr="00515445">
        <w:rPr>
          <w:lang w:val="vi-VN"/>
        </w:rPr>
        <w:lastRenderedPageBreak/>
        <w:t xml:space="preserve">  "long_explanation": "The Vietnamese word 'cách' is a verb that refers to a way or method of doing something. It is typically used to explain a process, technique, or method in detail, equivalent to 'how to' in English. The structure is usually 'cách + verb'.", </w:t>
      </w:r>
    </w:p>
    <w:p w14:paraId="62562467" w14:textId="77777777" w:rsidR="00515445" w:rsidRPr="00515445" w:rsidRDefault="00515445" w:rsidP="00515445">
      <w:pPr>
        <w:rPr>
          <w:lang w:val="vi-VN"/>
        </w:rPr>
      </w:pPr>
      <w:r w:rsidRPr="00515445">
        <w:rPr>
          <w:lang w:val="vi-VN"/>
        </w:rPr>
        <w:t xml:space="preserve">  "formation": "cách + verb/activity", </w:t>
      </w:r>
    </w:p>
    <w:p w14:paraId="1DBF71F1" w14:textId="77777777" w:rsidR="00515445" w:rsidRPr="00515445" w:rsidRDefault="00515445" w:rsidP="00515445">
      <w:pPr>
        <w:rPr>
          <w:lang w:val="vi-VN"/>
        </w:rPr>
      </w:pPr>
      <w:r w:rsidRPr="00515445">
        <w:rPr>
          <w:lang w:val="vi-VN"/>
        </w:rPr>
        <w:t xml:space="preserve">  "examples": [</w:t>
      </w:r>
    </w:p>
    <w:p w14:paraId="5482DAF4" w14:textId="77777777" w:rsidR="00515445" w:rsidRPr="00515445" w:rsidRDefault="00515445" w:rsidP="00515445">
      <w:pPr>
        <w:rPr>
          <w:lang w:val="vi-VN"/>
        </w:rPr>
      </w:pPr>
      <w:r w:rsidRPr="00515445">
        <w:rPr>
          <w:lang w:val="vi-VN"/>
        </w:rPr>
        <w:t xml:space="preserve">    {</w:t>
      </w:r>
    </w:p>
    <w:p w14:paraId="3B16A985" w14:textId="77777777" w:rsidR="00515445" w:rsidRPr="00515445" w:rsidRDefault="00515445" w:rsidP="00515445">
      <w:pPr>
        <w:rPr>
          <w:lang w:val="vi-VN"/>
        </w:rPr>
      </w:pPr>
      <w:r w:rsidRPr="00515445">
        <w:rPr>
          <w:lang w:val="vi-VN"/>
        </w:rPr>
        <w:t xml:space="preserve">      "vn": "Tôi sẽ chỉ bạn cách làm món phở.", </w:t>
      </w:r>
    </w:p>
    <w:p w14:paraId="6F7215DA" w14:textId="77777777" w:rsidR="00515445" w:rsidRPr="00515445" w:rsidRDefault="00515445" w:rsidP="00515445">
      <w:pPr>
        <w:rPr>
          <w:lang w:val="vi-VN"/>
        </w:rPr>
      </w:pPr>
      <w:r w:rsidRPr="00515445">
        <w:rPr>
          <w:lang w:val="vi-VN"/>
        </w:rPr>
        <w:t xml:space="preserve">      "en": "I will show you how to make pho."</w:t>
      </w:r>
    </w:p>
    <w:p w14:paraId="06BD316D" w14:textId="77777777" w:rsidR="00515445" w:rsidRPr="00515445" w:rsidRDefault="00515445" w:rsidP="00515445">
      <w:pPr>
        <w:rPr>
          <w:lang w:val="vi-VN"/>
        </w:rPr>
      </w:pPr>
      <w:r w:rsidRPr="00515445">
        <w:rPr>
          <w:lang w:val="vi-VN"/>
        </w:rPr>
        <w:t xml:space="preserve">    }, </w:t>
      </w:r>
    </w:p>
    <w:p w14:paraId="231DE55C" w14:textId="77777777" w:rsidR="00515445" w:rsidRPr="00515445" w:rsidRDefault="00515445" w:rsidP="00515445">
      <w:pPr>
        <w:rPr>
          <w:lang w:val="vi-VN"/>
        </w:rPr>
      </w:pPr>
      <w:r w:rsidRPr="00515445">
        <w:rPr>
          <w:lang w:val="vi-VN"/>
        </w:rPr>
        <w:t xml:space="preserve">    {</w:t>
      </w:r>
    </w:p>
    <w:p w14:paraId="4CF4CE31" w14:textId="192B744B" w:rsidR="00515445" w:rsidRPr="00515445" w:rsidRDefault="00515445" w:rsidP="00515445">
      <w:pPr>
        <w:rPr>
          <w:lang w:val="vi-VN"/>
        </w:rPr>
      </w:pPr>
      <w:r w:rsidRPr="00515445">
        <w:rPr>
          <w:lang w:val="vi-VN"/>
        </w:rPr>
        <w:t xml:space="preserve">      "vn": "Cô ấy dạy tôi cách viết một bài luận </w:t>
      </w:r>
      <w:del w:id="87" w:author="LOGTO" w:date="2023-10-15T09:43:00Z">
        <w:r w:rsidRPr="00515445" w:rsidDel="002B34D4">
          <w:rPr>
            <w:lang w:val="vi-VN"/>
          </w:rPr>
          <w:delText>tốt</w:delText>
        </w:r>
      </w:del>
      <w:ins w:id="88" w:author="LOGTO" w:date="2023-10-15T09:43:00Z">
        <w:r w:rsidR="002B34D4">
          <w:t>hay</w:t>
        </w:r>
      </w:ins>
      <w:r w:rsidRPr="00515445">
        <w:rPr>
          <w:lang w:val="vi-VN"/>
        </w:rPr>
        <w:t xml:space="preserve">.", </w:t>
      </w:r>
    </w:p>
    <w:p w14:paraId="66970A7C" w14:textId="77777777" w:rsidR="00515445" w:rsidRPr="00515445" w:rsidRDefault="00515445" w:rsidP="00515445">
      <w:pPr>
        <w:rPr>
          <w:lang w:val="vi-VN"/>
        </w:rPr>
      </w:pPr>
      <w:r w:rsidRPr="00515445">
        <w:rPr>
          <w:lang w:val="vi-VN"/>
        </w:rPr>
        <w:t xml:space="preserve">      "en": "She taught me how to write a good essay."</w:t>
      </w:r>
    </w:p>
    <w:p w14:paraId="4B7A2B56" w14:textId="77777777" w:rsidR="00515445" w:rsidRPr="00515445" w:rsidRDefault="00515445" w:rsidP="00515445">
      <w:pPr>
        <w:rPr>
          <w:lang w:val="vi-VN"/>
        </w:rPr>
      </w:pPr>
      <w:r w:rsidRPr="00515445">
        <w:rPr>
          <w:lang w:val="vi-VN"/>
        </w:rPr>
        <w:t xml:space="preserve">    }, </w:t>
      </w:r>
    </w:p>
    <w:p w14:paraId="28DD587D" w14:textId="77777777" w:rsidR="00515445" w:rsidRPr="00515445" w:rsidRDefault="00515445" w:rsidP="00515445">
      <w:pPr>
        <w:rPr>
          <w:lang w:val="vi-VN"/>
        </w:rPr>
      </w:pPr>
      <w:r w:rsidRPr="00515445">
        <w:rPr>
          <w:lang w:val="vi-VN"/>
        </w:rPr>
        <w:t xml:space="preserve">    {</w:t>
      </w:r>
    </w:p>
    <w:p w14:paraId="4E986982" w14:textId="77777777" w:rsidR="00515445" w:rsidRPr="00515445" w:rsidRDefault="00515445" w:rsidP="00515445">
      <w:pPr>
        <w:rPr>
          <w:lang w:val="vi-VN"/>
        </w:rPr>
      </w:pPr>
      <w:r w:rsidRPr="00515445">
        <w:rPr>
          <w:lang w:val="vi-VN"/>
        </w:rPr>
        <w:t xml:space="preserve">      "vn": "Bạn biết cách sử dụng máy tính này không?", </w:t>
      </w:r>
    </w:p>
    <w:p w14:paraId="48147F9C" w14:textId="77777777" w:rsidR="00515445" w:rsidRPr="00515445" w:rsidRDefault="00515445" w:rsidP="00515445">
      <w:pPr>
        <w:rPr>
          <w:lang w:val="vi-VN"/>
        </w:rPr>
      </w:pPr>
      <w:r w:rsidRPr="00515445">
        <w:rPr>
          <w:lang w:val="vi-VN"/>
        </w:rPr>
        <w:t xml:space="preserve">      "en": "Do you know how to use this computer?"</w:t>
      </w:r>
    </w:p>
    <w:p w14:paraId="55706647" w14:textId="77777777" w:rsidR="00515445" w:rsidRPr="00515445" w:rsidRDefault="00515445" w:rsidP="00515445">
      <w:pPr>
        <w:rPr>
          <w:lang w:val="vi-VN"/>
        </w:rPr>
      </w:pPr>
      <w:r w:rsidRPr="00515445">
        <w:rPr>
          <w:lang w:val="vi-VN"/>
        </w:rPr>
        <w:t xml:space="preserve">    }, </w:t>
      </w:r>
    </w:p>
    <w:p w14:paraId="54108D21" w14:textId="77777777" w:rsidR="00515445" w:rsidRPr="00515445" w:rsidRDefault="00515445" w:rsidP="00515445">
      <w:pPr>
        <w:rPr>
          <w:lang w:val="vi-VN"/>
        </w:rPr>
      </w:pPr>
      <w:r w:rsidRPr="00515445">
        <w:rPr>
          <w:lang w:val="vi-VN"/>
        </w:rPr>
        <w:t xml:space="preserve">    {</w:t>
      </w:r>
    </w:p>
    <w:p w14:paraId="1A0314F1" w14:textId="77777777" w:rsidR="00515445" w:rsidRPr="00515445" w:rsidRDefault="00515445" w:rsidP="00515445">
      <w:pPr>
        <w:rPr>
          <w:lang w:val="vi-VN"/>
        </w:rPr>
      </w:pPr>
      <w:r w:rsidRPr="00515445">
        <w:rPr>
          <w:lang w:val="vi-VN"/>
        </w:rPr>
        <w:t xml:space="preserve">      "vn": "Hãy học cách kiểm soát cảm xúc của bạn.", </w:t>
      </w:r>
    </w:p>
    <w:p w14:paraId="03470EE3" w14:textId="77777777" w:rsidR="00515445" w:rsidRPr="00515445" w:rsidRDefault="00515445" w:rsidP="00515445">
      <w:pPr>
        <w:rPr>
          <w:lang w:val="vi-VN"/>
        </w:rPr>
      </w:pPr>
      <w:r w:rsidRPr="00515445">
        <w:rPr>
          <w:lang w:val="vi-VN"/>
        </w:rPr>
        <w:t xml:space="preserve">      "en": "Learn how to control your emotions."</w:t>
      </w:r>
    </w:p>
    <w:p w14:paraId="5812C9D2" w14:textId="77777777" w:rsidR="00515445" w:rsidRPr="00515445" w:rsidRDefault="00515445" w:rsidP="00515445">
      <w:pPr>
        <w:rPr>
          <w:lang w:val="vi-VN"/>
        </w:rPr>
      </w:pPr>
      <w:r w:rsidRPr="00515445">
        <w:rPr>
          <w:lang w:val="vi-VN"/>
        </w:rPr>
        <w:t xml:space="preserve">    }</w:t>
      </w:r>
    </w:p>
    <w:p w14:paraId="63D54F56" w14:textId="77777777" w:rsidR="00515445" w:rsidRPr="00515445" w:rsidRDefault="00515445" w:rsidP="00515445">
      <w:pPr>
        <w:rPr>
          <w:lang w:val="vi-VN"/>
        </w:rPr>
      </w:pPr>
      <w:r w:rsidRPr="00515445">
        <w:rPr>
          <w:lang w:val="vi-VN"/>
        </w:rPr>
        <w:t xml:space="preserve">  ]</w:t>
      </w:r>
    </w:p>
    <w:p w14:paraId="0951831E" w14:textId="77777777" w:rsidR="00515445" w:rsidRPr="00515445" w:rsidRDefault="00515445" w:rsidP="00515445">
      <w:pPr>
        <w:rPr>
          <w:lang w:val="vi-VN"/>
        </w:rPr>
      </w:pPr>
      <w:r w:rsidRPr="00515445">
        <w:rPr>
          <w:lang w:val="vi-VN"/>
        </w:rPr>
        <w:t>}</w:t>
      </w:r>
    </w:p>
    <w:p w14:paraId="171FC674" w14:textId="77777777" w:rsidR="00515445" w:rsidRPr="00515445" w:rsidRDefault="00515445" w:rsidP="00515445">
      <w:pPr>
        <w:rPr>
          <w:lang w:val="vi-VN"/>
        </w:rPr>
      </w:pPr>
      <w:r w:rsidRPr="00515445">
        <w:rPr>
          <w:lang w:val="vi-VN"/>
        </w:rPr>
        <w:t>-----------------------------</w:t>
      </w:r>
    </w:p>
    <w:p w14:paraId="390D1E97" w14:textId="77777777" w:rsidR="00515445" w:rsidRPr="00515445" w:rsidRDefault="00515445" w:rsidP="00515445">
      <w:pPr>
        <w:rPr>
          <w:lang w:val="vi-VN"/>
        </w:rPr>
      </w:pPr>
      <w:r w:rsidRPr="00515445">
        <w:rPr>
          <w:lang w:val="vi-VN"/>
        </w:rPr>
        <w:t xml:space="preserve">keyword: Verb 'chạy' </w:t>
      </w:r>
    </w:p>
    <w:p w14:paraId="475B6783" w14:textId="77777777" w:rsidR="00515445" w:rsidRPr="00515445" w:rsidRDefault="00515445" w:rsidP="00515445">
      <w:pPr>
        <w:rPr>
          <w:lang w:val="vi-VN"/>
        </w:rPr>
      </w:pPr>
      <w:r w:rsidRPr="00515445">
        <w:rPr>
          <w:lang w:val="vi-VN"/>
        </w:rPr>
        <w:t xml:space="preserve">PROMPT: Generate grammar explanation for following Vietnamese grammar point: Verb 'chạy' </w:t>
      </w:r>
    </w:p>
    <w:p w14:paraId="189EF292" w14:textId="77777777" w:rsidR="00515445" w:rsidRPr="00515445" w:rsidRDefault="00515445" w:rsidP="00515445">
      <w:pPr>
        <w:rPr>
          <w:lang w:val="vi-VN"/>
        </w:rPr>
      </w:pPr>
      <w:r w:rsidRPr="00515445">
        <w:rPr>
          <w:lang w:val="vi-VN"/>
        </w:rPr>
        <w:t xml:space="preserve">RESPONSE: {   </w:t>
      </w:r>
    </w:p>
    <w:p w14:paraId="24CC86AF" w14:textId="77777777" w:rsidR="00515445" w:rsidRPr="00515445" w:rsidRDefault="00515445" w:rsidP="00515445">
      <w:pPr>
        <w:rPr>
          <w:lang w:val="vi-VN"/>
        </w:rPr>
      </w:pPr>
      <w:r w:rsidRPr="00515445">
        <w:rPr>
          <w:lang w:val="vi-VN"/>
        </w:rPr>
        <w:t xml:space="preserve">"title": "Verb 'chạy'",   </w:t>
      </w:r>
    </w:p>
    <w:p w14:paraId="5557B187" w14:textId="77777777" w:rsidR="00515445" w:rsidRPr="00515445" w:rsidRDefault="00515445" w:rsidP="00515445">
      <w:pPr>
        <w:rPr>
          <w:lang w:val="vi-VN"/>
        </w:rPr>
      </w:pPr>
      <w:r w:rsidRPr="00515445">
        <w:rPr>
          <w:lang w:val="vi-VN"/>
        </w:rPr>
        <w:t xml:space="preserve">"short_explanation": "'chạy' is a basic Vietnamese verb used to express the act of running or functioning.",   </w:t>
      </w:r>
    </w:p>
    <w:p w14:paraId="20426C99" w14:textId="77777777" w:rsidR="00515445" w:rsidRPr="00515445" w:rsidRDefault="00515445" w:rsidP="00515445">
      <w:pPr>
        <w:rPr>
          <w:lang w:val="vi-VN"/>
        </w:rPr>
      </w:pPr>
      <w:r w:rsidRPr="00515445">
        <w:rPr>
          <w:lang w:val="vi-VN"/>
        </w:rPr>
        <w:t xml:space="preserve">"long_explanation": "The Vietnamese verb 'chạy' directly translates to 'run' in English, mostly used to depict the physical act of running. However, it can also be used metaphorically to show that something is functioning or operating. In some contexts, it can mean to escape or to run away from a situation too.",   </w:t>
      </w:r>
    </w:p>
    <w:p w14:paraId="2F4CFA48" w14:textId="77777777" w:rsidR="00515445" w:rsidRPr="00515445" w:rsidRDefault="00515445" w:rsidP="00515445">
      <w:pPr>
        <w:rPr>
          <w:lang w:val="vi-VN"/>
        </w:rPr>
      </w:pPr>
      <w:r w:rsidRPr="00515445">
        <w:rPr>
          <w:lang w:val="vi-VN"/>
        </w:rPr>
        <w:t xml:space="preserve">"formation": "subject + chạy + complement",   </w:t>
      </w:r>
    </w:p>
    <w:p w14:paraId="372A67AF" w14:textId="77777777" w:rsidR="00515445" w:rsidRPr="00515445" w:rsidRDefault="00515445" w:rsidP="00515445">
      <w:pPr>
        <w:rPr>
          <w:lang w:val="vi-VN"/>
        </w:rPr>
      </w:pPr>
      <w:r w:rsidRPr="00515445">
        <w:rPr>
          <w:lang w:val="vi-VN"/>
        </w:rPr>
        <w:t xml:space="preserve">"examples": [     </w:t>
      </w:r>
    </w:p>
    <w:p w14:paraId="70D88202" w14:textId="77777777" w:rsidR="00515445" w:rsidRPr="00515445" w:rsidRDefault="00515445" w:rsidP="00515445">
      <w:pPr>
        <w:rPr>
          <w:lang w:val="vi-VN"/>
        </w:rPr>
      </w:pPr>
      <w:r w:rsidRPr="00515445">
        <w:rPr>
          <w:lang w:val="vi-VN"/>
        </w:rPr>
        <w:t xml:space="preserve">{       </w:t>
      </w:r>
    </w:p>
    <w:p w14:paraId="3D0073F9" w14:textId="77777777" w:rsidR="00515445" w:rsidRPr="00515445" w:rsidRDefault="00515445" w:rsidP="00515445">
      <w:pPr>
        <w:rPr>
          <w:lang w:val="vi-VN"/>
        </w:rPr>
      </w:pPr>
      <w:r w:rsidRPr="00515445">
        <w:rPr>
          <w:lang w:val="vi-VN"/>
        </w:rPr>
        <w:t xml:space="preserve">"vn": "Tôi chạy mỗi buổi sáng để giữ gìn sức khỏe.",       </w:t>
      </w:r>
    </w:p>
    <w:p w14:paraId="556DEADA" w14:textId="77777777" w:rsidR="00515445" w:rsidRPr="00515445" w:rsidRDefault="00515445" w:rsidP="00515445">
      <w:pPr>
        <w:rPr>
          <w:lang w:val="vi-VN"/>
        </w:rPr>
      </w:pPr>
      <w:r w:rsidRPr="00515445">
        <w:rPr>
          <w:lang w:val="vi-VN"/>
        </w:rPr>
        <w:t xml:space="preserve">"en": "I run every morning to stay fit.",     </w:t>
      </w:r>
    </w:p>
    <w:p w14:paraId="74D78D66" w14:textId="77777777" w:rsidR="00515445" w:rsidRPr="00515445" w:rsidRDefault="00515445" w:rsidP="00515445">
      <w:pPr>
        <w:rPr>
          <w:lang w:val="vi-VN"/>
        </w:rPr>
      </w:pPr>
      <w:r w:rsidRPr="00515445">
        <w:rPr>
          <w:lang w:val="vi-VN"/>
        </w:rPr>
        <w:t xml:space="preserve">},     </w:t>
      </w:r>
    </w:p>
    <w:p w14:paraId="0C588AF4" w14:textId="77777777" w:rsidR="00515445" w:rsidRPr="00515445" w:rsidRDefault="00515445" w:rsidP="00515445">
      <w:pPr>
        <w:rPr>
          <w:lang w:val="vi-VN"/>
        </w:rPr>
      </w:pPr>
      <w:r w:rsidRPr="00515445">
        <w:rPr>
          <w:lang w:val="vi-VN"/>
        </w:rPr>
        <w:t xml:space="preserve">{       </w:t>
      </w:r>
    </w:p>
    <w:p w14:paraId="3BD760B9" w14:textId="77777777" w:rsidR="00515445" w:rsidRPr="00515445" w:rsidRDefault="00515445" w:rsidP="00515445">
      <w:pPr>
        <w:rPr>
          <w:lang w:val="vi-VN"/>
        </w:rPr>
      </w:pPr>
      <w:r w:rsidRPr="00515445">
        <w:rPr>
          <w:lang w:val="vi-VN"/>
        </w:rPr>
        <w:t xml:space="preserve">"vn": "Công ty của anh ấy đang chạy rất tốt và lợi nhuận hàng năm có sự tăng trưởng đáng kể.",       </w:t>
      </w:r>
    </w:p>
    <w:p w14:paraId="50A667E2" w14:textId="77777777" w:rsidR="00515445" w:rsidRPr="00515445" w:rsidRDefault="00515445" w:rsidP="00515445">
      <w:pPr>
        <w:rPr>
          <w:lang w:val="vi-VN"/>
        </w:rPr>
      </w:pPr>
      <w:r w:rsidRPr="00515445">
        <w:rPr>
          <w:lang w:val="vi-VN"/>
        </w:rPr>
        <w:t xml:space="preserve">"en": "His company is running very well and has a significant annual profit growth.",     </w:t>
      </w:r>
    </w:p>
    <w:p w14:paraId="1AEC184E" w14:textId="77777777" w:rsidR="00515445" w:rsidRPr="00515445" w:rsidRDefault="00515445" w:rsidP="00515445">
      <w:pPr>
        <w:rPr>
          <w:lang w:val="vi-VN"/>
        </w:rPr>
      </w:pPr>
      <w:r w:rsidRPr="00515445">
        <w:rPr>
          <w:lang w:val="vi-VN"/>
        </w:rPr>
        <w:t xml:space="preserve">},     </w:t>
      </w:r>
    </w:p>
    <w:p w14:paraId="6E6D1B96" w14:textId="77777777" w:rsidR="00515445" w:rsidRPr="00515445" w:rsidRDefault="00515445" w:rsidP="00515445">
      <w:pPr>
        <w:rPr>
          <w:lang w:val="vi-VN"/>
        </w:rPr>
      </w:pPr>
      <w:r w:rsidRPr="00515445">
        <w:rPr>
          <w:lang w:val="vi-VN"/>
        </w:rPr>
        <w:lastRenderedPageBreak/>
        <w:t xml:space="preserve">{       </w:t>
      </w:r>
    </w:p>
    <w:p w14:paraId="6AC82C9F" w14:textId="33190D61" w:rsidR="00515445" w:rsidRPr="00515445" w:rsidRDefault="00515445" w:rsidP="00515445">
      <w:pPr>
        <w:rPr>
          <w:lang w:val="vi-VN"/>
        </w:rPr>
      </w:pPr>
      <w:r w:rsidRPr="00515445">
        <w:rPr>
          <w:lang w:val="vi-VN"/>
        </w:rPr>
        <w:t>"vn": "Con mèo chạy thoát khỏi con chó đang đuổi theo</w:t>
      </w:r>
      <w:ins w:id="89" w:author="LOGTO" w:date="2023-10-15T09:47:00Z">
        <w:r w:rsidR="002B34D4">
          <w:t xml:space="preserve"> nó</w:t>
        </w:r>
      </w:ins>
      <w:r w:rsidRPr="00515445">
        <w:rPr>
          <w:lang w:val="vi-VN"/>
        </w:rPr>
        <w:t xml:space="preserve">.",       </w:t>
      </w:r>
    </w:p>
    <w:p w14:paraId="1C64B597" w14:textId="77777777" w:rsidR="00515445" w:rsidRPr="00515445" w:rsidRDefault="00515445" w:rsidP="00515445">
      <w:pPr>
        <w:rPr>
          <w:lang w:val="vi-VN"/>
        </w:rPr>
      </w:pPr>
      <w:r w:rsidRPr="00515445">
        <w:rPr>
          <w:lang w:val="vi-VN"/>
        </w:rPr>
        <w:t xml:space="preserve">"en": "The cat ran away from the dog chasing after it.",     </w:t>
      </w:r>
    </w:p>
    <w:p w14:paraId="5E973600" w14:textId="77777777" w:rsidR="00515445" w:rsidRPr="00515445" w:rsidRDefault="00515445" w:rsidP="00515445">
      <w:pPr>
        <w:rPr>
          <w:lang w:val="vi-VN"/>
        </w:rPr>
      </w:pPr>
      <w:r w:rsidRPr="00515445">
        <w:rPr>
          <w:lang w:val="vi-VN"/>
        </w:rPr>
        <w:t xml:space="preserve">},     </w:t>
      </w:r>
    </w:p>
    <w:p w14:paraId="69FF772A" w14:textId="77777777" w:rsidR="00515445" w:rsidRPr="00515445" w:rsidRDefault="00515445" w:rsidP="00515445">
      <w:pPr>
        <w:rPr>
          <w:lang w:val="vi-VN"/>
        </w:rPr>
      </w:pPr>
      <w:r w:rsidRPr="00515445">
        <w:rPr>
          <w:lang w:val="vi-VN"/>
        </w:rPr>
        <w:t xml:space="preserve">{       </w:t>
      </w:r>
    </w:p>
    <w:p w14:paraId="088B65F2" w14:textId="475E193F" w:rsidR="00515445" w:rsidRPr="00515445" w:rsidRDefault="00515445" w:rsidP="00515445">
      <w:pPr>
        <w:rPr>
          <w:lang w:val="vi-VN"/>
        </w:rPr>
      </w:pPr>
      <w:r w:rsidRPr="00515445">
        <w:rPr>
          <w:lang w:val="vi-VN"/>
        </w:rPr>
        <w:t xml:space="preserve">"vn": "Tôi cần chạy nhanh hơn nữa để đạt được mục tiêu của mình trong cuộc </w:t>
      </w:r>
      <w:del w:id="90" w:author="LOGTO" w:date="2023-10-15T09:48:00Z">
        <w:r w:rsidRPr="00515445" w:rsidDel="001E3131">
          <w:rPr>
            <w:lang w:val="vi-VN"/>
          </w:rPr>
          <w:delText>thi</w:delText>
        </w:r>
      </w:del>
      <w:ins w:id="91" w:author="LOGTO" w:date="2023-10-15T09:48:00Z">
        <w:r w:rsidR="001E3131">
          <w:t>đua</w:t>
        </w:r>
      </w:ins>
      <w:r w:rsidRPr="00515445">
        <w:rPr>
          <w:lang w:val="vi-VN"/>
        </w:rPr>
        <w:t xml:space="preserve">.",       </w:t>
      </w:r>
    </w:p>
    <w:p w14:paraId="66D2A6AA" w14:textId="77777777" w:rsidR="00515445" w:rsidRPr="00515445" w:rsidRDefault="00515445" w:rsidP="00515445">
      <w:pPr>
        <w:rPr>
          <w:lang w:val="vi-VN"/>
        </w:rPr>
      </w:pPr>
      <w:r w:rsidRPr="00515445">
        <w:rPr>
          <w:lang w:val="vi-VN"/>
        </w:rPr>
        <w:t xml:space="preserve">"en": "I need to run even faster to reach my goal in the race.",     </w:t>
      </w:r>
    </w:p>
    <w:p w14:paraId="3A50B8FA" w14:textId="77777777" w:rsidR="00515445" w:rsidRPr="00515445" w:rsidRDefault="00515445" w:rsidP="00515445">
      <w:pPr>
        <w:rPr>
          <w:lang w:val="vi-VN"/>
        </w:rPr>
      </w:pPr>
      <w:r w:rsidRPr="00515445">
        <w:rPr>
          <w:lang w:val="vi-VN"/>
        </w:rPr>
        <w:t xml:space="preserve">}   </w:t>
      </w:r>
    </w:p>
    <w:p w14:paraId="45D513E7" w14:textId="77777777" w:rsidR="00515445" w:rsidRPr="00515445" w:rsidRDefault="00515445" w:rsidP="00515445">
      <w:pPr>
        <w:rPr>
          <w:lang w:val="vi-VN"/>
        </w:rPr>
      </w:pPr>
      <w:r w:rsidRPr="00515445">
        <w:rPr>
          <w:lang w:val="vi-VN"/>
        </w:rPr>
        <w:t xml:space="preserve">] </w:t>
      </w:r>
    </w:p>
    <w:p w14:paraId="1A6970E4" w14:textId="77777777" w:rsidR="00515445" w:rsidRPr="00515445" w:rsidRDefault="00515445" w:rsidP="00515445">
      <w:pPr>
        <w:rPr>
          <w:lang w:val="vi-VN"/>
        </w:rPr>
      </w:pPr>
      <w:r w:rsidRPr="00515445">
        <w:rPr>
          <w:lang w:val="vi-VN"/>
        </w:rPr>
        <w:t>}</w:t>
      </w:r>
    </w:p>
    <w:p w14:paraId="5A1CAADA" w14:textId="77777777" w:rsidR="00515445" w:rsidRPr="00515445" w:rsidRDefault="00515445" w:rsidP="00515445">
      <w:pPr>
        <w:rPr>
          <w:lang w:val="vi-VN"/>
        </w:rPr>
      </w:pPr>
      <w:r w:rsidRPr="00515445">
        <w:rPr>
          <w:lang w:val="vi-VN"/>
        </w:rPr>
        <w:t>-----------------------------</w:t>
      </w:r>
    </w:p>
    <w:p w14:paraId="18D346BD" w14:textId="77777777" w:rsidR="00515445" w:rsidRPr="00515445" w:rsidRDefault="00515445" w:rsidP="00515445">
      <w:pPr>
        <w:rPr>
          <w:lang w:val="vi-VN"/>
        </w:rPr>
      </w:pPr>
      <w:r w:rsidRPr="00515445">
        <w:rPr>
          <w:lang w:val="vi-VN"/>
        </w:rPr>
        <w:t xml:space="preserve">keyword: Verb 'chiếm' </w:t>
      </w:r>
    </w:p>
    <w:p w14:paraId="7C4D7675" w14:textId="77777777" w:rsidR="00515445" w:rsidRPr="00515445" w:rsidRDefault="00515445" w:rsidP="00515445">
      <w:pPr>
        <w:rPr>
          <w:lang w:val="vi-VN"/>
        </w:rPr>
      </w:pPr>
      <w:r w:rsidRPr="00515445">
        <w:rPr>
          <w:lang w:val="vi-VN"/>
        </w:rPr>
        <w:t xml:space="preserve">PROMPT: Generate grammar explanation for following Vietnamese grammar point: Verb 'chiếm' </w:t>
      </w:r>
    </w:p>
    <w:p w14:paraId="42C65061" w14:textId="77777777" w:rsidR="00515445" w:rsidRPr="00515445" w:rsidRDefault="00515445" w:rsidP="00515445">
      <w:pPr>
        <w:rPr>
          <w:lang w:val="vi-VN"/>
        </w:rPr>
      </w:pPr>
      <w:r w:rsidRPr="00515445">
        <w:rPr>
          <w:lang w:val="vi-VN"/>
        </w:rPr>
        <w:t xml:space="preserve">RESPONSE: { </w:t>
      </w:r>
    </w:p>
    <w:p w14:paraId="4D06660A" w14:textId="77777777" w:rsidR="00515445" w:rsidRPr="00515445" w:rsidRDefault="00515445" w:rsidP="00515445">
      <w:pPr>
        <w:rPr>
          <w:lang w:val="vi-VN"/>
        </w:rPr>
      </w:pPr>
      <w:r w:rsidRPr="00515445">
        <w:rPr>
          <w:lang w:val="vi-VN"/>
        </w:rPr>
        <w:t xml:space="preserve">  "title": "Verb 'chiếm'", </w:t>
      </w:r>
    </w:p>
    <w:p w14:paraId="09856E72" w14:textId="77777777" w:rsidR="00515445" w:rsidRPr="00515445" w:rsidRDefault="00515445" w:rsidP="00515445">
      <w:pPr>
        <w:rPr>
          <w:lang w:val="vi-VN"/>
        </w:rPr>
      </w:pPr>
      <w:r w:rsidRPr="00515445">
        <w:rPr>
          <w:lang w:val="vi-VN"/>
        </w:rPr>
        <w:t xml:space="preserve">  "short_explanation": "Used to describe ownership or to occupy something or some place.", </w:t>
      </w:r>
    </w:p>
    <w:p w14:paraId="5EEAB29A" w14:textId="77777777" w:rsidR="00515445" w:rsidRPr="00515445" w:rsidRDefault="00515445" w:rsidP="00515445">
      <w:pPr>
        <w:rPr>
          <w:lang w:val="vi-VN"/>
        </w:rPr>
      </w:pPr>
      <w:r w:rsidRPr="00515445">
        <w:rPr>
          <w:lang w:val="vi-VN"/>
        </w:rPr>
        <w:t xml:space="preserve">  "long_explanation": "The Vietnamese verb 'chiếm' is used to indicate ownership, occupancy or domination of something or someplace. It is similar to 'occupy' or 'take' in English. It's commonly used to describe a situation where something or place has been taken over or dominated.", </w:t>
      </w:r>
    </w:p>
    <w:p w14:paraId="6CD297B5" w14:textId="77777777" w:rsidR="00515445" w:rsidRPr="00515445" w:rsidRDefault="00515445" w:rsidP="00515445">
      <w:pPr>
        <w:rPr>
          <w:lang w:val="vi-VN"/>
        </w:rPr>
      </w:pPr>
      <w:r w:rsidRPr="00515445">
        <w:rPr>
          <w:lang w:val="vi-VN"/>
        </w:rPr>
        <w:t xml:space="preserve">  "formation": "example of grammar formation for given grammar point", </w:t>
      </w:r>
    </w:p>
    <w:p w14:paraId="6612EBD2" w14:textId="77777777" w:rsidR="00515445" w:rsidRPr="00515445" w:rsidRDefault="00515445" w:rsidP="00515445">
      <w:pPr>
        <w:rPr>
          <w:lang w:val="vi-VN"/>
        </w:rPr>
      </w:pPr>
      <w:r w:rsidRPr="00515445">
        <w:rPr>
          <w:lang w:val="vi-VN"/>
        </w:rPr>
        <w:t xml:space="preserve">  "examples": [ </w:t>
      </w:r>
    </w:p>
    <w:p w14:paraId="7EEDB4DF" w14:textId="77777777" w:rsidR="00515445" w:rsidRPr="00515445" w:rsidRDefault="00515445" w:rsidP="00515445">
      <w:pPr>
        <w:rPr>
          <w:lang w:val="vi-VN"/>
        </w:rPr>
      </w:pPr>
      <w:r w:rsidRPr="00515445">
        <w:rPr>
          <w:lang w:val="vi-VN"/>
        </w:rPr>
        <w:t xml:space="preserve">    { </w:t>
      </w:r>
    </w:p>
    <w:p w14:paraId="0040CA33" w14:textId="4C5C08A0" w:rsidR="00515445" w:rsidRPr="00515445" w:rsidRDefault="00515445" w:rsidP="00515445">
      <w:pPr>
        <w:rPr>
          <w:lang w:val="vi-VN"/>
        </w:rPr>
      </w:pPr>
      <w:r w:rsidRPr="00515445">
        <w:rPr>
          <w:lang w:val="vi-VN"/>
        </w:rPr>
        <w:t xml:space="preserve">      "vn": "Quân đội đã chiếm</w:t>
      </w:r>
      <w:ins w:id="92" w:author="LOGTO" w:date="2023-10-15T13:53:00Z">
        <w:r w:rsidR="009E0B57">
          <w:t xml:space="preserve"> đóng </w:t>
        </w:r>
      </w:ins>
      <w:r w:rsidRPr="00515445">
        <w:rPr>
          <w:lang w:val="vi-VN"/>
        </w:rPr>
        <w:t xml:space="preserve"> thành phố lớn.", </w:t>
      </w:r>
    </w:p>
    <w:p w14:paraId="5099AB51" w14:textId="77777777" w:rsidR="00515445" w:rsidRPr="00515445" w:rsidRDefault="00515445" w:rsidP="00515445">
      <w:pPr>
        <w:rPr>
          <w:lang w:val="vi-VN"/>
        </w:rPr>
      </w:pPr>
      <w:r w:rsidRPr="00515445">
        <w:rPr>
          <w:lang w:val="vi-VN"/>
        </w:rPr>
        <w:t xml:space="preserve">      "en": "The army has occupied the big city." </w:t>
      </w:r>
    </w:p>
    <w:p w14:paraId="324E2363" w14:textId="77777777" w:rsidR="00515445" w:rsidRPr="00515445" w:rsidRDefault="00515445" w:rsidP="00515445">
      <w:pPr>
        <w:rPr>
          <w:lang w:val="vi-VN"/>
        </w:rPr>
      </w:pPr>
      <w:r w:rsidRPr="00515445">
        <w:rPr>
          <w:lang w:val="vi-VN"/>
        </w:rPr>
        <w:t xml:space="preserve">    }, </w:t>
      </w:r>
    </w:p>
    <w:p w14:paraId="7AB05079" w14:textId="77777777" w:rsidR="00515445" w:rsidRPr="00515445" w:rsidRDefault="00515445" w:rsidP="00515445">
      <w:pPr>
        <w:rPr>
          <w:lang w:val="vi-VN"/>
        </w:rPr>
      </w:pPr>
      <w:r w:rsidRPr="00515445">
        <w:rPr>
          <w:lang w:val="vi-VN"/>
        </w:rPr>
        <w:t xml:space="preserve">    { </w:t>
      </w:r>
    </w:p>
    <w:p w14:paraId="590C250C" w14:textId="77777777" w:rsidR="00515445" w:rsidRPr="00515445" w:rsidRDefault="00515445" w:rsidP="00515445">
      <w:pPr>
        <w:rPr>
          <w:lang w:val="vi-VN"/>
        </w:rPr>
      </w:pPr>
      <w:r w:rsidRPr="00515445">
        <w:rPr>
          <w:lang w:val="vi-VN"/>
        </w:rPr>
        <w:t xml:space="preserve">      "vn": "Cuốn sách này chiếm một vị trí quan trọng trong thư viện của tôi.", </w:t>
      </w:r>
    </w:p>
    <w:p w14:paraId="41F61733" w14:textId="77777777" w:rsidR="00515445" w:rsidRPr="00515445" w:rsidRDefault="00515445" w:rsidP="00515445">
      <w:pPr>
        <w:rPr>
          <w:lang w:val="vi-VN"/>
        </w:rPr>
      </w:pPr>
      <w:r w:rsidRPr="00515445">
        <w:rPr>
          <w:lang w:val="vi-VN"/>
        </w:rPr>
        <w:t xml:space="preserve">      "en": "This book takes an important place in my library." </w:t>
      </w:r>
    </w:p>
    <w:p w14:paraId="18E4D134" w14:textId="77777777" w:rsidR="00515445" w:rsidRPr="00515445" w:rsidRDefault="00515445" w:rsidP="00515445">
      <w:pPr>
        <w:rPr>
          <w:lang w:val="vi-VN"/>
        </w:rPr>
      </w:pPr>
      <w:r w:rsidRPr="00515445">
        <w:rPr>
          <w:lang w:val="vi-VN"/>
        </w:rPr>
        <w:t xml:space="preserve">    }, </w:t>
      </w:r>
    </w:p>
    <w:p w14:paraId="1D3A6AEB" w14:textId="77777777" w:rsidR="00515445" w:rsidRPr="00515445" w:rsidRDefault="00515445" w:rsidP="00515445">
      <w:pPr>
        <w:rPr>
          <w:lang w:val="vi-VN"/>
        </w:rPr>
      </w:pPr>
      <w:r w:rsidRPr="00515445">
        <w:rPr>
          <w:lang w:val="vi-VN"/>
        </w:rPr>
        <w:t xml:space="preserve">    { </w:t>
      </w:r>
    </w:p>
    <w:p w14:paraId="65248798" w14:textId="7CE211CF" w:rsidR="00515445" w:rsidRPr="00515445" w:rsidRDefault="00515445" w:rsidP="00515445">
      <w:pPr>
        <w:rPr>
          <w:lang w:val="vi-VN"/>
        </w:rPr>
      </w:pPr>
      <w:r w:rsidRPr="00515445">
        <w:rPr>
          <w:lang w:val="vi-VN"/>
        </w:rPr>
        <w:t xml:space="preserve">      "vn": "Máy tính chiếm </w:t>
      </w:r>
      <w:ins w:id="93" w:author="LOGTO" w:date="2023-10-15T13:53:00Z">
        <w:r w:rsidR="00FB0FDB">
          <w:t xml:space="preserve">hết </w:t>
        </w:r>
      </w:ins>
      <w:r w:rsidRPr="00515445">
        <w:rPr>
          <w:lang w:val="vi-VN"/>
        </w:rPr>
        <w:t xml:space="preserve">quá nhiều thời gian của anh ấy.", </w:t>
      </w:r>
    </w:p>
    <w:p w14:paraId="4572C456" w14:textId="77777777" w:rsidR="00515445" w:rsidRPr="00515445" w:rsidRDefault="00515445" w:rsidP="00515445">
      <w:pPr>
        <w:rPr>
          <w:lang w:val="vi-VN"/>
        </w:rPr>
      </w:pPr>
      <w:r w:rsidRPr="00515445">
        <w:rPr>
          <w:lang w:val="vi-VN"/>
        </w:rPr>
        <w:t xml:space="preserve">      "en": "The computer takes up too much of his time." </w:t>
      </w:r>
    </w:p>
    <w:p w14:paraId="5EE2E338" w14:textId="77777777" w:rsidR="00515445" w:rsidRPr="00515445" w:rsidRDefault="00515445" w:rsidP="00515445">
      <w:pPr>
        <w:rPr>
          <w:lang w:val="vi-VN"/>
        </w:rPr>
      </w:pPr>
      <w:r w:rsidRPr="00515445">
        <w:rPr>
          <w:lang w:val="vi-VN"/>
        </w:rPr>
        <w:t xml:space="preserve">    }, </w:t>
      </w:r>
    </w:p>
    <w:p w14:paraId="4133BC3A" w14:textId="77777777" w:rsidR="00515445" w:rsidRPr="00515445" w:rsidRDefault="00515445" w:rsidP="00515445">
      <w:pPr>
        <w:rPr>
          <w:lang w:val="vi-VN"/>
        </w:rPr>
      </w:pPr>
      <w:r w:rsidRPr="00515445">
        <w:rPr>
          <w:lang w:val="vi-VN"/>
        </w:rPr>
        <w:t xml:space="preserve">    { </w:t>
      </w:r>
    </w:p>
    <w:p w14:paraId="78C8D196" w14:textId="77777777" w:rsidR="00515445" w:rsidRPr="00515445" w:rsidRDefault="00515445" w:rsidP="00515445">
      <w:pPr>
        <w:rPr>
          <w:lang w:val="vi-VN"/>
        </w:rPr>
      </w:pPr>
      <w:r w:rsidRPr="00515445">
        <w:rPr>
          <w:lang w:val="vi-VN"/>
        </w:rPr>
        <w:t xml:space="preserve">      "vn": "Công việc chiếm hết thời gian rảnh rỗi của tôi.", </w:t>
      </w:r>
    </w:p>
    <w:p w14:paraId="4B1D6380" w14:textId="77777777" w:rsidR="00515445" w:rsidRPr="00515445" w:rsidRDefault="00515445" w:rsidP="00515445">
      <w:pPr>
        <w:rPr>
          <w:lang w:val="vi-VN"/>
        </w:rPr>
      </w:pPr>
      <w:r w:rsidRPr="00515445">
        <w:rPr>
          <w:lang w:val="vi-VN"/>
        </w:rPr>
        <w:t xml:space="preserve">      "en": "Work occupies all my free time." </w:t>
      </w:r>
    </w:p>
    <w:p w14:paraId="417EF0A7" w14:textId="77777777" w:rsidR="00515445" w:rsidRPr="00515445" w:rsidRDefault="00515445" w:rsidP="00515445">
      <w:pPr>
        <w:rPr>
          <w:lang w:val="vi-VN"/>
        </w:rPr>
      </w:pPr>
      <w:r w:rsidRPr="00515445">
        <w:rPr>
          <w:lang w:val="vi-VN"/>
        </w:rPr>
        <w:t xml:space="preserve">    } </w:t>
      </w:r>
    </w:p>
    <w:p w14:paraId="3DE317A0" w14:textId="77777777" w:rsidR="00515445" w:rsidRPr="00515445" w:rsidRDefault="00515445" w:rsidP="00515445">
      <w:pPr>
        <w:rPr>
          <w:lang w:val="vi-VN"/>
        </w:rPr>
      </w:pPr>
      <w:r w:rsidRPr="00515445">
        <w:rPr>
          <w:lang w:val="vi-VN"/>
        </w:rPr>
        <w:t xml:space="preserve">  ] </w:t>
      </w:r>
    </w:p>
    <w:p w14:paraId="4C0E309D" w14:textId="77777777" w:rsidR="00515445" w:rsidRPr="00515445" w:rsidRDefault="00515445" w:rsidP="00515445">
      <w:pPr>
        <w:rPr>
          <w:lang w:val="vi-VN"/>
        </w:rPr>
      </w:pPr>
      <w:r w:rsidRPr="00515445">
        <w:rPr>
          <w:lang w:val="vi-VN"/>
        </w:rPr>
        <w:t>}</w:t>
      </w:r>
    </w:p>
    <w:p w14:paraId="576BC88E" w14:textId="77777777" w:rsidR="00515445" w:rsidRPr="00515445" w:rsidRDefault="00515445" w:rsidP="00515445">
      <w:pPr>
        <w:rPr>
          <w:lang w:val="vi-VN"/>
        </w:rPr>
      </w:pPr>
      <w:r w:rsidRPr="00515445">
        <w:rPr>
          <w:lang w:val="vi-VN"/>
        </w:rPr>
        <w:t>-----------------------------</w:t>
      </w:r>
    </w:p>
    <w:p w14:paraId="5CF9E167" w14:textId="77777777" w:rsidR="00515445" w:rsidRPr="00515445" w:rsidRDefault="00515445" w:rsidP="00515445">
      <w:pPr>
        <w:rPr>
          <w:lang w:val="vi-VN"/>
        </w:rPr>
      </w:pPr>
      <w:r w:rsidRPr="00515445">
        <w:rPr>
          <w:lang w:val="vi-VN"/>
        </w:rPr>
        <w:t xml:space="preserve">keyword: Verb 'chờ' </w:t>
      </w:r>
    </w:p>
    <w:p w14:paraId="794902E2" w14:textId="77777777" w:rsidR="00515445" w:rsidRPr="00515445" w:rsidRDefault="00515445" w:rsidP="00515445">
      <w:pPr>
        <w:rPr>
          <w:lang w:val="vi-VN"/>
        </w:rPr>
      </w:pPr>
      <w:r w:rsidRPr="00515445">
        <w:rPr>
          <w:lang w:val="vi-VN"/>
        </w:rPr>
        <w:t xml:space="preserve">PROMPT: Generate grammar explanation for following Vietnamese grammar point: Verb 'chờ' </w:t>
      </w:r>
    </w:p>
    <w:p w14:paraId="01008979" w14:textId="77777777" w:rsidR="00515445" w:rsidRPr="00515445" w:rsidRDefault="00515445" w:rsidP="00515445">
      <w:pPr>
        <w:rPr>
          <w:lang w:val="vi-VN"/>
        </w:rPr>
      </w:pPr>
      <w:r w:rsidRPr="00515445">
        <w:rPr>
          <w:lang w:val="vi-VN"/>
        </w:rPr>
        <w:t>RESPONSE: {</w:t>
      </w:r>
    </w:p>
    <w:p w14:paraId="0CA693B1" w14:textId="77777777" w:rsidR="00515445" w:rsidRPr="00515445" w:rsidRDefault="00515445" w:rsidP="00515445">
      <w:pPr>
        <w:rPr>
          <w:lang w:val="vi-VN"/>
        </w:rPr>
      </w:pPr>
      <w:r w:rsidRPr="00515445">
        <w:rPr>
          <w:lang w:val="vi-VN"/>
        </w:rPr>
        <w:lastRenderedPageBreak/>
        <w:t xml:space="preserve">  "title": "Verb 'chờ'",</w:t>
      </w:r>
    </w:p>
    <w:p w14:paraId="6D7CB1A2" w14:textId="77777777" w:rsidR="00515445" w:rsidRPr="00515445" w:rsidRDefault="00515445" w:rsidP="00515445">
      <w:pPr>
        <w:rPr>
          <w:lang w:val="vi-VN"/>
        </w:rPr>
      </w:pPr>
      <w:r w:rsidRPr="00515445">
        <w:rPr>
          <w:lang w:val="vi-VN"/>
        </w:rPr>
        <w:t xml:space="preserve">  "short_explanation": "Used to express the action 'wait' or 'to wait for.'",</w:t>
      </w:r>
    </w:p>
    <w:p w14:paraId="63B7925E" w14:textId="77777777" w:rsidR="00515445" w:rsidRPr="00515445" w:rsidRDefault="00515445" w:rsidP="00515445">
      <w:pPr>
        <w:rPr>
          <w:lang w:val="vi-VN"/>
        </w:rPr>
      </w:pPr>
      <w:r w:rsidRPr="00515445">
        <w:rPr>
          <w:lang w:val="vi-VN"/>
        </w:rPr>
        <w:t xml:space="preserve">  "long_explanation": "The Vietnamese verb 'chờ' is equivalent to the English verb 'to wait'. It is frequently used to specify the action of waiting for someone or something. When combined with the preposition 'đợi', it emphasizes the expectation of an event or action.",</w:t>
      </w:r>
    </w:p>
    <w:p w14:paraId="147701A2" w14:textId="77777777" w:rsidR="00515445" w:rsidRPr="00515445" w:rsidRDefault="00515445" w:rsidP="00515445">
      <w:pPr>
        <w:rPr>
          <w:lang w:val="vi-VN"/>
        </w:rPr>
      </w:pPr>
      <w:r w:rsidRPr="00515445">
        <w:rPr>
          <w:lang w:val="vi-VN"/>
        </w:rPr>
        <w:t xml:space="preserve">  "formation": "subject + chờ (+ object)",</w:t>
      </w:r>
    </w:p>
    <w:p w14:paraId="34866364" w14:textId="77777777" w:rsidR="00515445" w:rsidRPr="00515445" w:rsidRDefault="00515445" w:rsidP="00515445">
      <w:pPr>
        <w:rPr>
          <w:lang w:val="vi-VN"/>
        </w:rPr>
      </w:pPr>
      <w:r w:rsidRPr="00515445">
        <w:rPr>
          <w:lang w:val="vi-VN"/>
        </w:rPr>
        <w:t xml:space="preserve">  "examples": [</w:t>
      </w:r>
    </w:p>
    <w:p w14:paraId="229FCE5E" w14:textId="77777777" w:rsidR="00515445" w:rsidRPr="00515445" w:rsidRDefault="00515445" w:rsidP="00515445">
      <w:pPr>
        <w:rPr>
          <w:lang w:val="vi-VN"/>
        </w:rPr>
      </w:pPr>
      <w:r w:rsidRPr="00515445">
        <w:rPr>
          <w:lang w:val="vi-VN"/>
        </w:rPr>
        <w:t xml:space="preserve">    {</w:t>
      </w:r>
    </w:p>
    <w:p w14:paraId="67BCBA39" w14:textId="77777777" w:rsidR="00515445" w:rsidRPr="00515445" w:rsidRDefault="00515445" w:rsidP="00515445">
      <w:pPr>
        <w:rPr>
          <w:lang w:val="vi-VN"/>
        </w:rPr>
      </w:pPr>
      <w:r w:rsidRPr="00515445">
        <w:rPr>
          <w:lang w:val="vi-VN"/>
        </w:rPr>
        <w:t xml:space="preserve">      "vn": "Tôi đang chờ bạn ở ngoài cửa hàng.",</w:t>
      </w:r>
    </w:p>
    <w:p w14:paraId="4E4100E3" w14:textId="77777777" w:rsidR="00515445" w:rsidRPr="00515445" w:rsidRDefault="00515445" w:rsidP="00515445">
      <w:pPr>
        <w:rPr>
          <w:lang w:val="vi-VN"/>
        </w:rPr>
      </w:pPr>
      <w:r w:rsidRPr="00515445">
        <w:rPr>
          <w:lang w:val="vi-VN"/>
        </w:rPr>
        <w:t xml:space="preserve">      "en": "I am waiting for you outside the store."</w:t>
      </w:r>
    </w:p>
    <w:p w14:paraId="2ECBD8B0" w14:textId="77777777" w:rsidR="00515445" w:rsidRPr="00515445" w:rsidRDefault="00515445" w:rsidP="00515445">
      <w:pPr>
        <w:rPr>
          <w:lang w:val="vi-VN"/>
        </w:rPr>
      </w:pPr>
      <w:r w:rsidRPr="00515445">
        <w:rPr>
          <w:lang w:val="vi-VN"/>
        </w:rPr>
        <w:t xml:space="preserve">    },</w:t>
      </w:r>
    </w:p>
    <w:p w14:paraId="5D4491B5" w14:textId="77777777" w:rsidR="00515445" w:rsidRPr="00515445" w:rsidRDefault="00515445" w:rsidP="00515445">
      <w:pPr>
        <w:rPr>
          <w:lang w:val="vi-VN"/>
        </w:rPr>
      </w:pPr>
      <w:r w:rsidRPr="00515445">
        <w:rPr>
          <w:lang w:val="vi-VN"/>
        </w:rPr>
        <w:t xml:space="preserve">    {</w:t>
      </w:r>
    </w:p>
    <w:p w14:paraId="2A96A851" w14:textId="77777777" w:rsidR="00515445" w:rsidRPr="00515445" w:rsidRDefault="00515445" w:rsidP="00515445">
      <w:pPr>
        <w:rPr>
          <w:lang w:val="vi-VN"/>
        </w:rPr>
      </w:pPr>
      <w:r w:rsidRPr="00515445">
        <w:rPr>
          <w:lang w:val="vi-VN"/>
        </w:rPr>
        <w:t xml:space="preserve">      "vn": "Họ chờ một thông báo quan trọng từ công ty.",</w:t>
      </w:r>
    </w:p>
    <w:p w14:paraId="70C403EA" w14:textId="77777777" w:rsidR="00515445" w:rsidRPr="00515445" w:rsidRDefault="00515445" w:rsidP="00515445">
      <w:pPr>
        <w:rPr>
          <w:lang w:val="vi-VN"/>
        </w:rPr>
      </w:pPr>
      <w:r w:rsidRPr="00515445">
        <w:rPr>
          <w:lang w:val="vi-VN"/>
        </w:rPr>
        <w:t xml:space="preserve">      "en": "They are waiting for an important announcement from the company."</w:t>
      </w:r>
    </w:p>
    <w:p w14:paraId="2AD715B4" w14:textId="77777777" w:rsidR="00515445" w:rsidRPr="00515445" w:rsidRDefault="00515445" w:rsidP="00515445">
      <w:pPr>
        <w:rPr>
          <w:lang w:val="vi-VN"/>
        </w:rPr>
      </w:pPr>
      <w:r w:rsidRPr="00515445">
        <w:rPr>
          <w:lang w:val="vi-VN"/>
        </w:rPr>
        <w:t xml:space="preserve">    },</w:t>
      </w:r>
    </w:p>
    <w:p w14:paraId="1868713C" w14:textId="77777777" w:rsidR="00515445" w:rsidRPr="00515445" w:rsidRDefault="00515445" w:rsidP="00515445">
      <w:pPr>
        <w:rPr>
          <w:lang w:val="vi-VN"/>
        </w:rPr>
      </w:pPr>
      <w:r w:rsidRPr="00515445">
        <w:rPr>
          <w:lang w:val="vi-VN"/>
        </w:rPr>
        <w:t xml:space="preserve">    {</w:t>
      </w:r>
    </w:p>
    <w:p w14:paraId="79CCD246" w14:textId="77777777" w:rsidR="00515445" w:rsidRPr="00515445" w:rsidRDefault="00515445" w:rsidP="00515445">
      <w:pPr>
        <w:rPr>
          <w:lang w:val="vi-VN"/>
        </w:rPr>
      </w:pPr>
      <w:r w:rsidRPr="00515445">
        <w:rPr>
          <w:lang w:val="vi-VN"/>
        </w:rPr>
        <w:t xml:space="preserve">      "vn": "Bạn có thể chờ tôi một chút không? Tôi sắp xong rồi.",</w:t>
      </w:r>
    </w:p>
    <w:p w14:paraId="41ABD292" w14:textId="77777777" w:rsidR="00515445" w:rsidRPr="00515445" w:rsidRDefault="00515445" w:rsidP="00515445">
      <w:pPr>
        <w:rPr>
          <w:lang w:val="vi-VN"/>
        </w:rPr>
      </w:pPr>
      <w:r w:rsidRPr="00515445">
        <w:rPr>
          <w:lang w:val="vi-VN"/>
        </w:rPr>
        <w:t xml:space="preserve">      "en": "Can you wait for me a moment? I am almost done."</w:t>
      </w:r>
    </w:p>
    <w:p w14:paraId="77BA10B7" w14:textId="77777777" w:rsidR="00515445" w:rsidRPr="00515445" w:rsidRDefault="00515445" w:rsidP="00515445">
      <w:pPr>
        <w:rPr>
          <w:lang w:val="vi-VN"/>
        </w:rPr>
      </w:pPr>
      <w:r w:rsidRPr="00515445">
        <w:rPr>
          <w:lang w:val="vi-VN"/>
        </w:rPr>
        <w:t xml:space="preserve">    },</w:t>
      </w:r>
    </w:p>
    <w:p w14:paraId="382028FA" w14:textId="77777777" w:rsidR="00515445" w:rsidRPr="00515445" w:rsidRDefault="00515445" w:rsidP="00515445">
      <w:pPr>
        <w:rPr>
          <w:lang w:val="vi-VN"/>
        </w:rPr>
      </w:pPr>
      <w:r w:rsidRPr="00515445">
        <w:rPr>
          <w:lang w:val="vi-VN"/>
        </w:rPr>
        <w:t xml:space="preserve">    {</w:t>
      </w:r>
    </w:p>
    <w:p w14:paraId="44D0D942" w14:textId="77777777" w:rsidR="00515445" w:rsidRPr="00515445" w:rsidRDefault="00515445" w:rsidP="00515445">
      <w:pPr>
        <w:rPr>
          <w:lang w:val="vi-VN"/>
        </w:rPr>
      </w:pPr>
      <w:r w:rsidRPr="00515445">
        <w:rPr>
          <w:lang w:val="vi-VN"/>
        </w:rPr>
        <w:t xml:space="preserve">      "vn": "Chúng tôi đã chờ đợi tin tức này trong một thời gian dài.",</w:t>
      </w:r>
    </w:p>
    <w:p w14:paraId="1B2B9C09" w14:textId="77777777" w:rsidR="00515445" w:rsidRPr="00515445" w:rsidRDefault="00515445" w:rsidP="00515445">
      <w:pPr>
        <w:rPr>
          <w:lang w:val="vi-VN"/>
        </w:rPr>
      </w:pPr>
      <w:r w:rsidRPr="00515445">
        <w:rPr>
          <w:lang w:val="vi-VN"/>
        </w:rPr>
        <w:t xml:space="preserve">      "en": "We have been waiting for this news for a long time."</w:t>
      </w:r>
    </w:p>
    <w:p w14:paraId="730DBDB0" w14:textId="77777777" w:rsidR="00515445" w:rsidRPr="00515445" w:rsidRDefault="00515445" w:rsidP="00515445">
      <w:pPr>
        <w:rPr>
          <w:lang w:val="vi-VN"/>
        </w:rPr>
      </w:pPr>
      <w:r w:rsidRPr="00515445">
        <w:rPr>
          <w:lang w:val="vi-VN"/>
        </w:rPr>
        <w:t xml:space="preserve">    }</w:t>
      </w:r>
    </w:p>
    <w:p w14:paraId="71330085" w14:textId="77777777" w:rsidR="00515445" w:rsidRPr="00515445" w:rsidRDefault="00515445" w:rsidP="00515445">
      <w:pPr>
        <w:rPr>
          <w:lang w:val="vi-VN"/>
        </w:rPr>
      </w:pPr>
      <w:r w:rsidRPr="00515445">
        <w:rPr>
          <w:lang w:val="vi-VN"/>
        </w:rPr>
        <w:t xml:space="preserve">  ]</w:t>
      </w:r>
    </w:p>
    <w:p w14:paraId="4CA7EA9F" w14:textId="77777777" w:rsidR="00515445" w:rsidRPr="00515445" w:rsidRDefault="00515445" w:rsidP="00515445">
      <w:pPr>
        <w:rPr>
          <w:lang w:val="vi-VN"/>
        </w:rPr>
      </w:pPr>
      <w:r w:rsidRPr="00515445">
        <w:rPr>
          <w:lang w:val="vi-VN"/>
        </w:rPr>
        <w:t>}</w:t>
      </w:r>
    </w:p>
    <w:p w14:paraId="60E0BCC9" w14:textId="77777777" w:rsidR="00515445" w:rsidRPr="00515445" w:rsidRDefault="00515445" w:rsidP="00515445">
      <w:pPr>
        <w:rPr>
          <w:lang w:val="vi-VN"/>
        </w:rPr>
      </w:pPr>
      <w:r w:rsidRPr="00515445">
        <w:rPr>
          <w:lang w:val="vi-VN"/>
        </w:rPr>
        <w:t>-----------------------------</w:t>
      </w:r>
    </w:p>
    <w:p w14:paraId="28B761DC" w14:textId="77777777" w:rsidR="00515445" w:rsidRPr="00515445" w:rsidRDefault="00515445" w:rsidP="00515445">
      <w:pPr>
        <w:rPr>
          <w:lang w:val="vi-VN"/>
        </w:rPr>
      </w:pPr>
      <w:r w:rsidRPr="00515445">
        <w:rPr>
          <w:lang w:val="vi-VN"/>
        </w:rPr>
        <w:t xml:space="preserve">keyword: Verb 'coi' </w:t>
      </w:r>
    </w:p>
    <w:p w14:paraId="1E31EB8C" w14:textId="77777777" w:rsidR="00515445" w:rsidRPr="00515445" w:rsidRDefault="00515445" w:rsidP="00515445">
      <w:pPr>
        <w:rPr>
          <w:lang w:val="vi-VN"/>
        </w:rPr>
      </w:pPr>
      <w:r w:rsidRPr="00515445">
        <w:rPr>
          <w:lang w:val="vi-VN"/>
        </w:rPr>
        <w:t xml:space="preserve">PROMPT: Generate grammar explanation for following Vietnamese grammar point: Verb 'coi' </w:t>
      </w:r>
    </w:p>
    <w:p w14:paraId="7C261D4B" w14:textId="77777777" w:rsidR="00515445" w:rsidRPr="00515445" w:rsidRDefault="00515445" w:rsidP="00515445">
      <w:pPr>
        <w:rPr>
          <w:lang w:val="vi-VN"/>
        </w:rPr>
      </w:pPr>
      <w:r w:rsidRPr="00515445">
        <w:rPr>
          <w:lang w:val="vi-VN"/>
        </w:rPr>
        <w:t xml:space="preserve">RESPONSE: {   </w:t>
      </w:r>
    </w:p>
    <w:p w14:paraId="5D3EB25E" w14:textId="77777777" w:rsidR="00515445" w:rsidRPr="00515445" w:rsidRDefault="00515445" w:rsidP="00515445">
      <w:pPr>
        <w:rPr>
          <w:lang w:val="vi-VN"/>
        </w:rPr>
      </w:pPr>
      <w:r w:rsidRPr="00515445">
        <w:rPr>
          <w:lang w:val="vi-VN"/>
        </w:rPr>
        <w:t xml:space="preserve">"title": "Verb 'coi'",   </w:t>
      </w:r>
    </w:p>
    <w:p w14:paraId="494D9E2F" w14:textId="77777777" w:rsidR="00515445" w:rsidRPr="00515445" w:rsidRDefault="00515445" w:rsidP="00515445">
      <w:pPr>
        <w:rPr>
          <w:lang w:val="vi-VN"/>
        </w:rPr>
      </w:pPr>
      <w:r w:rsidRPr="00515445">
        <w:rPr>
          <w:lang w:val="vi-VN"/>
        </w:rPr>
        <w:t xml:space="preserve">"short_explanation": "The verb 'coi' is commonly used in Vietnamese to express the action of watching or seeing.",   </w:t>
      </w:r>
    </w:p>
    <w:p w14:paraId="41BA4957" w14:textId="77777777" w:rsidR="00515445" w:rsidRPr="00515445" w:rsidRDefault="00515445" w:rsidP="00515445">
      <w:pPr>
        <w:rPr>
          <w:lang w:val="vi-VN"/>
        </w:rPr>
      </w:pPr>
      <w:r w:rsidRPr="00515445">
        <w:rPr>
          <w:lang w:val="vi-VN"/>
        </w:rPr>
        <w:t xml:space="preserve">"long_explanation": "The verb 'coi' directly translates to 'watch' or 'see' in English. In Vietnamese, it is commonly used to express the action of observing objects, events, or media such as television and movies. It can also be used to communicate the act of perceiving or considering something.",   </w:t>
      </w:r>
    </w:p>
    <w:p w14:paraId="229C6766" w14:textId="77777777" w:rsidR="00515445" w:rsidRPr="00515445" w:rsidRDefault="00515445" w:rsidP="00515445">
      <w:pPr>
        <w:rPr>
          <w:lang w:val="vi-VN"/>
        </w:rPr>
      </w:pPr>
      <w:r w:rsidRPr="00515445">
        <w:rPr>
          <w:lang w:val="vi-VN"/>
        </w:rPr>
        <w:t xml:space="preserve">"formation": "Subject + coi + object",   </w:t>
      </w:r>
    </w:p>
    <w:p w14:paraId="653770E5" w14:textId="77777777" w:rsidR="00515445" w:rsidRPr="00515445" w:rsidRDefault="00515445" w:rsidP="00515445">
      <w:pPr>
        <w:rPr>
          <w:lang w:val="vi-VN"/>
        </w:rPr>
      </w:pPr>
      <w:r w:rsidRPr="00515445">
        <w:rPr>
          <w:lang w:val="vi-VN"/>
        </w:rPr>
        <w:t xml:space="preserve">"examples": [     </w:t>
      </w:r>
    </w:p>
    <w:p w14:paraId="1AF2EDEA" w14:textId="77777777" w:rsidR="00515445" w:rsidRPr="00515445" w:rsidRDefault="00515445" w:rsidP="00515445">
      <w:pPr>
        <w:rPr>
          <w:lang w:val="vi-VN"/>
        </w:rPr>
      </w:pPr>
      <w:r w:rsidRPr="00515445">
        <w:rPr>
          <w:lang w:val="vi-VN"/>
        </w:rPr>
        <w:t xml:space="preserve">  {       </w:t>
      </w:r>
    </w:p>
    <w:p w14:paraId="749DF2FC" w14:textId="77777777" w:rsidR="00515445" w:rsidRPr="00515445" w:rsidRDefault="00515445" w:rsidP="00515445">
      <w:pPr>
        <w:rPr>
          <w:lang w:val="vi-VN"/>
        </w:rPr>
      </w:pPr>
      <w:r w:rsidRPr="00515445">
        <w:rPr>
          <w:lang w:val="vi-VN"/>
        </w:rPr>
        <w:t xml:space="preserve">    "vn": "Tôi thường coi phim vào cuối tuần.",       </w:t>
      </w:r>
    </w:p>
    <w:p w14:paraId="6A7FAA9A" w14:textId="77777777" w:rsidR="00515445" w:rsidRPr="00515445" w:rsidRDefault="00515445" w:rsidP="00515445">
      <w:pPr>
        <w:rPr>
          <w:lang w:val="vi-VN"/>
        </w:rPr>
      </w:pPr>
      <w:r w:rsidRPr="00515445">
        <w:rPr>
          <w:lang w:val="vi-VN"/>
        </w:rPr>
        <w:t xml:space="preserve">    "en": "I usually watch movies on the weekend."     </w:t>
      </w:r>
    </w:p>
    <w:p w14:paraId="3EC0B5EE" w14:textId="77777777" w:rsidR="00515445" w:rsidRPr="00515445" w:rsidRDefault="00515445" w:rsidP="00515445">
      <w:pPr>
        <w:rPr>
          <w:lang w:val="vi-VN"/>
        </w:rPr>
      </w:pPr>
      <w:r w:rsidRPr="00515445">
        <w:rPr>
          <w:lang w:val="vi-VN"/>
        </w:rPr>
        <w:t xml:space="preserve">  },     </w:t>
      </w:r>
    </w:p>
    <w:p w14:paraId="02103917" w14:textId="77777777" w:rsidR="00515445" w:rsidRPr="00515445" w:rsidRDefault="00515445" w:rsidP="00515445">
      <w:pPr>
        <w:rPr>
          <w:lang w:val="vi-VN"/>
        </w:rPr>
      </w:pPr>
      <w:r w:rsidRPr="00515445">
        <w:rPr>
          <w:lang w:val="vi-VN"/>
        </w:rPr>
        <w:t xml:space="preserve">  {       </w:t>
      </w:r>
    </w:p>
    <w:p w14:paraId="436AE1BA" w14:textId="77777777" w:rsidR="00515445" w:rsidRPr="00515445" w:rsidRDefault="00515445" w:rsidP="00515445">
      <w:pPr>
        <w:rPr>
          <w:lang w:val="vi-VN"/>
        </w:rPr>
      </w:pPr>
      <w:r w:rsidRPr="00515445">
        <w:rPr>
          <w:lang w:val="vi-VN"/>
        </w:rPr>
        <w:t xml:space="preserve">    "vn": "Anh ấy coi tôi như một người bạn.",       </w:t>
      </w:r>
    </w:p>
    <w:p w14:paraId="76626327" w14:textId="77777777" w:rsidR="00515445" w:rsidRPr="00515445" w:rsidRDefault="00515445" w:rsidP="00515445">
      <w:pPr>
        <w:rPr>
          <w:lang w:val="vi-VN"/>
        </w:rPr>
      </w:pPr>
      <w:r w:rsidRPr="00515445">
        <w:rPr>
          <w:lang w:val="vi-VN"/>
        </w:rPr>
        <w:lastRenderedPageBreak/>
        <w:t xml:space="preserve">    "en": "He sees me as a friend."     </w:t>
      </w:r>
    </w:p>
    <w:p w14:paraId="3782C40F" w14:textId="77777777" w:rsidR="00515445" w:rsidRPr="00515445" w:rsidRDefault="00515445" w:rsidP="00515445">
      <w:pPr>
        <w:rPr>
          <w:lang w:val="vi-VN"/>
        </w:rPr>
      </w:pPr>
      <w:r w:rsidRPr="00515445">
        <w:rPr>
          <w:lang w:val="vi-VN"/>
        </w:rPr>
        <w:t xml:space="preserve">  },     </w:t>
      </w:r>
    </w:p>
    <w:p w14:paraId="2EA834B7" w14:textId="77777777" w:rsidR="00515445" w:rsidRPr="00515445" w:rsidRDefault="00515445" w:rsidP="00515445">
      <w:pPr>
        <w:rPr>
          <w:lang w:val="vi-VN"/>
        </w:rPr>
      </w:pPr>
      <w:r w:rsidRPr="00515445">
        <w:rPr>
          <w:lang w:val="vi-VN"/>
        </w:rPr>
        <w:t xml:space="preserve">  {       </w:t>
      </w:r>
    </w:p>
    <w:p w14:paraId="05FB0BFA" w14:textId="6D8D8EDC" w:rsidR="00515445" w:rsidRPr="00515445" w:rsidRDefault="00515445" w:rsidP="00515445">
      <w:pPr>
        <w:rPr>
          <w:lang w:val="vi-VN"/>
        </w:rPr>
      </w:pPr>
      <w:r w:rsidRPr="00515445">
        <w:rPr>
          <w:lang w:val="vi-VN"/>
        </w:rPr>
        <w:t xml:space="preserve">    "vn": "Con bạn thích coi </w:t>
      </w:r>
      <w:del w:id="94" w:author="LOGTO" w:date="2023-10-15T09:55:00Z">
        <w:r w:rsidRPr="00515445" w:rsidDel="004C7AA8">
          <w:rPr>
            <w:lang w:val="vi-VN"/>
          </w:rPr>
          <w:delText xml:space="preserve">những </w:delText>
        </w:r>
      </w:del>
      <w:ins w:id="95" w:author="LOGTO" w:date="2023-10-15T09:55:00Z">
        <w:r w:rsidR="004C7AA8">
          <w:t>các</w:t>
        </w:r>
        <w:r w:rsidR="004C7AA8" w:rsidRPr="00515445">
          <w:rPr>
            <w:lang w:val="vi-VN"/>
          </w:rPr>
          <w:t xml:space="preserve"> </w:t>
        </w:r>
      </w:ins>
      <w:r w:rsidRPr="00515445">
        <w:rPr>
          <w:lang w:val="vi-VN"/>
        </w:rPr>
        <w:t>chương trình hoạt hình</w:t>
      </w:r>
      <w:ins w:id="96" w:author="LOGTO" w:date="2023-10-15T09:55:00Z">
        <w:r w:rsidR="004C7AA8">
          <w:t xml:space="preserve"> hả </w:t>
        </w:r>
      </w:ins>
      <w:r w:rsidRPr="00515445">
        <w:rPr>
          <w:lang w:val="vi-VN"/>
        </w:rPr>
        <w:t xml:space="preserve">?",       </w:t>
      </w:r>
    </w:p>
    <w:p w14:paraId="0B0731D7" w14:textId="77777777" w:rsidR="00515445" w:rsidRPr="00515445" w:rsidRDefault="00515445" w:rsidP="00515445">
      <w:pPr>
        <w:rPr>
          <w:lang w:val="vi-VN"/>
        </w:rPr>
      </w:pPr>
      <w:r w:rsidRPr="00515445">
        <w:rPr>
          <w:lang w:val="vi-VN"/>
        </w:rPr>
        <w:t xml:space="preserve">    "en": "Does your child like to watch cartoons?"     </w:t>
      </w:r>
    </w:p>
    <w:p w14:paraId="2E0FCB8A" w14:textId="77777777" w:rsidR="00515445" w:rsidRPr="00515445" w:rsidRDefault="00515445" w:rsidP="00515445">
      <w:pPr>
        <w:rPr>
          <w:lang w:val="vi-VN"/>
        </w:rPr>
      </w:pPr>
      <w:r w:rsidRPr="00515445">
        <w:rPr>
          <w:lang w:val="vi-VN"/>
        </w:rPr>
        <w:t xml:space="preserve">  },     </w:t>
      </w:r>
    </w:p>
    <w:p w14:paraId="2F003D15" w14:textId="77777777" w:rsidR="00515445" w:rsidRPr="00515445" w:rsidRDefault="00515445" w:rsidP="00515445">
      <w:pPr>
        <w:rPr>
          <w:lang w:val="vi-VN"/>
        </w:rPr>
      </w:pPr>
      <w:r w:rsidRPr="00515445">
        <w:rPr>
          <w:lang w:val="vi-VN"/>
        </w:rPr>
        <w:t xml:space="preserve">  {       </w:t>
      </w:r>
    </w:p>
    <w:p w14:paraId="37342133" w14:textId="77777777" w:rsidR="00515445" w:rsidRPr="00515445" w:rsidRDefault="00515445" w:rsidP="00515445">
      <w:pPr>
        <w:rPr>
          <w:lang w:val="vi-VN"/>
        </w:rPr>
      </w:pPr>
      <w:r w:rsidRPr="00515445">
        <w:rPr>
          <w:lang w:val="vi-VN"/>
        </w:rPr>
        <w:t xml:space="preserve">    "vn": "Cô ấy coi cuốn sách này như một báu vật.",       </w:t>
      </w:r>
    </w:p>
    <w:p w14:paraId="65EA81CF" w14:textId="77777777" w:rsidR="00515445" w:rsidRPr="00515445" w:rsidRDefault="00515445" w:rsidP="00515445">
      <w:pPr>
        <w:rPr>
          <w:lang w:val="vi-VN"/>
        </w:rPr>
      </w:pPr>
      <w:r w:rsidRPr="00515445">
        <w:rPr>
          <w:lang w:val="vi-VN"/>
        </w:rPr>
        <w:t xml:space="preserve">    "en": "She regards this book as a treasure."     </w:t>
      </w:r>
    </w:p>
    <w:p w14:paraId="7082CBB2" w14:textId="77777777" w:rsidR="00515445" w:rsidRPr="00515445" w:rsidRDefault="00515445" w:rsidP="00515445">
      <w:pPr>
        <w:rPr>
          <w:lang w:val="vi-VN"/>
        </w:rPr>
      </w:pPr>
      <w:r w:rsidRPr="00515445">
        <w:rPr>
          <w:lang w:val="vi-VN"/>
        </w:rPr>
        <w:t xml:space="preserve">  }   </w:t>
      </w:r>
    </w:p>
    <w:p w14:paraId="64CD6246" w14:textId="77777777" w:rsidR="00515445" w:rsidRPr="00515445" w:rsidRDefault="00515445" w:rsidP="00515445">
      <w:pPr>
        <w:rPr>
          <w:lang w:val="vi-VN"/>
        </w:rPr>
      </w:pPr>
      <w:r w:rsidRPr="00515445">
        <w:rPr>
          <w:lang w:val="vi-VN"/>
        </w:rPr>
        <w:t xml:space="preserve">] </w:t>
      </w:r>
    </w:p>
    <w:p w14:paraId="364005F3" w14:textId="77777777" w:rsidR="00515445" w:rsidRPr="00515445" w:rsidRDefault="00515445" w:rsidP="00515445">
      <w:pPr>
        <w:rPr>
          <w:lang w:val="vi-VN"/>
        </w:rPr>
      </w:pPr>
      <w:r w:rsidRPr="00515445">
        <w:rPr>
          <w:lang w:val="vi-VN"/>
        </w:rPr>
        <w:t>}</w:t>
      </w:r>
    </w:p>
    <w:p w14:paraId="5131120B" w14:textId="77777777" w:rsidR="00515445" w:rsidRPr="00515445" w:rsidRDefault="00515445" w:rsidP="00515445">
      <w:pPr>
        <w:rPr>
          <w:lang w:val="vi-VN"/>
        </w:rPr>
      </w:pPr>
      <w:r w:rsidRPr="00515445">
        <w:rPr>
          <w:lang w:val="vi-VN"/>
        </w:rPr>
        <w:t>-----------------------------</w:t>
      </w:r>
    </w:p>
    <w:p w14:paraId="628E16DF" w14:textId="77777777" w:rsidR="00515445" w:rsidRPr="00515445" w:rsidRDefault="00515445" w:rsidP="00515445">
      <w:pPr>
        <w:rPr>
          <w:lang w:val="vi-VN"/>
        </w:rPr>
      </w:pPr>
      <w:r w:rsidRPr="00515445">
        <w:rPr>
          <w:lang w:val="vi-VN"/>
        </w:rPr>
        <w:t xml:space="preserve">keyword: Verb 'đeo' </w:t>
      </w:r>
    </w:p>
    <w:p w14:paraId="001051EA" w14:textId="77777777" w:rsidR="00515445" w:rsidRPr="00515445" w:rsidRDefault="00515445" w:rsidP="00515445">
      <w:pPr>
        <w:rPr>
          <w:lang w:val="vi-VN"/>
        </w:rPr>
      </w:pPr>
      <w:r w:rsidRPr="00515445">
        <w:rPr>
          <w:lang w:val="vi-VN"/>
        </w:rPr>
        <w:t xml:space="preserve">PROMPT: Generate grammar explanation for following Vietnamese grammar point: Verb 'đeo' </w:t>
      </w:r>
    </w:p>
    <w:p w14:paraId="0D233CE0" w14:textId="77777777" w:rsidR="00515445" w:rsidRPr="00515445" w:rsidRDefault="00515445" w:rsidP="00515445">
      <w:pPr>
        <w:rPr>
          <w:lang w:val="vi-VN"/>
        </w:rPr>
      </w:pPr>
      <w:r w:rsidRPr="00515445">
        <w:rPr>
          <w:lang w:val="vi-VN"/>
        </w:rPr>
        <w:t xml:space="preserve">RESPONSE: { </w:t>
      </w:r>
    </w:p>
    <w:p w14:paraId="1BE32011" w14:textId="77777777" w:rsidR="00515445" w:rsidRPr="00515445" w:rsidRDefault="00515445" w:rsidP="00515445">
      <w:pPr>
        <w:rPr>
          <w:lang w:val="vi-VN"/>
        </w:rPr>
      </w:pPr>
      <w:r w:rsidRPr="00515445">
        <w:rPr>
          <w:lang w:val="vi-VN"/>
        </w:rPr>
        <w:t xml:space="preserve">  "title": "Verb 'đeo'", </w:t>
      </w:r>
    </w:p>
    <w:p w14:paraId="7351E044" w14:textId="77777777" w:rsidR="00515445" w:rsidRPr="00515445" w:rsidRDefault="00515445" w:rsidP="00515445">
      <w:pPr>
        <w:rPr>
          <w:lang w:val="vi-VN"/>
        </w:rPr>
      </w:pPr>
      <w:r w:rsidRPr="00515445">
        <w:rPr>
          <w:lang w:val="vi-VN"/>
        </w:rPr>
        <w:t xml:space="preserve">  "short_explanation": "The verb 'đeo' is used to indicate that someone is wearing or carrying something.", </w:t>
      </w:r>
    </w:p>
    <w:p w14:paraId="2715924B" w14:textId="77777777" w:rsidR="00515445" w:rsidRPr="00515445" w:rsidRDefault="00515445" w:rsidP="00515445">
      <w:pPr>
        <w:rPr>
          <w:lang w:val="vi-VN"/>
        </w:rPr>
      </w:pPr>
      <w:r w:rsidRPr="00515445">
        <w:rPr>
          <w:lang w:val="vi-VN"/>
        </w:rPr>
        <w:t xml:space="preserve">  "long_explanation": "The verb 'đeo' in Vietnamese is used to signify the act of wearing, usually applied for things that are hung, or worn around the neck, shoulder or wrist. This can include things like bags, glasses, watches, or necklaces. The object being worn or carried will directly follow the verb 'đeo'.", </w:t>
      </w:r>
    </w:p>
    <w:p w14:paraId="019A139A" w14:textId="77777777" w:rsidR="00515445" w:rsidRPr="00515445" w:rsidRDefault="00515445" w:rsidP="00515445">
      <w:pPr>
        <w:rPr>
          <w:lang w:val="vi-VN"/>
        </w:rPr>
      </w:pPr>
      <w:r w:rsidRPr="00515445">
        <w:rPr>
          <w:lang w:val="vi-VN"/>
        </w:rPr>
        <w:t xml:space="preserve">  "formation": "'đeo' + Object being worn/carried", </w:t>
      </w:r>
    </w:p>
    <w:p w14:paraId="0EEEB1F2" w14:textId="77777777" w:rsidR="00515445" w:rsidRPr="00515445" w:rsidRDefault="00515445" w:rsidP="00515445">
      <w:pPr>
        <w:rPr>
          <w:lang w:val="vi-VN"/>
        </w:rPr>
      </w:pPr>
      <w:r w:rsidRPr="00515445">
        <w:rPr>
          <w:lang w:val="vi-VN"/>
        </w:rPr>
        <w:t xml:space="preserve">  "examples": [ </w:t>
      </w:r>
    </w:p>
    <w:p w14:paraId="762D50D3" w14:textId="77777777" w:rsidR="00515445" w:rsidRPr="00515445" w:rsidRDefault="00515445" w:rsidP="00515445">
      <w:pPr>
        <w:rPr>
          <w:lang w:val="vi-VN"/>
        </w:rPr>
      </w:pPr>
      <w:r w:rsidRPr="00515445">
        <w:rPr>
          <w:lang w:val="vi-VN"/>
        </w:rPr>
        <w:t xml:space="preserve">    { </w:t>
      </w:r>
    </w:p>
    <w:p w14:paraId="4382B809" w14:textId="77777777" w:rsidR="00515445" w:rsidRPr="00515445" w:rsidRDefault="00515445" w:rsidP="00515445">
      <w:pPr>
        <w:rPr>
          <w:lang w:val="vi-VN"/>
        </w:rPr>
      </w:pPr>
      <w:r w:rsidRPr="00515445">
        <w:rPr>
          <w:lang w:val="vi-VN"/>
        </w:rPr>
        <w:t xml:space="preserve">      "vn": "Anh ấy đang đeo một chiếc đồng hồ đắt tiền.", </w:t>
      </w:r>
    </w:p>
    <w:p w14:paraId="08DAF96E" w14:textId="77777777" w:rsidR="00515445" w:rsidRPr="00515445" w:rsidRDefault="00515445" w:rsidP="00515445">
      <w:pPr>
        <w:rPr>
          <w:lang w:val="vi-VN"/>
        </w:rPr>
      </w:pPr>
      <w:r w:rsidRPr="00515445">
        <w:rPr>
          <w:lang w:val="vi-VN"/>
        </w:rPr>
        <w:t xml:space="preserve">      "en": "He is wearing an expensive watch." </w:t>
      </w:r>
    </w:p>
    <w:p w14:paraId="539FA15D" w14:textId="77777777" w:rsidR="00515445" w:rsidRPr="00515445" w:rsidRDefault="00515445" w:rsidP="00515445">
      <w:pPr>
        <w:rPr>
          <w:lang w:val="vi-VN"/>
        </w:rPr>
      </w:pPr>
      <w:r w:rsidRPr="00515445">
        <w:rPr>
          <w:lang w:val="vi-VN"/>
        </w:rPr>
        <w:t xml:space="preserve">    }, </w:t>
      </w:r>
    </w:p>
    <w:p w14:paraId="2DFE53AA" w14:textId="77777777" w:rsidR="00515445" w:rsidRPr="00515445" w:rsidRDefault="00515445" w:rsidP="00515445">
      <w:pPr>
        <w:rPr>
          <w:lang w:val="vi-VN"/>
        </w:rPr>
      </w:pPr>
      <w:r w:rsidRPr="00515445">
        <w:rPr>
          <w:lang w:val="vi-VN"/>
        </w:rPr>
        <w:t xml:space="preserve">    { </w:t>
      </w:r>
    </w:p>
    <w:p w14:paraId="10DC634C" w14:textId="77777777" w:rsidR="00515445" w:rsidRPr="00515445" w:rsidRDefault="00515445" w:rsidP="00515445">
      <w:pPr>
        <w:rPr>
          <w:lang w:val="vi-VN"/>
        </w:rPr>
      </w:pPr>
      <w:r w:rsidRPr="00515445">
        <w:rPr>
          <w:lang w:val="vi-VN"/>
        </w:rPr>
        <w:t xml:space="preserve">      "vn": "Cô ấy luôn đeo kính mắt khi đọc sách.", </w:t>
      </w:r>
    </w:p>
    <w:p w14:paraId="71DA1979" w14:textId="77777777" w:rsidR="00515445" w:rsidRPr="00515445" w:rsidRDefault="00515445" w:rsidP="00515445">
      <w:pPr>
        <w:rPr>
          <w:lang w:val="vi-VN"/>
        </w:rPr>
      </w:pPr>
      <w:r w:rsidRPr="00515445">
        <w:rPr>
          <w:lang w:val="vi-VN"/>
        </w:rPr>
        <w:t xml:space="preserve">      "en": "She always wears glasses when reading books." </w:t>
      </w:r>
    </w:p>
    <w:p w14:paraId="57102001" w14:textId="77777777" w:rsidR="00515445" w:rsidRPr="00515445" w:rsidRDefault="00515445" w:rsidP="00515445">
      <w:pPr>
        <w:rPr>
          <w:lang w:val="vi-VN"/>
        </w:rPr>
      </w:pPr>
      <w:r w:rsidRPr="00515445">
        <w:rPr>
          <w:lang w:val="vi-VN"/>
        </w:rPr>
        <w:t xml:space="preserve">    }, </w:t>
      </w:r>
    </w:p>
    <w:p w14:paraId="20A8B988" w14:textId="77777777" w:rsidR="00515445" w:rsidRPr="00515445" w:rsidRDefault="00515445" w:rsidP="00515445">
      <w:pPr>
        <w:rPr>
          <w:lang w:val="vi-VN"/>
        </w:rPr>
      </w:pPr>
      <w:r w:rsidRPr="00515445">
        <w:rPr>
          <w:lang w:val="vi-VN"/>
        </w:rPr>
        <w:t xml:space="preserve">    { </w:t>
      </w:r>
    </w:p>
    <w:p w14:paraId="03E250DB" w14:textId="77777777" w:rsidR="00515445" w:rsidRPr="00515445" w:rsidRDefault="00515445" w:rsidP="00515445">
      <w:pPr>
        <w:rPr>
          <w:lang w:val="vi-VN"/>
        </w:rPr>
      </w:pPr>
      <w:r w:rsidRPr="00515445">
        <w:rPr>
          <w:lang w:val="vi-VN"/>
        </w:rPr>
        <w:t xml:space="preserve">      "vn": "Tôi đeo balo lên vai và sẵn sàng đi học.", </w:t>
      </w:r>
    </w:p>
    <w:p w14:paraId="1C4488C0" w14:textId="77777777" w:rsidR="00515445" w:rsidRPr="00515445" w:rsidRDefault="00515445" w:rsidP="00515445">
      <w:pPr>
        <w:rPr>
          <w:lang w:val="vi-VN"/>
        </w:rPr>
      </w:pPr>
      <w:r w:rsidRPr="00515445">
        <w:rPr>
          <w:lang w:val="vi-VN"/>
        </w:rPr>
        <w:t xml:space="preserve">      "en": "I put on my backpack and am ready to go to school." </w:t>
      </w:r>
    </w:p>
    <w:p w14:paraId="0C3EE128" w14:textId="77777777" w:rsidR="00515445" w:rsidRPr="00515445" w:rsidRDefault="00515445" w:rsidP="00515445">
      <w:pPr>
        <w:rPr>
          <w:lang w:val="vi-VN"/>
        </w:rPr>
      </w:pPr>
      <w:r w:rsidRPr="00515445">
        <w:rPr>
          <w:lang w:val="vi-VN"/>
        </w:rPr>
        <w:t xml:space="preserve">    }, </w:t>
      </w:r>
    </w:p>
    <w:p w14:paraId="63505FDF" w14:textId="77777777" w:rsidR="00515445" w:rsidRPr="00515445" w:rsidRDefault="00515445" w:rsidP="00515445">
      <w:pPr>
        <w:rPr>
          <w:lang w:val="vi-VN"/>
        </w:rPr>
      </w:pPr>
      <w:r w:rsidRPr="00515445">
        <w:rPr>
          <w:lang w:val="vi-VN"/>
        </w:rPr>
        <w:t xml:space="preserve">    { </w:t>
      </w:r>
    </w:p>
    <w:p w14:paraId="1D7ACB86" w14:textId="5CE0C332" w:rsidR="00515445" w:rsidRPr="00515445" w:rsidRDefault="00515445" w:rsidP="00515445">
      <w:pPr>
        <w:rPr>
          <w:lang w:val="vi-VN"/>
        </w:rPr>
      </w:pPr>
      <w:r w:rsidRPr="00515445">
        <w:rPr>
          <w:lang w:val="vi-VN"/>
        </w:rPr>
        <w:t xml:space="preserve">      "vn": "Bạn đeo vòng cổ của mình suốt </w:t>
      </w:r>
      <w:del w:id="97" w:author="LOGTO" w:date="2023-10-15T09:57:00Z">
        <w:r w:rsidRPr="00515445" w:rsidDel="00BE1DFB">
          <w:rPr>
            <w:lang w:val="vi-VN"/>
          </w:rPr>
          <w:delText>thời gian</w:delText>
        </w:r>
      </w:del>
      <w:ins w:id="98" w:author="LOGTO" w:date="2023-10-15T09:57:00Z">
        <w:r w:rsidR="00BE1DFB">
          <w:t>ngày nhỉ</w:t>
        </w:r>
      </w:ins>
      <w:r w:rsidRPr="00515445">
        <w:rPr>
          <w:lang w:val="vi-VN"/>
        </w:rPr>
        <w:t xml:space="preserve">.", </w:t>
      </w:r>
    </w:p>
    <w:p w14:paraId="0ADEA189" w14:textId="77777777" w:rsidR="00515445" w:rsidRPr="00515445" w:rsidRDefault="00515445" w:rsidP="00515445">
      <w:pPr>
        <w:rPr>
          <w:lang w:val="vi-VN"/>
        </w:rPr>
      </w:pPr>
      <w:r w:rsidRPr="00515445">
        <w:rPr>
          <w:lang w:val="vi-VN"/>
        </w:rPr>
        <w:t xml:space="preserve">      "en": "You wear your necklace all the time." </w:t>
      </w:r>
    </w:p>
    <w:p w14:paraId="19E7ADAF" w14:textId="77777777" w:rsidR="00515445" w:rsidRPr="00515445" w:rsidRDefault="00515445" w:rsidP="00515445">
      <w:pPr>
        <w:rPr>
          <w:lang w:val="vi-VN"/>
        </w:rPr>
      </w:pPr>
      <w:r w:rsidRPr="00515445">
        <w:rPr>
          <w:lang w:val="vi-VN"/>
        </w:rPr>
        <w:t xml:space="preserve">    } </w:t>
      </w:r>
    </w:p>
    <w:p w14:paraId="67FECCCB" w14:textId="77777777" w:rsidR="00515445" w:rsidRPr="00515445" w:rsidRDefault="00515445" w:rsidP="00515445">
      <w:pPr>
        <w:rPr>
          <w:lang w:val="vi-VN"/>
        </w:rPr>
      </w:pPr>
      <w:r w:rsidRPr="00515445">
        <w:rPr>
          <w:lang w:val="vi-VN"/>
        </w:rPr>
        <w:t xml:space="preserve">  ] </w:t>
      </w:r>
    </w:p>
    <w:p w14:paraId="350366C2" w14:textId="77777777" w:rsidR="00515445" w:rsidRPr="00515445" w:rsidRDefault="00515445" w:rsidP="00515445">
      <w:pPr>
        <w:rPr>
          <w:lang w:val="vi-VN"/>
        </w:rPr>
      </w:pPr>
      <w:r w:rsidRPr="00515445">
        <w:rPr>
          <w:lang w:val="vi-VN"/>
        </w:rPr>
        <w:t>}</w:t>
      </w:r>
    </w:p>
    <w:p w14:paraId="5E89E03D" w14:textId="77777777" w:rsidR="00515445" w:rsidRPr="00515445" w:rsidRDefault="00515445" w:rsidP="00515445">
      <w:pPr>
        <w:rPr>
          <w:lang w:val="vi-VN"/>
        </w:rPr>
      </w:pPr>
      <w:r w:rsidRPr="00515445">
        <w:rPr>
          <w:lang w:val="vi-VN"/>
        </w:rPr>
        <w:t>-----------------------------</w:t>
      </w:r>
    </w:p>
    <w:p w14:paraId="6A6C741A" w14:textId="77777777" w:rsidR="00515445" w:rsidRPr="00515445" w:rsidRDefault="00515445" w:rsidP="00515445">
      <w:pPr>
        <w:rPr>
          <w:lang w:val="vi-VN"/>
        </w:rPr>
      </w:pPr>
      <w:r w:rsidRPr="00515445">
        <w:rPr>
          <w:lang w:val="vi-VN"/>
        </w:rPr>
        <w:lastRenderedPageBreak/>
        <w:t xml:space="preserve">keyword: Verb 'diễn ra' </w:t>
      </w:r>
    </w:p>
    <w:p w14:paraId="5DAEF185" w14:textId="77777777" w:rsidR="00515445" w:rsidRPr="00515445" w:rsidRDefault="00515445" w:rsidP="00515445">
      <w:pPr>
        <w:rPr>
          <w:lang w:val="vi-VN"/>
        </w:rPr>
      </w:pPr>
      <w:r w:rsidRPr="00515445">
        <w:rPr>
          <w:lang w:val="vi-VN"/>
        </w:rPr>
        <w:t xml:space="preserve">PROMPT: Generate grammar explanation for following Vietnamese grammar point: Verb 'diễn ra' </w:t>
      </w:r>
    </w:p>
    <w:p w14:paraId="1B74609F" w14:textId="77777777" w:rsidR="00515445" w:rsidRPr="00515445" w:rsidRDefault="00515445" w:rsidP="00515445">
      <w:pPr>
        <w:rPr>
          <w:lang w:val="vi-VN"/>
        </w:rPr>
      </w:pPr>
      <w:r w:rsidRPr="00515445">
        <w:rPr>
          <w:lang w:val="vi-VN"/>
        </w:rPr>
        <w:t xml:space="preserve">RESPONSE: { </w:t>
      </w:r>
    </w:p>
    <w:p w14:paraId="5AAB7D6A" w14:textId="77777777" w:rsidR="00515445" w:rsidRPr="00515445" w:rsidRDefault="00515445" w:rsidP="00515445">
      <w:pPr>
        <w:rPr>
          <w:lang w:val="vi-VN"/>
        </w:rPr>
      </w:pPr>
      <w:r w:rsidRPr="00515445">
        <w:rPr>
          <w:lang w:val="vi-VN"/>
        </w:rPr>
        <w:t xml:space="preserve">"title": "Verb 'diễn ra'", </w:t>
      </w:r>
    </w:p>
    <w:p w14:paraId="7FF73A8C" w14:textId="77777777" w:rsidR="00515445" w:rsidRPr="00515445" w:rsidRDefault="00515445" w:rsidP="00515445">
      <w:pPr>
        <w:rPr>
          <w:lang w:val="vi-VN"/>
        </w:rPr>
      </w:pPr>
      <w:r w:rsidRPr="00515445">
        <w:rPr>
          <w:lang w:val="vi-VN"/>
        </w:rPr>
        <w:t xml:space="preserve">"short_explanation": "Used to describe the occurrence or happening of an event.", </w:t>
      </w:r>
    </w:p>
    <w:p w14:paraId="4A8E1468" w14:textId="77777777" w:rsidR="00515445" w:rsidRPr="00515445" w:rsidRDefault="00515445" w:rsidP="00515445">
      <w:pPr>
        <w:rPr>
          <w:lang w:val="vi-VN"/>
        </w:rPr>
      </w:pPr>
      <w:r w:rsidRPr="00515445">
        <w:rPr>
          <w:lang w:val="vi-VN"/>
        </w:rPr>
        <w:t xml:space="preserve">"long_explanation": "The Vietnamese verb 'diễn ra' is used to describe the happening or occurrence of an event. It is typically used to refer to planned activities or events, and can be translated as 'to take place' or 'occur' in English. It is often followed by at prepositional phrase indicating the location of the event.", </w:t>
      </w:r>
    </w:p>
    <w:p w14:paraId="47B1A3E3" w14:textId="77777777" w:rsidR="00515445" w:rsidRPr="00515445" w:rsidRDefault="00515445" w:rsidP="00515445">
      <w:pPr>
        <w:rPr>
          <w:lang w:val="vi-VN"/>
        </w:rPr>
      </w:pPr>
      <w:r w:rsidRPr="00515445">
        <w:rPr>
          <w:lang w:val="vi-VN"/>
        </w:rPr>
        <w:t xml:space="preserve">"formation": "subject + 'diễn ra' + preposition + location/detail of the event", </w:t>
      </w:r>
    </w:p>
    <w:p w14:paraId="04E90799" w14:textId="77777777" w:rsidR="00515445" w:rsidRPr="00515445" w:rsidRDefault="00515445" w:rsidP="00515445">
      <w:pPr>
        <w:rPr>
          <w:lang w:val="vi-VN"/>
        </w:rPr>
      </w:pPr>
      <w:r w:rsidRPr="00515445">
        <w:rPr>
          <w:lang w:val="vi-VN"/>
        </w:rPr>
        <w:t>"examples": [</w:t>
      </w:r>
    </w:p>
    <w:p w14:paraId="7AD51AAC" w14:textId="77777777" w:rsidR="00515445" w:rsidRPr="00515445" w:rsidRDefault="00515445" w:rsidP="00515445">
      <w:pPr>
        <w:rPr>
          <w:lang w:val="vi-VN"/>
        </w:rPr>
      </w:pPr>
      <w:r w:rsidRPr="00515445">
        <w:rPr>
          <w:lang w:val="vi-VN"/>
        </w:rPr>
        <w:t xml:space="preserve">   { </w:t>
      </w:r>
    </w:p>
    <w:p w14:paraId="5C6D2B20" w14:textId="77777777" w:rsidR="00515445" w:rsidRPr="00515445" w:rsidRDefault="00515445" w:rsidP="00515445">
      <w:pPr>
        <w:rPr>
          <w:lang w:val="vi-VN"/>
        </w:rPr>
      </w:pPr>
      <w:r w:rsidRPr="00515445">
        <w:rPr>
          <w:lang w:val="vi-VN"/>
        </w:rPr>
        <w:t xml:space="preserve">     "vn": "Buổi biểu diễn âm nhạc sẽ diễn ra vào thứ sáu tuần tới tại căn hộ của tôi.", </w:t>
      </w:r>
    </w:p>
    <w:p w14:paraId="631C4104" w14:textId="77777777" w:rsidR="00515445" w:rsidRPr="00515445" w:rsidRDefault="00515445" w:rsidP="00515445">
      <w:pPr>
        <w:rPr>
          <w:lang w:val="vi-VN"/>
        </w:rPr>
      </w:pPr>
      <w:r w:rsidRPr="00515445">
        <w:rPr>
          <w:lang w:val="vi-VN"/>
        </w:rPr>
        <w:t xml:space="preserve">     "en": "The music performance will take place next Friday at my apartment.", </w:t>
      </w:r>
    </w:p>
    <w:p w14:paraId="4DF720DA" w14:textId="77777777" w:rsidR="00515445" w:rsidRPr="00515445" w:rsidRDefault="00515445" w:rsidP="00515445">
      <w:pPr>
        <w:rPr>
          <w:lang w:val="vi-VN"/>
        </w:rPr>
      </w:pPr>
      <w:r w:rsidRPr="00515445">
        <w:rPr>
          <w:lang w:val="vi-VN"/>
        </w:rPr>
        <w:t xml:space="preserve">   }, </w:t>
      </w:r>
    </w:p>
    <w:p w14:paraId="1CB42257" w14:textId="77777777" w:rsidR="00515445" w:rsidRPr="00515445" w:rsidRDefault="00515445" w:rsidP="00515445">
      <w:pPr>
        <w:rPr>
          <w:lang w:val="vi-VN"/>
        </w:rPr>
      </w:pPr>
      <w:r w:rsidRPr="00515445">
        <w:rPr>
          <w:lang w:val="vi-VN"/>
        </w:rPr>
        <w:t xml:space="preserve">   { </w:t>
      </w:r>
    </w:p>
    <w:p w14:paraId="45962099" w14:textId="62467B30" w:rsidR="00515445" w:rsidRPr="00515445" w:rsidRDefault="00515445" w:rsidP="00515445">
      <w:pPr>
        <w:rPr>
          <w:lang w:val="vi-VN"/>
        </w:rPr>
      </w:pPr>
      <w:r w:rsidRPr="00515445">
        <w:rPr>
          <w:lang w:val="vi-VN"/>
        </w:rPr>
        <w:t xml:space="preserve">     "vn": "Các cuộc thi Olympic diễn ra </w:t>
      </w:r>
      <w:del w:id="99" w:author="LOGTO" w:date="2023-10-15T10:05:00Z">
        <w:r w:rsidRPr="00515445" w:rsidDel="009F0C8E">
          <w:rPr>
            <w:lang w:val="vi-VN"/>
          </w:rPr>
          <w:delText xml:space="preserve">mỗi </w:delText>
        </w:r>
      </w:del>
      <w:r w:rsidRPr="00515445">
        <w:rPr>
          <w:lang w:val="vi-VN"/>
        </w:rPr>
        <w:t>bốn năm</w:t>
      </w:r>
      <w:ins w:id="100" w:author="LOGTO" w:date="2023-10-15T10:05:00Z">
        <w:r w:rsidR="009F0C8E">
          <w:t xml:space="preserve"> một lần</w:t>
        </w:r>
      </w:ins>
      <w:r w:rsidRPr="00515445">
        <w:rPr>
          <w:lang w:val="vi-VN"/>
        </w:rPr>
        <w:t>.",</w:t>
      </w:r>
    </w:p>
    <w:p w14:paraId="2B6D61E1" w14:textId="77777777" w:rsidR="00515445" w:rsidRPr="00515445" w:rsidRDefault="00515445" w:rsidP="00515445">
      <w:pPr>
        <w:rPr>
          <w:lang w:val="vi-VN"/>
        </w:rPr>
      </w:pPr>
      <w:r w:rsidRPr="00515445">
        <w:rPr>
          <w:lang w:val="vi-VN"/>
        </w:rPr>
        <w:t xml:space="preserve">     "en": "The Olympic games take place every four years.",  </w:t>
      </w:r>
    </w:p>
    <w:p w14:paraId="1E50B57B" w14:textId="77777777" w:rsidR="00515445" w:rsidRPr="00515445" w:rsidRDefault="00515445" w:rsidP="00515445">
      <w:pPr>
        <w:rPr>
          <w:lang w:val="vi-VN"/>
        </w:rPr>
      </w:pPr>
      <w:r w:rsidRPr="00515445">
        <w:rPr>
          <w:lang w:val="vi-VN"/>
        </w:rPr>
        <w:t xml:space="preserve">   }, </w:t>
      </w:r>
    </w:p>
    <w:p w14:paraId="194EE0C4" w14:textId="77777777" w:rsidR="00515445" w:rsidRPr="00515445" w:rsidRDefault="00515445" w:rsidP="00515445">
      <w:pPr>
        <w:rPr>
          <w:lang w:val="vi-VN"/>
        </w:rPr>
      </w:pPr>
      <w:r w:rsidRPr="00515445">
        <w:rPr>
          <w:lang w:val="vi-VN"/>
        </w:rPr>
        <w:t xml:space="preserve">   { </w:t>
      </w:r>
    </w:p>
    <w:p w14:paraId="021171B5" w14:textId="77777777" w:rsidR="00515445" w:rsidRPr="00515445" w:rsidRDefault="00515445" w:rsidP="00515445">
      <w:pPr>
        <w:rPr>
          <w:lang w:val="vi-VN"/>
        </w:rPr>
      </w:pPr>
      <w:r w:rsidRPr="00515445">
        <w:rPr>
          <w:lang w:val="vi-VN"/>
        </w:rPr>
        <w:t xml:space="preserve">     "vn": "Cuộc đua xe đạp năm nay sẽ diễn ra ở Hà Nội.", </w:t>
      </w:r>
    </w:p>
    <w:p w14:paraId="7243F090" w14:textId="77777777" w:rsidR="00515445" w:rsidRPr="00515445" w:rsidRDefault="00515445" w:rsidP="00515445">
      <w:pPr>
        <w:rPr>
          <w:lang w:val="vi-VN"/>
        </w:rPr>
      </w:pPr>
      <w:r w:rsidRPr="00515445">
        <w:rPr>
          <w:lang w:val="vi-VN"/>
        </w:rPr>
        <w:t xml:space="preserve">     "en": "This year's bicycle race will take place in Hanoi.", </w:t>
      </w:r>
    </w:p>
    <w:p w14:paraId="3370ACEA" w14:textId="77777777" w:rsidR="00515445" w:rsidRPr="00515445" w:rsidRDefault="00515445" w:rsidP="00515445">
      <w:pPr>
        <w:rPr>
          <w:lang w:val="vi-VN"/>
        </w:rPr>
      </w:pPr>
      <w:r w:rsidRPr="00515445">
        <w:rPr>
          <w:lang w:val="vi-VN"/>
        </w:rPr>
        <w:t xml:space="preserve">   }, </w:t>
      </w:r>
    </w:p>
    <w:p w14:paraId="04A66D4B" w14:textId="77777777" w:rsidR="00515445" w:rsidRPr="00515445" w:rsidRDefault="00515445" w:rsidP="00515445">
      <w:pPr>
        <w:rPr>
          <w:lang w:val="vi-VN"/>
        </w:rPr>
      </w:pPr>
      <w:r w:rsidRPr="00515445">
        <w:rPr>
          <w:lang w:val="vi-VN"/>
        </w:rPr>
        <w:t xml:space="preserve">   { </w:t>
      </w:r>
    </w:p>
    <w:p w14:paraId="7FBB9961" w14:textId="77777777" w:rsidR="00515445" w:rsidRPr="00515445" w:rsidRDefault="00515445" w:rsidP="00515445">
      <w:pPr>
        <w:rPr>
          <w:lang w:val="vi-VN"/>
        </w:rPr>
      </w:pPr>
      <w:r w:rsidRPr="00515445">
        <w:rPr>
          <w:lang w:val="vi-VN"/>
        </w:rPr>
        <w:t xml:space="preserve">     "vn": "Hội thảo sẽ diễn ra ở trung tâm hội nghị quốc tế.",</w:t>
      </w:r>
    </w:p>
    <w:p w14:paraId="5AF814D9" w14:textId="77777777" w:rsidR="00515445" w:rsidRPr="00515445" w:rsidRDefault="00515445" w:rsidP="00515445">
      <w:pPr>
        <w:rPr>
          <w:lang w:val="vi-VN"/>
        </w:rPr>
      </w:pPr>
      <w:r w:rsidRPr="00515445">
        <w:rPr>
          <w:lang w:val="vi-VN"/>
        </w:rPr>
        <w:t xml:space="preserve">     "en": "The seminar will take place at the international conference center.", </w:t>
      </w:r>
    </w:p>
    <w:p w14:paraId="7A44B759" w14:textId="77777777" w:rsidR="00515445" w:rsidRPr="00515445" w:rsidRDefault="00515445" w:rsidP="00515445">
      <w:pPr>
        <w:rPr>
          <w:lang w:val="vi-VN"/>
        </w:rPr>
      </w:pPr>
      <w:r w:rsidRPr="00515445">
        <w:rPr>
          <w:lang w:val="vi-VN"/>
        </w:rPr>
        <w:t xml:space="preserve">   } </w:t>
      </w:r>
    </w:p>
    <w:p w14:paraId="393ACE77" w14:textId="77777777" w:rsidR="00515445" w:rsidRPr="00515445" w:rsidRDefault="00515445" w:rsidP="00515445">
      <w:pPr>
        <w:rPr>
          <w:lang w:val="vi-VN"/>
        </w:rPr>
      </w:pPr>
      <w:r w:rsidRPr="00515445">
        <w:rPr>
          <w:lang w:val="vi-VN"/>
        </w:rPr>
        <w:t xml:space="preserve"> ] </w:t>
      </w:r>
    </w:p>
    <w:p w14:paraId="200F6BBF" w14:textId="77777777" w:rsidR="00515445" w:rsidRPr="00515445" w:rsidRDefault="00515445" w:rsidP="00515445">
      <w:pPr>
        <w:rPr>
          <w:lang w:val="vi-VN"/>
        </w:rPr>
      </w:pPr>
      <w:r w:rsidRPr="00515445">
        <w:rPr>
          <w:lang w:val="vi-VN"/>
        </w:rPr>
        <w:t>}</w:t>
      </w:r>
    </w:p>
    <w:p w14:paraId="0AA540ED" w14:textId="77777777" w:rsidR="00515445" w:rsidRPr="00515445" w:rsidRDefault="00515445" w:rsidP="00515445">
      <w:pPr>
        <w:rPr>
          <w:lang w:val="vi-VN"/>
        </w:rPr>
      </w:pPr>
      <w:r w:rsidRPr="00515445">
        <w:rPr>
          <w:lang w:val="vi-VN"/>
        </w:rPr>
        <w:t>-----------------------------</w:t>
      </w:r>
    </w:p>
    <w:p w14:paraId="00B882F7" w14:textId="77777777" w:rsidR="00515445" w:rsidRPr="00515445" w:rsidRDefault="00515445" w:rsidP="00515445">
      <w:pPr>
        <w:rPr>
          <w:lang w:val="vi-VN"/>
        </w:rPr>
      </w:pPr>
      <w:r w:rsidRPr="00515445">
        <w:rPr>
          <w:lang w:val="vi-VN"/>
        </w:rPr>
        <w:t xml:space="preserve">keyword: Verb 'đôi' </w:t>
      </w:r>
    </w:p>
    <w:p w14:paraId="4185006B" w14:textId="77777777" w:rsidR="00515445" w:rsidRPr="00515445" w:rsidRDefault="00515445" w:rsidP="00515445">
      <w:pPr>
        <w:rPr>
          <w:lang w:val="vi-VN"/>
        </w:rPr>
      </w:pPr>
      <w:r w:rsidRPr="00515445">
        <w:rPr>
          <w:lang w:val="vi-VN"/>
        </w:rPr>
        <w:t xml:space="preserve">PROMPT: Generate grammar explanation for following Vietnamese grammar point: Verb 'đôi' </w:t>
      </w:r>
    </w:p>
    <w:p w14:paraId="266DD5AD" w14:textId="77777777" w:rsidR="00515445" w:rsidRPr="00515445" w:rsidRDefault="00515445" w:rsidP="00515445">
      <w:pPr>
        <w:rPr>
          <w:lang w:val="vi-VN"/>
        </w:rPr>
      </w:pPr>
      <w:r w:rsidRPr="00515445">
        <w:rPr>
          <w:lang w:val="vi-VN"/>
        </w:rPr>
        <w:t>RESPONSE: {</w:t>
      </w:r>
    </w:p>
    <w:p w14:paraId="5EAB13C1" w14:textId="77777777" w:rsidR="00515445" w:rsidRPr="00515445" w:rsidRDefault="00515445" w:rsidP="00515445">
      <w:pPr>
        <w:rPr>
          <w:lang w:val="vi-VN"/>
        </w:rPr>
      </w:pPr>
      <w:r w:rsidRPr="00515445">
        <w:rPr>
          <w:lang w:val="vi-VN"/>
        </w:rPr>
        <w:t xml:space="preserve">  "title": "Verb 'đôi'",</w:t>
      </w:r>
    </w:p>
    <w:p w14:paraId="6421BF02" w14:textId="77777777" w:rsidR="00515445" w:rsidRPr="00515445" w:rsidRDefault="00515445" w:rsidP="00515445">
      <w:pPr>
        <w:rPr>
          <w:lang w:val="vi-VN"/>
        </w:rPr>
      </w:pPr>
      <w:r w:rsidRPr="00515445">
        <w:rPr>
          <w:lang w:val="vi-VN"/>
        </w:rPr>
        <w:t xml:space="preserve">  "short_explanation": "Used to express an action that is performed in pair or to describe something that are available in pairs.",</w:t>
      </w:r>
    </w:p>
    <w:p w14:paraId="7DA99F24" w14:textId="77777777" w:rsidR="00515445" w:rsidRPr="00515445" w:rsidRDefault="00515445" w:rsidP="00515445">
      <w:pPr>
        <w:rPr>
          <w:lang w:val="vi-VN"/>
        </w:rPr>
      </w:pPr>
      <w:r w:rsidRPr="00515445">
        <w:rPr>
          <w:lang w:val="vi-VN"/>
        </w:rPr>
        <w:t xml:space="preserve">  "long_explanation": "The Vietnamese verb 'đôi' is often used to depict the action that is performed in pair or to describe things that come or exist in pairs. It can be an adjective, describing an object that is in pair or that the action is performed by a pair, and it also can be a verb, referring to a pair of actions taking place simultaneously.",</w:t>
      </w:r>
    </w:p>
    <w:p w14:paraId="6F4B2C19" w14:textId="77777777" w:rsidR="00515445" w:rsidRPr="00515445" w:rsidRDefault="00515445" w:rsidP="00515445">
      <w:pPr>
        <w:rPr>
          <w:lang w:val="vi-VN"/>
        </w:rPr>
      </w:pPr>
      <w:r w:rsidRPr="00515445">
        <w:rPr>
          <w:lang w:val="vi-VN"/>
        </w:rPr>
        <w:t xml:space="preserve">  "formation": "subject + 'đôi' + verb",</w:t>
      </w:r>
    </w:p>
    <w:p w14:paraId="31E7BD3C" w14:textId="77777777" w:rsidR="00515445" w:rsidRPr="00515445" w:rsidRDefault="00515445" w:rsidP="00515445">
      <w:pPr>
        <w:rPr>
          <w:lang w:val="vi-VN"/>
        </w:rPr>
      </w:pPr>
      <w:r w:rsidRPr="00515445">
        <w:rPr>
          <w:lang w:val="vi-VN"/>
        </w:rPr>
        <w:t xml:space="preserve">  "examples": [</w:t>
      </w:r>
    </w:p>
    <w:p w14:paraId="22536DE8" w14:textId="77777777" w:rsidR="00515445" w:rsidRPr="00515445" w:rsidRDefault="00515445" w:rsidP="00515445">
      <w:pPr>
        <w:rPr>
          <w:lang w:val="vi-VN"/>
        </w:rPr>
      </w:pPr>
      <w:r w:rsidRPr="00515445">
        <w:rPr>
          <w:lang w:val="vi-VN"/>
        </w:rPr>
        <w:t xml:space="preserve">    {</w:t>
      </w:r>
    </w:p>
    <w:p w14:paraId="75AC1F37" w14:textId="77777777" w:rsidR="00515445" w:rsidRPr="00515445" w:rsidRDefault="00515445" w:rsidP="00515445">
      <w:pPr>
        <w:rPr>
          <w:lang w:val="vi-VN"/>
        </w:rPr>
      </w:pPr>
      <w:r w:rsidRPr="00515445">
        <w:rPr>
          <w:lang w:val="vi-VN"/>
        </w:rPr>
        <w:lastRenderedPageBreak/>
        <w:t xml:space="preserve">      "vn": "Họ đôi khi ghé thăm mẹ tôi vào cuối tuần.",</w:t>
      </w:r>
    </w:p>
    <w:p w14:paraId="67367B30" w14:textId="77777777" w:rsidR="00515445" w:rsidRPr="00515445" w:rsidRDefault="00515445" w:rsidP="00515445">
      <w:pPr>
        <w:rPr>
          <w:lang w:val="vi-VN"/>
        </w:rPr>
      </w:pPr>
      <w:r w:rsidRPr="00515445">
        <w:rPr>
          <w:lang w:val="vi-VN"/>
        </w:rPr>
        <w:t xml:space="preserve">      "en": "They sometimes visit my mother on weekends."</w:t>
      </w:r>
    </w:p>
    <w:p w14:paraId="3020C42B" w14:textId="77777777" w:rsidR="00515445" w:rsidRPr="00515445" w:rsidRDefault="00515445" w:rsidP="00515445">
      <w:pPr>
        <w:rPr>
          <w:lang w:val="vi-VN"/>
        </w:rPr>
      </w:pPr>
      <w:r w:rsidRPr="00515445">
        <w:rPr>
          <w:lang w:val="vi-VN"/>
        </w:rPr>
        <w:t xml:space="preserve">    },</w:t>
      </w:r>
    </w:p>
    <w:p w14:paraId="74127664" w14:textId="77777777" w:rsidR="00515445" w:rsidRPr="00515445" w:rsidRDefault="00515445" w:rsidP="00515445">
      <w:pPr>
        <w:rPr>
          <w:lang w:val="vi-VN"/>
        </w:rPr>
      </w:pPr>
      <w:r w:rsidRPr="00515445">
        <w:rPr>
          <w:lang w:val="vi-VN"/>
        </w:rPr>
        <w:t xml:space="preserve">    {</w:t>
      </w:r>
    </w:p>
    <w:p w14:paraId="0354D331" w14:textId="77777777" w:rsidR="00515445" w:rsidRPr="00515445" w:rsidRDefault="00515445" w:rsidP="00515445">
      <w:pPr>
        <w:rPr>
          <w:lang w:val="vi-VN"/>
        </w:rPr>
      </w:pPr>
      <w:r w:rsidRPr="00515445">
        <w:rPr>
          <w:lang w:val="vi-VN"/>
        </w:rPr>
        <w:t xml:space="preserve">      "vn": "Cô ấy mất đôi găng tay màu đỏ của mình.",</w:t>
      </w:r>
    </w:p>
    <w:p w14:paraId="6836B1D3" w14:textId="77777777" w:rsidR="00515445" w:rsidRPr="00515445" w:rsidRDefault="00515445" w:rsidP="00515445">
      <w:pPr>
        <w:rPr>
          <w:lang w:val="vi-VN"/>
        </w:rPr>
      </w:pPr>
      <w:r w:rsidRPr="00515445">
        <w:rPr>
          <w:lang w:val="vi-VN"/>
        </w:rPr>
        <w:t xml:space="preserve">      "en": "She lost her pair of red gloves."</w:t>
      </w:r>
    </w:p>
    <w:p w14:paraId="1550E03F" w14:textId="77777777" w:rsidR="00515445" w:rsidRPr="00515445" w:rsidRDefault="00515445" w:rsidP="00515445">
      <w:pPr>
        <w:rPr>
          <w:lang w:val="vi-VN"/>
        </w:rPr>
      </w:pPr>
      <w:r w:rsidRPr="00515445">
        <w:rPr>
          <w:lang w:val="vi-VN"/>
        </w:rPr>
        <w:t xml:space="preserve">    },</w:t>
      </w:r>
    </w:p>
    <w:p w14:paraId="5AB78D47" w14:textId="77777777" w:rsidR="00515445" w:rsidRPr="00515445" w:rsidRDefault="00515445" w:rsidP="00515445">
      <w:pPr>
        <w:rPr>
          <w:lang w:val="vi-VN"/>
        </w:rPr>
      </w:pPr>
      <w:r w:rsidRPr="00515445">
        <w:rPr>
          <w:lang w:val="vi-VN"/>
        </w:rPr>
        <w:t xml:space="preserve">    {</w:t>
      </w:r>
    </w:p>
    <w:p w14:paraId="4EB3C611" w14:textId="6BC0C627" w:rsidR="00515445" w:rsidRPr="00515445" w:rsidRDefault="00515445" w:rsidP="00515445">
      <w:pPr>
        <w:rPr>
          <w:lang w:val="vi-VN"/>
        </w:rPr>
      </w:pPr>
      <w:r w:rsidRPr="00515445">
        <w:rPr>
          <w:lang w:val="vi-VN"/>
        </w:rPr>
        <w:t xml:space="preserve">      "vn": "</w:t>
      </w:r>
      <w:del w:id="101" w:author="LOGTO" w:date="2023-10-15T10:35:00Z">
        <w:r w:rsidRPr="00515445" w:rsidDel="00E84AC2">
          <w:rPr>
            <w:lang w:val="vi-VN"/>
          </w:rPr>
          <w:delText>Bạn phải đôi khi</w:delText>
        </w:r>
      </w:del>
      <w:ins w:id="102" w:author="LOGTO" w:date="2023-10-15T10:35:00Z">
        <w:r w:rsidR="00E84AC2">
          <w:t>Đôi khi bạn phải</w:t>
        </w:r>
      </w:ins>
      <w:r w:rsidRPr="00515445">
        <w:rPr>
          <w:lang w:val="vi-VN"/>
        </w:rPr>
        <w:t xml:space="preserve"> kiểm tra xem có gì mới không.",</w:t>
      </w:r>
    </w:p>
    <w:p w14:paraId="61C25BE1" w14:textId="77777777" w:rsidR="00515445" w:rsidRPr="00515445" w:rsidRDefault="00515445" w:rsidP="00515445">
      <w:pPr>
        <w:rPr>
          <w:lang w:val="vi-VN"/>
        </w:rPr>
      </w:pPr>
      <w:r w:rsidRPr="00515445">
        <w:rPr>
          <w:lang w:val="vi-VN"/>
        </w:rPr>
        <w:t xml:space="preserve">      "en": "You have to sometimes check if something is new."</w:t>
      </w:r>
    </w:p>
    <w:p w14:paraId="784BC18B" w14:textId="77777777" w:rsidR="00515445" w:rsidRPr="00515445" w:rsidRDefault="00515445" w:rsidP="00515445">
      <w:pPr>
        <w:rPr>
          <w:lang w:val="vi-VN"/>
        </w:rPr>
      </w:pPr>
      <w:r w:rsidRPr="00515445">
        <w:rPr>
          <w:lang w:val="vi-VN"/>
        </w:rPr>
        <w:t xml:space="preserve">    },</w:t>
      </w:r>
    </w:p>
    <w:p w14:paraId="0D4CE68A" w14:textId="77777777" w:rsidR="00515445" w:rsidRPr="00515445" w:rsidRDefault="00515445" w:rsidP="00515445">
      <w:pPr>
        <w:rPr>
          <w:lang w:val="vi-VN"/>
        </w:rPr>
      </w:pPr>
      <w:r w:rsidRPr="00515445">
        <w:rPr>
          <w:lang w:val="vi-VN"/>
        </w:rPr>
        <w:t xml:space="preserve">    {</w:t>
      </w:r>
    </w:p>
    <w:p w14:paraId="5A34E4F8" w14:textId="444BE908" w:rsidR="00515445" w:rsidRPr="00515445" w:rsidRDefault="00515445" w:rsidP="00515445">
      <w:pPr>
        <w:rPr>
          <w:lang w:val="vi-VN"/>
        </w:rPr>
      </w:pPr>
      <w:r w:rsidRPr="00515445">
        <w:rPr>
          <w:lang w:val="vi-VN"/>
        </w:rPr>
        <w:t xml:space="preserve">      "vn": "Cặp đôi </w:t>
      </w:r>
      <w:del w:id="103" w:author="LOGTO" w:date="2023-10-15T10:36:00Z">
        <w:r w:rsidRPr="00515445" w:rsidDel="00E84AC2">
          <w:rPr>
            <w:lang w:val="vi-VN"/>
          </w:rPr>
          <w:delText>này luôn đôi khi đi chơi vào</w:delText>
        </w:r>
      </w:del>
      <w:ins w:id="104" w:author="LOGTO" w:date="2023-10-15T10:36:00Z">
        <w:r w:rsidR="00E84AC2">
          <w:t>thỉnh thoảng vẫn đi chơi vào</w:t>
        </w:r>
      </w:ins>
      <w:r w:rsidRPr="00515445">
        <w:rPr>
          <w:lang w:val="vi-VN"/>
        </w:rPr>
        <w:t xml:space="preserve"> mỗi tối thứ sáu.",</w:t>
      </w:r>
    </w:p>
    <w:p w14:paraId="3A40D7B5" w14:textId="77777777" w:rsidR="00515445" w:rsidRPr="00515445" w:rsidRDefault="00515445" w:rsidP="00515445">
      <w:pPr>
        <w:rPr>
          <w:lang w:val="vi-VN"/>
        </w:rPr>
      </w:pPr>
      <w:r w:rsidRPr="00515445">
        <w:rPr>
          <w:lang w:val="vi-VN"/>
        </w:rPr>
        <w:t xml:space="preserve">      "en": "This couple always goes out sometimes every Friday night."</w:t>
      </w:r>
    </w:p>
    <w:p w14:paraId="64A01DE2" w14:textId="77777777" w:rsidR="00515445" w:rsidRPr="00515445" w:rsidRDefault="00515445" w:rsidP="00515445">
      <w:pPr>
        <w:rPr>
          <w:lang w:val="vi-VN"/>
        </w:rPr>
      </w:pPr>
      <w:r w:rsidRPr="00515445">
        <w:rPr>
          <w:lang w:val="vi-VN"/>
        </w:rPr>
        <w:t xml:space="preserve">    }</w:t>
      </w:r>
    </w:p>
    <w:p w14:paraId="6DA74CDA" w14:textId="77777777" w:rsidR="00515445" w:rsidRPr="00515445" w:rsidRDefault="00515445" w:rsidP="00515445">
      <w:pPr>
        <w:rPr>
          <w:lang w:val="vi-VN"/>
        </w:rPr>
      </w:pPr>
      <w:r w:rsidRPr="00515445">
        <w:rPr>
          <w:lang w:val="vi-VN"/>
        </w:rPr>
        <w:t xml:space="preserve">  ]</w:t>
      </w:r>
    </w:p>
    <w:p w14:paraId="463C3AA9" w14:textId="77777777" w:rsidR="00515445" w:rsidRPr="00515445" w:rsidRDefault="00515445" w:rsidP="00515445">
      <w:pPr>
        <w:rPr>
          <w:lang w:val="vi-VN"/>
        </w:rPr>
      </w:pPr>
      <w:r w:rsidRPr="00515445">
        <w:rPr>
          <w:lang w:val="vi-VN"/>
        </w:rPr>
        <w:t>}</w:t>
      </w:r>
    </w:p>
    <w:p w14:paraId="0FA33BCA" w14:textId="77777777" w:rsidR="00515445" w:rsidRPr="00515445" w:rsidRDefault="00515445" w:rsidP="00515445">
      <w:pPr>
        <w:rPr>
          <w:lang w:val="vi-VN"/>
        </w:rPr>
      </w:pPr>
      <w:r w:rsidRPr="00515445">
        <w:rPr>
          <w:lang w:val="vi-VN"/>
        </w:rPr>
        <w:t>-----------------------------</w:t>
      </w:r>
    </w:p>
    <w:p w14:paraId="0439786C" w14:textId="77777777" w:rsidR="00515445" w:rsidRPr="00515445" w:rsidRDefault="00515445" w:rsidP="00515445">
      <w:pPr>
        <w:rPr>
          <w:lang w:val="vi-VN"/>
        </w:rPr>
      </w:pPr>
      <w:r w:rsidRPr="00515445">
        <w:rPr>
          <w:lang w:val="vi-VN"/>
        </w:rPr>
        <w:t xml:space="preserve">keyword: Verb 'đợi' </w:t>
      </w:r>
    </w:p>
    <w:p w14:paraId="2BCD7804" w14:textId="77777777" w:rsidR="00515445" w:rsidRPr="00515445" w:rsidRDefault="00515445" w:rsidP="00515445">
      <w:pPr>
        <w:rPr>
          <w:lang w:val="vi-VN"/>
        </w:rPr>
      </w:pPr>
      <w:r w:rsidRPr="00515445">
        <w:rPr>
          <w:lang w:val="vi-VN"/>
        </w:rPr>
        <w:t xml:space="preserve">PROMPT: Generate grammar explanation for following Vietnamese grammar point: Verb 'đợi' </w:t>
      </w:r>
    </w:p>
    <w:p w14:paraId="0481EE73" w14:textId="77777777" w:rsidR="00515445" w:rsidRPr="00515445" w:rsidRDefault="00515445" w:rsidP="00515445">
      <w:pPr>
        <w:rPr>
          <w:lang w:val="vi-VN"/>
        </w:rPr>
      </w:pPr>
      <w:r w:rsidRPr="00515445">
        <w:rPr>
          <w:lang w:val="vi-VN"/>
        </w:rPr>
        <w:t>RESPONSE: {</w:t>
      </w:r>
    </w:p>
    <w:p w14:paraId="07A55FB6" w14:textId="77777777" w:rsidR="00515445" w:rsidRPr="00515445" w:rsidRDefault="00515445" w:rsidP="00515445">
      <w:pPr>
        <w:rPr>
          <w:lang w:val="vi-VN"/>
        </w:rPr>
      </w:pPr>
      <w:r w:rsidRPr="00515445">
        <w:rPr>
          <w:lang w:val="vi-VN"/>
        </w:rPr>
        <w:t xml:space="preserve">  "title": "Verb 'đợi'",</w:t>
      </w:r>
    </w:p>
    <w:p w14:paraId="6E5589DA" w14:textId="77777777" w:rsidR="00515445" w:rsidRPr="00515445" w:rsidRDefault="00515445" w:rsidP="00515445">
      <w:pPr>
        <w:rPr>
          <w:lang w:val="vi-VN"/>
        </w:rPr>
      </w:pPr>
      <w:r w:rsidRPr="00515445">
        <w:rPr>
          <w:lang w:val="vi-VN"/>
        </w:rPr>
        <w:t xml:space="preserve">  "short_explanation": "Used to express the action of waiting for someone or something.",</w:t>
      </w:r>
    </w:p>
    <w:p w14:paraId="62966E00" w14:textId="77777777" w:rsidR="00515445" w:rsidRPr="00515445" w:rsidRDefault="00515445" w:rsidP="00515445">
      <w:pPr>
        <w:rPr>
          <w:lang w:val="vi-VN"/>
        </w:rPr>
      </w:pPr>
      <w:r w:rsidRPr="00515445">
        <w:rPr>
          <w:lang w:val="vi-VN"/>
        </w:rPr>
        <w:t xml:space="preserve">  "long_explanation": "The Vietnamese verb 'đợi' is used to express the action of waiting. It is similar to the English verb 'wait'. As a transitive verb, 'đợi' often takes an object – the thing or person that one is waiting for. It can be used alone or in verb phrases.",</w:t>
      </w:r>
    </w:p>
    <w:p w14:paraId="4006CEF1" w14:textId="77777777" w:rsidR="00515445" w:rsidRPr="00515445" w:rsidRDefault="00515445" w:rsidP="00515445">
      <w:pPr>
        <w:rPr>
          <w:lang w:val="vi-VN"/>
        </w:rPr>
      </w:pPr>
      <w:r w:rsidRPr="00515445">
        <w:rPr>
          <w:lang w:val="vi-VN"/>
        </w:rPr>
        <w:t xml:space="preserve">  "formation": "subject + đợi + object",</w:t>
      </w:r>
    </w:p>
    <w:p w14:paraId="603DBE54" w14:textId="77777777" w:rsidR="00515445" w:rsidRPr="00515445" w:rsidRDefault="00515445" w:rsidP="00515445">
      <w:pPr>
        <w:rPr>
          <w:lang w:val="vi-VN"/>
        </w:rPr>
      </w:pPr>
      <w:r w:rsidRPr="00515445">
        <w:rPr>
          <w:lang w:val="vi-VN"/>
        </w:rPr>
        <w:t xml:space="preserve">  "examples": [</w:t>
      </w:r>
    </w:p>
    <w:p w14:paraId="3BBB80FF" w14:textId="77777777" w:rsidR="00515445" w:rsidRPr="00515445" w:rsidRDefault="00515445" w:rsidP="00515445">
      <w:pPr>
        <w:rPr>
          <w:lang w:val="vi-VN"/>
        </w:rPr>
      </w:pPr>
      <w:r w:rsidRPr="00515445">
        <w:rPr>
          <w:lang w:val="vi-VN"/>
        </w:rPr>
        <w:t xml:space="preserve">    {</w:t>
      </w:r>
    </w:p>
    <w:p w14:paraId="2350805E" w14:textId="77777777" w:rsidR="00515445" w:rsidRPr="00515445" w:rsidRDefault="00515445" w:rsidP="00515445">
      <w:pPr>
        <w:rPr>
          <w:lang w:val="vi-VN"/>
        </w:rPr>
      </w:pPr>
      <w:r w:rsidRPr="00515445">
        <w:rPr>
          <w:lang w:val="vi-VN"/>
        </w:rPr>
        <w:t xml:space="preserve">      "vn": "Tôi đang đợi bạn ở nhà hàng.",</w:t>
      </w:r>
    </w:p>
    <w:p w14:paraId="625965CC" w14:textId="77777777" w:rsidR="00515445" w:rsidRPr="00515445" w:rsidRDefault="00515445" w:rsidP="00515445">
      <w:pPr>
        <w:rPr>
          <w:lang w:val="vi-VN"/>
        </w:rPr>
      </w:pPr>
      <w:r w:rsidRPr="00515445">
        <w:rPr>
          <w:lang w:val="vi-VN"/>
        </w:rPr>
        <w:t xml:space="preserve">      "en": "I'm waiting for you at the restaurant."</w:t>
      </w:r>
    </w:p>
    <w:p w14:paraId="1AA3202C" w14:textId="77777777" w:rsidR="00515445" w:rsidRPr="00515445" w:rsidRDefault="00515445" w:rsidP="00515445">
      <w:pPr>
        <w:rPr>
          <w:lang w:val="vi-VN"/>
        </w:rPr>
      </w:pPr>
      <w:r w:rsidRPr="00515445">
        <w:rPr>
          <w:lang w:val="vi-VN"/>
        </w:rPr>
        <w:t xml:space="preserve">    },</w:t>
      </w:r>
    </w:p>
    <w:p w14:paraId="7F160262" w14:textId="77777777" w:rsidR="00515445" w:rsidRPr="00515445" w:rsidRDefault="00515445" w:rsidP="00515445">
      <w:pPr>
        <w:rPr>
          <w:lang w:val="vi-VN"/>
        </w:rPr>
      </w:pPr>
      <w:r w:rsidRPr="00515445">
        <w:rPr>
          <w:lang w:val="vi-VN"/>
        </w:rPr>
        <w:t xml:space="preserve">    {</w:t>
      </w:r>
    </w:p>
    <w:p w14:paraId="0A6677F8" w14:textId="77777777" w:rsidR="00515445" w:rsidRPr="00515445" w:rsidRDefault="00515445" w:rsidP="00515445">
      <w:pPr>
        <w:rPr>
          <w:lang w:val="vi-VN"/>
        </w:rPr>
      </w:pPr>
      <w:r w:rsidRPr="00515445">
        <w:rPr>
          <w:lang w:val="vi-VN"/>
        </w:rPr>
        <w:t xml:space="preserve">      "vn": "Chúng tôi đợi một giờ đồng hồ nhưng chuyến xe không tới.",</w:t>
      </w:r>
    </w:p>
    <w:p w14:paraId="18151D11" w14:textId="77777777" w:rsidR="00515445" w:rsidRPr="00515445" w:rsidRDefault="00515445" w:rsidP="00515445">
      <w:pPr>
        <w:rPr>
          <w:lang w:val="vi-VN"/>
        </w:rPr>
      </w:pPr>
      <w:r w:rsidRPr="00515445">
        <w:rPr>
          <w:lang w:val="vi-VN"/>
        </w:rPr>
        <w:t xml:space="preserve">      "en": "We waited an hour but the bus didn't come."</w:t>
      </w:r>
    </w:p>
    <w:p w14:paraId="7D08E2F3" w14:textId="77777777" w:rsidR="00515445" w:rsidRPr="00515445" w:rsidRDefault="00515445" w:rsidP="00515445">
      <w:pPr>
        <w:rPr>
          <w:lang w:val="vi-VN"/>
        </w:rPr>
      </w:pPr>
      <w:r w:rsidRPr="00515445">
        <w:rPr>
          <w:lang w:val="vi-VN"/>
        </w:rPr>
        <w:t xml:space="preserve">    },</w:t>
      </w:r>
    </w:p>
    <w:p w14:paraId="58F772F2" w14:textId="77777777" w:rsidR="00515445" w:rsidRPr="00515445" w:rsidRDefault="00515445" w:rsidP="00515445">
      <w:pPr>
        <w:rPr>
          <w:lang w:val="vi-VN"/>
        </w:rPr>
      </w:pPr>
      <w:r w:rsidRPr="00515445">
        <w:rPr>
          <w:lang w:val="vi-VN"/>
        </w:rPr>
        <w:t xml:space="preserve">    {</w:t>
      </w:r>
    </w:p>
    <w:p w14:paraId="280192B2" w14:textId="679CC340" w:rsidR="00515445" w:rsidRPr="00515445" w:rsidRDefault="00515445" w:rsidP="00515445">
      <w:pPr>
        <w:rPr>
          <w:lang w:val="vi-VN"/>
        </w:rPr>
      </w:pPr>
      <w:r w:rsidRPr="00515445">
        <w:rPr>
          <w:lang w:val="vi-VN"/>
        </w:rPr>
        <w:t xml:space="preserve">      "vn": "Anh ấy đợi bạn gái anh ấy đi mua sắm </w:t>
      </w:r>
      <w:ins w:id="105" w:author="LOGTO" w:date="2023-10-15T10:36:00Z">
        <w:r w:rsidR="00386055">
          <w:t xml:space="preserve">suốt </w:t>
        </w:r>
      </w:ins>
      <w:r w:rsidRPr="00515445">
        <w:rPr>
          <w:lang w:val="vi-VN"/>
        </w:rPr>
        <w:t>cả buổi chiều.",</w:t>
      </w:r>
    </w:p>
    <w:p w14:paraId="5F6575E7" w14:textId="77777777" w:rsidR="00515445" w:rsidRPr="00515445" w:rsidRDefault="00515445" w:rsidP="00515445">
      <w:pPr>
        <w:rPr>
          <w:lang w:val="vi-VN"/>
        </w:rPr>
      </w:pPr>
      <w:r w:rsidRPr="00515445">
        <w:rPr>
          <w:lang w:val="vi-VN"/>
        </w:rPr>
        <w:t xml:space="preserve">      "en": "He waited for his girlfriend shopping all afternoon."</w:t>
      </w:r>
    </w:p>
    <w:p w14:paraId="52690472" w14:textId="77777777" w:rsidR="00515445" w:rsidRPr="00515445" w:rsidRDefault="00515445" w:rsidP="00515445">
      <w:pPr>
        <w:rPr>
          <w:lang w:val="vi-VN"/>
        </w:rPr>
      </w:pPr>
      <w:r w:rsidRPr="00515445">
        <w:rPr>
          <w:lang w:val="vi-VN"/>
        </w:rPr>
        <w:t xml:space="preserve">    },</w:t>
      </w:r>
    </w:p>
    <w:p w14:paraId="21DC67FA" w14:textId="77777777" w:rsidR="00515445" w:rsidRPr="00515445" w:rsidRDefault="00515445" w:rsidP="00515445">
      <w:pPr>
        <w:rPr>
          <w:lang w:val="vi-VN"/>
        </w:rPr>
      </w:pPr>
      <w:r w:rsidRPr="00515445">
        <w:rPr>
          <w:lang w:val="vi-VN"/>
        </w:rPr>
        <w:t xml:space="preserve">    {</w:t>
      </w:r>
    </w:p>
    <w:p w14:paraId="1F8D9E24" w14:textId="7586D231" w:rsidR="00515445" w:rsidRPr="00515445" w:rsidRDefault="00515445" w:rsidP="00515445">
      <w:pPr>
        <w:rPr>
          <w:lang w:val="vi-VN"/>
        </w:rPr>
      </w:pPr>
      <w:r w:rsidRPr="00515445">
        <w:rPr>
          <w:lang w:val="vi-VN"/>
        </w:rPr>
        <w:t xml:space="preserve">      "vn": "Mẹ tôi thường đợi tôi về nhà </w:t>
      </w:r>
      <w:del w:id="106" w:author="LOGTO" w:date="2023-10-15T10:37:00Z">
        <w:r w:rsidRPr="00515445" w:rsidDel="00386055">
          <w:rPr>
            <w:lang w:val="vi-VN"/>
          </w:rPr>
          <w:delText xml:space="preserve">từ </w:delText>
        </w:r>
      </w:del>
      <w:ins w:id="107" w:author="LOGTO" w:date="2023-10-15T10:37:00Z">
        <w:r w:rsidR="00386055">
          <w:t xml:space="preserve">sau giờ tan học </w:t>
        </w:r>
      </w:ins>
      <w:del w:id="108" w:author="LOGTO" w:date="2023-10-15T10:37:00Z">
        <w:r w:rsidRPr="00515445" w:rsidDel="00386055">
          <w:rPr>
            <w:lang w:val="vi-VN"/>
          </w:rPr>
          <w:delText>trường.</w:delText>
        </w:r>
      </w:del>
      <w:r w:rsidRPr="00515445">
        <w:rPr>
          <w:lang w:val="vi-VN"/>
        </w:rPr>
        <w:t>",</w:t>
      </w:r>
    </w:p>
    <w:p w14:paraId="16F88706" w14:textId="77777777" w:rsidR="00515445" w:rsidRPr="00515445" w:rsidRDefault="00515445" w:rsidP="00515445">
      <w:pPr>
        <w:rPr>
          <w:lang w:val="vi-VN"/>
        </w:rPr>
      </w:pPr>
      <w:r w:rsidRPr="00515445">
        <w:rPr>
          <w:lang w:val="vi-VN"/>
        </w:rPr>
        <w:t xml:space="preserve">      "en": "My mother usually waits for me to come home from school."</w:t>
      </w:r>
    </w:p>
    <w:p w14:paraId="5760B0A5" w14:textId="77777777" w:rsidR="00515445" w:rsidRPr="00515445" w:rsidRDefault="00515445" w:rsidP="00515445">
      <w:pPr>
        <w:rPr>
          <w:lang w:val="vi-VN"/>
        </w:rPr>
      </w:pPr>
      <w:r w:rsidRPr="00515445">
        <w:rPr>
          <w:lang w:val="vi-VN"/>
        </w:rPr>
        <w:t xml:space="preserve">    }</w:t>
      </w:r>
    </w:p>
    <w:p w14:paraId="33657E03" w14:textId="77777777" w:rsidR="00515445" w:rsidRPr="00515445" w:rsidRDefault="00515445" w:rsidP="00515445">
      <w:pPr>
        <w:rPr>
          <w:lang w:val="vi-VN"/>
        </w:rPr>
      </w:pPr>
      <w:r w:rsidRPr="00515445">
        <w:rPr>
          <w:lang w:val="vi-VN"/>
        </w:rPr>
        <w:lastRenderedPageBreak/>
        <w:t xml:space="preserve">  ]</w:t>
      </w:r>
    </w:p>
    <w:p w14:paraId="57A00B49" w14:textId="77777777" w:rsidR="00515445" w:rsidRPr="00515445" w:rsidRDefault="00515445" w:rsidP="00515445">
      <w:pPr>
        <w:rPr>
          <w:lang w:val="vi-VN"/>
        </w:rPr>
      </w:pPr>
      <w:r w:rsidRPr="00515445">
        <w:rPr>
          <w:lang w:val="vi-VN"/>
        </w:rPr>
        <w:t>}</w:t>
      </w:r>
    </w:p>
    <w:p w14:paraId="31DDD353" w14:textId="77777777" w:rsidR="00515445" w:rsidRPr="00515445" w:rsidRDefault="00515445" w:rsidP="00515445">
      <w:pPr>
        <w:rPr>
          <w:lang w:val="vi-VN"/>
        </w:rPr>
      </w:pPr>
      <w:r w:rsidRPr="00515445">
        <w:rPr>
          <w:lang w:val="vi-VN"/>
        </w:rPr>
        <w:t>-----------------------------</w:t>
      </w:r>
    </w:p>
    <w:p w14:paraId="2600EEE5" w14:textId="77777777" w:rsidR="00515445" w:rsidRPr="00515445" w:rsidRDefault="00515445" w:rsidP="00515445">
      <w:pPr>
        <w:rPr>
          <w:lang w:val="vi-VN"/>
        </w:rPr>
      </w:pPr>
      <w:r w:rsidRPr="00515445">
        <w:rPr>
          <w:lang w:val="vi-VN"/>
        </w:rPr>
        <w:t xml:space="preserve">keyword: Verb 'được' </w:t>
      </w:r>
    </w:p>
    <w:p w14:paraId="0CD99592" w14:textId="77777777" w:rsidR="00515445" w:rsidRPr="00515445" w:rsidRDefault="00515445" w:rsidP="00515445">
      <w:pPr>
        <w:rPr>
          <w:lang w:val="vi-VN"/>
        </w:rPr>
      </w:pPr>
      <w:r w:rsidRPr="00515445">
        <w:rPr>
          <w:lang w:val="vi-VN"/>
        </w:rPr>
        <w:t xml:space="preserve">PROMPT: Generate grammar explanation for following Vietnamese grammar point: Verb 'được' </w:t>
      </w:r>
    </w:p>
    <w:p w14:paraId="124BB55E" w14:textId="77777777" w:rsidR="00515445" w:rsidRPr="00515445" w:rsidRDefault="00515445" w:rsidP="00515445">
      <w:pPr>
        <w:rPr>
          <w:lang w:val="vi-VN"/>
        </w:rPr>
      </w:pPr>
      <w:r w:rsidRPr="00515445">
        <w:rPr>
          <w:lang w:val="vi-VN"/>
        </w:rPr>
        <w:t>RESPONSE: {</w:t>
      </w:r>
    </w:p>
    <w:p w14:paraId="7D799AE1" w14:textId="77777777" w:rsidR="00515445" w:rsidRPr="00515445" w:rsidRDefault="00515445" w:rsidP="00515445">
      <w:pPr>
        <w:rPr>
          <w:lang w:val="vi-VN"/>
        </w:rPr>
      </w:pPr>
      <w:r w:rsidRPr="00515445">
        <w:rPr>
          <w:lang w:val="vi-VN"/>
        </w:rPr>
        <w:t xml:space="preserve">  "title": "Verb 'được'",</w:t>
      </w:r>
    </w:p>
    <w:p w14:paraId="3D37B1BC" w14:textId="77777777" w:rsidR="00515445" w:rsidRPr="00515445" w:rsidRDefault="00515445" w:rsidP="00515445">
      <w:pPr>
        <w:rPr>
          <w:lang w:val="vi-VN"/>
        </w:rPr>
      </w:pPr>
      <w:r w:rsidRPr="00515445">
        <w:rPr>
          <w:lang w:val="vi-VN"/>
        </w:rPr>
        <w:t xml:space="preserve">  "short_explanation": "Used to show passive voice or permission, receipt, ability to do something.",</w:t>
      </w:r>
    </w:p>
    <w:p w14:paraId="1CAA46DA" w14:textId="77777777" w:rsidR="00515445" w:rsidRPr="00515445" w:rsidRDefault="00515445" w:rsidP="00515445">
      <w:pPr>
        <w:rPr>
          <w:lang w:val="vi-VN"/>
        </w:rPr>
      </w:pPr>
      <w:r w:rsidRPr="00515445">
        <w:rPr>
          <w:lang w:val="vi-VN"/>
        </w:rPr>
        <w:t xml:space="preserve">  "long_explanation": "The Vietnamese verb 'được' is versatile and can be used in a number of different contexts. Primarily, it is used to convert sentences from active to passive voice. In a secondary sense, it can be used to indicate permission or the receipt of something. Lastly, 'được' is used to express the ability to do something.",</w:t>
      </w:r>
    </w:p>
    <w:p w14:paraId="4B6CCC99" w14:textId="77777777" w:rsidR="00515445" w:rsidRPr="00515445" w:rsidRDefault="00515445" w:rsidP="00515445">
      <w:pPr>
        <w:rPr>
          <w:lang w:val="vi-VN"/>
        </w:rPr>
      </w:pPr>
      <w:r w:rsidRPr="00515445">
        <w:rPr>
          <w:lang w:val="vi-VN"/>
        </w:rPr>
        <w:t xml:space="preserve">  "formation": "Subject + được + Verb (+ Object)",</w:t>
      </w:r>
    </w:p>
    <w:p w14:paraId="27F1D44A" w14:textId="77777777" w:rsidR="00515445" w:rsidRPr="00515445" w:rsidRDefault="00515445" w:rsidP="00515445">
      <w:pPr>
        <w:rPr>
          <w:lang w:val="vi-VN"/>
        </w:rPr>
      </w:pPr>
      <w:r w:rsidRPr="00515445">
        <w:rPr>
          <w:lang w:val="vi-VN"/>
        </w:rPr>
        <w:t xml:space="preserve">  "examples": [</w:t>
      </w:r>
    </w:p>
    <w:p w14:paraId="0369D209" w14:textId="77777777" w:rsidR="00515445" w:rsidRPr="00515445" w:rsidRDefault="00515445" w:rsidP="00515445">
      <w:pPr>
        <w:rPr>
          <w:lang w:val="vi-VN"/>
        </w:rPr>
      </w:pPr>
      <w:r w:rsidRPr="00515445">
        <w:rPr>
          <w:lang w:val="vi-VN"/>
        </w:rPr>
        <w:t xml:space="preserve">    {</w:t>
      </w:r>
    </w:p>
    <w:p w14:paraId="0DAB4AC3" w14:textId="77777777" w:rsidR="00515445" w:rsidRPr="00515445" w:rsidRDefault="00515445" w:rsidP="00515445">
      <w:pPr>
        <w:rPr>
          <w:lang w:val="vi-VN"/>
        </w:rPr>
      </w:pPr>
      <w:r w:rsidRPr="00515445">
        <w:rPr>
          <w:lang w:val="vi-VN"/>
        </w:rPr>
        <w:t xml:space="preserve">      "vn": "Tôi được mẹ cho phép đi xem phim.",</w:t>
      </w:r>
    </w:p>
    <w:p w14:paraId="7F5FC3BF" w14:textId="77777777" w:rsidR="00515445" w:rsidRPr="00515445" w:rsidRDefault="00515445" w:rsidP="00515445">
      <w:pPr>
        <w:rPr>
          <w:lang w:val="vi-VN"/>
        </w:rPr>
      </w:pPr>
      <w:r w:rsidRPr="00515445">
        <w:rPr>
          <w:lang w:val="vi-VN"/>
        </w:rPr>
        <w:t xml:space="preserve">      "en": "I am allowed by my mom to go to the cinema."</w:t>
      </w:r>
    </w:p>
    <w:p w14:paraId="17E57D56" w14:textId="77777777" w:rsidR="00515445" w:rsidRPr="00515445" w:rsidRDefault="00515445" w:rsidP="00515445">
      <w:pPr>
        <w:rPr>
          <w:lang w:val="vi-VN"/>
        </w:rPr>
      </w:pPr>
      <w:r w:rsidRPr="00515445">
        <w:rPr>
          <w:lang w:val="vi-VN"/>
        </w:rPr>
        <w:t xml:space="preserve">    },</w:t>
      </w:r>
    </w:p>
    <w:p w14:paraId="5A0604F6" w14:textId="77777777" w:rsidR="00515445" w:rsidRPr="00515445" w:rsidRDefault="00515445" w:rsidP="00515445">
      <w:pPr>
        <w:rPr>
          <w:lang w:val="vi-VN"/>
        </w:rPr>
      </w:pPr>
      <w:r w:rsidRPr="00515445">
        <w:rPr>
          <w:lang w:val="vi-VN"/>
        </w:rPr>
        <w:t xml:space="preserve">    {</w:t>
      </w:r>
    </w:p>
    <w:p w14:paraId="33F93E77" w14:textId="77777777" w:rsidR="00515445" w:rsidRPr="00515445" w:rsidRDefault="00515445" w:rsidP="00515445">
      <w:pPr>
        <w:rPr>
          <w:lang w:val="vi-VN"/>
        </w:rPr>
      </w:pPr>
      <w:r w:rsidRPr="00515445">
        <w:rPr>
          <w:lang w:val="vi-VN"/>
        </w:rPr>
        <w:t xml:space="preserve">      "vn": "Tôi được cô ấy tặng một cuốn sách.",</w:t>
      </w:r>
    </w:p>
    <w:p w14:paraId="7BDE20B0" w14:textId="77777777" w:rsidR="00515445" w:rsidRPr="00515445" w:rsidRDefault="00515445" w:rsidP="00515445">
      <w:pPr>
        <w:rPr>
          <w:lang w:val="vi-VN"/>
        </w:rPr>
      </w:pPr>
      <w:r w:rsidRPr="00515445">
        <w:rPr>
          <w:lang w:val="vi-VN"/>
        </w:rPr>
        <w:t xml:space="preserve">      "en": "I was given a book by her."</w:t>
      </w:r>
    </w:p>
    <w:p w14:paraId="1398E864" w14:textId="77777777" w:rsidR="00515445" w:rsidRPr="00515445" w:rsidRDefault="00515445" w:rsidP="00515445">
      <w:pPr>
        <w:rPr>
          <w:lang w:val="vi-VN"/>
        </w:rPr>
      </w:pPr>
      <w:r w:rsidRPr="00515445">
        <w:rPr>
          <w:lang w:val="vi-VN"/>
        </w:rPr>
        <w:t xml:space="preserve">    },</w:t>
      </w:r>
    </w:p>
    <w:p w14:paraId="6C17FFBE" w14:textId="77777777" w:rsidR="00515445" w:rsidRPr="00515445" w:rsidRDefault="00515445" w:rsidP="00515445">
      <w:pPr>
        <w:rPr>
          <w:lang w:val="vi-VN"/>
        </w:rPr>
      </w:pPr>
      <w:r w:rsidRPr="00515445">
        <w:rPr>
          <w:lang w:val="vi-VN"/>
        </w:rPr>
        <w:t xml:space="preserve">    {</w:t>
      </w:r>
    </w:p>
    <w:p w14:paraId="6FBB1DCC" w14:textId="77777777" w:rsidR="00515445" w:rsidRPr="00515445" w:rsidRDefault="00515445" w:rsidP="00515445">
      <w:pPr>
        <w:rPr>
          <w:lang w:val="vi-VN"/>
        </w:rPr>
      </w:pPr>
      <w:r w:rsidRPr="00515445">
        <w:rPr>
          <w:lang w:val="vi-VN"/>
        </w:rPr>
        <w:t xml:space="preserve">      "vn": "Tôi được học Tiếng Việt.",</w:t>
      </w:r>
    </w:p>
    <w:p w14:paraId="78730C06" w14:textId="77777777" w:rsidR="00515445" w:rsidRPr="00515445" w:rsidRDefault="00515445" w:rsidP="00515445">
      <w:pPr>
        <w:rPr>
          <w:lang w:val="vi-VN"/>
        </w:rPr>
      </w:pPr>
      <w:r w:rsidRPr="00515445">
        <w:rPr>
          <w:lang w:val="vi-VN"/>
        </w:rPr>
        <w:t xml:space="preserve">      "en": "I get to learn Vietnamese."</w:t>
      </w:r>
    </w:p>
    <w:p w14:paraId="70A13830" w14:textId="77777777" w:rsidR="00515445" w:rsidRPr="00515445" w:rsidRDefault="00515445" w:rsidP="00515445">
      <w:pPr>
        <w:rPr>
          <w:lang w:val="vi-VN"/>
        </w:rPr>
      </w:pPr>
      <w:r w:rsidRPr="00515445">
        <w:rPr>
          <w:lang w:val="vi-VN"/>
        </w:rPr>
        <w:t xml:space="preserve">    },</w:t>
      </w:r>
    </w:p>
    <w:p w14:paraId="73F58CEF" w14:textId="77777777" w:rsidR="00515445" w:rsidRPr="00515445" w:rsidRDefault="00515445" w:rsidP="00515445">
      <w:pPr>
        <w:rPr>
          <w:lang w:val="vi-VN"/>
        </w:rPr>
      </w:pPr>
      <w:r w:rsidRPr="00515445">
        <w:rPr>
          <w:lang w:val="vi-VN"/>
        </w:rPr>
        <w:t xml:space="preserve">    {</w:t>
      </w:r>
    </w:p>
    <w:p w14:paraId="2E2CA4A3" w14:textId="77777777" w:rsidR="00515445" w:rsidRPr="00515445" w:rsidRDefault="00515445" w:rsidP="00515445">
      <w:pPr>
        <w:rPr>
          <w:lang w:val="vi-VN"/>
        </w:rPr>
      </w:pPr>
      <w:r w:rsidRPr="00515445">
        <w:rPr>
          <w:lang w:val="vi-VN"/>
        </w:rPr>
        <w:t xml:space="preserve">      "vn": "Bài tập này được giáo viên giảng trong lớp.",</w:t>
      </w:r>
    </w:p>
    <w:p w14:paraId="01B4C5C7" w14:textId="77777777" w:rsidR="00515445" w:rsidRPr="00515445" w:rsidRDefault="00515445" w:rsidP="00515445">
      <w:pPr>
        <w:rPr>
          <w:lang w:val="vi-VN"/>
        </w:rPr>
      </w:pPr>
      <w:r w:rsidRPr="00515445">
        <w:rPr>
          <w:lang w:val="vi-VN"/>
        </w:rPr>
        <w:t xml:space="preserve">      "en": "This exercise was taught by the teacher in class."</w:t>
      </w:r>
    </w:p>
    <w:p w14:paraId="0F141E7D" w14:textId="77777777" w:rsidR="00515445" w:rsidRPr="00515445" w:rsidRDefault="00515445" w:rsidP="00515445">
      <w:pPr>
        <w:rPr>
          <w:lang w:val="vi-VN"/>
        </w:rPr>
      </w:pPr>
      <w:r w:rsidRPr="00515445">
        <w:rPr>
          <w:lang w:val="vi-VN"/>
        </w:rPr>
        <w:t xml:space="preserve">    }</w:t>
      </w:r>
    </w:p>
    <w:p w14:paraId="11E267EC" w14:textId="77777777" w:rsidR="00515445" w:rsidRPr="00515445" w:rsidRDefault="00515445" w:rsidP="00515445">
      <w:pPr>
        <w:rPr>
          <w:lang w:val="vi-VN"/>
        </w:rPr>
      </w:pPr>
      <w:r w:rsidRPr="00515445">
        <w:rPr>
          <w:lang w:val="vi-VN"/>
        </w:rPr>
        <w:t xml:space="preserve">  ]</w:t>
      </w:r>
    </w:p>
    <w:p w14:paraId="35B9904B" w14:textId="77777777" w:rsidR="00515445" w:rsidRPr="00515445" w:rsidRDefault="00515445" w:rsidP="00515445">
      <w:pPr>
        <w:rPr>
          <w:lang w:val="vi-VN"/>
        </w:rPr>
      </w:pPr>
      <w:r w:rsidRPr="00515445">
        <w:rPr>
          <w:lang w:val="vi-VN"/>
        </w:rPr>
        <w:t>}</w:t>
      </w:r>
    </w:p>
    <w:p w14:paraId="2AE152A2" w14:textId="77777777" w:rsidR="00515445" w:rsidRPr="00515445" w:rsidRDefault="00515445" w:rsidP="00515445">
      <w:pPr>
        <w:rPr>
          <w:lang w:val="vi-VN"/>
        </w:rPr>
      </w:pPr>
      <w:r w:rsidRPr="00515445">
        <w:rPr>
          <w:lang w:val="vi-VN"/>
        </w:rPr>
        <w:t>-----------------------------</w:t>
      </w:r>
    </w:p>
    <w:p w14:paraId="212BCBF9" w14:textId="77777777" w:rsidR="00515445" w:rsidRPr="00515445" w:rsidRDefault="00515445" w:rsidP="00515445">
      <w:pPr>
        <w:rPr>
          <w:lang w:val="vi-VN"/>
        </w:rPr>
      </w:pPr>
      <w:r w:rsidRPr="00515445">
        <w:rPr>
          <w:lang w:val="vi-VN"/>
        </w:rPr>
        <w:t xml:space="preserve">keyword: Verb 'gọi' </w:t>
      </w:r>
    </w:p>
    <w:p w14:paraId="283CCEFF" w14:textId="77777777" w:rsidR="00515445" w:rsidRPr="00515445" w:rsidRDefault="00515445" w:rsidP="00515445">
      <w:pPr>
        <w:rPr>
          <w:lang w:val="vi-VN"/>
        </w:rPr>
      </w:pPr>
      <w:r w:rsidRPr="00515445">
        <w:rPr>
          <w:lang w:val="vi-VN"/>
        </w:rPr>
        <w:t xml:space="preserve">PROMPT: Generate grammar explanation for following Vietnamese grammar point: Verb 'gọi' </w:t>
      </w:r>
    </w:p>
    <w:p w14:paraId="3FDDE7AD" w14:textId="77777777" w:rsidR="00515445" w:rsidRPr="00515445" w:rsidRDefault="00515445" w:rsidP="00515445">
      <w:pPr>
        <w:rPr>
          <w:lang w:val="vi-VN"/>
        </w:rPr>
      </w:pPr>
      <w:r w:rsidRPr="00515445">
        <w:rPr>
          <w:lang w:val="vi-VN"/>
        </w:rPr>
        <w:t>RESPONSE: {</w:t>
      </w:r>
    </w:p>
    <w:p w14:paraId="3F0DA5EC" w14:textId="77777777" w:rsidR="00515445" w:rsidRPr="00515445" w:rsidRDefault="00515445" w:rsidP="00515445">
      <w:pPr>
        <w:rPr>
          <w:lang w:val="vi-VN"/>
        </w:rPr>
      </w:pPr>
      <w:r w:rsidRPr="00515445">
        <w:rPr>
          <w:lang w:val="vi-VN"/>
        </w:rPr>
        <w:t xml:space="preserve">  "title": "Verb 'gọi'",</w:t>
      </w:r>
    </w:p>
    <w:p w14:paraId="09A332EB" w14:textId="77777777" w:rsidR="00515445" w:rsidRPr="00515445" w:rsidRDefault="00515445" w:rsidP="00515445">
      <w:pPr>
        <w:rPr>
          <w:lang w:val="vi-VN"/>
        </w:rPr>
      </w:pPr>
      <w:r w:rsidRPr="00515445">
        <w:rPr>
          <w:lang w:val="vi-VN"/>
        </w:rPr>
        <w:t xml:space="preserve">  "short_explanation": "Used to indicate the action of calling or naming something or someone.",</w:t>
      </w:r>
    </w:p>
    <w:p w14:paraId="54E50F3A" w14:textId="77777777" w:rsidR="00515445" w:rsidRPr="00515445" w:rsidRDefault="00515445" w:rsidP="00515445">
      <w:pPr>
        <w:rPr>
          <w:lang w:val="vi-VN"/>
        </w:rPr>
      </w:pPr>
      <w:r w:rsidRPr="00515445">
        <w:rPr>
          <w:lang w:val="vi-VN"/>
        </w:rPr>
        <w:t xml:space="preserve">  "long_explanation": "The Vietnamese verb 'gọi' is used to refer to the action of calling or naming something or someone. It suggests the act of attracting someone's attention by shouting or using a particular name or term. Apart from its literal meaning, the verb 'gọi' can also be used in various contexts and with different prepositions to express different meanings.",</w:t>
      </w:r>
    </w:p>
    <w:p w14:paraId="72860433" w14:textId="77777777" w:rsidR="00515445" w:rsidRPr="00515445" w:rsidRDefault="00515445" w:rsidP="00515445">
      <w:pPr>
        <w:rPr>
          <w:lang w:val="vi-VN"/>
        </w:rPr>
      </w:pPr>
      <w:r w:rsidRPr="00515445">
        <w:rPr>
          <w:lang w:val="vi-VN"/>
        </w:rPr>
        <w:lastRenderedPageBreak/>
        <w:t xml:space="preserve">  "formation": "subject + gọi + object",</w:t>
      </w:r>
    </w:p>
    <w:p w14:paraId="1A5C1A75" w14:textId="77777777" w:rsidR="00515445" w:rsidRPr="00515445" w:rsidRDefault="00515445" w:rsidP="00515445">
      <w:pPr>
        <w:rPr>
          <w:lang w:val="vi-VN"/>
        </w:rPr>
      </w:pPr>
      <w:r w:rsidRPr="00515445">
        <w:rPr>
          <w:lang w:val="vi-VN"/>
        </w:rPr>
        <w:t xml:space="preserve">  "examples": [</w:t>
      </w:r>
    </w:p>
    <w:p w14:paraId="5A6FACA1" w14:textId="77777777" w:rsidR="00515445" w:rsidRPr="00515445" w:rsidRDefault="00515445" w:rsidP="00515445">
      <w:pPr>
        <w:rPr>
          <w:lang w:val="vi-VN"/>
        </w:rPr>
      </w:pPr>
      <w:r w:rsidRPr="00515445">
        <w:rPr>
          <w:lang w:val="vi-VN"/>
        </w:rPr>
        <w:t xml:space="preserve">    {</w:t>
      </w:r>
    </w:p>
    <w:p w14:paraId="093E8A30" w14:textId="681DB705" w:rsidR="00515445" w:rsidRPr="00515445" w:rsidRDefault="00515445" w:rsidP="00515445">
      <w:pPr>
        <w:rPr>
          <w:lang w:val="vi-VN"/>
        </w:rPr>
      </w:pPr>
      <w:r w:rsidRPr="00515445">
        <w:rPr>
          <w:lang w:val="vi-VN"/>
        </w:rPr>
        <w:t xml:space="preserve">      "vn": "Họ gọi cô ấy là Hoa vì cô ấy rất yêu</w:t>
      </w:r>
      <w:ins w:id="109" w:author="LOGTO" w:date="2023-10-15T10:38:00Z">
        <w:r w:rsidR="009239CF">
          <w:t xml:space="preserve"> thích các loại</w:t>
        </w:r>
      </w:ins>
      <w:r w:rsidRPr="00515445">
        <w:rPr>
          <w:lang w:val="vi-VN"/>
        </w:rPr>
        <w:t xml:space="preserve"> hoa.",</w:t>
      </w:r>
    </w:p>
    <w:p w14:paraId="3F4803EB" w14:textId="77777777" w:rsidR="00515445" w:rsidRPr="00515445" w:rsidRDefault="00515445" w:rsidP="00515445">
      <w:pPr>
        <w:rPr>
          <w:lang w:val="vi-VN"/>
        </w:rPr>
      </w:pPr>
      <w:r w:rsidRPr="00515445">
        <w:rPr>
          <w:lang w:val="vi-VN"/>
        </w:rPr>
        <w:t xml:space="preserve">      "en": "They call her Hoa because she loves flowers very much."</w:t>
      </w:r>
    </w:p>
    <w:p w14:paraId="48CB15DA" w14:textId="77777777" w:rsidR="00515445" w:rsidRPr="00515445" w:rsidRDefault="00515445" w:rsidP="00515445">
      <w:pPr>
        <w:rPr>
          <w:lang w:val="vi-VN"/>
        </w:rPr>
      </w:pPr>
      <w:r w:rsidRPr="00515445">
        <w:rPr>
          <w:lang w:val="vi-VN"/>
        </w:rPr>
        <w:t xml:space="preserve">    },</w:t>
      </w:r>
    </w:p>
    <w:p w14:paraId="321230FA" w14:textId="77777777" w:rsidR="00515445" w:rsidRPr="00515445" w:rsidRDefault="00515445" w:rsidP="00515445">
      <w:pPr>
        <w:rPr>
          <w:lang w:val="vi-VN"/>
        </w:rPr>
      </w:pPr>
      <w:r w:rsidRPr="00515445">
        <w:rPr>
          <w:lang w:val="vi-VN"/>
        </w:rPr>
        <w:t xml:space="preserve">    {</w:t>
      </w:r>
    </w:p>
    <w:p w14:paraId="7EEDA60E" w14:textId="77777777" w:rsidR="00515445" w:rsidRPr="00515445" w:rsidRDefault="00515445" w:rsidP="00515445">
      <w:pPr>
        <w:rPr>
          <w:lang w:val="vi-VN"/>
        </w:rPr>
      </w:pPr>
      <w:r w:rsidRPr="00515445">
        <w:rPr>
          <w:lang w:val="vi-VN"/>
        </w:rPr>
        <w:t xml:space="preserve">      "vn": "Anh ta gọi em, nhưng em không nghe thấy.",</w:t>
      </w:r>
    </w:p>
    <w:p w14:paraId="7E0872F9" w14:textId="77777777" w:rsidR="00515445" w:rsidRPr="00515445" w:rsidRDefault="00515445" w:rsidP="00515445">
      <w:pPr>
        <w:rPr>
          <w:lang w:val="vi-VN"/>
        </w:rPr>
      </w:pPr>
      <w:r w:rsidRPr="00515445">
        <w:rPr>
          <w:lang w:val="vi-VN"/>
        </w:rPr>
        <w:t xml:space="preserve">      "en": "He called me, but I didn't hear."</w:t>
      </w:r>
    </w:p>
    <w:p w14:paraId="252FBF75" w14:textId="77777777" w:rsidR="00515445" w:rsidRPr="00515445" w:rsidRDefault="00515445" w:rsidP="00515445">
      <w:pPr>
        <w:rPr>
          <w:lang w:val="vi-VN"/>
        </w:rPr>
      </w:pPr>
      <w:r w:rsidRPr="00515445">
        <w:rPr>
          <w:lang w:val="vi-VN"/>
        </w:rPr>
        <w:t xml:space="preserve">    },</w:t>
      </w:r>
    </w:p>
    <w:p w14:paraId="33D0AEDE" w14:textId="77777777" w:rsidR="00515445" w:rsidRPr="00515445" w:rsidRDefault="00515445" w:rsidP="00515445">
      <w:pPr>
        <w:rPr>
          <w:lang w:val="vi-VN"/>
        </w:rPr>
      </w:pPr>
      <w:r w:rsidRPr="00515445">
        <w:rPr>
          <w:lang w:val="vi-VN"/>
        </w:rPr>
        <w:t xml:space="preserve">    {</w:t>
      </w:r>
    </w:p>
    <w:p w14:paraId="67D13970" w14:textId="3EA43D27" w:rsidR="00515445" w:rsidRPr="00515445" w:rsidRDefault="00515445" w:rsidP="00515445">
      <w:pPr>
        <w:rPr>
          <w:lang w:val="vi-VN"/>
        </w:rPr>
      </w:pPr>
      <w:r w:rsidRPr="00515445">
        <w:rPr>
          <w:lang w:val="vi-VN"/>
        </w:rPr>
        <w:t xml:space="preserve">      "vn": "Điện thoại của anh ta </w:t>
      </w:r>
      <w:del w:id="110" w:author="LOGTO" w:date="2023-10-15T10:39:00Z">
        <w:r w:rsidRPr="00515445" w:rsidDel="009239CF">
          <w:rPr>
            <w:lang w:val="vi-VN"/>
          </w:rPr>
          <w:delText>đang gọi</w:delText>
        </w:r>
      </w:del>
      <w:ins w:id="111" w:author="LOGTO" w:date="2023-10-15T10:39:00Z">
        <w:r w:rsidR="009239CF">
          <w:t>đang đổ chuông</w:t>
        </w:r>
      </w:ins>
      <w:r w:rsidRPr="00515445">
        <w:rPr>
          <w:lang w:val="vi-VN"/>
        </w:rPr>
        <w:t>. Bạn hãy nhận điện thoại</w:t>
      </w:r>
      <w:ins w:id="112" w:author="LOGTO" w:date="2023-10-15T10:39:00Z">
        <w:r w:rsidR="009239CF">
          <w:t xml:space="preserve"> nhé</w:t>
        </w:r>
      </w:ins>
      <w:r w:rsidRPr="00515445">
        <w:rPr>
          <w:lang w:val="vi-VN"/>
        </w:rPr>
        <w:t>.",</w:t>
      </w:r>
    </w:p>
    <w:p w14:paraId="60955FC4" w14:textId="77777777" w:rsidR="00515445" w:rsidRPr="00515445" w:rsidRDefault="00515445" w:rsidP="00515445">
      <w:pPr>
        <w:rPr>
          <w:lang w:val="vi-VN"/>
        </w:rPr>
      </w:pPr>
      <w:r w:rsidRPr="00515445">
        <w:rPr>
          <w:lang w:val="vi-VN"/>
        </w:rPr>
        <w:t xml:space="preserve">      "en": "His phone is ringing. Please answer the phone."</w:t>
      </w:r>
    </w:p>
    <w:p w14:paraId="5D87D97D" w14:textId="77777777" w:rsidR="00515445" w:rsidRPr="00515445" w:rsidRDefault="00515445" w:rsidP="00515445">
      <w:pPr>
        <w:rPr>
          <w:lang w:val="vi-VN"/>
        </w:rPr>
      </w:pPr>
      <w:r w:rsidRPr="00515445">
        <w:rPr>
          <w:lang w:val="vi-VN"/>
        </w:rPr>
        <w:t xml:space="preserve">    },</w:t>
      </w:r>
    </w:p>
    <w:p w14:paraId="3FAF70D8" w14:textId="77777777" w:rsidR="00515445" w:rsidRPr="00515445" w:rsidRDefault="00515445" w:rsidP="00515445">
      <w:pPr>
        <w:rPr>
          <w:lang w:val="vi-VN"/>
        </w:rPr>
      </w:pPr>
      <w:r w:rsidRPr="00515445">
        <w:rPr>
          <w:lang w:val="vi-VN"/>
        </w:rPr>
        <w:t xml:space="preserve">    {</w:t>
      </w:r>
    </w:p>
    <w:p w14:paraId="4888DF8A" w14:textId="43B3F7FC" w:rsidR="00515445" w:rsidRPr="00515445" w:rsidRDefault="00515445" w:rsidP="00515445">
      <w:pPr>
        <w:rPr>
          <w:lang w:val="vi-VN"/>
        </w:rPr>
      </w:pPr>
      <w:r w:rsidRPr="00515445">
        <w:rPr>
          <w:lang w:val="vi-VN"/>
        </w:rPr>
        <w:t xml:space="preserve">      "vn": "Mọi người thường gọi anh ấy là </w:t>
      </w:r>
      <w:del w:id="113" w:author="LOGTO" w:date="2023-10-15T10:39:00Z">
        <w:r w:rsidRPr="00515445" w:rsidDel="009239CF">
          <w:rPr>
            <w:lang w:val="vi-VN"/>
          </w:rPr>
          <w:delText>'ông trùm</w:delText>
        </w:r>
      </w:del>
      <w:ins w:id="114" w:author="LOGTO" w:date="2023-10-15T10:39:00Z">
        <w:r w:rsidR="009239CF">
          <w:t>Sếp</w:t>
        </w:r>
      </w:ins>
      <w:r w:rsidRPr="00515445">
        <w:rPr>
          <w:lang w:val="vi-VN"/>
        </w:rPr>
        <w:t>' vì anh ấy luôn quản lý mọi thứ trong công ty.",</w:t>
      </w:r>
    </w:p>
    <w:p w14:paraId="45F49F81" w14:textId="77777777" w:rsidR="00515445" w:rsidRPr="00515445" w:rsidRDefault="00515445" w:rsidP="00515445">
      <w:pPr>
        <w:rPr>
          <w:lang w:val="vi-VN"/>
        </w:rPr>
      </w:pPr>
      <w:r w:rsidRPr="00515445">
        <w:rPr>
          <w:lang w:val="vi-VN"/>
        </w:rPr>
        <w:t xml:space="preserve">      "en": "People often call him 'the boss' because he always manages everything in the company."</w:t>
      </w:r>
    </w:p>
    <w:p w14:paraId="5497E0B1" w14:textId="77777777" w:rsidR="00515445" w:rsidRPr="00515445" w:rsidRDefault="00515445" w:rsidP="00515445">
      <w:pPr>
        <w:rPr>
          <w:lang w:val="vi-VN"/>
        </w:rPr>
      </w:pPr>
      <w:r w:rsidRPr="00515445">
        <w:rPr>
          <w:lang w:val="vi-VN"/>
        </w:rPr>
        <w:t xml:space="preserve">    }</w:t>
      </w:r>
    </w:p>
    <w:p w14:paraId="6193D56B" w14:textId="77777777" w:rsidR="00515445" w:rsidRPr="00515445" w:rsidRDefault="00515445" w:rsidP="00515445">
      <w:pPr>
        <w:rPr>
          <w:lang w:val="vi-VN"/>
        </w:rPr>
      </w:pPr>
      <w:r w:rsidRPr="00515445">
        <w:rPr>
          <w:lang w:val="vi-VN"/>
        </w:rPr>
        <w:t xml:space="preserve">  ]</w:t>
      </w:r>
    </w:p>
    <w:p w14:paraId="7F6F5205" w14:textId="77777777" w:rsidR="00515445" w:rsidRPr="00515445" w:rsidRDefault="00515445" w:rsidP="00515445">
      <w:pPr>
        <w:rPr>
          <w:lang w:val="vi-VN"/>
        </w:rPr>
      </w:pPr>
      <w:r w:rsidRPr="00515445">
        <w:rPr>
          <w:lang w:val="vi-VN"/>
        </w:rPr>
        <w:t>}</w:t>
      </w:r>
    </w:p>
    <w:p w14:paraId="6CAA7616" w14:textId="77777777" w:rsidR="00515445" w:rsidRPr="00515445" w:rsidRDefault="00515445" w:rsidP="00515445">
      <w:pPr>
        <w:rPr>
          <w:lang w:val="vi-VN"/>
        </w:rPr>
      </w:pPr>
      <w:r w:rsidRPr="00515445">
        <w:rPr>
          <w:lang w:val="vi-VN"/>
        </w:rPr>
        <w:t>-----------------------------</w:t>
      </w:r>
    </w:p>
    <w:p w14:paraId="628115F6" w14:textId="77777777" w:rsidR="00515445" w:rsidRPr="00515445" w:rsidRDefault="00515445" w:rsidP="00515445">
      <w:pPr>
        <w:rPr>
          <w:lang w:val="vi-VN"/>
        </w:rPr>
      </w:pPr>
      <w:r w:rsidRPr="00515445">
        <w:rPr>
          <w:lang w:val="vi-VN"/>
        </w:rPr>
        <w:t xml:space="preserve">keyword: Verb 'gửi' </w:t>
      </w:r>
    </w:p>
    <w:p w14:paraId="0D3474D5" w14:textId="77777777" w:rsidR="00515445" w:rsidRPr="00515445" w:rsidRDefault="00515445" w:rsidP="00515445">
      <w:pPr>
        <w:rPr>
          <w:lang w:val="vi-VN"/>
        </w:rPr>
      </w:pPr>
      <w:r w:rsidRPr="00515445">
        <w:rPr>
          <w:lang w:val="vi-VN"/>
        </w:rPr>
        <w:t xml:space="preserve">PROMPT: Generate grammar explanation for following Vietnamese grammar point: Verb 'gửi' </w:t>
      </w:r>
    </w:p>
    <w:p w14:paraId="3072C986" w14:textId="77777777" w:rsidR="00515445" w:rsidRPr="00515445" w:rsidRDefault="00515445" w:rsidP="00515445">
      <w:pPr>
        <w:rPr>
          <w:lang w:val="vi-VN"/>
        </w:rPr>
      </w:pPr>
      <w:r w:rsidRPr="00515445">
        <w:rPr>
          <w:lang w:val="vi-VN"/>
        </w:rPr>
        <w:t>RESPONSE: {</w:t>
      </w:r>
    </w:p>
    <w:p w14:paraId="3EA9F1B9" w14:textId="77777777" w:rsidR="00515445" w:rsidRPr="00515445" w:rsidRDefault="00515445" w:rsidP="00515445">
      <w:pPr>
        <w:rPr>
          <w:lang w:val="vi-VN"/>
        </w:rPr>
      </w:pPr>
      <w:r w:rsidRPr="00515445">
        <w:rPr>
          <w:lang w:val="vi-VN"/>
        </w:rPr>
        <w:t xml:space="preserve">  "title": "Verb 'gửi'",</w:t>
      </w:r>
    </w:p>
    <w:p w14:paraId="18AB0A18" w14:textId="77777777" w:rsidR="00515445" w:rsidRPr="00515445" w:rsidRDefault="00515445" w:rsidP="00515445">
      <w:pPr>
        <w:rPr>
          <w:lang w:val="vi-VN"/>
        </w:rPr>
      </w:pPr>
      <w:r w:rsidRPr="00515445">
        <w:rPr>
          <w:lang w:val="vi-VN"/>
        </w:rPr>
        <w:t xml:space="preserve">  "short_explanation": "The verb 'gửi' is used to express the action of sending something.",</w:t>
      </w:r>
    </w:p>
    <w:p w14:paraId="74AF03EC" w14:textId="77777777" w:rsidR="00515445" w:rsidRPr="00515445" w:rsidRDefault="00515445" w:rsidP="00515445">
      <w:pPr>
        <w:rPr>
          <w:lang w:val="vi-VN"/>
        </w:rPr>
      </w:pPr>
      <w:r w:rsidRPr="00515445">
        <w:rPr>
          <w:lang w:val="vi-VN"/>
        </w:rPr>
        <w:t xml:space="preserve">  "long_explanation": "In Vietnamese, the verb 'gửi' is applied when describing the act of sending or delivering something. This can be used for tangible items like packages or letters, as well as for intangible ones like information or messages. In English, it is equivalent to the verb 'to send'.",</w:t>
      </w:r>
    </w:p>
    <w:p w14:paraId="79366054" w14:textId="77777777" w:rsidR="00515445" w:rsidRPr="00515445" w:rsidRDefault="00515445" w:rsidP="00515445">
      <w:pPr>
        <w:rPr>
          <w:lang w:val="vi-VN"/>
        </w:rPr>
      </w:pPr>
      <w:r w:rsidRPr="00515445">
        <w:rPr>
          <w:lang w:val="vi-VN"/>
        </w:rPr>
        <w:t xml:space="preserve">  "formation": "Subject + gửi + Object",</w:t>
      </w:r>
    </w:p>
    <w:p w14:paraId="361A706D" w14:textId="77777777" w:rsidR="00515445" w:rsidRPr="00515445" w:rsidRDefault="00515445" w:rsidP="00515445">
      <w:pPr>
        <w:rPr>
          <w:lang w:val="vi-VN"/>
        </w:rPr>
      </w:pPr>
      <w:r w:rsidRPr="00515445">
        <w:rPr>
          <w:lang w:val="vi-VN"/>
        </w:rPr>
        <w:t xml:space="preserve">  "examples": [</w:t>
      </w:r>
    </w:p>
    <w:p w14:paraId="2F57CD75" w14:textId="77777777" w:rsidR="00515445" w:rsidRPr="00515445" w:rsidRDefault="00515445" w:rsidP="00515445">
      <w:pPr>
        <w:rPr>
          <w:lang w:val="vi-VN"/>
        </w:rPr>
      </w:pPr>
      <w:r w:rsidRPr="00515445">
        <w:rPr>
          <w:lang w:val="vi-VN"/>
        </w:rPr>
        <w:t xml:space="preserve">    {</w:t>
      </w:r>
    </w:p>
    <w:p w14:paraId="5671BC66" w14:textId="77777777" w:rsidR="00515445" w:rsidRPr="00515445" w:rsidRDefault="00515445" w:rsidP="00515445">
      <w:pPr>
        <w:rPr>
          <w:lang w:val="vi-VN"/>
        </w:rPr>
      </w:pPr>
      <w:r w:rsidRPr="00515445">
        <w:rPr>
          <w:lang w:val="vi-VN"/>
        </w:rPr>
        <w:t xml:space="preserve">      "vn": "Tôi gửi một bức thư cho em gái của tôi.",</w:t>
      </w:r>
    </w:p>
    <w:p w14:paraId="6455660D" w14:textId="77777777" w:rsidR="00515445" w:rsidRPr="00515445" w:rsidRDefault="00515445" w:rsidP="00515445">
      <w:pPr>
        <w:rPr>
          <w:lang w:val="vi-VN"/>
        </w:rPr>
      </w:pPr>
      <w:r w:rsidRPr="00515445">
        <w:rPr>
          <w:lang w:val="vi-VN"/>
        </w:rPr>
        <w:t xml:space="preserve">      "en": "I sent a letter to my sister."</w:t>
      </w:r>
    </w:p>
    <w:p w14:paraId="3B38E820" w14:textId="77777777" w:rsidR="00515445" w:rsidRPr="00515445" w:rsidRDefault="00515445" w:rsidP="00515445">
      <w:pPr>
        <w:rPr>
          <w:lang w:val="vi-VN"/>
        </w:rPr>
      </w:pPr>
      <w:r w:rsidRPr="00515445">
        <w:rPr>
          <w:lang w:val="vi-VN"/>
        </w:rPr>
        <w:t xml:space="preserve">    },</w:t>
      </w:r>
    </w:p>
    <w:p w14:paraId="112DE094" w14:textId="77777777" w:rsidR="00515445" w:rsidRPr="00515445" w:rsidRDefault="00515445" w:rsidP="00515445">
      <w:pPr>
        <w:rPr>
          <w:lang w:val="vi-VN"/>
        </w:rPr>
      </w:pPr>
      <w:r w:rsidRPr="00515445">
        <w:rPr>
          <w:lang w:val="vi-VN"/>
        </w:rPr>
        <w:t xml:space="preserve">    {</w:t>
      </w:r>
    </w:p>
    <w:p w14:paraId="280D5626" w14:textId="77777777" w:rsidR="00515445" w:rsidRPr="00515445" w:rsidRDefault="00515445" w:rsidP="00515445">
      <w:pPr>
        <w:rPr>
          <w:lang w:val="vi-VN"/>
        </w:rPr>
      </w:pPr>
      <w:r w:rsidRPr="00515445">
        <w:rPr>
          <w:lang w:val="vi-VN"/>
        </w:rPr>
        <w:t xml:space="preserve">      "vn": "Bạn có thể gửi cho tôi bản sao của hóa đơn không?",</w:t>
      </w:r>
    </w:p>
    <w:p w14:paraId="22AEB51E" w14:textId="77777777" w:rsidR="00515445" w:rsidRPr="00515445" w:rsidRDefault="00515445" w:rsidP="00515445">
      <w:pPr>
        <w:rPr>
          <w:lang w:val="vi-VN"/>
        </w:rPr>
      </w:pPr>
      <w:r w:rsidRPr="00515445">
        <w:rPr>
          <w:lang w:val="vi-VN"/>
        </w:rPr>
        <w:t xml:space="preserve">      "en": "Can you send me a copy of the invoice?"</w:t>
      </w:r>
    </w:p>
    <w:p w14:paraId="2366F40D" w14:textId="77777777" w:rsidR="00515445" w:rsidRPr="00515445" w:rsidRDefault="00515445" w:rsidP="00515445">
      <w:pPr>
        <w:rPr>
          <w:lang w:val="vi-VN"/>
        </w:rPr>
      </w:pPr>
      <w:r w:rsidRPr="00515445">
        <w:rPr>
          <w:lang w:val="vi-VN"/>
        </w:rPr>
        <w:t xml:space="preserve">    },</w:t>
      </w:r>
    </w:p>
    <w:p w14:paraId="3FAD5A62" w14:textId="77777777" w:rsidR="00515445" w:rsidRPr="00515445" w:rsidRDefault="00515445" w:rsidP="00515445">
      <w:pPr>
        <w:rPr>
          <w:lang w:val="vi-VN"/>
        </w:rPr>
      </w:pPr>
      <w:r w:rsidRPr="00515445">
        <w:rPr>
          <w:lang w:val="vi-VN"/>
        </w:rPr>
        <w:t xml:space="preserve">    {</w:t>
      </w:r>
    </w:p>
    <w:p w14:paraId="78713C43" w14:textId="77777777" w:rsidR="00515445" w:rsidRPr="00515445" w:rsidRDefault="00515445" w:rsidP="00515445">
      <w:pPr>
        <w:rPr>
          <w:lang w:val="vi-VN"/>
        </w:rPr>
      </w:pPr>
      <w:r w:rsidRPr="00515445">
        <w:rPr>
          <w:lang w:val="vi-VN"/>
        </w:rPr>
        <w:t xml:space="preserve">      "vn": "Chúng tôi đã gửi gói hàng của bạn.",</w:t>
      </w:r>
    </w:p>
    <w:p w14:paraId="2B21CE4D" w14:textId="77777777" w:rsidR="00515445" w:rsidRPr="00515445" w:rsidRDefault="00515445" w:rsidP="00515445">
      <w:pPr>
        <w:rPr>
          <w:lang w:val="vi-VN"/>
        </w:rPr>
      </w:pPr>
      <w:r w:rsidRPr="00515445">
        <w:rPr>
          <w:lang w:val="vi-VN"/>
        </w:rPr>
        <w:t xml:space="preserve">      "en": "We have sent your package."</w:t>
      </w:r>
    </w:p>
    <w:p w14:paraId="4AF43278" w14:textId="77777777" w:rsidR="00515445" w:rsidRPr="00515445" w:rsidRDefault="00515445" w:rsidP="00515445">
      <w:pPr>
        <w:rPr>
          <w:lang w:val="vi-VN"/>
        </w:rPr>
      </w:pPr>
      <w:r w:rsidRPr="00515445">
        <w:rPr>
          <w:lang w:val="vi-VN"/>
        </w:rPr>
        <w:lastRenderedPageBreak/>
        <w:t xml:space="preserve">    },</w:t>
      </w:r>
    </w:p>
    <w:p w14:paraId="1540FEE9" w14:textId="77777777" w:rsidR="00515445" w:rsidRPr="00515445" w:rsidRDefault="00515445" w:rsidP="00515445">
      <w:pPr>
        <w:rPr>
          <w:lang w:val="vi-VN"/>
        </w:rPr>
      </w:pPr>
      <w:r w:rsidRPr="00515445">
        <w:rPr>
          <w:lang w:val="vi-VN"/>
        </w:rPr>
        <w:t xml:space="preserve">    {</w:t>
      </w:r>
    </w:p>
    <w:p w14:paraId="797FF7E6" w14:textId="77777777" w:rsidR="00515445" w:rsidRPr="00515445" w:rsidRDefault="00515445" w:rsidP="00515445">
      <w:pPr>
        <w:rPr>
          <w:lang w:val="vi-VN"/>
        </w:rPr>
      </w:pPr>
      <w:r w:rsidRPr="00515445">
        <w:rPr>
          <w:lang w:val="vi-VN"/>
        </w:rPr>
        <w:t xml:space="preserve">      "vn": "Cô ấy gửi cho tôi một tin nhắn.",</w:t>
      </w:r>
    </w:p>
    <w:p w14:paraId="3D5628CB" w14:textId="77777777" w:rsidR="00515445" w:rsidRPr="00515445" w:rsidRDefault="00515445" w:rsidP="00515445">
      <w:pPr>
        <w:rPr>
          <w:lang w:val="vi-VN"/>
        </w:rPr>
      </w:pPr>
      <w:r w:rsidRPr="00515445">
        <w:rPr>
          <w:lang w:val="vi-VN"/>
        </w:rPr>
        <w:t xml:space="preserve">      "en": "She sent me a message."</w:t>
      </w:r>
    </w:p>
    <w:p w14:paraId="2D67BF5A" w14:textId="77777777" w:rsidR="00515445" w:rsidRPr="00515445" w:rsidRDefault="00515445" w:rsidP="00515445">
      <w:pPr>
        <w:rPr>
          <w:lang w:val="vi-VN"/>
        </w:rPr>
      </w:pPr>
      <w:r w:rsidRPr="00515445">
        <w:rPr>
          <w:lang w:val="vi-VN"/>
        </w:rPr>
        <w:t xml:space="preserve">    }</w:t>
      </w:r>
    </w:p>
    <w:p w14:paraId="00249DBD" w14:textId="77777777" w:rsidR="00515445" w:rsidRPr="00515445" w:rsidRDefault="00515445" w:rsidP="00515445">
      <w:pPr>
        <w:rPr>
          <w:lang w:val="vi-VN"/>
        </w:rPr>
      </w:pPr>
      <w:r w:rsidRPr="00515445">
        <w:rPr>
          <w:lang w:val="vi-VN"/>
        </w:rPr>
        <w:t xml:space="preserve">  ]</w:t>
      </w:r>
    </w:p>
    <w:p w14:paraId="17C41E6D" w14:textId="77777777" w:rsidR="00515445" w:rsidRPr="00515445" w:rsidRDefault="00515445" w:rsidP="00515445">
      <w:pPr>
        <w:rPr>
          <w:lang w:val="vi-VN"/>
        </w:rPr>
      </w:pPr>
      <w:r w:rsidRPr="00515445">
        <w:rPr>
          <w:lang w:val="vi-VN"/>
        </w:rPr>
        <w:t>}</w:t>
      </w:r>
    </w:p>
    <w:p w14:paraId="59CFE901" w14:textId="77777777" w:rsidR="00515445" w:rsidRPr="00515445" w:rsidRDefault="00515445" w:rsidP="00515445">
      <w:pPr>
        <w:rPr>
          <w:lang w:val="vi-VN"/>
        </w:rPr>
      </w:pPr>
      <w:r w:rsidRPr="00515445">
        <w:rPr>
          <w:lang w:val="vi-VN"/>
        </w:rPr>
        <w:t>-----------------------------</w:t>
      </w:r>
    </w:p>
    <w:p w14:paraId="182AB66B" w14:textId="77777777" w:rsidR="00515445" w:rsidRPr="00515445" w:rsidRDefault="00515445" w:rsidP="00515445">
      <w:pPr>
        <w:rPr>
          <w:lang w:val="vi-VN"/>
        </w:rPr>
      </w:pPr>
      <w:r w:rsidRPr="00515445">
        <w:rPr>
          <w:lang w:val="vi-VN"/>
        </w:rPr>
        <w:t xml:space="preserve">keyword: Verb indicating movement direction 'đến/tới' </w:t>
      </w:r>
    </w:p>
    <w:p w14:paraId="39A4F7DF" w14:textId="77777777" w:rsidR="00515445" w:rsidRPr="00515445" w:rsidRDefault="00515445" w:rsidP="00515445">
      <w:pPr>
        <w:rPr>
          <w:lang w:val="vi-VN"/>
        </w:rPr>
      </w:pPr>
      <w:r w:rsidRPr="00515445">
        <w:rPr>
          <w:lang w:val="vi-VN"/>
        </w:rPr>
        <w:t xml:space="preserve">PROMPT: Generate grammar explanation for following Vietnamese grammar point: Verb indicating movement direction 'đến/tới' </w:t>
      </w:r>
    </w:p>
    <w:p w14:paraId="08C5E70E" w14:textId="77777777" w:rsidR="00515445" w:rsidRPr="00515445" w:rsidRDefault="00515445" w:rsidP="00515445">
      <w:pPr>
        <w:rPr>
          <w:lang w:val="vi-VN"/>
        </w:rPr>
      </w:pPr>
      <w:r w:rsidRPr="00515445">
        <w:rPr>
          <w:lang w:val="vi-VN"/>
        </w:rPr>
        <w:t xml:space="preserve">RESPONSE: { </w:t>
      </w:r>
    </w:p>
    <w:p w14:paraId="2B3DAAAD" w14:textId="77777777" w:rsidR="00515445" w:rsidRPr="00515445" w:rsidRDefault="00515445" w:rsidP="00515445">
      <w:pPr>
        <w:rPr>
          <w:lang w:val="vi-VN"/>
        </w:rPr>
      </w:pPr>
      <w:r w:rsidRPr="00515445">
        <w:rPr>
          <w:lang w:val="vi-VN"/>
        </w:rPr>
        <w:t xml:space="preserve">  "title": "Verb indicating movement direction 'đến/tới'",</w:t>
      </w:r>
    </w:p>
    <w:p w14:paraId="77C9773A" w14:textId="77777777" w:rsidR="00515445" w:rsidRPr="00515445" w:rsidRDefault="00515445" w:rsidP="00515445">
      <w:pPr>
        <w:rPr>
          <w:lang w:val="vi-VN"/>
        </w:rPr>
      </w:pPr>
      <w:r w:rsidRPr="00515445">
        <w:rPr>
          <w:lang w:val="vi-VN"/>
        </w:rPr>
        <w:t xml:space="preserve">  "short_explanation": "Used to indicate movement direction towards a specific destination.",</w:t>
      </w:r>
    </w:p>
    <w:p w14:paraId="06EFD7BF" w14:textId="77777777" w:rsidR="00515445" w:rsidRPr="00515445" w:rsidRDefault="00515445" w:rsidP="00515445">
      <w:pPr>
        <w:rPr>
          <w:lang w:val="vi-VN"/>
        </w:rPr>
      </w:pPr>
      <w:r w:rsidRPr="00515445">
        <w:rPr>
          <w:lang w:val="vi-VN"/>
        </w:rPr>
        <w:t xml:space="preserve">  "long_explanation": "The Vietnamese words 'đến' and 'tới' are verbs that denote movement direction towards a specific destination. They convey the meaning of 'to', 'towards', 'up to', 'until', or 'arrive at' in English. When used in a sentence, these words precede the place or time destination.",</w:t>
      </w:r>
    </w:p>
    <w:p w14:paraId="3A346E9D" w14:textId="77777777" w:rsidR="00515445" w:rsidRPr="00515445" w:rsidRDefault="00515445" w:rsidP="00515445">
      <w:pPr>
        <w:rPr>
          <w:lang w:val="vi-VN"/>
        </w:rPr>
      </w:pPr>
      <w:r w:rsidRPr="00515445">
        <w:rPr>
          <w:lang w:val="vi-VN"/>
        </w:rPr>
        <w:t xml:space="preserve">  "formation": "Subject + Verb + đến/tới + destination",</w:t>
      </w:r>
    </w:p>
    <w:p w14:paraId="088447AB" w14:textId="77777777" w:rsidR="00515445" w:rsidRPr="00515445" w:rsidRDefault="00515445" w:rsidP="00515445">
      <w:pPr>
        <w:rPr>
          <w:lang w:val="vi-VN"/>
        </w:rPr>
      </w:pPr>
      <w:r w:rsidRPr="00515445">
        <w:rPr>
          <w:lang w:val="vi-VN"/>
        </w:rPr>
        <w:t xml:space="preserve">  "examples": [</w:t>
      </w:r>
    </w:p>
    <w:p w14:paraId="55BE1B4D" w14:textId="77777777" w:rsidR="00515445" w:rsidRPr="00515445" w:rsidRDefault="00515445" w:rsidP="00515445">
      <w:pPr>
        <w:rPr>
          <w:lang w:val="vi-VN"/>
        </w:rPr>
      </w:pPr>
      <w:r w:rsidRPr="00515445">
        <w:rPr>
          <w:lang w:val="vi-VN"/>
        </w:rPr>
        <w:t xml:space="preserve">    { </w:t>
      </w:r>
    </w:p>
    <w:p w14:paraId="792A2AF1" w14:textId="1E62C035" w:rsidR="00515445" w:rsidRPr="00515445" w:rsidRDefault="00515445" w:rsidP="00515445">
      <w:pPr>
        <w:rPr>
          <w:lang w:val="vi-VN"/>
        </w:rPr>
      </w:pPr>
      <w:r w:rsidRPr="00515445">
        <w:rPr>
          <w:lang w:val="vi-VN"/>
        </w:rPr>
        <w:t xml:space="preserve">      "vn": "Mỗi ngày tôi </w:t>
      </w:r>
      <w:del w:id="115" w:author="LOGTO" w:date="2023-10-15T10:53:00Z">
        <w:r w:rsidRPr="00515445" w:rsidDel="003874D5">
          <w:rPr>
            <w:lang w:val="vi-VN"/>
          </w:rPr>
          <w:delText>đi đến trường bằng</w:delText>
        </w:r>
      </w:del>
      <w:ins w:id="116" w:author="LOGTO" w:date="2023-10-15T10:53:00Z">
        <w:r w:rsidR="003874D5">
          <w:t>đều đạp</w:t>
        </w:r>
      </w:ins>
      <w:r w:rsidRPr="00515445">
        <w:rPr>
          <w:lang w:val="vi-VN"/>
        </w:rPr>
        <w:t xml:space="preserve"> xe đạp</w:t>
      </w:r>
      <w:ins w:id="117" w:author="LOGTO" w:date="2023-10-15T10:53:00Z">
        <w:r w:rsidR="003874D5">
          <w:t xml:space="preserve"> đến trường</w:t>
        </w:r>
      </w:ins>
      <w:r w:rsidRPr="00515445">
        <w:rPr>
          <w:lang w:val="vi-VN"/>
        </w:rPr>
        <w:t xml:space="preserve">.", </w:t>
      </w:r>
    </w:p>
    <w:p w14:paraId="61BE54D0" w14:textId="77777777" w:rsidR="00515445" w:rsidRPr="00515445" w:rsidRDefault="00515445" w:rsidP="00515445">
      <w:pPr>
        <w:rPr>
          <w:lang w:val="vi-VN"/>
        </w:rPr>
      </w:pPr>
      <w:r w:rsidRPr="00515445">
        <w:rPr>
          <w:lang w:val="vi-VN"/>
        </w:rPr>
        <w:t xml:space="preserve">      "en": "Every day I go to school by bicycle.", </w:t>
      </w:r>
    </w:p>
    <w:p w14:paraId="5DC893BD" w14:textId="77777777" w:rsidR="00515445" w:rsidRPr="00515445" w:rsidRDefault="00515445" w:rsidP="00515445">
      <w:pPr>
        <w:rPr>
          <w:lang w:val="vi-VN"/>
        </w:rPr>
      </w:pPr>
      <w:r w:rsidRPr="00515445">
        <w:rPr>
          <w:lang w:val="vi-VN"/>
        </w:rPr>
        <w:t xml:space="preserve">    }, </w:t>
      </w:r>
    </w:p>
    <w:p w14:paraId="72D8B43D" w14:textId="77777777" w:rsidR="00515445" w:rsidRPr="00515445" w:rsidRDefault="00515445" w:rsidP="00515445">
      <w:pPr>
        <w:rPr>
          <w:lang w:val="vi-VN"/>
        </w:rPr>
      </w:pPr>
      <w:r w:rsidRPr="00515445">
        <w:rPr>
          <w:lang w:val="vi-VN"/>
        </w:rPr>
        <w:t xml:space="preserve">    { </w:t>
      </w:r>
    </w:p>
    <w:p w14:paraId="7E878EA7" w14:textId="77777777" w:rsidR="00515445" w:rsidRPr="00515445" w:rsidRDefault="00515445" w:rsidP="00515445">
      <w:pPr>
        <w:rPr>
          <w:lang w:val="vi-VN"/>
        </w:rPr>
      </w:pPr>
      <w:r w:rsidRPr="00515445">
        <w:rPr>
          <w:lang w:val="vi-VN"/>
        </w:rPr>
        <w:t xml:space="preserve">      "vn": "Cô ấy đang tới bệnh viện để thăm mẹ.", </w:t>
      </w:r>
    </w:p>
    <w:p w14:paraId="31789EAB" w14:textId="77777777" w:rsidR="00515445" w:rsidRPr="00515445" w:rsidRDefault="00515445" w:rsidP="00515445">
      <w:pPr>
        <w:rPr>
          <w:lang w:val="vi-VN"/>
        </w:rPr>
      </w:pPr>
      <w:r w:rsidRPr="00515445">
        <w:rPr>
          <w:lang w:val="vi-VN"/>
        </w:rPr>
        <w:t xml:space="preserve">      "en": "She is going to the hospital to visit her mother.", </w:t>
      </w:r>
    </w:p>
    <w:p w14:paraId="7B6BE5A7" w14:textId="77777777" w:rsidR="00515445" w:rsidRPr="00515445" w:rsidRDefault="00515445" w:rsidP="00515445">
      <w:pPr>
        <w:rPr>
          <w:lang w:val="vi-VN"/>
        </w:rPr>
      </w:pPr>
      <w:r w:rsidRPr="00515445">
        <w:rPr>
          <w:lang w:val="vi-VN"/>
        </w:rPr>
        <w:t xml:space="preserve">    }, </w:t>
      </w:r>
    </w:p>
    <w:p w14:paraId="75562835" w14:textId="77777777" w:rsidR="00515445" w:rsidRPr="00515445" w:rsidRDefault="00515445" w:rsidP="00515445">
      <w:pPr>
        <w:rPr>
          <w:lang w:val="vi-VN"/>
        </w:rPr>
      </w:pPr>
      <w:r w:rsidRPr="00515445">
        <w:rPr>
          <w:lang w:val="vi-VN"/>
        </w:rPr>
        <w:t xml:space="preserve">    { </w:t>
      </w:r>
    </w:p>
    <w:p w14:paraId="055172B7" w14:textId="77777777" w:rsidR="00515445" w:rsidRPr="00515445" w:rsidRDefault="00515445" w:rsidP="00515445">
      <w:pPr>
        <w:rPr>
          <w:lang w:val="vi-VN"/>
        </w:rPr>
      </w:pPr>
      <w:r w:rsidRPr="00515445">
        <w:rPr>
          <w:lang w:val="vi-VN"/>
        </w:rPr>
        <w:t xml:space="preserve">      "vn": "Họ đang bay tới Nhật Bản cho kỳ nghỉ mùa đông.", </w:t>
      </w:r>
    </w:p>
    <w:p w14:paraId="20AA9AE4" w14:textId="77777777" w:rsidR="00515445" w:rsidRPr="00515445" w:rsidRDefault="00515445" w:rsidP="00515445">
      <w:pPr>
        <w:rPr>
          <w:lang w:val="vi-VN"/>
        </w:rPr>
      </w:pPr>
      <w:r w:rsidRPr="00515445">
        <w:rPr>
          <w:lang w:val="vi-VN"/>
        </w:rPr>
        <w:t xml:space="preserve">      "en": "They are flying to Japan for the winter holidays.", </w:t>
      </w:r>
    </w:p>
    <w:p w14:paraId="4C04F073" w14:textId="77777777" w:rsidR="00515445" w:rsidRPr="00515445" w:rsidRDefault="00515445" w:rsidP="00515445">
      <w:pPr>
        <w:rPr>
          <w:lang w:val="vi-VN"/>
        </w:rPr>
      </w:pPr>
      <w:r w:rsidRPr="00515445">
        <w:rPr>
          <w:lang w:val="vi-VN"/>
        </w:rPr>
        <w:t xml:space="preserve">    }, </w:t>
      </w:r>
    </w:p>
    <w:p w14:paraId="74893A86" w14:textId="77777777" w:rsidR="00515445" w:rsidRPr="00515445" w:rsidRDefault="00515445" w:rsidP="00515445">
      <w:pPr>
        <w:rPr>
          <w:lang w:val="vi-VN"/>
        </w:rPr>
      </w:pPr>
      <w:r w:rsidRPr="00515445">
        <w:rPr>
          <w:lang w:val="vi-VN"/>
        </w:rPr>
        <w:t xml:space="preserve">    { </w:t>
      </w:r>
    </w:p>
    <w:p w14:paraId="4F972336" w14:textId="4D746FD2" w:rsidR="00515445" w:rsidRPr="00515445" w:rsidRDefault="00515445" w:rsidP="00515445">
      <w:pPr>
        <w:rPr>
          <w:lang w:val="vi-VN"/>
        </w:rPr>
      </w:pPr>
      <w:r w:rsidRPr="00515445">
        <w:rPr>
          <w:lang w:val="vi-VN"/>
        </w:rPr>
        <w:t xml:space="preserve">      "vn": "Chúng tôi đã chạy đến nhà thờ kịp </w:t>
      </w:r>
      <w:ins w:id="118" w:author="LOGTO" w:date="2023-10-15T10:54:00Z">
        <w:r w:rsidR="003874D5">
          <w:t xml:space="preserve">thời </w:t>
        </w:r>
      </w:ins>
      <w:r w:rsidRPr="00515445">
        <w:rPr>
          <w:lang w:val="vi-VN"/>
        </w:rPr>
        <w:t xml:space="preserve">để tham dự đám cưới.", </w:t>
      </w:r>
    </w:p>
    <w:p w14:paraId="742EA41C" w14:textId="77777777" w:rsidR="00515445" w:rsidRPr="00515445" w:rsidRDefault="00515445" w:rsidP="00515445">
      <w:pPr>
        <w:rPr>
          <w:lang w:val="vi-VN"/>
        </w:rPr>
      </w:pPr>
      <w:r w:rsidRPr="00515445">
        <w:rPr>
          <w:lang w:val="vi-VN"/>
        </w:rPr>
        <w:t xml:space="preserve">      "en": "We ran to the church in time to attend the wedding.", </w:t>
      </w:r>
    </w:p>
    <w:p w14:paraId="3C5AA9AD" w14:textId="77777777" w:rsidR="00515445" w:rsidRPr="00515445" w:rsidRDefault="00515445" w:rsidP="00515445">
      <w:pPr>
        <w:rPr>
          <w:lang w:val="vi-VN"/>
        </w:rPr>
      </w:pPr>
      <w:r w:rsidRPr="00515445">
        <w:rPr>
          <w:lang w:val="vi-VN"/>
        </w:rPr>
        <w:t xml:space="preserve">    } </w:t>
      </w:r>
    </w:p>
    <w:p w14:paraId="7D2C3413" w14:textId="77777777" w:rsidR="00515445" w:rsidRPr="00515445" w:rsidRDefault="00515445" w:rsidP="00515445">
      <w:pPr>
        <w:rPr>
          <w:lang w:val="vi-VN"/>
        </w:rPr>
      </w:pPr>
      <w:r w:rsidRPr="00515445">
        <w:rPr>
          <w:lang w:val="vi-VN"/>
        </w:rPr>
        <w:t xml:space="preserve">  ] </w:t>
      </w:r>
    </w:p>
    <w:p w14:paraId="23D6C220" w14:textId="77777777" w:rsidR="00515445" w:rsidRPr="00515445" w:rsidRDefault="00515445" w:rsidP="00515445">
      <w:pPr>
        <w:rPr>
          <w:lang w:val="vi-VN"/>
        </w:rPr>
      </w:pPr>
      <w:r w:rsidRPr="00515445">
        <w:rPr>
          <w:lang w:val="vi-VN"/>
        </w:rPr>
        <w:t>}</w:t>
      </w:r>
    </w:p>
    <w:p w14:paraId="00E21DD2" w14:textId="77777777" w:rsidR="00515445" w:rsidRPr="00515445" w:rsidRDefault="00515445" w:rsidP="00515445">
      <w:pPr>
        <w:rPr>
          <w:lang w:val="vi-VN"/>
        </w:rPr>
      </w:pPr>
      <w:r w:rsidRPr="00515445">
        <w:rPr>
          <w:lang w:val="vi-VN"/>
        </w:rPr>
        <w:t>-----------------------------</w:t>
      </w:r>
    </w:p>
    <w:p w14:paraId="7D9EACBE" w14:textId="77777777" w:rsidR="00515445" w:rsidRPr="00515445" w:rsidRDefault="00515445" w:rsidP="00515445">
      <w:pPr>
        <w:rPr>
          <w:lang w:val="vi-VN"/>
        </w:rPr>
      </w:pPr>
      <w:r w:rsidRPr="00515445">
        <w:rPr>
          <w:lang w:val="vi-VN"/>
        </w:rPr>
        <w:t xml:space="preserve">keyword: Verb indicating movement direction 'lên' </w:t>
      </w:r>
    </w:p>
    <w:p w14:paraId="4B5602B7" w14:textId="77777777" w:rsidR="00515445" w:rsidRPr="00515445" w:rsidRDefault="00515445" w:rsidP="00515445">
      <w:pPr>
        <w:rPr>
          <w:lang w:val="vi-VN"/>
        </w:rPr>
      </w:pPr>
      <w:r w:rsidRPr="00515445">
        <w:rPr>
          <w:lang w:val="vi-VN"/>
        </w:rPr>
        <w:t xml:space="preserve">PROMPT: Generate grammar explanation for following Vietnamese grammar point: Verb indicating movement direction 'lên' </w:t>
      </w:r>
    </w:p>
    <w:p w14:paraId="3DB2F7EE" w14:textId="77777777" w:rsidR="00515445" w:rsidRPr="00515445" w:rsidRDefault="00515445" w:rsidP="00515445">
      <w:pPr>
        <w:rPr>
          <w:lang w:val="vi-VN"/>
        </w:rPr>
      </w:pPr>
      <w:r w:rsidRPr="00515445">
        <w:rPr>
          <w:lang w:val="vi-VN"/>
        </w:rPr>
        <w:t>RESPONSE: {</w:t>
      </w:r>
    </w:p>
    <w:p w14:paraId="15DE29F3" w14:textId="77777777" w:rsidR="00515445" w:rsidRPr="00515445" w:rsidRDefault="00515445" w:rsidP="00515445">
      <w:pPr>
        <w:rPr>
          <w:lang w:val="vi-VN"/>
        </w:rPr>
      </w:pPr>
      <w:r w:rsidRPr="00515445">
        <w:rPr>
          <w:lang w:val="vi-VN"/>
        </w:rPr>
        <w:t xml:space="preserve">  "title": "Verb indicating movement direction 'lên'",</w:t>
      </w:r>
    </w:p>
    <w:p w14:paraId="06FC0382" w14:textId="77777777" w:rsidR="00515445" w:rsidRPr="00515445" w:rsidRDefault="00515445" w:rsidP="00515445">
      <w:pPr>
        <w:rPr>
          <w:lang w:val="vi-VN"/>
        </w:rPr>
      </w:pPr>
      <w:r w:rsidRPr="00515445">
        <w:rPr>
          <w:lang w:val="vi-VN"/>
        </w:rPr>
        <w:lastRenderedPageBreak/>
        <w:t xml:space="preserve">  "short_explanation": "Used to denote an upward or to a higher position movement.",</w:t>
      </w:r>
    </w:p>
    <w:p w14:paraId="0D1F367F" w14:textId="77777777" w:rsidR="00515445" w:rsidRPr="00515445" w:rsidRDefault="00515445" w:rsidP="00515445">
      <w:pPr>
        <w:rPr>
          <w:lang w:val="vi-VN"/>
        </w:rPr>
      </w:pPr>
      <w:r w:rsidRPr="00515445">
        <w:rPr>
          <w:lang w:val="vi-VN"/>
        </w:rPr>
        <w:t xml:space="preserve">  "long_explanation": "The Vietnamese verb 'lên' is often used to indicate a movement towards an upper position or place. This can be in physical or non-physical context. For instance, going up to the mountain, going to the north, moving to a higher grade in school, etc.",</w:t>
      </w:r>
    </w:p>
    <w:p w14:paraId="017A5652" w14:textId="77777777" w:rsidR="00515445" w:rsidRPr="00515445" w:rsidRDefault="00515445" w:rsidP="00515445">
      <w:pPr>
        <w:rPr>
          <w:lang w:val="vi-VN"/>
        </w:rPr>
      </w:pPr>
      <w:r w:rsidRPr="00515445">
        <w:rPr>
          <w:lang w:val="vi-VN"/>
        </w:rPr>
        <w:t xml:space="preserve">  "formation": "Subject + Verb + lên + Destination/Goal",</w:t>
      </w:r>
    </w:p>
    <w:p w14:paraId="4D4E3366" w14:textId="77777777" w:rsidR="00515445" w:rsidRPr="00515445" w:rsidRDefault="00515445" w:rsidP="00515445">
      <w:pPr>
        <w:rPr>
          <w:lang w:val="vi-VN"/>
        </w:rPr>
      </w:pPr>
      <w:r w:rsidRPr="00515445">
        <w:rPr>
          <w:lang w:val="vi-VN"/>
        </w:rPr>
        <w:t xml:space="preserve">  "examples": [</w:t>
      </w:r>
    </w:p>
    <w:p w14:paraId="4C169EF4" w14:textId="77777777" w:rsidR="00515445" w:rsidRPr="00515445" w:rsidRDefault="00515445" w:rsidP="00515445">
      <w:pPr>
        <w:rPr>
          <w:lang w:val="vi-VN"/>
        </w:rPr>
      </w:pPr>
      <w:r w:rsidRPr="00515445">
        <w:rPr>
          <w:lang w:val="vi-VN"/>
        </w:rPr>
        <w:t xml:space="preserve">    {</w:t>
      </w:r>
    </w:p>
    <w:p w14:paraId="1ADCE636" w14:textId="594F385A" w:rsidR="00515445" w:rsidRPr="00515445" w:rsidRDefault="00515445" w:rsidP="00515445">
      <w:pPr>
        <w:rPr>
          <w:lang w:val="vi-VN"/>
        </w:rPr>
      </w:pPr>
      <w:r w:rsidRPr="00515445">
        <w:rPr>
          <w:lang w:val="vi-VN"/>
        </w:rPr>
        <w:t xml:space="preserve">      "vn": "Tôi đi lên núi</w:t>
      </w:r>
      <w:ins w:id="119" w:author="LOGTO" w:date="2023-10-15T12:26:00Z">
        <w:r w:rsidR="006302BE">
          <w:t xml:space="preserve"> vào</w:t>
        </w:r>
      </w:ins>
      <w:r w:rsidRPr="00515445">
        <w:rPr>
          <w:lang w:val="vi-VN"/>
        </w:rPr>
        <w:t xml:space="preserve"> mỗi mùa hè để tận hưởng không khí mát mẻ.",</w:t>
      </w:r>
    </w:p>
    <w:p w14:paraId="27786ADA" w14:textId="77777777" w:rsidR="00515445" w:rsidRPr="00515445" w:rsidRDefault="00515445" w:rsidP="00515445">
      <w:pPr>
        <w:rPr>
          <w:lang w:val="vi-VN"/>
        </w:rPr>
      </w:pPr>
      <w:r w:rsidRPr="00515445">
        <w:rPr>
          <w:lang w:val="vi-VN"/>
        </w:rPr>
        <w:t xml:space="preserve">      "en": "I go up to the mountain every summer to enjoy the cool air."</w:t>
      </w:r>
    </w:p>
    <w:p w14:paraId="51A800BD" w14:textId="77777777" w:rsidR="00515445" w:rsidRPr="00515445" w:rsidRDefault="00515445" w:rsidP="00515445">
      <w:pPr>
        <w:rPr>
          <w:lang w:val="vi-VN"/>
        </w:rPr>
      </w:pPr>
      <w:r w:rsidRPr="00515445">
        <w:rPr>
          <w:lang w:val="vi-VN"/>
        </w:rPr>
        <w:t xml:space="preserve">    },</w:t>
      </w:r>
    </w:p>
    <w:p w14:paraId="353140CE" w14:textId="77777777" w:rsidR="00515445" w:rsidRPr="00515445" w:rsidRDefault="00515445" w:rsidP="00515445">
      <w:pPr>
        <w:rPr>
          <w:lang w:val="vi-VN"/>
        </w:rPr>
      </w:pPr>
      <w:r w:rsidRPr="00515445">
        <w:rPr>
          <w:lang w:val="vi-VN"/>
        </w:rPr>
        <w:t xml:space="preserve">    {</w:t>
      </w:r>
    </w:p>
    <w:p w14:paraId="3D8FF920" w14:textId="43689F42" w:rsidR="00515445" w:rsidRPr="00515445" w:rsidRDefault="00515445" w:rsidP="00515445">
      <w:pPr>
        <w:rPr>
          <w:lang w:val="vi-VN"/>
        </w:rPr>
      </w:pPr>
      <w:r w:rsidRPr="00515445">
        <w:rPr>
          <w:lang w:val="vi-VN"/>
        </w:rPr>
        <w:t xml:space="preserve">      "vn": "Hải đi lên Hà Nội để học </w:t>
      </w:r>
      <w:del w:id="120" w:author="LOGTO" w:date="2023-10-15T12:26:00Z">
        <w:r w:rsidRPr="00515445" w:rsidDel="006302BE">
          <w:rPr>
            <w:lang w:val="vi-VN"/>
          </w:rPr>
          <w:delText xml:space="preserve">ở </w:delText>
        </w:r>
      </w:del>
      <w:r w:rsidRPr="00515445">
        <w:rPr>
          <w:lang w:val="vi-VN"/>
        </w:rPr>
        <w:t>đại học.",</w:t>
      </w:r>
    </w:p>
    <w:p w14:paraId="575515BE" w14:textId="77777777" w:rsidR="00515445" w:rsidRPr="00515445" w:rsidRDefault="00515445" w:rsidP="00515445">
      <w:pPr>
        <w:rPr>
          <w:lang w:val="vi-VN"/>
        </w:rPr>
      </w:pPr>
      <w:r w:rsidRPr="00515445">
        <w:rPr>
          <w:lang w:val="vi-VN"/>
        </w:rPr>
        <w:t xml:space="preserve">      "en": "Hai goes up to Hanoi to attend university."</w:t>
      </w:r>
    </w:p>
    <w:p w14:paraId="7630010C" w14:textId="77777777" w:rsidR="00515445" w:rsidRPr="00515445" w:rsidRDefault="00515445" w:rsidP="00515445">
      <w:pPr>
        <w:rPr>
          <w:lang w:val="vi-VN"/>
        </w:rPr>
      </w:pPr>
      <w:r w:rsidRPr="00515445">
        <w:rPr>
          <w:lang w:val="vi-VN"/>
        </w:rPr>
        <w:t xml:space="preserve">    },</w:t>
      </w:r>
    </w:p>
    <w:p w14:paraId="2AA52033" w14:textId="77777777" w:rsidR="00515445" w:rsidRPr="00515445" w:rsidRDefault="00515445" w:rsidP="00515445">
      <w:pPr>
        <w:rPr>
          <w:lang w:val="vi-VN"/>
        </w:rPr>
      </w:pPr>
      <w:r w:rsidRPr="00515445">
        <w:rPr>
          <w:lang w:val="vi-VN"/>
        </w:rPr>
        <w:t xml:space="preserve">    {</w:t>
      </w:r>
    </w:p>
    <w:p w14:paraId="1BD0FB27" w14:textId="77777777" w:rsidR="00515445" w:rsidRPr="00515445" w:rsidRDefault="00515445" w:rsidP="00515445">
      <w:pPr>
        <w:rPr>
          <w:lang w:val="vi-VN"/>
        </w:rPr>
      </w:pPr>
      <w:r w:rsidRPr="00515445">
        <w:rPr>
          <w:lang w:val="vi-VN"/>
        </w:rPr>
        <w:t xml:space="preserve">      "vn": "Mỗi năm, học sinh giỏi nhất sẽ được thăng lên lớp cao hơn.",</w:t>
      </w:r>
    </w:p>
    <w:p w14:paraId="3B3FCA9B" w14:textId="77777777" w:rsidR="00515445" w:rsidRPr="00515445" w:rsidRDefault="00515445" w:rsidP="00515445">
      <w:pPr>
        <w:rPr>
          <w:lang w:val="vi-VN"/>
        </w:rPr>
      </w:pPr>
      <w:r w:rsidRPr="00515445">
        <w:rPr>
          <w:lang w:val="vi-VN"/>
        </w:rPr>
        <w:t xml:space="preserve">      "en": "Every year, the best students will be promoted to a higher grade."</w:t>
      </w:r>
    </w:p>
    <w:p w14:paraId="194C6212" w14:textId="77777777" w:rsidR="00515445" w:rsidRPr="00515445" w:rsidRDefault="00515445" w:rsidP="00515445">
      <w:pPr>
        <w:rPr>
          <w:lang w:val="vi-VN"/>
        </w:rPr>
      </w:pPr>
      <w:r w:rsidRPr="00515445">
        <w:rPr>
          <w:lang w:val="vi-VN"/>
        </w:rPr>
        <w:t xml:space="preserve">    },</w:t>
      </w:r>
    </w:p>
    <w:p w14:paraId="225B0423" w14:textId="77777777" w:rsidR="00515445" w:rsidRPr="00515445" w:rsidRDefault="00515445" w:rsidP="00515445">
      <w:pPr>
        <w:rPr>
          <w:lang w:val="vi-VN"/>
        </w:rPr>
      </w:pPr>
      <w:r w:rsidRPr="00515445">
        <w:rPr>
          <w:lang w:val="vi-VN"/>
        </w:rPr>
        <w:t xml:space="preserve">    {</w:t>
      </w:r>
    </w:p>
    <w:p w14:paraId="18BA8404" w14:textId="77777777" w:rsidR="00515445" w:rsidRPr="00515445" w:rsidRDefault="00515445" w:rsidP="00515445">
      <w:pPr>
        <w:rPr>
          <w:lang w:val="vi-VN"/>
        </w:rPr>
      </w:pPr>
      <w:r w:rsidRPr="00515445">
        <w:rPr>
          <w:lang w:val="vi-VN"/>
        </w:rPr>
        <w:t xml:space="preserve">      "vn": "Chúng tôi đi lên cầu để ngắm cảnh thành phố.",</w:t>
      </w:r>
    </w:p>
    <w:p w14:paraId="46674400" w14:textId="77777777" w:rsidR="00515445" w:rsidRPr="00515445" w:rsidRDefault="00515445" w:rsidP="00515445">
      <w:pPr>
        <w:rPr>
          <w:lang w:val="vi-VN"/>
        </w:rPr>
      </w:pPr>
      <w:r w:rsidRPr="00515445">
        <w:rPr>
          <w:lang w:val="vi-VN"/>
        </w:rPr>
        <w:t xml:space="preserve">      "en": "We go up to the bridge to view the city skyline."</w:t>
      </w:r>
    </w:p>
    <w:p w14:paraId="02A896D6" w14:textId="77777777" w:rsidR="00515445" w:rsidRPr="00515445" w:rsidRDefault="00515445" w:rsidP="00515445">
      <w:pPr>
        <w:rPr>
          <w:lang w:val="vi-VN"/>
        </w:rPr>
      </w:pPr>
      <w:r w:rsidRPr="00515445">
        <w:rPr>
          <w:lang w:val="vi-VN"/>
        </w:rPr>
        <w:t xml:space="preserve">    }</w:t>
      </w:r>
    </w:p>
    <w:p w14:paraId="18AF3343" w14:textId="77777777" w:rsidR="00515445" w:rsidRPr="00515445" w:rsidRDefault="00515445" w:rsidP="00515445">
      <w:pPr>
        <w:rPr>
          <w:lang w:val="vi-VN"/>
        </w:rPr>
      </w:pPr>
      <w:r w:rsidRPr="00515445">
        <w:rPr>
          <w:lang w:val="vi-VN"/>
        </w:rPr>
        <w:t xml:space="preserve">  ]</w:t>
      </w:r>
    </w:p>
    <w:p w14:paraId="144E4891" w14:textId="77777777" w:rsidR="00515445" w:rsidRPr="00515445" w:rsidRDefault="00515445" w:rsidP="00515445">
      <w:pPr>
        <w:rPr>
          <w:lang w:val="vi-VN"/>
        </w:rPr>
      </w:pPr>
      <w:r w:rsidRPr="00515445">
        <w:rPr>
          <w:lang w:val="vi-VN"/>
        </w:rPr>
        <w:t>}</w:t>
      </w:r>
    </w:p>
    <w:p w14:paraId="1A42A823" w14:textId="77777777" w:rsidR="00515445" w:rsidRPr="00515445" w:rsidRDefault="00515445" w:rsidP="00515445">
      <w:pPr>
        <w:rPr>
          <w:lang w:val="vi-VN"/>
        </w:rPr>
      </w:pPr>
      <w:r w:rsidRPr="00515445">
        <w:rPr>
          <w:lang w:val="vi-VN"/>
        </w:rPr>
        <w:t>-----------------------------</w:t>
      </w:r>
    </w:p>
    <w:p w14:paraId="0A3908CE" w14:textId="77777777" w:rsidR="00515445" w:rsidRPr="00515445" w:rsidRDefault="00515445" w:rsidP="00515445">
      <w:pPr>
        <w:rPr>
          <w:lang w:val="vi-VN"/>
        </w:rPr>
      </w:pPr>
      <w:r w:rsidRPr="00515445">
        <w:rPr>
          <w:lang w:val="vi-VN"/>
        </w:rPr>
        <w:t xml:space="preserve">keyword: Verb indicating movement direction 'qua' </w:t>
      </w:r>
    </w:p>
    <w:p w14:paraId="49138241" w14:textId="77777777" w:rsidR="00515445" w:rsidRPr="00515445" w:rsidRDefault="00515445" w:rsidP="00515445">
      <w:pPr>
        <w:rPr>
          <w:lang w:val="vi-VN"/>
        </w:rPr>
      </w:pPr>
      <w:r w:rsidRPr="00515445">
        <w:rPr>
          <w:lang w:val="vi-VN"/>
        </w:rPr>
        <w:t xml:space="preserve">PROMPT: Generate grammar explanation for following Vietnamese grammar point: Verb indicating movement direction 'qua' </w:t>
      </w:r>
    </w:p>
    <w:p w14:paraId="0C78D307" w14:textId="77777777" w:rsidR="00515445" w:rsidRPr="00515445" w:rsidRDefault="00515445" w:rsidP="00515445">
      <w:pPr>
        <w:rPr>
          <w:lang w:val="vi-VN"/>
        </w:rPr>
      </w:pPr>
      <w:r w:rsidRPr="00515445">
        <w:rPr>
          <w:lang w:val="vi-VN"/>
        </w:rPr>
        <w:t xml:space="preserve">RESPONSE: { </w:t>
      </w:r>
    </w:p>
    <w:p w14:paraId="12447E1A" w14:textId="77777777" w:rsidR="00515445" w:rsidRPr="00515445" w:rsidRDefault="00515445" w:rsidP="00515445">
      <w:pPr>
        <w:rPr>
          <w:lang w:val="vi-VN"/>
        </w:rPr>
      </w:pPr>
      <w:r w:rsidRPr="00515445">
        <w:rPr>
          <w:lang w:val="vi-VN"/>
        </w:rPr>
        <w:t xml:space="preserve">"title": "Verb indicating movement direction 'qua'", </w:t>
      </w:r>
    </w:p>
    <w:p w14:paraId="68A654A7" w14:textId="77777777" w:rsidR="00515445" w:rsidRPr="00515445" w:rsidRDefault="00515445" w:rsidP="00515445">
      <w:pPr>
        <w:rPr>
          <w:lang w:val="vi-VN"/>
        </w:rPr>
      </w:pPr>
      <w:r w:rsidRPr="00515445">
        <w:rPr>
          <w:lang w:val="vi-VN"/>
        </w:rPr>
        <w:t xml:space="preserve">"short_explanation": "Used to express movement through or across a place.", </w:t>
      </w:r>
    </w:p>
    <w:p w14:paraId="500A8720" w14:textId="77777777" w:rsidR="00515445" w:rsidRPr="00515445" w:rsidRDefault="00515445" w:rsidP="00515445">
      <w:pPr>
        <w:rPr>
          <w:lang w:val="vi-VN"/>
        </w:rPr>
      </w:pPr>
      <w:r w:rsidRPr="00515445">
        <w:rPr>
          <w:lang w:val="vi-VN"/>
        </w:rPr>
        <w:t xml:space="preserve">"long_explanation": "The Vietnamese verb 'qua' signifies direction of movement and is often translated as 'through', 'across', or 'over'. It is utilized to specify that someone or something is moving from one place to another, passing through a certain location in the process.", </w:t>
      </w:r>
    </w:p>
    <w:p w14:paraId="3EEEA526" w14:textId="77777777" w:rsidR="00515445" w:rsidRPr="00515445" w:rsidRDefault="00515445" w:rsidP="00515445">
      <w:pPr>
        <w:rPr>
          <w:lang w:val="vi-VN"/>
        </w:rPr>
      </w:pPr>
      <w:r w:rsidRPr="00515445">
        <w:rPr>
          <w:lang w:val="vi-VN"/>
        </w:rPr>
        <w:t xml:space="preserve">"formation": "example of grammar formation for given grammar point", </w:t>
      </w:r>
    </w:p>
    <w:p w14:paraId="64428A6E" w14:textId="77777777" w:rsidR="00515445" w:rsidRPr="00515445" w:rsidRDefault="00515445" w:rsidP="00515445">
      <w:pPr>
        <w:rPr>
          <w:lang w:val="vi-VN"/>
        </w:rPr>
      </w:pPr>
      <w:r w:rsidRPr="00515445">
        <w:rPr>
          <w:lang w:val="vi-VN"/>
        </w:rPr>
        <w:t xml:space="preserve">"examples": [ </w:t>
      </w:r>
    </w:p>
    <w:p w14:paraId="67C57FD1" w14:textId="77777777" w:rsidR="00515445" w:rsidRPr="00515445" w:rsidRDefault="00515445" w:rsidP="00515445">
      <w:pPr>
        <w:rPr>
          <w:lang w:val="vi-VN"/>
        </w:rPr>
      </w:pPr>
      <w:r w:rsidRPr="00515445">
        <w:rPr>
          <w:lang w:val="vi-VN"/>
        </w:rPr>
        <w:t xml:space="preserve">{ </w:t>
      </w:r>
    </w:p>
    <w:p w14:paraId="1EC5574F" w14:textId="77777777" w:rsidR="00515445" w:rsidRPr="00515445" w:rsidRDefault="00515445" w:rsidP="00515445">
      <w:pPr>
        <w:rPr>
          <w:lang w:val="vi-VN"/>
        </w:rPr>
      </w:pPr>
      <w:r w:rsidRPr="00515445">
        <w:rPr>
          <w:lang w:val="vi-VN"/>
        </w:rPr>
        <w:t xml:space="preserve">"vn": "Tôi sẽ qua cầu để đến trường đại học.", </w:t>
      </w:r>
    </w:p>
    <w:p w14:paraId="13B33823" w14:textId="77777777" w:rsidR="00515445" w:rsidRPr="00515445" w:rsidRDefault="00515445" w:rsidP="00515445">
      <w:pPr>
        <w:rPr>
          <w:lang w:val="vi-VN"/>
        </w:rPr>
      </w:pPr>
      <w:r w:rsidRPr="00515445">
        <w:rPr>
          <w:lang w:val="vi-VN"/>
        </w:rPr>
        <w:t xml:space="preserve">"en": "I will go across the bridge to get to the university.", </w:t>
      </w:r>
    </w:p>
    <w:p w14:paraId="5D7D404C" w14:textId="77777777" w:rsidR="00515445" w:rsidRPr="00515445" w:rsidRDefault="00515445" w:rsidP="00515445">
      <w:pPr>
        <w:rPr>
          <w:lang w:val="vi-VN"/>
        </w:rPr>
      </w:pPr>
      <w:r w:rsidRPr="00515445">
        <w:rPr>
          <w:lang w:val="vi-VN"/>
        </w:rPr>
        <w:t xml:space="preserve">}, </w:t>
      </w:r>
    </w:p>
    <w:p w14:paraId="29189C8C" w14:textId="77777777" w:rsidR="00515445" w:rsidRPr="00515445" w:rsidRDefault="00515445" w:rsidP="00515445">
      <w:pPr>
        <w:rPr>
          <w:lang w:val="vi-VN"/>
        </w:rPr>
      </w:pPr>
      <w:r w:rsidRPr="00515445">
        <w:rPr>
          <w:lang w:val="vi-VN"/>
        </w:rPr>
        <w:t xml:space="preserve">{ </w:t>
      </w:r>
    </w:p>
    <w:p w14:paraId="303A60C8" w14:textId="77777777" w:rsidR="00515445" w:rsidRPr="00515445" w:rsidRDefault="00515445" w:rsidP="00515445">
      <w:pPr>
        <w:rPr>
          <w:lang w:val="vi-VN"/>
        </w:rPr>
      </w:pPr>
      <w:r w:rsidRPr="00515445">
        <w:rPr>
          <w:lang w:val="vi-VN"/>
        </w:rPr>
        <w:t xml:space="preserve">"vn": "Chúng tôi đã đi qua rừng để đến đỉnh núi.", </w:t>
      </w:r>
    </w:p>
    <w:p w14:paraId="4A9F9BCB" w14:textId="77777777" w:rsidR="00515445" w:rsidRPr="00515445" w:rsidRDefault="00515445" w:rsidP="00515445">
      <w:pPr>
        <w:rPr>
          <w:lang w:val="vi-VN"/>
        </w:rPr>
      </w:pPr>
      <w:r w:rsidRPr="00515445">
        <w:rPr>
          <w:lang w:val="vi-VN"/>
        </w:rPr>
        <w:t xml:space="preserve">"en": "We went through the forest to get to the mountain peak.", </w:t>
      </w:r>
    </w:p>
    <w:p w14:paraId="68288AFE" w14:textId="77777777" w:rsidR="00515445" w:rsidRPr="00515445" w:rsidRDefault="00515445" w:rsidP="00515445">
      <w:pPr>
        <w:rPr>
          <w:lang w:val="vi-VN"/>
        </w:rPr>
      </w:pPr>
      <w:r w:rsidRPr="00515445">
        <w:rPr>
          <w:lang w:val="vi-VN"/>
        </w:rPr>
        <w:t xml:space="preserve">}, </w:t>
      </w:r>
    </w:p>
    <w:p w14:paraId="766920B7" w14:textId="77777777" w:rsidR="00515445" w:rsidRPr="00515445" w:rsidRDefault="00515445" w:rsidP="00515445">
      <w:pPr>
        <w:rPr>
          <w:lang w:val="vi-VN"/>
        </w:rPr>
      </w:pPr>
      <w:r w:rsidRPr="00515445">
        <w:rPr>
          <w:lang w:val="vi-VN"/>
        </w:rPr>
        <w:lastRenderedPageBreak/>
        <w:t xml:space="preserve">{ </w:t>
      </w:r>
    </w:p>
    <w:p w14:paraId="3A1902A5" w14:textId="77777777" w:rsidR="00515445" w:rsidRPr="00515445" w:rsidRDefault="00515445" w:rsidP="00515445">
      <w:pPr>
        <w:rPr>
          <w:lang w:val="vi-VN"/>
        </w:rPr>
      </w:pPr>
      <w:r w:rsidRPr="00515445">
        <w:rPr>
          <w:lang w:val="vi-VN"/>
        </w:rPr>
        <w:t xml:space="preserve">"vn": "Cô ấy đã bơi qua sông để về nhà.", </w:t>
      </w:r>
    </w:p>
    <w:p w14:paraId="6C8738A6" w14:textId="77777777" w:rsidR="00515445" w:rsidRPr="00515445" w:rsidRDefault="00515445" w:rsidP="00515445">
      <w:pPr>
        <w:rPr>
          <w:lang w:val="vi-VN"/>
        </w:rPr>
      </w:pPr>
      <w:r w:rsidRPr="00515445">
        <w:rPr>
          <w:lang w:val="vi-VN"/>
        </w:rPr>
        <w:t xml:space="preserve">"en": "She swam across the river to go home.", </w:t>
      </w:r>
    </w:p>
    <w:p w14:paraId="1A9527CD" w14:textId="77777777" w:rsidR="00515445" w:rsidRPr="00515445" w:rsidRDefault="00515445" w:rsidP="00515445">
      <w:pPr>
        <w:rPr>
          <w:lang w:val="vi-VN"/>
        </w:rPr>
      </w:pPr>
      <w:r w:rsidRPr="00515445">
        <w:rPr>
          <w:lang w:val="vi-VN"/>
        </w:rPr>
        <w:t xml:space="preserve">}, </w:t>
      </w:r>
    </w:p>
    <w:p w14:paraId="6724A1BC" w14:textId="77777777" w:rsidR="00515445" w:rsidRPr="00515445" w:rsidRDefault="00515445" w:rsidP="00515445">
      <w:pPr>
        <w:rPr>
          <w:lang w:val="vi-VN"/>
        </w:rPr>
      </w:pPr>
      <w:r w:rsidRPr="00515445">
        <w:rPr>
          <w:lang w:val="vi-VN"/>
        </w:rPr>
        <w:t xml:space="preserve">{ </w:t>
      </w:r>
    </w:p>
    <w:p w14:paraId="035DA755" w14:textId="77777777" w:rsidR="00515445" w:rsidRPr="00515445" w:rsidRDefault="00515445" w:rsidP="00515445">
      <w:pPr>
        <w:rPr>
          <w:lang w:val="vi-VN"/>
        </w:rPr>
      </w:pPr>
      <w:r w:rsidRPr="00515445">
        <w:rPr>
          <w:lang w:val="vi-VN"/>
        </w:rPr>
        <w:t xml:space="preserve">"vn": "Họ đang chạy qua cánh đồng để chụp ảnh.", </w:t>
      </w:r>
    </w:p>
    <w:p w14:paraId="3AE908EC" w14:textId="77777777" w:rsidR="00515445" w:rsidRPr="00515445" w:rsidRDefault="00515445" w:rsidP="00515445">
      <w:pPr>
        <w:rPr>
          <w:lang w:val="vi-VN"/>
        </w:rPr>
      </w:pPr>
      <w:r w:rsidRPr="00515445">
        <w:rPr>
          <w:lang w:val="vi-VN"/>
        </w:rPr>
        <w:t xml:space="preserve">"en": "They are running across the field to take a photograph.", </w:t>
      </w:r>
    </w:p>
    <w:p w14:paraId="1908238C" w14:textId="77777777" w:rsidR="00515445" w:rsidRPr="00515445" w:rsidRDefault="00515445" w:rsidP="00515445">
      <w:pPr>
        <w:rPr>
          <w:lang w:val="vi-VN"/>
        </w:rPr>
      </w:pPr>
      <w:r w:rsidRPr="00515445">
        <w:rPr>
          <w:lang w:val="vi-VN"/>
        </w:rPr>
        <w:t xml:space="preserve">} </w:t>
      </w:r>
    </w:p>
    <w:p w14:paraId="68487538" w14:textId="77777777" w:rsidR="00515445" w:rsidRPr="00515445" w:rsidRDefault="00515445" w:rsidP="00515445">
      <w:pPr>
        <w:rPr>
          <w:lang w:val="vi-VN"/>
        </w:rPr>
      </w:pPr>
      <w:r w:rsidRPr="00515445">
        <w:rPr>
          <w:lang w:val="vi-VN"/>
        </w:rPr>
        <w:t xml:space="preserve">] </w:t>
      </w:r>
    </w:p>
    <w:p w14:paraId="3EC5CA7F" w14:textId="77777777" w:rsidR="00515445" w:rsidRPr="00515445" w:rsidRDefault="00515445" w:rsidP="00515445">
      <w:pPr>
        <w:rPr>
          <w:lang w:val="vi-VN"/>
        </w:rPr>
      </w:pPr>
      <w:r w:rsidRPr="00515445">
        <w:rPr>
          <w:lang w:val="vi-VN"/>
        </w:rPr>
        <w:t>}</w:t>
      </w:r>
    </w:p>
    <w:p w14:paraId="44F64C38" w14:textId="77777777" w:rsidR="00515445" w:rsidRPr="00515445" w:rsidRDefault="00515445" w:rsidP="00515445">
      <w:pPr>
        <w:rPr>
          <w:lang w:val="vi-VN"/>
        </w:rPr>
      </w:pPr>
      <w:r w:rsidRPr="00515445">
        <w:rPr>
          <w:lang w:val="vi-VN"/>
        </w:rPr>
        <w:t>-----------------------------</w:t>
      </w:r>
    </w:p>
    <w:p w14:paraId="37D6D144" w14:textId="77777777" w:rsidR="00515445" w:rsidRPr="00515445" w:rsidRDefault="00515445" w:rsidP="00515445">
      <w:pPr>
        <w:rPr>
          <w:lang w:val="vi-VN"/>
        </w:rPr>
      </w:pPr>
      <w:r w:rsidRPr="00515445">
        <w:rPr>
          <w:lang w:val="vi-VN"/>
        </w:rPr>
        <w:t xml:space="preserve">keyword: Verb indicating movement direction 'ra' </w:t>
      </w:r>
    </w:p>
    <w:p w14:paraId="4726FE23" w14:textId="77777777" w:rsidR="00515445" w:rsidRPr="00515445" w:rsidRDefault="00515445" w:rsidP="00515445">
      <w:pPr>
        <w:rPr>
          <w:lang w:val="vi-VN"/>
        </w:rPr>
      </w:pPr>
      <w:r w:rsidRPr="00515445">
        <w:rPr>
          <w:lang w:val="vi-VN"/>
        </w:rPr>
        <w:t xml:space="preserve">PROMPT: Generate grammar explanation for following Vietnamese grammar point: Verb indicating movement direction 'ra' </w:t>
      </w:r>
    </w:p>
    <w:p w14:paraId="3DF055CA" w14:textId="77777777" w:rsidR="00515445" w:rsidRPr="00515445" w:rsidRDefault="00515445" w:rsidP="00515445">
      <w:pPr>
        <w:rPr>
          <w:lang w:val="vi-VN"/>
        </w:rPr>
      </w:pPr>
      <w:r w:rsidRPr="00515445">
        <w:rPr>
          <w:lang w:val="vi-VN"/>
        </w:rPr>
        <w:t xml:space="preserve">RESPONSE: { </w:t>
      </w:r>
    </w:p>
    <w:p w14:paraId="4817EE64" w14:textId="77777777" w:rsidR="00515445" w:rsidRPr="00515445" w:rsidRDefault="00515445" w:rsidP="00515445">
      <w:pPr>
        <w:rPr>
          <w:lang w:val="vi-VN"/>
        </w:rPr>
      </w:pPr>
      <w:r w:rsidRPr="00515445">
        <w:rPr>
          <w:lang w:val="vi-VN"/>
        </w:rPr>
        <w:t xml:space="preserve">  "title": "Verb indicating movement direction 'ra'", </w:t>
      </w:r>
    </w:p>
    <w:p w14:paraId="59213B28" w14:textId="77777777" w:rsidR="00515445" w:rsidRPr="00515445" w:rsidRDefault="00515445" w:rsidP="00515445">
      <w:pPr>
        <w:rPr>
          <w:lang w:val="vi-VN"/>
        </w:rPr>
      </w:pPr>
      <w:r w:rsidRPr="00515445">
        <w:rPr>
          <w:lang w:val="vi-VN"/>
        </w:rPr>
        <w:t xml:space="preserve">  "short_explanation": "Used to indicate the direction of movement outward or away from a location.", </w:t>
      </w:r>
    </w:p>
    <w:p w14:paraId="6AE75CA6" w14:textId="77777777" w:rsidR="00515445" w:rsidRPr="00515445" w:rsidRDefault="00515445" w:rsidP="00515445">
      <w:pPr>
        <w:rPr>
          <w:lang w:val="vi-VN"/>
        </w:rPr>
      </w:pPr>
      <w:r w:rsidRPr="00515445">
        <w:rPr>
          <w:lang w:val="vi-VN"/>
        </w:rPr>
        <w:t xml:space="preserve">  "long_explanation": "The Vietnamese verb 'ra' is used to indicate the direction of an action in a way that signifies movement away from a specific location or point. This verb often translates to 'out', 'out of', 'exit', 'to leave', or 'to go out' in English, depending on the context.", </w:t>
      </w:r>
    </w:p>
    <w:p w14:paraId="48DA3474" w14:textId="77777777" w:rsidR="00515445" w:rsidRPr="00515445" w:rsidRDefault="00515445" w:rsidP="00515445">
      <w:pPr>
        <w:rPr>
          <w:lang w:val="vi-VN"/>
        </w:rPr>
      </w:pPr>
      <w:r w:rsidRPr="00515445">
        <w:rPr>
          <w:lang w:val="vi-VN"/>
        </w:rPr>
        <w:t xml:space="preserve">  "formation": "example of grammar formation for given grammar point", </w:t>
      </w:r>
    </w:p>
    <w:p w14:paraId="761B3269" w14:textId="77777777" w:rsidR="00515445" w:rsidRPr="00515445" w:rsidRDefault="00515445" w:rsidP="00515445">
      <w:pPr>
        <w:rPr>
          <w:lang w:val="vi-VN"/>
        </w:rPr>
      </w:pPr>
      <w:r w:rsidRPr="00515445">
        <w:rPr>
          <w:lang w:val="vi-VN"/>
        </w:rPr>
        <w:t xml:space="preserve">  "examples": [ </w:t>
      </w:r>
    </w:p>
    <w:p w14:paraId="0C69D20B" w14:textId="77777777" w:rsidR="00515445" w:rsidRPr="00515445" w:rsidRDefault="00515445" w:rsidP="00515445">
      <w:pPr>
        <w:rPr>
          <w:lang w:val="vi-VN"/>
        </w:rPr>
      </w:pPr>
      <w:r w:rsidRPr="00515445">
        <w:rPr>
          <w:lang w:val="vi-VN"/>
        </w:rPr>
        <w:t xml:space="preserve">    { </w:t>
      </w:r>
    </w:p>
    <w:p w14:paraId="52ABB90D" w14:textId="77777777" w:rsidR="00515445" w:rsidRPr="00515445" w:rsidRDefault="00515445" w:rsidP="00515445">
      <w:pPr>
        <w:rPr>
          <w:lang w:val="vi-VN"/>
        </w:rPr>
      </w:pPr>
      <w:r w:rsidRPr="00515445">
        <w:rPr>
          <w:lang w:val="vi-VN"/>
        </w:rPr>
        <w:t xml:space="preserve">      "vn": "Cô ấy ra khỏi nhà và đi bộ đến công viên.", </w:t>
      </w:r>
    </w:p>
    <w:p w14:paraId="20E70563" w14:textId="77777777" w:rsidR="00515445" w:rsidRPr="00515445" w:rsidRDefault="00515445" w:rsidP="00515445">
      <w:pPr>
        <w:rPr>
          <w:lang w:val="vi-VN"/>
        </w:rPr>
      </w:pPr>
      <w:r w:rsidRPr="00515445">
        <w:rPr>
          <w:lang w:val="vi-VN"/>
        </w:rPr>
        <w:t xml:space="preserve">      "en": "She went out of the house and walked to the park.", </w:t>
      </w:r>
    </w:p>
    <w:p w14:paraId="59C65C63" w14:textId="77777777" w:rsidR="00515445" w:rsidRPr="00515445" w:rsidRDefault="00515445" w:rsidP="00515445">
      <w:pPr>
        <w:rPr>
          <w:lang w:val="vi-VN"/>
        </w:rPr>
      </w:pPr>
      <w:r w:rsidRPr="00515445">
        <w:rPr>
          <w:lang w:val="vi-VN"/>
        </w:rPr>
        <w:t xml:space="preserve">    }, </w:t>
      </w:r>
    </w:p>
    <w:p w14:paraId="29D32F5D" w14:textId="77777777" w:rsidR="00515445" w:rsidRPr="00515445" w:rsidRDefault="00515445" w:rsidP="00515445">
      <w:pPr>
        <w:rPr>
          <w:lang w:val="vi-VN"/>
        </w:rPr>
      </w:pPr>
      <w:r w:rsidRPr="00515445">
        <w:rPr>
          <w:lang w:val="vi-VN"/>
        </w:rPr>
        <w:t xml:space="preserve">    { </w:t>
      </w:r>
    </w:p>
    <w:p w14:paraId="25CCBDC1" w14:textId="77777777" w:rsidR="00515445" w:rsidRPr="00515445" w:rsidRDefault="00515445" w:rsidP="00515445">
      <w:pPr>
        <w:rPr>
          <w:lang w:val="vi-VN"/>
        </w:rPr>
      </w:pPr>
      <w:r w:rsidRPr="00515445">
        <w:rPr>
          <w:lang w:val="vi-VN"/>
        </w:rPr>
        <w:t xml:space="preserve">      "vn": "Hãy đi ra ngoài và vui chơi với bạn bè.", </w:t>
      </w:r>
    </w:p>
    <w:p w14:paraId="3A986D14" w14:textId="77777777" w:rsidR="00515445" w:rsidRPr="00515445" w:rsidRDefault="00515445" w:rsidP="00515445">
      <w:pPr>
        <w:rPr>
          <w:lang w:val="vi-VN"/>
        </w:rPr>
      </w:pPr>
      <w:r w:rsidRPr="00515445">
        <w:rPr>
          <w:lang w:val="vi-VN"/>
        </w:rPr>
        <w:t xml:space="preserve">      "en": "Go out and have fun with your friends.", </w:t>
      </w:r>
    </w:p>
    <w:p w14:paraId="049D7B8D" w14:textId="77777777" w:rsidR="00515445" w:rsidRPr="00515445" w:rsidRDefault="00515445" w:rsidP="00515445">
      <w:pPr>
        <w:rPr>
          <w:lang w:val="vi-VN"/>
        </w:rPr>
      </w:pPr>
      <w:r w:rsidRPr="00515445">
        <w:rPr>
          <w:lang w:val="vi-VN"/>
        </w:rPr>
        <w:t xml:space="preserve">    }, </w:t>
      </w:r>
    </w:p>
    <w:p w14:paraId="28997730" w14:textId="77777777" w:rsidR="00515445" w:rsidRPr="00515445" w:rsidRDefault="00515445" w:rsidP="00515445">
      <w:pPr>
        <w:rPr>
          <w:lang w:val="vi-VN"/>
        </w:rPr>
      </w:pPr>
      <w:r w:rsidRPr="00515445">
        <w:rPr>
          <w:lang w:val="vi-VN"/>
        </w:rPr>
        <w:t xml:space="preserve">    { </w:t>
      </w:r>
    </w:p>
    <w:p w14:paraId="227E314C" w14:textId="77777777" w:rsidR="00515445" w:rsidRPr="00515445" w:rsidRDefault="00515445" w:rsidP="00515445">
      <w:pPr>
        <w:rPr>
          <w:lang w:val="vi-VN"/>
        </w:rPr>
      </w:pPr>
      <w:r w:rsidRPr="00515445">
        <w:rPr>
          <w:lang w:val="vi-VN"/>
        </w:rPr>
        <w:t xml:space="preserve">      "vn": "Tôi phải ra khỏi công ty trước 6 giờ.", </w:t>
      </w:r>
    </w:p>
    <w:p w14:paraId="5E3607AD" w14:textId="77777777" w:rsidR="00515445" w:rsidRPr="00515445" w:rsidRDefault="00515445" w:rsidP="00515445">
      <w:pPr>
        <w:rPr>
          <w:lang w:val="vi-VN"/>
        </w:rPr>
      </w:pPr>
      <w:r w:rsidRPr="00515445">
        <w:rPr>
          <w:lang w:val="vi-VN"/>
        </w:rPr>
        <w:t xml:space="preserve">      "en": "I have to leave the office before 6 o'clock.", </w:t>
      </w:r>
    </w:p>
    <w:p w14:paraId="59D1543C" w14:textId="77777777" w:rsidR="00515445" w:rsidRPr="00515445" w:rsidRDefault="00515445" w:rsidP="00515445">
      <w:pPr>
        <w:rPr>
          <w:lang w:val="vi-VN"/>
        </w:rPr>
      </w:pPr>
      <w:r w:rsidRPr="00515445">
        <w:rPr>
          <w:lang w:val="vi-VN"/>
        </w:rPr>
        <w:t xml:space="preserve">    }, </w:t>
      </w:r>
    </w:p>
    <w:p w14:paraId="4E995A36" w14:textId="77777777" w:rsidR="00515445" w:rsidRPr="00515445" w:rsidRDefault="00515445" w:rsidP="00515445">
      <w:pPr>
        <w:rPr>
          <w:lang w:val="vi-VN"/>
        </w:rPr>
      </w:pPr>
      <w:r w:rsidRPr="00515445">
        <w:rPr>
          <w:lang w:val="vi-VN"/>
        </w:rPr>
        <w:t xml:space="preserve">    { </w:t>
      </w:r>
    </w:p>
    <w:p w14:paraId="6C26B057" w14:textId="77777777" w:rsidR="00515445" w:rsidRPr="00515445" w:rsidRDefault="00515445" w:rsidP="00515445">
      <w:pPr>
        <w:rPr>
          <w:lang w:val="vi-VN"/>
        </w:rPr>
      </w:pPr>
      <w:r w:rsidRPr="00515445">
        <w:rPr>
          <w:lang w:val="vi-VN"/>
        </w:rPr>
        <w:t xml:space="preserve">      "vn": "Sau buổi tiệc, chúng tôi ra khỏi nhà hàng rất muộn.", </w:t>
      </w:r>
    </w:p>
    <w:p w14:paraId="2347FAEF" w14:textId="77777777" w:rsidR="00515445" w:rsidRPr="00515445" w:rsidRDefault="00515445" w:rsidP="00515445">
      <w:pPr>
        <w:rPr>
          <w:lang w:val="vi-VN"/>
        </w:rPr>
      </w:pPr>
      <w:r w:rsidRPr="00515445">
        <w:rPr>
          <w:lang w:val="vi-VN"/>
        </w:rPr>
        <w:t xml:space="preserve">      "en": "After the party, we left the restaurant very late.", </w:t>
      </w:r>
    </w:p>
    <w:p w14:paraId="1B7269EF" w14:textId="77777777" w:rsidR="00515445" w:rsidRPr="00515445" w:rsidRDefault="00515445" w:rsidP="00515445">
      <w:pPr>
        <w:rPr>
          <w:lang w:val="vi-VN"/>
        </w:rPr>
      </w:pPr>
      <w:r w:rsidRPr="00515445">
        <w:rPr>
          <w:lang w:val="vi-VN"/>
        </w:rPr>
        <w:t xml:space="preserve">    } </w:t>
      </w:r>
    </w:p>
    <w:p w14:paraId="0F56B7C4" w14:textId="77777777" w:rsidR="00515445" w:rsidRPr="00515445" w:rsidRDefault="00515445" w:rsidP="00515445">
      <w:pPr>
        <w:rPr>
          <w:lang w:val="vi-VN"/>
        </w:rPr>
      </w:pPr>
      <w:r w:rsidRPr="00515445">
        <w:rPr>
          <w:lang w:val="vi-VN"/>
        </w:rPr>
        <w:t xml:space="preserve">  ] </w:t>
      </w:r>
    </w:p>
    <w:p w14:paraId="0CD487B0" w14:textId="77777777" w:rsidR="00515445" w:rsidRPr="00515445" w:rsidRDefault="00515445" w:rsidP="00515445">
      <w:pPr>
        <w:rPr>
          <w:lang w:val="vi-VN"/>
        </w:rPr>
      </w:pPr>
      <w:r w:rsidRPr="00515445">
        <w:rPr>
          <w:lang w:val="vi-VN"/>
        </w:rPr>
        <w:t>}</w:t>
      </w:r>
    </w:p>
    <w:p w14:paraId="5066283A" w14:textId="77777777" w:rsidR="00515445" w:rsidRPr="00515445" w:rsidRDefault="00515445" w:rsidP="00515445">
      <w:pPr>
        <w:rPr>
          <w:lang w:val="vi-VN"/>
        </w:rPr>
      </w:pPr>
      <w:r w:rsidRPr="00515445">
        <w:rPr>
          <w:lang w:val="vi-VN"/>
        </w:rPr>
        <w:t>-----------------------------</w:t>
      </w:r>
    </w:p>
    <w:p w14:paraId="7A22293C" w14:textId="77777777" w:rsidR="00515445" w:rsidRPr="00515445" w:rsidRDefault="00515445" w:rsidP="00515445">
      <w:pPr>
        <w:rPr>
          <w:lang w:val="vi-VN"/>
        </w:rPr>
      </w:pPr>
      <w:r w:rsidRPr="00515445">
        <w:rPr>
          <w:lang w:val="vi-VN"/>
        </w:rPr>
        <w:t xml:space="preserve">keyword: Verb indicating movement direction 'sang' </w:t>
      </w:r>
    </w:p>
    <w:p w14:paraId="0B94DFC8"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Verb indicating movement direction 'sang' </w:t>
      </w:r>
    </w:p>
    <w:p w14:paraId="6959AE3B" w14:textId="77777777" w:rsidR="00515445" w:rsidRPr="00515445" w:rsidRDefault="00515445" w:rsidP="00515445">
      <w:pPr>
        <w:rPr>
          <w:lang w:val="vi-VN"/>
        </w:rPr>
      </w:pPr>
      <w:r w:rsidRPr="00515445">
        <w:rPr>
          <w:lang w:val="vi-VN"/>
        </w:rPr>
        <w:t xml:space="preserve">RESPONSE: { </w:t>
      </w:r>
    </w:p>
    <w:p w14:paraId="307DFE94" w14:textId="77777777" w:rsidR="00515445" w:rsidRPr="00515445" w:rsidRDefault="00515445" w:rsidP="00515445">
      <w:pPr>
        <w:rPr>
          <w:lang w:val="vi-VN"/>
        </w:rPr>
      </w:pPr>
      <w:r w:rsidRPr="00515445">
        <w:rPr>
          <w:lang w:val="vi-VN"/>
        </w:rPr>
        <w:t xml:space="preserve">  "title": "Verb indicating movement direction 'sang'", </w:t>
      </w:r>
    </w:p>
    <w:p w14:paraId="6C9C31E1" w14:textId="77777777" w:rsidR="00515445" w:rsidRPr="00515445" w:rsidRDefault="00515445" w:rsidP="00515445">
      <w:pPr>
        <w:rPr>
          <w:lang w:val="vi-VN"/>
        </w:rPr>
      </w:pPr>
      <w:r w:rsidRPr="00515445">
        <w:rPr>
          <w:lang w:val="vi-VN"/>
        </w:rPr>
        <w:t xml:space="preserve">  "short_explanation": "Used to indicate movement towards the right or crossing over to the right side.", </w:t>
      </w:r>
    </w:p>
    <w:p w14:paraId="3F3274D5" w14:textId="77777777" w:rsidR="00515445" w:rsidRPr="00515445" w:rsidRDefault="00515445" w:rsidP="00515445">
      <w:pPr>
        <w:rPr>
          <w:lang w:val="vi-VN"/>
        </w:rPr>
      </w:pPr>
      <w:r w:rsidRPr="00515445">
        <w:rPr>
          <w:lang w:val="vi-VN"/>
        </w:rPr>
        <w:t xml:space="preserve">  "long_explanation": "The Vietnamese verb 'sang' implies movement in a certain direction. It is often used to express the action of moving towards the right or crossing over to the right side. When coupled with another verb, it can also mean the transition into a new state or condition.", </w:t>
      </w:r>
    </w:p>
    <w:p w14:paraId="0DB8DF08" w14:textId="77777777" w:rsidR="00515445" w:rsidRPr="00515445" w:rsidRDefault="00515445" w:rsidP="00515445">
      <w:pPr>
        <w:rPr>
          <w:lang w:val="vi-VN"/>
        </w:rPr>
      </w:pPr>
      <w:r w:rsidRPr="00515445">
        <w:rPr>
          <w:lang w:val="vi-VN"/>
        </w:rPr>
        <w:t xml:space="preserve">  "formation": "verb + sang + location", </w:t>
      </w:r>
    </w:p>
    <w:p w14:paraId="0850EC9C" w14:textId="77777777" w:rsidR="00515445" w:rsidRPr="00515445" w:rsidRDefault="00515445" w:rsidP="00515445">
      <w:pPr>
        <w:rPr>
          <w:lang w:val="vi-VN"/>
        </w:rPr>
      </w:pPr>
      <w:r w:rsidRPr="00515445">
        <w:rPr>
          <w:lang w:val="vi-VN"/>
        </w:rPr>
        <w:t xml:space="preserve">  "examples": [ </w:t>
      </w:r>
    </w:p>
    <w:p w14:paraId="2391C0B7" w14:textId="77777777" w:rsidR="00515445" w:rsidRPr="00515445" w:rsidRDefault="00515445" w:rsidP="00515445">
      <w:pPr>
        <w:rPr>
          <w:lang w:val="vi-VN"/>
        </w:rPr>
      </w:pPr>
      <w:r w:rsidRPr="00515445">
        <w:rPr>
          <w:lang w:val="vi-VN"/>
        </w:rPr>
        <w:t xml:space="preserve">    { </w:t>
      </w:r>
    </w:p>
    <w:p w14:paraId="299AEE1F" w14:textId="54CFE0C3" w:rsidR="00515445" w:rsidRPr="00515445" w:rsidRDefault="00515445" w:rsidP="00515445">
      <w:pPr>
        <w:rPr>
          <w:lang w:val="vi-VN"/>
        </w:rPr>
      </w:pPr>
      <w:r w:rsidRPr="00515445">
        <w:rPr>
          <w:lang w:val="vi-VN"/>
        </w:rPr>
        <w:t xml:space="preserve">      "vn": "Hãy sang đường một cách an toàn</w:t>
      </w:r>
      <w:ins w:id="121" w:author="LOGTO" w:date="2023-10-15T13:04:00Z">
        <w:r w:rsidR="00901EDA">
          <w:t xml:space="preserve"> nhé</w:t>
        </w:r>
      </w:ins>
      <w:r w:rsidRPr="00515445">
        <w:rPr>
          <w:lang w:val="vi-VN"/>
        </w:rPr>
        <w:t xml:space="preserve">.", </w:t>
      </w:r>
    </w:p>
    <w:p w14:paraId="37ADD33C" w14:textId="77777777" w:rsidR="00515445" w:rsidRPr="00515445" w:rsidRDefault="00515445" w:rsidP="00515445">
      <w:pPr>
        <w:rPr>
          <w:lang w:val="vi-VN"/>
        </w:rPr>
      </w:pPr>
      <w:r w:rsidRPr="00515445">
        <w:rPr>
          <w:lang w:val="vi-VN"/>
        </w:rPr>
        <w:t xml:space="preserve">      "en": "Please cross the road safely." </w:t>
      </w:r>
    </w:p>
    <w:p w14:paraId="228D7293" w14:textId="77777777" w:rsidR="00515445" w:rsidRPr="00515445" w:rsidRDefault="00515445" w:rsidP="00515445">
      <w:pPr>
        <w:rPr>
          <w:lang w:val="vi-VN"/>
        </w:rPr>
      </w:pPr>
      <w:r w:rsidRPr="00515445">
        <w:rPr>
          <w:lang w:val="vi-VN"/>
        </w:rPr>
        <w:t xml:space="preserve">    }, </w:t>
      </w:r>
    </w:p>
    <w:p w14:paraId="277139B6" w14:textId="77777777" w:rsidR="00515445" w:rsidRPr="00515445" w:rsidRDefault="00515445" w:rsidP="00515445">
      <w:pPr>
        <w:rPr>
          <w:lang w:val="vi-VN"/>
        </w:rPr>
      </w:pPr>
      <w:r w:rsidRPr="00515445">
        <w:rPr>
          <w:lang w:val="vi-VN"/>
        </w:rPr>
        <w:t xml:space="preserve">    { </w:t>
      </w:r>
    </w:p>
    <w:p w14:paraId="3DBFB975" w14:textId="77777777" w:rsidR="00515445" w:rsidRPr="00515445" w:rsidRDefault="00515445" w:rsidP="00515445">
      <w:pPr>
        <w:rPr>
          <w:lang w:val="vi-VN"/>
        </w:rPr>
      </w:pPr>
      <w:r w:rsidRPr="00515445">
        <w:rPr>
          <w:lang w:val="vi-VN"/>
        </w:rPr>
        <w:t xml:space="preserve">      "vn": "Tôi sẽ sang nhà bạn sau giờ làm việc.", </w:t>
      </w:r>
    </w:p>
    <w:p w14:paraId="7F3A9C23" w14:textId="77777777" w:rsidR="00515445" w:rsidRPr="00515445" w:rsidRDefault="00515445" w:rsidP="00515445">
      <w:pPr>
        <w:rPr>
          <w:lang w:val="vi-VN"/>
        </w:rPr>
      </w:pPr>
      <w:r w:rsidRPr="00515445">
        <w:rPr>
          <w:lang w:val="vi-VN"/>
        </w:rPr>
        <w:t xml:space="preserve">      "en": "I will come over to your house after work." </w:t>
      </w:r>
    </w:p>
    <w:p w14:paraId="0684D45E" w14:textId="77777777" w:rsidR="00515445" w:rsidRPr="00515445" w:rsidRDefault="00515445" w:rsidP="00515445">
      <w:pPr>
        <w:rPr>
          <w:lang w:val="vi-VN"/>
        </w:rPr>
      </w:pPr>
      <w:r w:rsidRPr="00515445">
        <w:rPr>
          <w:lang w:val="vi-VN"/>
        </w:rPr>
        <w:t xml:space="preserve">    }, </w:t>
      </w:r>
    </w:p>
    <w:p w14:paraId="30D3D1F9" w14:textId="77777777" w:rsidR="00515445" w:rsidRPr="00515445" w:rsidRDefault="00515445" w:rsidP="00515445">
      <w:pPr>
        <w:rPr>
          <w:lang w:val="vi-VN"/>
        </w:rPr>
      </w:pPr>
      <w:r w:rsidRPr="00515445">
        <w:rPr>
          <w:lang w:val="vi-VN"/>
        </w:rPr>
        <w:t xml:space="preserve">    { </w:t>
      </w:r>
    </w:p>
    <w:p w14:paraId="492AFD4C" w14:textId="77777777" w:rsidR="00515445" w:rsidRPr="00515445" w:rsidRDefault="00515445" w:rsidP="00515445">
      <w:pPr>
        <w:rPr>
          <w:lang w:val="vi-VN"/>
        </w:rPr>
      </w:pPr>
      <w:r w:rsidRPr="00515445">
        <w:rPr>
          <w:lang w:val="vi-VN"/>
        </w:rPr>
        <w:t xml:space="preserve">      "vn": "Tôi đã chuyển sang chế độ ăn uống lành mạnh và tôi đang cảm thấy tuyệt vời.", </w:t>
      </w:r>
    </w:p>
    <w:p w14:paraId="11441D29" w14:textId="77777777" w:rsidR="00515445" w:rsidRPr="00515445" w:rsidRDefault="00515445" w:rsidP="00515445">
      <w:pPr>
        <w:rPr>
          <w:lang w:val="vi-VN"/>
        </w:rPr>
      </w:pPr>
      <w:r w:rsidRPr="00515445">
        <w:rPr>
          <w:lang w:val="vi-VN"/>
        </w:rPr>
        <w:t xml:space="preserve">      "en": "I have switched to a healthy diet and I am feeling great." </w:t>
      </w:r>
    </w:p>
    <w:p w14:paraId="7D1F6B7B" w14:textId="77777777" w:rsidR="00515445" w:rsidRPr="00515445" w:rsidRDefault="00515445" w:rsidP="00515445">
      <w:pPr>
        <w:rPr>
          <w:lang w:val="vi-VN"/>
        </w:rPr>
      </w:pPr>
      <w:r w:rsidRPr="00515445">
        <w:rPr>
          <w:lang w:val="vi-VN"/>
        </w:rPr>
        <w:t xml:space="preserve">    }, </w:t>
      </w:r>
    </w:p>
    <w:p w14:paraId="396B59BA" w14:textId="77777777" w:rsidR="00515445" w:rsidRPr="00515445" w:rsidRDefault="00515445" w:rsidP="00515445">
      <w:pPr>
        <w:rPr>
          <w:lang w:val="vi-VN"/>
        </w:rPr>
      </w:pPr>
      <w:r w:rsidRPr="00515445">
        <w:rPr>
          <w:lang w:val="vi-VN"/>
        </w:rPr>
        <w:t xml:space="preserve">    { </w:t>
      </w:r>
    </w:p>
    <w:p w14:paraId="665DFAC7" w14:textId="77777777" w:rsidR="00515445" w:rsidRPr="00515445" w:rsidRDefault="00515445" w:rsidP="00515445">
      <w:pPr>
        <w:rPr>
          <w:lang w:val="vi-VN"/>
        </w:rPr>
      </w:pPr>
      <w:r w:rsidRPr="00515445">
        <w:rPr>
          <w:lang w:val="vi-VN"/>
        </w:rPr>
        <w:t xml:space="preserve">      "vn": "Họ sang quốc gia khác để tìm kiếm cơ hội mới.", </w:t>
      </w:r>
    </w:p>
    <w:p w14:paraId="3E6A85B3" w14:textId="77777777" w:rsidR="00515445" w:rsidRPr="00515445" w:rsidRDefault="00515445" w:rsidP="00515445">
      <w:pPr>
        <w:rPr>
          <w:lang w:val="vi-VN"/>
        </w:rPr>
      </w:pPr>
      <w:r w:rsidRPr="00515445">
        <w:rPr>
          <w:lang w:val="vi-VN"/>
        </w:rPr>
        <w:t xml:space="preserve">      "en": "They moved to another country to look for new opportunities." </w:t>
      </w:r>
    </w:p>
    <w:p w14:paraId="179802F7" w14:textId="77777777" w:rsidR="00515445" w:rsidRPr="00515445" w:rsidRDefault="00515445" w:rsidP="00515445">
      <w:pPr>
        <w:rPr>
          <w:lang w:val="vi-VN"/>
        </w:rPr>
      </w:pPr>
      <w:r w:rsidRPr="00515445">
        <w:rPr>
          <w:lang w:val="vi-VN"/>
        </w:rPr>
        <w:t xml:space="preserve">    } </w:t>
      </w:r>
    </w:p>
    <w:p w14:paraId="3DB67687" w14:textId="77777777" w:rsidR="00515445" w:rsidRPr="00515445" w:rsidRDefault="00515445" w:rsidP="00515445">
      <w:pPr>
        <w:rPr>
          <w:lang w:val="vi-VN"/>
        </w:rPr>
      </w:pPr>
      <w:r w:rsidRPr="00515445">
        <w:rPr>
          <w:lang w:val="vi-VN"/>
        </w:rPr>
        <w:t xml:space="preserve">  ] </w:t>
      </w:r>
    </w:p>
    <w:p w14:paraId="1BEDE6BF" w14:textId="77777777" w:rsidR="00515445" w:rsidRPr="00515445" w:rsidRDefault="00515445" w:rsidP="00515445">
      <w:pPr>
        <w:rPr>
          <w:lang w:val="vi-VN"/>
        </w:rPr>
      </w:pPr>
      <w:r w:rsidRPr="00515445">
        <w:rPr>
          <w:lang w:val="vi-VN"/>
        </w:rPr>
        <w:t>}</w:t>
      </w:r>
    </w:p>
    <w:p w14:paraId="10B9EEBA" w14:textId="77777777" w:rsidR="00515445" w:rsidRPr="00515445" w:rsidRDefault="00515445" w:rsidP="00515445">
      <w:pPr>
        <w:rPr>
          <w:lang w:val="vi-VN"/>
        </w:rPr>
      </w:pPr>
      <w:r w:rsidRPr="00515445">
        <w:rPr>
          <w:lang w:val="vi-VN"/>
        </w:rPr>
        <w:t>-----------------------------</w:t>
      </w:r>
    </w:p>
    <w:p w14:paraId="48081808" w14:textId="77777777" w:rsidR="00515445" w:rsidRPr="00515445" w:rsidRDefault="00515445" w:rsidP="00515445">
      <w:pPr>
        <w:rPr>
          <w:lang w:val="vi-VN"/>
        </w:rPr>
      </w:pPr>
      <w:r w:rsidRPr="00515445">
        <w:rPr>
          <w:lang w:val="vi-VN"/>
        </w:rPr>
        <w:t xml:space="preserve">keyword: Verb indicating movement direction 'vào' </w:t>
      </w:r>
    </w:p>
    <w:p w14:paraId="798EC92A" w14:textId="77777777" w:rsidR="00515445" w:rsidRPr="00515445" w:rsidRDefault="00515445" w:rsidP="00515445">
      <w:pPr>
        <w:rPr>
          <w:lang w:val="vi-VN"/>
        </w:rPr>
      </w:pPr>
      <w:r w:rsidRPr="00515445">
        <w:rPr>
          <w:lang w:val="vi-VN"/>
        </w:rPr>
        <w:t xml:space="preserve">PROMPT: Generate grammar explanation for following Vietnamese grammar point: Verb indicating movement direction 'vào' </w:t>
      </w:r>
    </w:p>
    <w:p w14:paraId="75C83D6D" w14:textId="77777777" w:rsidR="00515445" w:rsidRPr="00515445" w:rsidRDefault="00515445" w:rsidP="00515445">
      <w:pPr>
        <w:rPr>
          <w:lang w:val="vi-VN"/>
        </w:rPr>
      </w:pPr>
      <w:r w:rsidRPr="00515445">
        <w:rPr>
          <w:lang w:val="vi-VN"/>
        </w:rPr>
        <w:t>RESPONSE: {</w:t>
      </w:r>
    </w:p>
    <w:p w14:paraId="1DE97177" w14:textId="77777777" w:rsidR="00515445" w:rsidRPr="00515445" w:rsidRDefault="00515445" w:rsidP="00515445">
      <w:pPr>
        <w:rPr>
          <w:lang w:val="vi-VN"/>
        </w:rPr>
      </w:pPr>
      <w:r w:rsidRPr="00515445">
        <w:rPr>
          <w:lang w:val="vi-VN"/>
        </w:rPr>
        <w:t xml:space="preserve">    "title": "Verb indicating movement direction 'vào'",</w:t>
      </w:r>
    </w:p>
    <w:p w14:paraId="1FB2A73E" w14:textId="77777777" w:rsidR="00515445" w:rsidRPr="00515445" w:rsidRDefault="00515445" w:rsidP="00515445">
      <w:pPr>
        <w:rPr>
          <w:lang w:val="vi-VN"/>
        </w:rPr>
      </w:pPr>
      <w:r w:rsidRPr="00515445">
        <w:rPr>
          <w:lang w:val="vi-VN"/>
        </w:rPr>
        <w:t xml:space="preserve">    "short_explanation": "Used to indicate the direction of movement into a specific place.",</w:t>
      </w:r>
    </w:p>
    <w:p w14:paraId="23C6B42A" w14:textId="77777777" w:rsidR="00515445" w:rsidRPr="00515445" w:rsidRDefault="00515445" w:rsidP="00515445">
      <w:pPr>
        <w:rPr>
          <w:lang w:val="vi-VN"/>
        </w:rPr>
      </w:pPr>
      <w:r w:rsidRPr="00515445">
        <w:rPr>
          <w:lang w:val="vi-VN"/>
        </w:rPr>
        <w:t xml:space="preserve">    "long_explanation": "The Vietnamese verb 'vào' is used to illustrate the movement direction towards or into a specific place. It is analogous to the English preposition 'into'. This verb is frequently used to depict the action of entering a place, or moving towards the interior of a location.",</w:t>
      </w:r>
    </w:p>
    <w:p w14:paraId="18FA8368" w14:textId="77777777" w:rsidR="00515445" w:rsidRPr="00515445" w:rsidRDefault="00515445" w:rsidP="00515445">
      <w:pPr>
        <w:rPr>
          <w:lang w:val="vi-VN"/>
        </w:rPr>
      </w:pPr>
      <w:r w:rsidRPr="00515445">
        <w:rPr>
          <w:lang w:val="vi-VN"/>
        </w:rPr>
        <w:t xml:space="preserve">    "formation": "example of grammar formation for given grammar point",</w:t>
      </w:r>
    </w:p>
    <w:p w14:paraId="5D8FDF95" w14:textId="77777777" w:rsidR="00515445" w:rsidRPr="00515445" w:rsidRDefault="00515445" w:rsidP="00515445">
      <w:pPr>
        <w:rPr>
          <w:lang w:val="vi-VN"/>
        </w:rPr>
      </w:pPr>
      <w:r w:rsidRPr="00515445">
        <w:rPr>
          <w:lang w:val="vi-VN"/>
        </w:rPr>
        <w:t xml:space="preserve">    "examples": [</w:t>
      </w:r>
    </w:p>
    <w:p w14:paraId="738136CF" w14:textId="77777777" w:rsidR="00515445" w:rsidRPr="00515445" w:rsidRDefault="00515445" w:rsidP="00515445">
      <w:pPr>
        <w:rPr>
          <w:lang w:val="vi-VN"/>
        </w:rPr>
      </w:pPr>
      <w:r w:rsidRPr="00515445">
        <w:rPr>
          <w:lang w:val="vi-VN"/>
        </w:rPr>
        <w:t xml:space="preserve">      {</w:t>
      </w:r>
    </w:p>
    <w:p w14:paraId="3F20A1AE" w14:textId="77777777" w:rsidR="00515445" w:rsidRPr="00515445" w:rsidRDefault="00515445" w:rsidP="00515445">
      <w:pPr>
        <w:rPr>
          <w:lang w:val="vi-VN"/>
        </w:rPr>
      </w:pPr>
      <w:r w:rsidRPr="00515445">
        <w:rPr>
          <w:lang w:val="vi-VN"/>
        </w:rPr>
        <w:t xml:space="preserve">        "vn": "Tôi đi vào nhà hàng và gọi một phần cơm gà.",</w:t>
      </w:r>
    </w:p>
    <w:p w14:paraId="61E75B10" w14:textId="77777777" w:rsidR="00515445" w:rsidRPr="00515445" w:rsidRDefault="00515445" w:rsidP="00515445">
      <w:pPr>
        <w:rPr>
          <w:lang w:val="vi-VN"/>
        </w:rPr>
      </w:pPr>
      <w:r w:rsidRPr="00515445">
        <w:rPr>
          <w:lang w:val="vi-VN"/>
        </w:rPr>
        <w:lastRenderedPageBreak/>
        <w:t xml:space="preserve">        "en": "I walked into the restaurant and ordered a portion of chicken rice."</w:t>
      </w:r>
    </w:p>
    <w:p w14:paraId="039D6044" w14:textId="77777777" w:rsidR="00515445" w:rsidRPr="00515445" w:rsidRDefault="00515445" w:rsidP="00515445">
      <w:pPr>
        <w:rPr>
          <w:lang w:val="vi-VN"/>
        </w:rPr>
      </w:pPr>
      <w:r w:rsidRPr="00515445">
        <w:rPr>
          <w:lang w:val="vi-VN"/>
        </w:rPr>
        <w:t xml:space="preserve">      },</w:t>
      </w:r>
    </w:p>
    <w:p w14:paraId="4782AFF3" w14:textId="77777777" w:rsidR="00515445" w:rsidRPr="00515445" w:rsidRDefault="00515445" w:rsidP="00515445">
      <w:pPr>
        <w:rPr>
          <w:lang w:val="vi-VN"/>
        </w:rPr>
      </w:pPr>
      <w:r w:rsidRPr="00515445">
        <w:rPr>
          <w:lang w:val="vi-VN"/>
        </w:rPr>
        <w:t xml:space="preserve">      {</w:t>
      </w:r>
    </w:p>
    <w:p w14:paraId="7BA4CD4C" w14:textId="77777777" w:rsidR="00515445" w:rsidRPr="00515445" w:rsidRDefault="00515445" w:rsidP="00515445">
      <w:pPr>
        <w:rPr>
          <w:lang w:val="vi-VN"/>
        </w:rPr>
      </w:pPr>
      <w:r w:rsidRPr="00515445">
        <w:rPr>
          <w:lang w:val="vi-VN"/>
        </w:rPr>
        <w:t xml:space="preserve">        "vn": "Khi chúng tôi đi vào cửa hàng, chúng tôi được chào đón bởi một hương thơm tuyệt vời từ những chiếc bánh ngọt.",</w:t>
      </w:r>
    </w:p>
    <w:p w14:paraId="7C64DC82" w14:textId="77777777" w:rsidR="00515445" w:rsidRPr="00515445" w:rsidRDefault="00515445" w:rsidP="00515445">
      <w:pPr>
        <w:rPr>
          <w:lang w:val="vi-VN"/>
        </w:rPr>
      </w:pPr>
      <w:r w:rsidRPr="00515445">
        <w:rPr>
          <w:lang w:val="vi-VN"/>
        </w:rPr>
        <w:t xml:space="preserve">        "en": "As we went into the shop, we were greeted by a wonderful aroma from the pastries."</w:t>
      </w:r>
    </w:p>
    <w:p w14:paraId="446C69D4" w14:textId="77777777" w:rsidR="00515445" w:rsidRPr="00515445" w:rsidRDefault="00515445" w:rsidP="00515445">
      <w:pPr>
        <w:rPr>
          <w:lang w:val="vi-VN"/>
        </w:rPr>
      </w:pPr>
      <w:r w:rsidRPr="00515445">
        <w:rPr>
          <w:lang w:val="vi-VN"/>
        </w:rPr>
        <w:t xml:space="preserve">      },</w:t>
      </w:r>
    </w:p>
    <w:p w14:paraId="0E24B493" w14:textId="77777777" w:rsidR="00515445" w:rsidRPr="00515445" w:rsidRDefault="00515445" w:rsidP="00515445">
      <w:pPr>
        <w:rPr>
          <w:lang w:val="vi-VN"/>
        </w:rPr>
      </w:pPr>
      <w:r w:rsidRPr="00515445">
        <w:rPr>
          <w:lang w:val="vi-VN"/>
        </w:rPr>
        <w:t xml:space="preserve">      {</w:t>
      </w:r>
    </w:p>
    <w:p w14:paraId="3130149D" w14:textId="77777777" w:rsidR="00515445" w:rsidRPr="00515445" w:rsidRDefault="00515445" w:rsidP="00515445">
      <w:pPr>
        <w:rPr>
          <w:lang w:val="vi-VN"/>
        </w:rPr>
      </w:pPr>
      <w:r w:rsidRPr="00515445">
        <w:rPr>
          <w:lang w:val="vi-VN"/>
        </w:rPr>
        <w:t xml:space="preserve">        "vn": "Cô ấy đi vào phòng giáo viên để lấy một cuốn sách.",</w:t>
      </w:r>
    </w:p>
    <w:p w14:paraId="1C93A121" w14:textId="77777777" w:rsidR="00515445" w:rsidRPr="00515445" w:rsidRDefault="00515445" w:rsidP="00515445">
      <w:pPr>
        <w:rPr>
          <w:lang w:val="vi-VN"/>
        </w:rPr>
      </w:pPr>
      <w:r w:rsidRPr="00515445">
        <w:rPr>
          <w:lang w:val="vi-VN"/>
        </w:rPr>
        <w:t xml:space="preserve">        "en": "She went into the teacher's room to get a book."</w:t>
      </w:r>
    </w:p>
    <w:p w14:paraId="66993D83" w14:textId="77777777" w:rsidR="00515445" w:rsidRPr="00515445" w:rsidRDefault="00515445" w:rsidP="00515445">
      <w:pPr>
        <w:rPr>
          <w:lang w:val="vi-VN"/>
        </w:rPr>
      </w:pPr>
      <w:r w:rsidRPr="00515445">
        <w:rPr>
          <w:lang w:val="vi-VN"/>
        </w:rPr>
        <w:t xml:space="preserve">      },</w:t>
      </w:r>
    </w:p>
    <w:p w14:paraId="1FD9B238" w14:textId="77777777" w:rsidR="00515445" w:rsidRPr="00515445" w:rsidRDefault="00515445" w:rsidP="00515445">
      <w:pPr>
        <w:rPr>
          <w:lang w:val="vi-VN"/>
        </w:rPr>
      </w:pPr>
      <w:r w:rsidRPr="00515445">
        <w:rPr>
          <w:lang w:val="vi-VN"/>
        </w:rPr>
        <w:t xml:space="preserve">      {</w:t>
      </w:r>
    </w:p>
    <w:p w14:paraId="7D96C9D5" w14:textId="1AE4B0F7" w:rsidR="00515445" w:rsidRPr="00515445" w:rsidRDefault="00515445" w:rsidP="00515445">
      <w:pPr>
        <w:rPr>
          <w:lang w:val="vi-VN"/>
        </w:rPr>
      </w:pPr>
      <w:r w:rsidRPr="00515445">
        <w:rPr>
          <w:lang w:val="vi-VN"/>
        </w:rPr>
        <w:t xml:space="preserve">        "vn": "</w:t>
      </w:r>
      <w:ins w:id="122" w:author="LOGTO" w:date="2023-10-15T13:17:00Z">
        <w:r w:rsidR="006364C8">
          <w:t>Bạn có thể di chuyển 1 chiếc ghế từ phòng khách vào phòng của bạn</w:t>
        </w:r>
      </w:ins>
      <w:del w:id="123" w:author="LOGTO" w:date="2023-10-15T13:17:00Z">
        <w:r w:rsidRPr="00515445" w:rsidDel="006364C8">
          <w:rPr>
            <w:lang w:val="vi-VN"/>
          </w:rPr>
          <w:delText>Một chiếc ghế có thể đi vào phòng của bạn từ phòng khách</w:delText>
        </w:r>
      </w:del>
      <w:r w:rsidRPr="00515445">
        <w:rPr>
          <w:lang w:val="vi-VN"/>
        </w:rPr>
        <w:t>.",</w:t>
      </w:r>
    </w:p>
    <w:p w14:paraId="1CC9F920" w14:textId="77777777" w:rsidR="00515445" w:rsidRPr="00515445" w:rsidRDefault="00515445" w:rsidP="00515445">
      <w:pPr>
        <w:rPr>
          <w:lang w:val="vi-VN"/>
        </w:rPr>
      </w:pPr>
      <w:r w:rsidRPr="00515445">
        <w:rPr>
          <w:lang w:val="vi-VN"/>
        </w:rPr>
        <w:t xml:space="preserve">        "en": "A chair can be moved into your room from the living room."</w:t>
      </w:r>
    </w:p>
    <w:p w14:paraId="0B670723" w14:textId="77777777" w:rsidR="00515445" w:rsidRPr="00515445" w:rsidRDefault="00515445" w:rsidP="00515445">
      <w:pPr>
        <w:rPr>
          <w:lang w:val="vi-VN"/>
        </w:rPr>
      </w:pPr>
      <w:r w:rsidRPr="00515445">
        <w:rPr>
          <w:lang w:val="vi-VN"/>
        </w:rPr>
        <w:t xml:space="preserve">      }</w:t>
      </w:r>
    </w:p>
    <w:p w14:paraId="0A897A46" w14:textId="77777777" w:rsidR="00515445" w:rsidRPr="00515445" w:rsidRDefault="00515445" w:rsidP="00515445">
      <w:pPr>
        <w:rPr>
          <w:lang w:val="vi-VN"/>
        </w:rPr>
      </w:pPr>
      <w:r w:rsidRPr="00515445">
        <w:rPr>
          <w:lang w:val="vi-VN"/>
        </w:rPr>
        <w:t xml:space="preserve">    ]</w:t>
      </w:r>
    </w:p>
    <w:p w14:paraId="57247784" w14:textId="77777777" w:rsidR="00515445" w:rsidRPr="00515445" w:rsidRDefault="00515445" w:rsidP="00515445">
      <w:pPr>
        <w:rPr>
          <w:lang w:val="vi-VN"/>
        </w:rPr>
      </w:pPr>
      <w:r w:rsidRPr="00515445">
        <w:rPr>
          <w:lang w:val="vi-VN"/>
        </w:rPr>
        <w:t xml:space="preserve">  }</w:t>
      </w:r>
    </w:p>
    <w:p w14:paraId="2D09E39D" w14:textId="77777777" w:rsidR="00515445" w:rsidRPr="00515445" w:rsidRDefault="00515445" w:rsidP="00515445">
      <w:pPr>
        <w:rPr>
          <w:lang w:val="vi-VN"/>
        </w:rPr>
      </w:pPr>
      <w:r w:rsidRPr="00515445">
        <w:rPr>
          <w:lang w:val="vi-VN"/>
        </w:rPr>
        <w:t>-----------------------------</w:t>
      </w:r>
    </w:p>
    <w:p w14:paraId="6F6DBDA6" w14:textId="77777777" w:rsidR="00515445" w:rsidRPr="00515445" w:rsidRDefault="00515445" w:rsidP="00515445">
      <w:pPr>
        <w:rPr>
          <w:lang w:val="vi-VN"/>
        </w:rPr>
      </w:pPr>
      <w:r w:rsidRPr="00515445">
        <w:rPr>
          <w:lang w:val="vi-VN"/>
        </w:rPr>
        <w:t xml:space="preserve">keyword: Verb indicating movement direction 'về' </w:t>
      </w:r>
    </w:p>
    <w:p w14:paraId="60116B4F" w14:textId="77777777" w:rsidR="00515445" w:rsidRPr="00515445" w:rsidRDefault="00515445" w:rsidP="00515445">
      <w:pPr>
        <w:rPr>
          <w:lang w:val="vi-VN"/>
        </w:rPr>
      </w:pPr>
      <w:r w:rsidRPr="00515445">
        <w:rPr>
          <w:lang w:val="vi-VN"/>
        </w:rPr>
        <w:t xml:space="preserve">PROMPT: Generate grammar explanation for following Vietnamese grammar point: Verb indicating movement direction 'về' </w:t>
      </w:r>
    </w:p>
    <w:p w14:paraId="174EA605" w14:textId="77777777" w:rsidR="00515445" w:rsidRPr="00515445" w:rsidRDefault="00515445" w:rsidP="00515445">
      <w:pPr>
        <w:rPr>
          <w:lang w:val="vi-VN"/>
        </w:rPr>
      </w:pPr>
      <w:r w:rsidRPr="00515445">
        <w:rPr>
          <w:lang w:val="vi-VN"/>
        </w:rPr>
        <w:t xml:space="preserve">RESPONSE: {     </w:t>
      </w:r>
    </w:p>
    <w:p w14:paraId="3F43CC02" w14:textId="77777777" w:rsidR="00515445" w:rsidRPr="00515445" w:rsidRDefault="00515445" w:rsidP="00515445">
      <w:pPr>
        <w:rPr>
          <w:lang w:val="vi-VN"/>
        </w:rPr>
      </w:pPr>
      <w:r w:rsidRPr="00515445">
        <w:rPr>
          <w:lang w:val="vi-VN"/>
        </w:rPr>
        <w:t xml:space="preserve">"title": "Verb indicating movement direction 'về'",     </w:t>
      </w:r>
    </w:p>
    <w:p w14:paraId="26F6396D" w14:textId="77777777" w:rsidR="00515445" w:rsidRPr="00515445" w:rsidRDefault="00515445" w:rsidP="00515445">
      <w:pPr>
        <w:rPr>
          <w:lang w:val="vi-VN"/>
        </w:rPr>
      </w:pPr>
      <w:r w:rsidRPr="00515445">
        <w:rPr>
          <w:lang w:val="vi-VN"/>
        </w:rPr>
        <w:t xml:space="preserve">"short_explanation": "'Về' is used to indicate movement towards a specific direction or location, often implying a return or movement toward home or one's original position.", </w:t>
      </w:r>
    </w:p>
    <w:p w14:paraId="4F05D620" w14:textId="77777777" w:rsidR="00515445" w:rsidRPr="00515445" w:rsidRDefault="00515445" w:rsidP="00515445">
      <w:pPr>
        <w:rPr>
          <w:lang w:val="vi-VN"/>
        </w:rPr>
      </w:pPr>
      <w:r w:rsidRPr="00515445">
        <w:rPr>
          <w:lang w:val="vi-VN"/>
        </w:rPr>
        <w:t xml:space="preserve">"long_explanation": "The Vietnamese word 'về' is a verb indicating movement direction towards a specified location, and it often implies a return or movement to a destination where someone or something originally was. In English, 'về' is usually translated as 'to go', 'to return', or 'to come'. This word can is often used to express someone going home, returning to their original location or moving towards a particular destination.", </w:t>
      </w:r>
    </w:p>
    <w:p w14:paraId="2DF46710" w14:textId="77777777" w:rsidR="00515445" w:rsidRPr="00515445" w:rsidRDefault="00515445" w:rsidP="00515445">
      <w:pPr>
        <w:rPr>
          <w:lang w:val="vi-VN"/>
        </w:rPr>
      </w:pPr>
      <w:r w:rsidRPr="00515445">
        <w:rPr>
          <w:lang w:val="vi-VN"/>
        </w:rPr>
        <w:t>"formation": "Subject + Verb + 'về' + Destination",</w:t>
      </w:r>
    </w:p>
    <w:p w14:paraId="142297B3" w14:textId="77777777" w:rsidR="00515445" w:rsidRPr="00515445" w:rsidRDefault="00515445" w:rsidP="00515445">
      <w:pPr>
        <w:rPr>
          <w:lang w:val="vi-VN"/>
        </w:rPr>
      </w:pPr>
      <w:r w:rsidRPr="00515445">
        <w:rPr>
          <w:lang w:val="vi-VN"/>
        </w:rPr>
        <w:t xml:space="preserve">"examples": [ </w:t>
      </w:r>
    </w:p>
    <w:p w14:paraId="0E225B10" w14:textId="77777777" w:rsidR="00515445" w:rsidRPr="00515445" w:rsidRDefault="00515445" w:rsidP="00515445">
      <w:pPr>
        <w:rPr>
          <w:lang w:val="vi-VN"/>
        </w:rPr>
      </w:pPr>
      <w:r w:rsidRPr="00515445">
        <w:rPr>
          <w:lang w:val="vi-VN"/>
        </w:rPr>
        <w:t xml:space="preserve">{ </w:t>
      </w:r>
    </w:p>
    <w:p w14:paraId="570C2EA8" w14:textId="77777777" w:rsidR="00515445" w:rsidRPr="00515445" w:rsidRDefault="00515445" w:rsidP="00515445">
      <w:pPr>
        <w:rPr>
          <w:lang w:val="vi-VN"/>
        </w:rPr>
      </w:pPr>
      <w:r w:rsidRPr="00515445">
        <w:rPr>
          <w:lang w:val="vi-VN"/>
        </w:rPr>
        <w:t xml:space="preserve">"vn": "Sau khi kết thúc công việc, tôi sẽ về nhà.",         </w:t>
      </w:r>
    </w:p>
    <w:p w14:paraId="0966C591" w14:textId="77777777" w:rsidR="00515445" w:rsidRPr="00515445" w:rsidRDefault="00515445" w:rsidP="00515445">
      <w:pPr>
        <w:rPr>
          <w:lang w:val="vi-VN"/>
        </w:rPr>
      </w:pPr>
      <w:r w:rsidRPr="00515445">
        <w:rPr>
          <w:lang w:val="vi-VN"/>
        </w:rPr>
        <w:t xml:space="preserve">"en": "After finishing work, I will go home.",       </w:t>
      </w:r>
    </w:p>
    <w:p w14:paraId="46B5F9AF" w14:textId="77777777" w:rsidR="00515445" w:rsidRPr="00515445" w:rsidRDefault="00515445" w:rsidP="00515445">
      <w:pPr>
        <w:rPr>
          <w:lang w:val="vi-VN"/>
        </w:rPr>
      </w:pPr>
      <w:r w:rsidRPr="00515445">
        <w:rPr>
          <w:lang w:val="vi-VN"/>
        </w:rPr>
        <w:t xml:space="preserve">},       </w:t>
      </w:r>
    </w:p>
    <w:p w14:paraId="4E387648" w14:textId="77777777" w:rsidR="00515445" w:rsidRPr="00515445" w:rsidRDefault="00515445" w:rsidP="00515445">
      <w:pPr>
        <w:rPr>
          <w:lang w:val="vi-VN"/>
        </w:rPr>
      </w:pPr>
      <w:r w:rsidRPr="00515445">
        <w:rPr>
          <w:lang w:val="vi-VN"/>
        </w:rPr>
        <w:t xml:space="preserve">{ </w:t>
      </w:r>
    </w:p>
    <w:p w14:paraId="671E7B79" w14:textId="5265B631" w:rsidR="00515445" w:rsidRPr="00515445" w:rsidRDefault="00515445" w:rsidP="00515445">
      <w:pPr>
        <w:rPr>
          <w:lang w:val="vi-VN"/>
        </w:rPr>
      </w:pPr>
      <w:r w:rsidRPr="00515445">
        <w:rPr>
          <w:lang w:val="vi-VN"/>
        </w:rPr>
        <w:t xml:space="preserve">"vn": "Sau khi đi chơi, chúng tôi đã quyết định </w:t>
      </w:r>
      <w:ins w:id="124" w:author="LOGTO" w:date="2023-10-15T13:18:00Z">
        <w:r w:rsidR="006364C8">
          <w:t xml:space="preserve">quay trở </w:t>
        </w:r>
      </w:ins>
      <w:r w:rsidRPr="00515445">
        <w:rPr>
          <w:lang w:val="vi-VN"/>
        </w:rPr>
        <w:t xml:space="preserve">về Việt Nam.",         </w:t>
      </w:r>
    </w:p>
    <w:p w14:paraId="1773D090" w14:textId="77777777" w:rsidR="00515445" w:rsidRPr="00515445" w:rsidRDefault="00515445" w:rsidP="00515445">
      <w:pPr>
        <w:rPr>
          <w:lang w:val="vi-VN"/>
        </w:rPr>
      </w:pPr>
      <w:r w:rsidRPr="00515445">
        <w:rPr>
          <w:lang w:val="vi-VN"/>
        </w:rPr>
        <w:t>"en": "After trave</w:t>
      </w:r>
      <w:del w:id="125" w:author="Canh Duc Nguyen" w:date="2023-10-15T15:15:00Z">
        <w:r w:rsidRPr="00515445" w:rsidDel="00090BDD">
          <w:rPr>
            <w:lang w:val="vi-VN"/>
          </w:rPr>
          <w:delText>l</w:delText>
        </w:r>
      </w:del>
      <w:r w:rsidRPr="00515445">
        <w:rPr>
          <w:lang w:val="vi-VN"/>
        </w:rPr>
        <w:t xml:space="preserve">ling, we decided to return to Vietnam.",       </w:t>
      </w:r>
    </w:p>
    <w:p w14:paraId="5114E49A" w14:textId="77777777" w:rsidR="00515445" w:rsidRPr="00515445" w:rsidRDefault="00515445" w:rsidP="00515445">
      <w:pPr>
        <w:rPr>
          <w:lang w:val="vi-VN"/>
        </w:rPr>
      </w:pPr>
      <w:r w:rsidRPr="00515445">
        <w:rPr>
          <w:lang w:val="vi-VN"/>
        </w:rPr>
        <w:t xml:space="preserve">},       </w:t>
      </w:r>
    </w:p>
    <w:p w14:paraId="2992BBF1" w14:textId="77777777" w:rsidR="00515445" w:rsidRPr="00515445" w:rsidRDefault="00515445" w:rsidP="00515445">
      <w:pPr>
        <w:rPr>
          <w:lang w:val="vi-VN"/>
        </w:rPr>
      </w:pPr>
      <w:r w:rsidRPr="00515445">
        <w:rPr>
          <w:lang w:val="vi-VN"/>
        </w:rPr>
        <w:t xml:space="preserve">{ </w:t>
      </w:r>
    </w:p>
    <w:p w14:paraId="7D40D7C6" w14:textId="772CF25B" w:rsidR="00515445" w:rsidRPr="00515445" w:rsidRDefault="00515445" w:rsidP="00515445">
      <w:pPr>
        <w:rPr>
          <w:lang w:val="vi-VN"/>
        </w:rPr>
      </w:pPr>
      <w:r w:rsidRPr="00515445">
        <w:rPr>
          <w:lang w:val="vi-VN"/>
        </w:rPr>
        <w:t>"vn": "Chị ấy vừa mua</w:t>
      </w:r>
      <w:ins w:id="126" w:author="LOGTO" w:date="2023-10-15T13:19:00Z">
        <w:r w:rsidR="0018725F">
          <w:t xml:space="preserve"> một quyển</w:t>
        </w:r>
      </w:ins>
      <w:r w:rsidRPr="00515445">
        <w:rPr>
          <w:lang w:val="vi-VN"/>
        </w:rPr>
        <w:t xml:space="preserve"> sách xong và đang về nhà.",         </w:t>
      </w:r>
    </w:p>
    <w:p w14:paraId="3BA2D538" w14:textId="77777777" w:rsidR="00515445" w:rsidRPr="00515445" w:rsidRDefault="00515445" w:rsidP="00515445">
      <w:pPr>
        <w:rPr>
          <w:lang w:val="vi-VN"/>
        </w:rPr>
      </w:pPr>
      <w:r w:rsidRPr="00515445">
        <w:rPr>
          <w:lang w:val="vi-VN"/>
        </w:rPr>
        <w:t xml:space="preserve">"en": "She has just bought a book and is going home.",       </w:t>
      </w:r>
    </w:p>
    <w:p w14:paraId="70DA9CC8" w14:textId="77777777" w:rsidR="00515445" w:rsidRPr="00515445" w:rsidRDefault="00515445" w:rsidP="00515445">
      <w:pPr>
        <w:rPr>
          <w:lang w:val="vi-VN"/>
        </w:rPr>
      </w:pPr>
      <w:r w:rsidRPr="00515445">
        <w:rPr>
          <w:lang w:val="vi-VN"/>
        </w:rPr>
        <w:lastRenderedPageBreak/>
        <w:t xml:space="preserve">}, </w:t>
      </w:r>
    </w:p>
    <w:p w14:paraId="0DBDA3E3" w14:textId="77777777" w:rsidR="00515445" w:rsidRPr="00515445" w:rsidRDefault="00515445" w:rsidP="00515445">
      <w:pPr>
        <w:rPr>
          <w:lang w:val="vi-VN"/>
        </w:rPr>
      </w:pPr>
      <w:r w:rsidRPr="00515445">
        <w:rPr>
          <w:lang w:val="vi-VN"/>
        </w:rPr>
        <w:t xml:space="preserve">{ </w:t>
      </w:r>
    </w:p>
    <w:p w14:paraId="3F44FF46" w14:textId="77777777" w:rsidR="00515445" w:rsidRPr="00515445" w:rsidRDefault="00515445" w:rsidP="00515445">
      <w:pPr>
        <w:rPr>
          <w:lang w:val="vi-VN"/>
        </w:rPr>
      </w:pPr>
      <w:r w:rsidRPr="00515445">
        <w:rPr>
          <w:lang w:val="vi-VN"/>
        </w:rPr>
        <w:t xml:space="preserve">"vn": "Cậu ấy đã về quê để gặp lại gia đình.",         </w:t>
      </w:r>
    </w:p>
    <w:p w14:paraId="55020907" w14:textId="77777777" w:rsidR="00515445" w:rsidRPr="00515445" w:rsidRDefault="00515445" w:rsidP="00515445">
      <w:pPr>
        <w:rPr>
          <w:lang w:val="vi-VN"/>
        </w:rPr>
      </w:pPr>
      <w:r w:rsidRPr="00515445">
        <w:rPr>
          <w:lang w:val="vi-VN"/>
        </w:rPr>
        <w:t xml:space="preserve">"en": "He has gone back to his hometown to meet his family.",       </w:t>
      </w:r>
    </w:p>
    <w:p w14:paraId="4A214143" w14:textId="77777777" w:rsidR="00515445" w:rsidRPr="00515445" w:rsidRDefault="00515445" w:rsidP="00515445">
      <w:pPr>
        <w:rPr>
          <w:lang w:val="vi-VN"/>
        </w:rPr>
      </w:pPr>
      <w:r w:rsidRPr="00515445">
        <w:rPr>
          <w:lang w:val="vi-VN"/>
        </w:rPr>
        <w:t xml:space="preserve">} </w:t>
      </w:r>
    </w:p>
    <w:p w14:paraId="78D17A82" w14:textId="77777777" w:rsidR="00515445" w:rsidRPr="00515445" w:rsidRDefault="00515445" w:rsidP="00515445">
      <w:pPr>
        <w:rPr>
          <w:lang w:val="vi-VN"/>
        </w:rPr>
      </w:pPr>
      <w:r w:rsidRPr="00515445">
        <w:rPr>
          <w:lang w:val="vi-VN"/>
        </w:rPr>
        <w:t xml:space="preserve">] </w:t>
      </w:r>
    </w:p>
    <w:p w14:paraId="1755BEE5" w14:textId="77777777" w:rsidR="00515445" w:rsidRPr="00515445" w:rsidRDefault="00515445" w:rsidP="00515445">
      <w:pPr>
        <w:rPr>
          <w:lang w:val="vi-VN"/>
        </w:rPr>
      </w:pPr>
      <w:r w:rsidRPr="00515445">
        <w:rPr>
          <w:lang w:val="vi-VN"/>
        </w:rPr>
        <w:t>}</w:t>
      </w:r>
    </w:p>
    <w:p w14:paraId="4F891FCC" w14:textId="77777777" w:rsidR="00515445" w:rsidRPr="00515445" w:rsidRDefault="00515445" w:rsidP="00515445">
      <w:pPr>
        <w:rPr>
          <w:lang w:val="vi-VN"/>
        </w:rPr>
      </w:pPr>
      <w:r w:rsidRPr="00515445">
        <w:rPr>
          <w:lang w:val="vi-VN"/>
        </w:rPr>
        <w:t>-----------------------------</w:t>
      </w:r>
    </w:p>
    <w:p w14:paraId="5A95AF52" w14:textId="77777777" w:rsidR="00515445" w:rsidRPr="00515445" w:rsidRDefault="00515445" w:rsidP="00515445">
      <w:pPr>
        <w:rPr>
          <w:lang w:val="vi-VN"/>
        </w:rPr>
      </w:pPr>
      <w:r w:rsidRPr="00515445">
        <w:rPr>
          <w:lang w:val="vi-VN"/>
        </w:rPr>
        <w:t xml:space="preserve">keyword: Verb indicating movement direction 'xuống' </w:t>
      </w:r>
    </w:p>
    <w:p w14:paraId="3B73D14E" w14:textId="77777777" w:rsidR="00515445" w:rsidRPr="00515445" w:rsidRDefault="00515445" w:rsidP="00515445">
      <w:pPr>
        <w:rPr>
          <w:lang w:val="vi-VN"/>
        </w:rPr>
      </w:pPr>
      <w:r w:rsidRPr="00515445">
        <w:rPr>
          <w:lang w:val="vi-VN"/>
        </w:rPr>
        <w:t xml:space="preserve">PROMPT: Generate grammar explanation for following Vietnamese grammar point: Verb indicating movement direction 'xuống' </w:t>
      </w:r>
    </w:p>
    <w:p w14:paraId="6531621E" w14:textId="77777777" w:rsidR="00515445" w:rsidRPr="00515445" w:rsidRDefault="00515445" w:rsidP="00515445">
      <w:pPr>
        <w:rPr>
          <w:lang w:val="vi-VN"/>
        </w:rPr>
      </w:pPr>
      <w:r w:rsidRPr="00515445">
        <w:rPr>
          <w:lang w:val="vi-VN"/>
        </w:rPr>
        <w:t>RESPONSE: { "title": "Verb indicating movement direction 'xuống'", "short_explanation": "Used to express the action of moving or going downwards or to a lower place.", "long_explanation": "The Vietnamese verb 'xuống' is used to indicate the direction of movement that is downwards or to a lower place. It is comparable to the English verbs such as 'descend', 'go down' or 'come down'. It is used to suggest the movement from a higher to a lower place or status.", "formation": "Subject + xuống + Location/Place", "examples": [ { "vn": "Cậu ấy đã xuống bếp để chuẩn bị bữa tối.", "en": "He went down to the kitchen to prepare dinner." }, { "vn": "Tôi sẽ xuống hầm để tìm chiếc chìa khóa.", "en": "I will go down to the basement to find the key." }, { "vn": "Máy bay đang chuẩn bị xuống sân bay Tân Sơn Nhất.", "en": "The airplane is about to land at Tan Son Nhat airport." }, { "vn": "Giá trị của cổ phiếu công ty đã xuống thấp chưa từng có.", "en": "The company's share value has dropped to an unprecedented low." } ] }</w:t>
      </w:r>
    </w:p>
    <w:p w14:paraId="328E0F5C" w14:textId="77777777" w:rsidR="00515445" w:rsidRPr="00515445" w:rsidRDefault="00515445" w:rsidP="00515445">
      <w:pPr>
        <w:rPr>
          <w:lang w:val="vi-VN"/>
        </w:rPr>
      </w:pPr>
      <w:r w:rsidRPr="00515445">
        <w:rPr>
          <w:lang w:val="vi-VN"/>
        </w:rPr>
        <w:t>-----------------------------</w:t>
      </w:r>
    </w:p>
    <w:p w14:paraId="0EF01CEF" w14:textId="77777777" w:rsidR="00515445" w:rsidRPr="00515445" w:rsidRDefault="00515445" w:rsidP="00515445">
      <w:pPr>
        <w:rPr>
          <w:lang w:val="vi-VN"/>
        </w:rPr>
      </w:pPr>
      <w:r w:rsidRPr="00515445">
        <w:rPr>
          <w:lang w:val="vi-VN"/>
        </w:rPr>
        <w:t xml:space="preserve">keyword: Verb 'khuyên' used with modal verb 'nên' </w:t>
      </w:r>
    </w:p>
    <w:p w14:paraId="2C92AE81" w14:textId="77777777" w:rsidR="00515445" w:rsidRPr="00515445" w:rsidRDefault="00515445" w:rsidP="00515445">
      <w:pPr>
        <w:rPr>
          <w:lang w:val="vi-VN"/>
        </w:rPr>
      </w:pPr>
      <w:r w:rsidRPr="00515445">
        <w:rPr>
          <w:lang w:val="vi-VN"/>
        </w:rPr>
        <w:t xml:space="preserve">PROMPT: Generate grammar explanation for following Vietnamese grammar point: Verb 'khuyên' used with modal verb 'nên' </w:t>
      </w:r>
    </w:p>
    <w:p w14:paraId="123D4EC0" w14:textId="77777777" w:rsidR="00515445" w:rsidRPr="00515445" w:rsidRDefault="00515445" w:rsidP="00515445">
      <w:pPr>
        <w:rPr>
          <w:lang w:val="vi-VN"/>
        </w:rPr>
      </w:pPr>
      <w:r w:rsidRPr="00515445">
        <w:rPr>
          <w:lang w:val="vi-VN"/>
        </w:rPr>
        <w:t>RESPONSE: {</w:t>
      </w:r>
    </w:p>
    <w:p w14:paraId="5502E4F4" w14:textId="77777777" w:rsidR="00515445" w:rsidRPr="00515445" w:rsidRDefault="00515445" w:rsidP="00515445">
      <w:pPr>
        <w:rPr>
          <w:lang w:val="vi-VN"/>
        </w:rPr>
      </w:pPr>
      <w:r w:rsidRPr="00515445">
        <w:rPr>
          <w:lang w:val="vi-VN"/>
        </w:rPr>
        <w:t xml:space="preserve">  "title": "Verb 'khuyên' used with modal verb 'nên'", </w:t>
      </w:r>
    </w:p>
    <w:p w14:paraId="6B16503C" w14:textId="77777777" w:rsidR="00515445" w:rsidRPr="00515445" w:rsidRDefault="00515445" w:rsidP="00515445">
      <w:pPr>
        <w:rPr>
          <w:lang w:val="vi-VN"/>
        </w:rPr>
      </w:pPr>
      <w:r w:rsidRPr="00515445">
        <w:rPr>
          <w:lang w:val="vi-VN"/>
        </w:rPr>
        <w:t xml:space="preserve">  "short_explanation": "Used to give advice or suggestions.", </w:t>
      </w:r>
    </w:p>
    <w:p w14:paraId="521107B4" w14:textId="77777777" w:rsidR="00515445" w:rsidRPr="00515445" w:rsidRDefault="00515445" w:rsidP="00515445">
      <w:pPr>
        <w:rPr>
          <w:lang w:val="vi-VN"/>
        </w:rPr>
      </w:pPr>
      <w:r w:rsidRPr="00515445">
        <w:rPr>
          <w:lang w:val="vi-VN"/>
        </w:rPr>
        <w:t xml:space="preserve">  "long_explanation": "The use of the verb 'khuyên' followed by the modal verb 'nên' in Vietnamese is used to give advice or make a suggestion. It requires someone to offer or recommend a course of action that they believe is beneficial or sensible. The English equivalent is 'advise to' or 'suggest that someone should'.", </w:t>
      </w:r>
    </w:p>
    <w:p w14:paraId="7261729B" w14:textId="77777777" w:rsidR="00515445" w:rsidRPr="00515445" w:rsidRDefault="00515445" w:rsidP="00515445">
      <w:pPr>
        <w:rPr>
          <w:lang w:val="vi-VN"/>
        </w:rPr>
      </w:pPr>
      <w:r w:rsidRPr="00515445">
        <w:rPr>
          <w:lang w:val="vi-VN"/>
        </w:rPr>
        <w:t xml:space="preserve">  "formation": "`Subject + khuyên + person getting advice + nên + action`", </w:t>
      </w:r>
    </w:p>
    <w:p w14:paraId="1F76ABEE" w14:textId="77777777" w:rsidR="00515445" w:rsidRPr="00515445" w:rsidRDefault="00515445" w:rsidP="00515445">
      <w:pPr>
        <w:rPr>
          <w:lang w:val="vi-VN"/>
        </w:rPr>
      </w:pPr>
      <w:r w:rsidRPr="00515445">
        <w:rPr>
          <w:lang w:val="vi-VN"/>
        </w:rPr>
        <w:t xml:space="preserve">  "examples": [</w:t>
      </w:r>
    </w:p>
    <w:p w14:paraId="26AE9A76" w14:textId="77777777" w:rsidR="00515445" w:rsidRPr="00515445" w:rsidRDefault="00515445" w:rsidP="00515445">
      <w:pPr>
        <w:rPr>
          <w:lang w:val="vi-VN"/>
        </w:rPr>
      </w:pPr>
      <w:r w:rsidRPr="00515445">
        <w:rPr>
          <w:lang w:val="vi-VN"/>
        </w:rPr>
        <w:t xml:space="preserve">    {</w:t>
      </w:r>
    </w:p>
    <w:p w14:paraId="136861E8" w14:textId="77777777" w:rsidR="00515445" w:rsidRPr="00515445" w:rsidRDefault="00515445" w:rsidP="00515445">
      <w:pPr>
        <w:rPr>
          <w:lang w:val="vi-VN"/>
        </w:rPr>
      </w:pPr>
      <w:r w:rsidRPr="00515445">
        <w:rPr>
          <w:lang w:val="vi-VN"/>
        </w:rPr>
        <w:t xml:space="preserve">      "vn": "Tôi khuyên bạn nên ăn nhiều rau xanh để duy trì sức khỏe tốt.", </w:t>
      </w:r>
    </w:p>
    <w:p w14:paraId="2680CE3C" w14:textId="77777777" w:rsidR="00515445" w:rsidRPr="00515445" w:rsidRDefault="00515445" w:rsidP="00515445">
      <w:pPr>
        <w:rPr>
          <w:lang w:val="vi-VN"/>
        </w:rPr>
      </w:pPr>
      <w:r w:rsidRPr="00515445">
        <w:rPr>
          <w:lang w:val="vi-VN"/>
        </w:rPr>
        <w:t xml:space="preserve">      "en": "I advise you to eat a lot of green vegetables to maintain good health."</w:t>
      </w:r>
    </w:p>
    <w:p w14:paraId="36749C2E" w14:textId="77777777" w:rsidR="00515445" w:rsidRPr="00515445" w:rsidRDefault="00515445" w:rsidP="00515445">
      <w:pPr>
        <w:rPr>
          <w:lang w:val="vi-VN"/>
        </w:rPr>
      </w:pPr>
      <w:r w:rsidRPr="00515445">
        <w:rPr>
          <w:lang w:val="vi-VN"/>
        </w:rPr>
        <w:t xml:space="preserve">    }, </w:t>
      </w:r>
    </w:p>
    <w:p w14:paraId="32985605" w14:textId="77777777" w:rsidR="00515445" w:rsidRPr="00515445" w:rsidRDefault="00515445" w:rsidP="00515445">
      <w:pPr>
        <w:rPr>
          <w:lang w:val="vi-VN"/>
        </w:rPr>
      </w:pPr>
      <w:r w:rsidRPr="00515445">
        <w:rPr>
          <w:lang w:val="vi-VN"/>
        </w:rPr>
        <w:t xml:space="preserve">    {</w:t>
      </w:r>
    </w:p>
    <w:p w14:paraId="1928D855" w14:textId="77777777" w:rsidR="00515445" w:rsidRPr="00515445" w:rsidRDefault="00515445" w:rsidP="00515445">
      <w:pPr>
        <w:rPr>
          <w:lang w:val="vi-VN"/>
        </w:rPr>
      </w:pPr>
      <w:r w:rsidRPr="00515445">
        <w:rPr>
          <w:lang w:val="vi-VN"/>
        </w:rPr>
        <w:t xml:space="preserve">      "vn": "Cô giáo khuyên chúng ta nên ôn tập kỹ trước khi thi.", </w:t>
      </w:r>
    </w:p>
    <w:p w14:paraId="4EFFF88A" w14:textId="77777777" w:rsidR="00515445" w:rsidRPr="00515445" w:rsidRDefault="00515445" w:rsidP="00515445">
      <w:pPr>
        <w:rPr>
          <w:lang w:val="vi-VN"/>
        </w:rPr>
      </w:pPr>
      <w:r w:rsidRPr="00515445">
        <w:rPr>
          <w:lang w:val="vi-VN"/>
        </w:rPr>
        <w:t xml:space="preserve">      "en": "The teacher advises us to review carefully before taking the exam."</w:t>
      </w:r>
    </w:p>
    <w:p w14:paraId="4CEEA0CC" w14:textId="77777777" w:rsidR="00515445" w:rsidRPr="00515445" w:rsidRDefault="00515445" w:rsidP="00515445">
      <w:pPr>
        <w:rPr>
          <w:lang w:val="vi-VN"/>
        </w:rPr>
      </w:pPr>
      <w:r w:rsidRPr="00515445">
        <w:rPr>
          <w:lang w:val="vi-VN"/>
        </w:rPr>
        <w:t xml:space="preserve">    }, </w:t>
      </w:r>
    </w:p>
    <w:p w14:paraId="799B83B4" w14:textId="77777777" w:rsidR="00515445" w:rsidRPr="00515445" w:rsidRDefault="00515445" w:rsidP="00515445">
      <w:pPr>
        <w:rPr>
          <w:lang w:val="vi-VN"/>
        </w:rPr>
      </w:pPr>
      <w:r w:rsidRPr="00515445">
        <w:rPr>
          <w:lang w:val="vi-VN"/>
        </w:rPr>
        <w:t xml:space="preserve">    {</w:t>
      </w:r>
    </w:p>
    <w:p w14:paraId="5E18892C" w14:textId="77777777" w:rsidR="00515445" w:rsidRPr="00515445" w:rsidRDefault="00515445" w:rsidP="00515445">
      <w:pPr>
        <w:rPr>
          <w:lang w:val="vi-VN"/>
        </w:rPr>
      </w:pPr>
      <w:r w:rsidRPr="00515445">
        <w:rPr>
          <w:lang w:val="vi-VN"/>
        </w:rPr>
        <w:lastRenderedPageBreak/>
        <w:t xml:space="preserve">      "vn": "Bác sĩ khuyên tôi nên ngừng hút thuốc lá vì lý do sức khỏe.",</w:t>
      </w:r>
    </w:p>
    <w:p w14:paraId="6E5355B1" w14:textId="77777777" w:rsidR="00515445" w:rsidRPr="00515445" w:rsidRDefault="00515445" w:rsidP="00515445">
      <w:pPr>
        <w:rPr>
          <w:lang w:val="vi-VN"/>
        </w:rPr>
      </w:pPr>
      <w:r w:rsidRPr="00515445">
        <w:rPr>
          <w:lang w:val="vi-VN"/>
        </w:rPr>
        <w:t xml:space="preserve">      "en": "The doctor advised me to quit smoking for health reasons."</w:t>
      </w:r>
    </w:p>
    <w:p w14:paraId="0E0B590C" w14:textId="77777777" w:rsidR="00515445" w:rsidRPr="00515445" w:rsidRDefault="00515445" w:rsidP="00515445">
      <w:pPr>
        <w:rPr>
          <w:lang w:val="vi-VN"/>
        </w:rPr>
      </w:pPr>
      <w:r w:rsidRPr="00515445">
        <w:rPr>
          <w:lang w:val="vi-VN"/>
        </w:rPr>
        <w:t xml:space="preserve">    }, </w:t>
      </w:r>
    </w:p>
    <w:p w14:paraId="6463CA7E" w14:textId="77777777" w:rsidR="00515445" w:rsidRPr="00515445" w:rsidRDefault="00515445" w:rsidP="00515445">
      <w:pPr>
        <w:rPr>
          <w:lang w:val="vi-VN"/>
        </w:rPr>
      </w:pPr>
      <w:r w:rsidRPr="00515445">
        <w:rPr>
          <w:lang w:val="vi-VN"/>
        </w:rPr>
        <w:t xml:space="preserve">    {</w:t>
      </w:r>
    </w:p>
    <w:p w14:paraId="635C3942" w14:textId="77777777" w:rsidR="00515445" w:rsidRPr="00515445" w:rsidRDefault="00515445" w:rsidP="00515445">
      <w:pPr>
        <w:rPr>
          <w:lang w:val="vi-VN"/>
        </w:rPr>
      </w:pPr>
      <w:r w:rsidRPr="00515445">
        <w:rPr>
          <w:lang w:val="vi-VN"/>
        </w:rPr>
        <w:t xml:space="preserve">      "vn": "Anh ấy khuyên tôi nên tham gia khóa học phát âm để cải thiện tiếng Anh của mình.",</w:t>
      </w:r>
    </w:p>
    <w:p w14:paraId="640D91FC" w14:textId="77777777" w:rsidR="00515445" w:rsidRPr="00515445" w:rsidRDefault="00515445" w:rsidP="00515445">
      <w:pPr>
        <w:rPr>
          <w:lang w:val="vi-VN"/>
        </w:rPr>
      </w:pPr>
      <w:r w:rsidRPr="00515445">
        <w:rPr>
          <w:lang w:val="vi-VN"/>
        </w:rPr>
        <w:t xml:space="preserve">      "en": "He advised me to take a pronunciation course to improve my English."</w:t>
      </w:r>
    </w:p>
    <w:p w14:paraId="77A657CC" w14:textId="77777777" w:rsidR="00515445" w:rsidRPr="00515445" w:rsidRDefault="00515445" w:rsidP="00515445">
      <w:pPr>
        <w:rPr>
          <w:lang w:val="vi-VN"/>
        </w:rPr>
      </w:pPr>
      <w:r w:rsidRPr="00515445">
        <w:rPr>
          <w:lang w:val="vi-VN"/>
        </w:rPr>
        <w:t xml:space="preserve">    }</w:t>
      </w:r>
    </w:p>
    <w:p w14:paraId="4383127D" w14:textId="77777777" w:rsidR="00515445" w:rsidRPr="00515445" w:rsidRDefault="00515445" w:rsidP="00515445">
      <w:pPr>
        <w:rPr>
          <w:lang w:val="vi-VN"/>
        </w:rPr>
      </w:pPr>
      <w:r w:rsidRPr="00515445">
        <w:rPr>
          <w:lang w:val="vi-VN"/>
        </w:rPr>
        <w:t xml:space="preserve">  ]</w:t>
      </w:r>
    </w:p>
    <w:p w14:paraId="1669161C" w14:textId="77777777" w:rsidR="00515445" w:rsidRPr="00515445" w:rsidRDefault="00515445" w:rsidP="00515445">
      <w:pPr>
        <w:rPr>
          <w:lang w:val="vi-VN"/>
        </w:rPr>
      </w:pPr>
      <w:r w:rsidRPr="00515445">
        <w:rPr>
          <w:lang w:val="vi-VN"/>
        </w:rPr>
        <w:t>}</w:t>
      </w:r>
    </w:p>
    <w:p w14:paraId="5881FBB3" w14:textId="77777777" w:rsidR="00515445" w:rsidRPr="00515445" w:rsidRDefault="00515445" w:rsidP="00515445">
      <w:pPr>
        <w:rPr>
          <w:lang w:val="vi-VN"/>
        </w:rPr>
      </w:pPr>
      <w:r w:rsidRPr="00515445">
        <w:rPr>
          <w:lang w:val="vi-VN"/>
        </w:rPr>
        <w:t>-----------------------------</w:t>
      </w:r>
    </w:p>
    <w:p w14:paraId="0DA1DF77" w14:textId="77777777" w:rsidR="00515445" w:rsidRPr="00515445" w:rsidRDefault="00515445" w:rsidP="00515445">
      <w:pPr>
        <w:rPr>
          <w:lang w:val="vi-VN"/>
        </w:rPr>
      </w:pPr>
      <w:r w:rsidRPr="00515445">
        <w:rPr>
          <w:lang w:val="vi-VN"/>
        </w:rPr>
        <w:t xml:space="preserve">keyword: Verb 'làm' </w:t>
      </w:r>
    </w:p>
    <w:p w14:paraId="16069F1E" w14:textId="77777777" w:rsidR="00515445" w:rsidRPr="00515445" w:rsidRDefault="00515445" w:rsidP="00515445">
      <w:pPr>
        <w:rPr>
          <w:lang w:val="vi-VN"/>
        </w:rPr>
      </w:pPr>
      <w:r w:rsidRPr="00515445">
        <w:rPr>
          <w:lang w:val="vi-VN"/>
        </w:rPr>
        <w:t xml:space="preserve">PROMPT: Generate grammar explanation for following Vietnamese grammar point: Verb 'làm' </w:t>
      </w:r>
    </w:p>
    <w:p w14:paraId="1712EEEF" w14:textId="77777777" w:rsidR="00515445" w:rsidRPr="00515445" w:rsidRDefault="00515445" w:rsidP="00515445">
      <w:pPr>
        <w:rPr>
          <w:lang w:val="vi-VN"/>
        </w:rPr>
      </w:pPr>
      <w:r w:rsidRPr="00515445">
        <w:rPr>
          <w:lang w:val="vi-VN"/>
        </w:rPr>
        <w:t>RESPONSE: {</w:t>
      </w:r>
    </w:p>
    <w:p w14:paraId="4C6500AB" w14:textId="77777777" w:rsidR="00515445" w:rsidRPr="00515445" w:rsidRDefault="00515445" w:rsidP="00515445">
      <w:pPr>
        <w:rPr>
          <w:lang w:val="vi-VN"/>
        </w:rPr>
      </w:pPr>
      <w:r w:rsidRPr="00515445">
        <w:rPr>
          <w:lang w:val="vi-VN"/>
        </w:rPr>
        <w:t xml:space="preserve">  "title": "Verb 'làm'",</w:t>
      </w:r>
    </w:p>
    <w:p w14:paraId="59D782A7" w14:textId="77777777" w:rsidR="00515445" w:rsidRPr="00515445" w:rsidRDefault="00515445" w:rsidP="00515445">
      <w:pPr>
        <w:rPr>
          <w:lang w:val="vi-VN"/>
        </w:rPr>
      </w:pPr>
      <w:r w:rsidRPr="00515445">
        <w:rPr>
          <w:lang w:val="vi-VN"/>
        </w:rPr>
        <w:t xml:space="preserve">  "short_explanation": "The verb 'làm' is a versatile action word in Vietnamese, commonly translated as 'do' or 'make'.",</w:t>
      </w:r>
    </w:p>
    <w:p w14:paraId="3BBC150A" w14:textId="77777777" w:rsidR="00515445" w:rsidRPr="00515445" w:rsidRDefault="00515445" w:rsidP="00515445">
      <w:pPr>
        <w:rPr>
          <w:lang w:val="vi-VN"/>
        </w:rPr>
      </w:pPr>
      <w:r w:rsidRPr="00515445">
        <w:rPr>
          <w:lang w:val="vi-VN"/>
        </w:rPr>
        <w:t xml:space="preserve">  "long_explanation": "The Vietnamese verb 'làm' carries a similar function to 'do' or 'make' in English, taking many different meanings depending on the context it's used in. It can be used to describe a wide range of activities and tasks, from performing actions, creating things, to expressing occupations.",</w:t>
      </w:r>
    </w:p>
    <w:p w14:paraId="397FE857" w14:textId="77777777" w:rsidR="00515445" w:rsidRPr="00515445" w:rsidRDefault="00515445" w:rsidP="00515445">
      <w:pPr>
        <w:rPr>
          <w:lang w:val="vi-VN"/>
        </w:rPr>
      </w:pPr>
      <w:r w:rsidRPr="00515445">
        <w:rPr>
          <w:lang w:val="vi-VN"/>
        </w:rPr>
        <w:t xml:space="preserve">  "formation": "'làm' + object/directive",</w:t>
      </w:r>
    </w:p>
    <w:p w14:paraId="7B0124EC" w14:textId="77777777" w:rsidR="00515445" w:rsidRPr="00515445" w:rsidRDefault="00515445" w:rsidP="00515445">
      <w:pPr>
        <w:rPr>
          <w:lang w:val="vi-VN"/>
        </w:rPr>
      </w:pPr>
      <w:r w:rsidRPr="00515445">
        <w:rPr>
          <w:lang w:val="vi-VN"/>
        </w:rPr>
        <w:t xml:space="preserve">  "examples": [</w:t>
      </w:r>
    </w:p>
    <w:p w14:paraId="75F27156" w14:textId="77777777" w:rsidR="00515445" w:rsidRPr="00515445" w:rsidRDefault="00515445" w:rsidP="00515445">
      <w:pPr>
        <w:rPr>
          <w:lang w:val="vi-VN"/>
        </w:rPr>
      </w:pPr>
      <w:r w:rsidRPr="00515445">
        <w:rPr>
          <w:lang w:val="vi-VN"/>
        </w:rPr>
        <w:t xml:space="preserve">    {</w:t>
      </w:r>
    </w:p>
    <w:p w14:paraId="70F2D6F7" w14:textId="77777777" w:rsidR="00515445" w:rsidRPr="00515445" w:rsidRDefault="00515445" w:rsidP="00515445">
      <w:pPr>
        <w:rPr>
          <w:lang w:val="vi-VN"/>
        </w:rPr>
      </w:pPr>
      <w:r w:rsidRPr="00515445">
        <w:rPr>
          <w:lang w:val="vi-VN"/>
        </w:rPr>
        <w:t xml:space="preserve">      "vn": "Cô ấy đang làm bài tập về nhà.",</w:t>
      </w:r>
    </w:p>
    <w:p w14:paraId="2F2DC322" w14:textId="77777777" w:rsidR="00515445" w:rsidRPr="00515445" w:rsidRDefault="00515445" w:rsidP="00515445">
      <w:pPr>
        <w:rPr>
          <w:lang w:val="vi-VN"/>
        </w:rPr>
      </w:pPr>
      <w:r w:rsidRPr="00515445">
        <w:rPr>
          <w:lang w:val="vi-VN"/>
        </w:rPr>
        <w:t xml:space="preserve">      "en": "She is doing her homework."</w:t>
      </w:r>
    </w:p>
    <w:p w14:paraId="09A3BD81" w14:textId="77777777" w:rsidR="00515445" w:rsidRPr="00515445" w:rsidRDefault="00515445" w:rsidP="00515445">
      <w:pPr>
        <w:rPr>
          <w:lang w:val="vi-VN"/>
        </w:rPr>
      </w:pPr>
      <w:r w:rsidRPr="00515445">
        <w:rPr>
          <w:lang w:val="vi-VN"/>
        </w:rPr>
        <w:t xml:space="preserve">    },</w:t>
      </w:r>
    </w:p>
    <w:p w14:paraId="69A9C2A5" w14:textId="77777777" w:rsidR="00515445" w:rsidRPr="00515445" w:rsidRDefault="00515445" w:rsidP="00515445">
      <w:pPr>
        <w:rPr>
          <w:lang w:val="vi-VN"/>
        </w:rPr>
      </w:pPr>
      <w:r w:rsidRPr="00515445">
        <w:rPr>
          <w:lang w:val="vi-VN"/>
        </w:rPr>
        <w:t xml:space="preserve">    {</w:t>
      </w:r>
    </w:p>
    <w:p w14:paraId="309D2A68" w14:textId="77777777" w:rsidR="00515445" w:rsidRPr="00515445" w:rsidRDefault="00515445" w:rsidP="00515445">
      <w:pPr>
        <w:rPr>
          <w:lang w:val="vi-VN"/>
        </w:rPr>
      </w:pPr>
      <w:r w:rsidRPr="00515445">
        <w:rPr>
          <w:lang w:val="vi-VN"/>
        </w:rPr>
        <w:t xml:space="preserve">      "vn": "Anh ấy làm một chiếc bánh sinh nhật tuyệt vời cho tôi.",</w:t>
      </w:r>
    </w:p>
    <w:p w14:paraId="187091EE" w14:textId="77777777" w:rsidR="00515445" w:rsidRPr="00515445" w:rsidRDefault="00515445" w:rsidP="00515445">
      <w:pPr>
        <w:rPr>
          <w:lang w:val="vi-VN"/>
        </w:rPr>
      </w:pPr>
      <w:r w:rsidRPr="00515445">
        <w:rPr>
          <w:lang w:val="vi-VN"/>
        </w:rPr>
        <w:t xml:space="preserve">      "en": "He made a fantastic birthday cake for me."</w:t>
      </w:r>
    </w:p>
    <w:p w14:paraId="319B0924" w14:textId="77777777" w:rsidR="00515445" w:rsidRPr="00515445" w:rsidRDefault="00515445" w:rsidP="00515445">
      <w:pPr>
        <w:rPr>
          <w:lang w:val="vi-VN"/>
        </w:rPr>
      </w:pPr>
      <w:r w:rsidRPr="00515445">
        <w:rPr>
          <w:lang w:val="vi-VN"/>
        </w:rPr>
        <w:t xml:space="preserve">    },</w:t>
      </w:r>
    </w:p>
    <w:p w14:paraId="23BA6DF7" w14:textId="77777777" w:rsidR="00515445" w:rsidRPr="00515445" w:rsidRDefault="00515445" w:rsidP="00515445">
      <w:pPr>
        <w:rPr>
          <w:lang w:val="vi-VN"/>
        </w:rPr>
      </w:pPr>
      <w:r w:rsidRPr="00515445">
        <w:rPr>
          <w:lang w:val="vi-VN"/>
        </w:rPr>
        <w:t xml:space="preserve">    {</w:t>
      </w:r>
    </w:p>
    <w:p w14:paraId="421965F0" w14:textId="01B2E807" w:rsidR="00515445" w:rsidRPr="00515445" w:rsidRDefault="00515445" w:rsidP="00515445">
      <w:pPr>
        <w:rPr>
          <w:lang w:val="vi-VN"/>
        </w:rPr>
      </w:pPr>
      <w:r w:rsidRPr="00515445">
        <w:rPr>
          <w:lang w:val="vi-VN"/>
        </w:rPr>
        <w:t xml:space="preserve">      "vn": "Tôi </w:t>
      </w:r>
      <w:del w:id="127" w:author="LOGTO" w:date="2023-10-15T13:21:00Z">
        <w:r w:rsidRPr="00515445" w:rsidDel="0018725F">
          <w:rPr>
            <w:lang w:val="vi-VN"/>
          </w:rPr>
          <w:delText>làm giáo viên ở một trường học ngoại ngữ</w:delText>
        </w:r>
      </w:del>
      <w:ins w:id="128" w:author="LOGTO" w:date="2023-10-15T13:21:00Z">
        <w:r w:rsidR="0018725F">
          <w:t>là một giáo viên ngoại ngữ tại một trường học</w:t>
        </w:r>
      </w:ins>
      <w:r w:rsidRPr="00515445">
        <w:rPr>
          <w:lang w:val="vi-VN"/>
        </w:rPr>
        <w:t>.",</w:t>
      </w:r>
    </w:p>
    <w:p w14:paraId="63686D6B" w14:textId="77777777" w:rsidR="00515445" w:rsidRPr="00515445" w:rsidRDefault="00515445" w:rsidP="00515445">
      <w:pPr>
        <w:rPr>
          <w:lang w:val="vi-VN"/>
        </w:rPr>
      </w:pPr>
      <w:r w:rsidRPr="00515445">
        <w:rPr>
          <w:lang w:val="vi-VN"/>
        </w:rPr>
        <w:t xml:space="preserve">      "en": "I work as a language teacher at a school."</w:t>
      </w:r>
    </w:p>
    <w:p w14:paraId="383A9BC8" w14:textId="77777777" w:rsidR="00515445" w:rsidRPr="00515445" w:rsidRDefault="00515445" w:rsidP="00515445">
      <w:pPr>
        <w:rPr>
          <w:lang w:val="vi-VN"/>
        </w:rPr>
      </w:pPr>
      <w:r w:rsidRPr="00515445">
        <w:rPr>
          <w:lang w:val="vi-VN"/>
        </w:rPr>
        <w:t xml:space="preserve">    },</w:t>
      </w:r>
    </w:p>
    <w:p w14:paraId="3B770F70" w14:textId="77777777" w:rsidR="00515445" w:rsidRPr="00515445" w:rsidRDefault="00515445" w:rsidP="00515445">
      <w:pPr>
        <w:rPr>
          <w:lang w:val="vi-VN"/>
        </w:rPr>
      </w:pPr>
      <w:r w:rsidRPr="00515445">
        <w:rPr>
          <w:lang w:val="vi-VN"/>
        </w:rPr>
        <w:t xml:space="preserve">    {</w:t>
      </w:r>
    </w:p>
    <w:p w14:paraId="619815F9" w14:textId="77777777" w:rsidR="00515445" w:rsidRPr="00515445" w:rsidRDefault="00515445" w:rsidP="00515445">
      <w:pPr>
        <w:rPr>
          <w:lang w:val="vi-VN"/>
        </w:rPr>
      </w:pPr>
      <w:r w:rsidRPr="00515445">
        <w:rPr>
          <w:lang w:val="vi-VN"/>
        </w:rPr>
        <w:t xml:space="preserve">      "vn": "Cô ấy làm việc tại một ngân hàng.",</w:t>
      </w:r>
    </w:p>
    <w:p w14:paraId="228FECF1" w14:textId="77777777" w:rsidR="00515445" w:rsidRPr="00515445" w:rsidRDefault="00515445" w:rsidP="00515445">
      <w:pPr>
        <w:rPr>
          <w:lang w:val="vi-VN"/>
        </w:rPr>
      </w:pPr>
      <w:r w:rsidRPr="00515445">
        <w:rPr>
          <w:lang w:val="vi-VN"/>
        </w:rPr>
        <w:t xml:space="preserve">      "en": "She works in a bank."</w:t>
      </w:r>
    </w:p>
    <w:p w14:paraId="06819A38" w14:textId="77777777" w:rsidR="00515445" w:rsidRPr="00515445" w:rsidRDefault="00515445" w:rsidP="00515445">
      <w:pPr>
        <w:rPr>
          <w:lang w:val="vi-VN"/>
        </w:rPr>
      </w:pPr>
      <w:r w:rsidRPr="00515445">
        <w:rPr>
          <w:lang w:val="vi-VN"/>
        </w:rPr>
        <w:t xml:space="preserve">    }</w:t>
      </w:r>
    </w:p>
    <w:p w14:paraId="35060074" w14:textId="77777777" w:rsidR="00515445" w:rsidRPr="00515445" w:rsidRDefault="00515445" w:rsidP="00515445">
      <w:pPr>
        <w:rPr>
          <w:lang w:val="vi-VN"/>
        </w:rPr>
      </w:pPr>
      <w:r w:rsidRPr="00515445">
        <w:rPr>
          <w:lang w:val="vi-VN"/>
        </w:rPr>
        <w:t xml:space="preserve">  ]</w:t>
      </w:r>
    </w:p>
    <w:p w14:paraId="424C3F20" w14:textId="77777777" w:rsidR="00515445" w:rsidRPr="00515445" w:rsidRDefault="00515445" w:rsidP="00515445">
      <w:pPr>
        <w:rPr>
          <w:lang w:val="vi-VN"/>
        </w:rPr>
      </w:pPr>
      <w:r w:rsidRPr="00515445">
        <w:rPr>
          <w:lang w:val="vi-VN"/>
        </w:rPr>
        <w:t>}</w:t>
      </w:r>
    </w:p>
    <w:p w14:paraId="021E986E" w14:textId="77777777" w:rsidR="00515445" w:rsidRPr="00515445" w:rsidRDefault="00515445" w:rsidP="00515445">
      <w:pPr>
        <w:rPr>
          <w:lang w:val="vi-VN"/>
        </w:rPr>
      </w:pPr>
      <w:r w:rsidRPr="00515445">
        <w:rPr>
          <w:lang w:val="vi-VN"/>
        </w:rPr>
        <w:t>-----------------------------</w:t>
      </w:r>
    </w:p>
    <w:p w14:paraId="6ACA535B" w14:textId="77777777" w:rsidR="00515445" w:rsidRPr="00515445" w:rsidRDefault="00515445" w:rsidP="00515445">
      <w:pPr>
        <w:rPr>
          <w:lang w:val="vi-VN"/>
        </w:rPr>
      </w:pPr>
      <w:r w:rsidRPr="00515445">
        <w:rPr>
          <w:lang w:val="vi-VN"/>
        </w:rPr>
        <w:t xml:space="preserve">keyword: Verb 'mặc' </w:t>
      </w:r>
    </w:p>
    <w:p w14:paraId="6EECA805" w14:textId="77777777" w:rsidR="00515445" w:rsidRPr="00515445" w:rsidRDefault="00515445" w:rsidP="00515445">
      <w:pPr>
        <w:rPr>
          <w:lang w:val="vi-VN"/>
        </w:rPr>
      </w:pPr>
      <w:r w:rsidRPr="00515445">
        <w:rPr>
          <w:lang w:val="vi-VN"/>
        </w:rPr>
        <w:t xml:space="preserve">PROMPT: Generate grammar explanation for following Vietnamese grammar point: Verb 'mặc' </w:t>
      </w:r>
    </w:p>
    <w:p w14:paraId="07F6B00C" w14:textId="77777777" w:rsidR="00515445" w:rsidRPr="00515445" w:rsidRDefault="00515445" w:rsidP="00515445">
      <w:pPr>
        <w:rPr>
          <w:lang w:val="vi-VN"/>
        </w:rPr>
      </w:pPr>
      <w:r w:rsidRPr="00515445">
        <w:rPr>
          <w:lang w:val="vi-VN"/>
        </w:rPr>
        <w:t>RESPONSE: {</w:t>
      </w:r>
    </w:p>
    <w:p w14:paraId="1DCC62F3" w14:textId="77777777" w:rsidR="00515445" w:rsidRPr="00515445" w:rsidRDefault="00515445" w:rsidP="00515445">
      <w:pPr>
        <w:rPr>
          <w:lang w:val="vi-VN"/>
        </w:rPr>
      </w:pPr>
      <w:r w:rsidRPr="00515445">
        <w:rPr>
          <w:lang w:val="vi-VN"/>
        </w:rPr>
        <w:lastRenderedPageBreak/>
        <w:t xml:space="preserve">  "title": "Verb 'mặc'",</w:t>
      </w:r>
    </w:p>
    <w:p w14:paraId="44FCCCA8" w14:textId="77777777" w:rsidR="00515445" w:rsidRPr="00515445" w:rsidRDefault="00515445" w:rsidP="00515445">
      <w:pPr>
        <w:rPr>
          <w:lang w:val="vi-VN"/>
        </w:rPr>
      </w:pPr>
      <w:r w:rsidRPr="00515445">
        <w:rPr>
          <w:lang w:val="vi-VN"/>
        </w:rPr>
        <w:t xml:space="preserve">  "short_explanation": "Used to describe the act of wearing clothes or the state of being dressed in something.",</w:t>
      </w:r>
    </w:p>
    <w:p w14:paraId="314434B4" w14:textId="77777777" w:rsidR="00515445" w:rsidRPr="00515445" w:rsidRDefault="00515445" w:rsidP="00515445">
      <w:pPr>
        <w:rPr>
          <w:lang w:val="vi-VN"/>
        </w:rPr>
      </w:pPr>
      <w:r w:rsidRPr="00515445">
        <w:rPr>
          <w:lang w:val="vi-VN"/>
        </w:rPr>
        <w:t xml:space="preserve">  "long_explanation": "The Vietnamese term 'mặc' is a verb that is chiefly used to describe the action of wearing or putting on clothes or apparel. Comparable to the English verb 'to wear', it is frequently used to mention what someone is wearing or to suggest what someone should wear. However, beyond its most common purpose to refer to wearing clothes, it is also sometimes used in a metaphorical sense to imply 'regardless of' or 'despite'.",</w:t>
      </w:r>
    </w:p>
    <w:p w14:paraId="20A6B7E8" w14:textId="77777777" w:rsidR="00515445" w:rsidRPr="00515445" w:rsidRDefault="00515445" w:rsidP="00515445">
      <w:pPr>
        <w:rPr>
          <w:lang w:val="vi-VN"/>
        </w:rPr>
      </w:pPr>
      <w:r w:rsidRPr="00515445">
        <w:rPr>
          <w:lang w:val="vi-VN"/>
        </w:rPr>
        <w:t xml:space="preserve">  "formation": "subject + mặc + (object)",</w:t>
      </w:r>
    </w:p>
    <w:p w14:paraId="36EA02F1" w14:textId="77777777" w:rsidR="00515445" w:rsidRPr="00515445" w:rsidRDefault="00515445" w:rsidP="00515445">
      <w:pPr>
        <w:rPr>
          <w:lang w:val="vi-VN"/>
        </w:rPr>
      </w:pPr>
      <w:r w:rsidRPr="00515445">
        <w:rPr>
          <w:lang w:val="vi-VN"/>
        </w:rPr>
        <w:t xml:space="preserve">  "examples": [</w:t>
      </w:r>
    </w:p>
    <w:p w14:paraId="4A7FB237" w14:textId="77777777" w:rsidR="00515445" w:rsidRPr="00515445" w:rsidRDefault="00515445" w:rsidP="00515445">
      <w:pPr>
        <w:rPr>
          <w:lang w:val="vi-VN"/>
        </w:rPr>
      </w:pPr>
      <w:r w:rsidRPr="00515445">
        <w:rPr>
          <w:lang w:val="vi-VN"/>
        </w:rPr>
        <w:t xml:space="preserve">    {</w:t>
      </w:r>
    </w:p>
    <w:p w14:paraId="1FE4B994" w14:textId="77777777" w:rsidR="00515445" w:rsidRPr="00515445" w:rsidRDefault="00515445" w:rsidP="00515445">
      <w:pPr>
        <w:rPr>
          <w:lang w:val="vi-VN"/>
        </w:rPr>
      </w:pPr>
      <w:r w:rsidRPr="00515445">
        <w:rPr>
          <w:lang w:val="vi-VN"/>
        </w:rPr>
        <w:t xml:space="preserve">      "vn": "Cô ấy mặc chiếc váy màu đỏ rất đẹp.",</w:t>
      </w:r>
    </w:p>
    <w:p w14:paraId="24B03530" w14:textId="77777777" w:rsidR="00515445" w:rsidRPr="00515445" w:rsidRDefault="00515445" w:rsidP="00515445">
      <w:pPr>
        <w:rPr>
          <w:lang w:val="vi-VN"/>
        </w:rPr>
      </w:pPr>
      <w:r w:rsidRPr="00515445">
        <w:rPr>
          <w:lang w:val="vi-VN"/>
        </w:rPr>
        <w:t xml:space="preserve">      "en": "She is wearing a beautiful red dress."</w:t>
      </w:r>
    </w:p>
    <w:p w14:paraId="16F544C9" w14:textId="77777777" w:rsidR="00515445" w:rsidRPr="00515445" w:rsidRDefault="00515445" w:rsidP="00515445">
      <w:pPr>
        <w:rPr>
          <w:lang w:val="vi-VN"/>
        </w:rPr>
      </w:pPr>
      <w:r w:rsidRPr="00515445">
        <w:rPr>
          <w:lang w:val="vi-VN"/>
        </w:rPr>
        <w:t xml:space="preserve">    },</w:t>
      </w:r>
    </w:p>
    <w:p w14:paraId="5A5C9E65" w14:textId="77777777" w:rsidR="00515445" w:rsidRPr="00515445" w:rsidRDefault="00515445" w:rsidP="00515445">
      <w:pPr>
        <w:rPr>
          <w:lang w:val="vi-VN"/>
        </w:rPr>
      </w:pPr>
      <w:r w:rsidRPr="00515445">
        <w:rPr>
          <w:lang w:val="vi-VN"/>
        </w:rPr>
        <w:t xml:space="preserve">    {</w:t>
      </w:r>
    </w:p>
    <w:p w14:paraId="2E357E8E" w14:textId="77777777" w:rsidR="00515445" w:rsidRPr="00515445" w:rsidRDefault="00515445" w:rsidP="00515445">
      <w:pPr>
        <w:rPr>
          <w:lang w:val="vi-VN"/>
        </w:rPr>
      </w:pPr>
      <w:r w:rsidRPr="00515445">
        <w:rPr>
          <w:lang w:val="vi-VN"/>
        </w:rPr>
        <w:t xml:space="preserve">      "vn": "Trời lạnh, bạn nên mặc áo ấm.",</w:t>
      </w:r>
    </w:p>
    <w:p w14:paraId="5544DCB6" w14:textId="77777777" w:rsidR="00515445" w:rsidRPr="00515445" w:rsidRDefault="00515445" w:rsidP="00515445">
      <w:pPr>
        <w:rPr>
          <w:lang w:val="vi-VN"/>
        </w:rPr>
      </w:pPr>
      <w:r w:rsidRPr="00515445">
        <w:rPr>
          <w:lang w:val="vi-VN"/>
        </w:rPr>
        <w:t xml:space="preserve">      "en": "It's cold, you should wear a warm sweater."</w:t>
      </w:r>
    </w:p>
    <w:p w14:paraId="4DD404C3" w14:textId="77777777" w:rsidR="00515445" w:rsidRPr="00515445" w:rsidRDefault="00515445" w:rsidP="00515445">
      <w:pPr>
        <w:rPr>
          <w:lang w:val="vi-VN"/>
        </w:rPr>
      </w:pPr>
      <w:r w:rsidRPr="00515445">
        <w:rPr>
          <w:lang w:val="vi-VN"/>
        </w:rPr>
        <w:t xml:space="preserve">    },</w:t>
      </w:r>
    </w:p>
    <w:p w14:paraId="59C79417" w14:textId="77777777" w:rsidR="00515445" w:rsidRPr="00515445" w:rsidRDefault="00515445" w:rsidP="00515445">
      <w:pPr>
        <w:rPr>
          <w:lang w:val="vi-VN"/>
        </w:rPr>
      </w:pPr>
      <w:r w:rsidRPr="00515445">
        <w:rPr>
          <w:lang w:val="vi-VN"/>
        </w:rPr>
        <w:t xml:space="preserve">    {</w:t>
      </w:r>
    </w:p>
    <w:p w14:paraId="58891BBB" w14:textId="77777777" w:rsidR="00515445" w:rsidRPr="00515445" w:rsidRDefault="00515445" w:rsidP="00515445">
      <w:pPr>
        <w:rPr>
          <w:lang w:val="vi-VN"/>
        </w:rPr>
      </w:pPr>
      <w:r w:rsidRPr="00515445">
        <w:rPr>
          <w:lang w:val="vi-VN"/>
        </w:rPr>
        <w:t xml:space="preserve">      "vn": "Mặc dù khó khăn, tôi sẽ vẫn cố gắng.",</w:t>
      </w:r>
    </w:p>
    <w:p w14:paraId="1EF9CBEC" w14:textId="77777777" w:rsidR="00515445" w:rsidRPr="00515445" w:rsidRDefault="00515445" w:rsidP="00515445">
      <w:pPr>
        <w:rPr>
          <w:lang w:val="vi-VN"/>
        </w:rPr>
      </w:pPr>
      <w:r w:rsidRPr="00515445">
        <w:rPr>
          <w:lang w:val="vi-VN"/>
        </w:rPr>
        <w:t xml:space="preserve">      "en": "Despite the difficulties, I will still try."</w:t>
      </w:r>
    </w:p>
    <w:p w14:paraId="7010E14B" w14:textId="77777777" w:rsidR="00515445" w:rsidRPr="00515445" w:rsidRDefault="00515445" w:rsidP="00515445">
      <w:pPr>
        <w:rPr>
          <w:lang w:val="vi-VN"/>
        </w:rPr>
      </w:pPr>
      <w:r w:rsidRPr="00515445">
        <w:rPr>
          <w:lang w:val="vi-VN"/>
        </w:rPr>
        <w:t xml:space="preserve">    },</w:t>
      </w:r>
    </w:p>
    <w:p w14:paraId="529FDBCD" w14:textId="77777777" w:rsidR="00515445" w:rsidRPr="00515445" w:rsidRDefault="00515445" w:rsidP="00515445">
      <w:pPr>
        <w:rPr>
          <w:lang w:val="vi-VN"/>
        </w:rPr>
      </w:pPr>
      <w:r w:rsidRPr="00515445">
        <w:rPr>
          <w:lang w:val="vi-VN"/>
        </w:rPr>
        <w:t xml:space="preserve">    {</w:t>
      </w:r>
    </w:p>
    <w:p w14:paraId="59C03458" w14:textId="602A6C8E" w:rsidR="00515445" w:rsidRPr="00515445" w:rsidRDefault="00515445" w:rsidP="00515445">
      <w:pPr>
        <w:rPr>
          <w:lang w:val="vi-VN"/>
        </w:rPr>
      </w:pPr>
      <w:r w:rsidRPr="00515445">
        <w:rPr>
          <w:lang w:val="vi-VN"/>
        </w:rPr>
        <w:t xml:space="preserve">      "vn": "Cô ấy luôn </w:t>
      </w:r>
      <w:del w:id="129" w:author="LOGTO" w:date="2023-10-15T13:22:00Z">
        <w:r w:rsidRPr="00515445" w:rsidDel="0018725F">
          <w:rPr>
            <w:lang w:val="vi-VN"/>
          </w:rPr>
          <w:delText xml:space="preserve">mặc </w:delText>
        </w:r>
      </w:del>
      <w:ins w:id="130" w:author="LOGTO" w:date="2023-10-15T13:22:00Z">
        <w:r w:rsidR="0018725F">
          <w:t xml:space="preserve">nở một </w:t>
        </w:r>
      </w:ins>
      <w:r w:rsidRPr="00515445">
        <w:rPr>
          <w:lang w:val="vi-VN"/>
        </w:rPr>
        <w:t>nụ cười trên khuôn mặt.",</w:t>
      </w:r>
    </w:p>
    <w:p w14:paraId="3DA4EAE3" w14:textId="77777777" w:rsidR="00515445" w:rsidRPr="00515445" w:rsidRDefault="00515445" w:rsidP="00515445">
      <w:pPr>
        <w:rPr>
          <w:lang w:val="vi-VN"/>
        </w:rPr>
      </w:pPr>
      <w:r w:rsidRPr="00515445">
        <w:rPr>
          <w:lang w:val="vi-VN"/>
        </w:rPr>
        <w:t xml:space="preserve">      "en": "She always wears a smile on her face."</w:t>
      </w:r>
    </w:p>
    <w:p w14:paraId="7AD3D4E9" w14:textId="77777777" w:rsidR="00515445" w:rsidRPr="00515445" w:rsidRDefault="00515445" w:rsidP="00515445">
      <w:pPr>
        <w:rPr>
          <w:lang w:val="vi-VN"/>
        </w:rPr>
      </w:pPr>
      <w:r w:rsidRPr="00515445">
        <w:rPr>
          <w:lang w:val="vi-VN"/>
        </w:rPr>
        <w:t xml:space="preserve">    }</w:t>
      </w:r>
    </w:p>
    <w:p w14:paraId="2B9BF5AB" w14:textId="77777777" w:rsidR="00515445" w:rsidRPr="00515445" w:rsidRDefault="00515445" w:rsidP="00515445">
      <w:pPr>
        <w:rPr>
          <w:lang w:val="vi-VN"/>
        </w:rPr>
      </w:pPr>
      <w:r w:rsidRPr="00515445">
        <w:rPr>
          <w:lang w:val="vi-VN"/>
        </w:rPr>
        <w:t xml:space="preserve">  ]</w:t>
      </w:r>
    </w:p>
    <w:p w14:paraId="192C60BD" w14:textId="77777777" w:rsidR="00515445" w:rsidRPr="00515445" w:rsidRDefault="00515445" w:rsidP="00515445">
      <w:pPr>
        <w:rPr>
          <w:lang w:val="vi-VN"/>
        </w:rPr>
      </w:pPr>
      <w:r w:rsidRPr="00515445">
        <w:rPr>
          <w:lang w:val="vi-VN"/>
        </w:rPr>
        <w:t>}</w:t>
      </w:r>
    </w:p>
    <w:p w14:paraId="5687EE4D" w14:textId="77777777" w:rsidR="00515445" w:rsidRPr="00515445" w:rsidRDefault="00515445" w:rsidP="00515445">
      <w:pPr>
        <w:rPr>
          <w:lang w:val="vi-VN"/>
        </w:rPr>
      </w:pPr>
      <w:r w:rsidRPr="00515445">
        <w:rPr>
          <w:lang w:val="vi-VN"/>
        </w:rPr>
        <w:t>-----------------------------</w:t>
      </w:r>
    </w:p>
    <w:p w14:paraId="37CDF04A" w14:textId="77777777" w:rsidR="00515445" w:rsidRPr="00515445" w:rsidRDefault="00515445" w:rsidP="00515445">
      <w:pPr>
        <w:rPr>
          <w:lang w:val="vi-VN"/>
        </w:rPr>
      </w:pPr>
      <w:r w:rsidRPr="00515445">
        <w:rPr>
          <w:lang w:val="vi-VN"/>
        </w:rPr>
        <w:t xml:space="preserve">keyword: Verb 'mang/đi' </w:t>
      </w:r>
    </w:p>
    <w:p w14:paraId="72882B6F" w14:textId="77777777" w:rsidR="00515445" w:rsidRPr="00515445" w:rsidRDefault="00515445" w:rsidP="00515445">
      <w:pPr>
        <w:rPr>
          <w:lang w:val="vi-VN"/>
        </w:rPr>
      </w:pPr>
      <w:r w:rsidRPr="00515445">
        <w:rPr>
          <w:lang w:val="vi-VN"/>
        </w:rPr>
        <w:t xml:space="preserve">PROMPT: Generate grammar explanation for following Vietnamese grammar point: Verb 'mang/đi' </w:t>
      </w:r>
    </w:p>
    <w:p w14:paraId="6CF73862" w14:textId="77777777" w:rsidR="00515445" w:rsidRPr="00515445" w:rsidRDefault="00515445" w:rsidP="00515445">
      <w:pPr>
        <w:rPr>
          <w:lang w:val="vi-VN"/>
        </w:rPr>
      </w:pPr>
      <w:r w:rsidRPr="00515445">
        <w:rPr>
          <w:lang w:val="vi-VN"/>
        </w:rPr>
        <w:t>RESPONSE: {</w:t>
      </w:r>
    </w:p>
    <w:p w14:paraId="633AF991" w14:textId="77777777" w:rsidR="00515445" w:rsidRPr="00515445" w:rsidRDefault="00515445" w:rsidP="00515445">
      <w:pPr>
        <w:rPr>
          <w:lang w:val="vi-VN"/>
        </w:rPr>
      </w:pPr>
      <w:r w:rsidRPr="00515445">
        <w:rPr>
          <w:lang w:val="vi-VN"/>
        </w:rPr>
        <w:t xml:space="preserve">    "title": "Verb 'mang/đi'",</w:t>
      </w:r>
    </w:p>
    <w:p w14:paraId="68851427" w14:textId="77777777" w:rsidR="00515445" w:rsidRPr="00515445" w:rsidRDefault="00515445" w:rsidP="00515445">
      <w:pPr>
        <w:rPr>
          <w:lang w:val="vi-VN"/>
        </w:rPr>
      </w:pPr>
      <w:r w:rsidRPr="00515445">
        <w:rPr>
          <w:lang w:val="vi-VN"/>
        </w:rPr>
        <w:t xml:space="preserve">    "short_explanation": "These verbs are used to indicate the action of 'bringing' or 'going'.",</w:t>
      </w:r>
    </w:p>
    <w:p w14:paraId="54630C43" w14:textId="77777777" w:rsidR="00515445" w:rsidRPr="00515445" w:rsidRDefault="00515445" w:rsidP="00515445">
      <w:pPr>
        <w:rPr>
          <w:lang w:val="vi-VN"/>
        </w:rPr>
      </w:pPr>
      <w:r w:rsidRPr="00515445">
        <w:rPr>
          <w:lang w:val="vi-VN"/>
        </w:rPr>
        <w:t xml:space="preserve">    "long_explanation": "The Vietnamese verbs 'mang' and 'đi' are often used to describe different actions. The verb 'mang' typically means to 'bring' or 'carry', and is used to show that someone is taking something from one place to another. On the other hand, 'đi' translates to 'go' in English, and it is used to express the action of leaving a place to go to another.",</w:t>
      </w:r>
    </w:p>
    <w:p w14:paraId="76DA35FC" w14:textId="77777777" w:rsidR="00515445" w:rsidRPr="00515445" w:rsidRDefault="00515445" w:rsidP="00515445">
      <w:pPr>
        <w:rPr>
          <w:lang w:val="vi-VN"/>
        </w:rPr>
      </w:pPr>
      <w:r w:rsidRPr="00515445">
        <w:rPr>
          <w:lang w:val="vi-VN"/>
        </w:rPr>
        <w:t xml:space="preserve">    "formation": "subject + mang/đi + object",</w:t>
      </w:r>
    </w:p>
    <w:p w14:paraId="2C5607F9" w14:textId="77777777" w:rsidR="00515445" w:rsidRPr="00515445" w:rsidRDefault="00515445" w:rsidP="00515445">
      <w:pPr>
        <w:rPr>
          <w:lang w:val="vi-VN"/>
        </w:rPr>
      </w:pPr>
      <w:r w:rsidRPr="00515445">
        <w:rPr>
          <w:lang w:val="vi-VN"/>
        </w:rPr>
        <w:t xml:space="preserve">    "examples": [</w:t>
      </w:r>
    </w:p>
    <w:p w14:paraId="7B7CA5DC" w14:textId="77777777" w:rsidR="00515445" w:rsidRPr="00515445" w:rsidRDefault="00515445" w:rsidP="00515445">
      <w:pPr>
        <w:rPr>
          <w:lang w:val="vi-VN"/>
        </w:rPr>
      </w:pPr>
      <w:r w:rsidRPr="00515445">
        <w:rPr>
          <w:lang w:val="vi-VN"/>
        </w:rPr>
        <w:t xml:space="preserve">      {</w:t>
      </w:r>
    </w:p>
    <w:p w14:paraId="77F3D0EB" w14:textId="77777777" w:rsidR="00515445" w:rsidRPr="00515445" w:rsidRDefault="00515445" w:rsidP="00515445">
      <w:pPr>
        <w:rPr>
          <w:lang w:val="vi-VN"/>
        </w:rPr>
      </w:pPr>
      <w:r w:rsidRPr="00515445">
        <w:rPr>
          <w:lang w:val="vi-VN"/>
        </w:rPr>
        <w:t xml:space="preserve">        "vn": "Cô ấy mang quả táo cho tôi.",</w:t>
      </w:r>
    </w:p>
    <w:p w14:paraId="5FA2CC11" w14:textId="77777777" w:rsidR="00515445" w:rsidRPr="00515445" w:rsidRDefault="00515445" w:rsidP="00515445">
      <w:pPr>
        <w:rPr>
          <w:lang w:val="vi-VN"/>
        </w:rPr>
      </w:pPr>
      <w:r w:rsidRPr="00515445">
        <w:rPr>
          <w:lang w:val="vi-VN"/>
        </w:rPr>
        <w:t xml:space="preserve">        "en": "She brought an apple for me."</w:t>
      </w:r>
    </w:p>
    <w:p w14:paraId="037B9C65" w14:textId="77777777" w:rsidR="00515445" w:rsidRPr="00515445" w:rsidRDefault="00515445" w:rsidP="00515445">
      <w:pPr>
        <w:rPr>
          <w:lang w:val="vi-VN"/>
        </w:rPr>
      </w:pPr>
      <w:r w:rsidRPr="00515445">
        <w:rPr>
          <w:lang w:val="vi-VN"/>
        </w:rPr>
        <w:lastRenderedPageBreak/>
        <w:t xml:space="preserve">      },</w:t>
      </w:r>
    </w:p>
    <w:p w14:paraId="382B779A" w14:textId="77777777" w:rsidR="00515445" w:rsidRPr="00515445" w:rsidRDefault="00515445" w:rsidP="00515445">
      <w:pPr>
        <w:rPr>
          <w:lang w:val="vi-VN"/>
        </w:rPr>
      </w:pPr>
      <w:r w:rsidRPr="00515445">
        <w:rPr>
          <w:lang w:val="vi-VN"/>
        </w:rPr>
        <w:t xml:space="preserve">      {</w:t>
      </w:r>
    </w:p>
    <w:p w14:paraId="76982F86" w14:textId="7198DA67" w:rsidR="00515445" w:rsidRPr="00515445" w:rsidRDefault="00515445" w:rsidP="00515445">
      <w:pPr>
        <w:rPr>
          <w:lang w:val="vi-VN"/>
        </w:rPr>
      </w:pPr>
      <w:r w:rsidRPr="00515445">
        <w:rPr>
          <w:lang w:val="vi-VN"/>
        </w:rPr>
        <w:t xml:space="preserve">        "vn": "</w:t>
      </w:r>
      <w:ins w:id="131" w:author="LOGTO" w:date="2023-10-15T13:23:00Z">
        <w:r w:rsidR="00086330">
          <w:t xml:space="preserve">Hôm nay, </w:t>
        </w:r>
      </w:ins>
      <w:del w:id="132" w:author="LOGTO" w:date="2023-10-15T13:23:00Z">
        <w:r w:rsidRPr="00515445" w:rsidDel="00086330">
          <w:rPr>
            <w:lang w:val="vi-VN"/>
          </w:rPr>
          <w:delText>T</w:delText>
        </w:r>
      </w:del>
      <w:ins w:id="133" w:author="LOGTO" w:date="2023-10-15T13:23:00Z">
        <w:r w:rsidR="00086330">
          <w:t>t</w:t>
        </w:r>
      </w:ins>
      <w:r w:rsidRPr="00515445">
        <w:rPr>
          <w:lang w:val="vi-VN"/>
        </w:rPr>
        <w:t xml:space="preserve">ôi đi </w:t>
      </w:r>
      <w:del w:id="134" w:author="LOGTO" w:date="2023-10-15T13:23:00Z">
        <w:r w:rsidRPr="00515445" w:rsidDel="00086330">
          <w:rPr>
            <w:lang w:val="vi-VN"/>
          </w:rPr>
          <w:delText>công việc</w:delText>
        </w:r>
      </w:del>
      <w:ins w:id="135" w:author="LOGTO" w:date="2023-10-15T13:23:00Z">
        <w:r w:rsidR="00086330">
          <w:t>làm</w:t>
        </w:r>
      </w:ins>
      <w:r w:rsidRPr="00515445">
        <w:rPr>
          <w:lang w:val="vi-VN"/>
        </w:rPr>
        <w:t xml:space="preserve"> hôm nay.",</w:t>
      </w:r>
    </w:p>
    <w:p w14:paraId="47642D0D" w14:textId="77777777" w:rsidR="00515445" w:rsidRPr="00515445" w:rsidRDefault="00515445" w:rsidP="00515445">
      <w:pPr>
        <w:rPr>
          <w:lang w:val="vi-VN"/>
        </w:rPr>
      </w:pPr>
      <w:r w:rsidRPr="00515445">
        <w:rPr>
          <w:lang w:val="vi-VN"/>
        </w:rPr>
        <w:t xml:space="preserve">        "en": "I go to work today."</w:t>
      </w:r>
    </w:p>
    <w:p w14:paraId="692131D9" w14:textId="77777777" w:rsidR="00515445" w:rsidRPr="00515445" w:rsidRDefault="00515445" w:rsidP="00515445">
      <w:pPr>
        <w:rPr>
          <w:lang w:val="vi-VN"/>
        </w:rPr>
      </w:pPr>
      <w:r w:rsidRPr="00515445">
        <w:rPr>
          <w:lang w:val="vi-VN"/>
        </w:rPr>
        <w:t xml:space="preserve">      },</w:t>
      </w:r>
    </w:p>
    <w:p w14:paraId="398241C7" w14:textId="77777777" w:rsidR="00515445" w:rsidRPr="00515445" w:rsidRDefault="00515445" w:rsidP="00515445">
      <w:pPr>
        <w:rPr>
          <w:lang w:val="vi-VN"/>
        </w:rPr>
      </w:pPr>
      <w:r w:rsidRPr="00515445">
        <w:rPr>
          <w:lang w:val="vi-VN"/>
        </w:rPr>
        <w:t xml:space="preserve">      {</w:t>
      </w:r>
    </w:p>
    <w:p w14:paraId="55223101" w14:textId="77777777" w:rsidR="00515445" w:rsidRPr="00515445" w:rsidRDefault="00515445" w:rsidP="00515445">
      <w:pPr>
        <w:rPr>
          <w:lang w:val="vi-VN"/>
        </w:rPr>
      </w:pPr>
      <w:r w:rsidRPr="00515445">
        <w:rPr>
          <w:lang w:val="vi-VN"/>
        </w:rPr>
        <w:t xml:space="preserve">        "vn": "Mẹ mang cơm cho tôi.",</w:t>
      </w:r>
    </w:p>
    <w:p w14:paraId="1BBED8AB" w14:textId="77777777" w:rsidR="00515445" w:rsidRPr="00515445" w:rsidRDefault="00515445" w:rsidP="00515445">
      <w:pPr>
        <w:rPr>
          <w:lang w:val="vi-VN"/>
        </w:rPr>
      </w:pPr>
      <w:r w:rsidRPr="00515445">
        <w:rPr>
          <w:lang w:val="vi-VN"/>
        </w:rPr>
        <w:t xml:space="preserve">        "en": "Mother brings me some rice."</w:t>
      </w:r>
    </w:p>
    <w:p w14:paraId="038AE1C8" w14:textId="77777777" w:rsidR="00515445" w:rsidRPr="00515445" w:rsidRDefault="00515445" w:rsidP="00515445">
      <w:pPr>
        <w:rPr>
          <w:lang w:val="vi-VN"/>
        </w:rPr>
      </w:pPr>
      <w:r w:rsidRPr="00515445">
        <w:rPr>
          <w:lang w:val="vi-VN"/>
        </w:rPr>
        <w:t xml:space="preserve">      },</w:t>
      </w:r>
    </w:p>
    <w:p w14:paraId="020457FA" w14:textId="77777777" w:rsidR="00515445" w:rsidRPr="00515445" w:rsidRDefault="00515445" w:rsidP="00515445">
      <w:pPr>
        <w:rPr>
          <w:lang w:val="vi-VN"/>
        </w:rPr>
      </w:pPr>
      <w:r w:rsidRPr="00515445">
        <w:rPr>
          <w:lang w:val="vi-VN"/>
        </w:rPr>
        <w:t xml:space="preserve">      {</w:t>
      </w:r>
    </w:p>
    <w:p w14:paraId="7BAFCCA3" w14:textId="1D9BDB3C" w:rsidR="00515445" w:rsidRPr="00515445" w:rsidRDefault="00515445" w:rsidP="00515445">
      <w:pPr>
        <w:rPr>
          <w:lang w:val="vi-VN"/>
        </w:rPr>
      </w:pPr>
      <w:r w:rsidRPr="00515445">
        <w:rPr>
          <w:lang w:val="vi-VN"/>
        </w:rPr>
        <w:t xml:space="preserve">        "vn": "Anh ấy đi </w:t>
      </w:r>
      <w:ins w:id="136" w:author="LOGTO" w:date="2023-10-15T13:23:00Z">
        <w:r w:rsidR="00D632D0">
          <w:t xml:space="preserve">tới </w:t>
        </w:r>
      </w:ins>
      <w:r w:rsidRPr="00515445">
        <w:rPr>
          <w:lang w:val="vi-VN"/>
        </w:rPr>
        <w:t>thư viện.",</w:t>
      </w:r>
    </w:p>
    <w:p w14:paraId="224A799D" w14:textId="77777777" w:rsidR="00515445" w:rsidRPr="00515445" w:rsidRDefault="00515445" w:rsidP="00515445">
      <w:pPr>
        <w:rPr>
          <w:lang w:val="vi-VN"/>
        </w:rPr>
      </w:pPr>
      <w:r w:rsidRPr="00515445">
        <w:rPr>
          <w:lang w:val="vi-VN"/>
        </w:rPr>
        <w:t xml:space="preserve">        "en": "He goes to the library."</w:t>
      </w:r>
    </w:p>
    <w:p w14:paraId="1E2831C3" w14:textId="77777777" w:rsidR="00515445" w:rsidRPr="00515445" w:rsidRDefault="00515445" w:rsidP="00515445">
      <w:pPr>
        <w:rPr>
          <w:lang w:val="vi-VN"/>
        </w:rPr>
      </w:pPr>
      <w:r w:rsidRPr="00515445">
        <w:rPr>
          <w:lang w:val="vi-VN"/>
        </w:rPr>
        <w:t xml:space="preserve">      }</w:t>
      </w:r>
    </w:p>
    <w:p w14:paraId="0709C263" w14:textId="77777777" w:rsidR="00515445" w:rsidRPr="00515445" w:rsidRDefault="00515445" w:rsidP="00515445">
      <w:pPr>
        <w:rPr>
          <w:lang w:val="vi-VN"/>
        </w:rPr>
      </w:pPr>
      <w:r w:rsidRPr="00515445">
        <w:rPr>
          <w:lang w:val="vi-VN"/>
        </w:rPr>
        <w:t xml:space="preserve">    ]</w:t>
      </w:r>
    </w:p>
    <w:p w14:paraId="1C72FA74" w14:textId="77777777" w:rsidR="00515445" w:rsidRPr="00515445" w:rsidRDefault="00515445" w:rsidP="00515445">
      <w:pPr>
        <w:rPr>
          <w:lang w:val="vi-VN"/>
        </w:rPr>
      </w:pPr>
      <w:r w:rsidRPr="00515445">
        <w:rPr>
          <w:lang w:val="vi-VN"/>
        </w:rPr>
        <w:t xml:space="preserve">  }</w:t>
      </w:r>
    </w:p>
    <w:p w14:paraId="01FEE73F" w14:textId="77777777" w:rsidR="00515445" w:rsidRPr="00515445" w:rsidRDefault="00515445" w:rsidP="00515445">
      <w:pPr>
        <w:rPr>
          <w:lang w:val="vi-VN"/>
        </w:rPr>
      </w:pPr>
      <w:r w:rsidRPr="00515445">
        <w:rPr>
          <w:lang w:val="vi-VN"/>
        </w:rPr>
        <w:t>-----------------------------</w:t>
      </w:r>
    </w:p>
    <w:p w14:paraId="2AFA0AB8" w14:textId="77777777" w:rsidR="00515445" w:rsidRPr="00515445" w:rsidRDefault="00515445" w:rsidP="00515445">
      <w:pPr>
        <w:rPr>
          <w:lang w:val="vi-VN"/>
        </w:rPr>
      </w:pPr>
      <w:r w:rsidRPr="00515445">
        <w:rPr>
          <w:lang w:val="vi-VN"/>
        </w:rPr>
        <w:t xml:space="preserve">keyword: Verb 'mất' </w:t>
      </w:r>
    </w:p>
    <w:p w14:paraId="5579FC7A" w14:textId="77777777" w:rsidR="00515445" w:rsidRPr="00515445" w:rsidRDefault="00515445" w:rsidP="00515445">
      <w:pPr>
        <w:rPr>
          <w:lang w:val="vi-VN"/>
        </w:rPr>
      </w:pPr>
      <w:r w:rsidRPr="00515445">
        <w:rPr>
          <w:lang w:val="vi-VN"/>
        </w:rPr>
        <w:t xml:space="preserve">PROMPT: Generate grammar explanation for following Vietnamese grammar point: Verb 'mất' </w:t>
      </w:r>
    </w:p>
    <w:p w14:paraId="43D7B7AD" w14:textId="77777777" w:rsidR="00515445" w:rsidRPr="00515445" w:rsidRDefault="00515445" w:rsidP="00515445">
      <w:pPr>
        <w:rPr>
          <w:lang w:val="vi-VN"/>
        </w:rPr>
      </w:pPr>
      <w:r w:rsidRPr="00515445">
        <w:rPr>
          <w:lang w:val="vi-VN"/>
        </w:rPr>
        <w:t>RESPONSE: {</w:t>
      </w:r>
    </w:p>
    <w:p w14:paraId="45AE3C24" w14:textId="77777777" w:rsidR="00515445" w:rsidRPr="00515445" w:rsidRDefault="00515445" w:rsidP="00515445">
      <w:pPr>
        <w:rPr>
          <w:lang w:val="vi-VN"/>
        </w:rPr>
      </w:pPr>
      <w:r w:rsidRPr="00515445">
        <w:rPr>
          <w:lang w:val="vi-VN"/>
        </w:rPr>
        <w:t xml:space="preserve">  "title": "Verb 'mất'",</w:t>
      </w:r>
    </w:p>
    <w:p w14:paraId="4846182E" w14:textId="77777777" w:rsidR="00515445" w:rsidRPr="00515445" w:rsidRDefault="00515445" w:rsidP="00515445">
      <w:pPr>
        <w:rPr>
          <w:lang w:val="vi-VN"/>
        </w:rPr>
      </w:pPr>
      <w:r w:rsidRPr="00515445">
        <w:rPr>
          <w:lang w:val="vi-VN"/>
        </w:rPr>
        <w:t xml:space="preserve">  "short_explanation": "Used to express the loss or disappear of something, like 'lose' in English.",</w:t>
      </w:r>
    </w:p>
    <w:p w14:paraId="441A7427" w14:textId="77777777" w:rsidR="00515445" w:rsidRPr="00515445" w:rsidRDefault="00515445" w:rsidP="00515445">
      <w:pPr>
        <w:rPr>
          <w:lang w:val="vi-VN"/>
        </w:rPr>
      </w:pPr>
      <w:r w:rsidRPr="00515445">
        <w:rPr>
          <w:lang w:val="vi-VN"/>
        </w:rPr>
        <w:t xml:space="preserve">  "long_explanation": "The Vietnamese verb 'mất' is used to express the loss or disappear of something or someone. It is equivalent to the English verb 'lose'. It can be used to denote loss of physical items, loss of time, loss in a game, or even loss of life.",</w:t>
      </w:r>
    </w:p>
    <w:p w14:paraId="45E6D508" w14:textId="77777777" w:rsidR="00515445" w:rsidRPr="00515445" w:rsidRDefault="00515445" w:rsidP="00515445">
      <w:pPr>
        <w:rPr>
          <w:lang w:val="vi-VN"/>
        </w:rPr>
      </w:pPr>
      <w:r w:rsidRPr="00515445">
        <w:rPr>
          <w:lang w:val="vi-VN"/>
        </w:rPr>
        <w:t xml:space="preserve">  "formation": "subject + mất + object",</w:t>
      </w:r>
    </w:p>
    <w:p w14:paraId="43877E14" w14:textId="77777777" w:rsidR="00515445" w:rsidRPr="00515445" w:rsidRDefault="00515445" w:rsidP="00515445">
      <w:pPr>
        <w:rPr>
          <w:lang w:val="vi-VN"/>
        </w:rPr>
      </w:pPr>
      <w:r w:rsidRPr="00515445">
        <w:rPr>
          <w:lang w:val="vi-VN"/>
        </w:rPr>
        <w:t xml:space="preserve">  "examples": [</w:t>
      </w:r>
    </w:p>
    <w:p w14:paraId="3FFCADDE" w14:textId="77777777" w:rsidR="00515445" w:rsidRPr="00515445" w:rsidRDefault="00515445" w:rsidP="00515445">
      <w:pPr>
        <w:rPr>
          <w:lang w:val="vi-VN"/>
        </w:rPr>
      </w:pPr>
      <w:r w:rsidRPr="00515445">
        <w:rPr>
          <w:lang w:val="vi-VN"/>
        </w:rPr>
        <w:t xml:space="preserve">    {</w:t>
      </w:r>
    </w:p>
    <w:p w14:paraId="5BA6E700" w14:textId="107971A9" w:rsidR="00515445" w:rsidRPr="00515445" w:rsidRDefault="00515445" w:rsidP="00515445">
      <w:pPr>
        <w:rPr>
          <w:lang w:val="vi-VN"/>
        </w:rPr>
      </w:pPr>
      <w:r w:rsidRPr="00515445">
        <w:rPr>
          <w:lang w:val="vi-VN"/>
        </w:rPr>
        <w:t xml:space="preserve">      "vn": "Tôi </w:t>
      </w:r>
      <w:ins w:id="137" w:author="LOGTO" w:date="2023-10-15T13:23:00Z">
        <w:r w:rsidR="00993B13">
          <w:t xml:space="preserve">đánh </w:t>
        </w:r>
      </w:ins>
      <w:r w:rsidRPr="00515445">
        <w:rPr>
          <w:lang w:val="vi-VN"/>
        </w:rPr>
        <w:t>mất ví của mình trong xe buýt.",</w:t>
      </w:r>
    </w:p>
    <w:p w14:paraId="2CF8E489" w14:textId="77777777" w:rsidR="00515445" w:rsidRPr="00515445" w:rsidRDefault="00515445" w:rsidP="00515445">
      <w:pPr>
        <w:rPr>
          <w:lang w:val="vi-VN"/>
        </w:rPr>
      </w:pPr>
      <w:r w:rsidRPr="00515445">
        <w:rPr>
          <w:lang w:val="vi-VN"/>
        </w:rPr>
        <w:t xml:space="preserve">      "en": "I lost my wallet on the bus."</w:t>
      </w:r>
    </w:p>
    <w:p w14:paraId="63642712" w14:textId="77777777" w:rsidR="00515445" w:rsidRPr="00515445" w:rsidRDefault="00515445" w:rsidP="00515445">
      <w:pPr>
        <w:rPr>
          <w:lang w:val="vi-VN"/>
        </w:rPr>
      </w:pPr>
      <w:r w:rsidRPr="00515445">
        <w:rPr>
          <w:lang w:val="vi-VN"/>
        </w:rPr>
        <w:t xml:space="preserve">    },</w:t>
      </w:r>
    </w:p>
    <w:p w14:paraId="143BCC70" w14:textId="77777777" w:rsidR="00515445" w:rsidRPr="00515445" w:rsidRDefault="00515445" w:rsidP="00515445">
      <w:pPr>
        <w:rPr>
          <w:lang w:val="vi-VN"/>
        </w:rPr>
      </w:pPr>
      <w:r w:rsidRPr="00515445">
        <w:rPr>
          <w:lang w:val="vi-VN"/>
        </w:rPr>
        <w:t xml:space="preserve">    {</w:t>
      </w:r>
    </w:p>
    <w:p w14:paraId="551E9192" w14:textId="3C7F7A90" w:rsidR="00515445" w:rsidRPr="00515445" w:rsidRDefault="00515445" w:rsidP="00515445">
      <w:pPr>
        <w:rPr>
          <w:lang w:val="vi-VN"/>
        </w:rPr>
      </w:pPr>
      <w:r w:rsidRPr="00515445">
        <w:rPr>
          <w:lang w:val="vi-VN"/>
        </w:rPr>
        <w:t xml:space="preserve">      "vn": "Trận đấu diễn ra rất căng thẳng và cuối cùng chúng tôi đã </w:t>
      </w:r>
      <w:del w:id="138" w:author="LOGTO" w:date="2023-10-15T13:23:00Z">
        <w:r w:rsidRPr="00515445" w:rsidDel="00993B13">
          <w:rPr>
            <w:lang w:val="vi-VN"/>
          </w:rPr>
          <w:delText>mất</w:delText>
        </w:r>
      </w:del>
      <w:ins w:id="139" w:author="LOGTO" w:date="2023-10-15T13:23:00Z">
        <w:r w:rsidR="00993B13">
          <w:t>thua mất</w:t>
        </w:r>
      </w:ins>
      <w:r w:rsidRPr="00515445">
        <w:rPr>
          <w:lang w:val="vi-VN"/>
        </w:rPr>
        <w:t>.",</w:t>
      </w:r>
    </w:p>
    <w:p w14:paraId="10C36050" w14:textId="77777777" w:rsidR="00515445" w:rsidRPr="00515445" w:rsidRDefault="00515445" w:rsidP="00515445">
      <w:pPr>
        <w:rPr>
          <w:lang w:val="vi-VN"/>
        </w:rPr>
      </w:pPr>
      <w:r w:rsidRPr="00515445">
        <w:rPr>
          <w:lang w:val="vi-VN"/>
        </w:rPr>
        <w:t xml:space="preserve">      "en": "The match was very intense and in the end we lost."</w:t>
      </w:r>
    </w:p>
    <w:p w14:paraId="3252A179" w14:textId="77777777" w:rsidR="00515445" w:rsidRPr="00515445" w:rsidRDefault="00515445" w:rsidP="00515445">
      <w:pPr>
        <w:rPr>
          <w:lang w:val="vi-VN"/>
        </w:rPr>
      </w:pPr>
      <w:r w:rsidRPr="00515445">
        <w:rPr>
          <w:lang w:val="vi-VN"/>
        </w:rPr>
        <w:t xml:space="preserve">    },</w:t>
      </w:r>
    </w:p>
    <w:p w14:paraId="27097294" w14:textId="77777777" w:rsidR="00515445" w:rsidRPr="00515445" w:rsidRDefault="00515445" w:rsidP="00515445">
      <w:pPr>
        <w:rPr>
          <w:lang w:val="vi-VN"/>
        </w:rPr>
      </w:pPr>
      <w:r w:rsidRPr="00515445">
        <w:rPr>
          <w:lang w:val="vi-VN"/>
        </w:rPr>
        <w:t xml:space="preserve">    {</w:t>
      </w:r>
    </w:p>
    <w:p w14:paraId="307D6684" w14:textId="018DB717" w:rsidR="00515445" w:rsidRPr="00515445" w:rsidRDefault="00515445" w:rsidP="00515445">
      <w:pPr>
        <w:rPr>
          <w:lang w:val="vi-VN"/>
        </w:rPr>
      </w:pPr>
      <w:r w:rsidRPr="00515445">
        <w:rPr>
          <w:lang w:val="vi-VN"/>
        </w:rPr>
        <w:t xml:space="preserve">      "vn": "Nếu bạn tiếp tục lãng phí thời gian, bạn sẽ </w:t>
      </w:r>
      <w:ins w:id="140" w:author="LOGTO" w:date="2023-10-15T13:24:00Z">
        <w:r w:rsidR="00993B13">
          <w:t xml:space="preserve">đánh </w:t>
        </w:r>
      </w:ins>
      <w:r w:rsidRPr="00515445">
        <w:rPr>
          <w:lang w:val="vi-VN"/>
        </w:rPr>
        <w:t>mất cơ hội.",</w:t>
      </w:r>
    </w:p>
    <w:p w14:paraId="55D2AC1F" w14:textId="77777777" w:rsidR="00515445" w:rsidRPr="00515445" w:rsidRDefault="00515445" w:rsidP="00515445">
      <w:pPr>
        <w:rPr>
          <w:lang w:val="vi-VN"/>
        </w:rPr>
      </w:pPr>
      <w:r w:rsidRPr="00515445">
        <w:rPr>
          <w:lang w:val="vi-VN"/>
        </w:rPr>
        <w:t xml:space="preserve">      "en": "If you continue to waste time, you will lose the opportunity."</w:t>
      </w:r>
    </w:p>
    <w:p w14:paraId="0E21F6C2" w14:textId="77777777" w:rsidR="00515445" w:rsidRPr="00515445" w:rsidRDefault="00515445" w:rsidP="00515445">
      <w:pPr>
        <w:rPr>
          <w:lang w:val="vi-VN"/>
        </w:rPr>
      </w:pPr>
      <w:r w:rsidRPr="00515445">
        <w:rPr>
          <w:lang w:val="vi-VN"/>
        </w:rPr>
        <w:t xml:space="preserve">    },</w:t>
      </w:r>
    </w:p>
    <w:p w14:paraId="48042D9E" w14:textId="77777777" w:rsidR="00515445" w:rsidRPr="00515445" w:rsidRDefault="00515445" w:rsidP="00515445">
      <w:pPr>
        <w:rPr>
          <w:lang w:val="vi-VN"/>
        </w:rPr>
      </w:pPr>
      <w:r w:rsidRPr="00515445">
        <w:rPr>
          <w:lang w:val="vi-VN"/>
        </w:rPr>
        <w:t xml:space="preserve">    {</w:t>
      </w:r>
    </w:p>
    <w:p w14:paraId="6356E8A1" w14:textId="61EE52EA" w:rsidR="00515445" w:rsidRPr="00515445" w:rsidRDefault="00515445" w:rsidP="00515445">
      <w:pPr>
        <w:rPr>
          <w:lang w:val="vi-VN"/>
        </w:rPr>
      </w:pPr>
      <w:r w:rsidRPr="00515445">
        <w:rPr>
          <w:lang w:val="vi-VN"/>
        </w:rPr>
        <w:t xml:space="preserve">      "vn": "Gia đình tôi đã mất cô ấy </w:t>
      </w:r>
      <w:del w:id="141" w:author="LOGTO" w:date="2023-10-15T13:25:00Z">
        <w:r w:rsidRPr="00515445" w:rsidDel="00230D71">
          <w:rPr>
            <w:lang w:val="vi-VN"/>
          </w:rPr>
          <w:delText xml:space="preserve">vào </w:delText>
        </w:r>
      </w:del>
      <w:ins w:id="142" w:author="LOGTO" w:date="2023-10-15T13:25:00Z">
        <w:r w:rsidR="00230D71">
          <w:t xml:space="preserve">trong </w:t>
        </w:r>
      </w:ins>
      <w:r w:rsidRPr="00515445">
        <w:rPr>
          <w:lang w:val="vi-VN"/>
        </w:rPr>
        <w:t>một tai nạn giao thông.",</w:t>
      </w:r>
    </w:p>
    <w:p w14:paraId="1827475A" w14:textId="77777777" w:rsidR="00515445" w:rsidRPr="00515445" w:rsidRDefault="00515445" w:rsidP="00515445">
      <w:pPr>
        <w:rPr>
          <w:lang w:val="vi-VN"/>
        </w:rPr>
      </w:pPr>
      <w:r w:rsidRPr="00515445">
        <w:rPr>
          <w:lang w:val="vi-VN"/>
        </w:rPr>
        <w:t xml:space="preserve">      "en": "My family lost her in a car accident."</w:t>
      </w:r>
    </w:p>
    <w:p w14:paraId="35E8F986" w14:textId="77777777" w:rsidR="00515445" w:rsidRPr="00515445" w:rsidRDefault="00515445" w:rsidP="00515445">
      <w:pPr>
        <w:rPr>
          <w:lang w:val="vi-VN"/>
        </w:rPr>
      </w:pPr>
      <w:r w:rsidRPr="00515445">
        <w:rPr>
          <w:lang w:val="vi-VN"/>
        </w:rPr>
        <w:t xml:space="preserve">    }</w:t>
      </w:r>
    </w:p>
    <w:p w14:paraId="45B95B80" w14:textId="77777777" w:rsidR="00515445" w:rsidRPr="00515445" w:rsidRDefault="00515445" w:rsidP="00515445">
      <w:pPr>
        <w:rPr>
          <w:lang w:val="vi-VN"/>
        </w:rPr>
      </w:pPr>
      <w:r w:rsidRPr="00515445">
        <w:rPr>
          <w:lang w:val="vi-VN"/>
        </w:rPr>
        <w:t xml:space="preserve">  ]</w:t>
      </w:r>
    </w:p>
    <w:p w14:paraId="72F824D3" w14:textId="77777777" w:rsidR="00515445" w:rsidRPr="00515445" w:rsidRDefault="00515445" w:rsidP="00515445">
      <w:pPr>
        <w:rPr>
          <w:lang w:val="vi-VN"/>
        </w:rPr>
      </w:pPr>
      <w:r w:rsidRPr="00515445">
        <w:rPr>
          <w:lang w:val="vi-VN"/>
        </w:rPr>
        <w:lastRenderedPageBreak/>
        <w:t>}</w:t>
      </w:r>
    </w:p>
    <w:p w14:paraId="34A99F00" w14:textId="77777777" w:rsidR="00515445" w:rsidRPr="00515445" w:rsidRDefault="00515445" w:rsidP="00515445">
      <w:pPr>
        <w:rPr>
          <w:lang w:val="vi-VN"/>
        </w:rPr>
      </w:pPr>
      <w:r w:rsidRPr="00515445">
        <w:rPr>
          <w:lang w:val="vi-VN"/>
        </w:rPr>
        <w:t>-----------------------------</w:t>
      </w:r>
    </w:p>
    <w:p w14:paraId="6A458F80" w14:textId="77777777" w:rsidR="00515445" w:rsidRPr="00515445" w:rsidRDefault="00515445" w:rsidP="00515445">
      <w:pPr>
        <w:rPr>
          <w:lang w:val="vi-VN"/>
        </w:rPr>
      </w:pPr>
      <w:r w:rsidRPr="00515445">
        <w:rPr>
          <w:lang w:val="vi-VN"/>
        </w:rPr>
        <w:t xml:space="preserve">keyword: Verb 'nằm' </w:t>
      </w:r>
    </w:p>
    <w:p w14:paraId="099F0CCD" w14:textId="77777777" w:rsidR="00515445" w:rsidRPr="00515445" w:rsidRDefault="00515445" w:rsidP="00515445">
      <w:pPr>
        <w:rPr>
          <w:lang w:val="vi-VN"/>
        </w:rPr>
      </w:pPr>
      <w:r w:rsidRPr="00515445">
        <w:rPr>
          <w:lang w:val="vi-VN"/>
        </w:rPr>
        <w:t xml:space="preserve">PROMPT: Generate grammar explanation for following Vietnamese grammar point: Verb 'nằm' </w:t>
      </w:r>
    </w:p>
    <w:p w14:paraId="35BACC25" w14:textId="77777777" w:rsidR="00515445" w:rsidRPr="00515445" w:rsidRDefault="00515445" w:rsidP="00515445">
      <w:pPr>
        <w:rPr>
          <w:lang w:val="vi-VN"/>
        </w:rPr>
      </w:pPr>
      <w:r w:rsidRPr="00515445">
        <w:rPr>
          <w:lang w:val="vi-VN"/>
        </w:rPr>
        <w:t xml:space="preserve">RESPONSE: { </w:t>
      </w:r>
    </w:p>
    <w:p w14:paraId="5A367FB5" w14:textId="77777777" w:rsidR="00515445" w:rsidRPr="00515445" w:rsidRDefault="00515445" w:rsidP="00515445">
      <w:pPr>
        <w:rPr>
          <w:lang w:val="vi-VN"/>
        </w:rPr>
      </w:pPr>
      <w:r w:rsidRPr="00515445">
        <w:rPr>
          <w:lang w:val="vi-VN"/>
        </w:rPr>
        <w:t xml:space="preserve">  "title": "Verb 'nằm'", </w:t>
      </w:r>
    </w:p>
    <w:p w14:paraId="77CE1B8A" w14:textId="77777777" w:rsidR="00515445" w:rsidRPr="00515445" w:rsidRDefault="00515445" w:rsidP="00515445">
      <w:pPr>
        <w:rPr>
          <w:lang w:val="vi-VN"/>
        </w:rPr>
      </w:pPr>
      <w:r w:rsidRPr="00515445">
        <w:rPr>
          <w:lang w:val="vi-VN"/>
        </w:rPr>
        <w:t xml:space="preserve">  "short_explanation": "Used to indicate the position or state of lying down.", </w:t>
      </w:r>
    </w:p>
    <w:p w14:paraId="390386B4" w14:textId="77777777" w:rsidR="00515445" w:rsidRPr="00515445" w:rsidRDefault="00515445" w:rsidP="00515445">
      <w:pPr>
        <w:rPr>
          <w:lang w:val="vi-VN"/>
        </w:rPr>
      </w:pPr>
      <w:r w:rsidRPr="00515445">
        <w:rPr>
          <w:lang w:val="vi-VN"/>
        </w:rPr>
        <w:t xml:space="preserve">  "long_explanation": "The Vietnamese verb 'nằm' is used to express the position or state of lying down. It can be used in different contexts such as lying on a bed, lying down due to illness, or even to describe an object's position. This verb is simple yet essential in everyday conversation.", </w:t>
      </w:r>
    </w:p>
    <w:p w14:paraId="57536DBF" w14:textId="77777777" w:rsidR="00515445" w:rsidRPr="00515445" w:rsidRDefault="00515445" w:rsidP="00515445">
      <w:pPr>
        <w:rPr>
          <w:lang w:val="vi-VN"/>
        </w:rPr>
      </w:pPr>
      <w:r w:rsidRPr="00515445">
        <w:rPr>
          <w:lang w:val="vi-VN"/>
        </w:rPr>
        <w:t xml:space="preserve">  "formation": "subject + nằm + location/description of action", </w:t>
      </w:r>
    </w:p>
    <w:p w14:paraId="36A627BB" w14:textId="77777777" w:rsidR="00515445" w:rsidRPr="00515445" w:rsidRDefault="00515445" w:rsidP="00515445">
      <w:pPr>
        <w:rPr>
          <w:lang w:val="vi-VN"/>
        </w:rPr>
      </w:pPr>
      <w:r w:rsidRPr="00515445">
        <w:rPr>
          <w:lang w:val="vi-VN"/>
        </w:rPr>
        <w:t xml:space="preserve">  "examples": [ </w:t>
      </w:r>
    </w:p>
    <w:p w14:paraId="1F4F07A1" w14:textId="77777777" w:rsidR="00515445" w:rsidRPr="00515445" w:rsidRDefault="00515445" w:rsidP="00515445">
      <w:pPr>
        <w:rPr>
          <w:lang w:val="vi-VN"/>
        </w:rPr>
      </w:pPr>
      <w:r w:rsidRPr="00515445">
        <w:rPr>
          <w:lang w:val="vi-VN"/>
        </w:rPr>
        <w:t xml:space="preserve">    { </w:t>
      </w:r>
    </w:p>
    <w:p w14:paraId="35E46509" w14:textId="77777777" w:rsidR="00515445" w:rsidRPr="00515445" w:rsidRDefault="00515445" w:rsidP="00515445">
      <w:pPr>
        <w:rPr>
          <w:lang w:val="vi-VN"/>
        </w:rPr>
      </w:pPr>
      <w:r w:rsidRPr="00515445">
        <w:rPr>
          <w:lang w:val="vi-VN"/>
        </w:rPr>
        <w:t xml:space="preserve">      "vn": "Cô ấy đang nằm trên giường.", </w:t>
      </w:r>
    </w:p>
    <w:p w14:paraId="1604D0EE" w14:textId="77777777" w:rsidR="00515445" w:rsidRPr="00515445" w:rsidRDefault="00515445" w:rsidP="00515445">
      <w:pPr>
        <w:rPr>
          <w:lang w:val="vi-VN"/>
        </w:rPr>
      </w:pPr>
      <w:r w:rsidRPr="00515445">
        <w:rPr>
          <w:lang w:val="vi-VN"/>
        </w:rPr>
        <w:t xml:space="preserve">      "en": "She is lying on the bed." </w:t>
      </w:r>
    </w:p>
    <w:p w14:paraId="51CFF8F3" w14:textId="77777777" w:rsidR="00515445" w:rsidRPr="00515445" w:rsidRDefault="00515445" w:rsidP="00515445">
      <w:pPr>
        <w:rPr>
          <w:lang w:val="vi-VN"/>
        </w:rPr>
      </w:pPr>
      <w:r w:rsidRPr="00515445">
        <w:rPr>
          <w:lang w:val="vi-VN"/>
        </w:rPr>
        <w:t xml:space="preserve">    }, </w:t>
      </w:r>
    </w:p>
    <w:p w14:paraId="328E6ED9" w14:textId="77777777" w:rsidR="00515445" w:rsidRPr="00515445" w:rsidRDefault="00515445" w:rsidP="00515445">
      <w:pPr>
        <w:rPr>
          <w:lang w:val="vi-VN"/>
        </w:rPr>
      </w:pPr>
      <w:r w:rsidRPr="00515445">
        <w:rPr>
          <w:lang w:val="vi-VN"/>
        </w:rPr>
        <w:t xml:space="preserve">    { </w:t>
      </w:r>
    </w:p>
    <w:p w14:paraId="1D3F5C3E" w14:textId="77777777" w:rsidR="00515445" w:rsidRPr="00515445" w:rsidRDefault="00515445" w:rsidP="00515445">
      <w:pPr>
        <w:rPr>
          <w:lang w:val="vi-VN"/>
        </w:rPr>
      </w:pPr>
      <w:r w:rsidRPr="00515445">
        <w:rPr>
          <w:lang w:val="vi-VN"/>
        </w:rPr>
        <w:t xml:space="preserve">      "vn": "Chiếc áo của tôi nằm ở dưới gầm giường.", </w:t>
      </w:r>
    </w:p>
    <w:p w14:paraId="22C26F19" w14:textId="77777777" w:rsidR="00515445" w:rsidRPr="00515445" w:rsidRDefault="00515445" w:rsidP="00515445">
      <w:pPr>
        <w:rPr>
          <w:lang w:val="vi-VN"/>
        </w:rPr>
      </w:pPr>
      <w:r w:rsidRPr="00515445">
        <w:rPr>
          <w:lang w:val="vi-VN"/>
        </w:rPr>
        <w:t xml:space="preserve">      "en": "My shirt is lying under the bed." </w:t>
      </w:r>
    </w:p>
    <w:p w14:paraId="182CCAE1" w14:textId="77777777" w:rsidR="00515445" w:rsidRPr="00515445" w:rsidRDefault="00515445" w:rsidP="00515445">
      <w:pPr>
        <w:rPr>
          <w:lang w:val="vi-VN"/>
        </w:rPr>
      </w:pPr>
      <w:r w:rsidRPr="00515445">
        <w:rPr>
          <w:lang w:val="vi-VN"/>
        </w:rPr>
        <w:t xml:space="preserve">    }, </w:t>
      </w:r>
    </w:p>
    <w:p w14:paraId="096FE771" w14:textId="77777777" w:rsidR="00515445" w:rsidRPr="00515445" w:rsidRDefault="00515445" w:rsidP="00515445">
      <w:pPr>
        <w:rPr>
          <w:lang w:val="vi-VN"/>
        </w:rPr>
      </w:pPr>
      <w:r w:rsidRPr="00515445">
        <w:rPr>
          <w:lang w:val="vi-VN"/>
        </w:rPr>
        <w:t xml:space="preserve">    { </w:t>
      </w:r>
    </w:p>
    <w:p w14:paraId="250E9B64" w14:textId="77777777" w:rsidR="00515445" w:rsidRPr="00515445" w:rsidRDefault="00515445" w:rsidP="00515445">
      <w:pPr>
        <w:rPr>
          <w:lang w:val="vi-VN"/>
        </w:rPr>
      </w:pPr>
      <w:r w:rsidRPr="00515445">
        <w:rPr>
          <w:lang w:val="vi-VN"/>
        </w:rPr>
        <w:t xml:space="preserve">      "vn": "Cậu bé nằm ốm suốt tuần qua.", </w:t>
      </w:r>
    </w:p>
    <w:p w14:paraId="3C6C0DCA" w14:textId="77777777" w:rsidR="00515445" w:rsidRPr="00515445" w:rsidRDefault="00515445" w:rsidP="00515445">
      <w:pPr>
        <w:rPr>
          <w:lang w:val="vi-VN"/>
        </w:rPr>
      </w:pPr>
      <w:r w:rsidRPr="00515445">
        <w:rPr>
          <w:lang w:val="vi-VN"/>
        </w:rPr>
        <w:t xml:space="preserve">      "en": "The boy has been lying sick all last week." </w:t>
      </w:r>
    </w:p>
    <w:p w14:paraId="1859DCA5" w14:textId="77777777" w:rsidR="00515445" w:rsidRPr="00515445" w:rsidRDefault="00515445" w:rsidP="00515445">
      <w:pPr>
        <w:rPr>
          <w:lang w:val="vi-VN"/>
        </w:rPr>
      </w:pPr>
      <w:r w:rsidRPr="00515445">
        <w:rPr>
          <w:lang w:val="vi-VN"/>
        </w:rPr>
        <w:t xml:space="preserve">    }, </w:t>
      </w:r>
    </w:p>
    <w:p w14:paraId="4A726CC0" w14:textId="77777777" w:rsidR="00515445" w:rsidRPr="00515445" w:rsidRDefault="00515445" w:rsidP="00515445">
      <w:pPr>
        <w:rPr>
          <w:lang w:val="vi-VN"/>
        </w:rPr>
      </w:pPr>
      <w:r w:rsidRPr="00515445">
        <w:rPr>
          <w:lang w:val="vi-VN"/>
        </w:rPr>
        <w:t xml:space="preserve">    { </w:t>
      </w:r>
    </w:p>
    <w:p w14:paraId="22C2CE2E" w14:textId="77777777" w:rsidR="00515445" w:rsidRPr="00515445" w:rsidRDefault="00515445" w:rsidP="00515445">
      <w:pPr>
        <w:rPr>
          <w:lang w:val="vi-VN"/>
        </w:rPr>
      </w:pPr>
      <w:r w:rsidRPr="00515445">
        <w:rPr>
          <w:lang w:val="vi-VN"/>
        </w:rPr>
        <w:t xml:space="preserve">      "vn": "Sách của bạn đang nằm trên bàn.", </w:t>
      </w:r>
    </w:p>
    <w:p w14:paraId="266C78AE" w14:textId="77777777" w:rsidR="00515445" w:rsidRPr="00515445" w:rsidRDefault="00515445" w:rsidP="00515445">
      <w:pPr>
        <w:rPr>
          <w:lang w:val="vi-VN"/>
        </w:rPr>
      </w:pPr>
      <w:r w:rsidRPr="00515445">
        <w:rPr>
          <w:lang w:val="vi-VN"/>
        </w:rPr>
        <w:t xml:space="preserve">      "en": "Your book is lying on the table." </w:t>
      </w:r>
    </w:p>
    <w:p w14:paraId="2A5E6701" w14:textId="77777777" w:rsidR="00515445" w:rsidRPr="00515445" w:rsidRDefault="00515445" w:rsidP="00515445">
      <w:pPr>
        <w:rPr>
          <w:lang w:val="vi-VN"/>
        </w:rPr>
      </w:pPr>
      <w:r w:rsidRPr="00515445">
        <w:rPr>
          <w:lang w:val="vi-VN"/>
        </w:rPr>
        <w:t xml:space="preserve">    } </w:t>
      </w:r>
    </w:p>
    <w:p w14:paraId="02A26942" w14:textId="77777777" w:rsidR="00515445" w:rsidRPr="00515445" w:rsidRDefault="00515445" w:rsidP="00515445">
      <w:pPr>
        <w:rPr>
          <w:lang w:val="vi-VN"/>
        </w:rPr>
      </w:pPr>
      <w:r w:rsidRPr="00515445">
        <w:rPr>
          <w:lang w:val="vi-VN"/>
        </w:rPr>
        <w:t xml:space="preserve">  ] </w:t>
      </w:r>
    </w:p>
    <w:p w14:paraId="2BACBEED" w14:textId="77777777" w:rsidR="00515445" w:rsidRPr="00515445" w:rsidRDefault="00515445" w:rsidP="00515445">
      <w:pPr>
        <w:rPr>
          <w:lang w:val="vi-VN"/>
        </w:rPr>
      </w:pPr>
      <w:r w:rsidRPr="00515445">
        <w:rPr>
          <w:lang w:val="vi-VN"/>
        </w:rPr>
        <w:t>}</w:t>
      </w:r>
    </w:p>
    <w:p w14:paraId="1D255B8D" w14:textId="77777777" w:rsidR="00515445" w:rsidRPr="00515445" w:rsidRDefault="00515445" w:rsidP="00515445">
      <w:pPr>
        <w:rPr>
          <w:lang w:val="vi-VN"/>
        </w:rPr>
      </w:pPr>
      <w:r w:rsidRPr="00515445">
        <w:rPr>
          <w:lang w:val="vi-VN"/>
        </w:rPr>
        <w:t>-----------------------------</w:t>
      </w:r>
    </w:p>
    <w:p w14:paraId="3D35E559" w14:textId="77777777" w:rsidR="00515445" w:rsidRPr="00515445" w:rsidRDefault="00515445" w:rsidP="00515445">
      <w:pPr>
        <w:rPr>
          <w:lang w:val="vi-VN"/>
        </w:rPr>
      </w:pPr>
      <w:r w:rsidRPr="00515445">
        <w:rPr>
          <w:lang w:val="vi-VN"/>
        </w:rPr>
        <w:t xml:space="preserve">keyword: Verb 'nghe' </w:t>
      </w:r>
    </w:p>
    <w:p w14:paraId="57AC58DA" w14:textId="77777777" w:rsidR="00515445" w:rsidRPr="00515445" w:rsidRDefault="00515445" w:rsidP="00515445">
      <w:pPr>
        <w:rPr>
          <w:lang w:val="vi-VN"/>
        </w:rPr>
      </w:pPr>
      <w:r w:rsidRPr="00515445">
        <w:rPr>
          <w:lang w:val="vi-VN"/>
        </w:rPr>
        <w:t xml:space="preserve">PROMPT: Generate grammar explanation for following Vietnamese grammar point: Verb 'nghe' </w:t>
      </w:r>
    </w:p>
    <w:p w14:paraId="09D99504" w14:textId="77777777" w:rsidR="00515445" w:rsidRPr="00515445" w:rsidRDefault="00515445" w:rsidP="00515445">
      <w:pPr>
        <w:rPr>
          <w:lang w:val="vi-VN"/>
        </w:rPr>
      </w:pPr>
      <w:r w:rsidRPr="00515445">
        <w:rPr>
          <w:lang w:val="vi-VN"/>
        </w:rPr>
        <w:t xml:space="preserve">RESPONSE: { </w:t>
      </w:r>
    </w:p>
    <w:p w14:paraId="7B366A8E" w14:textId="77777777" w:rsidR="00515445" w:rsidRPr="00515445" w:rsidRDefault="00515445" w:rsidP="00515445">
      <w:pPr>
        <w:rPr>
          <w:lang w:val="vi-VN"/>
        </w:rPr>
      </w:pPr>
      <w:r w:rsidRPr="00515445">
        <w:rPr>
          <w:lang w:val="vi-VN"/>
        </w:rPr>
        <w:t xml:space="preserve">  "title": "Verb 'nghe'", </w:t>
      </w:r>
    </w:p>
    <w:p w14:paraId="71A2BAF3" w14:textId="77777777" w:rsidR="00515445" w:rsidRPr="00515445" w:rsidRDefault="00515445" w:rsidP="00515445">
      <w:pPr>
        <w:rPr>
          <w:lang w:val="vi-VN"/>
        </w:rPr>
      </w:pPr>
      <w:r w:rsidRPr="00515445">
        <w:rPr>
          <w:lang w:val="vi-VN"/>
        </w:rPr>
        <w:t xml:space="preserve">  "short_explanation": "Used to represent the action of listening or hearing in Vietnamese.", </w:t>
      </w:r>
    </w:p>
    <w:p w14:paraId="0AEAF5BD" w14:textId="77777777" w:rsidR="00515445" w:rsidRPr="00515445" w:rsidRDefault="00515445" w:rsidP="00515445">
      <w:pPr>
        <w:rPr>
          <w:lang w:val="vi-VN"/>
        </w:rPr>
      </w:pPr>
      <w:r w:rsidRPr="00515445">
        <w:rPr>
          <w:lang w:val="vi-VN"/>
        </w:rPr>
        <w:t xml:space="preserve">  "long_explanation": "The Vietnamese verb 'nghe' translates to 'listen' or 'hear' in English. This verb is used to describe the action of giving attention to sound or action. It's a common verb in Vietnamese and is used in many different contexts.", </w:t>
      </w:r>
    </w:p>
    <w:p w14:paraId="72E21811" w14:textId="77777777" w:rsidR="00515445" w:rsidRPr="00515445" w:rsidRDefault="00515445" w:rsidP="00515445">
      <w:pPr>
        <w:rPr>
          <w:lang w:val="vi-VN"/>
        </w:rPr>
      </w:pPr>
      <w:r w:rsidRPr="00515445">
        <w:rPr>
          <w:lang w:val="vi-VN"/>
        </w:rPr>
        <w:t xml:space="preserve">  "formation": "example of grammar formation for given grammar point", </w:t>
      </w:r>
    </w:p>
    <w:p w14:paraId="66C23E28" w14:textId="77777777" w:rsidR="00515445" w:rsidRPr="00515445" w:rsidRDefault="00515445" w:rsidP="00515445">
      <w:pPr>
        <w:rPr>
          <w:lang w:val="vi-VN"/>
        </w:rPr>
      </w:pPr>
      <w:r w:rsidRPr="00515445">
        <w:rPr>
          <w:lang w:val="vi-VN"/>
        </w:rPr>
        <w:t xml:space="preserve">  "examples": [ </w:t>
      </w:r>
    </w:p>
    <w:p w14:paraId="44D779A5" w14:textId="77777777" w:rsidR="00515445" w:rsidRPr="00515445" w:rsidRDefault="00515445" w:rsidP="00515445">
      <w:pPr>
        <w:rPr>
          <w:lang w:val="vi-VN"/>
        </w:rPr>
      </w:pPr>
      <w:r w:rsidRPr="00515445">
        <w:rPr>
          <w:lang w:val="vi-VN"/>
        </w:rPr>
        <w:t xml:space="preserve">    { </w:t>
      </w:r>
    </w:p>
    <w:p w14:paraId="1962851D" w14:textId="040C6FB7" w:rsidR="00515445" w:rsidRPr="00515445" w:rsidRDefault="00515445" w:rsidP="00515445">
      <w:pPr>
        <w:rPr>
          <w:lang w:val="vi-VN"/>
        </w:rPr>
      </w:pPr>
      <w:r w:rsidRPr="00515445">
        <w:rPr>
          <w:lang w:val="vi-VN"/>
        </w:rPr>
        <w:t xml:space="preserve">      "vn": "</w:t>
      </w:r>
      <w:ins w:id="143" w:author="LOGTO" w:date="2023-10-15T13:26:00Z">
        <w:r w:rsidR="003F05A7">
          <w:t>Hằng ngày, trước khi đi ngủ</w:t>
        </w:r>
      </w:ins>
      <w:del w:id="144" w:author="LOGTO" w:date="2023-10-15T13:26:00Z">
        <w:r w:rsidRPr="00515445" w:rsidDel="003F05A7">
          <w:rPr>
            <w:lang w:val="vi-VN"/>
          </w:rPr>
          <w:delText>T</w:delText>
        </w:r>
      </w:del>
      <w:ins w:id="145" w:author="LOGTO" w:date="2023-10-15T13:26:00Z">
        <w:r w:rsidR="003F05A7">
          <w:t>t</w:t>
        </w:r>
      </w:ins>
      <w:r w:rsidRPr="00515445">
        <w:rPr>
          <w:lang w:val="vi-VN"/>
        </w:rPr>
        <w:t xml:space="preserve">ôi </w:t>
      </w:r>
      <w:ins w:id="146" w:author="LOGTO" w:date="2023-10-15T13:26:00Z">
        <w:r w:rsidR="003F05A7">
          <w:t xml:space="preserve">đều </w:t>
        </w:r>
      </w:ins>
      <w:r w:rsidRPr="00515445">
        <w:rPr>
          <w:lang w:val="vi-VN"/>
        </w:rPr>
        <w:t>nghe nhạc</w:t>
      </w:r>
      <w:del w:id="147" w:author="LOGTO" w:date="2023-10-15T13:27:00Z">
        <w:r w:rsidRPr="00515445" w:rsidDel="003F05A7">
          <w:rPr>
            <w:lang w:val="vi-VN"/>
          </w:rPr>
          <w:delText xml:space="preserve"> mỗi ngày trước khi đi ngủ</w:delText>
        </w:r>
      </w:del>
      <w:r w:rsidRPr="00515445">
        <w:rPr>
          <w:lang w:val="vi-VN"/>
        </w:rPr>
        <w:t xml:space="preserve">.", </w:t>
      </w:r>
    </w:p>
    <w:p w14:paraId="739958AA" w14:textId="77777777" w:rsidR="00515445" w:rsidRPr="00515445" w:rsidRDefault="00515445" w:rsidP="00515445">
      <w:pPr>
        <w:rPr>
          <w:lang w:val="vi-VN"/>
        </w:rPr>
      </w:pPr>
      <w:r w:rsidRPr="00515445">
        <w:rPr>
          <w:lang w:val="vi-VN"/>
        </w:rPr>
        <w:lastRenderedPageBreak/>
        <w:t xml:space="preserve">      "en": "I listen to music every day before I go to bed." </w:t>
      </w:r>
    </w:p>
    <w:p w14:paraId="5CEB5543" w14:textId="77777777" w:rsidR="00515445" w:rsidRPr="00515445" w:rsidRDefault="00515445" w:rsidP="00515445">
      <w:pPr>
        <w:rPr>
          <w:lang w:val="vi-VN"/>
        </w:rPr>
      </w:pPr>
      <w:r w:rsidRPr="00515445">
        <w:rPr>
          <w:lang w:val="vi-VN"/>
        </w:rPr>
        <w:t xml:space="preserve">    }, </w:t>
      </w:r>
    </w:p>
    <w:p w14:paraId="4B32CD92" w14:textId="77777777" w:rsidR="00515445" w:rsidRPr="00515445" w:rsidRDefault="00515445" w:rsidP="00515445">
      <w:pPr>
        <w:rPr>
          <w:lang w:val="vi-VN"/>
        </w:rPr>
      </w:pPr>
      <w:r w:rsidRPr="00515445">
        <w:rPr>
          <w:lang w:val="vi-VN"/>
        </w:rPr>
        <w:t xml:space="preserve">    { </w:t>
      </w:r>
    </w:p>
    <w:p w14:paraId="770538E5" w14:textId="77A923AF" w:rsidR="00515445" w:rsidRPr="00515445" w:rsidRDefault="00515445" w:rsidP="00515445">
      <w:pPr>
        <w:rPr>
          <w:lang w:val="vi-VN"/>
        </w:rPr>
      </w:pPr>
      <w:r w:rsidRPr="00515445">
        <w:rPr>
          <w:lang w:val="vi-VN"/>
        </w:rPr>
        <w:t xml:space="preserve">      "vn": "Bạn có nghe</w:t>
      </w:r>
      <w:ins w:id="148" w:author="LOGTO" w:date="2023-10-15T13:26:00Z">
        <w:r w:rsidR="003F05A7">
          <w:t xml:space="preserve"> thấy</w:t>
        </w:r>
      </w:ins>
      <w:r w:rsidRPr="00515445">
        <w:rPr>
          <w:lang w:val="vi-VN"/>
        </w:rPr>
        <w:t xml:space="preserve"> tiếng chuông không?", </w:t>
      </w:r>
    </w:p>
    <w:p w14:paraId="1E64A7BF" w14:textId="77777777" w:rsidR="00515445" w:rsidRPr="00515445" w:rsidRDefault="00515445" w:rsidP="00515445">
      <w:pPr>
        <w:rPr>
          <w:lang w:val="vi-VN"/>
        </w:rPr>
      </w:pPr>
      <w:r w:rsidRPr="00515445">
        <w:rPr>
          <w:lang w:val="vi-VN"/>
        </w:rPr>
        <w:t xml:space="preserve">      "en": "Do you hear the bell sound?" </w:t>
      </w:r>
    </w:p>
    <w:p w14:paraId="16841C49" w14:textId="77777777" w:rsidR="00515445" w:rsidRPr="00515445" w:rsidRDefault="00515445" w:rsidP="00515445">
      <w:pPr>
        <w:rPr>
          <w:lang w:val="vi-VN"/>
        </w:rPr>
      </w:pPr>
      <w:r w:rsidRPr="00515445">
        <w:rPr>
          <w:lang w:val="vi-VN"/>
        </w:rPr>
        <w:t xml:space="preserve">    }, </w:t>
      </w:r>
    </w:p>
    <w:p w14:paraId="653DE473" w14:textId="77777777" w:rsidR="00515445" w:rsidRPr="00515445" w:rsidRDefault="00515445" w:rsidP="00515445">
      <w:pPr>
        <w:rPr>
          <w:lang w:val="vi-VN"/>
        </w:rPr>
      </w:pPr>
      <w:r w:rsidRPr="00515445">
        <w:rPr>
          <w:lang w:val="vi-VN"/>
        </w:rPr>
        <w:t xml:space="preserve">    { </w:t>
      </w:r>
    </w:p>
    <w:p w14:paraId="1271F801" w14:textId="77777777" w:rsidR="00515445" w:rsidRPr="00515445" w:rsidRDefault="00515445" w:rsidP="00515445">
      <w:pPr>
        <w:rPr>
          <w:lang w:val="vi-VN"/>
        </w:rPr>
      </w:pPr>
      <w:r w:rsidRPr="00515445">
        <w:rPr>
          <w:lang w:val="vi-VN"/>
        </w:rPr>
        <w:t xml:space="preserve">      "vn": "Mẹ của tôi luôn nghe tin tức buổi sáng.", </w:t>
      </w:r>
    </w:p>
    <w:p w14:paraId="39440B3E" w14:textId="77777777" w:rsidR="00515445" w:rsidRPr="00515445" w:rsidRDefault="00515445" w:rsidP="00515445">
      <w:pPr>
        <w:rPr>
          <w:lang w:val="vi-VN"/>
        </w:rPr>
      </w:pPr>
      <w:r w:rsidRPr="00515445">
        <w:rPr>
          <w:lang w:val="vi-VN"/>
        </w:rPr>
        <w:t xml:space="preserve">      "en": "My mother always listens to the news in the morning." </w:t>
      </w:r>
    </w:p>
    <w:p w14:paraId="02700AF1" w14:textId="77777777" w:rsidR="00515445" w:rsidRPr="00515445" w:rsidRDefault="00515445" w:rsidP="00515445">
      <w:pPr>
        <w:rPr>
          <w:lang w:val="vi-VN"/>
        </w:rPr>
      </w:pPr>
      <w:r w:rsidRPr="00515445">
        <w:rPr>
          <w:lang w:val="vi-VN"/>
        </w:rPr>
        <w:t xml:space="preserve">    }, </w:t>
      </w:r>
    </w:p>
    <w:p w14:paraId="1F60629F" w14:textId="77777777" w:rsidR="00515445" w:rsidRPr="00515445" w:rsidRDefault="00515445" w:rsidP="00515445">
      <w:pPr>
        <w:rPr>
          <w:lang w:val="vi-VN"/>
        </w:rPr>
      </w:pPr>
      <w:r w:rsidRPr="00515445">
        <w:rPr>
          <w:lang w:val="vi-VN"/>
        </w:rPr>
        <w:t xml:space="preserve">    { </w:t>
      </w:r>
    </w:p>
    <w:p w14:paraId="4FB4218A" w14:textId="1F8BF404" w:rsidR="00515445" w:rsidRPr="00515445" w:rsidRDefault="00515445" w:rsidP="00515445">
      <w:pPr>
        <w:rPr>
          <w:lang w:val="vi-VN"/>
        </w:rPr>
      </w:pPr>
      <w:r w:rsidRPr="00515445">
        <w:rPr>
          <w:lang w:val="vi-VN"/>
        </w:rPr>
        <w:t xml:space="preserve">      "vn": "Hãy nghe tôi</w:t>
      </w:r>
      <w:ins w:id="149" w:author="LOGTO" w:date="2023-10-15T13:27:00Z">
        <w:r w:rsidR="00177A2F">
          <w:t xml:space="preserve"> nói</w:t>
        </w:r>
      </w:ins>
      <w:r w:rsidRPr="00515445">
        <w:rPr>
          <w:lang w:val="vi-VN"/>
        </w:rPr>
        <w:t xml:space="preserve">, tôi có điều này muốn nói với bạn.", </w:t>
      </w:r>
    </w:p>
    <w:p w14:paraId="4C778951" w14:textId="77777777" w:rsidR="00515445" w:rsidRPr="00515445" w:rsidRDefault="00515445" w:rsidP="00515445">
      <w:pPr>
        <w:rPr>
          <w:lang w:val="vi-VN"/>
        </w:rPr>
      </w:pPr>
      <w:r w:rsidRPr="00515445">
        <w:rPr>
          <w:lang w:val="vi-VN"/>
        </w:rPr>
        <w:t xml:space="preserve">      "en": "Listen to me, I have something to say to you." </w:t>
      </w:r>
    </w:p>
    <w:p w14:paraId="20DBCEA1" w14:textId="77777777" w:rsidR="00515445" w:rsidRPr="00515445" w:rsidRDefault="00515445" w:rsidP="00515445">
      <w:pPr>
        <w:rPr>
          <w:lang w:val="vi-VN"/>
        </w:rPr>
      </w:pPr>
      <w:r w:rsidRPr="00515445">
        <w:rPr>
          <w:lang w:val="vi-VN"/>
        </w:rPr>
        <w:t xml:space="preserve">    } </w:t>
      </w:r>
    </w:p>
    <w:p w14:paraId="2B92C70A" w14:textId="77777777" w:rsidR="00515445" w:rsidRPr="00515445" w:rsidRDefault="00515445" w:rsidP="00515445">
      <w:pPr>
        <w:rPr>
          <w:lang w:val="vi-VN"/>
        </w:rPr>
      </w:pPr>
      <w:r w:rsidRPr="00515445">
        <w:rPr>
          <w:lang w:val="vi-VN"/>
        </w:rPr>
        <w:t xml:space="preserve">  ] </w:t>
      </w:r>
    </w:p>
    <w:p w14:paraId="38EA883A" w14:textId="77777777" w:rsidR="00515445" w:rsidRPr="00515445" w:rsidRDefault="00515445" w:rsidP="00515445">
      <w:pPr>
        <w:rPr>
          <w:lang w:val="vi-VN"/>
        </w:rPr>
      </w:pPr>
      <w:r w:rsidRPr="00515445">
        <w:rPr>
          <w:lang w:val="vi-VN"/>
        </w:rPr>
        <w:t>}</w:t>
      </w:r>
    </w:p>
    <w:p w14:paraId="1878D863" w14:textId="77777777" w:rsidR="00515445" w:rsidRPr="00515445" w:rsidRDefault="00515445" w:rsidP="00515445">
      <w:pPr>
        <w:rPr>
          <w:lang w:val="vi-VN"/>
        </w:rPr>
      </w:pPr>
      <w:r w:rsidRPr="00515445">
        <w:rPr>
          <w:lang w:val="vi-VN"/>
        </w:rPr>
        <w:t>-----------------------------</w:t>
      </w:r>
    </w:p>
    <w:p w14:paraId="6F121418" w14:textId="77777777" w:rsidR="00515445" w:rsidRPr="00515445" w:rsidRDefault="00515445" w:rsidP="00515445">
      <w:pPr>
        <w:rPr>
          <w:lang w:val="vi-VN"/>
        </w:rPr>
      </w:pPr>
      <w:r w:rsidRPr="00515445">
        <w:rPr>
          <w:lang w:val="vi-VN"/>
        </w:rPr>
        <w:t xml:space="preserve">keyword: Verb 'nghe nói' </w:t>
      </w:r>
    </w:p>
    <w:p w14:paraId="2399DD86" w14:textId="77777777" w:rsidR="00515445" w:rsidRPr="00515445" w:rsidRDefault="00515445" w:rsidP="00515445">
      <w:pPr>
        <w:rPr>
          <w:lang w:val="vi-VN"/>
        </w:rPr>
      </w:pPr>
      <w:r w:rsidRPr="00515445">
        <w:rPr>
          <w:lang w:val="vi-VN"/>
        </w:rPr>
        <w:t xml:space="preserve">PROMPT: Generate grammar explanation for following Vietnamese grammar point: Verb 'nghe nói' </w:t>
      </w:r>
    </w:p>
    <w:p w14:paraId="60D41A72" w14:textId="77777777" w:rsidR="00515445" w:rsidRPr="00515445" w:rsidRDefault="00515445" w:rsidP="00515445">
      <w:pPr>
        <w:rPr>
          <w:lang w:val="vi-VN"/>
        </w:rPr>
      </w:pPr>
      <w:r w:rsidRPr="00515445">
        <w:rPr>
          <w:lang w:val="vi-VN"/>
        </w:rPr>
        <w:t xml:space="preserve">RESPONSE: { </w:t>
      </w:r>
    </w:p>
    <w:p w14:paraId="44076D2B" w14:textId="77777777" w:rsidR="00515445" w:rsidRPr="00515445" w:rsidRDefault="00515445" w:rsidP="00515445">
      <w:pPr>
        <w:rPr>
          <w:lang w:val="vi-VN"/>
        </w:rPr>
      </w:pPr>
      <w:r w:rsidRPr="00515445">
        <w:rPr>
          <w:lang w:val="vi-VN"/>
        </w:rPr>
        <w:t xml:space="preserve">  "title": "Verb 'nghe nói'", </w:t>
      </w:r>
    </w:p>
    <w:p w14:paraId="6BF3D7B8" w14:textId="77777777" w:rsidR="00515445" w:rsidRPr="00515445" w:rsidRDefault="00515445" w:rsidP="00515445">
      <w:pPr>
        <w:rPr>
          <w:lang w:val="vi-VN"/>
        </w:rPr>
      </w:pPr>
      <w:r w:rsidRPr="00515445">
        <w:rPr>
          <w:lang w:val="vi-VN"/>
        </w:rPr>
        <w:t xml:space="preserve">  "short_explanation": "This is a compound verb that translates to 'hear say' or 'heard that'.", </w:t>
      </w:r>
    </w:p>
    <w:p w14:paraId="04A7AA87" w14:textId="77777777" w:rsidR="00515445" w:rsidRPr="00515445" w:rsidRDefault="00515445" w:rsidP="00515445">
      <w:pPr>
        <w:rPr>
          <w:lang w:val="vi-VN"/>
        </w:rPr>
      </w:pPr>
      <w:r w:rsidRPr="00515445">
        <w:rPr>
          <w:lang w:val="vi-VN"/>
        </w:rPr>
        <w:t xml:space="preserve">  "long_explanation": "The Vietnamese verb 'nghe nói' is a compound verb that's equivalent to 'hear say' or 'heard that' in English. This verb is used when conveying information that the speaker has heard or found out indirectly, rather than witnessing or experiencing it firsthand.", </w:t>
      </w:r>
    </w:p>
    <w:p w14:paraId="2F45BA1C" w14:textId="77777777" w:rsidR="00515445" w:rsidRPr="00515445" w:rsidRDefault="00515445" w:rsidP="00515445">
      <w:pPr>
        <w:rPr>
          <w:lang w:val="vi-VN"/>
        </w:rPr>
      </w:pPr>
      <w:r w:rsidRPr="00515445">
        <w:rPr>
          <w:lang w:val="vi-VN"/>
        </w:rPr>
        <w:t xml:space="preserve">  "formation": "subject + 'nghe nói' + information or clause", </w:t>
      </w:r>
    </w:p>
    <w:p w14:paraId="21019F70" w14:textId="77777777" w:rsidR="00515445" w:rsidRPr="00515445" w:rsidRDefault="00515445" w:rsidP="00515445">
      <w:pPr>
        <w:rPr>
          <w:lang w:val="vi-VN"/>
        </w:rPr>
      </w:pPr>
      <w:r w:rsidRPr="00515445">
        <w:rPr>
          <w:lang w:val="vi-VN"/>
        </w:rPr>
        <w:t xml:space="preserve">  "examples": [ </w:t>
      </w:r>
    </w:p>
    <w:p w14:paraId="564E484E" w14:textId="77777777" w:rsidR="00515445" w:rsidRPr="00515445" w:rsidRDefault="00515445" w:rsidP="00515445">
      <w:pPr>
        <w:rPr>
          <w:lang w:val="vi-VN"/>
        </w:rPr>
      </w:pPr>
      <w:r w:rsidRPr="00515445">
        <w:rPr>
          <w:lang w:val="vi-VN"/>
        </w:rPr>
        <w:t xml:space="preserve">    { </w:t>
      </w:r>
    </w:p>
    <w:p w14:paraId="1438B028" w14:textId="77777777" w:rsidR="00515445" w:rsidRPr="00515445" w:rsidRDefault="00515445" w:rsidP="00515445">
      <w:pPr>
        <w:rPr>
          <w:lang w:val="vi-VN"/>
        </w:rPr>
      </w:pPr>
      <w:r w:rsidRPr="00515445">
        <w:rPr>
          <w:lang w:val="vi-VN"/>
        </w:rPr>
        <w:t xml:space="preserve">      "vn": "Tôi nghe nói rằng bạn sẽ chuyển công việc. Điều đó có đúng không?", </w:t>
      </w:r>
    </w:p>
    <w:p w14:paraId="5DCA9D83" w14:textId="77777777" w:rsidR="00515445" w:rsidRPr="00515445" w:rsidRDefault="00515445" w:rsidP="00515445">
      <w:pPr>
        <w:rPr>
          <w:lang w:val="vi-VN"/>
        </w:rPr>
      </w:pPr>
      <w:r w:rsidRPr="00515445">
        <w:rPr>
          <w:lang w:val="vi-VN"/>
        </w:rPr>
        <w:t xml:space="preserve">      "en": "I heard that you're changing jobs. Is that true?" </w:t>
      </w:r>
    </w:p>
    <w:p w14:paraId="41098029" w14:textId="77777777" w:rsidR="00515445" w:rsidRPr="00515445" w:rsidRDefault="00515445" w:rsidP="00515445">
      <w:pPr>
        <w:rPr>
          <w:lang w:val="vi-VN"/>
        </w:rPr>
      </w:pPr>
      <w:r w:rsidRPr="00515445">
        <w:rPr>
          <w:lang w:val="vi-VN"/>
        </w:rPr>
        <w:t xml:space="preserve">    }, </w:t>
      </w:r>
    </w:p>
    <w:p w14:paraId="24866902" w14:textId="77777777" w:rsidR="00515445" w:rsidRPr="00515445" w:rsidRDefault="00515445" w:rsidP="00515445">
      <w:pPr>
        <w:rPr>
          <w:lang w:val="vi-VN"/>
        </w:rPr>
      </w:pPr>
      <w:r w:rsidRPr="00515445">
        <w:rPr>
          <w:lang w:val="vi-VN"/>
        </w:rPr>
        <w:t xml:space="preserve">    { </w:t>
      </w:r>
    </w:p>
    <w:p w14:paraId="53772979" w14:textId="77777777" w:rsidR="00515445" w:rsidRPr="00515445" w:rsidRDefault="00515445" w:rsidP="00515445">
      <w:pPr>
        <w:rPr>
          <w:lang w:val="vi-VN"/>
        </w:rPr>
      </w:pPr>
      <w:r w:rsidRPr="00515445">
        <w:rPr>
          <w:lang w:val="vi-VN"/>
        </w:rPr>
        <w:t xml:space="preserve">      "vn": "Nghe nói cô ấy đã kết hôn với một doanh nhân nổi tiếng.", </w:t>
      </w:r>
    </w:p>
    <w:p w14:paraId="1D7EE631" w14:textId="77777777" w:rsidR="00515445" w:rsidRPr="00515445" w:rsidRDefault="00515445" w:rsidP="00515445">
      <w:pPr>
        <w:rPr>
          <w:lang w:val="vi-VN"/>
        </w:rPr>
      </w:pPr>
      <w:r w:rsidRPr="00515445">
        <w:rPr>
          <w:lang w:val="vi-VN"/>
        </w:rPr>
        <w:t xml:space="preserve">      "en": "I heard say she got married to a famous businessman." </w:t>
      </w:r>
    </w:p>
    <w:p w14:paraId="2851BA79" w14:textId="77777777" w:rsidR="00515445" w:rsidRPr="00515445" w:rsidRDefault="00515445" w:rsidP="00515445">
      <w:pPr>
        <w:rPr>
          <w:lang w:val="vi-VN"/>
        </w:rPr>
      </w:pPr>
      <w:r w:rsidRPr="00515445">
        <w:rPr>
          <w:lang w:val="vi-VN"/>
        </w:rPr>
        <w:t xml:space="preserve">    }, </w:t>
      </w:r>
    </w:p>
    <w:p w14:paraId="626B712C" w14:textId="77777777" w:rsidR="00515445" w:rsidRPr="00515445" w:rsidRDefault="00515445" w:rsidP="00515445">
      <w:pPr>
        <w:rPr>
          <w:lang w:val="vi-VN"/>
        </w:rPr>
      </w:pPr>
      <w:r w:rsidRPr="00515445">
        <w:rPr>
          <w:lang w:val="vi-VN"/>
        </w:rPr>
        <w:t xml:space="preserve">    { </w:t>
      </w:r>
    </w:p>
    <w:p w14:paraId="4EE18E2F" w14:textId="77777777" w:rsidR="00515445" w:rsidRPr="00515445" w:rsidRDefault="00515445" w:rsidP="00515445">
      <w:pPr>
        <w:rPr>
          <w:lang w:val="vi-VN"/>
        </w:rPr>
      </w:pPr>
      <w:r w:rsidRPr="00515445">
        <w:rPr>
          <w:lang w:val="vi-VN"/>
        </w:rPr>
        <w:t xml:space="preserve">      "vn": "Anh ấy nghe nói rằng cuốn sách mới này rất hay.", </w:t>
      </w:r>
    </w:p>
    <w:p w14:paraId="3E187BD0" w14:textId="77777777" w:rsidR="00515445" w:rsidRPr="00515445" w:rsidRDefault="00515445" w:rsidP="00515445">
      <w:pPr>
        <w:rPr>
          <w:lang w:val="vi-VN"/>
        </w:rPr>
      </w:pPr>
      <w:r w:rsidRPr="00515445">
        <w:rPr>
          <w:lang w:val="vi-VN"/>
        </w:rPr>
        <w:t xml:space="preserve">      "en": "He heard that this new book is really good." </w:t>
      </w:r>
    </w:p>
    <w:p w14:paraId="4C52B321" w14:textId="77777777" w:rsidR="00515445" w:rsidRPr="00515445" w:rsidRDefault="00515445" w:rsidP="00515445">
      <w:pPr>
        <w:rPr>
          <w:lang w:val="vi-VN"/>
        </w:rPr>
      </w:pPr>
      <w:r w:rsidRPr="00515445">
        <w:rPr>
          <w:lang w:val="vi-VN"/>
        </w:rPr>
        <w:t xml:space="preserve">    }, </w:t>
      </w:r>
    </w:p>
    <w:p w14:paraId="1BAEC74A" w14:textId="77777777" w:rsidR="00515445" w:rsidRPr="00515445" w:rsidRDefault="00515445" w:rsidP="00515445">
      <w:pPr>
        <w:rPr>
          <w:lang w:val="vi-VN"/>
        </w:rPr>
      </w:pPr>
      <w:r w:rsidRPr="00515445">
        <w:rPr>
          <w:lang w:val="vi-VN"/>
        </w:rPr>
        <w:t xml:space="preserve">    { </w:t>
      </w:r>
    </w:p>
    <w:p w14:paraId="1B20349B" w14:textId="77777777" w:rsidR="00515445" w:rsidRPr="00515445" w:rsidRDefault="00515445" w:rsidP="00515445">
      <w:pPr>
        <w:rPr>
          <w:lang w:val="vi-VN"/>
        </w:rPr>
      </w:pPr>
      <w:r w:rsidRPr="00515445">
        <w:rPr>
          <w:lang w:val="vi-VN"/>
        </w:rPr>
        <w:t xml:space="preserve">      "vn": "Chúng tôi nghe nói rằng có một quán cà phê mới mở gần đây.", </w:t>
      </w:r>
    </w:p>
    <w:p w14:paraId="3D8EE62A" w14:textId="77777777" w:rsidR="00515445" w:rsidRPr="00515445" w:rsidRDefault="00515445" w:rsidP="00515445">
      <w:pPr>
        <w:rPr>
          <w:lang w:val="vi-VN"/>
        </w:rPr>
      </w:pPr>
      <w:r w:rsidRPr="00515445">
        <w:rPr>
          <w:lang w:val="vi-VN"/>
        </w:rPr>
        <w:t xml:space="preserve">      "en": "We heard that there's a new coffee shop that just opened nearby." </w:t>
      </w:r>
    </w:p>
    <w:p w14:paraId="2E20BA84" w14:textId="77777777" w:rsidR="00515445" w:rsidRPr="00515445" w:rsidRDefault="00515445" w:rsidP="00515445">
      <w:pPr>
        <w:rPr>
          <w:lang w:val="vi-VN"/>
        </w:rPr>
      </w:pPr>
      <w:r w:rsidRPr="00515445">
        <w:rPr>
          <w:lang w:val="vi-VN"/>
        </w:rPr>
        <w:t xml:space="preserve">    } </w:t>
      </w:r>
    </w:p>
    <w:p w14:paraId="38A02AF4" w14:textId="77777777" w:rsidR="00515445" w:rsidRPr="00515445" w:rsidRDefault="00515445" w:rsidP="00515445">
      <w:pPr>
        <w:rPr>
          <w:lang w:val="vi-VN"/>
        </w:rPr>
      </w:pPr>
      <w:r w:rsidRPr="00515445">
        <w:rPr>
          <w:lang w:val="vi-VN"/>
        </w:rPr>
        <w:lastRenderedPageBreak/>
        <w:t xml:space="preserve">  ]</w:t>
      </w:r>
    </w:p>
    <w:p w14:paraId="739C93AD" w14:textId="77777777" w:rsidR="00515445" w:rsidRPr="00515445" w:rsidRDefault="00515445" w:rsidP="00515445">
      <w:pPr>
        <w:rPr>
          <w:lang w:val="vi-VN"/>
        </w:rPr>
      </w:pPr>
      <w:r w:rsidRPr="00515445">
        <w:rPr>
          <w:lang w:val="vi-VN"/>
        </w:rPr>
        <w:t>}</w:t>
      </w:r>
    </w:p>
    <w:p w14:paraId="58DA4729" w14:textId="77777777" w:rsidR="00515445" w:rsidRPr="00515445" w:rsidRDefault="00515445" w:rsidP="00515445">
      <w:pPr>
        <w:rPr>
          <w:lang w:val="vi-VN"/>
        </w:rPr>
      </w:pPr>
      <w:r w:rsidRPr="00515445">
        <w:rPr>
          <w:lang w:val="vi-VN"/>
        </w:rPr>
        <w:t>-----------------------------</w:t>
      </w:r>
    </w:p>
    <w:p w14:paraId="48E8DEB7" w14:textId="77777777" w:rsidR="00515445" w:rsidRPr="00515445" w:rsidRDefault="00515445" w:rsidP="00515445">
      <w:pPr>
        <w:rPr>
          <w:lang w:val="vi-VN"/>
        </w:rPr>
      </w:pPr>
      <w:r w:rsidRPr="00515445">
        <w:rPr>
          <w:lang w:val="vi-VN"/>
        </w:rPr>
        <w:t xml:space="preserve">keyword: Verb 'nghe thấy nói' </w:t>
      </w:r>
    </w:p>
    <w:p w14:paraId="28B4DEC2" w14:textId="77777777" w:rsidR="00515445" w:rsidRPr="00515445" w:rsidRDefault="00515445" w:rsidP="00515445">
      <w:pPr>
        <w:rPr>
          <w:lang w:val="vi-VN"/>
        </w:rPr>
      </w:pPr>
      <w:r w:rsidRPr="00515445">
        <w:rPr>
          <w:lang w:val="vi-VN"/>
        </w:rPr>
        <w:t xml:space="preserve">PROMPT: Generate grammar explanation for following Vietnamese grammar point: Verb 'nghe thấy nói' </w:t>
      </w:r>
    </w:p>
    <w:p w14:paraId="3DD28EDF" w14:textId="77777777" w:rsidR="00515445" w:rsidRPr="00515445" w:rsidRDefault="00515445" w:rsidP="00515445">
      <w:pPr>
        <w:rPr>
          <w:lang w:val="vi-VN"/>
        </w:rPr>
      </w:pPr>
      <w:r w:rsidRPr="00515445">
        <w:rPr>
          <w:lang w:val="vi-VN"/>
        </w:rPr>
        <w:t>RESPONSE: {</w:t>
      </w:r>
    </w:p>
    <w:p w14:paraId="51BFC50C" w14:textId="77777777" w:rsidR="00515445" w:rsidRPr="00515445" w:rsidRDefault="00515445" w:rsidP="00515445">
      <w:pPr>
        <w:rPr>
          <w:lang w:val="vi-VN"/>
        </w:rPr>
      </w:pPr>
      <w:r w:rsidRPr="00515445">
        <w:rPr>
          <w:lang w:val="vi-VN"/>
        </w:rPr>
        <w:t xml:space="preserve">  "title": "Verb 'nghe thấy nói'",</w:t>
      </w:r>
    </w:p>
    <w:p w14:paraId="44F73480" w14:textId="77777777" w:rsidR="00515445" w:rsidRPr="00515445" w:rsidRDefault="00515445" w:rsidP="00515445">
      <w:pPr>
        <w:rPr>
          <w:lang w:val="vi-VN"/>
        </w:rPr>
      </w:pPr>
      <w:r w:rsidRPr="00515445">
        <w:rPr>
          <w:lang w:val="vi-VN"/>
        </w:rPr>
        <w:t xml:space="preserve">  "short_explanation": "Used to express 'I heard that/someone said that'.",</w:t>
      </w:r>
    </w:p>
    <w:p w14:paraId="5AA5F5DB" w14:textId="023C5157" w:rsidR="00515445" w:rsidRPr="00515445" w:rsidRDefault="00515445" w:rsidP="00515445">
      <w:pPr>
        <w:rPr>
          <w:lang w:val="vi-VN"/>
        </w:rPr>
      </w:pPr>
      <w:r w:rsidRPr="00515445">
        <w:rPr>
          <w:lang w:val="vi-VN"/>
        </w:rPr>
        <w:t xml:space="preserve">  "long_explanation": "The phrase 'nghe </w:t>
      </w:r>
      <w:del w:id="150" w:author="LOGTO" w:date="2023-10-15T13:28:00Z">
        <w:r w:rsidRPr="00515445" w:rsidDel="00177A2F">
          <w:rPr>
            <w:lang w:val="vi-VN"/>
          </w:rPr>
          <w:delText>thấy nói</w:delText>
        </w:r>
      </w:del>
      <w:ins w:id="151" w:author="LOGTO" w:date="2023-10-15T13:28:00Z">
        <w:r w:rsidR="00177A2F">
          <w:t>nói rằng</w:t>
        </w:r>
      </w:ins>
      <w:r w:rsidRPr="00515445">
        <w:rPr>
          <w:lang w:val="vi-VN"/>
        </w:rPr>
        <w:t>' in Vietnamese conveys the meaning 'I heard that/someone said that' in English. It's a common way to indicate that the speaker obtained the information from someone else, or there's a rumor regarding something. Typically, 'nghe thấy nói' is followed by the information or rumor that was heard.",</w:t>
      </w:r>
    </w:p>
    <w:p w14:paraId="2BD5A6DB" w14:textId="1B858281" w:rsidR="00515445" w:rsidRPr="00515445" w:rsidRDefault="00515445" w:rsidP="00515445">
      <w:pPr>
        <w:rPr>
          <w:lang w:val="vi-VN"/>
        </w:rPr>
      </w:pPr>
      <w:r w:rsidRPr="00515445">
        <w:rPr>
          <w:lang w:val="vi-VN"/>
        </w:rPr>
        <w:t xml:space="preserve">  "formation": "Nghe </w:t>
      </w:r>
      <w:del w:id="152" w:author="LOGTO" w:date="2023-10-15T13:28:00Z">
        <w:r w:rsidRPr="00515445" w:rsidDel="00177A2F">
          <w:rPr>
            <w:lang w:val="vi-VN"/>
          </w:rPr>
          <w:delText>thấy nói</w:delText>
        </w:r>
      </w:del>
      <w:ins w:id="153" w:author="LOGTO" w:date="2023-10-15T13:28:00Z">
        <w:r w:rsidR="00177A2F">
          <w:t>nói rằng</w:t>
        </w:r>
      </w:ins>
      <w:r w:rsidRPr="00515445">
        <w:rPr>
          <w:lang w:val="vi-VN"/>
        </w:rPr>
        <w:t xml:space="preserve"> + information",</w:t>
      </w:r>
    </w:p>
    <w:p w14:paraId="3E6EE04C" w14:textId="77777777" w:rsidR="00515445" w:rsidRPr="00515445" w:rsidRDefault="00515445" w:rsidP="00515445">
      <w:pPr>
        <w:rPr>
          <w:lang w:val="vi-VN"/>
        </w:rPr>
      </w:pPr>
      <w:r w:rsidRPr="00515445">
        <w:rPr>
          <w:lang w:val="vi-VN"/>
        </w:rPr>
        <w:t xml:space="preserve">  "examples": [</w:t>
      </w:r>
    </w:p>
    <w:p w14:paraId="3E9F9B0D" w14:textId="77777777" w:rsidR="00515445" w:rsidRPr="00515445" w:rsidRDefault="00515445" w:rsidP="00515445">
      <w:pPr>
        <w:rPr>
          <w:lang w:val="vi-VN"/>
        </w:rPr>
      </w:pPr>
      <w:r w:rsidRPr="00515445">
        <w:rPr>
          <w:lang w:val="vi-VN"/>
        </w:rPr>
        <w:t xml:space="preserve">    {</w:t>
      </w:r>
    </w:p>
    <w:p w14:paraId="0C0C1A97" w14:textId="5A19BB04" w:rsidR="00515445" w:rsidRPr="00515445" w:rsidRDefault="00515445" w:rsidP="00515445">
      <w:pPr>
        <w:rPr>
          <w:lang w:val="vi-VN"/>
        </w:rPr>
      </w:pPr>
      <w:r w:rsidRPr="00515445">
        <w:rPr>
          <w:lang w:val="vi-VN"/>
        </w:rPr>
        <w:t xml:space="preserve">      "vn": "</w:t>
      </w:r>
      <w:del w:id="154" w:author="LOGTO" w:date="2023-10-15T13:28:00Z">
        <w:r w:rsidRPr="00515445" w:rsidDel="00177A2F">
          <w:rPr>
            <w:lang w:val="vi-VN"/>
          </w:rPr>
          <w:delText>Nghe thấy nói</w:delText>
        </w:r>
      </w:del>
      <w:ins w:id="155" w:author="LOGTO" w:date="2023-10-15T13:28:00Z">
        <w:r w:rsidR="00177A2F">
          <w:t>Tôi nghe nói rằng</w:t>
        </w:r>
      </w:ins>
      <w:r w:rsidRPr="00515445">
        <w:rPr>
          <w:lang w:val="vi-VN"/>
        </w:rPr>
        <w:t xml:space="preserve"> anh ấy mới chuyển vào thành phố này.",</w:t>
      </w:r>
    </w:p>
    <w:p w14:paraId="4764D6AA" w14:textId="77777777" w:rsidR="00515445" w:rsidRPr="00515445" w:rsidRDefault="00515445" w:rsidP="00515445">
      <w:pPr>
        <w:rPr>
          <w:lang w:val="vi-VN"/>
        </w:rPr>
      </w:pPr>
      <w:r w:rsidRPr="00515445">
        <w:rPr>
          <w:lang w:val="vi-VN"/>
        </w:rPr>
        <w:t xml:space="preserve">      "en": "I heard that he has just moved to this city."</w:t>
      </w:r>
    </w:p>
    <w:p w14:paraId="028C205D" w14:textId="77777777" w:rsidR="00515445" w:rsidRPr="00515445" w:rsidRDefault="00515445" w:rsidP="00515445">
      <w:pPr>
        <w:rPr>
          <w:lang w:val="vi-VN"/>
        </w:rPr>
      </w:pPr>
      <w:r w:rsidRPr="00515445">
        <w:rPr>
          <w:lang w:val="vi-VN"/>
        </w:rPr>
        <w:t xml:space="preserve">    },</w:t>
      </w:r>
    </w:p>
    <w:p w14:paraId="54C232C7" w14:textId="77777777" w:rsidR="00515445" w:rsidRPr="00515445" w:rsidRDefault="00515445" w:rsidP="00515445">
      <w:pPr>
        <w:rPr>
          <w:lang w:val="vi-VN"/>
        </w:rPr>
      </w:pPr>
      <w:r w:rsidRPr="00515445">
        <w:rPr>
          <w:lang w:val="vi-VN"/>
        </w:rPr>
        <w:t xml:space="preserve">    {</w:t>
      </w:r>
    </w:p>
    <w:p w14:paraId="3922CF77" w14:textId="2BF4B06E" w:rsidR="00515445" w:rsidRPr="00515445" w:rsidRDefault="00515445" w:rsidP="00515445">
      <w:pPr>
        <w:rPr>
          <w:lang w:val="vi-VN"/>
        </w:rPr>
      </w:pPr>
      <w:r w:rsidRPr="00515445">
        <w:rPr>
          <w:lang w:val="vi-VN"/>
        </w:rPr>
        <w:t xml:space="preserve">      "vn": "</w:t>
      </w:r>
      <w:del w:id="156" w:author="LOGTO" w:date="2023-10-15T13:28:00Z">
        <w:r w:rsidRPr="00515445" w:rsidDel="00177A2F">
          <w:rPr>
            <w:lang w:val="vi-VN"/>
          </w:rPr>
          <w:delText>Nghe thấy nói</w:delText>
        </w:r>
      </w:del>
      <w:ins w:id="157" w:author="LOGTO" w:date="2023-10-15T13:28:00Z">
        <w:r w:rsidR="00177A2F">
          <w:t>Tôi nghe nói rằng</w:t>
        </w:r>
      </w:ins>
      <w:r w:rsidRPr="00515445">
        <w:rPr>
          <w:lang w:val="vi-VN"/>
        </w:rPr>
        <w:t xml:space="preserve"> họ đang tìm kiếm một người quản lý mới.",</w:t>
      </w:r>
    </w:p>
    <w:p w14:paraId="077DEA8A" w14:textId="77777777" w:rsidR="00515445" w:rsidRPr="00515445" w:rsidRDefault="00515445" w:rsidP="00515445">
      <w:pPr>
        <w:rPr>
          <w:lang w:val="vi-VN"/>
        </w:rPr>
      </w:pPr>
      <w:r w:rsidRPr="00515445">
        <w:rPr>
          <w:lang w:val="vi-VN"/>
        </w:rPr>
        <w:t xml:space="preserve">      "en": "I heard that they are searching for a new manager."</w:t>
      </w:r>
    </w:p>
    <w:p w14:paraId="049B6F9A" w14:textId="77777777" w:rsidR="00515445" w:rsidRPr="00515445" w:rsidRDefault="00515445" w:rsidP="00515445">
      <w:pPr>
        <w:rPr>
          <w:lang w:val="vi-VN"/>
        </w:rPr>
      </w:pPr>
      <w:r w:rsidRPr="00515445">
        <w:rPr>
          <w:lang w:val="vi-VN"/>
        </w:rPr>
        <w:t xml:space="preserve">    },</w:t>
      </w:r>
    </w:p>
    <w:p w14:paraId="5A1514A6" w14:textId="77777777" w:rsidR="00515445" w:rsidRPr="00515445" w:rsidRDefault="00515445" w:rsidP="00515445">
      <w:pPr>
        <w:rPr>
          <w:lang w:val="vi-VN"/>
        </w:rPr>
      </w:pPr>
      <w:r w:rsidRPr="00515445">
        <w:rPr>
          <w:lang w:val="vi-VN"/>
        </w:rPr>
        <w:t xml:space="preserve">    {</w:t>
      </w:r>
    </w:p>
    <w:p w14:paraId="75C61CDD" w14:textId="35CB744E" w:rsidR="00515445" w:rsidRPr="00515445" w:rsidRDefault="00515445" w:rsidP="00515445">
      <w:pPr>
        <w:rPr>
          <w:lang w:val="vi-VN"/>
        </w:rPr>
      </w:pPr>
      <w:r w:rsidRPr="00515445">
        <w:rPr>
          <w:lang w:val="vi-VN"/>
        </w:rPr>
        <w:t xml:space="preserve">      "vn": "</w:t>
      </w:r>
      <w:del w:id="158" w:author="LOGTO" w:date="2023-10-15T13:28:00Z">
        <w:r w:rsidRPr="00515445" w:rsidDel="00177A2F">
          <w:rPr>
            <w:lang w:val="vi-VN"/>
          </w:rPr>
          <w:delText>Nghe thấy nói</w:delText>
        </w:r>
      </w:del>
      <w:ins w:id="159" w:author="LOGTO" w:date="2023-10-15T13:28:00Z">
        <w:r w:rsidR="00177A2F">
          <w:t>Tôi nghe nói rằng</w:t>
        </w:r>
      </w:ins>
      <w:r w:rsidRPr="00515445">
        <w:rPr>
          <w:lang w:val="vi-VN"/>
        </w:rPr>
        <w:t xml:space="preserve"> chị ấy đang hẹn hò với một ngôi sao nổi tiếng.",</w:t>
      </w:r>
    </w:p>
    <w:p w14:paraId="4C4E2E17" w14:textId="77777777" w:rsidR="00515445" w:rsidRPr="00515445" w:rsidRDefault="00515445" w:rsidP="00515445">
      <w:pPr>
        <w:rPr>
          <w:lang w:val="vi-VN"/>
        </w:rPr>
      </w:pPr>
      <w:r w:rsidRPr="00515445">
        <w:rPr>
          <w:lang w:val="vi-VN"/>
        </w:rPr>
        <w:t xml:space="preserve">      "en": "I heard that she's dating a famous star."</w:t>
      </w:r>
    </w:p>
    <w:p w14:paraId="6E4B0018" w14:textId="77777777" w:rsidR="00515445" w:rsidRPr="00515445" w:rsidRDefault="00515445" w:rsidP="00515445">
      <w:pPr>
        <w:rPr>
          <w:lang w:val="vi-VN"/>
        </w:rPr>
      </w:pPr>
      <w:r w:rsidRPr="00515445">
        <w:rPr>
          <w:lang w:val="vi-VN"/>
        </w:rPr>
        <w:t xml:space="preserve">    },</w:t>
      </w:r>
    </w:p>
    <w:p w14:paraId="4E4F8D75" w14:textId="77777777" w:rsidR="00515445" w:rsidRPr="00515445" w:rsidRDefault="00515445" w:rsidP="00515445">
      <w:pPr>
        <w:rPr>
          <w:lang w:val="vi-VN"/>
        </w:rPr>
      </w:pPr>
      <w:r w:rsidRPr="00515445">
        <w:rPr>
          <w:lang w:val="vi-VN"/>
        </w:rPr>
        <w:t xml:space="preserve">    {</w:t>
      </w:r>
    </w:p>
    <w:p w14:paraId="5CF29B31" w14:textId="70E716D2" w:rsidR="00515445" w:rsidRPr="00515445" w:rsidRDefault="00515445" w:rsidP="00515445">
      <w:pPr>
        <w:rPr>
          <w:lang w:val="vi-VN"/>
        </w:rPr>
      </w:pPr>
      <w:r w:rsidRPr="00515445">
        <w:rPr>
          <w:lang w:val="vi-VN"/>
        </w:rPr>
        <w:t xml:space="preserve">      "vn": "</w:t>
      </w:r>
      <w:del w:id="160" w:author="LOGTO" w:date="2023-10-15T13:29:00Z">
        <w:r w:rsidRPr="00515445" w:rsidDel="00177A2F">
          <w:rPr>
            <w:lang w:val="vi-VN"/>
          </w:rPr>
          <w:delText>Nghe thấy nói</w:delText>
        </w:r>
      </w:del>
      <w:ins w:id="161" w:author="LOGTO" w:date="2023-10-15T13:29:00Z">
        <w:r w:rsidR="00177A2F">
          <w:t>Tôi nghe nói rằng</w:t>
        </w:r>
      </w:ins>
      <w:r w:rsidRPr="00515445">
        <w:rPr>
          <w:lang w:val="vi-VN"/>
        </w:rPr>
        <w:t xml:space="preserve"> hôm nay trường học sẽ nghỉ do thời tiết xấu.",</w:t>
      </w:r>
    </w:p>
    <w:p w14:paraId="623890E6" w14:textId="77777777" w:rsidR="00515445" w:rsidRPr="00515445" w:rsidRDefault="00515445" w:rsidP="00515445">
      <w:pPr>
        <w:rPr>
          <w:lang w:val="vi-VN"/>
        </w:rPr>
      </w:pPr>
      <w:r w:rsidRPr="00515445">
        <w:rPr>
          <w:lang w:val="vi-VN"/>
        </w:rPr>
        <w:t xml:space="preserve">      "en": "I heard that school will be off today due to bad weather."</w:t>
      </w:r>
    </w:p>
    <w:p w14:paraId="2F1BA930" w14:textId="77777777" w:rsidR="00515445" w:rsidRPr="00515445" w:rsidRDefault="00515445" w:rsidP="00515445">
      <w:pPr>
        <w:rPr>
          <w:lang w:val="vi-VN"/>
        </w:rPr>
      </w:pPr>
      <w:r w:rsidRPr="00515445">
        <w:rPr>
          <w:lang w:val="vi-VN"/>
        </w:rPr>
        <w:t xml:space="preserve">    }</w:t>
      </w:r>
    </w:p>
    <w:p w14:paraId="533663EA" w14:textId="77777777" w:rsidR="00515445" w:rsidRPr="00515445" w:rsidRDefault="00515445" w:rsidP="00515445">
      <w:pPr>
        <w:rPr>
          <w:lang w:val="vi-VN"/>
        </w:rPr>
      </w:pPr>
      <w:r w:rsidRPr="00515445">
        <w:rPr>
          <w:lang w:val="vi-VN"/>
        </w:rPr>
        <w:t xml:space="preserve">  ]</w:t>
      </w:r>
    </w:p>
    <w:p w14:paraId="68A3DACD" w14:textId="77777777" w:rsidR="00515445" w:rsidRPr="00515445" w:rsidRDefault="00515445" w:rsidP="00515445">
      <w:pPr>
        <w:rPr>
          <w:lang w:val="vi-VN"/>
        </w:rPr>
      </w:pPr>
      <w:r w:rsidRPr="00515445">
        <w:rPr>
          <w:lang w:val="vi-VN"/>
        </w:rPr>
        <w:t>}</w:t>
      </w:r>
    </w:p>
    <w:p w14:paraId="710DDFA8" w14:textId="77777777" w:rsidR="00515445" w:rsidRPr="00515445" w:rsidRDefault="00515445" w:rsidP="00515445">
      <w:pPr>
        <w:rPr>
          <w:lang w:val="vi-VN"/>
        </w:rPr>
      </w:pPr>
      <w:r w:rsidRPr="00515445">
        <w:rPr>
          <w:lang w:val="vi-VN"/>
        </w:rPr>
        <w:t>-----------------------------</w:t>
      </w:r>
    </w:p>
    <w:p w14:paraId="3C4A3388" w14:textId="77777777" w:rsidR="00515445" w:rsidRPr="00515445" w:rsidRDefault="00515445" w:rsidP="00515445">
      <w:pPr>
        <w:rPr>
          <w:lang w:val="vi-VN"/>
        </w:rPr>
      </w:pPr>
      <w:r w:rsidRPr="00515445">
        <w:rPr>
          <w:lang w:val="vi-VN"/>
        </w:rPr>
        <w:t xml:space="preserve">keyword: Verb 'ở' </w:t>
      </w:r>
    </w:p>
    <w:p w14:paraId="05A7B9DB" w14:textId="77777777" w:rsidR="00515445" w:rsidRPr="00515445" w:rsidRDefault="00515445" w:rsidP="00515445">
      <w:pPr>
        <w:rPr>
          <w:lang w:val="vi-VN"/>
        </w:rPr>
      </w:pPr>
      <w:r w:rsidRPr="00515445">
        <w:rPr>
          <w:lang w:val="vi-VN"/>
        </w:rPr>
        <w:t xml:space="preserve">PROMPT: Generate grammar explanation for following Vietnamese grammar point: Verb 'ở' </w:t>
      </w:r>
    </w:p>
    <w:p w14:paraId="0E91CB0C" w14:textId="77777777" w:rsidR="00515445" w:rsidRPr="00515445" w:rsidRDefault="00515445" w:rsidP="00515445">
      <w:pPr>
        <w:rPr>
          <w:lang w:val="vi-VN"/>
        </w:rPr>
      </w:pPr>
      <w:r w:rsidRPr="00515445">
        <w:rPr>
          <w:lang w:val="vi-VN"/>
        </w:rPr>
        <w:t xml:space="preserve">RESPONSE: { </w:t>
      </w:r>
    </w:p>
    <w:p w14:paraId="0A273F97" w14:textId="77777777" w:rsidR="00515445" w:rsidRPr="00515445" w:rsidRDefault="00515445" w:rsidP="00515445">
      <w:pPr>
        <w:rPr>
          <w:lang w:val="vi-VN"/>
        </w:rPr>
      </w:pPr>
      <w:r w:rsidRPr="00515445">
        <w:rPr>
          <w:lang w:val="vi-VN"/>
        </w:rPr>
        <w:t xml:space="preserve">"title": "Verb 'ở'", </w:t>
      </w:r>
    </w:p>
    <w:p w14:paraId="1EBF2820" w14:textId="77777777" w:rsidR="00515445" w:rsidRPr="00515445" w:rsidRDefault="00515445" w:rsidP="00515445">
      <w:pPr>
        <w:rPr>
          <w:lang w:val="vi-VN"/>
        </w:rPr>
      </w:pPr>
      <w:r w:rsidRPr="00515445">
        <w:rPr>
          <w:lang w:val="vi-VN"/>
        </w:rPr>
        <w:t xml:space="preserve">"short_explanation": "Used to denote the presence or location of the subject.", </w:t>
      </w:r>
    </w:p>
    <w:p w14:paraId="267303CE" w14:textId="77777777" w:rsidR="00515445" w:rsidRPr="00515445" w:rsidRDefault="00515445" w:rsidP="00515445">
      <w:pPr>
        <w:rPr>
          <w:lang w:val="vi-VN"/>
        </w:rPr>
      </w:pPr>
      <w:r w:rsidRPr="00515445">
        <w:rPr>
          <w:lang w:val="vi-VN"/>
        </w:rPr>
        <w:t xml:space="preserve">"long_explanation": "The verb 'ở' in Vietnamese is used to express the location or presence of a subject or person. It is similar to the English verb 'to be' when used in context of location or status. 'Ở' is also used to describe one's residence or place of origin.", </w:t>
      </w:r>
    </w:p>
    <w:p w14:paraId="2565C7CF" w14:textId="77777777" w:rsidR="00515445" w:rsidRPr="00515445" w:rsidRDefault="00515445" w:rsidP="00515445">
      <w:pPr>
        <w:rPr>
          <w:lang w:val="vi-VN"/>
        </w:rPr>
      </w:pPr>
      <w:r w:rsidRPr="00515445">
        <w:rPr>
          <w:lang w:val="vi-VN"/>
        </w:rPr>
        <w:t xml:space="preserve">"formation": "Subject + ở + location/status/place/home", </w:t>
      </w:r>
    </w:p>
    <w:p w14:paraId="4CAF1F19" w14:textId="77777777" w:rsidR="00515445" w:rsidRPr="00515445" w:rsidRDefault="00515445" w:rsidP="00515445">
      <w:pPr>
        <w:rPr>
          <w:lang w:val="vi-VN"/>
        </w:rPr>
      </w:pPr>
      <w:r w:rsidRPr="00515445">
        <w:rPr>
          <w:lang w:val="vi-VN"/>
        </w:rPr>
        <w:t xml:space="preserve">"examples": [ </w:t>
      </w:r>
    </w:p>
    <w:p w14:paraId="7548E62F" w14:textId="77777777" w:rsidR="00515445" w:rsidRPr="00515445" w:rsidRDefault="00515445" w:rsidP="00515445">
      <w:pPr>
        <w:rPr>
          <w:lang w:val="vi-VN"/>
        </w:rPr>
      </w:pPr>
      <w:r w:rsidRPr="00515445">
        <w:rPr>
          <w:lang w:val="vi-VN"/>
        </w:rPr>
        <w:lastRenderedPageBreak/>
        <w:t xml:space="preserve">   { </w:t>
      </w:r>
    </w:p>
    <w:p w14:paraId="08B38CB1" w14:textId="4D901138" w:rsidR="00515445" w:rsidRPr="00515445" w:rsidRDefault="00515445" w:rsidP="00515445">
      <w:pPr>
        <w:rPr>
          <w:lang w:val="vi-VN"/>
        </w:rPr>
      </w:pPr>
      <w:r w:rsidRPr="00515445">
        <w:rPr>
          <w:lang w:val="vi-VN"/>
        </w:rPr>
        <w:t xml:space="preserve">      "vn": "Tôi </w:t>
      </w:r>
      <w:ins w:id="162" w:author="LOGTO" w:date="2023-10-15T13:29:00Z">
        <w:r w:rsidR="007559D7">
          <w:t xml:space="preserve">sống </w:t>
        </w:r>
      </w:ins>
      <w:r w:rsidRPr="00515445">
        <w:rPr>
          <w:lang w:val="vi-VN"/>
        </w:rPr>
        <w:t xml:space="preserve">ở Hà Nội.", </w:t>
      </w:r>
    </w:p>
    <w:p w14:paraId="6B292044" w14:textId="77777777" w:rsidR="00515445" w:rsidRPr="00515445" w:rsidRDefault="00515445" w:rsidP="00515445">
      <w:pPr>
        <w:rPr>
          <w:lang w:val="vi-VN"/>
        </w:rPr>
      </w:pPr>
      <w:r w:rsidRPr="00515445">
        <w:rPr>
          <w:lang w:val="vi-VN"/>
        </w:rPr>
        <w:t xml:space="preserve">      "en": "I live in Hanoi."</w:t>
      </w:r>
    </w:p>
    <w:p w14:paraId="23C7B2DC" w14:textId="77777777" w:rsidR="00515445" w:rsidRPr="00515445" w:rsidRDefault="00515445" w:rsidP="00515445">
      <w:pPr>
        <w:rPr>
          <w:lang w:val="vi-VN"/>
        </w:rPr>
      </w:pPr>
      <w:r w:rsidRPr="00515445">
        <w:rPr>
          <w:lang w:val="vi-VN"/>
        </w:rPr>
        <w:t xml:space="preserve">   }, </w:t>
      </w:r>
    </w:p>
    <w:p w14:paraId="3F2579D0" w14:textId="77777777" w:rsidR="00515445" w:rsidRPr="00515445" w:rsidRDefault="00515445" w:rsidP="00515445">
      <w:pPr>
        <w:rPr>
          <w:lang w:val="vi-VN"/>
        </w:rPr>
      </w:pPr>
      <w:r w:rsidRPr="00515445">
        <w:rPr>
          <w:lang w:val="vi-VN"/>
        </w:rPr>
        <w:t xml:space="preserve">   { </w:t>
      </w:r>
    </w:p>
    <w:p w14:paraId="1BBEFCE0" w14:textId="77777777" w:rsidR="00515445" w:rsidRPr="00515445" w:rsidRDefault="00515445" w:rsidP="00515445">
      <w:pPr>
        <w:rPr>
          <w:lang w:val="vi-VN"/>
        </w:rPr>
      </w:pPr>
      <w:r w:rsidRPr="00515445">
        <w:rPr>
          <w:lang w:val="vi-VN"/>
        </w:rPr>
        <w:t xml:space="preserve">     "vn": "Mẹ tôi đang ở nhà.", </w:t>
      </w:r>
    </w:p>
    <w:p w14:paraId="08F7EED3" w14:textId="77777777" w:rsidR="00515445" w:rsidRPr="00515445" w:rsidRDefault="00515445" w:rsidP="00515445">
      <w:pPr>
        <w:rPr>
          <w:lang w:val="vi-VN"/>
        </w:rPr>
      </w:pPr>
      <w:r w:rsidRPr="00515445">
        <w:rPr>
          <w:lang w:val="vi-VN"/>
        </w:rPr>
        <w:t xml:space="preserve">     "en": "My mother is at home."</w:t>
      </w:r>
    </w:p>
    <w:p w14:paraId="2A91D923" w14:textId="77777777" w:rsidR="00515445" w:rsidRPr="00515445" w:rsidRDefault="00515445" w:rsidP="00515445">
      <w:pPr>
        <w:rPr>
          <w:lang w:val="vi-VN"/>
        </w:rPr>
      </w:pPr>
      <w:r w:rsidRPr="00515445">
        <w:rPr>
          <w:lang w:val="vi-VN"/>
        </w:rPr>
        <w:t xml:space="preserve">   }, </w:t>
      </w:r>
    </w:p>
    <w:p w14:paraId="3843EE4E" w14:textId="77777777" w:rsidR="00515445" w:rsidRPr="00515445" w:rsidRDefault="00515445" w:rsidP="00515445">
      <w:pPr>
        <w:rPr>
          <w:lang w:val="vi-VN"/>
        </w:rPr>
      </w:pPr>
      <w:r w:rsidRPr="00515445">
        <w:rPr>
          <w:lang w:val="vi-VN"/>
        </w:rPr>
        <w:t xml:space="preserve">   { </w:t>
      </w:r>
    </w:p>
    <w:p w14:paraId="2119F0F7" w14:textId="77777777" w:rsidR="00515445" w:rsidRPr="00515445" w:rsidRDefault="00515445" w:rsidP="00515445">
      <w:pPr>
        <w:rPr>
          <w:lang w:val="vi-VN"/>
        </w:rPr>
      </w:pPr>
      <w:r w:rsidRPr="00515445">
        <w:rPr>
          <w:lang w:val="vi-VN"/>
        </w:rPr>
        <w:t xml:space="preserve">     "vn": "Máy tính của bạn ở đâu?", </w:t>
      </w:r>
    </w:p>
    <w:p w14:paraId="7B3E0A45" w14:textId="77777777" w:rsidR="00515445" w:rsidRPr="00515445" w:rsidRDefault="00515445" w:rsidP="00515445">
      <w:pPr>
        <w:rPr>
          <w:lang w:val="vi-VN"/>
        </w:rPr>
      </w:pPr>
      <w:r w:rsidRPr="00515445">
        <w:rPr>
          <w:lang w:val="vi-VN"/>
        </w:rPr>
        <w:t xml:space="preserve">     "en": "Where is your computer?"</w:t>
      </w:r>
    </w:p>
    <w:p w14:paraId="161CF167" w14:textId="77777777" w:rsidR="00515445" w:rsidRPr="00515445" w:rsidRDefault="00515445" w:rsidP="00515445">
      <w:pPr>
        <w:rPr>
          <w:lang w:val="vi-VN"/>
        </w:rPr>
      </w:pPr>
      <w:r w:rsidRPr="00515445">
        <w:rPr>
          <w:lang w:val="vi-VN"/>
        </w:rPr>
        <w:t xml:space="preserve">   }, </w:t>
      </w:r>
    </w:p>
    <w:p w14:paraId="6F65CB51" w14:textId="77777777" w:rsidR="00515445" w:rsidRPr="00515445" w:rsidRDefault="00515445" w:rsidP="00515445">
      <w:pPr>
        <w:rPr>
          <w:lang w:val="vi-VN"/>
        </w:rPr>
      </w:pPr>
      <w:r w:rsidRPr="00515445">
        <w:rPr>
          <w:lang w:val="vi-VN"/>
        </w:rPr>
        <w:t xml:space="preserve">   { </w:t>
      </w:r>
    </w:p>
    <w:p w14:paraId="2F35C688" w14:textId="2AF15D9F" w:rsidR="00515445" w:rsidRPr="00515445" w:rsidRDefault="00515445" w:rsidP="00515445">
      <w:pPr>
        <w:rPr>
          <w:lang w:val="vi-VN"/>
        </w:rPr>
      </w:pPr>
      <w:r w:rsidRPr="00515445">
        <w:rPr>
          <w:lang w:val="vi-VN"/>
        </w:rPr>
        <w:t xml:space="preserve">     "vn": "Gia đình cô ấy ở </w:t>
      </w:r>
      <w:ins w:id="163" w:author="LOGTO" w:date="2023-10-15T13:29:00Z">
        <w:r w:rsidR="007559D7">
          <w:t xml:space="preserve">vùng </w:t>
        </w:r>
      </w:ins>
      <w:r w:rsidRPr="00515445">
        <w:rPr>
          <w:lang w:val="vi-VN"/>
        </w:rPr>
        <w:t xml:space="preserve">quê.", </w:t>
      </w:r>
    </w:p>
    <w:p w14:paraId="3D0E1CA8" w14:textId="77777777" w:rsidR="00515445" w:rsidRPr="00515445" w:rsidRDefault="00515445" w:rsidP="00515445">
      <w:pPr>
        <w:rPr>
          <w:lang w:val="vi-VN"/>
        </w:rPr>
      </w:pPr>
      <w:r w:rsidRPr="00515445">
        <w:rPr>
          <w:lang w:val="vi-VN"/>
        </w:rPr>
        <w:t xml:space="preserve">     "en": "Her family lives in the countryside." </w:t>
      </w:r>
    </w:p>
    <w:p w14:paraId="616E3D49" w14:textId="77777777" w:rsidR="00515445" w:rsidRPr="00515445" w:rsidRDefault="00515445" w:rsidP="00515445">
      <w:pPr>
        <w:rPr>
          <w:lang w:val="vi-VN"/>
        </w:rPr>
      </w:pPr>
      <w:r w:rsidRPr="00515445">
        <w:rPr>
          <w:lang w:val="vi-VN"/>
        </w:rPr>
        <w:t xml:space="preserve">   } </w:t>
      </w:r>
    </w:p>
    <w:p w14:paraId="5D31F4B5" w14:textId="77777777" w:rsidR="00515445" w:rsidRPr="00515445" w:rsidRDefault="00515445" w:rsidP="00515445">
      <w:pPr>
        <w:rPr>
          <w:lang w:val="vi-VN"/>
        </w:rPr>
      </w:pPr>
      <w:r w:rsidRPr="00515445">
        <w:rPr>
          <w:lang w:val="vi-VN"/>
        </w:rPr>
        <w:t xml:space="preserve">] </w:t>
      </w:r>
    </w:p>
    <w:p w14:paraId="60859FC4" w14:textId="77777777" w:rsidR="00515445" w:rsidRPr="00515445" w:rsidRDefault="00515445" w:rsidP="00515445">
      <w:pPr>
        <w:rPr>
          <w:lang w:val="vi-VN"/>
        </w:rPr>
      </w:pPr>
      <w:r w:rsidRPr="00515445">
        <w:rPr>
          <w:lang w:val="vi-VN"/>
        </w:rPr>
        <w:t>}</w:t>
      </w:r>
    </w:p>
    <w:p w14:paraId="014EFE25" w14:textId="77777777" w:rsidR="00515445" w:rsidRPr="00515445" w:rsidRDefault="00515445" w:rsidP="00515445">
      <w:pPr>
        <w:rPr>
          <w:lang w:val="vi-VN"/>
        </w:rPr>
      </w:pPr>
      <w:r w:rsidRPr="00515445">
        <w:rPr>
          <w:lang w:val="vi-VN"/>
        </w:rPr>
        <w:t>-----------------------------</w:t>
      </w:r>
    </w:p>
    <w:p w14:paraId="4E78800C" w14:textId="7455E435" w:rsidR="00515445" w:rsidRPr="00515445" w:rsidRDefault="00515445" w:rsidP="00515445">
      <w:pPr>
        <w:rPr>
          <w:lang w:val="vi-VN"/>
        </w:rPr>
      </w:pPr>
      <w:r w:rsidRPr="00515445">
        <w:rPr>
          <w:lang w:val="vi-VN"/>
        </w:rPr>
        <w:t>keyword: Verb 'quen</w:t>
      </w:r>
      <w:ins w:id="164" w:author="LOGTO" w:date="2023-10-15T13:48:00Z">
        <w:r w:rsidR="005D44C4">
          <w:t xml:space="preserve"> hoặc quên</w:t>
        </w:r>
      </w:ins>
      <w:r w:rsidRPr="00515445">
        <w:rPr>
          <w:lang w:val="vi-VN"/>
        </w:rPr>
        <w:t xml:space="preserve">' </w:t>
      </w:r>
    </w:p>
    <w:p w14:paraId="7FD52572" w14:textId="77777777" w:rsidR="00515445" w:rsidRPr="00515445" w:rsidRDefault="00515445" w:rsidP="00515445">
      <w:pPr>
        <w:rPr>
          <w:lang w:val="vi-VN"/>
        </w:rPr>
      </w:pPr>
      <w:r w:rsidRPr="00515445">
        <w:rPr>
          <w:lang w:val="vi-VN"/>
        </w:rPr>
        <w:t xml:space="preserve">PROMPT: Generate grammar explanation for following Vietnamese grammar point: Verb 'quen' </w:t>
      </w:r>
    </w:p>
    <w:p w14:paraId="2F0A90F5" w14:textId="77777777" w:rsidR="00515445" w:rsidRPr="00515445" w:rsidRDefault="00515445" w:rsidP="00515445">
      <w:pPr>
        <w:rPr>
          <w:lang w:val="vi-VN"/>
        </w:rPr>
      </w:pPr>
      <w:r w:rsidRPr="00515445">
        <w:rPr>
          <w:lang w:val="vi-VN"/>
        </w:rPr>
        <w:t>RESPONSE: {</w:t>
      </w:r>
    </w:p>
    <w:p w14:paraId="4367DB4C" w14:textId="27A194BD" w:rsidR="00515445" w:rsidRPr="00515445" w:rsidRDefault="00515445" w:rsidP="00515445">
      <w:pPr>
        <w:rPr>
          <w:lang w:val="vi-VN"/>
        </w:rPr>
      </w:pPr>
      <w:r w:rsidRPr="00515445">
        <w:rPr>
          <w:lang w:val="vi-VN"/>
        </w:rPr>
        <w:t xml:space="preserve">  "title": "Verb 'quen</w:t>
      </w:r>
      <w:ins w:id="165" w:author="LOGTO" w:date="2023-10-15T13:48:00Z">
        <w:r w:rsidR="005D44C4">
          <w:t xml:space="preserve"> hoặc quên</w:t>
        </w:r>
      </w:ins>
      <w:r w:rsidRPr="00515445">
        <w:rPr>
          <w:lang w:val="vi-VN"/>
        </w:rPr>
        <w:t>'",</w:t>
      </w:r>
    </w:p>
    <w:p w14:paraId="0254D9B7" w14:textId="77777777" w:rsidR="00515445" w:rsidRPr="00515445" w:rsidRDefault="00515445" w:rsidP="00515445">
      <w:pPr>
        <w:rPr>
          <w:lang w:val="vi-VN"/>
        </w:rPr>
      </w:pPr>
      <w:r w:rsidRPr="00515445">
        <w:rPr>
          <w:lang w:val="vi-VN"/>
        </w:rPr>
        <w:t xml:space="preserve">  "short_explanation": "Used to express the act of forgetting or being accustomed to something.",</w:t>
      </w:r>
    </w:p>
    <w:p w14:paraId="0C30F290" w14:textId="1E20BC05" w:rsidR="00515445" w:rsidRPr="00515445" w:rsidRDefault="00515445" w:rsidP="00515445">
      <w:pPr>
        <w:rPr>
          <w:lang w:val="vi-VN"/>
        </w:rPr>
      </w:pPr>
      <w:r w:rsidRPr="00515445">
        <w:rPr>
          <w:lang w:val="vi-VN"/>
        </w:rPr>
        <w:t xml:space="preserve">  "long_explanation": "The Vietnamese verb 'quen' has multiple meanings, which can be translated into English as </w:t>
      </w:r>
      <w:ins w:id="166" w:author="LOGTO" w:date="2023-10-15T13:48:00Z">
        <w:r w:rsidR="005D44C4">
          <w:t xml:space="preserve">‘forget’ or </w:t>
        </w:r>
      </w:ins>
      <w:del w:id="167" w:author="LOGTO" w:date="2023-10-15T13:30:00Z">
        <w:r w:rsidRPr="00515445" w:rsidDel="00680734">
          <w:rPr>
            <w:lang w:val="vi-VN"/>
          </w:rPr>
          <w:delText xml:space="preserve">'forget' or </w:delText>
        </w:r>
      </w:del>
      <w:r w:rsidRPr="00515445">
        <w:rPr>
          <w:lang w:val="vi-VN"/>
        </w:rPr>
        <w:t xml:space="preserve">'be accustomed to'. It is used to express </w:t>
      </w:r>
      <w:ins w:id="168" w:author="LOGTO" w:date="2023-10-15T13:49:00Z">
        <w:r w:rsidR="005D44C4">
          <w:t>the action of forgetting something or</w:t>
        </w:r>
      </w:ins>
      <w:del w:id="169" w:author="LOGTO" w:date="2023-10-15T13:30:00Z">
        <w:r w:rsidRPr="00515445" w:rsidDel="00680734">
          <w:rPr>
            <w:lang w:val="vi-VN"/>
          </w:rPr>
          <w:delText xml:space="preserve">the action of forgetting something or </w:delText>
        </w:r>
      </w:del>
      <w:r w:rsidRPr="00515445">
        <w:rPr>
          <w:lang w:val="vi-VN"/>
        </w:rPr>
        <w:t>the state of being familiar with or used to something or someone. The context of the sentence often determines the most appropriate interpretation.",</w:t>
      </w:r>
    </w:p>
    <w:p w14:paraId="4CD630D1" w14:textId="68D9BB8B" w:rsidR="00515445" w:rsidRPr="00515445" w:rsidRDefault="00515445" w:rsidP="00515445">
      <w:pPr>
        <w:rPr>
          <w:lang w:val="vi-VN"/>
        </w:rPr>
      </w:pPr>
      <w:r w:rsidRPr="00515445">
        <w:rPr>
          <w:lang w:val="vi-VN"/>
        </w:rPr>
        <w:t xml:space="preserve">  "formation": "subject + quen</w:t>
      </w:r>
      <w:ins w:id="170" w:author="LOGTO" w:date="2023-10-15T13:49:00Z">
        <w:r w:rsidR="005D44C4">
          <w:t>/ quên</w:t>
        </w:r>
      </w:ins>
      <w:r w:rsidRPr="00515445">
        <w:rPr>
          <w:lang w:val="vi-VN"/>
        </w:rPr>
        <w:t xml:space="preserve"> + object",</w:t>
      </w:r>
    </w:p>
    <w:p w14:paraId="501B9CBB" w14:textId="48C909F7" w:rsidR="00515445" w:rsidRPr="00515445" w:rsidRDefault="00515445" w:rsidP="00515445">
      <w:pPr>
        <w:rPr>
          <w:lang w:val="vi-VN"/>
        </w:rPr>
      </w:pPr>
      <w:r w:rsidRPr="00515445">
        <w:rPr>
          <w:lang w:val="vi-VN"/>
        </w:rPr>
        <w:t xml:space="preserve">  "examples": [</w:t>
      </w:r>
    </w:p>
    <w:p w14:paraId="4E58822E" w14:textId="639012FC" w:rsidR="00515445" w:rsidRPr="00515445" w:rsidRDefault="00515445" w:rsidP="00515445">
      <w:pPr>
        <w:rPr>
          <w:lang w:val="vi-VN"/>
        </w:rPr>
      </w:pPr>
      <w:r w:rsidRPr="00515445">
        <w:rPr>
          <w:lang w:val="vi-VN"/>
        </w:rPr>
        <w:t xml:space="preserve">    {</w:t>
      </w:r>
    </w:p>
    <w:p w14:paraId="34870D28" w14:textId="3083525E" w:rsidR="00515445" w:rsidRPr="00515445" w:rsidRDefault="00515445" w:rsidP="00515445">
      <w:pPr>
        <w:rPr>
          <w:lang w:val="vi-VN"/>
        </w:rPr>
      </w:pPr>
      <w:r w:rsidRPr="00515445">
        <w:rPr>
          <w:lang w:val="vi-VN"/>
        </w:rPr>
        <w:t xml:space="preserve">      "vn": "Tôi </w:t>
      </w:r>
      <w:del w:id="171" w:author="LOGTO" w:date="2023-10-15T13:51:00Z">
        <w:r w:rsidRPr="00515445" w:rsidDel="005D44C4">
          <w:rPr>
            <w:lang w:val="vi-VN"/>
          </w:rPr>
          <w:delText xml:space="preserve">quen </w:delText>
        </w:r>
      </w:del>
      <w:ins w:id="172" w:author="LOGTO" w:date="2023-10-15T13:51:00Z">
        <w:r w:rsidR="005D44C4">
          <w:t>quên</w:t>
        </w:r>
        <w:r w:rsidR="005D44C4" w:rsidRPr="00515445">
          <w:rPr>
            <w:lang w:val="vi-VN"/>
          </w:rPr>
          <w:t xml:space="preserve"> </w:t>
        </w:r>
      </w:ins>
      <w:r w:rsidRPr="00515445">
        <w:rPr>
          <w:lang w:val="vi-VN"/>
        </w:rPr>
        <w:t>mất rằng hôm nay là sinh nhật bạn.",</w:t>
      </w:r>
    </w:p>
    <w:p w14:paraId="3C108755" w14:textId="0E89BD72" w:rsidR="00515445" w:rsidRPr="00515445" w:rsidRDefault="00515445" w:rsidP="00515445">
      <w:pPr>
        <w:rPr>
          <w:lang w:val="vi-VN"/>
        </w:rPr>
      </w:pPr>
      <w:r w:rsidRPr="00515445">
        <w:rPr>
          <w:lang w:val="vi-VN"/>
        </w:rPr>
        <w:t xml:space="preserve">      "en": "I forgot that today is your birthday."</w:t>
      </w:r>
    </w:p>
    <w:p w14:paraId="61248C83" w14:textId="55357676" w:rsidR="00515445" w:rsidRPr="00515445" w:rsidRDefault="00515445" w:rsidP="00515445">
      <w:pPr>
        <w:rPr>
          <w:lang w:val="vi-VN"/>
        </w:rPr>
      </w:pPr>
      <w:r w:rsidRPr="00515445">
        <w:rPr>
          <w:lang w:val="vi-VN"/>
        </w:rPr>
        <w:t xml:space="preserve">    },</w:t>
      </w:r>
    </w:p>
    <w:p w14:paraId="522F661D" w14:textId="7F0E619C" w:rsidR="00515445" w:rsidRDefault="00515445" w:rsidP="00515445">
      <w:pPr>
        <w:rPr>
          <w:lang w:val="vi-VN"/>
        </w:rPr>
      </w:pPr>
      <w:r w:rsidRPr="00515445">
        <w:rPr>
          <w:lang w:val="vi-VN"/>
        </w:rPr>
        <w:t xml:space="preserve">    {</w:t>
      </w:r>
    </w:p>
    <w:p w14:paraId="7F6D4F48" w14:textId="77777777" w:rsidR="00515445" w:rsidRPr="00515445" w:rsidRDefault="00515445" w:rsidP="00515445">
      <w:pPr>
        <w:rPr>
          <w:lang w:val="vi-VN"/>
        </w:rPr>
      </w:pPr>
      <w:r w:rsidRPr="00515445">
        <w:rPr>
          <w:lang w:val="vi-VN"/>
        </w:rPr>
        <w:t xml:space="preserve">      "vn": "Anh ấy quen với cuộc sống ở đây sau một thời gian dài.",</w:t>
      </w:r>
    </w:p>
    <w:p w14:paraId="1F877AD0" w14:textId="77777777" w:rsidR="00515445" w:rsidRPr="00515445" w:rsidRDefault="00515445" w:rsidP="00515445">
      <w:pPr>
        <w:rPr>
          <w:lang w:val="vi-VN"/>
        </w:rPr>
      </w:pPr>
      <w:r w:rsidRPr="00515445">
        <w:rPr>
          <w:lang w:val="vi-VN"/>
        </w:rPr>
        <w:t xml:space="preserve">      "en": "He got accustomed to life here after a long time."</w:t>
      </w:r>
    </w:p>
    <w:p w14:paraId="2B7F4891" w14:textId="77777777" w:rsidR="00515445" w:rsidRPr="00515445" w:rsidRDefault="00515445" w:rsidP="00515445">
      <w:pPr>
        <w:rPr>
          <w:lang w:val="vi-VN"/>
        </w:rPr>
      </w:pPr>
      <w:r w:rsidRPr="00515445">
        <w:rPr>
          <w:lang w:val="vi-VN"/>
        </w:rPr>
        <w:t xml:space="preserve">    },</w:t>
      </w:r>
    </w:p>
    <w:p w14:paraId="4D0FB5B2" w14:textId="77777777" w:rsidR="00515445" w:rsidRPr="00515445" w:rsidRDefault="00515445" w:rsidP="00515445">
      <w:pPr>
        <w:rPr>
          <w:lang w:val="vi-VN"/>
        </w:rPr>
      </w:pPr>
      <w:r w:rsidRPr="00515445">
        <w:rPr>
          <w:lang w:val="vi-VN"/>
        </w:rPr>
        <w:t xml:space="preserve">    {</w:t>
      </w:r>
    </w:p>
    <w:p w14:paraId="6EBA5164" w14:textId="77777777" w:rsidR="00515445" w:rsidRPr="00515445" w:rsidRDefault="00515445" w:rsidP="00515445">
      <w:pPr>
        <w:rPr>
          <w:lang w:val="vi-VN"/>
        </w:rPr>
      </w:pPr>
      <w:r w:rsidRPr="00515445">
        <w:rPr>
          <w:lang w:val="vi-VN"/>
        </w:rPr>
        <w:t xml:space="preserve">      "vn": "Chúng tôi quen nhau từ khi còn nhỏ.",</w:t>
      </w:r>
    </w:p>
    <w:p w14:paraId="7CD16076" w14:textId="77777777" w:rsidR="00515445" w:rsidRPr="00515445" w:rsidRDefault="00515445" w:rsidP="00515445">
      <w:pPr>
        <w:rPr>
          <w:lang w:val="vi-VN"/>
        </w:rPr>
      </w:pPr>
      <w:r w:rsidRPr="00515445">
        <w:rPr>
          <w:lang w:val="vi-VN"/>
        </w:rPr>
        <w:t xml:space="preserve">      "en": "We have known each other since we were young."</w:t>
      </w:r>
    </w:p>
    <w:p w14:paraId="076E87BB" w14:textId="77777777" w:rsidR="00515445" w:rsidRPr="00515445" w:rsidRDefault="00515445" w:rsidP="00515445">
      <w:pPr>
        <w:rPr>
          <w:lang w:val="vi-VN"/>
        </w:rPr>
      </w:pPr>
      <w:r w:rsidRPr="00515445">
        <w:rPr>
          <w:lang w:val="vi-VN"/>
        </w:rPr>
        <w:t xml:space="preserve">    },</w:t>
      </w:r>
    </w:p>
    <w:p w14:paraId="3659C3F6" w14:textId="77777777" w:rsidR="00515445" w:rsidRPr="00515445" w:rsidRDefault="00515445" w:rsidP="00515445">
      <w:pPr>
        <w:rPr>
          <w:lang w:val="vi-VN"/>
        </w:rPr>
      </w:pPr>
      <w:r w:rsidRPr="00515445">
        <w:rPr>
          <w:lang w:val="vi-VN"/>
        </w:rPr>
        <w:t xml:space="preserve">    {</w:t>
      </w:r>
    </w:p>
    <w:p w14:paraId="2CBF8298" w14:textId="0A5EABCE" w:rsidR="00515445" w:rsidRPr="00515445" w:rsidRDefault="00515445" w:rsidP="00680734">
      <w:pPr>
        <w:rPr>
          <w:lang w:val="vi-VN"/>
        </w:rPr>
      </w:pPr>
      <w:r w:rsidRPr="00515445">
        <w:rPr>
          <w:lang w:val="vi-VN"/>
        </w:rPr>
        <w:lastRenderedPageBreak/>
        <w:t xml:space="preserve">      "vn": "Bạn </w:t>
      </w:r>
      <w:del w:id="173" w:author="LOGTO" w:date="2023-10-15T13:51:00Z">
        <w:r w:rsidRPr="00515445" w:rsidDel="005D44C4">
          <w:rPr>
            <w:lang w:val="vi-VN"/>
          </w:rPr>
          <w:delText xml:space="preserve">quen </w:delText>
        </w:r>
      </w:del>
      <w:ins w:id="174" w:author="LOGTO" w:date="2023-10-15T13:51:00Z">
        <w:r w:rsidR="005D44C4">
          <w:t>quên</w:t>
        </w:r>
        <w:r w:rsidR="005D44C4" w:rsidRPr="00515445">
          <w:rPr>
            <w:lang w:val="vi-VN"/>
          </w:rPr>
          <w:t xml:space="preserve"> </w:t>
        </w:r>
      </w:ins>
      <w:r w:rsidRPr="00515445">
        <w:rPr>
          <w:lang w:val="vi-VN"/>
        </w:rPr>
        <w:t>mang ví rồi.",</w:t>
      </w:r>
    </w:p>
    <w:p w14:paraId="4A01CCF9" w14:textId="3B75C428" w:rsidR="00515445" w:rsidRPr="00515445" w:rsidRDefault="00515445" w:rsidP="005D44C4">
      <w:pPr>
        <w:rPr>
          <w:lang w:val="vi-VN"/>
        </w:rPr>
      </w:pPr>
      <w:r w:rsidRPr="00515445">
        <w:rPr>
          <w:lang w:val="vi-VN"/>
        </w:rPr>
        <w:t xml:space="preserve">      "en": "You forgot to bring your wallet."</w:t>
      </w:r>
    </w:p>
    <w:p w14:paraId="4221386F" w14:textId="2FF30C4C" w:rsidR="00515445" w:rsidRPr="00515445" w:rsidRDefault="00515445" w:rsidP="005D44C4">
      <w:pPr>
        <w:rPr>
          <w:lang w:val="vi-VN"/>
        </w:rPr>
      </w:pPr>
      <w:r w:rsidRPr="00515445">
        <w:rPr>
          <w:lang w:val="vi-VN"/>
        </w:rPr>
        <w:t xml:space="preserve">    }</w:t>
      </w:r>
    </w:p>
    <w:p w14:paraId="0F7EDB36" w14:textId="1365FC93" w:rsidR="00515445" w:rsidRPr="00515445" w:rsidRDefault="00515445" w:rsidP="005D44C4">
      <w:pPr>
        <w:rPr>
          <w:lang w:val="vi-VN"/>
        </w:rPr>
      </w:pPr>
      <w:r w:rsidRPr="00515445">
        <w:rPr>
          <w:lang w:val="vi-VN"/>
        </w:rPr>
        <w:t xml:space="preserve">  ]</w:t>
      </w:r>
    </w:p>
    <w:p w14:paraId="10AC54C7" w14:textId="4A976141" w:rsidR="00515445" w:rsidRPr="00515445" w:rsidRDefault="00515445" w:rsidP="005D44C4">
      <w:pPr>
        <w:rPr>
          <w:lang w:val="vi-VN"/>
        </w:rPr>
      </w:pPr>
      <w:r w:rsidRPr="00515445">
        <w:rPr>
          <w:lang w:val="vi-VN"/>
        </w:rPr>
        <w:t>}</w:t>
      </w:r>
    </w:p>
    <w:p w14:paraId="3E3D0593" w14:textId="77777777" w:rsidR="00515445" w:rsidRPr="00515445" w:rsidRDefault="00515445" w:rsidP="00515445">
      <w:pPr>
        <w:rPr>
          <w:lang w:val="vi-VN"/>
        </w:rPr>
      </w:pPr>
      <w:r w:rsidRPr="00515445">
        <w:rPr>
          <w:lang w:val="vi-VN"/>
        </w:rPr>
        <w:t>-----------------------------</w:t>
      </w:r>
    </w:p>
    <w:p w14:paraId="460BA37B" w14:textId="77777777" w:rsidR="00515445" w:rsidRPr="00515445" w:rsidRDefault="00515445" w:rsidP="00515445">
      <w:pPr>
        <w:rPr>
          <w:lang w:val="vi-VN"/>
        </w:rPr>
      </w:pPr>
      <w:r w:rsidRPr="00515445">
        <w:rPr>
          <w:lang w:val="vi-VN"/>
        </w:rPr>
        <w:t xml:space="preserve">keyword: Verbs 'biến thành', 'biến … thành', </w:t>
      </w:r>
    </w:p>
    <w:p w14:paraId="478B7FAC" w14:textId="77777777" w:rsidR="00515445" w:rsidRPr="00515445" w:rsidRDefault="00515445" w:rsidP="00515445">
      <w:pPr>
        <w:rPr>
          <w:lang w:val="vi-VN"/>
        </w:rPr>
      </w:pPr>
      <w:r w:rsidRPr="00515445">
        <w:rPr>
          <w:lang w:val="vi-VN"/>
        </w:rPr>
        <w:t xml:space="preserve">PROMPT: Generate grammar explanation for following Vietnamese grammar point: Verbs 'biến thành', 'biến … thành', </w:t>
      </w:r>
    </w:p>
    <w:p w14:paraId="4DADC918" w14:textId="77777777" w:rsidR="00515445" w:rsidRPr="00515445" w:rsidRDefault="00515445" w:rsidP="00515445">
      <w:pPr>
        <w:rPr>
          <w:lang w:val="vi-VN"/>
        </w:rPr>
      </w:pPr>
      <w:r w:rsidRPr="00515445">
        <w:rPr>
          <w:lang w:val="vi-VN"/>
        </w:rPr>
        <w:t xml:space="preserve">RESPONSE: { </w:t>
      </w:r>
    </w:p>
    <w:p w14:paraId="1F086EDE" w14:textId="77777777" w:rsidR="00515445" w:rsidRPr="00515445" w:rsidRDefault="00515445" w:rsidP="00515445">
      <w:pPr>
        <w:rPr>
          <w:lang w:val="vi-VN"/>
        </w:rPr>
      </w:pPr>
      <w:r w:rsidRPr="00515445">
        <w:rPr>
          <w:lang w:val="vi-VN"/>
        </w:rPr>
        <w:t xml:space="preserve">"title": "Verbs 'biến thành', 'biến … thành'", </w:t>
      </w:r>
    </w:p>
    <w:p w14:paraId="219209A0" w14:textId="77777777" w:rsidR="00515445" w:rsidRPr="00515445" w:rsidRDefault="00515445" w:rsidP="00515445">
      <w:pPr>
        <w:rPr>
          <w:lang w:val="vi-VN"/>
        </w:rPr>
      </w:pPr>
      <w:r w:rsidRPr="00515445">
        <w:rPr>
          <w:lang w:val="vi-VN"/>
        </w:rPr>
        <w:t xml:space="preserve">"short_explanation": "These verbs are used to show the transformation or change of someone or something into another state or form.", </w:t>
      </w:r>
    </w:p>
    <w:p w14:paraId="7A8803D5" w14:textId="77777777" w:rsidR="00515445" w:rsidRPr="00515445" w:rsidRDefault="00515445" w:rsidP="00515445">
      <w:pPr>
        <w:rPr>
          <w:lang w:val="vi-VN"/>
        </w:rPr>
      </w:pPr>
      <w:r w:rsidRPr="00515445">
        <w:rPr>
          <w:lang w:val="vi-VN"/>
        </w:rPr>
        <w:t xml:space="preserve">"long_explanation": "The Vietnamese verbs 'biến thành' and 'biến … thành' are used to demonstrate the transformation or change of a person, thing, or situation into another state or form. The word 'biến' means 'change' or 'transform', and 'thành' roughly translates to 'into'. Therefore, these patterns can be understood as 'change into' or 'transform into' in English.", </w:t>
      </w:r>
    </w:p>
    <w:p w14:paraId="4F07F1DF" w14:textId="77777777" w:rsidR="00515445" w:rsidRPr="00515445" w:rsidRDefault="00515445" w:rsidP="00515445">
      <w:pPr>
        <w:rPr>
          <w:lang w:val="vi-VN"/>
        </w:rPr>
      </w:pPr>
      <w:r w:rsidRPr="00515445">
        <w:rPr>
          <w:lang w:val="vi-VN"/>
        </w:rPr>
        <w:t xml:space="preserve">"formation": "'Subject + biến thành/biến … thành + Object'", </w:t>
      </w:r>
    </w:p>
    <w:p w14:paraId="7ED6DCA3" w14:textId="77777777" w:rsidR="00515445" w:rsidRPr="00515445" w:rsidRDefault="00515445" w:rsidP="00515445">
      <w:pPr>
        <w:rPr>
          <w:lang w:val="vi-VN"/>
        </w:rPr>
      </w:pPr>
      <w:r w:rsidRPr="00515445">
        <w:rPr>
          <w:lang w:val="vi-VN"/>
        </w:rPr>
        <w:t xml:space="preserve">"examples": [ </w:t>
      </w:r>
    </w:p>
    <w:p w14:paraId="13DB573F" w14:textId="77777777" w:rsidR="00515445" w:rsidRPr="00515445" w:rsidRDefault="00515445" w:rsidP="00515445">
      <w:pPr>
        <w:rPr>
          <w:lang w:val="vi-VN"/>
        </w:rPr>
      </w:pPr>
      <w:r w:rsidRPr="00515445">
        <w:rPr>
          <w:lang w:val="vi-VN"/>
        </w:rPr>
        <w:t xml:space="preserve">{ </w:t>
      </w:r>
    </w:p>
    <w:p w14:paraId="60AED34B" w14:textId="77777777" w:rsidR="00515445" w:rsidRPr="00515445" w:rsidRDefault="00515445" w:rsidP="00515445">
      <w:pPr>
        <w:rPr>
          <w:lang w:val="vi-VN"/>
        </w:rPr>
      </w:pPr>
      <w:r w:rsidRPr="00515445">
        <w:rPr>
          <w:lang w:val="vi-VN"/>
        </w:rPr>
        <w:t xml:space="preserve">"vn": "Cô ấy đã biến vùng đất hoang vu này thành một công viên xinh đẹp.", </w:t>
      </w:r>
    </w:p>
    <w:p w14:paraId="2DECC20F" w14:textId="77777777" w:rsidR="00515445" w:rsidRPr="00515445" w:rsidRDefault="00515445" w:rsidP="00515445">
      <w:pPr>
        <w:rPr>
          <w:lang w:val="vi-VN"/>
        </w:rPr>
      </w:pPr>
      <w:r w:rsidRPr="00515445">
        <w:rPr>
          <w:lang w:val="vi-VN"/>
        </w:rPr>
        <w:t>"en": "She has transformed this desolate land into a beautiful park."</w:t>
      </w:r>
    </w:p>
    <w:p w14:paraId="6EDD7CCF" w14:textId="77777777" w:rsidR="00515445" w:rsidRPr="00515445" w:rsidRDefault="00515445" w:rsidP="00515445">
      <w:pPr>
        <w:rPr>
          <w:lang w:val="vi-VN"/>
        </w:rPr>
      </w:pPr>
      <w:r w:rsidRPr="00515445">
        <w:rPr>
          <w:lang w:val="vi-VN"/>
        </w:rPr>
        <w:t xml:space="preserve">}, </w:t>
      </w:r>
    </w:p>
    <w:p w14:paraId="4209F65A" w14:textId="77777777" w:rsidR="00515445" w:rsidRPr="00515445" w:rsidRDefault="00515445" w:rsidP="00515445">
      <w:pPr>
        <w:rPr>
          <w:lang w:val="vi-VN"/>
        </w:rPr>
      </w:pPr>
      <w:r w:rsidRPr="00515445">
        <w:rPr>
          <w:lang w:val="vi-VN"/>
        </w:rPr>
        <w:t xml:space="preserve">{ </w:t>
      </w:r>
    </w:p>
    <w:p w14:paraId="133CBCC8" w14:textId="613D78F7" w:rsidR="00515445" w:rsidRPr="00515445" w:rsidRDefault="00515445" w:rsidP="00515445">
      <w:pPr>
        <w:rPr>
          <w:lang w:val="vi-VN"/>
        </w:rPr>
      </w:pPr>
      <w:r w:rsidRPr="00515445">
        <w:rPr>
          <w:lang w:val="vi-VN"/>
        </w:rPr>
        <w:t>"vn": "</w:t>
      </w:r>
      <w:ins w:id="175" w:author="LOGTO" w:date="2023-10-15T13:31:00Z">
        <w:r w:rsidR="00E16521">
          <w:t xml:space="preserve">Sự </w:t>
        </w:r>
      </w:ins>
      <w:del w:id="176" w:author="LOGTO" w:date="2023-10-15T13:31:00Z">
        <w:r w:rsidRPr="00515445" w:rsidDel="00E16521">
          <w:rPr>
            <w:lang w:val="vi-VN"/>
          </w:rPr>
          <w:delText>Q</w:delText>
        </w:r>
      </w:del>
      <w:ins w:id="177" w:author="LOGTO" w:date="2023-10-15T13:31:00Z">
        <w:r w:rsidR="00E16521">
          <w:t>q</w:t>
        </w:r>
      </w:ins>
      <w:r w:rsidRPr="00515445">
        <w:rPr>
          <w:lang w:val="vi-VN"/>
        </w:rPr>
        <w:t xml:space="preserve">uyết tâm và </w:t>
      </w:r>
      <w:ins w:id="178" w:author="LOGTO" w:date="2023-10-15T13:32:00Z">
        <w:r w:rsidR="00E16521">
          <w:t xml:space="preserve">nỗ lực </w:t>
        </w:r>
      </w:ins>
      <w:r w:rsidRPr="00515445">
        <w:rPr>
          <w:lang w:val="vi-VN"/>
        </w:rPr>
        <w:t>cố gắng giúp anh ấy biến ước mơ thành hiện thực.",</w:t>
      </w:r>
    </w:p>
    <w:p w14:paraId="1C22EF38" w14:textId="77777777" w:rsidR="00515445" w:rsidRPr="00515445" w:rsidRDefault="00515445" w:rsidP="00515445">
      <w:pPr>
        <w:rPr>
          <w:lang w:val="vi-VN"/>
        </w:rPr>
      </w:pPr>
      <w:r w:rsidRPr="00515445">
        <w:rPr>
          <w:lang w:val="vi-VN"/>
        </w:rPr>
        <w:t>"en": "Determination and effort helped him turn dreams into reality."</w:t>
      </w:r>
    </w:p>
    <w:p w14:paraId="033FF16B" w14:textId="77777777" w:rsidR="00515445" w:rsidRPr="00515445" w:rsidRDefault="00515445" w:rsidP="00515445">
      <w:pPr>
        <w:rPr>
          <w:lang w:val="vi-VN"/>
        </w:rPr>
      </w:pPr>
      <w:r w:rsidRPr="00515445">
        <w:rPr>
          <w:lang w:val="vi-VN"/>
        </w:rPr>
        <w:t xml:space="preserve">}, </w:t>
      </w:r>
    </w:p>
    <w:p w14:paraId="471D4095" w14:textId="77777777" w:rsidR="00515445" w:rsidRPr="00515445" w:rsidRDefault="00515445" w:rsidP="00515445">
      <w:pPr>
        <w:rPr>
          <w:lang w:val="vi-VN"/>
        </w:rPr>
      </w:pPr>
      <w:r w:rsidRPr="00515445">
        <w:rPr>
          <w:lang w:val="vi-VN"/>
        </w:rPr>
        <w:t xml:space="preserve">{ </w:t>
      </w:r>
    </w:p>
    <w:p w14:paraId="48435C23" w14:textId="77777777" w:rsidR="00515445" w:rsidRPr="00515445" w:rsidRDefault="00515445" w:rsidP="00515445">
      <w:pPr>
        <w:rPr>
          <w:lang w:val="vi-VN"/>
        </w:rPr>
      </w:pPr>
      <w:r w:rsidRPr="00515445">
        <w:rPr>
          <w:lang w:val="vi-VN"/>
        </w:rPr>
        <w:t xml:space="preserve">"vn": "Với công nghệ mới, các nhà khoa học có thể biến nước biển thành nước ngọt.", </w:t>
      </w:r>
    </w:p>
    <w:p w14:paraId="5B328A8C" w14:textId="77777777" w:rsidR="00515445" w:rsidRPr="00515445" w:rsidRDefault="00515445" w:rsidP="00515445">
      <w:pPr>
        <w:rPr>
          <w:lang w:val="vi-VN"/>
        </w:rPr>
      </w:pPr>
      <w:r w:rsidRPr="00515445">
        <w:rPr>
          <w:lang w:val="vi-VN"/>
        </w:rPr>
        <w:t>"en": "With new technology, scientists can turn seawater into drinking water."</w:t>
      </w:r>
    </w:p>
    <w:p w14:paraId="3CFA02EA" w14:textId="77777777" w:rsidR="00515445" w:rsidRPr="00515445" w:rsidRDefault="00515445" w:rsidP="00515445">
      <w:pPr>
        <w:rPr>
          <w:lang w:val="vi-VN"/>
        </w:rPr>
      </w:pPr>
      <w:r w:rsidRPr="00515445">
        <w:rPr>
          <w:lang w:val="vi-VN"/>
        </w:rPr>
        <w:t xml:space="preserve">}, </w:t>
      </w:r>
    </w:p>
    <w:p w14:paraId="5E4E8D9E" w14:textId="77777777" w:rsidR="00515445" w:rsidRPr="00515445" w:rsidRDefault="00515445" w:rsidP="00515445">
      <w:pPr>
        <w:rPr>
          <w:lang w:val="vi-VN"/>
        </w:rPr>
      </w:pPr>
      <w:r w:rsidRPr="00515445">
        <w:rPr>
          <w:lang w:val="vi-VN"/>
        </w:rPr>
        <w:t xml:space="preserve">{ </w:t>
      </w:r>
    </w:p>
    <w:p w14:paraId="069BD299" w14:textId="77777777" w:rsidR="00515445" w:rsidRPr="00515445" w:rsidRDefault="00515445" w:rsidP="00515445">
      <w:pPr>
        <w:rPr>
          <w:lang w:val="vi-VN"/>
        </w:rPr>
      </w:pPr>
      <w:r w:rsidRPr="00515445">
        <w:rPr>
          <w:lang w:val="vi-VN"/>
        </w:rPr>
        <w:t>"vn": "Cảm hứng từ cuộc sống hàng ngày có thể biến thành ý tưởng sáng tạo.",</w:t>
      </w:r>
    </w:p>
    <w:p w14:paraId="22EAF626" w14:textId="77777777" w:rsidR="00515445" w:rsidRPr="00515445" w:rsidRDefault="00515445" w:rsidP="00515445">
      <w:pPr>
        <w:rPr>
          <w:lang w:val="vi-VN"/>
        </w:rPr>
      </w:pPr>
      <w:r w:rsidRPr="00515445">
        <w:rPr>
          <w:lang w:val="vi-VN"/>
        </w:rPr>
        <w:t>"en": "Inspiration from daily life can be transformed into creative ideas."</w:t>
      </w:r>
    </w:p>
    <w:p w14:paraId="2AF1DCFC" w14:textId="77777777" w:rsidR="00515445" w:rsidRPr="00515445" w:rsidRDefault="00515445" w:rsidP="00515445">
      <w:pPr>
        <w:rPr>
          <w:lang w:val="vi-VN"/>
        </w:rPr>
      </w:pPr>
      <w:r w:rsidRPr="00515445">
        <w:rPr>
          <w:lang w:val="vi-VN"/>
        </w:rPr>
        <w:t xml:space="preserve">} </w:t>
      </w:r>
    </w:p>
    <w:p w14:paraId="1BB76679" w14:textId="77777777" w:rsidR="00515445" w:rsidRPr="00515445" w:rsidRDefault="00515445" w:rsidP="00515445">
      <w:pPr>
        <w:rPr>
          <w:lang w:val="vi-VN"/>
        </w:rPr>
      </w:pPr>
      <w:r w:rsidRPr="00515445">
        <w:rPr>
          <w:lang w:val="vi-VN"/>
        </w:rPr>
        <w:t xml:space="preserve">] </w:t>
      </w:r>
    </w:p>
    <w:p w14:paraId="65E2E8E7" w14:textId="77777777" w:rsidR="00515445" w:rsidRPr="00515445" w:rsidRDefault="00515445" w:rsidP="00515445">
      <w:pPr>
        <w:rPr>
          <w:lang w:val="vi-VN"/>
        </w:rPr>
      </w:pPr>
      <w:r w:rsidRPr="00515445">
        <w:rPr>
          <w:lang w:val="vi-VN"/>
        </w:rPr>
        <w:t>}</w:t>
      </w:r>
    </w:p>
    <w:p w14:paraId="4D0DC18E" w14:textId="77777777" w:rsidR="00515445" w:rsidRPr="00515445" w:rsidRDefault="00515445" w:rsidP="00515445">
      <w:pPr>
        <w:rPr>
          <w:lang w:val="vi-VN"/>
        </w:rPr>
      </w:pPr>
      <w:r w:rsidRPr="00515445">
        <w:rPr>
          <w:lang w:val="vi-VN"/>
        </w:rPr>
        <w:t>-----------------------------</w:t>
      </w:r>
    </w:p>
    <w:p w14:paraId="23C7440C" w14:textId="77777777" w:rsidR="00515445" w:rsidRPr="00515445" w:rsidRDefault="00515445" w:rsidP="00515445">
      <w:pPr>
        <w:rPr>
          <w:lang w:val="vi-VN"/>
        </w:rPr>
      </w:pPr>
      <w:r w:rsidRPr="00515445">
        <w:rPr>
          <w:lang w:val="vi-VN"/>
        </w:rPr>
        <w:t xml:space="preserve">keyword: Verbs 'đổi', 'thay' and 'thay đổi' </w:t>
      </w:r>
    </w:p>
    <w:p w14:paraId="2E8A4392" w14:textId="77777777" w:rsidR="00515445" w:rsidRPr="00515445" w:rsidRDefault="00515445" w:rsidP="00515445">
      <w:pPr>
        <w:rPr>
          <w:lang w:val="vi-VN"/>
        </w:rPr>
      </w:pPr>
      <w:r w:rsidRPr="00515445">
        <w:rPr>
          <w:lang w:val="vi-VN"/>
        </w:rPr>
        <w:t xml:space="preserve">PROMPT: Generate grammar explanation for following Vietnamese grammar point: Verbs 'đổi', 'thay' and 'thay đổi' </w:t>
      </w:r>
    </w:p>
    <w:p w14:paraId="094F0F42" w14:textId="77777777" w:rsidR="00515445" w:rsidRPr="00515445" w:rsidRDefault="00515445" w:rsidP="00515445">
      <w:pPr>
        <w:rPr>
          <w:lang w:val="vi-VN"/>
        </w:rPr>
      </w:pPr>
      <w:r w:rsidRPr="00515445">
        <w:rPr>
          <w:lang w:val="vi-VN"/>
        </w:rPr>
        <w:t xml:space="preserve">RESPONSE: { "title": "Verbs 'đổi', 'thay' and 'thay đổi'", "short_explanation": "Used to express the action of 'changing' something.", "long_explanation": "The Vietnamese verbs 'đổi', 'thay' and 'thay đổi' are used to indicate the action of changing something. While they all convey the </w:t>
      </w:r>
      <w:r w:rsidRPr="00515445">
        <w:rPr>
          <w:lang w:val="vi-VN"/>
        </w:rPr>
        <w:lastRenderedPageBreak/>
        <w:t>same idea, there are slight differences in usage. 'Đổi' is used in the context of an exchange or substitution. 'Thay' is commonly used to replace an old item with a new one. 'Thay đổi', which combines the previous two, is used to express a change, particularly in qualities, conditions, or circumstances, commonly used in the context of change in personal growth, situations or conditions.", "formation": "example of grammar formation for given grammar point", "examples": [ { "vn": "Tôi muốn đổi một cái áo khác vì cái này quá nhỏ.", "en": "I want to exchange this shirt for another one because it is too small." }, { "vn": "Bạn nên thay bánh xe trước khi đi xa.", "en": "You should change your tires before going a long distance." }, { "vn": "Anh ấy đã thay đổi rất nhiều kể từ khi chuyển công việc.", "en": "He has changed a lot since he switched jobs." }, { "vn": "Chúng ta cần phải thay đổi cách chúng ta tiếp cận vấn đề này.", "en": "We need to change the way we approach this issue." } ] }</w:t>
      </w:r>
    </w:p>
    <w:p w14:paraId="39091AF0" w14:textId="77777777" w:rsidR="00515445" w:rsidRPr="00515445" w:rsidRDefault="00515445" w:rsidP="00515445">
      <w:pPr>
        <w:rPr>
          <w:lang w:val="vi-VN"/>
        </w:rPr>
      </w:pPr>
      <w:r w:rsidRPr="00515445">
        <w:rPr>
          <w:lang w:val="vi-VN"/>
        </w:rPr>
        <w:t>-----------------------------</w:t>
      </w:r>
    </w:p>
    <w:p w14:paraId="2D5B395D" w14:textId="77777777" w:rsidR="00515445" w:rsidRPr="00515445" w:rsidRDefault="00515445" w:rsidP="00515445">
      <w:pPr>
        <w:rPr>
          <w:lang w:val="vi-VN"/>
        </w:rPr>
      </w:pPr>
      <w:r w:rsidRPr="00515445">
        <w:rPr>
          <w:lang w:val="vi-VN"/>
        </w:rPr>
        <w:t xml:space="preserve">keyword: Verbs 'được' </w:t>
      </w:r>
    </w:p>
    <w:p w14:paraId="1FB465E6" w14:textId="77777777" w:rsidR="00515445" w:rsidRPr="00515445" w:rsidRDefault="00515445" w:rsidP="00515445">
      <w:pPr>
        <w:rPr>
          <w:lang w:val="vi-VN"/>
        </w:rPr>
      </w:pPr>
      <w:r w:rsidRPr="00515445">
        <w:rPr>
          <w:lang w:val="vi-VN"/>
        </w:rPr>
        <w:t xml:space="preserve">PROMPT: Generate grammar explanation for following Vietnamese grammar point: Verbs 'được' </w:t>
      </w:r>
    </w:p>
    <w:p w14:paraId="66B5FC79" w14:textId="77777777" w:rsidR="00515445" w:rsidRPr="00515445" w:rsidRDefault="00515445" w:rsidP="00515445">
      <w:pPr>
        <w:rPr>
          <w:lang w:val="vi-VN"/>
        </w:rPr>
      </w:pPr>
      <w:r w:rsidRPr="00515445">
        <w:rPr>
          <w:lang w:val="vi-VN"/>
        </w:rPr>
        <w:t>RESPONSE: {</w:t>
      </w:r>
    </w:p>
    <w:p w14:paraId="6EA39894" w14:textId="77777777" w:rsidR="00515445" w:rsidRPr="00515445" w:rsidRDefault="00515445" w:rsidP="00515445">
      <w:pPr>
        <w:rPr>
          <w:lang w:val="vi-VN"/>
        </w:rPr>
      </w:pPr>
      <w:r w:rsidRPr="00515445">
        <w:rPr>
          <w:lang w:val="vi-VN"/>
        </w:rPr>
        <w:t xml:space="preserve">    "title": "Verbs 'được'",</w:t>
      </w:r>
    </w:p>
    <w:p w14:paraId="152151D1" w14:textId="77777777" w:rsidR="00515445" w:rsidRPr="00515445" w:rsidRDefault="00515445" w:rsidP="00515445">
      <w:pPr>
        <w:rPr>
          <w:lang w:val="vi-VN"/>
        </w:rPr>
      </w:pPr>
      <w:r w:rsidRPr="00515445">
        <w:rPr>
          <w:lang w:val="vi-VN"/>
        </w:rPr>
        <w:t xml:space="preserve">    "short_explanation": "Used to express passive voice or to denote permission, advantages and receive benefits.",</w:t>
      </w:r>
    </w:p>
    <w:p w14:paraId="3A4C6F8E" w14:textId="77777777" w:rsidR="00515445" w:rsidRPr="00515445" w:rsidRDefault="00515445" w:rsidP="00515445">
      <w:pPr>
        <w:rPr>
          <w:lang w:val="vi-VN"/>
        </w:rPr>
      </w:pPr>
      <w:r w:rsidRPr="00515445">
        <w:rPr>
          <w:lang w:val="vi-VN"/>
        </w:rPr>
        <w:t xml:space="preserve">    "long_explanation": "The Vietnamese verb 'được' is a versatile word used in a number of contexts. It can be used to form the passive voice, essentially translating as 'be' in English. Moreover, 'được' can also be used to denote permission, opportunity or benefit from someone or something. It is often paired with other verbs to convey these meanings.",</w:t>
      </w:r>
    </w:p>
    <w:p w14:paraId="21607002" w14:textId="77777777" w:rsidR="00515445" w:rsidRPr="00515445" w:rsidRDefault="00515445" w:rsidP="00515445">
      <w:pPr>
        <w:rPr>
          <w:lang w:val="vi-VN"/>
        </w:rPr>
      </w:pPr>
      <w:r w:rsidRPr="00515445">
        <w:rPr>
          <w:lang w:val="vi-VN"/>
        </w:rPr>
        <w:t xml:space="preserve">    "formation": "example of grammar formation for given grammar point",</w:t>
      </w:r>
    </w:p>
    <w:p w14:paraId="0BB5B2E7" w14:textId="77777777" w:rsidR="00515445" w:rsidRPr="00515445" w:rsidRDefault="00515445" w:rsidP="00515445">
      <w:pPr>
        <w:rPr>
          <w:lang w:val="vi-VN"/>
        </w:rPr>
      </w:pPr>
      <w:r w:rsidRPr="00515445">
        <w:rPr>
          <w:lang w:val="vi-VN"/>
        </w:rPr>
        <w:t xml:space="preserve">    "examples": [</w:t>
      </w:r>
    </w:p>
    <w:p w14:paraId="549D07E8" w14:textId="77777777" w:rsidR="00515445" w:rsidRPr="00515445" w:rsidRDefault="00515445" w:rsidP="00515445">
      <w:pPr>
        <w:rPr>
          <w:lang w:val="vi-VN"/>
        </w:rPr>
      </w:pPr>
      <w:r w:rsidRPr="00515445">
        <w:rPr>
          <w:lang w:val="vi-VN"/>
        </w:rPr>
        <w:t xml:space="preserve">        {</w:t>
      </w:r>
    </w:p>
    <w:p w14:paraId="27452DC5" w14:textId="77777777" w:rsidR="00515445" w:rsidRPr="00515445" w:rsidRDefault="00515445" w:rsidP="00515445">
      <w:pPr>
        <w:rPr>
          <w:lang w:val="vi-VN"/>
        </w:rPr>
      </w:pPr>
      <w:r w:rsidRPr="00515445">
        <w:rPr>
          <w:lang w:val="vi-VN"/>
        </w:rPr>
        <w:t xml:space="preserve">            "vn": "Tôi được mẹ cho phép đi chơi với bạn bè.",</w:t>
      </w:r>
    </w:p>
    <w:p w14:paraId="23F993EB" w14:textId="77777777" w:rsidR="00515445" w:rsidRPr="00515445" w:rsidRDefault="00515445" w:rsidP="00515445">
      <w:pPr>
        <w:rPr>
          <w:lang w:val="vi-VN"/>
        </w:rPr>
      </w:pPr>
      <w:r w:rsidRPr="00515445">
        <w:rPr>
          <w:lang w:val="vi-VN"/>
        </w:rPr>
        <w:t xml:space="preserve">            "en": "I am allowed by my mom to go out with my friends."</w:t>
      </w:r>
    </w:p>
    <w:p w14:paraId="38AC5E70" w14:textId="77777777" w:rsidR="00515445" w:rsidRPr="00515445" w:rsidRDefault="00515445" w:rsidP="00515445">
      <w:pPr>
        <w:rPr>
          <w:lang w:val="vi-VN"/>
        </w:rPr>
      </w:pPr>
      <w:r w:rsidRPr="00515445">
        <w:rPr>
          <w:lang w:val="vi-VN"/>
        </w:rPr>
        <w:t xml:space="preserve">        },</w:t>
      </w:r>
    </w:p>
    <w:p w14:paraId="47AFADC7" w14:textId="77777777" w:rsidR="00515445" w:rsidRPr="00515445" w:rsidRDefault="00515445" w:rsidP="00515445">
      <w:pPr>
        <w:rPr>
          <w:lang w:val="vi-VN"/>
        </w:rPr>
      </w:pPr>
      <w:r w:rsidRPr="00515445">
        <w:rPr>
          <w:lang w:val="vi-VN"/>
        </w:rPr>
        <w:t xml:space="preserve">        {</w:t>
      </w:r>
    </w:p>
    <w:p w14:paraId="39AA82E3" w14:textId="77777777" w:rsidR="00515445" w:rsidRPr="00515445" w:rsidRDefault="00515445" w:rsidP="00515445">
      <w:pPr>
        <w:rPr>
          <w:lang w:val="vi-VN"/>
        </w:rPr>
      </w:pPr>
      <w:r w:rsidRPr="00515445">
        <w:rPr>
          <w:lang w:val="vi-VN"/>
        </w:rPr>
        <w:t xml:space="preserve">            "vn": "Bạn có được tặng quà gì không?",</w:t>
      </w:r>
    </w:p>
    <w:p w14:paraId="5D6BFEE7" w14:textId="77777777" w:rsidR="00515445" w:rsidRPr="00515445" w:rsidRDefault="00515445" w:rsidP="00515445">
      <w:pPr>
        <w:rPr>
          <w:lang w:val="vi-VN"/>
        </w:rPr>
      </w:pPr>
      <w:r w:rsidRPr="00515445">
        <w:rPr>
          <w:lang w:val="vi-VN"/>
        </w:rPr>
        <w:t xml:space="preserve">            "en": "Did you receive any gifts?"</w:t>
      </w:r>
    </w:p>
    <w:p w14:paraId="131EC5DA" w14:textId="77777777" w:rsidR="00515445" w:rsidRPr="00515445" w:rsidRDefault="00515445" w:rsidP="00515445">
      <w:pPr>
        <w:rPr>
          <w:lang w:val="vi-VN"/>
        </w:rPr>
      </w:pPr>
      <w:r w:rsidRPr="00515445">
        <w:rPr>
          <w:lang w:val="vi-VN"/>
        </w:rPr>
        <w:t xml:space="preserve">        },</w:t>
      </w:r>
    </w:p>
    <w:p w14:paraId="1E98FF2F" w14:textId="77777777" w:rsidR="00515445" w:rsidRPr="00515445" w:rsidRDefault="00515445" w:rsidP="00515445">
      <w:pPr>
        <w:rPr>
          <w:lang w:val="vi-VN"/>
        </w:rPr>
      </w:pPr>
      <w:r w:rsidRPr="00515445">
        <w:rPr>
          <w:lang w:val="vi-VN"/>
        </w:rPr>
        <w:t xml:space="preserve">        {</w:t>
      </w:r>
    </w:p>
    <w:p w14:paraId="6E827062" w14:textId="77777777" w:rsidR="00515445" w:rsidRPr="00515445" w:rsidRDefault="00515445" w:rsidP="00515445">
      <w:pPr>
        <w:rPr>
          <w:lang w:val="vi-VN"/>
        </w:rPr>
      </w:pPr>
      <w:r w:rsidRPr="00515445">
        <w:rPr>
          <w:lang w:val="vi-VN"/>
        </w:rPr>
        <w:t xml:space="preserve">            "vn": "Tôi đã được thăng chức trong công ty.",</w:t>
      </w:r>
    </w:p>
    <w:p w14:paraId="1D1E564A" w14:textId="77777777" w:rsidR="00515445" w:rsidRPr="00515445" w:rsidRDefault="00515445" w:rsidP="00515445">
      <w:pPr>
        <w:rPr>
          <w:lang w:val="vi-VN"/>
        </w:rPr>
      </w:pPr>
      <w:r w:rsidRPr="00515445">
        <w:rPr>
          <w:lang w:val="vi-VN"/>
        </w:rPr>
        <w:t xml:space="preserve">            "en": "I have been promoted in the company."</w:t>
      </w:r>
    </w:p>
    <w:p w14:paraId="2FE123EF" w14:textId="77777777" w:rsidR="00515445" w:rsidRPr="00515445" w:rsidRDefault="00515445" w:rsidP="00515445">
      <w:pPr>
        <w:rPr>
          <w:lang w:val="vi-VN"/>
        </w:rPr>
      </w:pPr>
      <w:r w:rsidRPr="00515445">
        <w:rPr>
          <w:lang w:val="vi-VN"/>
        </w:rPr>
        <w:t xml:space="preserve">        },</w:t>
      </w:r>
    </w:p>
    <w:p w14:paraId="6B2C5380" w14:textId="77777777" w:rsidR="00515445" w:rsidRPr="00515445" w:rsidRDefault="00515445" w:rsidP="00515445">
      <w:pPr>
        <w:rPr>
          <w:lang w:val="vi-VN"/>
        </w:rPr>
      </w:pPr>
      <w:r w:rsidRPr="00515445">
        <w:rPr>
          <w:lang w:val="vi-VN"/>
        </w:rPr>
        <w:t xml:space="preserve">        {</w:t>
      </w:r>
    </w:p>
    <w:p w14:paraId="1E8C40E0" w14:textId="77777777" w:rsidR="00515445" w:rsidRPr="00515445" w:rsidRDefault="00515445" w:rsidP="00515445">
      <w:pPr>
        <w:rPr>
          <w:lang w:val="vi-VN"/>
        </w:rPr>
      </w:pPr>
      <w:r w:rsidRPr="00515445">
        <w:rPr>
          <w:lang w:val="vi-VN"/>
        </w:rPr>
        <w:t xml:space="preserve">            "vn": "Chúng tôi được sống trong một môi trường yên tĩnh.",</w:t>
      </w:r>
    </w:p>
    <w:p w14:paraId="05A19018" w14:textId="77777777" w:rsidR="00515445" w:rsidRPr="00515445" w:rsidRDefault="00515445" w:rsidP="00515445">
      <w:pPr>
        <w:rPr>
          <w:lang w:val="vi-VN"/>
        </w:rPr>
      </w:pPr>
      <w:r w:rsidRPr="00515445">
        <w:rPr>
          <w:lang w:val="vi-VN"/>
        </w:rPr>
        <w:t xml:space="preserve">            "en": "We get to live in a quiet environment."</w:t>
      </w:r>
    </w:p>
    <w:p w14:paraId="22219D78" w14:textId="77777777" w:rsidR="00515445" w:rsidRPr="00515445" w:rsidRDefault="00515445" w:rsidP="00515445">
      <w:pPr>
        <w:rPr>
          <w:lang w:val="vi-VN"/>
        </w:rPr>
      </w:pPr>
      <w:r w:rsidRPr="00515445">
        <w:rPr>
          <w:lang w:val="vi-VN"/>
        </w:rPr>
        <w:t xml:space="preserve">        }</w:t>
      </w:r>
    </w:p>
    <w:p w14:paraId="7EA2D9A2" w14:textId="77777777" w:rsidR="00515445" w:rsidRPr="00515445" w:rsidRDefault="00515445" w:rsidP="00515445">
      <w:pPr>
        <w:rPr>
          <w:lang w:val="vi-VN"/>
        </w:rPr>
      </w:pPr>
      <w:r w:rsidRPr="00515445">
        <w:rPr>
          <w:lang w:val="vi-VN"/>
        </w:rPr>
        <w:t xml:space="preserve">    ]</w:t>
      </w:r>
    </w:p>
    <w:p w14:paraId="48842246" w14:textId="77777777" w:rsidR="00515445" w:rsidRPr="00515445" w:rsidRDefault="00515445" w:rsidP="00515445">
      <w:pPr>
        <w:rPr>
          <w:lang w:val="vi-VN"/>
        </w:rPr>
      </w:pPr>
      <w:r w:rsidRPr="00515445">
        <w:rPr>
          <w:lang w:val="vi-VN"/>
        </w:rPr>
        <w:t>}</w:t>
      </w:r>
    </w:p>
    <w:p w14:paraId="1023AC07" w14:textId="77777777" w:rsidR="00515445" w:rsidRPr="00515445" w:rsidRDefault="00515445" w:rsidP="00515445">
      <w:pPr>
        <w:rPr>
          <w:lang w:val="vi-VN"/>
        </w:rPr>
      </w:pPr>
      <w:r w:rsidRPr="00515445">
        <w:rPr>
          <w:lang w:val="vi-VN"/>
        </w:rPr>
        <w:t>-----------------------------</w:t>
      </w:r>
    </w:p>
    <w:p w14:paraId="438B3ECB" w14:textId="77777777" w:rsidR="00515445" w:rsidRPr="00515445" w:rsidRDefault="00515445" w:rsidP="00515445">
      <w:pPr>
        <w:rPr>
          <w:lang w:val="vi-VN"/>
        </w:rPr>
      </w:pPr>
      <w:r w:rsidRPr="00515445">
        <w:rPr>
          <w:lang w:val="vi-VN"/>
        </w:rPr>
        <w:t xml:space="preserve">keyword: Verbs 'nghe' + adjective </w:t>
      </w:r>
    </w:p>
    <w:p w14:paraId="4FF4B8B4" w14:textId="77777777" w:rsidR="00515445" w:rsidRPr="00515445" w:rsidRDefault="00515445" w:rsidP="00515445">
      <w:pPr>
        <w:rPr>
          <w:lang w:val="vi-VN"/>
        </w:rPr>
      </w:pPr>
      <w:r w:rsidRPr="00515445">
        <w:rPr>
          <w:lang w:val="vi-VN"/>
        </w:rPr>
        <w:lastRenderedPageBreak/>
        <w:t xml:space="preserve">PROMPT: Generate grammar explanation for following Vietnamese grammar point: Verbs 'nghe' + adjective </w:t>
      </w:r>
    </w:p>
    <w:p w14:paraId="7A5EABC0" w14:textId="77777777" w:rsidR="00515445" w:rsidRPr="00515445" w:rsidRDefault="00515445" w:rsidP="00515445">
      <w:pPr>
        <w:rPr>
          <w:lang w:val="vi-VN"/>
        </w:rPr>
      </w:pPr>
      <w:r w:rsidRPr="00515445">
        <w:rPr>
          <w:lang w:val="vi-VN"/>
        </w:rPr>
        <w:t>RESPONSE: {</w:t>
      </w:r>
    </w:p>
    <w:p w14:paraId="1CEFE734" w14:textId="77777777" w:rsidR="00515445" w:rsidRPr="00515445" w:rsidRDefault="00515445" w:rsidP="00515445">
      <w:pPr>
        <w:rPr>
          <w:lang w:val="vi-VN"/>
        </w:rPr>
      </w:pPr>
      <w:r w:rsidRPr="00515445">
        <w:rPr>
          <w:lang w:val="vi-VN"/>
        </w:rPr>
        <w:t xml:space="preserve">  "title": "Verbs 'nghe' + adjective",</w:t>
      </w:r>
    </w:p>
    <w:p w14:paraId="3A857282" w14:textId="77777777" w:rsidR="00515445" w:rsidRPr="00515445" w:rsidRDefault="00515445" w:rsidP="00515445">
      <w:pPr>
        <w:rPr>
          <w:lang w:val="vi-VN"/>
        </w:rPr>
      </w:pPr>
      <w:r w:rsidRPr="00515445">
        <w:rPr>
          <w:lang w:val="vi-VN"/>
        </w:rPr>
        <w:t xml:space="preserve">  "short_explanation": "Used to express the judgement or impression about someone or something.",</w:t>
      </w:r>
    </w:p>
    <w:p w14:paraId="2C86BD0B" w14:textId="77777777" w:rsidR="00515445" w:rsidRPr="00515445" w:rsidRDefault="00515445" w:rsidP="00515445">
      <w:pPr>
        <w:rPr>
          <w:lang w:val="vi-VN"/>
        </w:rPr>
      </w:pPr>
      <w:r w:rsidRPr="00515445">
        <w:rPr>
          <w:lang w:val="vi-VN"/>
        </w:rPr>
        <w:t xml:space="preserve">  "long_explanation": "In Vietnamese, 'nghe' followed by an adjective is a common construction used to express a judgement or impression about someone or something, based on what the speaker has heard or perceived. The verb 'nghe', which in other contexts translates as 'to listen' or 'to hear', in this context it is used for indirect expression derived from hearsay.",</w:t>
      </w:r>
    </w:p>
    <w:p w14:paraId="480F2457" w14:textId="77777777" w:rsidR="00515445" w:rsidRPr="00515445" w:rsidRDefault="00515445" w:rsidP="00515445">
      <w:pPr>
        <w:rPr>
          <w:lang w:val="vi-VN"/>
        </w:rPr>
      </w:pPr>
      <w:r w:rsidRPr="00515445">
        <w:rPr>
          <w:lang w:val="vi-VN"/>
        </w:rPr>
        <w:t xml:space="preserve">  "formation": "'nghe' + adjective",</w:t>
      </w:r>
    </w:p>
    <w:p w14:paraId="07F1F32D" w14:textId="77777777" w:rsidR="00515445" w:rsidRPr="00515445" w:rsidRDefault="00515445" w:rsidP="00515445">
      <w:pPr>
        <w:rPr>
          <w:lang w:val="vi-VN"/>
        </w:rPr>
      </w:pPr>
      <w:r w:rsidRPr="00515445">
        <w:rPr>
          <w:lang w:val="vi-VN"/>
        </w:rPr>
        <w:t xml:space="preserve">  "examples": [</w:t>
      </w:r>
    </w:p>
    <w:p w14:paraId="680AC975" w14:textId="77777777" w:rsidR="00515445" w:rsidRPr="00515445" w:rsidRDefault="00515445" w:rsidP="00515445">
      <w:pPr>
        <w:rPr>
          <w:lang w:val="vi-VN"/>
        </w:rPr>
      </w:pPr>
      <w:r w:rsidRPr="00515445">
        <w:rPr>
          <w:lang w:val="vi-VN"/>
        </w:rPr>
        <w:t xml:space="preserve">    {</w:t>
      </w:r>
    </w:p>
    <w:p w14:paraId="00DF6B9E" w14:textId="275B44B4" w:rsidR="00515445" w:rsidRPr="00515445" w:rsidRDefault="00515445" w:rsidP="00515445">
      <w:pPr>
        <w:rPr>
          <w:lang w:val="vi-VN"/>
        </w:rPr>
      </w:pPr>
      <w:r w:rsidRPr="00515445">
        <w:rPr>
          <w:lang w:val="vi-VN"/>
        </w:rPr>
        <w:t xml:space="preserve">      "vn": "</w:t>
      </w:r>
      <w:ins w:id="179" w:author="LOGTO" w:date="2023-10-15T13:34:00Z">
        <w:r w:rsidR="00E16521">
          <w:t xml:space="preserve"> Tôi </w:t>
        </w:r>
      </w:ins>
      <w:del w:id="180" w:author="LOGTO" w:date="2023-10-15T13:34:00Z">
        <w:r w:rsidRPr="00515445" w:rsidDel="00E16521">
          <w:rPr>
            <w:lang w:val="vi-VN"/>
          </w:rPr>
          <w:delText>N</w:delText>
        </w:r>
      </w:del>
      <w:ins w:id="181" w:author="LOGTO" w:date="2023-10-15T13:34:00Z">
        <w:r w:rsidR="00E16521">
          <w:t>n</w:t>
        </w:r>
      </w:ins>
      <w:r w:rsidRPr="00515445">
        <w:rPr>
          <w:lang w:val="vi-VN"/>
        </w:rPr>
        <w:t>ghe nói anh ấy rất giỏi nghệ thuật.",</w:t>
      </w:r>
    </w:p>
    <w:p w14:paraId="16304546" w14:textId="77777777" w:rsidR="00515445" w:rsidRPr="00515445" w:rsidRDefault="00515445" w:rsidP="00515445">
      <w:pPr>
        <w:rPr>
          <w:lang w:val="vi-VN"/>
        </w:rPr>
      </w:pPr>
      <w:r w:rsidRPr="00515445">
        <w:rPr>
          <w:lang w:val="vi-VN"/>
        </w:rPr>
        <w:t xml:space="preserve">      "en": "I hear that he is very good at art."</w:t>
      </w:r>
    </w:p>
    <w:p w14:paraId="54DE3CBC" w14:textId="77777777" w:rsidR="00515445" w:rsidRPr="00515445" w:rsidRDefault="00515445" w:rsidP="00515445">
      <w:pPr>
        <w:rPr>
          <w:lang w:val="vi-VN"/>
        </w:rPr>
      </w:pPr>
      <w:r w:rsidRPr="00515445">
        <w:rPr>
          <w:lang w:val="vi-VN"/>
        </w:rPr>
        <w:t xml:space="preserve">    },</w:t>
      </w:r>
    </w:p>
    <w:p w14:paraId="6CCCE760" w14:textId="77777777" w:rsidR="00515445" w:rsidRPr="00515445" w:rsidRDefault="00515445" w:rsidP="00515445">
      <w:pPr>
        <w:rPr>
          <w:lang w:val="vi-VN"/>
        </w:rPr>
      </w:pPr>
      <w:r w:rsidRPr="00515445">
        <w:rPr>
          <w:lang w:val="vi-VN"/>
        </w:rPr>
        <w:t xml:space="preserve">    {</w:t>
      </w:r>
    </w:p>
    <w:p w14:paraId="0BD545C4" w14:textId="77777777" w:rsidR="00515445" w:rsidRPr="00515445" w:rsidRDefault="00515445" w:rsidP="00515445">
      <w:pPr>
        <w:rPr>
          <w:lang w:val="vi-VN"/>
        </w:rPr>
      </w:pPr>
      <w:r w:rsidRPr="00515445">
        <w:rPr>
          <w:lang w:val="vi-VN"/>
        </w:rPr>
        <w:t xml:space="preserve">      "vn": "Nghe có vẻ như cô ấy đang gặp rắc rối với công việc.",</w:t>
      </w:r>
    </w:p>
    <w:p w14:paraId="0FE2154C" w14:textId="77777777" w:rsidR="00515445" w:rsidRPr="00515445" w:rsidRDefault="00515445" w:rsidP="00515445">
      <w:pPr>
        <w:rPr>
          <w:lang w:val="vi-VN"/>
        </w:rPr>
      </w:pPr>
      <w:r w:rsidRPr="00515445">
        <w:rPr>
          <w:lang w:val="vi-VN"/>
        </w:rPr>
        <w:t xml:space="preserve">      "en": "It sounds like she is having trouble with her job."</w:t>
      </w:r>
    </w:p>
    <w:p w14:paraId="6F57B4B6" w14:textId="77777777" w:rsidR="00515445" w:rsidRPr="00515445" w:rsidRDefault="00515445" w:rsidP="00515445">
      <w:pPr>
        <w:rPr>
          <w:lang w:val="vi-VN"/>
        </w:rPr>
      </w:pPr>
      <w:r w:rsidRPr="00515445">
        <w:rPr>
          <w:lang w:val="vi-VN"/>
        </w:rPr>
        <w:t xml:space="preserve">    },</w:t>
      </w:r>
    </w:p>
    <w:p w14:paraId="12BC9B7D" w14:textId="77777777" w:rsidR="00515445" w:rsidRPr="00515445" w:rsidRDefault="00515445" w:rsidP="00515445">
      <w:pPr>
        <w:rPr>
          <w:lang w:val="vi-VN"/>
        </w:rPr>
      </w:pPr>
      <w:r w:rsidRPr="00515445">
        <w:rPr>
          <w:lang w:val="vi-VN"/>
        </w:rPr>
        <w:t xml:space="preserve">    {</w:t>
      </w:r>
    </w:p>
    <w:p w14:paraId="68A5B724" w14:textId="77777777" w:rsidR="00515445" w:rsidRPr="00515445" w:rsidRDefault="00515445" w:rsidP="00515445">
      <w:pPr>
        <w:rPr>
          <w:lang w:val="vi-VN"/>
        </w:rPr>
      </w:pPr>
      <w:r w:rsidRPr="00515445">
        <w:rPr>
          <w:lang w:val="vi-VN"/>
        </w:rPr>
        <w:t xml:space="preserve">      "vn": "Nghe bảo quán cà phê này rất yên tĩnh và thoải mái.",</w:t>
      </w:r>
    </w:p>
    <w:p w14:paraId="386FCAC7" w14:textId="77777777" w:rsidR="00515445" w:rsidRPr="00515445" w:rsidRDefault="00515445" w:rsidP="00515445">
      <w:pPr>
        <w:rPr>
          <w:lang w:val="vi-VN"/>
        </w:rPr>
      </w:pPr>
      <w:r w:rsidRPr="00515445">
        <w:rPr>
          <w:lang w:val="vi-VN"/>
        </w:rPr>
        <w:t xml:space="preserve">      "en": "I hear that this cafe is very quiet and comfortable."</w:t>
      </w:r>
    </w:p>
    <w:p w14:paraId="33C300F2" w14:textId="77777777" w:rsidR="00515445" w:rsidRPr="00515445" w:rsidRDefault="00515445" w:rsidP="00515445">
      <w:pPr>
        <w:rPr>
          <w:lang w:val="vi-VN"/>
        </w:rPr>
      </w:pPr>
      <w:r w:rsidRPr="00515445">
        <w:rPr>
          <w:lang w:val="vi-VN"/>
        </w:rPr>
        <w:t xml:space="preserve">    },</w:t>
      </w:r>
    </w:p>
    <w:p w14:paraId="5B0816C9" w14:textId="77777777" w:rsidR="00515445" w:rsidRPr="00515445" w:rsidRDefault="00515445" w:rsidP="00515445">
      <w:pPr>
        <w:rPr>
          <w:lang w:val="vi-VN"/>
        </w:rPr>
      </w:pPr>
      <w:r w:rsidRPr="00515445">
        <w:rPr>
          <w:lang w:val="vi-VN"/>
        </w:rPr>
        <w:t xml:space="preserve">    {</w:t>
      </w:r>
    </w:p>
    <w:p w14:paraId="605EF2D0" w14:textId="39FBA2AF" w:rsidR="00515445" w:rsidRPr="00515445" w:rsidRDefault="00515445" w:rsidP="00515445">
      <w:pPr>
        <w:rPr>
          <w:lang w:val="vi-VN"/>
        </w:rPr>
      </w:pPr>
      <w:r w:rsidRPr="00515445">
        <w:rPr>
          <w:lang w:val="vi-VN"/>
        </w:rPr>
        <w:t xml:space="preserve">      "vn": "Nghe hấp dẫn </w:t>
      </w:r>
      <w:ins w:id="182" w:author="LOGTO" w:date="2023-10-15T13:34:00Z">
        <w:r w:rsidR="00E16521">
          <w:t xml:space="preserve">đấy </w:t>
        </w:r>
      </w:ins>
      <w:r w:rsidRPr="00515445">
        <w:rPr>
          <w:lang w:val="vi-VN"/>
        </w:rPr>
        <w:t xml:space="preserve">nhưng tôi không chắc chắn </w:t>
      </w:r>
      <w:del w:id="183" w:author="LOGTO" w:date="2023-10-15T13:34:00Z">
        <w:r w:rsidRPr="00515445" w:rsidDel="00E16521">
          <w:rPr>
            <w:lang w:val="vi-VN"/>
          </w:rPr>
          <w:delText xml:space="preserve">nếu </w:delText>
        </w:r>
      </w:del>
      <w:ins w:id="184" w:author="LOGTO" w:date="2023-10-15T13:34:00Z">
        <w:r w:rsidR="00E16521">
          <w:t>liệu</w:t>
        </w:r>
        <w:r w:rsidR="00E16521" w:rsidRPr="00515445">
          <w:rPr>
            <w:lang w:val="vi-VN"/>
          </w:rPr>
          <w:t xml:space="preserve"> </w:t>
        </w:r>
      </w:ins>
      <w:r w:rsidRPr="00515445">
        <w:rPr>
          <w:lang w:val="vi-VN"/>
        </w:rPr>
        <w:t>tôi có thể tham gia</w:t>
      </w:r>
      <w:ins w:id="185" w:author="LOGTO" w:date="2023-10-15T13:34:00Z">
        <w:r w:rsidR="00E16521">
          <w:t xml:space="preserve"> được hay không</w:t>
        </w:r>
      </w:ins>
      <w:r w:rsidRPr="00515445">
        <w:rPr>
          <w:lang w:val="vi-VN"/>
        </w:rPr>
        <w:t>.",</w:t>
      </w:r>
    </w:p>
    <w:p w14:paraId="3595EE94" w14:textId="77777777" w:rsidR="00515445" w:rsidRPr="00515445" w:rsidRDefault="00515445" w:rsidP="00515445">
      <w:pPr>
        <w:rPr>
          <w:lang w:val="vi-VN"/>
        </w:rPr>
      </w:pPr>
      <w:r w:rsidRPr="00515445">
        <w:rPr>
          <w:lang w:val="vi-VN"/>
        </w:rPr>
        <w:t xml:space="preserve">      "en": "It sounds interesting but I'm not sure if I can participate."</w:t>
      </w:r>
    </w:p>
    <w:p w14:paraId="53EE7583" w14:textId="77777777" w:rsidR="00515445" w:rsidRPr="00515445" w:rsidRDefault="00515445" w:rsidP="00515445">
      <w:pPr>
        <w:rPr>
          <w:lang w:val="vi-VN"/>
        </w:rPr>
      </w:pPr>
      <w:r w:rsidRPr="00515445">
        <w:rPr>
          <w:lang w:val="vi-VN"/>
        </w:rPr>
        <w:t xml:space="preserve">    }</w:t>
      </w:r>
    </w:p>
    <w:p w14:paraId="7E1F02F2" w14:textId="77777777" w:rsidR="00515445" w:rsidRPr="00515445" w:rsidRDefault="00515445" w:rsidP="00515445">
      <w:pPr>
        <w:rPr>
          <w:lang w:val="vi-VN"/>
        </w:rPr>
      </w:pPr>
      <w:r w:rsidRPr="00515445">
        <w:rPr>
          <w:lang w:val="vi-VN"/>
        </w:rPr>
        <w:t xml:space="preserve">  ]</w:t>
      </w:r>
    </w:p>
    <w:p w14:paraId="06C0EE63" w14:textId="77777777" w:rsidR="00515445" w:rsidRPr="00515445" w:rsidRDefault="00515445" w:rsidP="00515445">
      <w:pPr>
        <w:rPr>
          <w:lang w:val="vi-VN"/>
        </w:rPr>
      </w:pPr>
      <w:r w:rsidRPr="00515445">
        <w:rPr>
          <w:lang w:val="vi-VN"/>
        </w:rPr>
        <w:t>}</w:t>
      </w:r>
    </w:p>
    <w:p w14:paraId="3285F1CE" w14:textId="77777777" w:rsidR="00515445" w:rsidRPr="00515445" w:rsidRDefault="00515445" w:rsidP="00515445">
      <w:pPr>
        <w:rPr>
          <w:lang w:val="vi-VN"/>
        </w:rPr>
      </w:pPr>
      <w:r w:rsidRPr="00515445">
        <w:rPr>
          <w:lang w:val="vi-VN"/>
        </w:rPr>
        <w:t>-----------------------------</w:t>
      </w:r>
    </w:p>
    <w:p w14:paraId="579A3B42" w14:textId="77777777" w:rsidR="00515445" w:rsidRPr="00515445" w:rsidRDefault="00515445" w:rsidP="00515445">
      <w:pPr>
        <w:rPr>
          <w:lang w:val="vi-VN"/>
        </w:rPr>
      </w:pPr>
      <w:r w:rsidRPr="00515445">
        <w:rPr>
          <w:lang w:val="vi-VN"/>
        </w:rPr>
        <w:t xml:space="preserve">keyword: Verbs 'quyết định' and 'giải quyết' </w:t>
      </w:r>
    </w:p>
    <w:p w14:paraId="52E0417F" w14:textId="77777777" w:rsidR="00515445" w:rsidRPr="00515445" w:rsidRDefault="00515445" w:rsidP="00515445">
      <w:pPr>
        <w:rPr>
          <w:lang w:val="vi-VN"/>
        </w:rPr>
      </w:pPr>
      <w:r w:rsidRPr="00515445">
        <w:rPr>
          <w:lang w:val="vi-VN"/>
        </w:rPr>
        <w:t xml:space="preserve">PROMPT: Generate grammar explanation for following Vietnamese grammar point: Verbs 'quyết định' and 'giải quyết' </w:t>
      </w:r>
    </w:p>
    <w:p w14:paraId="003D7BE8" w14:textId="77777777" w:rsidR="00515445" w:rsidRPr="00515445" w:rsidRDefault="00515445" w:rsidP="00515445">
      <w:pPr>
        <w:rPr>
          <w:lang w:val="vi-VN"/>
        </w:rPr>
      </w:pPr>
      <w:r w:rsidRPr="00515445">
        <w:rPr>
          <w:lang w:val="vi-VN"/>
        </w:rPr>
        <w:t xml:space="preserve">RESPONSE: {   </w:t>
      </w:r>
    </w:p>
    <w:p w14:paraId="51C733CB" w14:textId="77777777" w:rsidR="00515445" w:rsidRPr="00515445" w:rsidRDefault="00515445" w:rsidP="00515445">
      <w:pPr>
        <w:rPr>
          <w:lang w:val="vi-VN"/>
        </w:rPr>
      </w:pPr>
      <w:r w:rsidRPr="00515445">
        <w:rPr>
          <w:lang w:val="vi-VN"/>
        </w:rPr>
        <w:t xml:space="preserve">  "title": "Verbs 'quyết định' and 'giải quyết'",   </w:t>
      </w:r>
    </w:p>
    <w:p w14:paraId="621ADBA5" w14:textId="77777777" w:rsidR="00515445" w:rsidRPr="00515445" w:rsidRDefault="00515445" w:rsidP="00515445">
      <w:pPr>
        <w:rPr>
          <w:lang w:val="vi-VN"/>
        </w:rPr>
      </w:pPr>
      <w:r w:rsidRPr="00515445">
        <w:rPr>
          <w:lang w:val="vi-VN"/>
        </w:rPr>
        <w:t xml:space="preserve">  "short_explanation": "Used to express the actions 'to decide' and 'to solve', respectively.",   </w:t>
      </w:r>
    </w:p>
    <w:p w14:paraId="3B693C8E" w14:textId="77777777" w:rsidR="00515445" w:rsidRPr="00515445" w:rsidRDefault="00515445" w:rsidP="00515445">
      <w:pPr>
        <w:rPr>
          <w:lang w:val="vi-VN"/>
        </w:rPr>
      </w:pPr>
      <w:r w:rsidRPr="00515445">
        <w:rPr>
          <w:lang w:val="vi-VN"/>
        </w:rPr>
        <w:t xml:space="preserve">  "long_explanation": "The Vietnamese verbs 'quyết định' and 'giải quyết' are used to depict two different types of actions. 'Quyết định' corresponds to 'to decide', used when stating a resolution or decision about something. It suggests the conceptual thinking process leading to a decision. On the other hand, 'giải quyết' translates to 'to solve', used in context of addressing, dealing with, or resolving a problem or issue.",   </w:t>
      </w:r>
    </w:p>
    <w:p w14:paraId="4F44F7D7" w14:textId="77777777" w:rsidR="00515445" w:rsidRPr="00515445" w:rsidRDefault="00515445" w:rsidP="00515445">
      <w:pPr>
        <w:rPr>
          <w:lang w:val="vi-VN"/>
        </w:rPr>
      </w:pPr>
      <w:r w:rsidRPr="00515445">
        <w:rPr>
          <w:lang w:val="vi-VN"/>
        </w:rPr>
        <w:t xml:space="preserve">  "formation": "quyết định + to do something/ something, giải quyết + problem/issue",   </w:t>
      </w:r>
    </w:p>
    <w:p w14:paraId="23E4CE4C" w14:textId="77777777" w:rsidR="00515445" w:rsidRPr="00515445" w:rsidRDefault="00515445" w:rsidP="00515445">
      <w:pPr>
        <w:rPr>
          <w:lang w:val="vi-VN"/>
        </w:rPr>
      </w:pPr>
      <w:r w:rsidRPr="00515445">
        <w:rPr>
          <w:lang w:val="vi-VN"/>
        </w:rPr>
        <w:lastRenderedPageBreak/>
        <w:t xml:space="preserve">  "examples": [</w:t>
      </w:r>
    </w:p>
    <w:p w14:paraId="1BCAEF43" w14:textId="77777777" w:rsidR="00515445" w:rsidRPr="00515445" w:rsidRDefault="00515445" w:rsidP="00515445">
      <w:pPr>
        <w:rPr>
          <w:lang w:val="vi-VN"/>
        </w:rPr>
      </w:pPr>
      <w:r w:rsidRPr="00515445">
        <w:rPr>
          <w:lang w:val="vi-VN"/>
        </w:rPr>
        <w:t xml:space="preserve">    {   </w:t>
      </w:r>
    </w:p>
    <w:p w14:paraId="534992EA" w14:textId="109075D2" w:rsidR="00515445" w:rsidRPr="00515445" w:rsidRDefault="00515445" w:rsidP="00515445">
      <w:pPr>
        <w:rPr>
          <w:lang w:val="vi-VN"/>
        </w:rPr>
      </w:pPr>
      <w:r w:rsidRPr="00515445">
        <w:rPr>
          <w:lang w:val="vi-VN"/>
        </w:rPr>
        <w:t xml:space="preserve">      "vn": "Tôi đã quyết định đi du lịch ở châu Âu </w:t>
      </w:r>
      <w:ins w:id="186" w:author="LOGTO" w:date="2023-10-15T13:35:00Z">
        <w:r w:rsidR="004F29C8">
          <w:t xml:space="preserve">vào </w:t>
        </w:r>
      </w:ins>
      <w:r w:rsidRPr="00515445">
        <w:rPr>
          <w:lang w:val="vi-VN"/>
        </w:rPr>
        <w:t xml:space="preserve">mùa hè này.",   </w:t>
      </w:r>
    </w:p>
    <w:p w14:paraId="4895EFFA" w14:textId="77777777" w:rsidR="00515445" w:rsidRPr="00515445" w:rsidRDefault="00515445" w:rsidP="00515445">
      <w:pPr>
        <w:rPr>
          <w:lang w:val="vi-VN"/>
        </w:rPr>
      </w:pPr>
      <w:r w:rsidRPr="00515445">
        <w:rPr>
          <w:lang w:val="vi-VN"/>
        </w:rPr>
        <w:t xml:space="preserve">      "en": "I decided to travel in Europe this summer."</w:t>
      </w:r>
    </w:p>
    <w:p w14:paraId="3B2422E9" w14:textId="77777777" w:rsidR="00515445" w:rsidRPr="00515445" w:rsidRDefault="00515445" w:rsidP="00515445">
      <w:pPr>
        <w:rPr>
          <w:lang w:val="vi-VN"/>
        </w:rPr>
      </w:pPr>
      <w:r w:rsidRPr="00515445">
        <w:rPr>
          <w:lang w:val="vi-VN"/>
        </w:rPr>
        <w:t xml:space="preserve">    },  </w:t>
      </w:r>
    </w:p>
    <w:p w14:paraId="745C1D5B" w14:textId="77777777" w:rsidR="00515445" w:rsidRPr="00515445" w:rsidRDefault="00515445" w:rsidP="00515445">
      <w:pPr>
        <w:rPr>
          <w:lang w:val="vi-VN"/>
        </w:rPr>
      </w:pPr>
      <w:r w:rsidRPr="00515445">
        <w:rPr>
          <w:lang w:val="vi-VN"/>
        </w:rPr>
        <w:t xml:space="preserve">    {   </w:t>
      </w:r>
    </w:p>
    <w:p w14:paraId="0CDF2EA9" w14:textId="77777777" w:rsidR="00515445" w:rsidRPr="00515445" w:rsidRDefault="00515445" w:rsidP="00515445">
      <w:pPr>
        <w:rPr>
          <w:lang w:val="vi-VN"/>
        </w:rPr>
      </w:pPr>
      <w:r w:rsidRPr="00515445">
        <w:rPr>
          <w:lang w:val="vi-VN"/>
        </w:rPr>
        <w:t xml:space="preserve">      "vn": "Cậu ấy đã quyết định không tiếp tục học nữa.",  </w:t>
      </w:r>
    </w:p>
    <w:p w14:paraId="690DD3F2" w14:textId="77777777" w:rsidR="00515445" w:rsidRPr="00515445" w:rsidRDefault="00515445" w:rsidP="00515445">
      <w:pPr>
        <w:rPr>
          <w:lang w:val="vi-VN"/>
        </w:rPr>
      </w:pPr>
      <w:r w:rsidRPr="00515445">
        <w:rPr>
          <w:lang w:val="vi-VN"/>
        </w:rPr>
        <w:t xml:space="preserve">      "en": "He decided not to continue studying anymore.",</w:t>
      </w:r>
    </w:p>
    <w:p w14:paraId="5288E0DA" w14:textId="77777777" w:rsidR="00515445" w:rsidRPr="00515445" w:rsidRDefault="00515445" w:rsidP="00515445">
      <w:pPr>
        <w:rPr>
          <w:lang w:val="vi-VN"/>
        </w:rPr>
      </w:pPr>
      <w:r w:rsidRPr="00515445">
        <w:rPr>
          <w:lang w:val="vi-VN"/>
        </w:rPr>
        <w:t xml:space="preserve">    },</w:t>
      </w:r>
    </w:p>
    <w:p w14:paraId="6826E149" w14:textId="77777777" w:rsidR="00515445" w:rsidRPr="00515445" w:rsidRDefault="00515445" w:rsidP="00515445">
      <w:pPr>
        <w:rPr>
          <w:lang w:val="vi-VN"/>
        </w:rPr>
      </w:pPr>
      <w:r w:rsidRPr="00515445">
        <w:rPr>
          <w:lang w:val="vi-VN"/>
        </w:rPr>
        <w:t xml:space="preserve">    { </w:t>
      </w:r>
    </w:p>
    <w:p w14:paraId="369DA269" w14:textId="77777777" w:rsidR="00515445" w:rsidRPr="00515445" w:rsidRDefault="00515445" w:rsidP="00515445">
      <w:pPr>
        <w:rPr>
          <w:lang w:val="vi-VN"/>
        </w:rPr>
      </w:pPr>
      <w:r w:rsidRPr="00515445">
        <w:rPr>
          <w:lang w:val="vi-VN"/>
        </w:rPr>
        <w:t xml:space="preserve">      "vn": "Chúng ta cần giải quyết vấn đề triển khai dự án này.",</w:t>
      </w:r>
    </w:p>
    <w:p w14:paraId="586C5768" w14:textId="77777777" w:rsidR="00515445" w:rsidRPr="00515445" w:rsidRDefault="00515445" w:rsidP="00515445">
      <w:pPr>
        <w:rPr>
          <w:lang w:val="vi-VN"/>
        </w:rPr>
      </w:pPr>
      <w:r w:rsidRPr="00515445">
        <w:rPr>
          <w:lang w:val="vi-VN"/>
        </w:rPr>
        <w:t xml:space="preserve">      "en": "We need to solve the problem of implementing this project."</w:t>
      </w:r>
    </w:p>
    <w:p w14:paraId="4F6212A3" w14:textId="77777777" w:rsidR="00515445" w:rsidRPr="00515445" w:rsidRDefault="00515445" w:rsidP="00515445">
      <w:pPr>
        <w:rPr>
          <w:lang w:val="vi-VN"/>
        </w:rPr>
      </w:pPr>
      <w:r w:rsidRPr="00515445">
        <w:rPr>
          <w:lang w:val="vi-VN"/>
        </w:rPr>
        <w:t xml:space="preserve">    },</w:t>
      </w:r>
    </w:p>
    <w:p w14:paraId="0071D99A" w14:textId="77777777" w:rsidR="00515445" w:rsidRPr="00515445" w:rsidRDefault="00515445" w:rsidP="00515445">
      <w:pPr>
        <w:rPr>
          <w:lang w:val="vi-VN"/>
        </w:rPr>
      </w:pPr>
      <w:r w:rsidRPr="00515445">
        <w:rPr>
          <w:lang w:val="vi-VN"/>
        </w:rPr>
        <w:t xml:space="preserve">    {  </w:t>
      </w:r>
    </w:p>
    <w:p w14:paraId="2AB58904" w14:textId="77777777" w:rsidR="00515445" w:rsidRPr="00515445" w:rsidRDefault="00515445" w:rsidP="00515445">
      <w:pPr>
        <w:rPr>
          <w:lang w:val="vi-VN"/>
        </w:rPr>
      </w:pPr>
      <w:r w:rsidRPr="00515445">
        <w:rPr>
          <w:lang w:val="vi-VN"/>
        </w:rPr>
        <w:t xml:space="preserve">      "vn": "Cô ấy đã giải quyết được vấn đề kỹ thuật phát sinh.",  </w:t>
      </w:r>
    </w:p>
    <w:p w14:paraId="11562E68" w14:textId="77777777" w:rsidR="00515445" w:rsidRPr="00515445" w:rsidRDefault="00515445" w:rsidP="00515445">
      <w:pPr>
        <w:rPr>
          <w:lang w:val="vi-VN"/>
        </w:rPr>
      </w:pPr>
      <w:r w:rsidRPr="00515445">
        <w:rPr>
          <w:lang w:val="vi-VN"/>
        </w:rPr>
        <w:t xml:space="preserve">      "en": "She managed to solve the technical problem that arose."</w:t>
      </w:r>
    </w:p>
    <w:p w14:paraId="323F037E" w14:textId="77777777" w:rsidR="00515445" w:rsidRPr="00515445" w:rsidRDefault="00515445" w:rsidP="00515445">
      <w:pPr>
        <w:rPr>
          <w:lang w:val="vi-VN"/>
        </w:rPr>
      </w:pPr>
      <w:r w:rsidRPr="00515445">
        <w:rPr>
          <w:lang w:val="vi-VN"/>
        </w:rPr>
        <w:t xml:space="preserve">    } </w:t>
      </w:r>
    </w:p>
    <w:p w14:paraId="3675C158" w14:textId="77777777" w:rsidR="00515445" w:rsidRPr="00515445" w:rsidRDefault="00515445" w:rsidP="00515445">
      <w:pPr>
        <w:rPr>
          <w:lang w:val="vi-VN"/>
        </w:rPr>
      </w:pPr>
      <w:r w:rsidRPr="00515445">
        <w:rPr>
          <w:lang w:val="vi-VN"/>
        </w:rPr>
        <w:t xml:space="preserve">  ] </w:t>
      </w:r>
    </w:p>
    <w:p w14:paraId="5E871084" w14:textId="77777777" w:rsidR="00515445" w:rsidRPr="00515445" w:rsidRDefault="00515445" w:rsidP="00515445">
      <w:pPr>
        <w:rPr>
          <w:lang w:val="vi-VN"/>
        </w:rPr>
      </w:pPr>
      <w:r w:rsidRPr="00515445">
        <w:rPr>
          <w:lang w:val="vi-VN"/>
        </w:rPr>
        <w:t>}</w:t>
      </w:r>
    </w:p>
    <w:p w14:paraId="7E917B61" w14:textId="77777777" w:rsidR="00515445" w:rsidRPr="00515445" w:rsidRDefault="00515445" w:rsidP="00515445">
      <w:pPr>
        <w:rPr>
          <w:lang w:val="vi-VN"/>
        </w:rPr>
      </w:pPr>
      <w:r w:rsidRPr="00515445">
        <w:rPr>
          <w:lang w:val="vi-VN"/>
        </w:rPr>
        <w:t>-----------------------------</w:t>
      </w:r>
    </w:p>
    <w:p w14:paraId="2E3739DE" w14:textId="77777777" w:rsidR="00515445" w:rsidRPr="00515445" w:rsidRDefault="00515445" w:rsidP="00515445">
      <w:pPr>
        <w:rPr>
          <w:lang w:val="vi-VN"/>
        </w:rPr>
      </w:pPr>
      <w:r w:rsidRPr="00515445">
        <w:rPr>
          <w:lang w:val="vi-VN"/>
        </w:rPr>
        <w:t xml:space="preserve">keyword: Verbs 'to wash': 'rửa', 'giặt' </w:t>
      </w:r>
    </w:p>
    <w:p w14:paraId="17B3B645" w14:textId="77777777" w:rsidR="00515445" w:rsidRPr="00515445" w:rsidRDefault="00515445" w:rsidP="00515445">
      <w:pPr>
        <w:rPr>
          <w:lang w:val="vi-VN"/>
        </w:rPr>
      </w:pPr>
      <w:r w:rsidRPr="00515445">
        <w:rPr>
          <w:lang w:val="vi-VN"/>
        </w:rPr>
        <w:t xml:space="preserve">PROMPT: Generate grammar explanation for following Vietnamese grammar point: Verbs 'to wash': 'rửa', 'giặt' </w:t>
      </w:r>
    </w:p>
    <w:p w14:paraId="64642684" w14:textId="77777777" w:rsidR="00515445" w:rsidRPr="00515445" w:rsidRDefault="00515445" w:rsidP="00515445">
      <w:pPr>
        <w:rPr>
          <w:lang w:val="vi-VN"/>
        </w:rPr>
      </w:pPr>
      <w:r w:rsidRPr="00515445">
        <w:rPr>
          <w:lang w:val="vi-VN"/>
        </w:rPr>
        <w:t xml:space="preserve">RESPONSE: { </w:t>
      </w:r>
    </w:p>
    <w:p w14:paraId="712691A8" w14:textId="77777777" w:rsidR="00515445" w:rsidRPr="00515445" w:rsidRDefault="00515445" w:rsidP="00515445">
      <w:pPr>
        <w:rPr>
          <w:lang w:val="vi-VN"/>
        </w:rPr>
      </w:pPr>
      <w:r w:rsidRPr="00515445">
        <w:rPr>
          <w:lang w:val="vi-VN"/>
        </w:rPr>
        <w:t xml:space="preserve">  "title": "Verbs 'to wash': 'rửa', 'giặt'", </w:t>
      </w:r>
    </w:p>
    <w:p w14:paraId="6FAED5F6" w14:textId="77777777" w:rsidR="00515445" w:rsidRPr="00515445" w:rsidRDefault="00515445" w:rsidP="00515445">
      <w:pPr>
        <w:rPr>
          <w:lang w:val="vi-VN"/>
        </w:rPr>
      </w:pPr>
      <w:r w:rsidRPr="00515445">
        <w:rPr>
          <w:lang w:val="vi-VN"/>
        </w:rPr>
        <w:t xml:space="preserve">  "short_explanation": "These are verbs used to express the action of cleaning something. 'rửa' is general washing, and 'giặt' is specifically washing clothes.", </w:t>
      </w:r>
    </w:p>
    <w:p w14:paraId="215328D8" w14:textId="77777777" w:rsidR="00515445" w:rsidRPr="00515445" w:rsidRDefault="00515445" w:rsidP="00515445">
      <w:pPr>
        <w:rPr>
          <w:lang w:val="vi-VN"/>
        </w:rPr>
      </w:pPr>
      <w:r w:rsidRPr="00515445">
        <w:rPr>
          <w:lang w:val="vi-VN"/>
        </w:rPr>
        <w:t xml:space="preserve">  "long_explanation": "The Vietnamese verbs 'rửa' and 'giặt' both translate to the English verb 'to wash'. But, there is a slight difference between them for their usage context. 'Rửa' is used in a general sense to express any washing or rinsing action (like washing one's hands, or washing the dishes, etc.). On the other hand, 'giặt' specifically refers to the action of washing clothes or laundry.", </w:t>
      </w:r>
    </w:p>
    <w:p w14:paraId="0E529E4B" w14:textId="77777777" w:rsidR="00515445" w:rsidRPr="00515445" w:rsidRDefault="00515445" w:rsidP="00515445">
      <w:pPr>
        <w:rPr>
          <w:lang w:val="vi-VN"/>
        </w:rPr>
      </w:pPr>
      <w:r w:rsidRPr="00515445">
        <w:rPr>
          <w:lang w:val="vi-VN"/>
        </w:rPr>
        <w:t xml:space="preserve">  "formation": "subject + rửa/giặt + object", </w:t>
      </w:r>
    </w:p>
    <w:p w14:paraId="128F6317" w14:textId="77777777" w:rsidR="00515445" w:rsidRPr="00515445" w:rsidRDefault="00515445" w:rsidP="00515445">
      <w:pPr>
        <w:rPr>
          <w:lang w:val="vi-VN"/>
        </w:rPr>
      </w:pPr>
      <w:r w:rsidRPr="00515445">
        <w:rPr>
          <w:lang w:val="vi-VN"/>
        </w:rPr>
        <w:t xml:space="preserve">  "examples": [</w:t>
      </w:r>
    </w:p>
    <w:p w14:paraId="21D9138B" w14:textId="77777777" w:rsidR="00515445" w:rsidRPr="00515445" w:rsidRDefault="00515445" w:rsidP="00515445">
      <w:pPr>
        <w:rPr>
          <w:lang w:val="vi-VN"/>
        </w:rPr>
      </w:pPr>
      <w:r w:rsidRPr="00515445">
        <w:rPr>
          <w:lang w:val="vi-VN"/>
        </w:rPr>
        <w:t xml:space="preserve">    { </w:t>
      </w:r>
    </w:p>
    <w:p w14:paraId="1FCF7917" w14:textId="77777777" w:rsidR="00515445" w:rsidRPr="00515445" w:rsidRDefault="00515445" w:rsidP="00515445">
      <w:pPr>
        <w:rPr>
          <w:lang w:val="vi-VN"/>
        </w:rPr>
      </w:pPr>
      <w:r w:rsidRPr="00515445">
        <w:rPr>
          <w:lang w:val="vi-VN"/>
        </w:rPr>
        <w:t xml:space="preserve">      "vn": "Mẹ đang rửa chén trong bếp.", </w:t>
      </w:r>
    </w:p>
    <w:p w14:paraId="756526AB" w14:textId="77777777" w:rsidR="00515445" w:rsidRPr="00515445" w:rsidRDefault="00515445" w:rsidP="00515445">
      <w:pPr>
        <w:rPr>
          <w:lang w:val="vi-VN"/>
        </w:rPr>
      </w:pPr>
      <w:r w:rsidRPr="00515445">
        <w:rPr>
          <w:lang w:val="vi-VN"/>
        </w:rPr>
        <w:t xml:space="preserve">      "en": "Mother is washing dishes in the kitchen."</w:t>
      </w:r>
    </w:p>
    <w:p w14:paraId="44895A9E" w14:textId="77777777" w:rsidR="00515445" w:rsidRPr="00515445" w:rsidRDefault="00515445" w:rsidP="00515445">
      <w:pPr>
        <w:rPr>
          <w:lang w:val="vi-VN"/>
        </w:rPr>
      </w:pPr>
      <w:r w:rsidRPr="00515445">
        <w:rPr>
          <w:lang w:val="vi-VN"/>
        </w:rPr>
        <w:t xml:space="preserve">    }, </w:t>
      </w:r>
    </w:p>
    <w:p w14:paraId="646639D6" w14:textId="77777777" w:rsidR="00515445" w:rsidRPr="00515445" w:rsidRDefault="00515445" w:rsidP="00515445">
      <w:pPr>
        <w:rPr>
          <w:lang w:val="vi-VN"/>
        </w:rPr>
      </w:pPr>
      <w:r w:rsidRPr="00515445">
        <w:rPr>
          <w:lang w:val="vi-VN"/>
        </w:rPr>
        <w:t xml:space="preserve">    { </w:t>
      </w:r>
    </w:p>
    <w:p w14:paraId="40C5A9CC" w14:textId="77777777" w:rsidR="00515445" w:rsidRPr="00515445" w:rsidRDefault="00515445" w:rsidP="00515445">
      <w:pPr>
        <w:rPr>
          <w:lang w:val="vi-VN"/>
        </w:rPr>
      </w:pPr>
      <w:r w:rsidRPr="00515445">
        <w:rPr>
          <w:lang w:val="vi-VN"/>
        </w:rPr>
        <w:t xml:space="preserve">      "vn": "Bạn cần rửa tay trước khi ăn.", </w:t>
      </w:r>
    </w:p>
    <w:p w14:paraId="7A0FD5E4" w14:textId="77777777" w:rsidR="00515445" w:rsidRPr="00515445" w:rsidRDefault="00515445" w:rsidP="00515445">
      <w:pPr>
        <w:rPr>
          <w:lang w:val="vi-VN"/>
        </w:rPr>
      </w:pPr>
      <w:r w:rsidRPr="00515445">
        <w:rPr>
          <w:lang w:val="vi-VN"/>
        </w:rPr>
        <w:t xml:space="preserve">      "en": "You need to wash your hands before eating."</w:t>
      </w:r>
    </w:p>
    <w:p w14:paraId="4C8D836A" w14:textId="77777777" w:rsidR="00515445" w:rsidRPr="00515445" w:rsidRDefault="00515445" w:rsidP="00515445">
      <w:pPr>
        <w:rPr>
          <w:lang w:val="vi-VN"/>
        </w:rPr>
      </w:pPr>
      <w:r w:rsidRPr="00515445">
        <w:rPr>
          <w:lang w:val="vi-VN"/>
        </w:rPr>
        <w:t xml:space="preserve">    }, </w:t>
      </w:r>
    </w:p>
    <w:p w14:paraId="6BF74F73" w14:textId="77777777" w:rsidR="00515445" w:rsidRPr="00515445" w:rsidRDefault="00515445" w:rsidP="00515445">
      <w:pPr>
        <w:rPr>
          <w:lang w:val="vi-VN"/>
        </w:rPr>
      </w:pPr>
      <w:r w:rsidRPr="00515445">
        <w:rPr>
          <w:lang w:val="vi-VN"/>
        </w:rPr>
        <w:t xml:space="preserve">    { </w:t>
      </w:r>
    </w:p>
    <w:p w14:paraId="09AFD5BC" w14:textId="77777777" w:rsidR="00515445" w:rsidRPr="00515445" w:rsidRDefault="00515445" w:rsidP="00515445">
      <w:pPr>
        <w:rPr>
          <w:lang w:val="vi-VN"/>
        </w:rPr>
      </w:pPr>
      <w:r w:rsidRPr="00515445">
        <w:rPr>
          <w:lang w:val="vi-VN"/>
        </w:rPr>
        <w:t xml:space="preserve">      "vn": "Tôi cần giặt quần áo cuối tuần này.", </w:t>
      </w:r>
    </w:p>
    <w:p w14:paraId="39A73070" w14:textId="77777777" w:rsidR="00515445" w:rsidRPr="00515445" w:rsidRDefault="00515445" w:rsidP="00515445">
      <w:pPr>
        <w:rPr>
          <w:lang w:val="vi-VN"/>
        </w:rPr>
      </w:pPr>
      <w:r w:rsidRPr="00515445">
        <w:rPr>
          <w:lang w:val="vi-VN"/>
        </w:rPr>
        <w:lastRenderedPageBreak/>
        <w:t xml:space="preserve">      "en": "I need to wash clothes this weekend."</w:t>
      </w:r>
    </w:p>
    <w:p w14:paraId="5DFA19CB" w14:textId="77777777" w:rsidR="00515445" w:rsidRPr="00515445" w:rsidRDefault="00515445" w:rsidP="00515445">
      <w:pPr>
        <w:rPr>
          <w:lang w:val="vi-VN"/>
        </w:rPr>
      </w:pPr>
      <w:r w:rsidRPr="00515445">
        <w:rPr>
          <w:lang w:val="vi-VN"/>
        </w:rPr>
        <w:t xml:space="preserve">    }, </w:t>
      </w:r>
    </w:p>
    <w:p w14:paraId="5EBC6A2B" w14:textId="77777777" w:rsidR="00515445" w:rsidRPr="00515445" w:rsidRDefault="00515445" w:rsidP="00515445">
      <w:pPr>
        <w:rPr>
          <w:lang w:val="vi-VN"/>
        </w:rPr>
      </w:pPr>
      <w:r w:rsidRPr="00515445">
        <w:rPr>
          <w:lang w:val="vi-VN"/>
        </w:rPr>
        <w:t xml:space="preserve">    { </w:t>
      </w:r>
    </w:p>
    <w:p w14:paraId="7D41E343" w14:textId="77777777" w:rsidR="00515445" w:rsidRPr="00515445" w:rsidRDefault="00515445" w:rsidP="00515445">
      <w:pPr>
        <w:rPr>
          <w:lang w:val="vi-VN"/>
        </w:rPr>
      </w:pPr>
      <w:r w:rsidRPr="00515445">
        <w:rPr>
          <w:lang w:val="vi-VN"/>
        </w:rPr>
        <w:t xml:space="preserve">      "vn": "Chị ấy đang giặt áo len mà không biết cách giặt cho đúng.", </w:t>
      </w:r>
    </w:p>
    <w:p w14:paraId="63B873E7" w14:textId="77777777" w:rsidR="00515445" w:rsidRPr="00515445" w:rsidRDefault="00515445" w:rsidP="00515445">
      <w:pPr>
        <w:rPr>
          <w:lang w:val="vi-VN"/>
        </w:rPr>
      </w:pPr>
      <w:r w:rsidRPr="00515445">
        <w:rPr>
          <w:lang w:val="vi-VN"/>
        </w:rPr>
        <w:t xml:space="preserve">      "en": "She is washing a woolen shirt without knowing the correct way to wash it."</w:t>
      </w:r>
    </w:p>
    <w:p w14:paraId="36435AC8" w14:textId="77777777" w:rsidR="00515445" w:rsidRPr="00515445" w:rsidRDefault="00515445" w:rsidP="00515445">
      <w:pPr>
        <w:rPr>
          <w:lang w:val="vi-VN"/>
        </w:rPr>
      </w:pPr>
      <w:r w:rsidRPr="00515445">
        <w:rPr>
          <w:lang w:val="vi-VN"/>
        </w:rPr>
        <w:t xml:space="preserve">    }</w:t>
      </w:r>
    </w:p>
    <w:p w14:paraId="50FE79C8" w14:textId="77777777" w:rsidR="00515445" w:rsidRPr="00515445" w:rsidRDefault="00515445" w:rsidP="00515445">
      <w:pPr>
        <w:rPr>
          <w:lang w:val="vi-VN"/>
        </w:rPr>
      </w:pPr>
      <w:r w:rsidRPr="00515445">
        <w:rPr>
          <w:lang w:val="vi-VN"/>
        </w:rPr>
        <w:t xml:space="preserve">  ]</w:t>
      </w:r>
    </w:p>
    <w:p w14:paraId="4D92C04D" w14:textId="77777777" w:rsidR="00515445" w:rsidRPr="00515445" w:rsidRDefault="00515445" w:rsidP="00515445">
      <w:pPr>
        <w:rPr>
          <w:lang w:val="vi-VN"/>
        </w:rPr>
      </w:pPr>
      <w:r w:rsidRPr="00515445">
        <w:rPr>
          <w:lang w:val="vi-VN"/>
        </w:rPr>
        <w:t>}</w:t>
      </w:r>
    </w:p>
    <w:p w14:paraId="11E8313A" w14:textId="77777777" w:rsidR="00515445" w:rsidRPr="00515445" w:rsidRDefault="00515445" w:rsidP="00515445">
      <w:pPr>
        <w:rPr>
          <w:lang w:val="vi-VN"/>
        </w:rPr>
      </w:pPr>
      <w:r w:rsidRPr="00515445">
        <w:rPr>
          <w:lang w:val="vi-VN"/>
        </w:rPr>
        <w:t>-----------------------------</w:t>
      </w:r>
    </w:p>
    <w:p w14:paraId="13B53D17" w14:textId="77777777" w:rsidR="00515445" w:rsidRPr="00515445" w:rsidRDefault="00515445" w:rsidP="00515445">
      <w:pPr>
        <w:rPr>
          <w:lang w:val="vi-VN"/>
        </w:rPr>
      </w:pPr>
      <w:r w:rsidRPr="00515445">
        <w:rPr>
          <w:lang w:val="vi-VN"/>
        </w:rPr>
        <w:t xml:space="preserve">keyword: Verbs 'trở nên' and 'trở thành' </w:t>
      </w:r>
    </w:p>
    <w:p w14:paraId="2AF5459E" w14:textId="77777777" w:rsidR="00515445" w:rsidRPr="00515445" w:rsidRDefault="00515445" w:rsidP="00515445">
      <w:pPr>
        <w:rPr>
          <w:lang w:val="vi-VN"/>
        </w:rPr>
      </w:pPr>
      <w:r w:rsidRPr="00515445">
        <w:rPr>
          <w:lang w:val="vi-VN"/>
        </w:rPr>
        <w:t xml:space="preserve">PROMPT: Generate grammar explanation for following Vietnamese grammar point: Verbs 'trở nên' and 'trở thành' </w:t>
      </w:r>
    </w:p>
    <w:p w14:paraId="1E7C82F6" w14:textId="77777777" w:rsidR="00515445" w:rsidRPr="00515445" w:rsidRDefault="00515445" w:rsidP="00515445">
      <w:pPr>
        <w:rPr>
          <w:lang w:val="vi-VN"/>
        </w:rPr>
      </w:pPr>
      <w:r w:rsidRPr="00515445">
        <w:rPr>
          <w:lang w:val="vi-VN"/>
        </w:rPr>
        <w:t xml:space="preserve">RESPONSE: { </w:t>
      </w:r>
    </w:p>
    <w:p w14:paraId="29B8D290" w14:textId="77777777" w:rsidR="00515445" w:rsidRPr="00515445" w:rsidRDefault="00515445" w:rsidP="00515445">
      <w:pPr>
        <w:rPr>
          <w:lang w:val="vi-VN"/>
        </w:rPr>
      </w:pPr>
      <w:r w:rsidRPr="00515445">
        <w:rPr>
          <w:lang w:val="vi-VN"/>
        </w:rPr>
        <w:t xml:space="preserve">  "title": "Verbs 'trở nên' and 'trở thành'", </w:t>
      </w:r>
    </w:p>
    <w:p w14:paraId="3272A4D2" w14:textId="77777777" w:rsidR="00515445" w:rsidRPr="00515445" w:rsidRDefault="00515445" w:rsidP="00515445">
      <w:pPr>
        <w:rPr>
          <w:lang w:val="vi-VN"/>
        </w:rPr>
      </w:pPr>
      <w:r w:rsidRPr="00515445">
        <w:rPr>
          <w:lang w:val="vi-VN"/>
        </w:rPr>
        <w:t xml:space="preserve">  "short_explanation": "Used to describe changes and transformations in a subject.", </w:t>
      </w:r>
    </w:p>
    <w:p w14:paraId="7329E334" w14:textId="77777777" w:rsidR="00515445" w:rsidRPr="00515445" w:rsidRDefault="00515445" w:rsidP="00515445">
      <w:pPr>
        <w:rPr>
          <w:lang w:val="vi-VN"/>
        </w:rPr>
      </w:pPr>
      <w:r w:rsidRPr="00515445">
        <w:rPr>
          <w:lang w:val="vi-VN"/>
        </w:rPr>
        <w:t xml:space="preserve">  "long_explanation": "The Vietnamese verbs 'trở nên' and 'trở thành' are used to describe the changes and transformations in a subject. 'Trở nên' is used when the change or transformation is about the state or quality of the subject, while 'trở thành' is used when the change or transformation leads to a new identity or role for the subject.", </w:t>
      </w:r>
    </w:p>
    <w:p w14:paraId="28FE36B5" w14:textId="77777777" w:rsidR="00515445" w:rsidRPr="00515445" w:rsidRDefault="00515445" w:rsidP="00515445">
      <w:pPr>
        <w:rPr>
          <w:lang w:val="vi-VN"/>
        </w:rPr>
      </w:pPr>
      <w:r w:rsidRPr="00515445">
        <w:rPr>
          <w:lang w:val="vi-VN"/>
        </w:rPr>
        <w:t xml:space="preserve">  "formation": "subject + trở nên/trở thành + changes/transformation", </w:t>
      </w:r>
    </w:p>
    <w:p w14:paraId="3B857820" w14:textId="77777777" w:rsidR="00515445" w:rsidRPr="00515445" w:rsidRDefault="00515445" w:rsidP="00515445">
      <w:pPr>
        <w:rPr>
          <w:lang w:val="vi-VN"/>
        </w:rPr>
      </w:pPr>
      <w:r w:rsidRPr="00515445">
        <w:rPr>
          <w:lang w:val="vi-VN"/>
        </w:rPr>
        <w:t xml:space="preserve">  "examples": [ </w:t>
      </w:r>
    </w:p>
    <w:p w14:paraId="0A5E2A36" w14:textId="77777777" w:rsidR="00515445" w:rsidRPr="00515445" w:rsidRDefault="00515445" w:rsidP="00515445">
      <w:pPr>
        <w:rPr>
          <w:lang w:val="vi-VN"/>
        </w:rPr>
      </w:pPr>
      <w:r w:rsidRPr="00515445">
        <w:rPr>
          <w:lang w:val="vi-VN"/>
        </w:rPr>
        <w:t xml:space="preserve">    { </w:t>
      </w:r>
    </w:p>
    <w:p w14:paraId="59861123" w14:textId="77777777" w:rsidR="00515445" w:rsidRPr="00515445" w:rsidRDefault="00515445" w:rsidP="00515445">
      <w:pPr>
        <w:rPr>
          <w:lang w:val="vi-VN"/>
        </w:rPr>
      </w:pPr>
      <w:r w:rsidRPr="00515445">
        <w:rPr>
          <w:lang w:val="vi-VN"/>
        </w:rPr>
        <w:t xml:space="preserve">      "vn": "Sau nhiều năm cố gắng, cuối cùng anh ấy đã trở thành một nghệ sĩ điêu khắc nổi tiếng.", </w:t>
      </w:r>
    </w:p>
    <w:p w14:paraId="074C5C69" w14:textId="77777777" w:rsidR="00515445" w:rsidRPr="00515445" w:rsidRDefault="00515445" w:rsidP="00515445">
      <w:pPr>
        <w:rPr>
          <w:lang w:val="vi-VN"/>
        </w:rPr>
      </w:pPr>
      <w:r w:rsidRPr="00515445">
        <w:rPr>
          <w:lang w:val="vi-VN"/>
        </w:rPr>
        <w:t xml:space="preserve">      "en": "After many years of effort, he eventually became a famous sculptor." </w:t>
      </w:r>
    </w:p>
    <w:p w14:paraId="1781E2D1" w14:textId="77777777" w:rsidR="00515445" w:rsidRPr="00515445" w:rsidRDefault="00515445" w:rsidP="00515445">
      <w:pPr>
        <w:rPr>
          <w:lang w:val="vi-VN"/>
        </w:rPr>
      </w:pPr>
      <w:r w:rsidRPr="00515445">
        <w:rPr>
          <w:lang w:val="vi-VN"/>
        </w:rPr>
        <w:t xml:space="preserve">    }, </w:t>
      </w:r>
    </w:p>
    <w:p w14:paraId="6CE72804" w14:textId="77777777" w:rsidR="00515445" w:rsidRPr="00515445" w:rsidRDefault="00515445" w:rsidP="00515445">
      <w:pPr>
        <w:rPr>
          <w:lang w:val="vi-VN"/>
        </w:rPr>
      </w:pPr>
      <w:r w:rsidRPr="00515445">
        <w:rPr>
          <w:lang w:val="vi-VN"/>
        </w:rPr>
        <w:t xml:space="preserve">    { </w:t>
      </w:r>
    </w:p>
    <w:p w14:paraId="7AF71537" w14:textId="77777777" w:rsidR="00515445" w:rsidRPr="00515445" w:rsidRDefault="00515445" w:rsidP="00515445">
      <w:pPr>
        <w:rPr>
          <w:lang w:val="vi-VN"/>
        </w:rPr>
      </w:pPr>
      <w:r w:rsidRPr="00515445">
        <w:rPr>
          <w:lang w:val="vi-VN"/>
        </w:rPr>
        <w:t xml:space="preserve">      "vn": "Trời đã trở nên lạnh hơn rất nhiều.", </w:t>
      </w:r>
    </w:p>
    <w:p w14:paraId="73F5D13E" w14:textId="77777777" w:rsidR="00515445" w:rsidRPr="00515445" w:rsidRDefault="00515445" w:rsidP="00515445">
      <w:pPr>
        <w:rPr>
          <w:lang w:val="vi-VN"/>
        </w:rPr>
      </w:pPr>
      <w:r w:rsidRPr="00515445">
        <w:rPr>
          <w:lang w:val="vi-VN"/>
        </w:rPr>
        <w:t xml:space="preserve">      "en": "The weather has become much colder." </w:t>
      </w:r>
    </w:p>
    <w:p w14:paraId="386937E0" w14:textId="77777777" w:rsidR="00515445" w:rsidRPr="00515445" w:rsidRDefault="00515445" w:rsidP="00515445">
      <w:pPr>
        <w:rPr>
          <w:lang w:val="vi-VN"/>
        </w:rPr>
      </w:pPr>
      <w:r w:rsidRPr="00515445">
        <w:rPr>
          <w:lang w:val="vi-VN"/>
        </w:rPr>
        <w:t xml:space="preserve">    }, </w:t>
      </w:r>
    </w:p>
    <w:p w14:paraId="37916C0F" w14:textId="77777777" w:rsidR="00515445" w:rsidRPr="00515445" w:rsidRDefault="00515445" w:rsidP="00515445">
      <w:pPr>
        <w:rPr>
          <w:lang w:val="vi-VN"/>
        </w:rPr>
      </w:pPr>
      <w:r w:rsidRPr="00515445">
        <w:rPr>
          <w:lang w:val="vi-VN"/>
        </w:rPr>
        <w:t xml:space="preserve">    { </w:t>
      </w:r>
    </w:p>
    <w:p w14:paraId="60EB5390" w14:textId="77777777" w:rsidR="00515445" w:rsidRPr="00515445" w:rsidRDefault="00515445" w:rsidP="00515445">
      <w:pPr>
        <w:rPr>
          <w:lang w:val="vi-VN"/>
        </w:rPr>
      </w:pPr>
      <w:r w:rsidRPr="00515445">
        <w:rPr>
          <w:lang w:val="vi-VN"/>
        </w:rPr>
        <w:t xml:space="preserve">      "vn": "Thành phố này đã trở thành trung tâm công nghệ của quốc gia.", </w:t>
      </w:r>
    </w:p>
    <w:p w14:paraId="3EF1AC88" w14:textId="77777777" w:rsidR="00515445" w:rsidRPr="00515445" w:rsidRDefault="00515445" w:rsidP="00515445">
      <w:pPr>
        <w:rPr>
          <w:lang w:val="vi-VN"/>
        </w:rPr>
      </w:pPr>
      <w:r w:rsidRPr="00515445">
        <w:rPr>
          <w:lang w:val="vi-VN"/>
        </w:rPr>
        <w:t xml:space="preserve">      "en": "This city has become the technological center of the country." </w:t>
      </w:r>
    </w:p>
    <w:p w14:paraId="5874A27D" w14:textId="77777777" w:rsidR="00515445" w:rsidRPr="00515445" w:rsidRDefault="00515445" w:rsidP="00515445">
      <w:pPr>
        <w:rPr>
          <w:lang w:val="vi-VN"/>
        </w:rPr>
      </w:pPr>
      <w:r w:rsidRPr="00515445">
        <w:rPr>
          <w:lang w:val="vi-VN"/>
        </w:rPr>
        <w:t xml:space="preserve">    }, </w:t>
      </w:r>
    </w:p>
    <w:p w14:paraId="0D8A8163" w14:textId="77777777" w:rsidR="00515445" w:rsidRPr="00515445" w:rsidRDefault="00515445" w:rsidP="00515445">
      <w:pPr>
        <w:rPr>
          <w:lang w:val="vi-VN"/>
        </w:rPr>
      </w:pPr>
      <w:r w:rsidRPr="00515445">
        <w:rPr>
          <w:lang w:val="vi-VN"/>
        </w:rPr>
        <w:t xml:space="preserve">    { </w:t>
      </w:r>
    </w:p>
    <w:p w14:paraId="15925CA1" w14:textId="77777777" w:rsidR="00515445" w:rsidRPr="00515445" w:rsidRDefault="00515445" w:rsidP="00515445">
      <w:pPr>
        <w:rPr>
          <w:lang w:val="vi-VN"/>
        </w:rPr>
      </w:pPr>
      <w:r w:rsidRPr="00515445">
        <w:rPr>
          <w:lang w:val="vi-VN"/>
        </w:rPr>
        <w:t xml:space="preserve">      "vn": "Cô ấy đã trở nên tự tin hơn sau khóa học này.", </w:t>
      </w:r>
    </w:p>
    <w:p w14:paraId="2AF83FAA" w14:textId="77777777" w:rsidR="00515445" w:rsidRPr="00515445" w:rsidRDefault="00515445" w:rsidP="00515445">
      <w:pPr>
        <w:rPr>
          <w:lang w:val="vi-VN"/>
        </w:rPr>
      </w:pPr>
      <w:r w:rsidRPr="00515445">
        <w:rPr>
          <w:lang w:val="vi-VN"/>
        </w:rPr>
        <w:t xml:space="preserve">      "en": "She has become more confident after this course." </w:t>
      </w:r>
    </w:p>
    <w:p w14:paraId="10AF38EC" w14:textId="77777777" w:rsidR="00515445" w:rsidRPr="00515445" w:rsidRDefault="00515445" w:rsidP="00515445">
      <w:pPr>
        <w:rPr>
          <w:lang w:val="vi-VN"/>
        </w:rPr>
      </w:pPr>
      <w:r w:rsidRPr="00515445">
        <w:rPr>
          <w:lang w:val="vi-VN"/>
        </w:rPr>
        <w:t xml:space="preserve">    } </w:t>
      </w:r>
    </w:p>
    <w:p w14:paraId="2D27793F" w14:textId="77777777" w:rsidR="00515445" w:rsidRPr="00515445" w:rsidRDefault="00515445" w:rsidP="00515445">
      <w:pPr>
        <w:rPr>
          <w:lang w:val="vi-VN"/>
        </w:rPr>
      </w:pPr>
      <w:r w:rsidRPr="00515445">
        <w:rPr>
          <w:lang w:val="vi-VN"/>
        </w:rPr>
        <w:t xml:space="preserve">  ]</w:t>
      </w:r>
    </w:p>
    <w:p w14:paraId="5E63329D" w14:textId="77777777" w:rsidR="00515445" w:rsidRPr="00515445" w:rsidRDefault="00515445" w:rsidP="00515445">
      <w:pPr>
        <w:rPr>
          <w:lang w:val="vi-VN"/>
        </w:rPr>
      </w:pPr>
      <w:r w:rsidRPr="00515445">
        <w:rPr>
          <w:lang w:val="vi-VN"/>
        </w:rPr>
        <w:t>}</w:t>
      </w:r>
    </w:p>
    <w:p w14:paraId="1E998AE0" w14:textId="77777777" w:rsidR="00515445" w:rsidRPr="00515445" w:rsidRDefault="00515445" w:rsidP="00515445">
      <w:pPr>
        <w:rPr>
          <w:lang w:val="vi-VN"/>
        </w:rPr>
      </w:pPr>
      <w:r w:rsidRPr="00515445">
        <w:rPr>
          <w:lang w:val="vi-VN"/>
        </w:rPr>
        <w:t>-----------------------------</w:t>
      </w:r>
    </w:p>
    <w:p w14:paraId="0371850D" w14:textId="77777777" w:rsidR="00515445" w:rsidRPr="00515445" w:rsidRDefault="00515445" w:rsidP="00515445">
      <w:pPr>
        <w:rPr>
          <w:lang w:val="vi-VN"/>
        </w:rPr>
      </w:pPr>
      <w:r w:rsidRPr="00515445">
        <w:rPr>
          <w:lang w:val="vi-VN"/>
        </w:rPr>
        <w:t xml:space="preserve">keyword: Verbs 'trông' + adjective </w:t>
      </w:r>
    </w:p>
    <w:p w14:paraId="3509F6C0" w14:textId="77777777" w:rsidR="00515445" w:rsidRPr="00515445" w:rsidRDefault="00515445" w:rsidP="00515445">
      <w:pPr>
        <w:rPr>
          <w:lang w:val="vi-VN"/>
        </w:rPr>
      </w:pPr>
      <w:r w:rsidRPr="00515445">
        <w:rPr>
          <w:lang w:val="vi-VN"/>
        </w:rPr>
        <w:t xml:space="preserve">PROMPT: Generate grammar explanation for following Vietnamese grammar point: Verbs 'trông' + adjective </w:t>
      </w:r>
    </w:p>
    <w:p w14:paraId="5A4BF1F9" w14:textId="77777777" w:rsidR="00515445" w:rsidRPr="00515445" w:rsidRDefault="00515445" w:rsidP="00515445">
      <w:pPr>
        <w:rPr>
          <w:lang w:val="vi-VN"/>
        </w:rPr>
      </w:pPr>
      <w:r w:rsidRPr="00515445">
        <w:rPr>
          <w:lang w:val="vi-VN"/>
        </w:rPr>
        <w:lastRenderedPageBreak/>
        <w:t xml:space="preserve">RESPONSE: { </w:t>
      </w:r>
    </w:p>
    <w:p w14:paraId="2E8ECF93" w14:textId="77777777" w:rsidR="00515445" w:rsidRPr="00515445" w:rsidRDefault="00515445" w:rsidP="00515445">
      <w:pPr>
        <w:rPr>
          <w:lang w:val="vi-VN"/>
        </w:rPr>
      </w:pPr>
      <w:r w:rsidRPr="00515445">
        <w:rPr>
          <w:lang w:val="vi-VN"/>
        </w:rPr>
        <w:t xml:space="preserve">  "title": "Verbs 'trông' + adjective", </w:t>
      </w:r>
    </w:p>
    <w:p w14:paraId="37BE0661" w14:textId="77777777" w:rsidR="00515445" w:rsidRPr="00515445" w:rsidRDefault="00515445" w:rsidP="00515445">
      <w:pPr>
        <w:rPr>
          <w:lang w:val="vi-VN"/>
        </w:rPr>
      </w:pPr>
      <w:r w:rsidRPr="00515445">
        <w:rPr>
          <w:lang w:val="vi-VN"/>
        </w:rPr>
        <w:t xml:space="preserve">  "short_explanation": "This structure is used to describe the appearance or look of someone or something.", </w:t>
      </w:r>
    </w:p>
    <w:p w14:paraId="10079820" w14:textId="77777777" w:rsidR="00515445" w:rsidRPr="00515445" w:rsidRDefault="00515445" w:rsidP="00515445">
      <w:pPr>
        <w:rPr>
          <w:lang w:val="vi-VN"/>
        </w:rPr>
      </w:pPr>
      <w:r w:rsidRPr="00515445">
        <w:rPr>
          <w:lang w:val="vi-VN"/>
        </w:rPr>
        <w:t xml:space="preserve">  "long_explanation": "'Trông' is a Vietnamese verb meaning 'look' or 'appear.' When combined with an adjective, this structure is used to describe how someone or something looks or appears. The adjective used after 'trông' describes the quality, characteristic, or state that is noticed when looking at someone or something. It is equivalent to saying 'looks + adjective' in English.", </w:t>
      </w:r>
    </w:p>
    <w:p w14:paraId="0E63B1C9" w14:textId="77777777" w:rsidR="00515445" w:rsidRPr="00515445" w:rsidRDefault="00515445" w:rsidP="00515445">
      <w:pPr>
        <w:rPr>
          <w:lang w:val="vi-VN"/>
        </w:rPr>
      </w:pPr>
      <w:r w:rsidRPr="00515445">
        <w:rPr>
          <w:lang w:val="vi-VN"/>
        </w:rPr>
        <w:t xml:space="preserve">  "formation": "'trông' + adjective", </w:t>
      </w:r>
    </w:p>
    <w:p w14:paraId="21A81B4D" w14:textId="77777777" w:rsidR="00515445" w:rsidRPr="00515445" w:rsidRDefault="00515445" w:rsidP="00515445">
      <w:pPr>
        <w:rPr>
          <w:lang w:val="vi-VN"/>
        </w:rPr>
      </w:pPr>
      <w:r w:rsidRPr="00515445">
        <w:rPr>
          <w:lang w:val="vi-VN"/>
        </w:rPr>
        <w:t xml:space="preserve">  "examples": [ </w:t>
      </w:r>
    </w:p>
    <w:p w14:paraId="492C240D" w14:textId="77777777" w:rsidR="00515445" w:rsidRPr="00515445" w:rsidRDefault="00515445" w:rsidP="00515445">
      <w:pPr>
        <w:rPr>
          <w:lang w:val="vi-VN"/>
        </w:rPr>
      </w:pPr>
      <w:r w:rsidRPr="00515445">
        <w:rPr>
          <w:lang w:val="vi-VN"/>
        </w:rPr>
        <w:t xml:space="preserve">    { </w:t>
      </w:r>
    </w:p>
    <w:p w14:paraId="3D6FE0B6" w14:textId="77777777" w:rsidR="00515445" w:rsidRPr="00515445" w:rsidRDefault="00515445" w:rsidP="00515445">
      <w:pPr>
        <w:rPr>
          <w:lang w:val="vi-VN"/>
        </w:rPr>
      </w:pPr>
      <w:r w:rsidRPr="00515445">
        <w:rPr>
          <w:lang w:val="vi-VN"/>
        </w:rPr>
        <w:t xml:space="preserve">      "vn": "Cô ấy trông rất xinh đẹp trong chiếc váy mới.", </w:t>
      </w:r>
    </w:p>
    <w:p w14:paraId="080C85BB" w14:textId="77777777" w:rsidR="00515445" w:rsidRPr="00515445" w:rsidRDefault="00515445" w:rsidP="00515445">
      <w:pPr>
        <w:rPr>
          <w:lang w:val="vi-VN"/>
        </w:rPr>
      </w:pPr>
      <w:r w:rsidRPr="00515445">
        <w:rPr>
          <w:lang w:val="vi-VN"/>
        </w:rPr>
        <w:t xml:space="preserve">      "en": "She looks very beautiful in her new dress.", </w:t>
      </w:r>
    </w:p>
    <w:p w14:paraId="637301B7" w14:textId="77777777" w:rsidR="00515445" w:rsidRPr="00515445" w:rsidRDefault="00515445" w:rsidP="00515445">
      <w:pPr>
        <w:rPr>
          <w:lang w:val="vi-VN"/>
        </w:rPr>
      </w:pPr>
      <w:r w:rsidRPr="00515445">
        <w:rPr>
          <w:lang w:val="vi-VN"/>
        </w:rPr>
        <w:t xml:space="preserve">    }, </w:t>
      </w:r>
    </w:p>
    <w:p w14:paraId="4E15BED1" w14:textId="77777777" w:rsidR="00515445" w:rsidRPr="00515445" w:rsidRDefault="00515445" w:rsidP="00515445">
      <w:pPr>
        <w:rPr>
          <w:lang w:val="vi-VN"/>
        </w:rPr>
      </w:pPr>
      <w:r w:rsidRPr="00515445">
        <w:rPr>
          <w:lang w:val="vi-VN"/>
        </w:rPr>
        <w:t xml:space="preserve">    { </w:t>
      </w:r>
    </w:p>
    <w:p w14:paraId="33464300" w14:textId="77777777" w:rsidR="00515445" w:rsidRPr="00515445" w:rsidRDefault="00515445" w:rsidP="00515445">
      <w:pPr>
        <w:rPr>
          <w:lang w:val="vi-VN"/>
        </w:rPr>
      </w:pPr>
      <w:r w:rsidRPr="00515445">
        <w:rPr>
          <w:lang w:val="vi-VN"/>
        </w:rPr>
        <w:t xml:space="preserve">      "vn": "Món ăn này trông rất ngon, tôi muốn thử ngay.", </w:t>
      </w:r>
    </w:p>
    <w:p w14:paraId="29852022" w14:textId="77777777" w:rsidR="00515445" w:rsidRPr="00515445" w:rsidRDefault="00515445" w:rsidP="00515445">
      <w:pPr>
        <w:rPr>
          <w:lang w:val="vi-VN"/>
        </w:rPr>
      </w:pPr>
      <w:r w:rsidRPr="00515445">
        <w:rPr>
          <w:lang w:val="vi-VN"/>
        </w:rPr>
        <w:t xml:space="preserve">      "en": "This dish looks very delicious, I want to try it immediately.", </w:t>
      </w:r>
    </w:p>
    <w:p w14:paraId="732E769D" w14:textId="77777777" w:rsidR="00515445" w:rsidRPr="00515445" w:rsidRDefault="00515445" w:rsidP="00515445">
      <w:pPr>
        <w:rPr>
          <w:lang w:val="vi-VN"/>
        </w:rPr>
      </w:pPr>
      <w:r w:rsidRPr="00515445">
        <w:rPr>
          <w:lang w:val="vi-VN"/>
        </w:rPr>
        <w:t xml:space="preserve">    }, </w:t>
      </w:r>
    </w:p>
    <w:p w14:paraId="58896310" w14:textId="77777777" w:rsidR="00515445" w:rsidRPr="00515445" w:rsidRDefault="00515445" w:rsidP="00515445">
      <w:pPr>
        <w:rPr>
          <w:lang w:val="vi-VN"/>
        </w:rPr>
      </w:pPr>
      <w:r w:rsidRPr="00515445">
        <w:rPr>
          <w:lang w:val="vi-VN"/>
        </w:rPr>
        <w:t xml:space="preserve">    { </w:t>
      </w:r>
    </w:p>
    <w:p w14:paraId="29AA4A96" w14:textId="77777777" w:rsidR="00515445" w:rsidRPr="00515445" w:rsidRDefault="00515445" w:rsidP="00515445">
      <w:pPr>
        <w:rPr>
          <w:lang w:val="vi-VN"/>
        </w:rPr>
      </w:pPr>
      <w:r w:rsidRPr="00515445">
        <w:rPr>
          <w:lang w:val="vi-VN"/>
        </w:rPr>
        <w:t xml:space="preserve">      "vn": "Trời trông có vẻ sắp mưa.", </w:t>
      </w:r>
    </w:p>
    <w:p w14:paraId="04FC13F1" w14:textId="77777777" w:rsidR="00515445" w:rsidRPr="00515445" w:rsidRDefault="00515445" w:rsidP="00515445">
      <w:pPr>
        <w:rPr>
          <w:lang w:val="vi-VN"/>
        </w:rPr>
      </w:pPr>
      <w:r w:rsidRPr="00515445">
        <w:rPr>
          <w:lang w:val="vi-VN"/>
        </w:rPr>
        <w:t xml:space="preserve">      "en": "The sky looks like it's about to rain.", </w:t>
      </w:r>
    </w:p>
    <w:p w14:paraId="5595C7E9" w14:textId="77777777" w:rsidR="00515445" w:rsidRPr="00515445" w:rsidRDefault="00515445" w:rsidP="00515445">
      <w:pPr>
        <w:rPr>
          <w:lang w:val="vi-VN"/>
        </w:rPr>
      </w:pPr>
      <w:r w:rsidRPr="00515445">
        <w:rPr>
          <w:lang w:val="vi-VN"/>
        </w:rPr>
        <w:t xml:space="preserve">    }, </w:t>
      </w:r>
    </w:p>
    <w:p w14:paraId="6E231ACC" w14:textId="77777777" w:rsidR="00515445" w:rsidRPr="00515445" w:rsidRDefault="00515445" w:rsidP="00515445">
      <w:pPr>
        <w:rPr>
          <w:lang w:val="vi-VN"/>
        </w:rPr>
      </w:pPr>
      <w:r w:rsidRPr="00515445">
        <w:rPr>
          <w:lang w:val="vi-VN"/>
        </w:rPr>
        <w:t xml:space="preserve">    { </w:t>
      </w:r>
    </w:p>
    <w:p w14:paraId="53C7E631" w14:textId="77777777" w:rsidR="00515445" w:rsidRPr="00515445" w:rsidRDefault="00515445" w:rsidP="00515445">
      <w:pPr>
        <w:rPr>
          <w:lang w:val="vi-VN"/>
        </w:rPr>
      </w:pPr>
      <w:r w:rsidRPr="00515445">
        <w:rPr>
          <w:lang w:val="vi-VN"/>
        </w:rPr>
        <w:t xml:space="preserve">      "vn": "Sách của bạn trông rất cũ, bạn đọc nó bao nhiêu lần rồi?", </w:t>
      </w:r>
    </w:p>
    <w:p w14:paraId="36D6B6CD" w14:textId="77777777" w:rsidR="00515445" w:rsidRPr="00515445" w:rsidRDefault="00515445" w:rsidP="00515445">
      <w:pPr>
        <w:rPr>
          <w:lang w:val="vi-VN"/>
        </w:rPr>
      </w:pPr>
      <w:r w:rsidRPr="00515445">
        <w:rPr>
          <w:lang w:val="vi-VN"/>
        </w:rPr>
        <w:t xml:space="preserve">      "en": "Your book looks very old, how many times have you read it?", </w:t>
      </w:r>
    </w:p>
    <w:p w14:paraId="662F9782" w14:textId="77777777" w:rsidR="00515445" w:rsidRPr="00515445" w:rsidRDefault="00515445" w:rsidP="00515445">
      <w:pPr>
        <w:rPr>
          <w:lang w:val="vi-VN"/>
        </w:rPr>
      </w:pPr>
      <w:r w:rsidRPr="00515445">
        <w:rPr>
          <w:lang w:val="vi-VN"/>
        </w:rPr>
        <w:t xml:space="preserve">    } </w:t>
      </w:r>
    </w:p>
    <w:p w14:paraId="4AD4498A" w14:textId="77777777" w:rsidR="00515445" w:rsidRPr="00515445" w:rsidRDefault="00515445" w:rsidP="00515445">
      <w:pPr>
        <w:rPr>
          <w:lang w:val="vi-VN"/>
        </w:rPr>
      </w:pPr>
      <w:r w:rsidRPr="00515445">
        <w:rPr>
          <w:lang w:val="vi-VN"/>
        </w:rPr>
        <w:t xml:space="preserve">  ] </w:t>
      </w:r>
    </w:p>
    <w:p w14:paraId="4D1621E0" w14:textId="77777777" w:rsidR="00515445" w:rsidRPr="00515445" w:rsidRDefault="00515445" w:rsidP="00515445">
      <w:pPr>
        <w:rPr>
          <w:lang w:val="vi-VN"/>
        </w:rPr>
      </w:pPr>
      <w:r w:rsidRPr="00515445">
        <w:rPr>
          <w:lang w:val="vi-VN"/>
        </w:rPr>
        <w:t>}</w:t>
      </w:r>
    </w:p>
    <w:p w14:paraId="651E7A0C" w14:textId="77777777" w:rsidR="00515445" w:rsidRPr="00515445" w:rsidRDefault="00515445" w:rsidP="00515445">
      <w:pPr>
        <w:rPr>
          <w:lang w:val="vi-VN"/>
        </w:rPr>
      </w:pPr>
      <w:r w:rsidRPr="00515445">
        <w:rPr>
          <w:lang w:val="vi-VN"/>
        </w:rPr>
        <w:t>-----------------------------</w:t>
      </w:r>
    </w:p>
    <w:p w14:paraId="5D3CF8DF" w14:textId="77777777" w:rsidR="00515445" w:rsidRPr="00515445" w:rsidRDefault="00515445" w:rsidP="00515445">
      <w:pPr>
        <w:rPr>
          <w:lang w:val="vi-VN"/>
        </w:rPr>
      </w:pPr>
      <w:r w:rsidRPr="00515445">
        <w:rPr>
          <w:lang w:val="vi-VN"/>
        </w:rPr>
        <w:t xml:space="preserve">keyword: Verb 'thấy nói' </w:t>
      </w:r>
    </w:p>
    <w:p w14:paraId="07246D0A" w14:textId="77777777" w:rsidR="00515445" w:rsidRPr="00515445" w:rsidRDefault="00515445" w:rsidP="00515445">
      <w:pPr>
        <w:rPr>
          <w:lang w:val="vi-VN"/>
        </w:rPr>
      </w:pPr>
      <w:r w:rsidRPr="00515445">
        <w:rPr>
          <w:lang w:val="vi-VN"/>
        </w:rPr>
        <w:t xml:space="preserve">PROMPT: Generate grammar explanation for following Vietnamese grammar point: Verb 'thấy nói' </w:t>
      </w:r>
    </w:p>
    <w:p w14:paraId="1B77CCEF" w14:textId="77777777" w:rsidR="00515445" w:rsidRPr="00515445" w:rsidRDefault="00515445" w:rsidP="00515445">
      <w:pPr>
        <w:rPr>
          <w:lang w:val="vi-VN"/>
        </w:rPr>
      </w:pPr>
      <w:r w:rsidRPr="00515445">
        <w:rPr>
          <w:lang w:val="vi-VN"/>
        </w:rPr>
        <w:t xml:space="preserve">RESPONSE: {   </w:t>
      </w:r>
    </w:p>
    <w:p w14:paraId="5DFDBE6B" w14:textId="77777777" w:rsidR="00515445" w:rsidRPr="00515445" w:rsidRDefault="00515445" w:rsidP="00515445">
      <w:pPr>
        <w:rPr>
          <w:lang w:val="vi-VN"/>
        </w:rPr>
      </w:pPr>
      <w:r w:rsidRPr="00515445">
        <w:rPr>
          <w:lang w:val="vi-VN"/>
        </w:rPr>
        <w:t xml:space="preserve">    "title": "Verb 'thấy nói'",   </w:t>
      </w:r>
    </w:p>
    <w:p w14:paraId="6A7F07A7" w14:textId="77777777" w:rsidR="00515445" w:rsidRPr="00515445" w:rsidRDefault="00515445" w:rsidP="00515445">
      <w:pPr>
        <w:rPr>
          <w:lang w:val="vi-VN"/>
        </w:rPr>
      </w:pPr>
      <w:r w:rsidRPr="00515445">
        <w:rPr>
          <w:lang w:val="vi-VN"/>
        </w:rPr>
        <w:t xml:space="preserve">    "short_explanation": "Used to express someone's indirect or reported speech, observations, or thoughts.",   </w:t>
      </w:r>
    </w:p>
    <w:p w14:paraId="26558A61" w14:textId="77777777" w:rsidR="00515445" w:rsidRPr="00515445" w:rsidRDefault="00515445" w:rsidP="00515445">
      <w:pPr>
        <w:rPr>
          <w:lang w:val="vi-VN"/>
        </w:rPr>
      </w:pPr>
      <w:r w:rsidRPr="00515445">
        <w:rPr>
          <w:lang w:val="vi-VN"/>
        </w:rPr>
        <w:t xml:space="preserve">    "long_explanation": "The Vietnamese verb 'thấy nói' is used when one wants to express someone's indirect speech, observations or thoughts. 'Thấy' translates to 'see' and 'nói' translates to 'say', but together in this context, 'thấy nói' can be understood as 'It is said that' or 'I heard that'. It is used to share information that the speaker heard from others, but didn't directly observe or participate in.",  </w:t>
      </w:r>
    </w:p>
    <w:p w14:paraId="3AAA769E" w14:textId="77777777" w:rsidR="00515445" w:rsidRPr="00515445" w:rsidRDefault="00515445" w:rsidP="00515445">
      <w:pPr>
        <w:rPr>
          <w:lang w:val="vi-VN"/>
        </w:rPr>
      </w:pPr>
      <w:r w:rsidRPr="00515445">
        <w:rPr>
          <w:lang w:val="vi-VN"/>
        </w:rPr>
        <w:t xml:space="preserve">    "formation": "The sentence structure is [Subject + thấy nói + information shared]",   </w:t>
      </w:r>
    </w:p>
    <w:p w14:paraId="38955AE6" w14:textId="77777777" w:rsidR="00515445" w:rsidRPr="00515445" w:rsidRDefault="00515445" w:rsidP="00515445">
      <w:pPr>
        <w:rPr>
          <w:lang w:val="vi-VN"/>
        </w:rPr>
      </w:pPr>
      <w:r w:rsidRPr="00515445">
        <w:rPr>
          <w:lang w:val="vi-VN"/>
        </w:rPr>
        <w:t xml:space="preserve">    "examples": [     </w:t>
      </w:r>
    </w:p>
    <w:p w14:paraId="54CCF8AE" w14:textId="77777777" w:rsidR="00515445" w:rsidRPr="00515445" w:rsidRDefault="00515445" w:rsidP="00515445">
      <w:pPr>
        <w:rPr>
          <w:lang w:val="vi-VN"/>
        </w:rPr>
      </w:pPr>
      <w:r w:rsidRPr="00515445">
        <w:rPr>
          <w:lang w:val="vi-VN"/>
        </w:rPr>
        <w:lastRenderedPageBreak/>
        <w:t xml:space="preserve">        {       </w:t>
      </w:r>
    </w:p>
    <w:p w14:paraId="566CFDDB" w14:textId="77777777" w:rsidR="00515445" w:rsidRPr="00515445" w:rsidRDefault="00515445" w:rsidP="00515445">
      <w:pPr>
        <w:rPr>
          <w:lang w:val="vi-VN"/>
        </w:rPr>
      </w:pPr>
      <w:r w:rsidRPr="00515445">
        <w:rPr>
          <w:lang w:val="vi-VN"/>
        </w:rPr>
        <w:t xml:space="preserve">            "vn": "Tôi thấy nói cuốn sách này rất hay.",       </w:t>
      </w:r>
    </w:p>
    <w:p w14:paraId="2E53A1D0" w14:textId="77777777" w:rsidR="00515445" w:rsidRPr="00515445" w:rsidRDefault="00515445" w:rsidP="00515445">
      <w:pPr>
        <w:rPr>
          <w:lang w:val="vi-VN"/>
        </w:rPr>
      </w:pPr>
      <w:r w:rsidRPr="00515445">
        <w:rPr>
          <w:lang w:val="vi-VN"/>
        </w:rPr>
        <w:t xml:space="preserve">            "en": "I heard that this book is very good."</w:t>
      </w:r>
    </w:p>
    <w:p w14:paraId="59736793" w14:textId="77777777" w:rsidR="00515445" w:rsidRPr="00515445" w:rsidRDefault="00515445" w:rsidP="00515445">
      <w:pPr>
        <w:rPr>
          <w:lang w:val="vi-VN"/>
        </w:rPr>
      </w:pPr>
      <w:r w:rsidRPr="00515445">
        <w:rPr>
          <w:lang w:val="vi-VN"/>
        </w:rPr>
        <w:t xml:space="preserve">        },       </w:t>
      </w:r>
    </w:p>
    <w:p w14:paraId="3B596964" w14:textId="77777777" w:rsidR="00515445" w:rsidRPr="00515445" w:rsidRDefault="00515445" w:rsidP="00515445">
      <w:pPr>
        <w:rPr>
          <w:lang w:val="vi-VN"/>
        </w:rPr>
      </w:pPr>
      <w:r w:rsidRPr="00515445">
        <w:rPr>
          <w:lang w:val="vi-VN"/>
        </w:rPr>
        <w:t xml:space="preserve">        {       </w:t>
      </w:r>
    </w:p>
    <w:p w14:paraId="702CE5E3" w14:textId="77777777" w:rsidR="00515445" w:rsidRPr="00515445" w:rsidRDefault="00515445" w:rsidP="00515445">
      <w:pPr>
        <w:rPr>
          <w:lang w:val="vi-VN"/>
        </w:rPr>
      </w:pPr>
      <w:r w:rsidRPr="00515445">
        <w:rPr>
          <w:lang w:val="vi-VN"/>
        </w:rPr>
        <w:t xml:space="preserve">            "vn": "Cô ấy thấy nói anh ấy sắp chuyển công việc.",       </w:t>
      </w:r>
    </w:p>
    <w:p w14:paraId="057C1706" w14:textId="77777777" w:rsidR="00515445" w:rsidRPr="00515445" w:rsidRDefault="00515445" w:rsidP="00515445">
      <w:pPr>
        <w:rPr>
          <w:lang w:val="vi-VN"/>
        </w:rPr>
      </w:pPr>
      <w:r w:rsidRPr="00515445">
        <w:rPr>
          <w:lang w:val="vi-VN"/>
        </w:rPr>
        <w:t xml:space="preserve">            "en": "She heard that he is about to change jobs."</w:t>
      </w:r>
    </w:p>
    <w:p w14:paraId="048C07B1" w14:textId="77777777" w:rsidR="00515445" w:rsidRPr="00515445" w:rsidRDefault="00515445" w:rsidP="00515445">
      <w:pPr>
        <w:rPr>
          <w:lang w:val="vi-VN"/>
        </w:rPr>
      </w:pPr>
      <w:r w:rsidRPr="00515445">
        <w:rPr>
          <w:lang w:val="vi-VN"/>
        </w:rPr>
        <w:t xml:space="preserve">        },       </w:t>
      </w:r>
    </w:p>
    <w:p w14:paraId="0B0FC1DC" w14:textId="77777777" w:rsidR="00515445" w:rsidRPr="00515445" w:rsidRDefault="00515445" w:rsidP="00515445">
      <w:pPr>
        <w:rPr>
          <w:lang w:val="vi-VN"/>
        </w:rPr>
      </w:pPr>
      <w:r w:rsidRPr="00515445">
        <w:rPr>
          <w:lang w:val="vi-VN"/>
        </w:rPr>
        <w:t xml:space="preserve">        {       </w:t>
      </w:r>
    </w:p>
    <w:p w14:paraId="768CBD01" w14:textId="77777777" w:rsidR="00515445" w:rsidRPr="00515445" w:rsidRDefault="00515445" w:rsidP="00515445">
      <w:pPr>
        <w:rPr>
          <w:lang w:val="vi-VN"/>
        </w:rPr>
      </w:pPr>
      <w:r w:rsidRPr="00515445">
        <w:rPr>
          <w:lang w:val="vi-VN"/>
        </w:rPr>
        <w:t xml:space="preserve">            "vn": "Anh ấy thấy nói cô ấy đã di chuyển đến một thành phố mới.",       </w:t>
      </w:r>
    </w:p>
    <w:p w14:paraId="103BD663" w14:textId="77777777" w:rsidR="00515445" w:rsidRPr="00515445" w:rsidRDefault="00515445" w:rsidP="00515445">
      <w:pPr>
        <w:rPr>
          <w:lang w:val="vi-VN"/>
        </w:rPr>
      </w:pPr>
      <w:r w:rsidRPr="00515445">
        <w:rPr>
          <w:lang w:val="vi-VN"/>
        </w:rPr>
        <w:t xml:space="preserve">            "en": "He heard that she has moved to a new city."</w:t>
      </w:r>
    </w:p>
    <w:p w14:paraId="629C5394" w14:textId="77777777" w:rsidR="00515445" w:rsidRPr="00515445" w:rsidRDefault="00515445" w:rsidP="00515445">
      <w:pPr>
        <w:rPr>
          <w:lang w:val="vi-VN"/>
        </w:rPr>
      </w:pPr>
      <w:r w:rsidRPr="00515445">
        <w:rPr>
          <w:lang w:val="vi-VN"/>
        </w:rPr>
        <w:t xml:space="preserve">        },       </w:t>
      </w:r>
    </w:p>
    <w:p w14:paraId="223F36C6" w14:textId="77777777" w:rsidR="00515445" w:rsidRPr="00515445" w:rsidRDefault="00515445" w:rsidP="00515445">
      <w:pPr>
        <w:rPr>
          <w:lang w:val="vi-VN"/>
        </w:rPr>
      </w:pPr>
      <w:r w:rsidRPr="00515445">
        <w:rPr>
          <w:lang w:val="vi-VN"/>
        </w:rPr>
        <w:t xml:space="preserve">        {       </w:t>
      </w:r>
    </w:p>
    <w:p w14:paraId="6E2513E2" w14:textId="77777777" w:rsidR="00515445" w:rsidRPr="00515445" w:rsidRDefault="00515445" w:rsidP="00515445">
      <w:pPr>
        <w:rPr>
          <w:lang w:val="vi-VN"/>
        </w:rPr>
      </w:pPr>
      <w:r w:rsidRPr="00515445">
        <w:rPr>
          <w:lang w:val="vi-VN"/>
        </w:rPr>
        <w:t xml:space="preserve">            "vn": "Chúng tôi thấy nói có một nhà hàng mới sắp mở cửa ở phố nhà mình.",       </w:t>
      </w:r>
    </w:p>
    <w:p w14:paraId="1F78A9A8" w14:textId="77777777" w:rsidR="00515445" w:rsidRPr="00515445" w:rsidRDefault="00515445" w:rsidP="00515445">
      <w:pPr>
        <w:rPr>
          <w:lang w:val="vi-VN"/>
        </w:rPr>
      </w:pPr>
      <w:r w:rsidRPr="00515445">
        <w:rPr>
          <w:lang w:val="vi-VN"/>
        </w:rPr>
        <w:t xml:space="preserve">            "en": "We heard that there is a new restaurant about to open in our street."</w:t>
      </w:r>
    </w:p>
    <w:p w14:paraId="731162BA" w14:textId="77777777" w:rsidR="00515445" w:rsidRPr="00515445" w:rsidRDefault="00515445" w:rsidP="00515445">
      <w:pPr>
        <w:rPr>
          <w:lang w:val="vi-VN"/>
        </w:rPr>
      </w:pPr>
      <w:r w:rsidRPr="00515445">
        <w:rPr>
          <w:lang w:val="vi-VN"/>
        </w:rPr>
        <w:t xml:space="preserve">        }     </w:t>
      </w:r>
    </w:p>
    <w:p w14:paraId="7D056B75" w14:textId="77777777" w:rsidR="00515445" w:rsidRPr="00515445" w:rsidRDefault="00515445" w:rsidP="00515445">
      <w:pPr>
        <w:rPr>
          <w:lang w:val="vi-VN"/>
        </w:rPr>
      </w:pPr>
      <w:r w:rsidRPr="00515445">
        <w:rPr>
          <w:lang w:val="vi-VN"/>
        </w:rPr>
        <w:t xml:space="preserve">    ]   </w:t>
      </w:r>
    </w:p>
    <w:p w14:paraId="53F86B4D" w14:textId="77777777" w:rsidR="00515445" w:rsidRPr="00515445" w:rsidRDefault="00515445" w:rsidP="00515445">
      <w:pPr>
        <w:rPr>
          <w:lang w:val="vi-VN"/>
        </w:rPr>
      </w:pPr>
      <w:r w:rsidRPr="00515445">
        <w:rPr>
          <w:lang w:val="vi-VN"/>
        </w:rPr>
        <w:t>}</w:t>
      </w:r>
    </w:p>
    <w:p w14:paraId="7C39564A" w14:textId="77777777" w:rsidR="00515445" w:rsidRPr="00515445" w:rsidRDefault="00515445" w:rsidP="00515445">
      <w:pPr>
        <w:rPr>
          <w:lang w:val="vi-VN"/>
        </w:rPr>
      </w:pPr>
      <w:r w:rsidRPr="00515445">
        <w:rPr>
          <w:lang w:val="vi-VN"/>
        </w:rPr>
        <w:t>-----------------------------</w:t>
      </w:r>
    </w:p>
    <w:p w14:paraId="3EB0559C" w14:textId="77777777" w:rsidR="00515445" w:rsidRPr="00515445" w:rsidRDefault="00515445" w:rsidP="00515445">
      <w:pPr>
        <w:rPr>
          <w:lang w:val="vi-VN"/>
        </w:rPr>
      </w:pPr>
      <w:r w:rsidRPr="00515445">
        <w:rPr>
          <w:lang w:val="vi-VN"/>
        </w:rPr>
        <w:t xml:space="preserve">keyword: Verb 'thử' </w:t>
      </w:r>
    </w:p>
    <w:p w14:paraId="0DD11DC3" w14:textId="77777777" w:rsidR="00515445" w:rsidRPr="00515445" w:rsidRDefault="00515445" w:rsidP="00515445">
      <w:pPr>
        <w:rPr>
          <w:lang w:val="vi-VN"/>
        </w:rPr>
      </w:pPr>
      <w:r w:rsidRPr="00515445">
        <w:rPr>
          <w:lang w:val="vi-VN"/>
        </w:rPr>
        <w:t xml:space="preserve">PROMPT: Generate grammar explanation for following Vietnamese grammar point: Verb 'thử' </w:t>
      </w:r>
    </w:p>
    <w:p w14:paraId="2A6F7E62" w14:textId="77777777" w:rsidR="00515445" w:rsidRPr="00515445" w:rsidRDefault="00515445" w:rsidP="00515445">
      <w:pPr>
        <w:rPr>
          <w:lang w:val="vi-VN"/>
        </w:rPr>
      </w:pPr>
      <w:r w:rsidRPr="00515445">
        <w:rPr>
          <w:lang w:val="vi-VN"/>
        </w:rPr>
        <w:t xml:space="preserve">RESPONSE: { </w:t>
      </w:r>
    </w:p>
    <w:p w14:paraId="12504674" w14:textId="77777777" w:rsidR="00515445" w:rsidRPr="00515445" w:rsidRDefault="00515445" w:rsidP="00515445">
      <w:pPr>
        <w:rPr>
          <w:lang w:val="vi-VN"/>
        </w:rPr>
      </w:pPr>
      <w:r w:rsidRPr="00515445">
        <w:rPr>
          <w:lang w:val="vi-VN"/>
        </w:rPr>
        <w:t xml:space="preserve">  "title": "Verb 'thử'", </w:t>
      </w:r>
    </w:p>
    <w:p w14:paraId="2CAB833E" w14:textId="77777777" w:rsidR="00515445" w:rsidRPr="00515445" w:rsidRDefault="00515445" w:rsidP="00515445">
      <w:pPr>
        <w:rPr>
          <w:lang w:val="vi-VN"/>
        </w:rPr>
      </w:pPr>
      <w:r w:rsidRPr="00515445">
        <w:rPr>
          <w:lang w:val="vi-VN"/>
        </w:rPr>
        <w:t xml:space="preserve">  "short_explanation": "Used to express the idea of trying or giving something a try.", </w:t>
      </w:r>
    </w:p>
    <w:p w14:paraId="4AD6B6B7" w14:textId="77777777" w:rsidR="00515445" w:rsidRPr="00515445" w:rsidRDefault="00515445" w:rsidP="00515445">
      <w:pPr>
        <w:rPr>
          <w:lang w:val="vi-VN"/>
        </w:rPr>
      </w:pPr>
      <w:r w:rsidRPr="00515445">
        <w:rPr>
          <w:lang w:val="vi-VN"/>
        </w:rPr>
        <w:t xml:space="preserve">  "long_explanation": "The Vietnamese verb 'thử' is used to communicate the idea of trying something or giving it a try. It is similar to the English verb 'to try' or the phrase 'give it a go'. The verb 'thử' is used to denote an attempt at doing something, particularly when the outcome is uncertain.", </w:t>
      </w:r>
    </w:p>
    <w:p w14:paraId="2A2C787A" w14:textId="77777777" w:rsidR="00515445" w:rsidRPr="00515445" w:rsidRDefault="00515445" w:rsidP="00515445">
      <w:pPr>
        <w:rPr>
          <w:lang w:val="vi-VN"/>
        </w:rPr>
      </w:pPr>
      <w:r w:rsidRPr="00515445">
        <w:rPr>
          <w:lang w:val="vi-VN"/>
        </w:rPr>
        <w:t xml:space="preserve">  "formation": "Subject + thử + Verb.",</w:t>
      </w:r>
    </w:p>
    <w:p w14:paraId="0716ACAD" w14:textId="77777777" w:rsidR="00515445" w:rsidRPr="00515445" w:rsidRDefault="00515445" w:rsidP="00515445">
      <w:pPr>
        <w:rPr>
          <w:lang w:val="vi-VN"/>
        </w:rPr>
      </w:pPr>
      <w:r w:rsidRPr="00515445">
        <w:rPr>
          <w:lang w:val="vi-VN"/>
        </w:rPr>
        <w:t xml:space="preserve">  "examples": [</w:t>
      </w:r>
    </w:p>
    <w:p w14:paraId="0BEB1FD9" w14:textId="77777777" w:rsidR="00515445" w:rsidRPr="00515445" w:rsidRDefault="00515445" w:rsidP="00515445">
      <w:pPr>
        <w:rPr>
          <w:lang w:val="vi-VN"/>
        </w:rPr>
      </w:pPr>
      <w:r w:rsidRPr="00515445">
        <w:rPr>
          <w:lang w:val="vi-VN"/>
        </w:rPr>
        <w:t xml:space="preserve">    {</w:t>
      </w:r>
    </w:p>
    <w:p w14:paraId="563187BF" w14:textId="77777777" w:rsidR="00515445" w:rsidRPr="00515445" w:rsidRDefault="00515445" w:rsidP="00515445">
      <w:pPr>
        <w:rPr>
          <w:lang w:val="vi-VN"/>
        </w:rPr>
      </w:pPr>
      <w:r w:rsidRPr="00515445">
        <w:rPr>
          <w:lang w:val="vi-VN"/>
        </w:rPr>
        <w:t xml:space="preserve">      "vn": "Anh thử ăn món này chưa? Nếu chưa, anh nên thử một lần.", </w:t>
      </w:r>
    </w:p>
    <w:p w14:paraId="453181E7" w14:textId="77777777" w:rsidR="00515445" w:rsidRPr="00515445" w:rsidRDefault="00515445" w:rsidP="00515445">
      <w:pPr>
        <w:rPr>
          <w:lang w:val="vi-VN"/>
        </w:rPr>
      </w:pPr>
      <w:r w:rsidRPr="00515445">
        <w:rPr>
          <w:lang w:val="vi-VN"/>
        </w:rPr>
        <w:t xml:space="preserve">      "en": "Have you tried this dish? If not, you should give it a try."</w:t>
      </w:r>
    </w:p>
    <w:p w14:paraId="17515AC1" w14:textId="77777777" w:rsidR="00515445" w:rsidRPr="00515445" w:rsidRDefault="00515445" w:rsidP="00515445">
      <w:pPr>
        <w:rPr>
          <w:lang w:val="vi-VN"/>
        </w:rPr>
      </w:pPr>
      <w:r w:rsidRPr="00515445">
        <w:rPr>
          <w:lang w:val="vi-VN"/>
        </w:rPr>
        <w:t xml:space="preserve">    }, </w:t>
      </w:r>
    </w:p>
    <w:p w14:paraId="27135DCE" w14:textId="77777777" w:rsidR="00515445" w:rsidRPr="00515445" w:rsidRDefault="00515445" w:rsidP="00515445">
      <w:pPr>
        <w:rPr>
          <w:lang w:val="vi-VN"/>
        </w:rPr>
      </w:pPr>
      <w:r w:rsidRPr="00515445">
        <w:rPr>
          <w:lang w:val="vi-VN"/>
        </w:rPr>
        <w:t xml:space="preserve">    {</w:t>
      </w:r>
    </w:p>
    <w:p w14:paraId="2D026A73" w14:textId="77777777" w:rsidR="00515445" w:rsidRPr="00515445" w:rsidRDefault="00515445" w:rsidP="00515445">
      <w:pPr>
        <w:rPr>
          <w:lang w:val="vi-VN"/>
        </w:rPr>
      </w:pPr>
      <w:r w:rsidRPr="00515445">
        <w:rPr>
          <w:lang w:val="vi-VN"/>
        </w:rPr>
        <w:t xml:space="preserve">      "vn": "Cô ấy thử học tiếng Tây Ban Nha để chuẩn bị cho chuyến du lịch tới.", </w:t>
      </w:r>
    </w:p>
    <w:p w14:paraId="50BA839C" w14:textId="77777777" w:rsidR="00515445" w:rsidRPr="00515445" w:rsidRDefault="00515445" w:rsidP="00515445">
      <w:pPr>
        <w:rPr>
          <w:lang w:val="vi-VN"/>
        </w:rPr>
      </w:pPr>
      <w:r w:rsidRPr="00515445">
        <w:rPr>
          <w:lang w:val="vi-VN"/>
        </w:rPr>
        <w:t xml:space="preserve">      "en": "She is trying to learn Spanish in preparation for her upcoming trip.", </w:t>
      </w:r>
    </w:p>
    <w:p w14:paraId="1E57DC9A" w14:textId="77777777" w:rsidR="00515445" w:rsidRPr="00515445" w:rsidRDefault="00515445" w:rsidP="00515445">
      <w:pPr>
        <w:rPr>
          <w:lang w:val="vi-VN"/>
        </w:rPr>
      </w:pPr>
      <w:r w:rsidRPr="00515445">
        <w:rPr>
          <w:lang w:val="vi-VN"/>
        </w:rPr>
        <w:t xml:space="preserve">    }, </w:t>
      </w:r>
    </w:p>
    <w:p w14:paraId="2BB6CD1F" w14:textId="77777777" w:rsidR="00515445" w:rsidRPr="00515445" w:rsidRDefault="00515445" w:rsidP="00515445">
      <w:pPr>
        <w:rPr>
          <w:lang w:val="vi-VN"/>
        </w:rPr>
      </w:pPr>
      <w:r w:rsidRPr="00515445">
        <w:rPr>
          <w:lang w:val="vi-VN"/>
        </w:rPr>
        <w:t xml:space="preserve">    {</w:t>
      </w:r>
    </w:p>
    <w:p w14:paraId="1EE7FB8D" w14:textId="77777777" w:rsidR="00515445" w:rsidRPr="00515445" w:rsidRDefault="00515445" w:rsidP="00515445">
      <w:pPr>
        <w:rPr>
          <w:lang w:val="vi-VN"/>
        </w:rPr>
      </w:pPr>
      <w:r w:rsidRPr="00515445">
        <w:rPr>
          <w:lang w:val="vi-VN"/>
        </w:rPr>
        <w:t xml:space="preserve">      "vn": "Tôi sẽ thử đi xe bus thay vì đi taxi để tiết kiệm tiền.", </w:t>
      </w:r>
    </w:p>
    <w:p w14:paraId="44AA092B" w14:textId="77777777" w:rsidR="00515445" w:rsidRPr="00515445" w:rsidRDefault="00515445" w:rsidP="00515445">
      <w:pPr>
        <w:rPr>
          <w:lang w:val="vi-VN"/>
        </w:rPr>
      </w:pPr>
      <w:r w:rsidRPr="00515445">
        <w:rPr>
          <w:lang w:val="vi-VN"/>
        </w:rPr>
        <w:t xml:space="preserve">      "en": "I will try taking the bus instead of a taxi to save money.", </w:t>
      </w:r>
    </w:p>
    <w:p w14:paraId="4A2E9242" w14:textId="77777777" w:rsidR="00515445" w:rsidRPr="00515445" w:rsidRDefault="00515445" w:rsidP="00515445">
      <w:pPr>
        <w:rPr>
          <w:lang w:val="vi-VN"/>
        </w:rPr>
      </w:pPr>
      <w:r w:rsidRPr="00515445">
        <w:rPr>
          <w:lang w:val="vi-VN"/>
        </w:rPr>
        <w:t xml:space="preserve">    }, </w:t>
      </w:r>
    </w:p>
    <w:p w14:paraId="77ADCD6F" w14:textId="77777777" w:rsidR="00515445" w:rsidRPr="00515445" w:rsidRDefault="00515445" w:rsidP="00515445">
      <w:pPr>
        <w:rPr>
          <w:lang w:val="vi-VN"/>
        </w:rPr>
      </w:pPr>
      <w:r w:rsidRPr="00515445">
        <w:rPr>
          <w:lang w:val="vi-VN"/>
        </w:rPr>
        <w:t xml:space="preserve">    {</w:t>
      </w:r>
    </w:p>
    <w:p w14:paraId="61AF04E5" w14:textId="77777777" w:rsidR="00515445" w:rsidRPr="00515445" w:rsidRDefault="00515445" w:rsidP="00515445">
      <w:pPr>
        <w:rPr>
          <w:lang w:val="vi-VN"/>
        </w:rPr>
      </w:pPr>
      <w:r w:rsidRPr="00515445">
        <w:rPr>
          <w:lang w:val="vi-VN"/>
        </w:rPr>
        <w:t xml:space="preserve">      "vn": "Bạn có thể thử gửi email cho giáo viên của bạn để xin cần xem lại bài kiểm tra.", </w:t>
      </w:r>
    </w:p>
    <w:p w14:paraId="125BC2D9" w14:textId="77777777" w:rsidR="00515445" w:rsidRPr="00515445" w:rsidRDefault="00515445" w:rsidP="00515445">
      <w:pPr>
        <w:rPr>
          <w:lang w:val="vi-VN"/>
        </w:rPr>
      </w:pPr>
      <w:r w:rsidRPr="00515445">
        <w:rPr>
          <w:lang w:val="vi-VN"/>
        </w:rPr>
        <w:lastRenderedPageBreak/>
        <w:t xml:space="preserve">      "en": "You could try sending an email to your teacher asking if you can review the test.", </w:t>
      </w:r>
    </w:p>
    <w:p w14:paraId="654EC9C2" w14:textId="77777777" w:rsidR="00515445" w:rsidRPr="00515445" w:rsidRDefault="00515445" w:rsidP="00515445">
      <w:pPr>
        <w:rPr>
          <w:lang w:val="vi-VN"/>
        </w:rPr>
      </w:pPr>
      <w:r w:rsidRPr="00515445">
        <w:rPr>
          <w:lang w:val="vi-VN"/>
        </w:rPr>
        <w:t xml:space="preserve">    }</w:t>
      </w:r>
    </w:p>
    <w:p w14:paraId="1A9F09E5" w14:textId="77777777" w:rsidR="00515445" w:rsidRPr="00515445" w:rsidRDefault="00515445" w:rsidP="00515445">
      <w:pPr>
        <w:rPr>
          <w:lang w:val="vi-VN"/>
        </w:rPr>
      </w:pPr>
      <w:r w:rsidRPr="00515445">
        <w:rPr>
          <w:lang w:val="vi-VN"/>
        </w:rPr>
        <w:t xml:space="preserve">  ]</w:t>
      </w:r>
    </w:p>
    <w:p w14:paraId="624B57AD" w14:textId="77777777" w:rsidR="00515445" w:rsidRPr="00515445" w:rsidRDefault="00515445" w:rsidP="00515445">
      <w:pPr>
        <w:rPr>
          <w:lang w:val="vi-VN"/>
        </w:rPr>
      </w:pPr>
      <w:r w:rsidRPr="00515445">
        <w:rPr>
          <w:lang w:val="vi-VN"/>
        </w:rPr>
        <w:t>}</w:t>
      </w:r>
    </w:p>
    <w:p w14:paraId="7F6F7E9B" w14:textId="77777777" w:rsidR="00515445" w:rsidRPr="00515445" w:rsidRDefault="00515445" w:rsidP="00515445">
      <w:pPr>
        <w:rPr>
          <w:lang w:val="vi-VN"/>
        </w:rPr>
      </w:pPr>
      <w:r w:rsidRPr="00515445">
        <w:rPr>
          <w:lang w:val="vi-VN"/>
        </w:rPr>
        <w:t>-----------------------------</w:t>
      </w:r>
    </w:p>
    <w:p w14:paraId="7358FCB0" w14:textId="77777777" w:rsidR="00515445" w:rsidRPr="00515445" w:rsidRDefault="00515445" w:rsidP="00515445">
      <w:pPr>
        <w:rPr>
          <w:lang w:val="vi-VN"/>
        </w:rPr>
      </w:pPr>
      <w:r w:rsidRPr="00515445">
        <w:rPr>
          <w:lang w:val="vi-VN"/>
        </w:rPr>
        <w:t xml:space="preserve">keyword: Verb with preposition 'làm' or 'thành' </w:t>
      </w:r>
    </w:p>
    <w:p w14:paraId="37E2D9DC" w14:textId="77777777" w:rsidR="00515445" w:rsidRPr="00515445" w:rsidRDefault="00515445" w:rsidP="00515445">
      <w:pPr>
        <w:rPr>
          <w:lang w:val="vi-VN"/>
        </w:rPr>
      </w:pPr>
      <w:r w:rsidRPr="00515445">
        <w:rPr>
          <w:lang w:val="vi-VN"/>
        </w:rPr>
        <w:t xml:space="preserve">PROMPT: Generate grammar explanation for following Vietnamese grammar point: Verb with preposition 'làm' or 'thành' </w:t>
      </w:r>
    </w:p>
    <w:p w14:paraId="14CC9262" w14:textId="77777777" w:rsidR="00515445" w:rsidRPr="00515445" w:rsidRDefault="00515445" w:rsidP="00515445">
      <w:pPr>
        <w:rPr>
          <w:lang w:val="vi-VN"/>
        </w:rPr>
      </w:pPr>
      <w:r w:rsidRPr="00515445">
        <w:rPr>
          <w:lang w:val="vi-VN"/>
        </w:rPr>
        <w:t xml:space="preserve">RESPONSE: { </w:t>
      </w:r>
    </w:p>
    <w:p w14:paraId="07187BB1" w14:textId="77777777" w:rsidR="00515445" w:rsidRPr="00515445" w:rsidRDefault="00515445" w:rsidP="00515445">
      <w:pPr>
        <w:rPr>
          <w:lang w:val="vi-VN"/>
        </w:rPr>
      </w:pPr>
      <w:r w:rsidRPr="00515445">
        <w:rPr>
          <w:lang w:val="vi-VN"/>
        </w:rPr>
        <w:t xml:space="preserve">  "title": "Verb with preposition 'làm' or 'thành'", </w:t>
      </w:r>
    </w:p>
    <w:p w14:paraId="514DF0B8" w14:textId="77777777" w:rsidR="00515445" w:rsidRPr="00515445" w:rsidRDefault="00515445" w:rsidP="00515445">
      <w:pPr>
        <w:rPr>
          <w:lang w:val="vi-VN"/>
        </w:rPr>
      </w:pPr>
      <w:r w:rsidRPr="00515445">
        <w:rPr>
          <w:lang w:val="vi-VN"/>
        </w:rPr>
        <w:t xml:space="preserve">  "short_explanation": "Used to imply taking an action to achieve or become something.", </w:t>
      </w:r>
    </w:p>
    <w:p w14:paraId="36189E42" w14:textId="77777777" w:rsidR="00515445" w:rsidRPr="00515445" w:rsidRDefault="00515445" w:rsidP="00515445">
      <w:pPr>
        <w:rPr>
          <w:lang w:val="vi-VN"/>
        </w:rPr>
      </w:pPr>
      <w:r w:rsidRPr="00515445">
        <w:rPr>
          <w:lang w:val="vi-VN"/>
        </w:rPr>
        <w:t xml:space="preserve">  "long_explanation": "In Vietnamese, the prepositions 'làm' and 'thành' are used with verbs to imply taking an action with the goal of achieving or becoming something. 'Làm' often translates to 'do' or 'make' in English, while 'thành' can translate to 'become', 'into' or 'turn into'.", </w:t>
      </w:r>
    </w:p>
    <w:p w14:paraId="697C1487" w14:textId="77777777" w:rsidR="00515445" w:rsidRPr="00515445" w:rsidRDefault="00515445" w:rsidP="00515445">
      <w:pPr>
        <w:rPr>
          <w:lang w:val="vi-VN"/>
        </w:rPr>
      </w:pPr>
      <w:r w:rsidRPr="00515445">
        <w:rPr>
          <w:lang w:val="vi-VN"/>
        </w:rPr>
        <w:t xml:space="preserve">  "formation": "subject + làm + object / subject + thành + object",</w:t>
      </w:r>
    </w:p>
    <w:p w14:paraId="582C74FB" w14:textId="77777777" w:rsidR="00515445" w:rsidRPr="00515445" w:rsidRDefault="00515445" w:rsidP="00515445">
      <w:pPr>
        <w:rPr>
          <w:lang w:val="vi-VN"/>
        </w:rPr>
      </w:pPr>
      <w:r w:rsidRPr="00515445">
        <w:rPr>
          <w:lang w:val="vi-VN"/>
        </w:rPr>
        <w:t xml:space="preserve">  "examples": [ </w:t>
      </w:r>
    </w:p>
    <w:p w14:paraId="3C909747" w14:textId="77777777" w:rsidR="00515445" w:rsidRPr="00515445" w:rsidRDefault="00515445" w:rsidP="00515445">
      <w:pPr>
        <w:rPr>
          <w:lang w:val="vi-VN"/>
        </w:rPr>
      </w:pPr>
      <w:r w:rsidRPr="00515445">
        <w:rPr>
          <w:lang w:val="vi-VN"/>
        </w:rPr>
        <w:t xml:space="preserve">    { </w:t>
      </w:r>
    </w:p>
    <w:p w14:paraId="12084D52" w14:textId="77777777" w:rsidR="00515445" w:rsidRPr="00515445" w:rsidRDefault="00515445" w:rsidP="00515445">
      <w:pPr>
        <w:rPr>
          <w:lang w:val="vi-VN"/>
        </w:rPr>
      </w:pPr>
      <w:r w:rsidRPr="00515445">
        <w:rPr>
          <w:lang w:val="vi-VN"/>
        </w:rPr>
        <w:t xml:space="preserve">      "vn": "Cô ấy đã làm bài tập một cách cẩn thận.", </w:t>
      </w:r>
    </w:p>
    <w:p w14:paraId="638B040D" w14:textId="77777777" w:rsidR="00515445" w:rsidRPr="00515445" w:rsidRDefault="00515445" w:rsidP="00515445">
      <w:pPr>
        <w:rPr>
          <w:lang w:val="vi-VN"/>
        </w:rPr>
      </w:pPr>
      <w:r w:rsidRPr="00515445">
        <w:rPr>
          <w:lang w:val="vi-VN"/>
        </w:rPr>
        <w:t xml:space="preserve">      "en": "She did the exercises carefully.", </w:t>
      </w:r>
    </w:p>
    <w:p w14:paraId="67274894" w14:textId="77777777" w:rsidR="00515445" w:rsidRPr="00515445" w:rsidRDefault="00515445" w:rsidP="00515445">
      <w:pPr>
        <w:rPr>
          <w:lang w:val="vi-VN"/>
        </w:rPr>
      </w:pPr>
      <w:r w:rsidRPr="00515445">
        <w:rPr>
          <w:lang w:val="vi-VN"/>
        </w:rPr>
        <w:t xml:space="preserve">    }, </w:t>
      </w:r>
    </w:p>
    <w:p w14:paraId="69183825" w14:textId="77777777" w:rsidR="00515445" w:rsidRPr="00515445" w:rsidRDefault="00515445" w:rsidP="00515445">
      <w:pPr>
        <w:rPr>
          <w:lang w:val="vi-VN"/>
        </w:rPr>
      </w:pPr>
      <w:r w:rsidRPr="00515445">
        <w:rPr>
          <w:lang w:val="vi-VN"/>
        </w:rPr>
        <w:t xml:space="preserve">    { </w:t>
      </w:r>
    </w:p>
    <w:p w14:paraId="612ED03C" w14:textId="77777777" w:rsidR="00515445" w:rsidRPr="00515445" w:rsidRDefault="00515445" w:rsidP="00515445">
      <w:pPr>
        <w:rPr>
          <w:lang w:val="vi-VN"/>
        </w:rPr>
      </w:pPr>
      <w:r w:rsidRPr="00515445">
        <w:rPr>
          <w:lang w:val="vi-VN"/>
        </w:rPr>
        <w:t xml:space="preserve">      "vn": "Anh ấy đã làm bài kiểm tra rất nhanh.", </w:t>
      </w:r>
    </w:p>
    <w:p w14:paraId="5BF7841B" w14:textId="77777777" w:rsidR="00515445" w:rsidRPr="00515445" w:rsidRDefault="00515445" w:rsidP="00515445">
      <w:pPr>
        <w:rPr>
          <w:lang w:val="vi-VN"/>
        </w:rPr>
      </w:pPr>
      <w:r w:rsidRPr="00515445">
        <w:rPr>
          <w:lang w:val="vi-VN"/>
        </w:rPr>
        <w:t xml:space="preserve">      "en": "He did the test very fast.", </w:t>
      </w:r>
    </w:p>
    <w:p w14:paraId="4193F8BE" w14:textId="77777777" w:rsidR="00515445" w:rsidRPr="00515445" w:rsidRDefault="00515445" w:rsidP="00515445">
      <w:pPr>
        <w:rPr>
          <w:lang w:val="vi-VN"/>
        </w:rPr>
      </w:pPr>
      <w:r w:rsidRPr="00515445">
        <w:rPr>
          <w:lang w:val="vi-VN"/>
        </w:rPr>
        <w:t xml:space="preserve">    }, </w:t>
      </w:r>
    </w:p>
    <w:p w14:paraId="64BA714E" w14:textId="77777777" w:rsidR="00515445" w:rsidRPr="00515445" w:rsidRDefault="00515445" w:rsidP="00515445">
      <w:pPr>
        <w:rPr>
          <w:lang w:val="vi-VN"/>
        </w:rPr>
      </w:pPr>
      <w:r w:rsidRPr="00515445">
        <w:rPr>
          <w:lang w:val="vi-VN"/>
        </w:rPr>
        <w:t xml:space="preserve">    { </w:t>
      </w:r>
    </w:p>
    <w:p w14:paraId="5F99A6D5" w14:textId="77777777" w:rsidR="00515445" w:rsidRPr="00515445" w:rsidRDefault="00515445" w:rsidP="00515445">
      <w:pPr>
        <w:rPr>
          <w:lang w:val="vi-VN"/>
        </w:rPr>
      </w:pPr>
      <w:r w:rsidRPr="00515445">
        <w:rPr>
          <w:lang w:val="vi-VN"/>
        </w:rPr>
        <w:t xml:space="preserve">      "vn": "Bố đã làm một chiếc bánh sinh nhật cho tôi.", </w:t>
      </w:r>
    </w:p>
    <w:p w14:paraId="24A22FFE" w14:textId="77777777" w:rsidR="00515445" w:rsidRPr="00515445" w:rsidRDefault="00515445" w:rsidP="00515445">
      <w:pPr>
        <w:rPr>
          <w:lang w:val="vi-VN"/>
        </w:rPr>
      </w:pPr>
      <w:r w:rsidRPr="00515445">
        <w:rPr>
          <w:lang w:val="vi-VN"/>
        </w:rPr>
        <w:t xml:space="preserve">      "en": "Dad made a birthday cake for me.", </w:t>
      </w:r>
    </w:p>
    <w:p w14:paraId="7D17EB5A" w14:textId="77777777" w:rsidR="00515445" w:rsidRPr="00515445" w:rsidRDefault="00515445" w:rsidP="00515445">
      <w:pPr>
        <w:rPr>
          <w:lang w:val="vi-VN"/>
        </w:rPr>
      </w:pPr>
      <w:r w:rsidRPr="00515445">
        <w:rPr>
          <w:lang w:val="vi-VN"/>
        </w:rPr>
        <w:t xml:space="preserve">    }, </w:t>
      </w:r>
    </w:p>
    <w:p w14:paraId="19ACD1DC" w14:textId="77777777" w:rsidR="00515445" w:rsidRPr="00515445" w:rsidRDefault="00515445" w:rsidP="00515445">
      <w:pPr>
        <w:rPr>
          <w:lang w:val="vi-VN"/>
        </w:rPr>
      </w:pPr>
      <w:r w:rsidRPr="00515445">
        <w:rPr>
          <w:lang w:val="vi-VN"/>
        </w:rPr>
        <w:t xml:space="preserve">    { </w:t>
      </w:r>
    </w:p>
    <w:p w14:paraId="15FBA9A2" w14:textId="56BCE4C7" w:rsidR="00515445" w:rsidRPr="00515445" w:rsidRDefault="00515445" w:rsidP="00515445">
      <w:pPr>
        <w:rPr>
          <w:lang w:val="vi-VN"/>
        </w:rPr>
      </w:pPr>
      <w:r w:rsidRPr="00515445">
        <w:rPr>
          <w:lang w:val="vi-VN"/>
        </w:rPr>
        <w:t xml:space="preserve">      "vn": "Cậu ta học rất chăm chỉ để </w:t>
      </w:r>
      <w:ins w:id="187" w:author="LOGTO" w:date="2023-10-15T13:47:00Z">
        <w:r w:rsidR="005D44C4">
          <w:t xml:space="preserve">trở </w:t>
        </w:r>
      </w:ins>
      <w:r w:rsidRPr="00515445">
        <w:rPr>
          <w:lang w:val="vi-VN"/>
        </w:rPr>
        <w:t xml:space="preserve">thành bác sĩ.", </w:t>
      </w:r>
    </w:p>
    <w:p w14:paraId="72A774FB" w14:textId="77777777" w:rsidR="00515445" w:rsidRPr="00515445" w:rsidRDefault="00515445" w:rsidP="00515445">
      <w:pPr>
        <w:rPr>
          <w:lang w:val="vi-VN"/>
        </w:rPr>
      </w:pPr>
      <w:r w:rsidRPr="00515445">
        <w:rPr>
          <w:lang w:val="vi-VN"/>
        </w:rPr>
        <w:t xml:space="preserve">      "en": "He studies very hard to become a doctor.", </w:t>
      </w:r>
    </w:p>
    <w:p w14:paraId="1D3FA5D1" w14:textId="77777777" w:rsidR="00515445" w:rsidRPr="00515445" w:rsidRDefault="00515445" w:rsidP="00515445">
      <w:pPr>
        <w:rPr>
          <w:lang w:val="vi-VN"/>
        </w:rPr>
      </w:pPr>
      <w:r w:rsidRPr="00515445">
        <w:rPr>
          <w:lang w:val="vi-VN"/>
        </w:rPr>
        <w:t xml:space="preserve">    } </w:t>
      </w:r>
    </w:p>
    <w:p w14:paraId="2DC8F44E" w14:textId="77777777" w:rsidR="00515445" w:rsidRPr="00515445" w:rsidRDefault="00515445" w:rsidP="00515445">
      <w:pPr>
        <w:rPr>
          <w:lang w:val="vi-VN"/>
        </w:rPr>
      </w:pPr>
      <w:r w:rsidRPr="00515445">
        <w:rPr>
          <w:lang w:val="vi-VN"/>
        </w:rPr>
        <w:t xml:space="preserve">  ] </w:t>
      </w:r>
    </w:p>
    <w:p w14:paraId="115122B7" w14:textId="77777777" w:rsidR="00515445" w:rsidRPr="00515445" w:rsidRDefault="00515445" w:rsidP="00515445">
      <w:pPr>
        <w:rPr>
          <w:lang w:val="vi-VN"/>
        </w:rPr>
      </w:pPr>
      <w:r w:rsidRPr="00515445">
        <w:rPr>
          <w:lang w:val="vi-VN"/>
        </w:rPr>
        <w:t>}</w:t>
      </w:r>
    </w:p>
    <w:p w14:paraId="70AD79CE" w14:textId="77777777" w:rsidR="00515445" w:rsidRPr="00515445" w:rsidRDefault="00515445" w:rsidP="00515445">
      <w:pPr>
        <w:rPr>
          <w:lang w:val="vi-VN"/>
        </w:rPr>
      </w:pPr>
      <w:r w:rsidRPr="00515445">
        <w:rPr>
          <w:lang w:val="vi-VN"/>
        </w:rPr>
        <w:t>-----------------------------</w:t>
      </w:r>
    </w:p>
    <w:p w14:paraId="4A26BDEF" w14:textId="77777777" w:rsidR="00515445" w:rsidRPr="00515445" w:rsidRDefault="00515445" w:rsidP="00515445">
      <w:pPr>
        <w:rPr>
          <w:lang w:val="vi-VN"/>
        </w:rPr>
      </w:pPr>
      <w:r w:rsidRPr="00515445">
        <w:rPr>
          <w:lang w:val="vi-VN"/>
        </w:rPr>
        <w:t xml:space="preserve">keyword: Verb xẩy, xảy ra </w:t>
      </w:r>
    </w:p>
    <w:p w14:paraId="4B515B75" w14:textId="77777777" w:rsidR="00515445" w:rsidRPr="00515445" w:rsidRDefault="00515445" w:rsidP="00515445">
      <w:pPr>
        <w:rPr>
          <w:lang w:val="vi-VN"/>
        </w:rPr>
      </w:pPr>
      <w:r w:rsidRPr="00515445">
        <w:rPr>
          <w:lang w:val="vi-VN"/>
        </w:rPr>
        <w:t xml:space="preserve">PROMPT: Generate grammar explanation for following Vietnamese grammar point: Verb xẩy, xảy ra </w:t>
      </w:r>
    </w:p>
    <w:p w14:paraId="0B2E64FC" w14:textId="77777777" w:rsidR="00515445" w:rsidRPr="00515445" w:rsidRDefault="00515445" w:rsidP="00515445">
      <w:pPr>
        <w:rPr>
          <w:lang w:val="vi-VN"/>
        </w:rPr>
      </w:pPr>
      <w:r w:rsidRPr="00515445">
        <w:rPr>
          <w:lang w:val="vi-VN"/>
        </w:rPr>
        <w:t xml:space="preserve">RESPONSE: {   </w:t>
      </w:r>
    </w:p>
    <w:p w14:paraId="0DE4C3FC" w14:textId="77777777" w:rsidR="00515445" w:rsidRPr="00515445" w:rsidRDefault="00515445" w:rsidP="00515445">
      <w:pPr>
        <w:rPr>
          <w:lang w:val="vi-VN"/>
        </w:rPr>
      </w:pPr>
      <w:r w:rsidRPr="00515445">
        <w:rPr>
          <w:lang w:val="vi-VN"/>
        </w:rPr>
        <w:t xml:space="preserve">    "title": "Verb 'xẩy', 'xảy ra'",   </w:t>
      </w:r>
    </w:p>
    <w:p w14:paraId="1C3F4303" w14:textId="77777777" w:rsidR="00515445" w:rsidRPr="00515445" w:rsidRDefault="00515445" w:rsidP="00515445">
      <w:pPr>
        <w:rPr>
          <w:lang w:val="vi-VN"/>
        </w:rPr>
      </w:pPr>
      <w:r w:rsidRPr="00515445">
        <w:rPr>
          <w:lang w:val="vi-VN"/>
        </w:rPr>
        <w:t xml:space="preserve">    "short_explanation": "These verbs are used to indicate the occurrence of an event or action.",   </w:t>
      </w:r>
    </w:p>
    <w:p w14:paraId="41FA80DD" w14:textId="77777777" w:rsidR="00515445" w:rsidRPr="00515445" w:rsidRDefault="00515445" w:rsidP="00515445">
      <w:pPr>
        <w:rPr>
          <w:lang w:val="vi-VN"/>
        </w:rPr>
      </w:pPr>
      <w:r w:rsidRPr="00515445">
        <w:rPr>
          <w:lang w:val="vi-VN"/>
        </w:rPr>
        <w:t xml:space="preserve">    "long_explanation": "The Vietnamese verbs 'xẩy' and 'xảy ra' are used to denote the occurrence of an event, situation, or action. They can be compared to the English phrase </w:t>
      </w:r>
      <w:r w:rsidRPr="00515445">
        <w:rPr>
          <w:lang w:val="vi-VN"/>
        </w:rPr>
        <w:lastRenderedPageBreak/>
        <w:t>'happen'. 'Xẩy' is often used in conversation, while 'xảy ra' is typically used in more formal contexts such as in news report or written text.",</w:t>
      </w:r>
    </w:p>
    <w:p w14:paraId="422E6FA8" w14:textId="77777777" w:rsidR="00515445" w:rsidRPr="00515445" w:rsidRDefault="00515445" w:rsidP="00515445">
      <w:pPr>
        <w:rPr>
          <w:lang w:val="vi-VN"/>
        </w:rPr>
      </w:pPr>
      <w:r w:rsidRPr="00515445">
        <w:rPr>
          <w:lang w:val="vi-VN"/>
        </w:rPr>
        <w:t xml:space="preserve">    "formation": "subject + 'xẩy' / 'xảy ra' + event/action",</w:t>
      </w:r>
    </w:p>
    <w:p w14:paraId="0A7E63EA" w14:textId="77777777" w:rsidR="00515445" w:rsidRPr="00515445" w:rsidRDefault="00515445" w:rsidP="00515445">
      <w:pPr>
        <w:rPr>
          <w:lang w:val="vi-VN"/>
        </w:rPr>
      </w:pPr>
      <w:r w:rsidRPr="00515445">
        <w:rPr>
          <w:lang w:val="vi-VN"/>
        </w:rPr>
        <w:t xml:space="preserve">    "examples": [</w:t>
      </w:r>
    </w:p>
    <w:p w14:paraId="2DCBC05B" w14:textId="77777777" w:rsidR="00515445" w:rsidRPr="00515445" w:rsidRDefault="00515445" w:rsidP="00515445">
      <w:pPr>
        <w:rPr>
          <w:lang w:val="vi-VN"/>
        </w:rPr>
      </w:pPr>
      <w:r w:rsidRPr="00515445">
        <w:rPr>
          <w:lang w:val="vi-VN"/>
        </w:rPr>
        <w:t xml:space="preserve">        {</w:t>
      </w:r>
    </w:p>
    <w:p w14:paraId="7C9F2D4F" w14:textId="35D42208" w:rsidR="00515445" w:rsidRPr="00515445" w:rsidRDefault="00515445" w:rsidP="00515445">
      <w:pPr>
        <w:rPr>
          <w:lang w:val="vi-VN"/>
        </w:rPr>
      </w:pPr>
      <w:r w:rsidRPr="00515445">
        <w:rPr>
          <w:lang w:val="vi-VN"/>
        </w:rPr>
        <w:t xml:space="preserve">            "vn": "</w:t>
      </w:r>
      <w:ins w:id="188" w:author="LOGTO" w:date="2023-10-15T13:39:00Z">
        <w:r w:rsidR="00347AF2">
          <w:t xml:space="preserve">Một </w:t>
        </w:r>
      </w:ins>
      <w:del w:id="189" w:author="LOGTO" w:date="2023-10-15T13:39:00Z">
        <w:r w:rsidRPr="00515445" w:rsidDel="00347AF2">
          <w:rPr>
            <w:lang w:val="vi-VN"/>
          </w:rPr>
          <w:delText>T</w:delText>
        </w:r>
      </w:del>
      <w:ins w:id="190" w:author="LOGTO" w:date="2023-10-15T13:39:00Z">
        <w:r w:rsidR="00347AF2">
          <w:t>t</w:t>
        </w:r>
      </w:ins>
      <w:r w:rsidRPr="00515445">
        <w:rPr>
          <w:lang w:val="vi-VN"/>
        </w:rPr>
        <w:t>ai nạn giao thông đã xẩy ra ở gần đây.",</w:t>
      </w:r>
    </w:p>
    <w:p w14:paraId="019A3021" w14:textId="77777777" w:rsidR="00515445" w:rsidRPr="00515445" w:rsidRDefault="00515445" w:rsidP="00515445">
      <w:pPr>
        <w:rPr>
          <w:lang w:val="vi-VN"/>
        </w:rPr>
      </w:pPr>
      <w:r w:rsidRPr="00515445">
        <w:rPr>
          <w:lang w:val="vi-VN"/>
        </w:rPr>
        <w:t xml:space="preserve">            "en": "A traffic accident happened nearby."</w:t>
      </w:r>
    </w:p>
    <w:p w14:paraId="13352234" w14:textId="77777777" w:rsidR="00515445" w:rsidRPr="00515445" w:rsidRDefault="00515445" w:rsidP="00515445">
      <w:pPr>
        <w:rPr>
          <w:lang w:val="vi-VN"/>
        </w:rPr>
      </w:pPr>
      <w:r w:rsidRPr="00515445">
        <w:rPr>
          <w:lang w:val="vi-VN"/>
        </w:rPr>
        <w:t xml:space="preserve">        },</w:t>
      </w:r>
    </w:p>
    <w:p w14:paraId="786DF1EA" w14:textId="77777777" w:rsidR="00515445" w:rsidRPr="00515445" w:rsidRDefault="00515445" w:rsidP="00515445">
      <w:pPr>
        <w:rPr>
          <w:lang w:val="vi-VN"/>
        </w:rPr>
      </w:pPr>
      <w:r w:rsidRPr="00515445">
        <w:rPr>
          <w:lang w:val="vi-VN"/>
        </w:rPr>
        <w:t xml:space="preserve">        {</w:t>
      </w:r>
    </w:p>
    <w:p w14:paraId="2CE69F39" w14:textId="77777777" w:rsidR="00515445" w:rsidRPr="00515445" w:rsidRDefault="00515445" w:rsidP="00515445">
      <w:pPr>
        <w:rPr>
          <w:lang w:val="vi-VN"/>
        </w:rPr>
      </w:pPr>
      <w:r w:rsidRPr="00515445">
        <w:rPr>
          <w:lang w:val="vi-VN"/>
        </w:rPr>
        <w:t xml:space="preserve">            "vn": "Một sự cố nghiêm trọng đã xảy ra trong quá trình sản xuất.",</w:t>
      </w:r>
    </w:p>
    <w:p w14:paraId="26771D82" w14:textId="77777777" w:rsidR="00515445" w:rsidRPr="00515445" w:rsidRDefault="00515445" w:rsidP="00515445">
      <w:pPr>
        <w:rPr>
          <w:lang w:val="vi-VN"/>
        </w:rPr>
      </w:pPr>
      <w:r w:rsidRPr="00515445">
        <w:rPr>
          <w:lang w:val="vi-VN"/>
        </w:rPr>
        <w:t xml:space="preserve">            "en": "A serious incident occurred during the production process."</w:t>
      </w:r>
    </w:p>
    <w:p w14:paraId="42B3C8DC" w14:textId="77777777" w:rsidR="00515445" w:rsidRPr="00515445" w:rsidRDefault="00515445" w:rsidP="00515445">
      <w:pPr>
        <w:rPr>
          <w:lang w:val="vi-VN"/>
        </w:rPr>
      </w:pPr>
      <w:r w:rsidRPr="00515445">
        <w:rPr>
          <w:lang w:val="vi-VN"/>
        </w:rPr>
        <w:t xml:space="preserve">        },</w:t>
      </w:r>
    </w:p>
    <w:p w14:paraId="062D8873" w14:textId="77777777" w:rsidR="00515445" w:rsidRPr="00515445" w:rsidRDefault="00515445" w:rsidP="00515445">
      <w:pPr>
        <w:rPr>
          <w:lang w:val="vi-VN"/>
        </w:rPr>
      </w:pPr>
      <w:r w:rsidRPr="00515445">
        <w:rPr>
          <w:lang w:val="vi-VN"/>
        </w:rPr>
        <w:t xml:space="preserve">        {</w:t>
      </w:r>
    </w:p>
    <w:p w14:paraId="1BD8662B" w14:textId="77777777" w:rsidR="00515445" w:rsidRPr="00515445" w:rsidRDefault="00515445" w:rsidP="00515445">
      <w:pPr>
        <w:rPr>
          <w:lang w:val="vi-VN"/>
        </w:rPr>
      </w:pPr>
      <w:r w:rsidRPr="00515445">
        <w:rPr>
          <w:lang w:val="vi-VN"/>
        </w:rPr>
        <w:t xml:space="preserve">            "vn": "Chúng tôi không biết sẽ có chuyện gì xảy ra trong tương lai.",</w:t>
      </w:r>
    </w:p>
    <w:p w14:paraId="57D4308C" w14:textId="77777777" w:rsidR="00515445" w:rsidRPr="00515445" w:rsidRDefault="00515445" w:rsidP="00515445">
      <w:pPr>
        <w:rPr>
          <w:lang w:val="vi-VN"/>
        </w:rPr>
      </w:pPr>
      <w:r w:rsidRPr="00515445">
        <w:rPr>
          <w:lang w:val="vi-VN"/>
        </w:rPr>
        <w:t xml:space="preserve">            "en": "We don't know what will happen in the future."</w:t>
      </w:r>
    </w:p>
    <w:p w14:paraId="02575C28" w14:textId="77777777" w:rsidR="00515445" w:rsidRPr="00515445" w:rsidRDefault="00515445" w:rsidP="00515445">
      <w:pPr>
        <w:rPr>
          <w:lang w:val="vi-VN"/>
        </w:rPr>
      </w:pPr>
      <w:r w:rsidRPr="00515445">
        <w:rPr>
          <w:lang w:val="vi-VN"/>
        </w:rPr>
        <w:t xml:space="preserve">        },</w:t>
      </w:r>
    </w:p>
    <w:p w14:paraId="6C771038" w14:textId="77777777" w:rsidR="00515445" w:rsidRPr="00515445" w:rsidRDefault="00515445" w:rsidP="00515445">
      <w:pPr>
        <w:rPr>
          <w:lang w:val="vi-VN"/>
        </w:rPr>
      </w:pPr>
      <w:r w:rsidRPr="00515445">
        <w:rPr>
          <w:lang w:val="vi-VN"/>
        </w:rPr>
        <w:t xml:space="preserve">        {</w:t>
      </w:r>
    </w:p>
    <w:p w14:paraId="2EB61C33" w14:textId="308BA3D3" w:rsidR="00515445" w:rsidRPr="00515445" w:rsidRDefault="00515445" w:rsidP="00515445">
      <w:pPr>
        <w:rPr>
          <w:lang w:val="vi-VN"/>
        </w:rPr>
      </w:pPr>
      <w:r w:rsidRPr="00515445">
        <w:rPr>
          <w:lang w:val="vi-VN"/>
        </w:rPr>
        <w:t xml:space="preserve">            "vn": "Mọi thứ xảy ra đúng như </w:t>
      </w:r>
      <w:del w:id="191" w:author="LOGTO" w:date="2023-10-15T13:39:00Z">
        <w:r w:rsidRPr="00515445" w:rsidDel="00347AF2">
          <w:rPr>
            <w:lang w:val="vi-VN"/>
          </w:rPr>
          <w:delText xml:space="preserve">dự đoán của </w:delText>
        </w:r>
      </w:del>
      <w:r w:rsidRPr="00515445">
        <w:rPr>
          <w:lang w:val="vi-VN"/>
        </w:rPr>
        <w:t>tôi</w:t>
      </w:r>
      <w:ins w:id="192" w:author="LOGTO" w:date="2023-10-15T13:39:00Z">
        <w:r w:rsidR="00347AF2">
          <w:t xml:space="preserve"> dự đoán</w:t>
        </w:r>
      </w:ins>
      <w:r w:rsidRPr="00515445">
        <w:rPr>
          <w:lang w:val="vi-VN"/>
        </w:rPr>
        <w:t>.",</w:t>
      </w:r>
    </w:p>
    <w:p w14:paraId="1B64917E" w14:textId="77777777" w:rsidR="00515445" w:rsidRPr="00515445" w:rsidRDefault="00515445" w:rsidP="00515445">
      <w:pPr>
        <w:rPr>
          <w:lang w:val="vi-VN"/>
        </w:rPr>
      </w:pPr>
      <w:r w:rsidRPr="00515445">
        <w:rPr>
          <w:lang w:val="vi-VN"/>
        </w:rPr>
        <w:t xml:space="preserve">            "en": "Everything happened just as I predicted."</w:t>
      </w:r>
    </w:p>
    <w:p w14:paraId="7C2E54C1" w14:textId="77777777" w:rsidR="00515445" w:rsidRPr="00515445" w:rsidRDefault="00515445" w:rsidP="00515445">
      <w:pPr>
        <w:rPr>
          <w:lang w:val="vi-VN"/>
        </w:rPr>
      </w:pPr>
      <w:r w:rsidRPr="00515445">
        <w:rPr>
          <w:lang w:val="vi-VN"/>
        </w:rPr>
        <w:t xml:space="preserve">        }</w:t>
      </w:r>
    </w:p>
    <w:p w14:paraId="187662FB" w14:textId="77777777" w:rsidR="00515445" w:rsidRPr="00515445" w:rsidRDefault="00515445" w:rsidP="00515445">
      <w:pPr>
        <w:rPr>
          <w:lang w:val="vi-VN"/>
        </w:rPr>
      </w:pPr>
      <w:r w:rsidRPr="00515445">
        <w:rPr>
          <w:lang w:val="vi-VN"/>
        </w:rPr>
        <w:t xml:space="preserve">    ] </w:t>
      </w:r>
    </w:p>
    <w:p w14:paraId="10BFFC32" w14:textId="77777777" w:rsidR="00515445" w:rsidRPr="00515445" w:rsidRDefault="00515445" w:rsidP="00515445">
      <w:pPr>
        <w:rPr>
          <w:lang w:val="vi-VN"/>
        </w:rPr>
      </w:pPr>
      <w:r w:rsidRPr="00515445">
        <w:rPr>
          <w:lang w:val="vi-VN"/>
        </w:rPr>
        <w:t>}</w:t>
      </w:r>
    </w:p>
    <w:p w14:paraId="303AC8CE" w14:textId="77777777" w:rsidR="00515445" w:rsidRPr="00515445" w:rsidRDefault="00515445" w:rsidP="00515445">
      <w:pPr>
        <w:rPr>
          <w:lang w:val="vi-VN"/>
        </w:rPr>
      </w:pPr>
      <w:r w:rsidRPr="00515445">
        <w:rPr>
          <w:lang w:val="vi-VN"/>
        </w:rPr>
        <w:t>-----------------------------</w:t>
      </w:r>
    </w:p>
    <w:p w14:paraId="5A365AFB" w14:textId="7DFF01F0" w:rsidR="00515445" w:rsidRPr="00515445" w:rsidRDefault="00515445" w:rsidP="00515445">
      <w:pPr>
        <w:rPr>
          <w:lang w:val="vi-VN"/>
        </w:rPr>
      </w:pPr>
      <w:r w:rsidRPr="00515445">
        <w:rPr>
          <w:lang w:val="vi-VN"/>
        </w:rPr>
        <w:t>keyword: Vietnamese 'mít tinh</w:t>
      </w:r>
      <w:ins w:id="193" w:author="LOGTO" w:date="2023-10-15T13:43:00Z">
        <w:r w:rsidR="00A12BE9">
          <w:t>” hoặc “cuộc họp</w:t>
        </w:r>
      </w:ins>
      <w:r w:rsidRPr="00515445">
        <w:rPr>
          <w:lang w:val="vi-VN"/>
        </w:rPr>
        <w:t xml:space="preserve">' and English 'meeting' </w:t>
      </w:r>
    </w:p>
    <w:p w14:paraId="724D2858" w14:textId="77777777" w:rsidR="00515445" w:rsidRPr="00515445" w:rsidRDefault="00515445" w:rsidP="00515445">
      <w:pPr>
        <w:rPr>
          <w:lang w:val="vi-VN"/>
        </w:rPr>
      </w:pPr>
      <w:r w:rsidRPr="00515445">
        <w:rPr>
          <w:lang w:val="vi-VN"/>
        </w:rPr>
        <w:t xml:space="preserve">PROMPT: Generate grammar explanation for following Vietnamese grammar point: Vietnamese 'mít tinh' and English 'meeting' </w:t>
      </w:r>
    </w:p>
    <w:p w14:paraId="1511BE05" w14:textId="77777777" w:rsidR="00515445" w:rsidRPr="00515445" w:rsidRDefault="00515445" w:rsidP="00515445">
      <w:pPr>
        <w:rPr>
          <w:lang w:val="vi-VN"/>
        </w:rPr>
      </w:pPr>
      <w:r w:rsidRPr="00515445">
        <w:rPr>
          <w:lang w:val="vi-VN"/>
        </w:rPr>
        <w:t xml:space="preserve">RESPONSE: { </w:t>
      </w:r>
    </w:p>
    <w:p w14:paraId="64B377A4" w14:textId="2C609153" w:rsidR="00515445" w:rsidRPr="00515445" w:rsidRDefault="00515445" w:rsidP="00515445">
      <w:pPr>
        <w:rPr>
          <w:lang w:val="vi-VN"/>
        </w:rPr>
      </w:pPr>
      <w:r w:rsidRPr="00515445">
        <w:rPr>
          <w:lang w:val="vi-VN"/>
        </w:rPr>
        <w:t xml:space="preserve">  "title": "Vietnamese 'mít tinh</w:t>
      </w:r>
      <w:ins w:id="194" w:author="LOGTO" w:date="2023-10-15T13:45:00Z">
        <w:r w:rsidR="00A12BE9">
          <w:t xml:space="preserve"> hoặc cuộc họp</w:t>
        </w:r>
      </w:ins>
      <w:r w:rsidRPr="00515445">
        <w:rPr>
          <w:lang w:val="vi-VN"/>
        </w:rPr>
        <w:t xml:space="preserve">' and English 'meeting'", </w:t>
      </w:r>
    </w:p>
    <w:p w14:paraId="5401C6C3" w14:textId="0FB3FA71" w:rsidR="00515445" w:rsidRPr="00515445" w:rsidRDefault="00515445" w:rsidP="00515445">
      <w:pPr>
        <w:rPr>
          <w:lang w:val="vi-VN"/>
        </w:rPr>
      </w:pPr>
      <w:r w:rsidRPr="00515445">
        <w:rPr>
          <w:lang w:val="vi-VN"/>
        </w:rPr>
        <w:t xml:space="preserve">  "short_explanation": "The term 'mít tinh</w:t>
      </w:r>
      <w:ins w:id="195" w:author="LOGTO" w:date="2023-10-15T13:45:00Z">
        <w:r w:rsidR="00A12BE9">
          <w:t xml:space="preserve"> hoặc cuộc họp</w:t>
        </w:r>
      </w:ins>
      <w:r w:rsidRPr="00515445">
        <w:rPr>
          <w:lang w:val="vi-VN"/>
        </w:rPr>
        <w:t xml:space="preserve">' is the Vietnamese equivalent for the English word 'meeting'.", </w:t>
      </w:r>
    </w:p>
    <w:p w14:paraId="63330E2A" w14:textId="069B7A00" w:rsidR="00515445" w:rsidRPr="00515445" w:rsidRDefault="00515445" w:rsidP="00515445">
      <w:pPr>
        <w:rPr>
          <w:lang w:val="vi-VN"/>
        </w:rPr>
      </w:pPr>
      <w:r w:rsidRPr="00515445">
        <w:rPr>
          <w:lang w:val="vi-VN"/>
        </w:rPr>
        <w:t xml:space="preserve">  "long_explanation": "In Vietnamese, 'mít tinh</w:t>
      </w:r>
      <w:ins w:id="196" w:author="LOGTO" w:date="2023-10-15T13:45:00Z">
        <w:r w:rsidR="00A12BE9">
          <w:t xml:space="preserve"> hoặc cuộc họp</w:t>
        </w:r>
      </w:ins>
      <w:r w:rsidRPr="00515445">
        <w:rPr>
          <w:lang w:val="vi-VN"/>
        </w:rPr>
        <w:t xml:space="preserve">' is used to denote a gathering of individuals for a particular purpose, which corresponds with the English term 'meeting'. This word is commonly used in both formal and informal context to signify a situation where individuals come together to discuss or decide on certain matters.", </w:t>
      </w:r>
    </w:p>
    <w:p w14:paraId="38B34D9B" w14:textId="15A40747" w:rsidR="00515445" w:rsidRPr="00515445" w:rsidRDefault="00515445" w:rsidP="00515445">
      <w:pPr>
        <w:rPr>
          <w:lang w:val="vi-VN"/>
        </w:rPr>
      </w:pPr>
      <w:r w:rsidRPr="00515445">
        <w:rPr>
          <w:lang w:val="vi-VN"/>
        </w:rPr>
        <w:t xml:space="preserve">  "formation": "The word 'mít tinh</w:t>
      </w:r>
      <w:ins w:id="197" w:author="LOGTO" w:date="2023-10-15T13:45:00Z">
        <w:r w:rsidR="00A12BE9">
          <w:t xml:space="preserve"> hoặc cuộc họp </w:t>
        </w:r>
      </w:ins>
      <w:r w:rsidRPr="00515445">
        <w:rPr>
          <w:lang w:val="vi-VN"/>
        </w:rPr>
        <w:t>' can be used as a noun in sentences.",</w:t>
      </w:r>
    </w:p>
    <w:p w14:paraId="51B4FFCF" w14:textId="77777777" w:rsidR="00515445" w:rsidRPr="00515445" w:rsidRDefault="00515445" w:rsidP="00515445">
      <w:pPr>
        <w:rPr>
          <w:lang w:val="vi-VN"/>
        </w:rPr>
      </w:pPr>
      <w:r w:rsidRPr="00515445">
        <w:rPr>
          <w:lang w:val="vi-VN"/>
        </w:rPr>
        <w:t xml:space="preserve">  "examples": [</w:t>
      </w:r>
    </w:p>
    <w:p w14:paraId="27C69380" w14:textId="77777777" w:rsidR="00515445" w:rsidRPr="00515445" w:rsidRDefault="00515445" w:rsidP="00515445">
      <w:pPr>
        <w:rPr>
          <w:lang w:val="vi-VN"/>
        </w:rPr>
      </w:pPr>
      <w:r w:rsidRPr="00515445">
        <w:rPr>
          <w:lang w:val="vi-VN"/>
        </w:rPr>
        <w:t xml:space="preserve">    { </w:t>
      </w:r>
    </w:p>
    <w:p w14:paraId="08154D2D" w14:textId="08B395E3" w:rsidR="00515445" w:rsidRPr="00515445" w:rsidRDefault="00515445" w:rsidP="00515445">
      <w:pPr>
        <w:rPr>
          <w:lang w:val="vi-VN"/>
        </w:rPr>
      </w:pPr>
      <w:r w:rsidRPr="00515445">
        <w:rPr>
          <w:lang w:val="vi-VN"/>
        </w:rPr>
        <w:t xml:space="preserve">      "vn": "Hôm nay, tôi phải tham gia một </w:t>
      </w:r>
      <w:del w:id="198" w:author="LOGTO" w:date="2023-10-15T13:43:00Z">
        <w:r w:rsidRPr="00515445" w:rsidDel="00A12BE9">
          <w:rPr>
            <w:lang w:val="vi-VN"/>
          </w:rPr>
          <w:delText>mít tinh</w:delText>
        </w:r>
      </w:del>
      <w:ins w:id="199" w:author="LOGTO" w:date="2023-10-15T13:43:00Z">
        <w:r w:rsidR="00A12BE9">
          <w:t>cuộc họp</w:t>
        </w:r>
      </w:ins>
      <w:r w:rsidRPr="00515445">
        <w:rPr>
          <w:lang w:val="vi-VN"/>
        </w:rPr>
        <w:t xml:space="preserve"> quan trọng ở văn phòng.", </w:t>
      </w:r>
    </w:p>
    <w:p w14:paraId="343E6940" w14:textId="77777777" w:rsidR="00515445" w:rsidRPr="00515445" w:rsidRDefault="00515445" w:rsidP="00515445">
      <w:pPr>
        <w:rPr>
          <w:lang w:val="vi-VN"/>
        </w:rPr>
      </w:pPr>
      <w:r w:rsidRPr="00515445">
        <w:rPr>
          <w:lang w:val="vi-VN"/>
        </w:rPr>
        <w:t xml:space="preserve">      "en": "Today, I have to attend an important meeting at the office." </w:t>
      </w:r>
    </w:p>
    <w:p w14:paraId="5958950A" w14:textId="77777777" w:rsidR="00515445" w:rsidRPr="00515445" w:rsidRDefault="00515445" w:rsidP="00515445">
      <w:pPr>
        <w:rPr>
          <w:lang w:val="vi-VN"/>
        </w:rPr>
      </w:pPr>
      <w:r w:rsidRPr="00515445">
        <w:rPr>
          <w:lang w:val="vi-VN"/>
        </w:rPr>
        <w:t xml:space="preserve">    }, </w:t>
      </w:r>
    </w:p>
    <w:p w14:paraId="365A83D7" w14:textId="77777777" w:rsidR="00515445" w:rsidRPr="00515445" w:rsidRDefault="00515445" w:rsidP="00515445">
      <w:pPr>
        <w:rPr>
          <w:lang w:val="vi-VN"/>
        </w:rPr>
      </w:pPr>
      <w:r w:rsidRPr="00515445">
        <w:rPr>
          <w:lang w:val="vi-VN"/>
        </w:rPr>
        <w:t xml:space="preserve">    { </w:t>
      </w:r>
    </w:p>
    <w:p w14:paraId="49809576" w14:textId="4A181732" w:rsidR="00515445" w:rsidRPr="00515445" w:rsidRDefault="00515445" w:rsidP="00515445">
      <w:pPr>
        <w:rPr>
          <w:lang w:val="vi-VN"/>
        </w:rPr>
      </w:pPr>
      <w:r w:rsidRPr="00515445">
        <w:rPr>
          <w:lang w:val="vi-VN"/>
        </w:rPr>
        <w:t xml:space="preserve">      "vn": "Phòng </w:t>
      </w:r>
      <w:del w:id="200" w:author="LOGTO" w:date="2023-10-15T13:44:00Z">
        <w:r w:rsidRPr="00515445" w:rsidDel="00A12BE9">
          <w:rPr>
            <w:lang w:val="vi-VN"/>
          </w:rPr>
          <w:delText>mít tinh</w:delText>
        </w:r>
      </w:del>
      <w:ins w:id="201" w:author="LOGTO" w:date="2023-10-15T13:44:00Z">
        <w:r w:rsidR="00A12BE9">
          <w:t xml:space="preserve">họp </w:t>
        </w:r>
      </w:ins>
      <w:r w:rsidRPr="00515445">
        <w:rPr>
          <w:lang w:val="vi-VN"/>
        </w:rPr>
        <w:t xml:space="preserve"> ở đâu?", </w:t>
      </w:r>
    </w:p>
    <w:p w14:paraId="64F2BF35" w14:textId="77777777" w:rsidR="00515445" w:rsidRPr="00515445" w:rsidRDefault="00515445" w:rsidP="00515445">
      <w:pPr>
        <w:rPr>
          <w:lang w:val="vi-VN"/>
        </w:rPr>
      </w:pPr>
      <w:r w:rsidRPr="00515445">
        <w:rPr>
          <w:lang w:val="vi-VN"/>
        </w:rPr>
        <w:t xml:space="preserve">      "en": "Where is the meeting room?" </w:t>
      </w:r>
    </w:p>
    <w:p w14:paraId="4F9E514F" w14:textId="77777777" w:rsidR="00515445" w:rsidRPr="00515445" w:rsidRDefault="00515445" w:rsidP="00515445">
      <w:pPr>
        <w:rPr>
          <w:lang w:val="vi-VN"/>
        </w:rPr>
      </w:pPr>
      <w:r w:rsidRPr="00515445">
        <w:rPr>
          <w:lang w:val="vi-VN"/>
        </w:rPr>
        <w:t xml:space="preserve">    }, </w:t>
      </w:r>
    </w:p>
    <w:p w14:paraId="07A2239C" w14:textId="77777777" w:rsidR="00515445" w:rsidRPr="00515445" w:rsidRDefault="00515445" w:rsidP="00515445">
      <w:pPr>
        <w:rPr>
          <w:lang w:val="vi-VN"/>
        </w:rPr>
      </w:pPr>
      <w:r w:rsidRPr="00515445">
        <w:rPr>
          <w:lang w:val="vi-VN"/>
        </w:rPr>
        <w:lastRenderedPageBreak/>
        <w:t xml:space="preserve">    { </w:t>
      </w:r>
    </w:p>
    <w:p w14:paraId="723CDE54" w14:textId="79BB956E" w:rsidR="00515445" w:rsidRPr="00515445" w:rsidRDefault="00515445" w:rsidP="00515445">
      <w:pPr>
        <w:rPr>
          <w:lang w:val="vi-VN"/>
        </w:rPr>
      </w:pPr>
      <w:r w:rsidRPr="00515445">
        <w:rPr>
          <w:lang w:val="vi-VN"/>
        </w:rPr>
        <w:t xml:space="preserve">      "vn": "</w:t>
      </w:r>
      <w:del w:id="202" w:author="LOGTO" w:date="2023-10-15T13:44:00Z">
        <w:r w:rsidRPr="00515445" w:rsidDel="00A12BE9">
          <w:rPr>
            <w:lang w:val="vi-VN"/>
          </w:rPr>
          <w:delText>Mít tinh</w:delText>
        </w:r>
      </w:del>
      <w:ins w:id="203" w:author="LOGTO" w:date="2023-10-15T13:44:00Z">
        <w:r w:rsidR="00A12BE9">
          <w:t>Cuộc họp lập</w:t>
        </w:r>
      </w:ins>
      <w:r w:rsidRPr="00515445">
        <w:rPr>
          <w:lang w:val="vi-VN"/>
        </w:rPr>
        <w:t xml:space="preserve"> kế hoạch dự kiến sẽ kết thúc vào buổi chiều.", </w:t>
      </w:r>
    </w:p>
    <w:p w14:paraId="242A215F" w14:textId="77777777" w:rsidR="00515445" w:rsidRPr="00515445" w:rsidRDefault="00515445" w:rsidP="00515445">
      <w:pPr>
        <w:rPr>
          <w:lang w:val="vi-VN"/>
        </w:rPr>
      </w:pPr>
      <w:r w:rsidRPr="00515445">
        <w:rPr>
          <w:lang w:val="vi-VN"/>
        </w:rPr>
        <w:t xml:space="preserve">      "en": "The planning meeting is expected to end in the afternoon." </w:t>
      </w:r>
    </w:p>
    <w:p w14:paraId="7F4EFFB7" w14:textId="77777777" w:rsidR="00515445" w:rsidRPr="00515445" w:rsidRDefault="00515445" w:rsidP="00515445">
      <w:pPr>
        <w:rPr>
          <w:lang w:val="vi-VN"/>
        </w:rPr>
      </w:pPr>
      <w:r w:rsidRPr="00515445">
        <w:rPr>
          <w:lang w:val="vi-VN"/>
        </w:rPr>
        <w:t xml:space="preserve">    }, </w:t>
      </w:r>
    </w:p>
    <w:p w14:paraId="14B51741" w14:textId="77777777" w:rsidR="00515445" w:rsidRPr="00515445" w:rsidRDefault="00515445" w:rsidP="00515445">
      <w:pPr>
        <w:rPr>
          <w:lang w:val="vi-VN"/>
        </w:rPr>
      </w:pPr>
      <w:r w:rsidRPr="00515445">
        <w:rPr>
          <w:lang w:val="vi-VN"/>
        </w:rPr>
        <w:t xml:space="preserve">    { </w:t>
      </w:r>
    </w:p>
    <w:p w14:paraId="0249D130" w14:textId="3384254E" w:rsidR="00515445" w:rsidRPr="00515445" w:rsidRDefault="00515445" w:rsidP="00515445">
      <w:pPr>
        <w:rPr>
          <w:lang w:val="vi-VN"/>
        </w:rPr>
      </w:pPr>
      <w:r w:rsidRPr="00515445">
        <w:rPr>
          <w:lang w:val="vi-VN"/>
        </w:rPr>
        <w:t xml:space="preserve">      "vn": "Tôi sẽ gặp bạn sau </w:t>
      </w:r>
      <w:del w:id="204" w:author="LOGTO" w:date="2023-10-15T13:44:00Z">
        <w:r w:rsidRPr="00515445" w:rsidDel="00A12BE9">
          <w:rPr>
            <w:lang w:val="vi-VN"/>
          </w:rPr>
          <w:delText>mít tinh</w:delText>
        </w:r>
      </w:del>
      <w:ins w:id="205" w:author="LOGTO" w:date="2023-10-15T13:44:00Z">
        <w:r w:rsidR="00A12BE9">
          <w:t>buổi họp</w:t>
        </w:r>
      </w:ins>
      <w:r w:rsidRPr="00515445">
        <w:rPr>
          <w:lang w:val="vi-VN"/>
        </w:rPr>
        <w:t xml:space="preserve">.", </w:t>
      </w:r>
    </w:p>
    <w:p w14:paraId="64EAD73B" w14:textId="77777777" w:rsidR="00515445" w:rsidRPr="00515445" w:rsidRDefault="00515445" w:rsidP="00515445">
      <w:pPr>
        <w:rPr>
          <w:lang w:val="vi-VN"/>
        </w:rPr>
      </w:pPr>
      <w:r w:rsidRPr="00515445">
        <w:rPr>
          <w:lang w:val="vi-VN"/>
        </w:rPr>
        <w:t xml:space="preserve">      "en": "I'll catch up with you after the meeting." </w:t>
      </w:r>
    </w:p>
    <w:p w14:paraId="204FE681" w14:textId="77777777" w:rsidR="00515445" w:rsidRPr="00515445" w:rsidRDefault="00515445" w:rsidP="00515445">
      <w:pPr>
        <w:rPr>
          <w:lang w:val="vi-VN"/>
        </w:rPr>
      </w:pPr>
      <w:r w:rsidRPr="00515445">
        <w:rPr>
          <w:lang w:val="vi-VN"/>
        </w:rPr>
        <w:t xml:space="preserve">    }</w:t>
      </w:r>
    </w:p>
    <w:p w14:paraId="344A94D7" w14:textId="77777777" w:rsidR="00515445" w:rsidRPr="00515445" w:rsidRDefault="00515445" w:rsidP="00515445">
      <w:pPr>
        <w:rPr>
          <w:lang w:val="vi-VN"/>
        </w:rPr>
      </w:pPr>
      <w:r w:rsidRPr="00515445">
        <w:rPr>
          <w:lang w:val="vi-VN"/>
        </w:rPr>
        <w:t xml:space="preserve">  ] </w:t>
      </w:r>
    </w:p>
    <w:p w14:paraId="2C3CDBDE" w14:textId="77777777" w:rsidR="00515445" w:rsidRPr="00515445" w:rsidRDefault="00515445" w:rsidP="00515445">
      <w:pPr>
        <w:rPr>
          <w:lang w:val="vi-VN"/>
        </w:rPr>
      </w:pPr>
      <w:r w:rsidRPr="00515445">
        <w:rPr>
          <w:lang w:val="vi-VN"/>
        </w:rPr>
        <w:t>}</w:t>
      </w:r>
    </w:p>
    <w:p w14:paraId="35CB8C5F" w14:textId="77777777" w:rsidR="00515445" w:rsidRPr="00515445" w:rsidRDefault="00515445" w:rsidP="00515445">
      <w:pPr>
        <w:rPr>
          <w:lang w:val="vi-VN"/>
        </w:rPr>
      </w:pPr>
      <w:r w:rsidRPr="00515445">
        <w:rPr>
          <w:lang w:val="vi-VN"/>
        </w:rPr>
        <w:t>-----------------------------</w:t>
      </w:r>
    </w:p>
    <w:p w14:paraId="5CD4DF3E" w14:textId="77777777" w:rsidR="00515445" w:rsidRPr="00515445" w:rsidRDefault="00515445" w:rsidP="00515445">
      <w:pPr>
        <w:rPr>
          <w:lang w:val="vi-VN"/>
        </w:rPr>
      </w:pPr>
      <w:r w:rsidRPr="00515445">
        <w:rPr>
          <w:lang w:val="vi-VN"/>
        </w:rPr>
        <w:t xml:space="preserve">keyword: 'Vừa … vừa …' in the sense of 'both, and', 'at the same time' </w:t>
      </w:r>
    </w:p>
    <w:p w14:paraId="6D853958" w14:textId="77777777" w:rsidR="00515445" w:rsidRPr="00515445" w:rsidRDefault="00515445" w:rsidP="00515445">
      <w:pPr>
        <w:rPr>
          <w:lang w:val="vi-VN"/>
        </w:rPr>
      </w:pPr>
      <w:r w:rsidRPr="00515445">
        <w:rPr>
          <w:lang w:val="vi-VN"/>
        </w:rPr>
        <w:t xml:space="preserve">PROMPT: Generate grammar explanation for following Vietnamese grammar point: 'Vừa … vừa …' in the sense of 'both, and', 'at the same time' </w:t>
      </w:r>
    </w:p>
    <w:p w14:paraId="2AF5CD6C" w14:textId="77777777" w:rsidR="00515445" w:rsidRPr="00515445" w:rsidRDefault="00515445" w:rsidP="00515445">
      <w:pPr>
        <w:rPr>
          <w:lang w:val="vi-VN"/>
        </w:rPr>
      </w:pPr>
      <w:r w:rsidRPr="00515445">
        <w:rPr>
          <w:lang w:val="vi-VN"/>
        </w:rPr>
        <w:t xml:space="preserve">RESPONSE: { </w:t>
      </w:r>
    </w:p>
    <w:p w14:paraId="32D663A7" w14:textId="77777777" w:rsidR="00515445" w:rsidRPr="00515445" w:rsidRDefault="00515445" w:rsidP="00515445">
      <w:pPr>
        <w:rPr>
          <w:lang w:val="vi-VN"/>
        </w:rPr>
      </w:pPr>
      <w:r w:rsidRPr="00515445">
        <w:rPr>
          <w:lang w:val="vi-VN"/>
        </w:rPr>
        <w:t xml:space="preserve">  "title": "Expression 'Vừa … vừa …'", </w:t>
      </w:r>
    </w:p>
    <w:p w14:paraId="65B9D914" w14:textId="77777777" w:rsidR="00515445" w:rsidRPr="00515445" w:rsidRDefault="00515445" w:rsidP="00515445">
      <w:pPr>
        <w:rPr>
          <w:lang w:val="vi-VN"/>
        </w:rPr>
      </w:pPr>
      <w:r w:rsidRPr="00515445">
        <w:rPr>
          <w:lang w:val="vi-VN"/>
        </w:rPr>
        <w:t xml:space="preserve">  "short_explanation": "Used to indicate that two actions or states occur simultaneously or two qualities are possessed by the same subject.", </w:t>
      </w:r>
    </w:p>
    <w:p w14:paraId="25C9C52F" w14:textId="77777777" w:rsidR="00515445" w:rsidRPr="00515445" w:rsidRDefault="00515445" w:rsidP="00515445">
      <w:pPr>
        <w:rPr>
          <w:lang w:val="vi-VN"/>
        </w:rPr>
      </w:pPr>
      <w:r w:rsidRPr="00515445">
        <w:rPr>
          <w:lang w:val="vi-VN"/>
        </w:rPr>
        <w:t xml:space="preserve">  "long_explanation": "The Vietnamese phrase 'Vừa … vừa …' is an expression used to describe that two actions are happening at the same time or a subject has two qualities. It is equivalent to the English phrases 'both, and' or 'at the same time'. The phrase literally translates as 'just...just...' but don't let that confuse you, the essence is in conveying the occurrence of two actions or states at once.", </w:t>
      </w:r>
    </w:p>
    <w:p w14:paraId="489E6BA6" w14:textId="77777777" w:rsidR="00515445" w:rsidRPr="00515445" w:rsidRDefault="00515445" w:rsidP="00515445">
      <w:pPr>
        <w:rPr>
          <w:lang w:val="vi-VN"/>
        </w:rPr>
      </w:pPr>
      <w:r w:rsidRPr="00515445">
        <w:rPr>
          <w:lang w:val="vi-VN"/>
        </w:rPr>
        <w:t xml:space="preserve">  "formation": "Vừa + verb/adjective 1 + vừa + verb/adjective 2",</w:t>
      </w:r>
    </w:p>
    <w:p w14:paraId="00949567" w14:textId="77777777" w:rsidR="00515445" w:rsidRPr="00515445" w:rsidRDefault="00515445" w:rsidP="00515445">
      <w:pPr>
        <w:rPr>
          <w:lang w:val="vi-VN"/>
        </w:rPr>
      </w:pPr>
      <w:r w:rsidRPr="00515445">
        <w:rPr>
          <w:lang w:val="vi-VN"/>
        </w:rPr>
        <w:t xml:space="preserve">  "examples": [ </w:t>
      </w:r>
    </w:p>
    <w:p w14:paraId="5F343894" w14:textId="77777777" w:rsidR="00515445" w:rsidRPr="00515445" w:rsidRDefault="00515445" w:rsidP="00515445">
      <w:pPr>
        <w:rPr>
          <w:lang w:val="vi-VN"/>
        </w:rPr>
      </w:pPr>
      <w:r w:rsidRPr="00515445">
        <w:rPr>
          <w:lang w:val="vi-VN"/>
        </w:rPr>
        <w:t xml:space="preserve">    { </w:t>
      </w:r>
    </w:p>
    <w:p w14:paraId="716B6D64" w14:textId="77777777" w:rsidR="00515445" w:rsidRPr="00515445" w:rsidRDefault="00515445" w:rsidP="00515445">
      <w:pPr>
        <w:rPr>
          <w:lang w:val="vi-VN"/>
        </w:rPr>
      </w:pPr>
      <w:r w:rsidRPr="00515445">
        <w:rPr>
          <w:lang w:val="vi-VN"/>
        </w:rPr>
        <w:t xml:space="preserve">      "vn": "Cô ấy vừa xinh đẹp vừa thông minh.", </w:t>
      </w:r>
    </w:p>
    <w:p w14:paraId="415082A6" w14:textId="77777777" w:rsidR="00515445" w:rsidRPr="00515445" w:rsidRDefault="00515445" w:rsidP="00515445">
      <w:pPr>
        <w:rPr>
          <w:lang w:val="vi-VN"/>
        </w:rPr>
      </w:pPr>
      <w:r w:rsidRPr="00515445">
        <w:rPr>
          <w:lang w:val="vi-VN"/>
        </w:rPr>
        <w:t xml:space="preserve">      "en": "She is both beautiful and intelligent.", </w:t>
      </w:r>
    </w:p>
    <w:p w14:paraId="48B0F4BE" w14:textId="77777777" w:rsidR="00515445" w:rsidRPr="00515445" w:rsidRDefault="00515445" w:rsidP="00515445">
      <w:pPr>
        <w:rPr>
          <w:lang w:val="vi-VN"/>
        </w:rPr>
      </w:pPr>
      <w:r w:rsidRPr="00515445">
        <w:rPr>
          <w:lang w:val="vi-VN"/>
        </w:rPr>
        <w:t xml:space="preserve">    }, </w:t>
      </w:r>
    </w:p>
    <w:p w14:paraId="47AA0014" w14:textId="77777777" w:rsidR="00515445" w:rsidRPr="00515445" w:rsidRDefault="00515445" w:rsidP="00515445">
      <w:pPr>
        <w:rPr>
          <w:lang w:val="vi-VN"/>
        </w:rPr>
      </w:pPr>
      <w:r w:rsidRPr="00515445">
        <w:rPr>
          <w:lang w:val="vi-VN"/>
        </w:rPr>
        <w:t xml:space="preserve">    { </w:t>
      </w:r>
    </w:p>
    <w:p w14:paraId="5FD1DE0C" w14:textId="77777777" w:rsidR="00515445" w:rsidRPr="00515445" w:rsidRDefault="00515445" w:rsidP="00515445">
      <w:pPr>
        <w:rPr>
          <w:lang w:val="vi-VN"/>
        </w:rPr>
      </w:pPr>
      <w:r w:rsidRPr="00515445">
        <w:rPr>
          <w:lang w:val="vi-VN"/>
        </w:rPr>
        <w:t xml:space="preserve">      "vn": "Tôi vừa làm việc vừa nghe nhạc.", </w:t>
      </w:r>
    </w:p>
    <w:p w14:paraId="114069F3" w14:textId="77777777" w:rsidR="00515445" w:rsidRPr="00515445" w:rsidRDefault="00515445" w:rsidP="00515445">
      <w:pPr>
        <w:rPr>
          <w:lang w:val="vi-VN"/>
        </w:rPr>
      </w:pPr>
      <w:r w:rsidRPr="00515445">
        <w:rPr>
          <w:lang w:val="vi-VN"/>
        </w:rPr>
        <w:t xml:space="preserve">      "en": "I work and listen to music at the same time.", </w:t>
      </w:r>
    </w:p>
    <w:p w14:paraId="6F2D3EDB" w14:textId="77777777" w:rsidR="00515445" w:rsidRPr="00515445" w:rsidRDefault="00515445" w:rsidP="00515445">
      <w:pPr>
        <w:rPr>
          <w:lang w:val="vi-VN"/>
        </w:rPr>
      </w:pPr>
      <w:r w:rsidRPr="00515445">
        <w:rPr>
          <w:lang w:val="vi-VN"/>
        </w:rPr>
        <w:t xml:space="preserve">    }, </w:t>
      </w:r>
    </w:p>
    <w:p w14:paraId="35D13E83" w14:textId="77777777" w:rsidR="00515445" w:rsidRPr="00515445" w:rsidRDefault="00515445" w:rsidP="00515445">
      <w:pPr>
        <w:rPr>
          <w:lang w:val="vi-VN"/>
        </w:rPr>
      </w:pPr>
      <w:r w:rsidRPr="00515445">
        <w:rPr>
          <w:lang w:val="vi-VN"/>
        </w:rPr>
        <w:t xml:space="preserve">    { </w:t>
      </w:r>
    </w:p>
    <w:p w14:paraId="3757F118" w14:textId="77777777" w:rsidR="00515445" w:rsidRPr="00515445" w:rsidRDefault="00515445" w:rsidP="00515445">
      <w:pPr>
        <w:rPr>
          <w:lang w:val="vi-VN"/>
        </w:rPr>
      </w:pPr>
      <w:r w:rsidRPr="00515445">
        <w:rPr>
          <w:lang w:val="vi-VN"/>
        </w:rPr>
        <w:t xml:space="preserve">      "vn": "Anh ấy vừa chơi guitar vừa hát.", </w:t>
      </w:r>
    </w:p>
    <w:p w14:paraId="43C906D3" w14:textId="77777777" w:rsidR="00515445" w:rsidRPr="00515445" w:rsidRDefault="00515445" w:rsidP="00515445">
      <w:pPr>
        <w:rPr>
          <w:lang w:val="vi-VN"/>
        </w:rPr>
      </w:pPr>
      <w:r w:rsidRPr="00515445">
        <w:rPr>
          <w:lang w:val="vi-VN"/>
        </w:rPr>
        <w:t xml:space="preserve">      "en": "He plays guitar and sings at the same time.", </w:t>
      </w:r>
    </w:p>
    <w:p w14:paraId="1217B614" w14:textId="77777777" w:rsidR="00515445" w:rsidRPr="00515445" w:rsidRDefault="00515445" w:rsidP="00515445">
      <w:pPr>
        <w:rPr>
          <w:lang w:val="vi-VN"/>
        </w:rPr>
      </w:pPr>
      <w:r w:rsidRPr="00515445">
        <w:rPr>
          <w:lang w:val="vi-VN"/>
        </w:rPr>
        <w:t xml:space="preserve">    }, </w:t>
      </w:r>
    </w:p>
    <w:p w14:paraId="32B0E68C" w14:textId="77777777" w:rsidR="00515445" w:rsidRPr="00515445" w:rsidRDefault="00515445" w:rsidP="00515445">
      <w:pPr>
        <w:rPr>
          <w:lang w:val="vi-VN"/>
        </w:rPr>
      </w:pPr>
      <w:r w:rsidRPr="00515445">
        <w:rPr>
          <w:lang w:val="vi-VN"/>
        </w:rPr>
        <w:t xml:space="preserve">    { </w:t>
      </w:r>
    </w:p>
    <w:p w14:paraId="47895510" w14:textId="77777777" w:rsidR="00515445" w:rsidRPr="00515445" w:rsidRDefault="00515445" w:rsidP="00515445">
      <w:pPr>
        <w:rPr>
          <w:lang w:val="vi-VN"/>
        </w:rPr>
      </w:pPr>
      <w:r w:rsidRPr="00515445">
        <w:rPr>
          <w:lang w:val="vi-VN"/>
        </w:rPr>
        <w:t xml:space="preserve">      "vn": "Cậu bé vừa ăn kẹo vừa xem phim.", </w:t>
      </w:r>
    </w:p>
    <w:p w14:paraId="7A91163C" w14:textId="77777777" w:rsidR="00515445" w:rsidRPr="00515445" w:rsidRDefault="00515445" w:rsidP="00515445">
      <w:pPr>
        <w:rPr>
          <w:lang w:val="vi-VN"/>
        </w:rPr>
      </w:pPr>
      <w:r w:rsidRPr="00515445">
        <w:rPr>
          <w:lang w:val="vi-VN"/>
        </w:rPr>
        <w:t xml:space="preserve">      "en": "The boy eats candy and watches movies at the same time.", </w:t>
      </w:r>
    </w:p>
    <w:p w14:paraId="2B0EEA51" w14:textId="77777777" w:rsidR="00515445" w:rsidRPr="00515445" w:rsidRDefault="00515445" w:rsidP="00515445">
      <w:pPr>
        <w:rPr>
          <w:lang w:val="vi-VN"/>
        </w:rPr>
      </w:pPr>
      <w:r w:rsidRPr="00515445">
        <w:rPr>
          <w:lang w:val="vi-VN"/>
        </w:rPr>
        <w:t xml:space="preserve">    } </w:t>
      </w:r>
    </w:p>
    <w:p w14:paraId="763FFC44" w14:textId="77777777" w:rsidR="00515445" w:rsidRPr="00515445" w:rsidRDefault="00515445" w:rsidP="00515445">
      <w:pPr>
        <w:rPr>
          <w:lang w:val="vi-VN"/>
        </w:rPr>
      </w:pPr>
      <w:r w:rsidRPr="00515445">
        <w:rPr>
          <w:lang w:val="vi-VN"/>
        </w:rPr>
        <w:t xml:space="preserve">  ] </w:t>
      </w:r>
    </w:p>
    <w:p w14:paraId="0FBDAA8D" w14:textId="77777777" w:rsidR="00515445" w:rsidRPr="00515445" w:rsidRDefault="00515445" w:rsidP="00515445">
      <w:pPr>
        <w:rPr>
          <w:lang w:val="vi-VN"/>
        </w:rPr>
      </w:pPr>
      <w:r w:rsidRPr="00515445">
        <w:rPr>
          <w:lang w:val="vi-VN"/>
        </w:rPr>
        <w:t>}</w:t>
      </w:r>
    </w:p>
    <w:p w14:paraId="7A44A1A2" w14:textId="77777777" w:rsidR="00515445" w:rsidRPr="00515445" w:rsidRDefault="00515445" w:rsidP="00515445">
      <w:pPr>
        <w:rPr>
          <w:lang w:val="vi-VN"/>
        </w:rPr>
      </w:pPr>
      <w:r w:rsidRPr="00515445">
        <w:rPr>
          <w:lang w:val="vi-VN"/>
        </w:rPr>
        <w:t>-----------------------------</w:t>
      </w:r>
    </w:p>
    <w:p w14:paraId="35F9CFD2" w14:textId="77777777" w:rsidR="00515445" w:rsidRPr="00515445" w:rsidRDefault="00515445" w:rsidP="00515445">
      <w:pPr>
        <w:rPr>
          <w:lang w:val="vi-VN"/>
        </w:rPr>
      </w:pPr>
      <w:r w:rsidRPr="00515445">
        <w:rPr>
          <w:lang w:val="vi-VN"/>
        </w:rPr>
        <w:lastRenderedPageBreak/>
        <w:t xml:space="preserve">keyword: Word 'xong' indicating a completed action </w:t>
      </w:r>
    </w:p>
    <w:p w14:paraId="4BA66A74" w14:textId="77777777" w:rsidR="00515445" w:rsidRPr="00515445" w:rsidRDefault="00515445" w:rsidP="00515445">
      <w:pPr>
        <w:rPr>
          <w:lang w:val="vi-VN"/>
        </w:rPr>
      </w:pPr>
      <w:r w:rsidRPr="00515445">
        <w:rPr>
          <w:lang w:val="vi-VN"/>
        </w:rPr>
        <w:t xml:space="preserve">PROMPT: Generate grammar explanation for following Vietnamese grammar point: Word 'xong' indicating a completed action </w:t>
      </w:r>
    </w:p>
    <w:p w14:paraId="4A4EC2B3" w14:textId="77777777" w:rsidR="00515445" w:rsidRPr="00515445" w:rsidRDefault="00515445" w:rsidP="00515445">
      <w:pPr>
        <w:rPr>
          <w:lang w:val="vi-VN"/>
        </w:rPr>
      </w:pPr>
      <w:r w:rsidRPr="00515445">
        <w:rPr>
          <w:lang w:val="vi-VN"/>
        </w:rPr>
        <w:t>RESPONSE: {</w:t>
      </w:r>
    </w:p>
    <w:p w14:paraId="4A902FB5" w14:textId="77777777" w:rsidR="00515445" w:rsidRPr="00515445" w:rsidRDefault="00515445" w:rsidP="00515445">
      <w:pPr>
        <w:rPr>
          <w:lang w:val="vi-VN"/>
        </w:rPr>
      </w:pPr>
      <w:r w:rsidRPr="00515445">
        <w:rPr>
          <w:lang w:val="vi-VN"/>
        </w:rPr>
        <w:t xml:space="preserve">    "title": "Word 'xong' indicating a completed action",</w:t>
      </w:r>
    </w:p>
    <w:p w14:paraId="18831510" w14:textId="77777777" w:rsidR="00515445" w:rsidRPr="00515445" w:rsidRDefault="00515445" w:rsidP="00515445">
      <w:pPr>
        <w:rPr>
          <w:lang w:val="vi-VN"/>
        </w:rPr>
      </w:pPr>
      <w:r w:rsidRPr="00515445">
        <w:rPr>
          <w:lang w:val="vi-VN"/>
        </w:rPr>
        <w:t xml:space="preserve">    "short_explanation": "Used to indicate an action or a task has been completed.",</w:t>
      </w:r>
    </w:p>
    <w:p w14:paraId="77CBC646" w14:textId="77777777" w:rsidR="00515445" w:rsidRPr="00515445" w:rsidRDefault="00515445" w:rsidP="00515445">
      <w:pPr>
        <w:rPr>
          <w:lang w:val="vi-VN"/>
        </w:rPr>
      </w:pPr>
      <w:r w:rsidRPr="00515445">
        <w:rPr>
          <w:lang w:val="vi-VN"/>
        </w:rPr>
        <w:t xml:space="preserve">    "long_explanation": "In Vietnamese language, 'xong' is a versatile word used to denote the completion of an action or a task. It translates to 'done' or 'finished' in English. One can use 'xong' immediately after a verb or sentence to highlight that the action stated in the verb or sentence has been completed.",</w:t>
      </w:r>
    </w:p>
    <w:p w14:paraId="5F8265DC" w14:textId="77777777" w:rsidR="00515445" w:rsidRPr="00515445" w:rsidRDefault="00515445" w:rsidP="00515445">
      <w:pPr>
        <w:rPr>
          <w:lang w:val="vi-VN"/>
        </w:rPr>
      </w:pPr>
      <w:r w:rsidRPr="00515445">
        <w:rPr>
          <w:lang w:val="vi-VN"/>
        </w:rPr>
        <w:t xml:space="preserve">    "formation": "Verb + xong",</w:t>
      </w:r>
    </w:p>
    <w:p w14:paraId="288AA17C" w14:textId="77777777" w:rsidR="00515445" w:rsidRPr="00515445" w:rsidRDefault="00515445" w:rsidP="00515445">
      <w:pPr>
        <w:rPr>
          <w:lang w:val="vi-VN"/>
        </w:rPr>
      </w:pPr>
      <w:r w:rsidRPr="00515445">
        <w:rPr>
          <w:lang w:val="vi-VN"/>
        </w:rPr>
        <w:t xml:space="preserve">    "examples": [</w:t>
      </w:r>
    </w:p>
    <w:p w14:paraId="6961CF7C" w14:textId="77777777" w:rsidR="00515445" w:rsidRPr="00515445" w:rsidRDefault="00515445" w:rsidP="00515445">
      <w:pPr>
        <w:rPr>
          <w:lang w:val="vi-VN"/>
        </w:rPr>
      </w:pPr>
      <w:r w:rsidRPr="00515445">
        <w:rPr>
          <w:lang w:val="vi-VN"/>
        </w:rPr>
        <w:t xml:space="preserve">        {</w:t>
      </w:r>
    </w:p>
    <w:p w14:paraId="6861C626" w14:textId="77777777" w:rsidR="00515445" w:rsidRPr="00515445" w:rsidRDefault="00515445" w:rsidP="00515445">
      <w:pPr>
        <w:rPr>
          <w:lang w:val="vi-VN"/>
        </w:rPr>
      </w:pPr>
      <w:r w:rsidRPr="00515445">
        <w:rPr>
          <w:lang w:val="vi-VN"/>
        </w:rPr>
        <w:t xml:space="preserve">            "vn": "Anh ăn xong chưa? Chưa, anh đang ăn.",</w:t>
      </w:r>
    </w:p>
    <w:p w14:paraId="09FB948C" w14:textId="77777777" w:rsidR="00515445" w:rsidRPr="00515445" w:rsidRDefault="00515445" w:rsidP="00515445">
      <w:pPr>
        <w:rPr>
          <w:lang w:val="vi-VN"/>
        </w:rPr>
      </w:pPr>
      <w:r w:rsidRPr="00515445">
        <w:rPr>
          <w:lang w:val="vi-VN"/>
        </w:rPr>
        <w:t xml:space="preserve">            "en": "Have you finished eating? No, I am eating."</w:t>
      </w:r>
    </w:p>
    <w:p w14:paraId="137E7230" w14:textId="77777777" w:rsidR="00515445" w:rsidRPr="00515445" w:rsidRDefault="00515445" w:rsidP="00515445">
      <w:pPr>
        <w:rPr>
          <w:lang w:val="vi-VN"/>
        </w:rPr>
      </w:pPr>
      <w:r w:rsidRPr="00515445">
        <w:rPr>
          <w:lang w:val="vi-VN"/>
        </w:rPr>
        <w:t xml:space="preserve">        },</w:t>
      </w:r>
    </w:p>
    <w:p w14:paraId="74EF5F2B" w14:textId="77777777" w:rsidR="00515445" w:rsidRPr="00515445" w:rsidRDefault="00515445" w:rsidP="00515445">
      <w:pPr>
        <w:rPr>
          <w:lang w:val="vi-VN"/>
        </w:rPr>
      </w:pPr>
      <w:r w:rsidRPr="00515445">
        <w:rPr>
          <w:lang w:val="vi-VN"/>
        </w:rPr>
        <w:t xml:space="preserve">        {</w:t>
      </w:r>
    </w:p>
    <w:p w14:paraId="1E22FC9E" w14:textId="77777777" w:rsidR="00515445" w:rsidRPr="00515445" w:rsidRDefault="00515445" w:rsidP="00515445">
      <w:pPr>
        <w:rPr>
          <w:lang w:val="vi-VN"/>
        </w:rPr>
      </w:pPr>
      <w:r w:rsidRPr="00515445">
        <w:rPr>
          <w:lang w:val="vi-VN"/>
        </w:rPr>
        <w:t xml:space="preserve">            "vn": "Tôi đã làm bài tập xong, giờ tôi có thể xem TV.",</w:t>
      </w:r>
    </w:p>
    <w:p w14:paraId="3F4206F3" w14:textId="77777777" w:rsidR="00515445" w:rsidRPr="00515445" w:rsidRDefault="00515445" w:rsidP="00515445">
      <w:pPr>
        <w:rPr>
          <w:lang w:val="vi-VN"/>
        </w:rPr>
      </w:pPr>
      <w:r w:rsidRPr="00515445">
        <w:rPr>
          <w:lang w:val="vi-VN"/>
        </w:rPr>
        <w:t xml:space="preserve">            "en": "I have finished my homework, now I can watch TV."</w:t>
      </w:r>
    </w:p>
    <w:p w14:paraId="6311720A" w14:textId="77777777" w:rsidR="00515445" w:rsidRPr="00515445" w:rsidRDefault="00515445" w:rsidP="00515445">
      <w:pPr>
        <w:rPr>
          <w:lang w:val="vi-VN"/>
        </w:rPr>
      </w:pPr>
      <w:r w:rsidRPr="00515445">
        <w:rPr>
          <w:lang w:val="vi-VN"/>
        </w:rPr>
        <w:t xml:space="preserve">        },</w:t>
      </w:r>
    </w:p>
    <w:p w14:paraId="2F50DAB3" w14:textId="77777777" w:rsidR="00515445" w:rsidRPr="00515445" w:rsidRDefault="00515445" w:rsidP="00515445">
      <w:pPr>
        <w:rPr>
          <w:lang w:val="vi-VN"/>
        </w:rPr>
      </w:pPr>
      <w:r w:rsidRPr="00515445">
        <w:rPr>
          <w:lang w:val="vi-VN"/>
        </w:rPr>
        <w:t xml:space="preserve">        {</w:t>
      </w:r>
    </w:p>
    <w:p w14:paraId="4BE2E28A" w14:textId="77777777" w:rsidR="00515445" w:rsidRPr="00515445" w:rsidRDefault="00515445" w:rsidP="00515445">
      <w:pPr>
        <w:rPr>
          <w:lang w:val="vi-VN"/>
        </w:rPr>
      </w:pPr>
      <w:r w:rsidRPr="00515445">
        <w:rPr>
          <w:lang w:val="vi-VN"/>
        </w:rPr>
        <w:t xml:space="preserve">            "vn": "Cuộc họp sẽ kết thúc khi tất cả các vấn đề đã được thảo luận xong.",</w:t>
      </w:r>
    </w:p>
    <w:p w14:paraId="5A1995FB" w14:textId="77777777" w:rsidR="00515445" w:rsidRPr="00515445" w:rsidRDefault="00515445" w:rsidP="00515445">
      <w:pPr>
        <w:rPr>
          <w:lang w:val="vi-VN"/>
        </w:rPr>
      </w:pPr>
      <w:r w:rsidRPr="00515445">
        <w:rPr>
          <w:lang w:val="vi-VN"/>
        </w:rPr>
        <w:t xml:space="preserve">            "en": "The meeting will end when all the issues have been discussed."</w:t>
      </w:r>
    </w:p>
    <w:p w14:paraId="229BB3D3" w14:textId="77777777" w:rsidR="00515445" w:rsidRPr="00515445" w:rsidRDefault="00515445" w:rsidP="00515445">
      <w:pPr>
        <w:rPr>
          <w:lang w:val="vi-VN"/>
        </w:rPr>
      </w:pPr>
      <w:r w:rsidRPr="00515445">
        <w:rPr>
          <w:lang w:val="vi-VN"/>
        </w:rPr>
        <w:t xml:space="preserve">        },</w:t>
      </w:r>
    </w:p>
    <w:p w14:paraId="4A4E5FDF" w14:textId="77777777" w:rsidR="00515445" w:rsidRPr="00515445" w:rsidRDefault="00515445" w:rsidP="00515445">
      <w:pPr>
        <w:rPr>
          <w:lang w:val="vi-VN"/>
        </w:rPr>
      </w:pPr>
      <w:r w:rsidRPr="00515445">
        <w:rPr>
          <w:lang w:val="vi-VN"/>
        </w:rPr>
        <w:t xml:space="preserve">        {</w:t>
      </w:r>
    </w:p>
    <w:p w14:paraId="3BC0CD05" w14:textId="77777777" w:rsidR="00515445" w:rsidRPr="00515445" w:rsidRDefault="00515445" w:rsidP="00515445">
      <w:pPr>
        <w:rPr>
          <w:lang w:val="vi-VN"/>
        </w:rPr>
      </w:pPr>
      <w:r w:rsidRPr="00515445">
        <w:rPr>
          <w:lang w:val="vi-VN"/>
        </w:rPr>
        <w:t xml:space="preserve">            "vn": "Hãy chờ đợi. Sau khi tôi làm xong công việc này, tôi sẽ giúp bạn.",</w:t>
      </w:r>
    </w:p>
    <w:p w14:paraId="6E861EF1" w14:textId="77777777" w:rsidR="00515445" w:rsidRPr="00515445" w:rsidRDefault="00515445" w:rsidP="00515445">
      <w:pPr>
        <w:rPr>
          <w:lang w:val="vi-VN"/>
        </w:rPr>
      </w:pPr>
      <w:r w:rsidRPr="00515445">
        <w:rPr>
          <w:lang w:val="vi-VN"/>
        </w:rPr>
        <w:t xml:space="preserve">            "en": "Hold on. After I'm finished with this work, I will help you."</w:t>
      </w:r>
    </w:p>
    <w:p w14:paraId="2A5DF37F" w14:textId="77777777" w:rsidR="00515445" w:rsidRPr="00515445" w:rsidRDefault="00515445" w:rsidP="00515445">
      <w:pPr>
        <w:rPr>
          <w:lang w:val="vi-VN"/>
        </w:rPr>
      </w:pPr>
      <w:r w:rsidRPr="00515445">
        <w:rPr>
          <w:lang w:val="vi-VN"/>
        </w:rPr>
        <w:t xml:space="preserve">        }</w:t>
      </w:r>
    </w:p>
    <w:p w14:paraId="715310D9" w14:textId="77777777" w:rsidR="00515445" w:rsidRPr="00515445" w:rsidRDefault="00515445" w:rsidP="00515445">
      <w:pPr>
        <w:rPr>
          <w:lang w:val="vi-VN"/>
        </w:rPr>
      </w:pPr>
      <w:r w:rsidRPr="00515445">
        <w:rPr>
          <w:lang w:val="vi-VN"/>
        </w:rPr>
        <w:t xml:space="preserve">    ]</w:t>
      </w:r>
    </w:p>
    <w:p w14:paraId="1ABA3A23" w14:textId="77777777" w:rsidR="00515445" w:rsidRPr="00515445" w:rsidRDefault="00515445" w:rsidP="00515445">
      <w:pPr>
        <w:rPr>
          <w:lang w:val="vi-VN"/>
        </w:rPr>
      </w:pPr>
      <w:r w:rsidRPr="00515445">
        <w:rPr>
          <w:lang w:val="vi-VN"/>
        </w:rPr>
        <w:t>}</w:t>
      </w:r>
    </w:p>
    <w:p w14:paraId="75551A5E" w14:textId="77777777" w:rsidR="00515445" w:rsidRPr="00515445" w:rsidRDefault="00515445" w:rsidP="00515445">
      <w:pPr>
        <w:rPr>
          <w:lang w:val="vi-VN"/>
        </w:rPr>
      </w:pPr>
      <w:r w:rsidRPr="00515445">
        <w:rPr>
          <w:lang w:val="vi-VN"/>
        </w:rPr>
        <w:t>-----------------------------</w:t>
      </w:r>
    </w:p>
    <w:p w14:paraId="5CE17731" w14:textId="77777777" w:rsidR="00515445" w:rsidRPr="00515445" w:rsidRDefault="00515445" w:rsidP="00515445">
      <w:pPr>
        <w:rPr>
          <w:lang w:val="vi-VN"/>
        </w:rPr>
      </w:pPr>
      <w:r w:rsidRPr="00515445">
        <w:rPr>
          <w:lang w:val="vi-VN"/>
        </w:rPr>
        <w:t xml:space="preserve">keyword: 'Xem' at the end of a statement </w:t>
      </w:r>
    </w:p>
    <w:p w14:paraId="50A673FB" w14:textId="77777777" w:rsidR="00515445" w:rsidRPr="00515445" w:rsidRDefault="00515445" w:rsidP="00515445">
      <w:pPr>
        <w:rPr>
          <w:lang w:val="vi-VN"/>
        </w:rPr>
      </w:pPr>
      <w:r w:rsidRPr="00515445">
        <w:rPr>
          <w:lang w:val="vi-VN"/>
        </w:rPr>
        <w:t xml:space="preserve">PROMPT: Generate grammar explanation for following Vietnamese grammar point: 'Xem' at the end of a statement </w:t>
      </w:r>
    </w:p>
    <w:p w14:paraId="1CBC5494" w14:textId="77777777" w:rsidR="00515445" w:rsidRPr="00515445" w:rsidRDefault="00515445" w:rsidP="00515445">
      <w:pPr>
        <w:rPr>
          <w:lang w:val="vi-VN"/>
        </w:rPr>
      </w:pPr>
      <w:r w:rsidRPr="00515445">
        <w:rPr>
          <w:lang w:val="vi-VN"/>
        </w:rPr>
        <w:t>RESPONSE: {</w:t>
      </w:r>
    </w:p>
    <w:p w14:paraId="000576EE" w14:textId="77777777" w:rsidR="00515445" w:rsidRPr="00515445" w:rsidRDefault="00515445" w:rsidP="00515445">
      <w:pPr>
        <w:rPr>
          <w:lang w:val="vi-VN"/>
        </w:rPr>
      </w:pPr>
      <w:r w:rsidRPr="00515445">
        <w:rPr>
          <w:lang w:val="vi-VN"/>
        </w:rPr>
        <w:t xml:space="preserve">  "title": "'Xem' at the end of a statement",</w:t>
      </w:r>
    </w:p>
    <w:p w14:paraId="6CB02EAC" w14:textId="77777777" w:rsidR="00515445" w:rsidRPr="00515445" w:rsidRDefault="00515445" w:rsidP="00515445">
      <w:pPr>
        <w:rPr>
          <w:lang w:val="vi-VN"/>
        </w:rPr>
      </w:pPr>
      <w:r w:rsidRPr="00515445">
        <w:rPr>
          <w:lang w:val="vi-VN"/>
        </w:rPr>
        <w:t xml:space="preserve">  "short_explanation": "'Xem' at the end of a statement is equivalent to saying 'we will see' or 'let's see' in English.",</w:t>
      </w:r>
    </w:p>
    <w:p w14:paraId="3DFB6EC0" w14:textId="77777777" w:rsidR="00515445" w:rsidRPr="00515445" w:rsidRDefault="00515445" w:rsidP="00515445">
      <w:pPr>
        <w:rPr>
          <w:lang w:val="vi-VN"/>
        </w:rPr>
      </w:pPr>
      <w:r w:rsidRPr="00515445">
        <w:rPr>
          <w:lang w:val="vi-VN"/>
        </w:rPr>
        <w:t xml:space="preserve">  "long_explanation": "The usage of 'xem' at the end of a statement in Vietnamese signifies the speaker's anticipation of an outcome or result, much like saying 'let's see' in English. It's commonly used to introduce a sense of suspense or uncertainty, as well as to imply a flexible or open-ended approach to the future event or situation.",</w:t>
      </w:r>
    </w:p>
    <w:p w14:paraId="71D4A386" w14:textId="77777777" w:rsidR="00515445" w:rsidRPr="00515445" w:rsidRDefault="00515445" w:rsidP="00515445">
      <w:pPr>
        <w:rPr>
          <w:lang w:val="vi-VN"/>
        </w:rPr>
      </w:pPr>
      <w:r w:rsidRPr="00515445">
        <w:rPr>
          <w:lang w:val="vi-VN"/>
        </w:rPr>
        <w:t xml:space="preserve">  "formation": "....xem",</w:t>
      </w:r>
    </w:p>
    <w:p w14:paraId="05923B7A" w14:textId="77777777" w:rsidR="00515445" w:rsidRPr="00515445" w:rsidRDefault="00515445" w:rsidP="00515445">
      <w:pPr>
        <w:rPr>
          <w:lang w:val="vi-VN"/>
        </w:rPr>
      </w:pPr>
      <w:r w:rsidRPr="00515445">
        <w:rPr>
          <w:lang w:val="vi-VN"/>
        </w:rPr>
        <w:t xml:space="preserve">  "examples": [</w:t>
      </w:r>
    </w:p>
    <w:p w14:paraId="56006B18" w14:textId="77777777" w:rsidR="00515445" w:rsidRPr="00515445" w:rsidRDefault="00515445" w:rsidP="00515445">
      <w:pPr>
        <w:rPr>
          <w:lang w:val="vi-VN"/>
        </w:rPr>
      </w:pPr>
      <w:r w:rsidRPr="00515445">
        <w:rPr>
          <w:lang w:val="vi-VN"/>
        </w:rPr>
        <w:lastRenderedPageBreak/>
        <w:t xml:space="preserve">    {</w:t>
      </w:r>
    </w:p>
    <w:p w14:paraId="69196543" w14:textId="77777777" w:rsidR="00515445" w:rsidRPr="00515445" w:rsidRDefault="00515445" w:rsidP="00515445">
      <w:pPr>
        <w:rPr>
          <w:lang w:val="vi-VN"/>
        </w:rPr>
      </w:pPr>
      <w:r w:rsidRPr="00515445">
        <w:rPr>
          <w:lang w:val="vi-VN"/>
        </w:rPr>
        <w:t xml:space="preserve">      "vn": "Tôi sẽ thử cách học mới này xem.",</w:t>
      </w:r>
    </w:p>
    <w:p w14:paraId="0E4EAA9D" w14:textId="77777777" w:rsidR="00515445" w:rsidRPr="00515445" w:rsidRDefault="00515445" w:rsidP="00515445">
      <w:pPr>
        <w:rPr>
          <w:lang w:val="vi-VN"/>
        </w:rPr>
      </w:pPr>
      <w:r w:rsidRPr="00515445">
        <w:rPr>
          <w:lang w:val="vi-VN"/>
        </w:rPr>
        <w:t xml:space="preserve">      "en": "I will try this new way of learning and we'll see."</w:t>
      </w:r>
    </w:p>
    <w:p w14:paraId="7AF3F264" w14:textId="77777777" w:rsidR="00515445" w:rsidRPr="00515445" w:rsidRDefault="00515445" w:rsidP="00515445">
      <w:pPr>
        <w:rPr>
          <w:lang w:val="vi-VN"/>
        </w:rPr>
      </w:pPr>
      <w:r w:rsidRPr="00515445">
        <w:rPr>
          <w:lang w:val="vi-VN"/>
        </w:rPr>
        <w:t xml:space="preserve">    },</w:t>
      </w:r>
    </w:p>
    <w:p w14:paraId="7BA6F0B8" w14:textId="77777777" w:rsidR="00515445" w:rsidRPr="00515445" w:rsidRDefault="00515445" w:rsidP="00515445">
      <w:pPr>
        <w:rPr>
          <w:lang w:val="vi-VN"/>
        </w:rPr>
      </w:pPr>
      <w:r w:rsidRPr="00515445">
        <w:rPr>
          <w:lang w:val="vi-VN"/>
        </w:rPr>
        <w:t xml:space="preserve">    {</w:t>
      </w:r>
    </w:p>
    <w:p w14:paraId="4E6DAF90" w14:textId="77777777" w:rsidR="00515445" w:rsidRPr="00515445" w:rsidRDefault="00515445" w:rsidP="00515445">
      <w:pPr>
        <w:rPr>
          <w:lang w:val="vi-VN"/>
        </w:rPr>
      </w:pPr>
      <w:r w:rsidRPr="00515445">
        <w:rPr>
          <w:lang w:val="vi-VN"/>
        </w:rPr>
        <w:t xml:space="preserve">      "vn": "Chúng ta hãy thử làm bánh này xem.",</w:t>
      </w:r>
    </w:p>
    <w:p w14:paraId="60F516BB" w14:textId="77777777" w:rsidR="00515445" w:rsidRPr="00515445" w:rsidRDefault="00515445" w:rsidP="00515445">
      <w:pPr>
        <w:rPr>
          <w:lang w:val="vi-VN"/>
        </w:rPr>
      </w:pPr>
      <w:r w:rsidRPr="00515445">
        <w:rPr>
          <w:lang w:val="vi-VN"/>
        </w:rPr>
        <w:t xml:space="preserve">      "en": "Let's try making this cake and see."</w:t>
      </w:r>
    </w:p>
    <w:p w14:paraId="3575E198" w14:textId="77777777" w:rsidR="00515445" w:rsidRPr="00515445" w:rsidRDefault="00515445" w:rsidP="00515445">
      <w:pPr>
        <w:rPr>
          <w:lang w:val="vi-VN"/>
        </w:rPr>
      </w:pPr>
      <w:r w:rsidRPr="00515445">
        <w:rPr>
          <w:lang w:val="vi-VN"/>
        </w:rPr>
        <w:t xml:space="preserve">    },</w:t>
      </w:r>
    </w:p>
    <w:p w14:paraId="065C6002" w14:textId="77777777" w:rsidR="00515445" w:rsidRPr="00515445" w:rsidRDefault="00515445" w:rsidP="00515445">
      <w:pPr>
        <w:rPr>
          <w:lang w:val="vi-VN"/>
        </w:rPr>
      </w:pPr>
      <w:r w:rsidRPr="00515445">
        <w:rPr>
          <w:lang w:val="vi-VN"/>
        </w:rPr>
        <w:t xml:space="preserve">    {</w:t>
      </w:r>
    </w:p>
    <w:p w14:paraId="20DBF3C3" w14:textId="77777777" w:rsidR="00515445" w:rsidRPr="00515445" w:rsidRDefault="00515445" w:rsidP="00515445">
      <w:pPr>
        <w:rPr>
          <w:lang w:val="vi-VN"/>
        </w:rPr>
      </w:pPr>
      <w:r w:rsidRPr="00515445">
        <w:rPr>
          <w:lang w:val="vi-VN"/>
        </w:rPr>
        <w:t xml:space="preserve">      "vn": "Anh ấy nghĩ mình sẽ thắng, hãy chờ xem.",</w:t>
      </w:r>
    </w:p>
    <w:p w14:paraId="31233ACF" w14:textId="77777777" w:rsidR="00515445" w:rsidRPr="00515445" w:rsidRDefault="00515445" w:rsidP="00515445">
      <w:pPr>
        <w:rPr>
          <w:lang w:val="vi-VN"/>
        </w:rPr>
      </w:pPr>
      <w:r w:rsidRPr="00515445">
        <w:rPr>
          <w:lang w:val="vi-VN"/>
        </w:rPr>
        <w:t xml:space="preserve">      "en": "He thinks he's going to win, let's see."</w:t>
      </w:r>
    </w:p>
    <w:p w14:paraId="2F93EF2B" w14:textId="77777777" w:rsidR="00515445" w:rsidRPr="00515445" w:rsidRDefault="00515445" w:rsidP="00515445">
      <w:pPr>
        <w:rPr>
          <w:lang w:val="vi-VN"/>
        </w:rPr>
      </w:pPr>
      <w:r w:rsidRPr="00515445">
        <w:rPr>
          <w:lang w:val="vi-VN"/>
        </w:rPr>
        <w:t xml:space="preserve">    },</w:t>
      </w:r>
    </w:p>
    <w:p w14:paraId="594B0189" w14:textId="77777777" w:rsidR="00515445" w:rsidRPr="00515445" w:rsidRDefault="00515445" w:rsidP="00515445">
      <w:pPr>
        <w:rPr>
          <w:lang w:val="vi-VN"/>
        </w:rPr>
      </w:pPr>
      <w:r w:rsidRPr="00515445">
        <w:rPr>
          <w:lang w:val="vi-VN"/>
        </w:rPr>
        <w:t xml:space="preserve">    {</w:t>
      </w:r>
    </w:p>
    <w:p w14:paraId="2D86D876" w14:textId="77777777" w:rsidR="00515445" w:rsidRPr="00515445" w:rsidRDefault="00515445" w:rsidP="00515445">
      <w:pPr>
        <w:rPr>
          <w:lang w:val="vi-VN"/>
        </w:rPr>
      </w:pPr>
      <w:r w:rsidRPr="00515445">
        <w:rPr>
          <w:lang w:val="vi-VN"/>
        </w:rPr>
        <w:t xml:space="preserve">      "vn": "Chúng ta hãy xem bộ phim đó xem.",</w:t>
      </w:r>
    </w:p>
    <w:p w14:paraId="292AEBBA" w14:textId="77777777" w:rsidR="00515445" w:rsidRPr="00515445" w:rsidRDefault="00515445" w:rsidP="00515445">
      <w:pPr>
        <w:rPr>
          <w:lang w:val="vi-VN"/>
        </w:rPr>
      </w:pPr>
      <w:r w:rsidRPr="00515445">
        <w:rPr>
          <w:lang w:val="vi-VN"/>
        </w:rPr>
        <w:t xml:space="preserve">      "en": "Let's watch that movie and see."</w:t>
      </w:r>
    </w:p>
    <w:p w14:paraId="6EA215A2" w14:textId="77777777" w:rsidR="00515445" w:rsidRPr="00515445" w:rsidRDefault="00515445" w:rsidP="00515445">
      <w:pPr>
        <w:rPr>
          <w:lang w:val="vi-VN"/>
        </w:rPr>
      </w:pPr>
      <w:r w:rsidRPr="00515445">
        <w:rPr>
          <w:lang w:val="vi-VN"/>
        </w:rPr>
        <w:t xml:space="preserve">    }</w:t>
      </w:r>
    </w:p>
    <w:p w14:paraId="5B24EA9A" w14:textId="77777777" w:rsidR="00515445" w:rsidRPr="00515445" w:rsidRDefault="00515445" w:rsidP="00515445">
      <w:pPr>
        <w:rPr>
          <w:lang w:val="vi-VN"/>
        </w:rPr>
      </w:pPr>
      <w:r w:rsidRPr="00515445">
        <w:rPr>
          <w:lang w:val="vi-VN"/>
        </w:rPr>
        <w:t xml:space="preserve">  ]</w:t>
      </w:r>
    </w:p>
    <w:p w14:paraId="3248EE70" w14:textId="77777777" w:rsidR="00515445" w:rsidRPr="00515445" w:rsidRDefault="00515445" w:rsidP="00515445">
      <w:pPr>
        <w:rPr>
          <w:lang w:val="vi-VN"/>
        </w:rPr>
      </w:pPr>
      <w:r w:rsidRPr="00515445">
        <w:rPr>
          <w:lang w:val="vi-VN"/>
        </w:rPr>
        <w:t>}</w:t>
      </w:r>
    </w:p>
    <w:p w14:paraId="28BA610F" w14:textId="32F00605" w:rsidR="00C24FFE" w:rsidRPr="001F22E0" w:rsidRDefault="00515445" w:rsidP="00515445">
      <w:pPr>
        <w:rPr>
          <w:lang w:val="vi-VN"/>
        </w:rPr>
      </w:pPr>
      <w:r w:rsidRPr="00515445">
        <w:rPr>
          <w:lang w:val="vi-VN"/>
        </w:rPr>
        <w:t>-----------------------------</w:t>
      </w:r>
    </w:p>
    <w:sectPr w:rsidR="00C24FFE" w:rsidRPr="001F2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TO">
    <w15:presenceInfo w15:providerId="None" w15:userId="LOGTO"/>
  </w15:person>
  <w15:person w15:author="Canh Duc Nguyen">
    <w15:presenceInfo w15:providerId="Windows Live" w15:userId="f16c9d40ceb38b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05D"/>
    <w:rsid w:val="0002105D"/>
    <w:rsid w:val="00046243"/>
    <w:rsid w:val="00047330"/>
    <w:rsid w:val="00086330"/>
    <w:rsid w:val="00090BDD"/>
    <w:rsid w:val="00091CF7"/>
    <w:rsid w:val="000C3228"/>
    <w:rsid w:val="000D2156"/>
    <w:rsid w:val="000D6848"/>
    <w:rsid w:val="000E1E00"/>
    <w:rsid w:val="00104367"/>
    <w:rsid w:val="00113BF6"/>
    <w:rsid w:val="001204CB"/>
    <w:rsid w:val="0012785F"/>
    <w:rsid w:val="00167DDA"/>
    <w:rsid w:val="00170264"/>
    <w:rsid w:val="00177A2F"/>
    <w:rsid w:val="0018725F"/>
    <w:rsid w:val="001A4F6D"/>
    <w:rsid w:val="001A6F5D"/>
    <w:rsid w:val="001D63FA"/>
    <w:rsid w:val="001D78C0"/>
    <w:rsid w:val="001E3131"/>
    <w:rsid w:val="001E437D"/>
    <w:rsid w:val="001F22E0"/>
    <w:rsid w:val="001F7BBF"/>
    <w:rsid w:val="00230D71"/>
    <w:rsid w:val="002653E6"/>
    <w:rsid w:val="00266681"/>
    <w:rsid w:val="00275543"/>
    <w:rsid w:val="002B34D4"/>
    <w:rsid w:val="002F48A8"/>
    <w:rsid w:val="00316C69"/>
    <w:rsid w:val="00347AF2"/>
    <w:rsid w:val="003559E7"/>
    <w:rsid w:val="00360E44"/>
    <w:rsid w:val="00386055"/>
    <w:rsid w:val="003874D5"/>
    <w:rsid w:val="00393F4D"/>
    <w:rsid w:val="003C0979"/>
    <w:rsid w:val="003C5FC2"/>
    <w:rsid w:val="003E6E74"/>
    <w:rsid w:val="003F05A7"/>
    <w:rsid w:val="003F4C22"/>
    <w:rsid w:val="0040423B"/>
    <w:rsid w:val="004130C7"/>
    <w:rsid w:val="004264DE"/>
    <w:rsid w:val="00447FB6"/>
    <w:rsid w:val="00463214"/>
    <w:rsid w:val="0047352F"/>
    <w:rsid w:val="004B3FF3"/>
    <w:rsid w:val="004C42C3"/>
    <w:rsid w:val="004C7AA8"/>
    <w:rsid w:val="004F29C8"/>
    <w:rsid w:val="00515445"/>
    <w:rsid w:val="005235F4"/>
    <w:rsid w:val="00527FF6"/>
    <w:rsid w:val="0057100E"/>
    <w:rsid w:val="00591DB8"/>
    <w:rsid w:val="00592357"/>
    <w:rsid w:val="005A2099"/>
    <w:rsid w:val="005A3C13"/>
    <w:rsid w:val="005D032F"/>
    <w:rsid w:val="005D44C4"/>
    <w:rsid w:val="005E0DE6"/>
    <w:rsid w:val="005E2AD3"/>
    <w:rsid w:val="00624AC0"/>
    <w:rsid w:val="006302BE"/>
    <w:rsid w:val="0063344F"/>
    <w:rsid w:val="006364C8"/>
    <w:rsid w:val="00673091"/>
    <w:rsid w:val="006775F6"/>
    <w:rsid w:val="00680734"/>
    <w:rsid w:val="00691031"/>
    <w:rsid w:val="0069285D"/>
    <w:rsid w:val="006E31B1"/>
    <w:rsid w:val="006E703E"/>
    <w:rsid w:val="006F3F16"/>
    <w:rsid w:val="00704032"/>
    <w:rsid w:val="0071176A"/>
    <w:rsid w:val="00740994"/>
    <w:rsid w:val="00745B66"/>
    <w:rsid w:val="007559D7"/>
    <w:rsid w:val="00755BE0"/>
    <w:rsid w:val="007770EE"/>
    <w:rsid w:val="007B76AD"/>
    <w:rsid w:val="007B7712"/>
    <w:rsid w:val="007C45B7"/>
    <w:rsid w:val="008142BE"/>
    <w:rsid w:val="00836CAA"/>
    <w:rsid w:val="00883FA1"/>
    <w:rsid w:val="008A239A"/>
    <w:rsid w:val="008B18B7"/>
    <w:rsid w:val="008B31D7"/>
    <w:rsid w:val="008C1B5B"/>
    <w:rsid w:val="008D012E"/>
    <w:rsid w:val="008E108F"/>
    <w:rsid w:val="008F361A"/>
    <w:rsid w:val="00901EDA"/>
    <w:rsid w:val="009110D9"/>
    <w:rsid w:val="009164D7"/>
    <w:rsid w:val="00917B24"/>
    <w:rsid w:val="009239CF"/>
    <w:rsid w:val="00954B21"/>
    <w:rsid w:val="00957BF2"/>
    <w:rsid w:val="00990DE2"/>
    <w:rsid w:val="00993B13"/>
    <w:rsid w:val="009A7F60"/>
    <w:rsid w:val="009E0B57"/>
    <w:rsid w:val="009F0C8E"/>
    <w:rsid w:val="00A12BE9"/>
    <w:rsid w:val="00A130EC"/>
    <w:rsid w:val="00A34805"/>
    <w:rsid w:val="00A42BFE"/>
    <w:rsid w:val="00A8503C"/>
    <w:rsid w:val="00A91711"/>
    <w:rsid w:val="00A969BF"/>
    <w:rsid w:val="00AA579C"/>
    <w:rsid w:val="00B372FA"/>
    <w:rsid w:val="00B81982"/>
    <w:rsid w:val="00B86A16"/>
    <w:rsid w:val="00BE1DFB"/>
    <w:rsid w:val="00BF07AE"/>
    <w:rsid w:val="00C0182E"/>
    <w:rsid w:val="00C12B16"/>
    <w:rsid w:val="00C14C9E"/>
    <w:rsid w:val="00C1710A"/>
    <w:rsid w:val="00C24FFE"/>
    <w:rsid w:val="00C26369"/>
    <w:rsid w:val="00C30CB4"/>
    <w:rsid w:val="00C47C93"/>
    <w:rsid w:val="00C50FB9"/>
    <w:rsid w:val="00C7385B"/>
    <w:rsid w:val="00C94E75"/>
    <w:rsid w:val="00CA1D7B"/>
    <w:rsid w:val="00CA748C"/>
    <w:rsid w:val="00CD0B15"/>
    <w:rsid w:val="00D301D1"/>
    <w:rsid w:val="00D33096"/>
    <w:rsid w:val="00D33485"/>
    <w:rsid w:val="00D3591D"/>
    <w:rsid w:val="00D462D0"/>
    <w:rsid w:val="00D47234"/>
    <w:rsid w:val="00D55169"/>
    <w:rsid w:val="00D632D0"/>
    <w:rsid w:val="00D678E7"/>
    <w:rsid w:val="00D76197"/>
    <w:rsid w:val="00D96FA0"/>
    <w:rsid w:val="00D97A3B"/>
    <w:rsid w:val="00DB2A80"/>
    <w:rsid w:val="00DB2EA9"/>
    <w:rsid w:val="00DD0395"/>
    <w:rsid w:val="00DE7F58"/>
    <w:rsid w:val="00E13228"/>
    <w:rsid w:val="00E16521"/>
    <w:rsid w:val="00E207AD"/>
    <w:rsid w:val="00E40608"/>
    <w:rsid w:val="00E84AC2"/>
    <w:rsid w:val="00EA6170"/>
    <w:rsid w:val="00F06F79"/>
    <w:rsid w:val="00F21980"/>
    <w:rsid w:val="00F509FE"/>
    <w:rsid w:val="00F57075"/>
    <w:rsid w:val="00F74F27"/>
    <w:rsid w:val="00FB0FDB"/>
    <w:rsid w:val="00FD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AE51"/>
  <w15:chartTrackingRefBased/>
  <w15:docId w15:val="{C0777CDF-F03B-6345-B4DE-07AC1B87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15445"/>
  </w:style>
  <w:style w:type="paragraph" w:styleId="BalloonText">
    <w:name w:val="Balloon Text"/>
    <w:basedOn w:val="Normal"/>
    <w:link w:val="BalloonTextChar"/>
    <w:uiPriority w:val="99"/>
    <w:semiHidden/>
    <w:unhideWhenUsed/>
    <w:rsid w:val="001D63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3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7BAC7-283D-4DBA-A91D-E1C509CC6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67</Pages>
  <Words>18275</Words>
  <Characters>104174</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Duc Nguyen</dc:creator>
  <cp:keywords/>
  <dc:description/>
  <cp:lastModifiedBy>Canh Duc Nguyen</cp:lastModifiedBy>
  <cp:revision>3</cp:revision>
  <dcterms:created xsi:type="dcterms:W3CDTF">2023-10-15T07:50:00Z</dcterms:created>
  <dcterms:modified xsi:type="dcterms:W3CDTF">2023-10-15T08:18:00Z</dcterms:modified>
</cp:coreProperties>
</file>